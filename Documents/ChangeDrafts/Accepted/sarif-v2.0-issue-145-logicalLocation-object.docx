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18482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184826">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184826">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184826">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184826">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184826">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184826">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184826">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184826">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184826">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184826">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184826">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184826">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184826">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184826">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184826">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184826">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184826">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184826">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184826">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184826">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184826">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18482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18482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18482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18482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18482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18482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184826"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18482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18482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18482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18482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18482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18482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18482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18482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18482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18482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18482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18482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18482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18482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18482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18482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18482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18482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18482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18482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18482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w:t>
      </w:r>
      <w:proofErr w:type="gramStart"/>
      <w:r>
        <w:t xml:space="preserve">",   </w:t>
      </w:r>
      <w:proofErr w:type="gramEnd"/>
      <w:r>
        <w:t xml:space="preserve">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0849616D"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w:t>
      </w:r>
      <w:del w:id="226" w:author="Laurence Golding" w:date="2018-04-28T13:51:00Z">
        <w:r w:rsidRPr="00D27F62" w:rsidDel="008B4EC8">
          <w:delText>s</w:delText>
        </w:r>
      </w:del>
      <w:r w:rsidRPr="00D27F62">
        <w:t xml:space="preserve"> </w:t>
      </w:r>
      <w:r w:rsidRPr="00D27F62">
        <w:rPr>
          <w:b/>
        </w:rPr>
        <w:t>SHOULD</w:t>
      </w:r>
      <w:r w:rsidRPr="00D27F62">
        <w:t xml:space="preserve"> be present.</w:t>
      </w:r>
    </w:p>
    <w:p w14:paraId="4461E2E3" w14:textId="1889CC87" w:rsidR="00D27F62" w:rsidRDefault="00D27F62" w:rsidP="00D27F62">
      <w:r w:rsidRPr="00D27F62">
        <w:t>Wi</w:t>
      </w:r>
      <w:r>
        <w:t xml:space="preserve">th one </w:t>
      </w:r>
      <w:ins w:id="227" w:author="Laurence Golding" w:date="2018-04-27T17:54:00Z">
        <w:r w:rsidR="009D18F1">
          <w:t xml:space="preserve">rare </w:t>
        </w:r>
      </w:ins>
      <w:r>
        <w:t>exception described in §</w:t>
      </w:r>
      <w:ins w:id="228" w:author="Laurence Golding" w:date="2018-04-27T17:54:00Z">
        <w:r w:rsidR="009D18F1">
          <w:fldChar w:fldCharType="begin"/>
        </w:r>
        <w:r w:rsidR="009D18F1">
          <w:instrText xml:space="preserve"> REF _Ref493404450 \r \h </w:instrText>
        </w:r>
      </w:ins>
      <w:r w:rsidR="009D18F1">
        <w:fldChar w:fldCharType="separate"/>
      </w:r>
      <w:ins w:id="229" w:author="Laurence Golding" w:date="2018-04-27T17:54:00Z">
        <w:r w:rsidR="009D18F1">
          <w:t>3.20.3</w:t>
        </w:r>
        <w:r w:rsidR="009D18F1">
          <w:fldChar w:fldCharType="end"/>
        </w:r>
      </w:ins>
      <w:del w:id="230" w:author="Laurence Golding" w:date="2018-04-27T17:54:00Z">
        <w:r w:rsidDel="009D18F1">
          <w:fldChar w:fldCharType="begin"/>
        </w:r>
        <w:r w:rsidDel="009D18F1">
          <w:delInstrText xml:space="preserve"> REF _Ref493404415 \r \h </w:delInstrText>
        </w:r>
        <w:r w:rsidDel="009D18F1">
          <w:fldChar w:fldCharType="separate"/>
        </w:r>
        <w:r w:rsidR="0068062D" w:rsidDel="009D18F1">
          <w:delText>3.20.4</w:delText>
        </w:r>
        <w:r w:rsidDel="009D18F1">
          <w:fldChar w:fldCharType="end"/>
        </w:r>
      </w:del>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t>
      </w:r>
      <w:r w:rsidRPr="00D27F62">
        <w:lastRenderedPageBreak/>
        <w:t>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FDEA793" w:rsidR="00D27F62" w:rsidRDefault="00D27F62" w:rsidP="00D27F62">
      <w:pPr>
        <w:pStyle w:val="Code"/>
      </w:pPr>
      <w:del w:id="231" w:author="Laurence Golding" w:date="2018-04-28T13:53:00Z">
        <w:r w:rsidDel="008B4EC8">
          <w:delText xml:space="preserve">  </w:delText>
        </w:r>
      </w:del>
      <w:r>
        <w:t xml:space="preserve">  "</w:t>
      </w:r>
      <w:proofErr w:type="gramStart"/>
      <w:r>
        <w:t>namespaceA::</w:t>
      </w:r>
      <w:proofErr w:type="gramEnd"/>
      <w:r>
        <w:t>namespaceB::classC": {</w:t>
      </w:r>
    </w:p>
    <w:p w14:paraId="0B0A86DC" w14:textId="0AE673E2" w:rsidR="00D27F62" w:rsidRDefault="00D27F62" w:rsidP="00D27F62">
      <w:pPr>
        <w:pStyle w:val="Code"/>
      </w:pPr>
      <w:del w:id="232" w:author="Laurence Golding" w:date="2018-04-28T13:53:00Z">
        <w:r w:rsidDel="008B4EC8">
          <w:delText xml:space="preserve">    </w:delText>
        </w:r>
      </w:del>
      <w:r>
        <w:t xml:space="preserve">    "name": "classC",</w:t>
      </w:r>
    </w:p>
    <w:p w14:paraId="2DE46EAE" w14:textId="15359C3A" w:rsidR="00D27F62" w:rsidRDefault="00D27F62" w:rsidP="00D27F62">
      <w:pPr>
        <w:pStyle w:val="Code"/>
      </w:pPr>
      <w:del w:id="233" w:author="Laurence Golding" w:date="2018-04-28T13:53:00Z">
        <w:r w:rsidDel="008B4EC8">
          <w:delText xml:space="preserve">    </w:delText>
        </w:r>
      </w:del>
      <w:r>
        <w:t xml:space="preserve">    "kind": "type",</w:t>
      </w:r>
    </w:p>
    <w:p w14:paraId="2F76CB00" w14:textId="6BDF1E2B" w:rsidR="00D27F62" w:rsidRDefault="00D27F62" w:rsidP="00D27F62">
      <w:pPr>
        <w:pStyle w:val="Code"/>
      </w:pPr>
      <w:del w:id="234" w:author="Laurence Golding" w:date="2018-04-28T13:53:00Z">
        <w:r w:rsidDel="008B4EC8">
          <w:delText xml:space="preserve">    </w:delText>
        </w:r>
      </w:del>
      <w:r>
        <w:t xml:space="preserve">    "parentKey": "</w:t>
      </w:r>
      <w:proofErr w:type="gramStart"/>
      <w:r>
        <w:t>namespaceA::</w:t>
      </w:r>
      <w:proofErr w:type="gramEnd"/>
      <w:r>
        <w:t>namespaceB"</w:t>
      </w:r>
    </w:p>
    <w:p w14:paraId="7B5684E8" w14:textId="1CDC1EED" w:rsidR="00D27F62" w:rsidRDefault="00D27F62" w:rsidP="00D27F62">
      <w:pPr>
        <w:pStyle w:val="Code"/>
      </w:pPr>
      <w:del w:id="235" w:author="Laurence Golding" w:date="2018-04-28T13:53:00Z">
        <w:r w:rsidDel="008B4EC8">
          <w:delText xml:space="preserve">  </w:delText>
        </w:r>
      </w:del>
      <w:r>
        <w:t xml:space="preserve">  },</w:t>
      </w:r>
    </w:p>
    <w:p w14:paraId="4135A42E" w14:textId="35ACC9D2" w:rsidR="00D27F62" w:rsidRDefault="00D27F62" w:rsidP="00D27F62">
      <w:pPr>
        <w:pStyle w:val="Code"/>
      </w:pPr>
      <w:del w:id="236" w:author="Laurence Golding" w:date="2018-04-28T13:53:00Z">
        <w:r w:rsidDel="008B4EC8">
          <w:delText xml:space="preserve">  </w:delText>
        </w:r>
      </w:del>
      <w:r>
        <w:t xml:space="preserve">  "</w:t>
      </w:r>
      <w:proofErr w:type="gramStart"/>
      <w:r>
        <w:t>namespaceA::</w:t>
      </w:r>
      <w:proofErr w:type="gramEnd"/>
      <w:r>
        <w:t>namespaceB": {</w:t>
      </w:r>
    </w:p>
    <w:p w14:paraId="41E841C4" w14:textId="083F0FD1" w:rsidR="00D27F62" w:rsidRDefault="00D27F62" w:rsidP="00D27F62">
      <w:pPr>
        <w:pStyle w:val="Code"/>
      </w:pPr>
      <w:del w:id="237" w:author="Laurence Golding" w:date="2018-04-28T13:53:00Z">
        <w:r w:rsidDel="008B4EC8">
          <w:delText xml:space="preserve">    </w:delText>
        </w:r>
      </w:del>
      <w:r>
        <w:t xml:space="preserve">    "name": "namespaceB",</w:t>
      </w:r>
    </w:p>
    <w:p w14:paraId="062FD9DE" w14:textId="25A2E84A" w:rsidR="00D27F62" w:rsidRDefault="00D27F62" w:rsidP="00D27F62">
      <w:pPr>
        <w:pStyle w:val="Code"/>
      </w:pPr>
      <w:del w:id="238" w:author="Laurence Golding" w:date="2018-04-28T13:53:00Z">
        <w:r w:rsidDel="008B4EC8">
          <w:delText xml:space="preserve">    </w:delText>
        </w:r>
      </w:del>
      <w:r>
        <w:t xml:space="preserve">    "kind": "namespace"</w:t>
      </w:r>
    </w:p>
    <w:p w14:paraId="74C5CF12" w14:textId="2601441E" w:rsidR="00D27F62" w:rsidRDefault="00D27F62" w:rsidP="00D27F62">
      <w:pPr>
        <w:pStyle w:val="Code"/>
      </w:pPr>
      <w:del w:id="239" w:author="Laurence Golding" w:date="2018-04-28T13:53:00Z">
        <w:r w:rsidDel="008B4EC8">
          <w:delText xml:space="preserve">    </w:delText>
        </w:r>
      </w:del>
      <w:r>
        <w:t xml:space="preserve">    "parentKey": "namespaceA"</w:t>
      </w:r>
    </w:p>
    <w:p w14:paraId="63A5D2EF" w14:textId="0317DE99" w:rsidR="00D27F62" w:rsidRDefault="00D27F62" w:rsidP="00D27F62">
      <w:pPr>
        <w:pStyle w:val="Code"/>
      </w:pPr>
      <w:del w:id="240" w:author="Laurence Golding" w:date="2018-04-28T13:54:00Z">
        <w:r w:rsidDel="008B4EC8">
          <w:delText xml:space="preserve">  </w:delText>
        </w:r>
      </w:del>
      <w:r>
        <w:t xml:space="preserve">  },</w:t>
      </w:r>
    </w:p>
    <w:p w14:paraId="6B99FC27" w14:textId="7041D3D8" w:rsidR="00D27F62" w:rsidRDefault="00D27F62" w:rsidP="00D27F62">
      <w:pPr>
        <w:pStyle w:val="Code"/>
      </w:pPr>
      <w:del w:id="241" w:author="Laurence Golding" w:date="2018-04-28T13:54:00Z">
        <w:r w:rsidDel="008B4EC8">
          <w:delText xml:space="preserve">  </w:delText>
        </w:r>
      </w:del>
      <w:r>
        <w:t xml:space="preserve">  "namespaceA": {</w:t>
      </w:r>
    </w:p>
    <w:p w14:paraId="0D6B6280" w14:textId="049AAA28" w:rsidR="00D27F62" w:rsidRDefault="00D27F62" w:rsidP="00D27F62">
      <w:pPr>
        <w:pStyle w:val="Code"/>
      </w:pPr>
      <w:del w:id="242" w:author="Laurence Golding" w:date="2018-04-28T13:54:00Z">
        <w:r w:rsidDel="008B4EC8">
          <w:delText xml:space="preserve">    </w:delText>
        </w:r>
      </w:del>
      <w:r>
        <w:t xml:space="preserve">    "name": "namespaceA",</w:t>
      </w:r>
    </w:p>
    <w:p w14:paraId="6BAE8590" w14:textId="5B4D6CD1" w:rsidR="00D27F62" w:rsidRDefault="00D27F62" w:rsidP="00D27F62">
      <w:pPr>
        <w:pStyle w:val="Code"/>
      </w:pPr>
      <w:del w:id="243" w:author="Laurence Golding" w:date="2018-04-28T13:54:00Z">
        <w:r w:rsidDel="008B4EC8">
          <w:delText xml:space="preserve">    </w:delText>
        </w:r>
      </w:del>
      <w:r>
        <w:t xml:space="preserve">    "kind": "namespace"</w:t>
      </w:r>
    </w:p>
    <w:p w14:paraId="2146E6F1" w14:textId="78F1CFC6" w:rsidR="00D27F62" w:rsidRDefault="00D27F62" w:rsidP="00D27F62">
      <w:pPr>
        <w:pStyle w:val="Code"/>
      </w:pPr>
      <w:del w:id="244" w:author="Laurence Golding" w:date="2018-04-28T13:54:00Z">
        <w:r w:rsidDel="008B4EC8">
          <w:delText xml:space="preserve">  </w:delText>
        </w:r>
      </w:del>
      <w:r>
        <w:t xml:space="preserve">  }</w:t>
      </w:r>
    </w:p>
    <w:p w14:paraId="19211E7C" w14:textId="7738F289" w:rsidR="00D27F62" w:rsidRDefault="00D27F62" w:rsidP="00D27F62">
      <w:pPr>
        <w:pStyle w:val="Code"/>
      </w:pPr>
      <w:r>
        <w:t>}</w:t>
      </w:r>
    </w:p>
    <w:p w14:paraId="5EBD75A4" w14:textId="178A373F"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del w:id="245" w:author="Laurence Golding" w:date="2018-04-27T17:55:00Z">
        <w:r w:rsidRPr="00D27F62" w:rsidDel="009D18F1">
          <w:delText xml:space="preserve">the </w:delText>
        </w:r>
      </w:del>
      <w:r w:rsidRPr="00D27F62">
        <w:rPr>
          <w:rStyle w:val="CODEtemp"/>
        </w:rPr>
        <w:t>location.fullyQualifiedLogicalName</w:t>
      </w:r>
      <w:r w:rsidRPr="00D27F62">
        <w:t xml:space="preserve"> </w:t>
      </w:r>
      <w:del w:id="246" w:author="Laurence Golding" w:date="2018-04-27T17:55:00Z">
        <w:r w:rsidRPr="00D27F62" w:rsidDel="009D18F1">
          <w:delText xml:space="preserve">property </w:delText>
        </w:r>
      </w:del>
      <w:r w:rsidRPr="00D27F62">
        <w:t>(§</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w:t>
      </w:r>
      <w:del w:id="247" w:author="Laurence Golding" w:date="2018-04-27T17:55:00Z">
        <w:r w:rsidRPr="00D27F62" w:rsidDel="009D18F1">
          <w:delText xml:space="preserve">programs </w:delText>
        </w:r>
      </w:del>
      <w:ins w:id="248" w:author="Laurence Golding" w:date="2018-04-27T17:55:00Z">
        <w:r w:rsidR="009D18F1">
          <w:t>SARIF consumers</w:t>
        </w:r>
        <w:r w:rsidR="009D18F1" w:rsidRPr="00D27F62">
          <w:t xml:space="preserve"> </w:t>
        </w:r>
      </w:ins>
      <w:r w:rsidRPr="00D27F62">
        <w:t xml:space="preserve">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9" w:name="_Ref511820652"/>
      <w:bookmarkStart w:id="250" w:name="_Toc511915668"/>
      <w:r>
        <w:t>graphs property</w:t>
      </w:r>
      <w:bookmarkEnd w:id="249"/>
      <w:bookmarkEnd w:id="250"/>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51" w:name="_Ref493350972"/>
      <w:bookmarkStart w:id="252" w:name="_Toc511915669"/>
      <w:r>
        <w:t>results property</w:t>
      </w:r>
      <w:bookmarkEnd w:id="251"/>
      <w:bookmarkEnd w:id="252"/>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3" w:name="_Ref493404878"/>
      <w:bookmarkStart w:id="254" w:name="_Toc511915670"/>
      <w:r>
        <w:t>resource</w:t>
      </w:r>
      <w:r w:rsidR="00401BB5">
        <w:t>s property</w:t>
      </w:r>
      <w:bookmarkEnd w:id="253"/>
      <w:bookmarkEnd w:id="254"/>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5" w:name="_Ref511828248"/>
      <w:bookmarkStart w:id="256" w:name="_Toc511915671"/>
      <w:r>
        <w:t>defaultFileEncoding</w:t>
      </w:r>
      <w:bookmarkEnd w:id="255"/>
      <w:bookmarkEnd w:id="256"/>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57" w:name="_Ref503355262"/>
      <w:bookmarkStart w:id="258" w:name="_Toc511915672"/>
      <w:r>
        <w:t>richMessageMimeType property</w:t>
      </w:r>
      <w:bookmarkEnd w:id="257"/>
      <w:bookmarkEnd w:id="258"/>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59" w:name="_Ref510017893"/>
      <w:bookmarkStart w:id="260" w:name="_Toc511915673"/>
      <w:r>
        <w:t>redactionToken</w:t>
      </w:r>
      <w:bookmarkEnd w:id="259"/>
      <w:r>
        <w:t xml:space="preserve"> property</w:t>
      </w:r>
      <w:bookmarkEnd w:id="260"/>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61"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1915674"/>
      <w:bookmarkEnd w:id="261"/>
      <w:r>
        <w:t>properties property</w:t>
      </w:r>
      <w:bookmarkEnd w:id="262"/>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1915675"/>
      <w:r>
        <w:lastRenderedPageBreak/>
        <w:t>tool object</w:t>
      </w:r>
      <w:bookmarkEnd w:id="263"/>
      <w:bookmarkEnd w:id="264"/>
    </w:p>
    <w:p w14:paraId="389A43BD" w14:textId="582B65CB" w:rsidR="00401BB5" w:rsidRDefault="00401BB5" w:rsidP="00401BB5">
      <w:pPr>
        <w:pStyle w:val="Heading3"/>
      </w:pPr>
      <w:bookmarkStart w:id="265" w:name="_Toc511915676"/>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1915677"/>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1915678"/>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1915679"/>
      <w:r>
        <w:t>semanticVersion property</w:t>
      </w:r>
      <w:bookmarkEnd w:id="270"/>
      <w:bookmarkEnd w:id="271"/>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1915680"/>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1915681"/>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76" w:name="_Ref508811658"/>
      <w:bookmarkStart w:id="277" w:name="_Ref508812630"/>
      <w:bookmarkStart w:id="278" w:name="_Toc511915682"/>
      <w:r>
        <w:t>language property</w:t>
      </w:r>
      <w:bookmarkEnd w:id="276"/>
      <w:bookmarkEnd w:id="277"/>
      <w:bookmarkEnd w:id="278"/>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9" w:name="_Hlk503355525"/>
      <w:r w:rsidRPr="00C56762">
        <w:t>a string specifying the language of the messages produced by the tool</w:t>
      </w:r>
      <w:bookmarkEnd w:id="27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0"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1" w:name="_Ref508891515"/>
      <w:bookmarkStart w:id="282" w:name="_Toc511915683"/>
      <w:r>
        <w:t>resourceLocation property</w:t>
      </w:r>
      <w:bookmarkEnd w:id="280"/>
      <w:bookmarkEnd w:id="281"/>
      <w:bookmarkEnd w:id="282"/>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3" w:name="_Toc511915684"/>
      <w:r>
        <w:t>sarifLoggerVersion property</w:t>
      </w:r>
      <w:bookmarkEnd w:id="28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4" w:name="_Toc511915685"/>
      <w:r>
        <w:t>properties property</w:t>
      </w:r>
      <w:bookmarkEnd w:id="284"/>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5" w:name="_Ref493352563"/>
      <w:bookmarkStart w:id="286" w:name="_Toc511915686"/>
      <w:r>
        <w:t>invocation object</w:t>
      </w:r>
      <w:bookmarkEnd w:id="285"/>
      <w:bookmarkEnd w:id="286"/>
    </w:p>
    <w:p w14:paraId="10E65C9D" w14:textId="17190F2B" w:rsidR="00401BB5" w:rsidRDefault="00401BB5" w:rsidP="00401BB5">
      <w:pPr>
        <w:pStyle w:val="Heading3"/>
      </w:pPr>
      <w:bookmarkStart w:id="287" w:name="_Toc511915687"/>
      <w:r>
        <w:t>General</w:t>
      </w:r>
      <w:bookmarkEnd w:id="28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8" w:name="_Ref493414102"/>
      <w:bookmarkStart w:id="289" w:name="_Toc511915688"/>
      <w:r>
        <w:t>commandLine property</w:t>
      </w:r>
      <w:bookmarkEnd w:id="288"/>
      <w:bookmarkEnd w:id="28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0" w:name="_Ref506976541"/>
      <w:bookmarkStart w:id="291" w:name="_Toc511915689"/>
      <w:r>
        <w:t>arguments property</w:t>
      </w:r>
      <w:bookmarkEnd w:id="290"/>
      <w:bookmarkEnd w:id="29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2" w:name="_Ref511899181"/>
      <w:bookmarkStart w:id="293" w:name="_Toc511915690"/>
      <w:r>
        <w:t>responseFiles property</w:t>
      </w:r>
      <w:bookmarkEnd w:id="292"/>
      <w:bookmarkEnd w:id="293"/>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4" w:name="_Ref507597986"/>
      <w:bookmarkStart w:id="295" w:name="_Toc511915691"/>
      <w:r>
        <w:t>attachments property</w:t>
      </w:r>
      <w:bookmarkEnd w:id="294"/>
      <w:bookmarkEnd w:id="295"/>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96" w:name="_Toc511915692"/>
      <w:r>
        <w:t>startTime property</w:t>
      </w:r>
      <w:bookmarkEnd w:id="296"/>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97" w:name="_Toc511915693"/>
      <w:r>
        <w:t>endTime property</w:t>
      </w:r>
      <w:bookmarkEnd w:id="297"/>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98" w:name="_Ref509050679"/>
      <w:bookmarkStart w:id="299" w:name="_Toc511915694"/>
      <w:r>
        <w:t>exitCode property</w:t>
      </w:r>
      <w:bookmarkEnd w:id="298"/>
      <w:bookmarkEnd w:id="29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300" w:name="_Ref509050368"/>
      <w:bookmarkStart w:id="301" w:name="_Toc511915695"/>
      <w:r>
        <w:t>exitCodeDescription property</w:t>
      </w:r>
      <w:bookmarkEnd w:id="300"/>
      <w:bookmarkEnd w:id="30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2" w:name="_Toc511915696"/>
      <w:r>
        <w:lastRenderedPageBreak/>
        <w:t>exitSignalName property</w:t>
      </w:r>
      <w:bookmarkEnd w:id="30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303" w:name="_Ref509050492"/>
      <w:bookmarkStart w:id="304" w:name="_Toc511915697"/>
      <w:r>
        <w:t>exitSignalNumber property</w:t>
      </w:r>
      <w:bookmarkEnd w:id="303"/>
      <w:bookmarkEnd w:id="30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5" w:name="_Toc511915698"/>
      <w:r>
        <w:t>processStartFailureMessage property</w:t>
      </w:r>
      <w:bookmarkEnd w:id="30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6" w:name="_Toc511915699"/>
      <w:r>
        <w:t>toolExecutionSuccessful</w:t>
      </w:r>
      <w:r w:rsidR="00B209DE">
        <w:t xml:space="preserve"> property</w:t>
      </w:r>
      <w:bookmarkEnd w:id="30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307"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30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8" w:name="_Toc511915700"/>
      <w:r>
        <w:lastRenderedPageBreak/>
        <w:t>machine property</w:t>
      </w:r>
      <w:bookmarkEnd w:id="30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9" w:name="_Toc511915701"/>
      <w:r>
        <w:t>account property</w:t>
      </w:r>
      <w:bookmarkEnd w:id="30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0" w:name="_Toc511915702"/>
      <w:r>
        <w:t>processId property</w:t>
      </w:r>
      <w:bookmarkEnd w:id="31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1" w:name="_Toc511915703"/>
      <w:r>
        <w:t>executableLocation</w:t>
      </w:r>
      <w:r w:rsidR="00401BB5">
        <w:t xml:space="preserve"> property</w:t>
      </w:r>
      <w:bookmarkEnd w:id="311"/>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2" w:name="_Toc511915704"/>
      <w:r>
        <w:t>workingDirectory property</w:t>
      </w:r>
      <w:bookmarkEnd w:id="31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3" w:name="_Toc511915705"/>
      <w:r>
        <w:t>environmentVariables property</w:t>
      </w:r>
      <w:bookmarkEnd w:id="31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4" w:name="_Ref493345429"/>
      <w:bookmarkStart w:id="315" w:name="_Toc511915706"/>
      <w:r>
        <w:lastRenderedPageBreak/>
        <w:t>toolNotifications property</w:t>
      </w:r>
      <w:bookmarkEnd w:id="314"/>
      <w:bookmarkEnd w:id="315"/>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6" w:name="_Ref509576439"/>
      <w:bookmarkStart w:id="317" w:name="_Toc511915707"/>
      <w:r>
        <w:t>configurationNotifications property</w:t>
      </w:r>
      <w:bookmarkEnd w:id="316"/>
      <w:bookmarkEnd w:id="317"/>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8" w:name="_Ref511899216"/>
      <w:bookmarkStart w:id="319" w:name="_Toc511915708"/>
      <w:r>
        <w:t>stdin, stdout, stderr</w:t>
      </w:r>
      <w:r w:rsidR="00D943E5">
        <w:t>, and stdoutStderr</w:t>
      </w:r>
      <w:r>
        <w:t xml:space="preserve"> properties</w:t>
      </w:r>
      <w:bookmarkEnd w:id="318"/>
      <w:bookmarkEnd w:id="319"/>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320" w:name="_Toc511915709"/>
      <w:r>
        <w:t>properties property</w:t>
      </w:r>
      <w:bookmarkEnd w:id="320"/>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1" w:name="_Ref507597819"/>
      <w:bookmarkStart w:id="322" w:name="_Toc511915710"/>
      <w:bookmarkStart w:id="323" w:name="_Ref506806657"/>
      <w:r>
        <w:t>attachment object</w:t>
      </w:r>
      <w:bookmarkEnd w:id="321"/>
      <w:bookmarkEnd w:id="322"/>
    </w:p>
    <w:p w14:paraId="554194B0" w14:textId="77777777" w:rsidR="00A27D47" w:rsidRDefault="00A27D47" w:rsidP="00A27D47">
      <w:pPr>
        <w:pStyle w:val="Heading3"/>
        <w:numPr>
          <w:ilvl w:val="2"/>
          <w:numId w:val="2"/>
        </w:numPr>
      </w:pPr>
      <w:bookmarkStart w:id="324" w:name="_Ref506978653"/>
      <w:bookmarkStart w:id="325" w:name="_Toc511915711"/>
      <w:r>
        <w:t>General</w:t>
      </w:r>
      <w:bookmarkEnd w:id="324"/>
      <w:bookmarkEnd w:id="325"/>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D1EC37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806DF76"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26" w:name="_Hlk507657707"/>
      <w:r>
        <w:fldChar w:fldCharType="begin"/>
      </w:r>
      <w:r>
        <w:instrText xml:space="preserve"> REF _Ref506978525 \r \h </w:instrText>
      </w:r>
      <w:r>
        <w:fldChar w:fldCharType="separate"/>
      </w:r>
      <w:r w:rsidR="0068062D">
        <w:t>3.14.3</w:t>
      </w:r>
      <w:r>
        <w:fldChar w:fldCharType="end"/>
      </w:r>
      <w:bookmarkEnd w:id="32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7" w:name="_Ref506978925"/>
      <w:bookmarkStart w:id="328" w:name="_Toc511915712"/>
      <w:r>
        <w:t>description property</w:t>
      </w:r>
      <w:bookmarkEnd w:id="327"/>
      <w:bookmarkEnd w:id="328"/>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9" w:name="_Ref506978525"/>
      <w:bookmarkStart w:id="330" w:name="_Toc511915713"/>
      <w:r>
        <w:t>fileLocation</w:t>
      </w:r>
      <w:r w:rsidR="00A27D47">
        <w:t xml:space="preserve"> property</w:t>
      </w:r>
      <w:bookmarkEnd w:id="329"/>
      <w:bookmarkEnd w:id="330"/>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31" w:name="_Toc511915714"/>
      <w:r>
        <w:t>conversion object</w:t>
      </w:r>
      <w:bookmarkEnd w:id="323"/>
      <w:bookmarkEnd w:id="331"/>
    </w:p>
    <w:p w14:paraId="615BCC83" w14:textId="7B3EE260" w:rsidR="00AC6C45" w:rsidRDefault="00AC6C45" w:rsidP="00AC6C45">
      <w:pPr>
        <w:pStyle w:val="Heading3"/>
      </w:pPr>
      <w:bookmarkStart w:id="332" w:name="_Toc511915715"/>
      <w:r>
        <w:t>General</w:t>
      </w:r>
      <w:bookmarkEnd w:id="3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3" w:name="_Ref503539410"/>
      <w:bookmarkStart w:id="334" w:name="_Toc511915716"/>
      <w:r>
        <w:t>tool property</w:t>
      </w:r>
      <w:bookmarkEnd w:id="333"/>
      <w:bookmarkEnd w:id="334"/>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5" w:name="_Ref503608264"/>
      <w:bookmarkStart w:id="336" w:name="_Toc511915717"/>
      <w:r>
        <w:t>invocation property</w:t>
      </w:r>
      <w:bookmarkEnd w:id="335"/>
      <w:bookmarkEnd w:id="336"/>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37" w:name="_Ref503539431"/>
      <w:bookmarkStart w:id="338" w:name="_Toc511915718"/>
      <w:r>
        <w:t>analysisToolLogFile</w:t>
      </w:r>
      <w:r w:rsidR="00316A25">
        <w:t>Location</w:t>
      </w:r>
      <w:r>
        <w:t xml:space="preserve"> property</w:t>
      </w:r>
      <w:bookmarkEnd w:id="337"/>
      <w:bookmarkEnd w:id="338"/>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39" w:name="_Ref511829625"/>
      <w:bookmarkStart w:id="340" w:name="_Toc511915719"/>
      <w:r>
        <w:t>versionControlDetails object</w:t>
      </w:r>
      <w:bookmarkEnd w:id="339"/>
      <w:bookmarkEnd w:id="340"/>
    </w:p>
    <w:p w14:paraId="28FE29F4" w14:textId="169979D6" w:rsidR="002315DB" w:rsidRDefault="002315DB" w:rsidP="002315DB">
      <w:pPr>
        <w:pStyle w:val="Heading3"/>
      </w:pPr>
      <w:bookmarkStart w:id="341" w:name="_Toc511915720"/>
      <w:r>
        <w:t>General</w:t>
      </w:r>
      <w:bookmarkEnd w:id="341"/>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42" w:name="_Toc511915721"/>
      <w:r>
        <w:t>Constraints</w:t>
      </w:r>
      <w:bookmarkEnd w:id="34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3" w:name="_Ref511829678"/>
      <w:bookmarkStart w:id="344" w:name="_Toc511915722"/>
      <w:r>
        <w:lastRenderedPageBreak/>
        <w:t>uri property</w:t>
      </w:r>
      <w:bookmarkEnd w:id="343"/>
      <w:bookmarkEnd w:id="344"/>
    </w:p>
    <w:p w14:paraId="1785AFD1" w14:textId="2981C95C" w:rsidR="001466B1" w:rsidRDefault="001466B1" w:rsidP="001466B1">
      <w:bookmarkStart w:id="34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6" w:name="_Toc511915723"/>
      <w:r>
        <w:t>revisionId property</w:t>
      </w:r>
      <w:bookmarkEnd w:id="345"/>
      <w:bookmarkEnd w:id="34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7" w:name="_Ref511829698"/>
      <w:bookmarkStart w:id="348" w:name="_Toc511915724"/>
      <w:r>
        <w:t>branch property</w:t>
      </w:r>
      <w:bookmarkEnd w:id="347"/>
      <w:bookmarkEnd w:id="34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9" w:name="_Toc511915725"/>
      <w:r>
        <w:t>tag property</w:t>
      </w:r>
      <w:bookmarkEnd w:id="34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0" w:name="_Toc511915726"/>
      <w:r>
        <w:t>timestamp property</w:t>
      </w:r>
      <w:bookmarkEnd w:id="350"/>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51" w:name="_Toc511915727"/>
      <w:r>
        <w:t>properties property</w:t>
      </w:r>
      <w:bookmarkEnd w:id="351"/>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2" w:name="_Ref493403111"/>
      <w:bookmarkStart w:id="353" w:name="_Ref493404005"/>
      <w:bookmarkStart w:id="354" w:name="_Toc511915728"/>
      <w:r>
        <w:t>file object</w:t>
      </w:r>
      <w:bookmarkEnd w:id="352"/>
      <w:bookmarkEnd w:id="353"/>
      <w:bookmarkEnd w:id="354"/>
    </w:p>
    <w:p w14:paraId="375224F2" w14:textId="20156049" w:rsidR="00401BB5" w:rsidRDefault="00401BB5" w:rsidP="00401BB5">
      <w:pPr>
        <w:pStyle w:val="Heading3"/>
      </w:pPr>
      <w:bookmarkStart w:id="355" w:name="_Toc511915729"/>
      <w:r>
        <w:t>General</w:t>
      </w:r>
      <w:bookmarkEnd w:id="35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6" w:name="_Ref493403519"/>
      <w:bookmarkStart w:id="357" w:name="_Toc511915730"/>
      <w:r>
        <w:t>fileLocation</w:t>
      </w:r>
      <w:r w:rsidR="00401BB5">
        <w:t xml:space="preserve"> property</w:t>
      </w:r>
      <w:bookmarkEnd w:id="356"/>
      <w:bookmarkEnd w:id="357"/>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8" w:name="_Ref493404063"/>
      <w:bookmarkStart w:id="359" w:name="_Toc511915731"/>
      <w:r>
        <w:t>parentKey property</w:t>
      </w:r>
      <w:bookmarkEnd w:id="358"/>
      <w:bookmarkEnd w:id="359"/>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60" w:name="_Ref493403563"/>
      <w:bookmarkStart w:id="361" w:name="_Toc511915732"/>
      <w:r>
        <w:t>offset property</w:t>
      </w:r>
      <w:bookmarkEnd w:id="360"/>
      <w:bookmarkEnd w:id="36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2" w:name="_Ref493403574"/>
      <w:bookmarkStart w:id="363" w:name="_Toc511915733"/>
      <w:r>
        <w:t>length property</w:t>
      </w:r>
      <w:bookmarkEnd w:id="362"/>
      <w:bookmarkEnd w:id="36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4" w:name="_Toc511915734"/>
      <w:r>
        <w:t>roles property</w:t>
      </w:r>
      <w:bookmarkEnd w:id="364"/>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65" w:name="_Toc511915735"/>
      <w:r>
        <w:t>mimeType property</w:t>
      </w:r>
      <w:bookmarkEnd w:id="365"/>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6" w:name="_Ref511899450"/>
      <w:bookmarkStart w:id="367" w:name="_Toc511915736"/>
      <w:r>
        <w:t>contents property</w:t>
      </w:r>
      <w:bookmarkEnd w:id="366"/>
      <w:bookmarkEnd w:id="367"/>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68" w:name="_Ref511828128"/>
      <w:bookmarkStart w:id="369" w:name="_Toc511915737"/>
      <w:r>
        <w:t>encoding property</w:t>
      </w:r>
      <w:bookmarkEnd w:id="368"/>
      <w:bookmarkEnd w:id="369"/>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0" w:name="_Ref493345445"/>
      <w:bookmarkStart w:id="371" w:name="_Toc511915738"/>
      <w:r>
        <w:t>hashes property</w:t>
      </w:r>
      <w:bookmarkEnd w:id="370"/>
      <w:bookmarkEnd w:id="371"/>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72" w:name="_Toc511915739"/>
      <w:r>
        <w:t>properties property</w:t>
      </w:r>
      <w:bookmarkEnd w:id="372"/>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3" w:name="_Ref493423194"/>
      <w:bookmarkStart w:id="374" w:name="_Toc511915740"/>
      <w:r>
        <w:t>hash object</w:t>
      </w:r>
      <w:bookmarkEnd w:id="373"/>
      <w:bookmarkEnd w:id="374"/>
    </w:p>
    <w:p w14:paraId="5D6F2309" w14:textId="08453102" w:rsidR="00401BB5" w:rsidRDefault="00401BB5" w:rsidP="00401BB5">
      <w:pPr>
        <w:pStyle w:val="Heading3"/>
      </w:pPr>
      <w:bookmarkStart w:id="375" w:name="_Toc511915741"/>
      <w:r>
        <w:t>General</w:t>
      </w:r>
      <w:bookmarkEnd w:id="375"/>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6" w:name="_Ref493423561"/>
      <w:bookmarkStart w:id="377" w:name="_Ref493423701"/>
      <w:bookmarkStart w:id="378" w:name="_Toc511915742"/>
      <w:r>
        <w:lastRenderedPageBreak/>
        <w:t>value property</w:t>
      </w:r>
      <w:bookmarkEnd w:id="376"/>
      <w:bookmarkEnd w:id="377"/>
      <w:bookmarkEnd w:id="378"/>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9" w:name="_Ref493423568"/>
      <w:bookmarkStart w:id="380" w:name="_Toc511915743"/>
      <w:r>
        <w:t>algorithm property</w:t>
      </w:r>
      <w:bookmarkEnd w:id="379"/>
      <w:bookmarkEnd w:id="380"/>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1" w:name="_Ref493350984"/>
      <w:bookmarkStart w:id="382" w:name="_Toc511915744"/>
      <w:r>
        <w:t>result object</w:t>
      </w:r>
      <w:bookmarkEnd w:id="381"/>
      <w:bookmarkEnd w:id="382"/>
    </w:p>
    <w:p w14:paraId="74FD90F6" w14:textId="18F2DD20" w:rsidR="00401BB5" w:rsidRDefault="00401BB5" w:rsidP="00401BB5">
      <w:pPr>
        <w:pStyle w:val="Heading3"/>
      </w:pPr>
      <w:bookmarkStart w:id="383" w:name="_Toc511915745"/>
      <w:r>
        <w:t>General</w:t>
      </w:r>
      <w:bookmarkEnd w:id="38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4" w:name="_Ref509922615"/>
      <w:bookmarkStart w:id="385" w:name="_Toc511915746"/>
      <w:r>
        <w:t>Constraints</w:t>
      </w:r>
      <w:bookmarkEnd w:id="384"/>
      <w:bookmarkEnd w:id="385"/>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lastRenderedPageBreak/>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86" w:name="_Toc511915747"/>
      <w:bookmarkStart w:id="387" w:name="_Ref493408865"/>
      <w:r>
        <w:t>id property</w:t>
      </w:r>
      <w:bookmarkEnd w:id="386"/>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88" w:name="_Ref508814211"/>
      <w:bookmarkStart w:id="389" w:name="_Toc511915748"/>
      <w:r>
        <w:t>ruleId property</w:t>
      </w:r>
      <w:bookmarkEnd w:id="387"/>
      <w:bookmarkEnd w:id="388"/>
      <w:bookmarkEnd w:id="38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454CD25" w:rsidR="00244809" w:rsidRDefault="00244809" w:rsidP="00244809">
      <w:pPr>
        <w:pStyle w:val="Note"/>
      </w:pPr>
      <w:r>
        <w:t>EXAMPLE</w:t>
      </w:r>
      <w:ins w:id="390" w:author="Laurence Golding" w:date="2018-04-28T12:24:00Z">
        <w:r w:rsidR="00A230F4">
          <w:t xml:space="preserve"> 1</w:t>
        </w:r>
      </w:ins>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DC1825B" w:rsidR="00244809" w:rsidRDefault="00D13A53" w:rsidP="00244809">
      <w:r>
        <w:t xml:space="preserve">Direct producers </w:t>
      </w:r>
      <w:r w:rsidRPr="00D13A53">
        <w:rPr>
          <w:b/>
        </w:rPr>
        <w:t>SHALL</w:t>
      </w:r>
      <w:r>
        <w:t xml:space="preserve"> emit </w:t>
      </w:r>
      <w:del w:id="391" w:author="Laurence Golding" w:date="2018-04-28T13:55:00Z">
        <w:r w:rsidDel="008B4EC8">
          <w:delText xml:space="preserve">the </w:delText>
        </w:r>
      </w:del>
      <w:r w:rsidR="00244809" w:rsidRPr="00244809">
        <w:rPr>
          <w:rStyle w:val="CODEtemp"/>
        </w:rPr>
        <w:t>ruleId</w:t>
      </w:r>
      <w:del w:id="392" w:author="Laurence Golding" w:date="2018-04-28T13:55:00Z">
        <w:r w:rsidR="00244809" w:rsidRPr="00244809" w:rsidDel="008B4EC8">
          <w:delText xml:space="preserve"> </w:delText>
        </w:r>
        <w:r w:rsidDel="008B4EC8">
          <w:delText>property</w:delText>
        </w:r>
      </w:del>
      <w:r w:rsidR="00244809" w:rsidRPr="00244809">
        <w:t>.</w:t>
      </w:r>
    </w:p>
    <w:p w14:paraId="55A9B5E9" w14:textId="6CB76980"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w:t>
      </w:r>
      <w:del w:id="393" w:author="Laurence Golding" w:date="2018-04-28T13:55:00Z">
        <w:r w:rsidRPr="00244809" w:rsidDel="008B4EC8">
          <w:delText xml:space="preserve">the </w:delText>
        </w:r>
      </w:del>
      <w:r w:rsidRPr="00244809">
        <w:rPr>
          <w:rStyle w:val="CODEtemp"/>
        </w:rPr>
        <w:t>ruleId</w:t>
      </w:r>
      <w:del w:id="394" w:author="Laurence Golding" w:date="2018-04-28T13:55:00Z">
        <w:r w:rsidRPr="00244809" w:rsidDel="008B4EC8">
          <w:delText xml:space="preserve"> property</w:delText>
        </w:r>
      </w:del>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23B019F4" w:rsidR="00401BB5" w:rsidDel="00976DB7" w:rsidRDefault="008B4EC8" w:rsidP="00401BB5">
      <w:pPr>
        <w:pStyle w:val="Heading3"/>
        <w:rPr>
          <w:del w:id="395" w:author="Laurence Golding" w:date="2018-04-28T12:13:00Z"/>
        </w:rPr>
      </w:pPr>
      <w:bookmarkStart w:id="396" w:name="_Ref493408875"/>
      <w:bookmarkStart w:id="397" w:name="_Toc511915749"/>
      <w:ins w:id="398" w:author="Laurence Golding" w:date="2018-04-28T13:55:00Z">
        <w:r>
          <w:lastRenderedPageBreak/>
          <w:t>Some tools define multi</w:t>
        </w:r>
      </w:ins>
      <w:ins w:id="399" w:author="Laurence Golding" w:date="2018-04-28T13:56:00Z">
        <w:r>
          <w:t xml:space="preserve">ple rules with the same id. </w:t>
        </w:r>
      </w:ins>
      <w:del w:id="400" w:author="Laurence Golding" w:date="2018-04-28T12:13:00Z">
        <w:r w:rsidR="00401BB5" w:rsidDel="00976DB7">
          <w:delText>ruleKey property</w:delText>
        </w:r>
        <w:bookmarkEnd w:id="396"/>
        <w:bookmarkEnd w:id="397"/>
      </w:del>
    </w:p>
    <w:p w14:paraId="67B3381E" w14:textId="72BD38F9" w:rsidR="00A968B2" w:rsidRPr="0034799C" w:rsidRDefault="00465D52" w:rsidP="00465D52">
      <w:r w:rsidRPr="00465D52">
        <w:t>If there is more than one rule with the</w:t>
      </w:r>
      <w:ins w:id="401" w:author="Laurence Golding" w:date="2018-04-28T12:14:00Z">
        <w:r w:rsidR="00A968B2">
          <w:t xml:space="preserve"> </w:t>
        </w:r>
      </w:ins>
      <w:ins w:id="402" w:author="Laurence Golding" w:date="2018-04-28T12:28:00Z">
        <w:r w:rsidR="00A230F4">
          <w:t>desired</w:t>
        </w:r>
      </w:ins>
      <w:r w:rsidRPr="00465D52">
        <w:t xml:space="preserve"> id</w:t>
      </w:r>
      <w:del w:id="403" w:author="Laurence Golding" w:date="2018-04-28T12:14:00Z">
        <w:r w:rsidRPr="00465D52" w:rsidDel="00A968B2">
          <w:delText xml:space="preserve"> specified by the </w:delText>
        </w:r>
        <w:r w:rsidRPr="00465D52" w:rsidDel="00A968B2">
          <w:rPr>
            <w:rStyle w:val="CODEtemp"/>
          </w:rPr>
          <w:delText>ruleId</w:delText>
        </w:r>
        <w:r w:rsidRPr="00465D52" w:rsidDel="00A968B2">
          <w:delText xml:space="preserve"> property (§</w:delText>
        </w:r>
        <w:r w:rsidDel="00A968B2">
          <w:fldChar w:fldCharType="begin"/>
        </w:r>
        <w:r w:rsidDel="00A968B2">
          <w:delInstrText xml:space="preserve"> REF _Ref493408865 \r \h </w:delInstrText>
        </w:r>
        <w:r w:rsidDel="00A968B2">
          <w:fldChar w:fldCharType="separate"/>
        </w:r>
        <w:r w:rsidR="0068062D" w:rsidDel="00A968B2">
          <w:delText>3.19.3</w:delText>
        </w:r>
        <w:r w:rsidDel="00A968B2">
          <w:fldChar w:fldCharType="end"/>
        </w:r>
        <w:r w:rsidRPr="00465D52" w:rsidDel="00A968B2">
          <w:delText>)</w:delText>
        </w:r>
      </w:del>
      <w:r w:rsidRPr="00465D52">
        <w:t>, and if the</w:t>
      </w:r>
      <w:ins w:id="404" w:author="Laurence Golding" w:date="2018-04-28T12:15:00Z">
        <w:r w:rsidR="00A968B2">
          <w:t xml:space="preserve"> containing</w:t>
        </w:r>
      </w:ins>
      <w:r w:rsidRPr="00465D52">
        <w:t xml:space="preserv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del w:id="405" w:author="Laurence Golding" w:date="2018-04-28T12:15:00Z">
        <w:r w:rsidRPr="00465D52" w:rsidDel="00A968B2">
          <w:delText xml:space="preserve">in which this result occurs </w:delText>
        </w:r>
      </w:del>
      <w:r w:rsidRPr="00465D52">
        <w:t xml:space="preserve">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w:t>
      </w:r>
      <w:del w:id="406" w:author="Laurence Golding" w:date="2018-04-28T12:15:00Z">
        <w:r w:rsidRPr="00465D52" w:rsidDel="00A968B2">
          <w:delText xml:space="preserve">the </w:delText>
        </w:r>
        <w:r w:rsidRPr="00465D52" w:rsidDel="00A968B2">
          <w:rPr>
            <w:rStyle w:val="CODEtemp"/>
          </w:rPr>
          <w:delText>result</w:delText>
        </w:r>
        <w:r w:rsidRPr="00465D52" w:rsidDel="00A968B2">
          <w:delText xml:space="preserve"> object </w:delText>
        </w:r>
        <w:r w:rsidRPr="00465D52" w:rsidDel="00A968B2">
          <w:rPr>
            <w:b/>
          </w:rPr>
          <w:delText>SHALL</w:delText>
        </w:r>
        <w:r w:rsidRPr="00465D52" w:rsidDel="00A968B2">
          <w:delText xml:space="preserve"> contain a property named </w:delText>
        </w:r>
        <w:r w:rsidRPr="000A7DA8" w:rsidDel="00A968B2">
          <w:rPr>
            <w:rStyle w:val="CODEtemp"/>
          </w:rPr>
          <w:delText>ruleKey</w:delText>
        </w:r>
        <w:r w:rsidRPr="00465D52" w:rsidDel="00A968B2">
          <w:delText xml:space="preserve"> whose value</w:delText>
        </w:r>
      </w:del>
      <w:ins w:id="407" w:author="Laurence Golding" w:date="2018-04-28T12:15:00Z">
        <w:r w:rsidR="00A968B2">
          <w:t>instead</w:t>
        </w:r>
      </w:ins>
      <w:ins w:id="408" w:author="Laurence Golding" w:date="2018-04-28T12:16:00Z">
        <w:r w:rsidR="00A968B2">
          <w:t xml:space="preserve"> of containing the rule id, </w:t>
        </w:r>
        <w:r w:rsidR="00A968B2" w:rsidRPr="00431F8A">
          <w:rPr>
            <w:rStyle w:val="CODEtemp"/>
          </w:rPr>
          <w:t>ruleId</w:t>
        </w:r>
        <w:r w:rsidR="00A968B2">
          <w:t xml:space="preserve"> </w:t>
        </w:r>
        <w:r w:rsidR="00A968B2">
          <w:rPr>
            <w:b/>
          </w:rPr>
          <w:t>SHALL</w:t>
        </w:r>
        <w:r w:rsidR="00A968B2">
          <w:t xml:space="preserve"> contain</w:t>
        </w:r>
      </w:ins>
      <w:r w:rsidRPr="00465D52">
        <w:t xml:space="preserve"> </w:t>
      </w:r>
      <w:del w:id="409" w:author="Laurence Golding" w:date="2018-04-28T12:16:00Z">
        <w:r w:rsidRPr="00465D52" w:rsidDel="00A968B2">
          <w:delText xml:space="preserve">is </w:delText>
        </w:r>
      </w:del>
      <w:r w:rsidRPr="00465D52">
        <w:t xml:space="preserve">a string that </w:t>
      </w:r>
      <w:del w:id="410" w:author="Laurence Golding" w:date="2018-04-28T13:19:00Z">
        <w:r w:rsidRPr="00465D52" w:rsidDel="00431F8A">
          <w:delText xml:space="preserve">matches </w:delText>
        </w:r>
      </w:del>
      <w:ins w:id="411" w:author="Laurence Golding" w:date="2018-04-28T13:19:00Z">
        <w:r w:rsidR="00431F8A">
          <w:t>equals</w:t>
        </w:r>
        <w:r w:rsidR="00431F8A" w:rsidRPr="00465D52">
          <w:t xml:space="preserve"> </w:t>
        </w:r>
      </w:ins>
      <w:r w:rsidRPr="00465D52">
        <w:t xml:space="preserve">one of the property names in </w:t>
      </w:r>
      <w:del w:id="412" w:author="Laurence Golding" w:date="2018-04-28T12:28:00Z">
        <w:r w:rsidRPr="00465D52" w:rsidDel="00A230F4">
          <w:delText xml:space="preserve">the </w:delText>
        </w:r>
      </w:del>
      <w:r w:rsidR="002E52B0">
        <w:rPr>
          <w:rStyle w:val="CODEtemp"/>
        </w:rPr>
        <w:t>resources</w:t>
      </w:r>
      <w:r w:rsidRPr="000A7DA8">
        <w:rPr>
          <w:rStyle w:val="CODEtemp"/>
        </w:rPr>
        <w:t>.rules</w:t>
      </w:r>
      <w:del w:id="413" w:author="Laurence Golding" w:date="2018-04-28T12:28:00Z">
        <w:r w:rsidRPr="00465D52" w:rsidDel="00A230F4">
          <w:delText xml:space="preserve"> object</w:delText>
        </w:r>
      </w:del>
      <w:r w:rsidRPr="00465D52">
        <w:t>.</w:t>
      </w:r>
      <w:ins w:id="414" w:author="Laurence Golding" w:date="2018-04-28T12:16:00Z">
        <w:r w:rsidR="00A968B2">
          <w:t xml:space="preserve"> </w:t>
        </w:r>
      </w:ins>
      <w:ins w:id="415" w:author="Laurence Golding" w:date="2018-04-28T12:17:00Z">
        <w:r w:rsidR="00A968B2">
          <w:t xml:space="preserve">To improve the readability of the log file, this property name </w:t>
        </w:r>
        <w:r w:rsidR="00A968B2">
          <w:rPr>
            <w:b/>
          </w:rPr>
          <w:t>SHOULD</w:t>
        </w:r>
        <w:r w:rsidR="00A968B2">
          <w:t xml:space="preserve"> be formed by appending a suffix to the rule id.</w:t>
        </w:r>
      </w:ins>
      <w:ins w:id="416" w:author="Laurence Golding" w:date="2018-04-28T13:20:00Z">
        <w:r w:rsidR="00431F8A">
          <w:t xml:space="preserve"> </w:t>
        </w:r>
      </w:ins>
      <w:ins w:id="417" w:author="Laurence Golding" w:date="2018-04-28T12:21:00Z">
        <w:r w:rsidR="00A968B2">
          <w:t xml:space="preserve">In this case, the </w:t>
        </w:r>
        <w:r w:rsidR="00A968B2" w:rsidRPr="00431F8A">
          <w:rPr>
            <w:rStyle w:val="CODEtemp"/>
          </w:rPr>
          <w:t>"id"</w:t>
        </w:r>
        <w:r w:rsidR="00A968B2">
          <w:t xml:space="preserve"> property</w:t>
        </w:r>
      </w:ins>
      <w:ins w:id="418" w:author="Laurence Golding" w:date="2018-04-28T12:25:00Z">
        <w:r w:rsidR="00A230F4">
          <w:t xml:space="preserve"> (§</w:t>
        </w:r>
      </w:ins>
      <w:ins w:id="419" w:author="Laurence Golding" w:date="2018-04-28T12:29:00Z">
        <w:r w:rsidR="00A230F4">
          <w:fldChar w:fldCharType="begin"/>
        </w:r>
        <w:r w:rsidR="00A230F4">
          <w:instrText xml:space="preserve"> REF _Ref493408046 \r \h </w:instrText>
        </w:r>
      </w:ins>
      <w:r w:rsidR="00A230F4">
        <w:fldChar w:fldCharType="separate"/>
      </w:r>
      <w:ins w:id="420" w:author="Laurence Golding" w:date="2018-04-28T12:29:00Z">
        <w:r w:rsidR="00A230F4">
          <w:t>3.36.3</w:t>
        </w:r>
        <w:r w:rsidR="00A230F4">
          <w:fldChar w:fldCharType="end"/>
        </w:r>
      </w:ins>
      <w:ins w:id="421" w:author="Laurence Golding" w:date="2018-04-28T12:25:00Z">
        <w:r w:rsidR="00A230F4">
          <w:t>)</w:t>
        </w:r>
      </w:ins>
      <w:ins w:id="422" w:author="Laurence Golding" w:date="2018-04-28T12:21:00Z">
        <w:r w:rsidR="00A968B2">
          <w:t xml:space="preserve"> of the specified rule object</w:t>
        </w:r>
      </w:ins>
      <w:ins w:id="423" w:author="Laurence Golding" w:date="2018-04-28T12:25:00Z">
        <w:r w:rsidR="00A230F4">
          <w:t xml:space="preserve"> (§</w:t>
        </w:r>
      </w:ins>
      <w:ins w:id="424" w:author="Laurence Golding" w:date="2018-04-28T12:29:00Z">
        <w:r w:rsidR="00A230F4">
          <w:fldChar w:fldCharType="begin"/>
        </w:r>
        <w:r w:rsidR="00A230F4">
          <w:instrText xml:space="preserve"> REF _Ref508814067 \r \h </w:instrText>
        </w:r>
      </w:ins>
      <w:r w:rsidR="00A230F4">
        <w:fldChar w:fldCharType="separate"/>
      </w:r>
      <w:ins w:id="425" w:author="Laurence Golding" w:date="2018-04-28T12:29:00Z">
        <w:r w:rsidR="00A230F4">
          <w:t>3.36</w:t>
        </w:r>
        <w:r w:rsidR="00A230F4">
          <w:fldChar w:fldCharType="end"/>
        </w:r>
      </w:ins>
      <w:ins w:id="426" w:author="Laurence Golding" w:date="2018-04-28T12:25:00Z">
        <w:r w:rsidR="00A230F4">
          <w:t>)</w:t>
        </w:r>
      </w:ins>
      <w:ins w:id="427" w:author="Laurence Golding" w:date="2018-04-28T12:24:00Z">
        <w:r w:rsidR="00A230F4">
          <w:t xml:space="preserve"> </w:t>
        </w:r>
        <w:r w:rsidR="00A230F4">
          <w:rPr>
            <w:b/>
          </w:rPr>
          <w:t>SHALL</w:t>
        </w:r>
      </w:ins>
      <w:ins w:id="428" w:author="Laurence Golding" w:date="2018-04-28T12:22:00Z">
        <w:r w:rsidR="00A968B2">
          <w:t xml:space="preserve"> contains the actual rule id</w:t>
        </w:r>
      </w:ins>
      <w:ins w:id="429" w:author="Laurence Golding" w:date="2018-04-28T12:21:00Z">
        <w:r w:rsidR="00A968B2">
          <w:t>.</w:t>
        </w:r>
      </w:ins>
    </w:p>
    <w:p w14:paraId="37E82E3A" w14:textId="2AA34D6A" w:rsidR="000A7DA8" w:rsidDel="00A968B2" w:rsidRDefault="000A7DA8" w:rsidP="00465D52">
      <w:pPr>
        <w:rPr>
          <w:del w:id="430" w:author="Laurence Golding" w:date="2018-04-28T12:16:00Z"/>
        </w:rPr>
      </w:pPr>
      <w:del w:id="431" w:author="Laurence Golding" w:date="2018-04-28T12:16:00Z">
        <w:r w:rsidRPr="000A7DA8" w:rsidDel="00A968B2">
          <w:delText xml:space="preserve">The </w:delText>
        </w:r>
        <w:r w:rsidRPr="000A7DA8" w:rsidDel="00A968B2">
          <w:rPr>
            <w:rStyle w:val="CODEtemp"/>
          </w:rPr>
          <w:delText>ruleId</w:delText>
        </w:r>
        <w:r w:rsidRPr="000A7DA8" w:rsidDel="00A968B2">
          <w:delText xml:space="preserve"> property o</w:delText>
        </w:r>
        <w:r w:rsidR="00304A75" w:rsidDel="00A968B2">
          <w:delText>f</w:delText>
        </w:r>
        <w:r w:rsidRPr="000A7DA8" w:rsidDel="00A968B2">
          <w:delText xml:space="preserve"> this </w:delText>
        </w:r>
        <w:r w:rsidRPr="000A7DA8" w:rsidDel="00A968B2">
          <w:rPr>
            <w:rStyle w:val="CODEtemp"/>
          </w:rPr>
          <w:delText>result</w:delText>
        </w:r>
        <w:r w:rsidRPr="000A7DA8" w:rsidDel="00A968B2">
          <w:delText xml:space="preserve"> object </w:delText>
        </w:r>
        <w:r w:rsidR="002A0325" w:rsidDel="00A968B2">
          <w:rPr>
            <w:b/>
          </w:rPr>
          <w:delText>SHALL</w:delText>
        </w:r>
        <w:r w:rsidR="002A0325" w:rsidRPr="000A7DA8" w:rsidDel="00A968B2">
          <w:delText xml:space="preserve"> </w:delText>
        </w:r>
        <w:r w:rsidR="00304A75" w:rsidDel="00A968B2">
          <w:delText>equal</w:delText>
        </w:r>
        <w:r w:rsidRPr="000A7DA8" w:rsidDel="00A968B2">
          <w:delText xml:space="preserve"> the </w:delText>
        </w:r>
        <w:r w:rsidRPr="000A7DA8" w:rsidDel="00A968B2">
          <w:rPr>
            <w:rStyle w:val="CODEtemp"/>
          </w:rPr>
          <w:delText>id</w:delText>
        </w:r>
        <w:r w:rsidRPr="000A7DA8" w:rsidDel="00A968B2">
          <w:delText xml:space="preserve"> property (§</w:delText>
        </w:r>
        <w:r w:rsidDel="00A968B2">
          <w:fldChar w:fldCharType="begin"/>
        </w:r>
        <w:r w:rsidDel="00A968B2">
          <w:delInstrText xml:space="preserve"> REF _Ref493408046 \r \h </w:delInstrText>
        </w:r>
        <w:r w:rsidDel="00A968B2">
          <w:fldChar w:fldCharType="separate"/>
        </w:r>
        <w:r w:rsidR="0068062D" w:rsidDel="00A968B2">
          <w:delText>3.36.3</w:delText>
        </w:r>
        <w:r w:rsidDel="00A968B2">
          <w:fldChar w:fldCharType="end"/>
        </w:r>
        <w:r w:rsidRPr="000A7DA8" w:rsidDel="00A968B2">
          <w:delText xml:space="preserve">) of the </w:delText>
        </w:r>
        <w:r w:rsidRPr="000A7DA8" w:rsidDel="00A968B2">
          <w:rPr>
            <w:rStyle w:val="CODEtemp"/>
          </w:rPr>
          <w:delText>rule</w:delText>
        </w:r>
        <w:r w:rsidRPr="000A7DA8" w:rsidDel="00A968B2">
          <w:delText xml:space="preserve"> object</w:delText>
        </w:r>
        <w:r w:rsidDel="00A968B2">
          <w:delText xml:space="preserve"> (</w:delText>
        </w:r>
        <w:r w:rsidRPr="000A7DA8" w:rsidDel="00A968B2">
          <w:delText>§</w:delText>
        </w:r>
        <w:r w:rsidDel="00A968B2">
          <w:fldChar w:fldCharType="begin"/>
        </w:r>
        <w:r w:rsidDel="00A968B2">
          <w:delInstrText xml:space="preserve"> REF _Ref493407996 \r \h </w:delInstrText>
        </w:r>
        <w:r w:rsidDel="00A968B2">
          <w:fldChar w:fldCharType="separate"/>
        </w:r>
        <w:r w:rsidR="0068062D" w:rsidDel="00A968B2">
          <w:delText>3.35</w:delText>
        </w:r>
        <w:r w:rsidDel="00A968B2">
          <w:fldChar w:fldCharType="end"/>
        </w:r>
        <w:r w:rsidDel="00A968B2">
          <w:delText>)</w:delText>
        </w:r>
        <w:r w:rsidRPr="000A7DA8" w:rsidDel="00A968B2">
          <w:delText xml:space="preserve"> identified by </w:delText>
        </w:r>
        <w:r w:rsidRPr="000A7DA8" w:rsidDel="00A968B2">
          <w:rPr>
            <w:rStyle w:val="CODEtemp"/>
          </w:rPr>
          <w:delText>ruleKey</w:delText>
        </w:r>
        <w:r w:rsidRPr="000A7DA8" w:rsidDel="00A968B2">
          <w:delText>.</w:delText>
        </w:r>
      </w:del>
    </w:p>
    <w:p w14:paraId="0DB8B3AE" w14:textId="1DC8704B" w:rsidR="000A7DA8" w:rsidRDefault="000A7DA8" w:rsidP="000A7DA8">
      <w:pPr>
        <w:pStyle w:val="Note"/>
      </w:pPr>
      <w:r>
        <w:t>EXAMPLE</w:t>
      </w:r>
      <w:ins w:id="432" w:author="Laurence Golding" w:date="2018-04-28T12:24:00Z">
        <w:r w:rsidR="00A230F4">
          <w:t xml:space="preserve"> 2</w:t>
        </w:r>
      </w:ins>
      <w:r>
        <w:t xml:space="preserve">: </w:t>
      </w:r>
      <w:r w:rsidRPr="000A7DA8">
        <w:t xml:space="preserve">In this example, there is more than one rule with id </w:t>
      </w:r>
      <w:r w:rsidRPr="000A7DA8">
        <w:rPr>
          <w:rStyle w:val="CODEtemp"/>
        </w:rPr>
        <w:t>CA1711</w:t>
      </w:r>
      <w:r w:rsidRPr="000A7DA8">
        <w:t xml:space="preserve">. </w:t>
      </w:r>
      <w:del w:id="433" w:author="Laurence Golding" w:date="2018-04-28T12:25:00Z">
        <w:r w:rsidRPr="000A7DA8" w:rsidDel="00A230F4">
          <w:delText>When the log includes a result with that rule id, it</w:delText>
        </w:r>
      </w:del>
      <w:ins w:id="434" w:author="Laurence Golding" w:date="2018-04-28T12:25:00Z">
        <w:r w:rsidR="00A230F4">
          <w:t>The SARIF producer</w:t>
        </w:r>
      </w:ins>
      <w:r w:rsidRPr="000A7DA8">
        <w:t xml:space="preserve"> </w:t>
      </w:r>
      <w:del w:id="435" w:author="Laurence Golding" w:date="2018-04-28T12:18:00Z">
        <w:r w:rsidRPr="000A7DA8" w:rsidDel="00A968B2">
          <w:delText xml:space="preserve">provides </w:delText>
        </w:r>
      </w:del>
      <w:ins w:id="436" w:author="Laurence Golding" w:date="2018-04-28T12:18:00Z">
        <w:r w:rsidR="00A968B2">
          <w:t xml:space="preserve">sets </w:t>
        </w:r>
        <w:r w:rsidR="00A968B2" w:rsidRPr="00431F8A">
          <w:rPr>
            <w:rStyle w:val="CODEtemp"/>
          </w:rPr>
          <w:t>ruleId</w:t>
        </w:r>
        <w:r w:rsidR="00A968B2">
          <w:t xml:space="preserve"> to</w:t>
        </w:r>
        <w:r w:rsidR="00A968B2" w:rsidRPr="000A7DA8">
          <w:t xml:space="preserve"> </w:t>
        </w:r>
      </w:ins>
      <w:r w:rsidRPr="000A7DA8">
        <w:t xml:space="preserve">a value </w:t>
      </w:r>
      <w:del w:id="437" w:author="Laurence Golding" w:date="2018-04-28T12:18:00Z">
        <w:r w:rsidRPr="000A7DA8" w:rsidDel="00A968B2">
          <w:delText xml:space="preserve">for </w:delText>
        </w:r>
        <w:r w:rsidRPr="000A7DA8" w:rsidDel="00A968B2">
          <w:rPr>
            <w:rStyle w:val="CODEtemp"/>
          </w:rPr>
          <w:delText>ruleKey</w:delText>
        </w:r>
        <w:r w:rsidRPr="000A7DA8" w:rsidDel="00A968B2">
          <w:delText xml:space="preserve"> to</w:delText>
        </w:r>
      </w:del>
      <w:ins w:id="438" w:author="Laurence Golding" w:date="2018-04-28T12:18:00Z">
        <w:r w:rsidR="00A968B2">
          <w:t>that</w:t>
        </w:r>
      </w:ins>
      <w:r w:rsidRPr="000A7DA8">
        <w:t xml:space="preserve"> </w:t>
      </w:r>
      <w:del w:id="439" w:author="Laurence Golding" w:date="2018-04-28T12:18:00Z">
        <w:r w:rsidRPr="000A7DA8" w:rsidDel="00A968B2">
          <w:delText xml:space="preserve">specify </w:delText>
        </w:r>
      </w:del>
      <w:ins w:id="440" w:author="Laurence Golding" w:date="2018-04-28T12:18:00Z">
        <w:r w:rsidR="00A968B2" w:rsidRPr="000A7DA8">
          <w:t>specif</w:t>
        </w:r>
        <w:r w:rsidR="00A968B2">
          <w:t>ies</w:t>
        </w:r>
        <w:r w:rsidR="00A968B2" w:rsidRPr="000A7DA8">
          <w:t xml:space="preserve"> </w:t>
        </w:r>
      </w:ins>
      <w:r w:rsidRPr="000A7DA8">
        <w:t>which of the rules with that id is meant.</w:t>
      </w:r>
      <w:ins w:id="441" w:author="Laurence Golding" w:date="2018-04-28T12:18:00Z">
        <w:r w:rsidR="00A968B2">
          <w:t xml:space="preserve"> That value is formed by appending the suffix </w:t>
        </w:r>
        <w:r w:rsidR="00A968B2" w:rsidRPr="00431F8A">
          <w:rPr>
            <w:rStyle w:val="CODEtemp"/>
          </w:rPr>
          <w:t>"-1"</w:t>
        </w:r>
        <w:r w:rsidR="00A968B2">
          <w:t xml:space="preserve"> to the rule id.</w:t>
        </w:r>
      </w:ins>
      <w:ins w:id="442" w:author="Laurence Golding" w:date="2018-04-28T12:25:00Z">
        <w:r w:rsidR="00A230F4">
          <w:t xml:space="preserve"> </w:t>
        </w:r>
      </w:ins>
      <w:ins w:id="443" w:author="Laurence Golding" w:date="2018-04-28T12:26:00Z">
        <w:r w:rsidR="00A230F4">
          <w:t xml:space="preserve">The </w:t>
        </w:r>
      </w:ins>
      <w:ins w:id="444" w:author="Laurence Golding" w:date="2018-04-28T12:29:00Z">
        <w:r w:rsidR="00A230F4">
          <w:t>rule id is</w:t>
        </w:r>
      </w:ins>
      <w:ins w:id="445" w:author="Laurence Golding" w:date="2018-04-28T12:26:00Z">
        <w:r w:rsidR="00A230F4">
          <w:t xml:space="preserve"> specified by </w:t>
        </w:r>
        <w:r w:rsidR="00A230F4" w:rsidRPr="00431F8A">
          <w:rPr>
            <w:rStyle w:val="CODEtemp"/>
          </w:rPr>
          <w:t>resources.rules["CA1711</w:t>
        </w:r>
      </w:ins>
      <w:ins w:id="446" w:author="Laurence Golding" w:date="2018-04-28T13:28:00Z">
        <w:r w:rsidR="00706E02">
          <w:rPr>
            <w:rStyle w:val="CODEtemp"/>
          </w:rPr>
          <w:t>-1</w:t>
        </w:r>
      </w:ins>
      <w:ins w:id="447" w:author="Laurence Golding" w:date="2018-04-28T12:26:00Z">
        <w:r w:rsidR="00A230F4" w:rsidRPr="00431F8A">
          <w:rPr>
            <w:rStyle w:val="CODEtemp"/>
          </w:rPr>
          <w:t>"]</w:t>
        </w:r>
      </w:ins>
      <w:ins w:id="448" w:author="Laurence Golding" w:date="2018-04-28T12:29:00Z">
        <w:r w:rsidR="00A230F4" w:rsidRPr="00431F8A">
          <w:rPr>
            <w:rStyle w:val="CODEtemp"/>
          </w:rPr>
          <w:t>.id</w:t>
        </w:r>
      </w:ins>
      <w:ins w:id="449" w:author="Laurence Golding" w:date="2018-04-28T13:56:00Z">
        <w:r w:rsidR="008B4EC8">
          <w:t>,</w:t>
        </w:r>
      </w:ins>
      <w:ins w:id="450" w:author="Laurence Golding" w:date="2018-04-28T13:57:00Z">
        <w:r w:rsidR="008B4EC8">
          <w:t xml:space="preserve"> which evaluates to </w:t>
        </w:r>
        <w:r w:rsidR="008B4EC8" w:rsidRPr="00431F8A">
          <w:rPr>
            <w:rStyle w:val="CODEtemp"/>
          </w:rPr>
          <w:t>"CA1711"</w:t>
        </w:r>
        <w:r w:rsidR="008B4EC8">
          <w:t>.</w:t>
        </w:r>
      </w:ins>
    </w:p>
    <w:p w14:paraId="551B45FF" w14:textId="36B04AEA" w:rsidR="002E52B0" w:rsidDel="00A968B2" w:rsidRDefault="002E52B0" w:rsidP="002E52B0">
      <w:pPr>
        <w:pStyle w:val="Codesmall"/>
        <w:rPr>
          <w:del w:id="451" w:author="Laurence Golding" w:date="2018-04-28T12:20:00Z"/>
        </w:rPr>
      </w:pPr>
      <w:del w:id="452" w:author="Laurence Golding" w:date="2018-04-28T12:20:00Z">
        <w:r w:rsidDel="00A968B2">
          <w:delText>"runs": [</w:delText>
        </w:r>
      </w:del>
    </w:p>
    <w:p w14:paraId="12592021" w14:textId="091CF886" w:rsidR="002E52B0" w:rsidRDefault="002E52B0" w:rsidP="002E52B0">
      <w:pPr>
        <w:pStyle w:val="Codesmall"/>
      </w:pPr>
      <w:del w:id="453" w:author="Laurence Golding" w:date="2018-04-28T12:20:00Z">
        <w:r w:rsidDel="00A968B2">
          <w:delText xml:space="preserve">  </w:delText>
        </w:r>
      </w:del>
      <w:proofErr w:type="gramStart"/>
      <w:r>
        <w:t>{</w:t>
      </w:r>
      <w:ins w:id="454" w:author="Laurence Golding" w:date="2018-04-28T12:22:00Z">
        <w:r w:rsidR="00A968B2">
          <w:t xml:space="preserve">  </w:t>
        </w:r>
        <w:proofErr w:type="gramEnd"/>
        <w:r w:rsidR="00A968B2">
          <w:t xml:space="preserve">                            # A run object (§</w:t>
        </w:r>
      </w:ins>
      <w:ins w:id="455" w:author="Laurence Golding" w:date="2018-04-28T13:29:00Z">
        <w:r w:rsidR="00CD7A14">
          <w:fldChar w:fldCharType="begin"/>
        </w:r>
        <w:r w:rsidR="00CD7A14">
          <w:instrText xml:space="preserve"> REF _Ref493349997 \r \h </w:instrText>
        </w:r>
      </w:ins>
      <w:r w:rsidR="00CD7A14">
        <w:fldChar w:fldCharType="separate"/>
      </w:r>
      <w:ins w:id="456" w:author="Laurence Golding" w:date="2018-04-28T13:29:00Z">
        <w:r w:rsidR="00CD7A14">
          <w:t>3.11</w:t>
        </w:r>
        <w:r w:rsidR="00CD7A14">
          <w:fldChar w:fldCharType="end"/>
        </w:r>
      </w:ins>
      <w:ins w:id="457" w:author="Laurence Golding" w:date="2018-04-28T12:22:00Z">
        <w:r w:rsidR="00A968B2">
          <w:t>).</w:t>
        </w:r>
      </w:ins>
    </w:p>
    <w:p w14:paraId="00325953" w14:textId="595AFB8C" w:rsidR="002E52B0" w:rsidRDefault="002E52B0" w:rsidP="002E52B0">
      <w:pPr>
        <w:pStyle w:val="Codesmall"/>
      </w:pPr>
      <w:del w:id="458" w:author="Laurence Golding" w:date="2018-04-28T12:20:00Z">
        <w:r w:rsidDel="00A968B2">
          <w:delText xml:space="preserve">  </w:delText>
        </w:r>
      </w:del>
      <w:r>
        <w:t xml:space="preserve">  "results": [</w:t>
      </w:r>
      <w:ins w:id="459" w:author="Laurence Golding" w:date="2018-04-28T12:22:00Z">
        <w:r w:rsidR="00A968B2">
          <w:t xml:space="preserve">                 # See §</w:t>
        </w:r>
      </w:ins>
      <w:ins w:id="460" w:author="Laurence Golding" w:date="2018-04-28T13:30:00Z">
        <w:r w:rsidR="00CD7A14">
          <w:fldChar w:fldCharType="begin"/>
        </w:r>
        <w:r w:rsidR="00CD7A14">
          <w:instrText xml:space="preserve"> REF _Ref493350972 \r \h </w:instrText>
        </w:r>
      </w:ins>
      <w:r w:rsidR="00CD7A14">
        <w:fldChar w:fldCharType="separate"/>
      </w:r>
      <w:ins w:id="461" w:author="Laurence Golding" w:date="2018-04-28T13:30:00Z">
        <w:r w:rsidR="00CD7A14">
          <w:t>3.11.15</w:t>
        </w:r>
        <w:r w:rsidR="00CD7A14">
          <w:fldChar w:fldCharType="end"/>
        </w:r>
      </w:ins>
      <w:ins w:id="462" w:author="Laurence Golding" w:date="2018-04-28T12:22:00Z">
        <w:r w:rsidR="00A968B2">
          <w:t>.</w:t>
        </w:r>
      </w:ins>
    </w:p>
    <w:p w14:paraId="269975A2" w14:textId="1242F1F3" w:rsidR="002E52B0" w:rsidRDefault="002E52B0" w:rsidP="002E52B0">
      <w:pPr>
        <w:pStyle w:val="Codesmall"/>
      </w:pPr>
      <w:del w:id="463" w:author="Laurence Golding" w:date="2018-04-28T12:20:00Z">
        <w:r w:rsidDel="00A968B2">
          <w:delText xml:space="preserve">  </w:delText>
        </w:r>
      </w:del>
      <w:r>
        <w:t xml:space="preserve">    </w:t>
      </w:r>
      <w:proofErr w:type="gramStart"/>
      <w:r>
        <w:t>{</w:t>
      </w:r>
      <w:ins w:id="464" w:author="Laurence Golding" w:date="2018-04-28T12:22:00Z">
        <w:r w:rsidR="00A968B2">
          <w:t xml:space="preserve">  </w:t>
        </w:r>
        <w:proofErr w:type="gramEnd"/>
        <w:r w:rsidR="00A968B2">
          <w:t xml:space="preserve">                        </w:t>
        </w:r>
      </w:ins>
      <w:ins w:id="465" w:author="Laurence Golding" w:date="2018-04-28T12:23:00Z">
        <w:r w:rsidR="00A968B2">
          <w:t># A result object (§</w:t>
        </w:r>
      </w:ins>
      <w:ins w:id="466" w:author="Laurence Golding" w:date="2018-04-28T13:30:00Z">
        <w:r w:rsidR="00CD7A14">
          <w:fldChar w:fldCharType="begin"/>
        </w:r>
        <w:r w:rsidR="00CD7A14">
          <w:instrText xml:space="preserve"> REF _Ref493350984 \r \h </w:instrText>
        </w:r>
      </w:ins>
      <w:r w:rsidR="00CD7A14">
        <w:fldChar w:fldCharType="separate"/>
      </w:r>
      <w:ins w:id="467" w:author="Laurence Golding" w:date="2018-04-28T13:30:00Z">
        <w:r w:rsidR="00CD7A14">
          <w:t>3.19</w:t>
        </w:r>
        <w:r w:rsidR="00CD7A14">
          <w:fldChar w:fldCharType="end"/>
        </w:r>
      </w:ins>
      <w:ins w:id="468" w:author="Laurence Golding" w:date="2018-04-28T12:23:00Z">
        <w:r w:rsidR="00A968B2">
          <w:t>).</w:t>
        </w:r>
      </w:ins>
    </w:p>
    <w:p w14:paraId="68428F55" w14:textId="31E8AE75" w:rsidR="002E52B0" w:rsidRDefault="002E52B0" w:rsidP="002E52B0">
      <w:pPr>
        <w:pStyle w:val="Codesmall"/>
        <w:rPr>
          <w:ins w:id="469" w:author="Laurence Golding" w:date="2018-04-28T12:19:00Z"/>
        </w:rPr>
      </w:pPr>
      <w:del w:id="470" w:author="Laurence Golding" w:date="2018-04-28T12:20:00Z">
        <w:r w:rsidDel="00A968B2">
          <w:delText xml:space="preserve">  </w:delText>
        </w:r>
      </w:del>
      <w:r>
        <w:t xml:space="preserve">      "ruleId": "CA1711</w:t>
      </w:r>
      <w:ins w:id="471" w:author="Laurence Golding" w:date="2018-04-28T12:19:00Z">
        <w:r w:rsidR="00A968B2">
          <w:t>-1</w:t>
        </w:r>
      </w:ins>
      <w:proofErr w:type="gramStart"/>
      <w:r>
        <w:t>"</w:t>
      </w:r>
      <w:ins w:id="472" w:author="Laurence Golding" w:date="2018-04-28T12:20:00Z">
        <w:r w:rsidR="00A968B2">
          <w:t>,</w:t>
        </w:r>
      </w:ins>
      <w:ins w:id="473" w:author="Laurence Golding" w:date="2018-04-28T12:19:00Z">
        <w:r w:rsidR="00A968B2">
          <w:t xml:space="preserve"> </w:t>
        </w:r>
      </w:ins>
      <w:ins w:id="474" w:author="Laurence Golding" w:date="2018-04-28T12:22:00Z">
        <w:r w:rsidR="00A968B2">
          <w:t xml:space="preserve">  </w:t>
        </w:r>
        <w:proofErr w:type="gramEnd"/>
        <w:r w:rsidR="00A968B2">
          <w:t xml:space="preserve"> </w:t>
        </w:r>
      </w:ins>
      <w:del w:id="475" w:author="Laurence Golding" w:date="2018-04-28T12:19:00Z">
        <w:r w:rsidDel="00A968B2">
          <w:delText xml:space="preserve">,  </w:delText>
        </w:r>
      </w:del>
      <w:r>
        <w:t>#</w:t>
      </w:r>
      <w:ins w:id="476" w:author="Laurence Golding" w:date="2018-04-28T12:19:00Z">
        <w:r w:rsidR="00A968B2">
          <w:t xml:space="preserve"> Specifies a property name within "rules".</w:t>
        </w:r>
      </w:ins>
      <w:del w:id="477" w:author="Laurence Golding" w:date="2018-04-28T12:19:00Z">
        <w:r w:rsidDel="00A968B2">
          <w:delText xml:space="preserve"> Matches the "id" value of the specified</w:delText>
        </w:r>
      </w:del>
    </w:p>
    <w:p w14:paraId="2B3AC81D" w14:textId="0D04E0A8" w:rsidR="00A968B2" w:rsidRDefault="00A968B2" w:rsidP="002E52B0">
      <w:pPr>
        <w:pStyle w:val="Codesmall"/>
      </w:pPr>
      <w:ins w:id="478" w:author="Laurence Golding" w:date="2018-04-28T12:19:00Z">
        <w:r>
          <w:t xml:space="preserve">  </w:t>
        </w:r>
      </w:ins>
      <w:ins w:id="479" w:author="Laurence Golding" w:date="2018-04-28T12:20:00Z">
        <w:r>
          <w:t xml:space="preserve">    ...</w:t>
        </w:r>
      </w:ins>
    </w:p>
    <w:p w14:paraId="5C81A30B" w14:textId="4A537412" w:rsidR="002E52B0" w:rsidDel="00A968B2" w:rsidRDefault="002E52B0" w:rsidP="002E52B0">
      <w:pPr>
        <w:pStyle w:val="Codesmall"/>
        <w:rPr>
          <w:del w:id="480" w:author="Laurence Golding" w:date="2018-04-28T12:19:00Z"/>
        </w:rPr>
      </w:pPr>
      <w:del w:id="481" w:author="Laurence Golding" w:date="2018-04-28T12:19:00Z">
        <w:r w:rsidDel="00A968B2">
          <w:delText xml:space="preserve">                             #  property value within "rules"</w:delText>
        </w:r>
      </w:del>
    </w:p>
    <w:p w14:paraId="7458BDCD" w14:textId="41F59372" w:rsidR="002E52B0" w:rsidDel="00A968B2" w:rsidRDefault="002E52B0" w:rsidP="002E52B0">
      <w:pPr>
        <w:pStyle w:val="Codesmall"/>
        <w:rPr>
          <w:del w:id="482" w:author="Laurence Golding" w:date="2018-04-28T12:19:00Z"/>
        </w:rPr>
      </w:pPr>
      <w:del w:id="483" w:author="Laurence Golding" w:date="2018-04-28T12:19:00Z">
        <w:r w:rsidDel="00A968B2">
          <w:delText xml:space="preserve">        "ruleKey": "CA711-1" # Specifies a property name within "rules".</w:delText>
        </w:r>
      </w:del>
    </w:p>
    <w:p w14:paraId="0B765564" w14:textId="0BA3D264" w:rsidR="002E52B0" w:rsidRDefault="002E52B0" w:rsidP="002E52B0">
      <w:pPr>
        <w:pStyle w:val="Codesmall"/>
      </w:pPr>
      <w:del w:id="484" w:author="Laurence Golding" w:date="2018-04-28T12:20:00Z">
        <w:r w:rsidDel="00A968B2">
          <w:delText xml:space="preserve">  </w:delText>
        </w:r>
      </w:del>
      <w:r>
        <w:t xml:space="preserve">    }</w:t>
      </w:r>
    </w:p>
    <w:p w14:paraId="55B690CE" w14:textId="53AD47B5" w:rsidR="002E52B0" w:rsidRDefault="002E52B0" w:rsidP="002E52B0">
      <w:pPr>
        <w:pStyle w:val="Codesmall"/>
      </w:pPr>
      <w:del w:id="485" w:author="Laurence Golding" w:date="2018-04-28T12:20:00Z">
        <w:r w:rsidDel="00A968B2">
          <w:delText xml:space="preserve">  </w:delText>
        </w:r>
      </w:del>
      <w:r>
        <w:t xml:space="preserve">  ],</w:t>
      </w:r>
    </w:p>
    <w:p w14:paraId="60D2D083" w14:textId="587AFD01" w:rsidR="002E52B0" w:rsidRDefault="002E52B0" w:rsidP="002E52B0">
      <w:pPr>
        <w:pStyle w:val="Codesmall"/>
      </w:pPr>
      <w:del w:id="486" w:author="Laurence Golding" w:date="2018-04-28T12:20:00Z">
        <w:r w:rsidDel="00A968B2">
          <w:delText xml:space="preserve">  </w:delText>
        </w:r>
      </w:del>
      <w:r>
        <w:t xml:space="preserve">  "resources": </w:t>
      </w:r>
      <w:proofErr w:type="gramStart"/>
      <w:r>
        <w:t>{</w:t>
      </w:r>
      <w:ins w:id="487" w:author="Laurence Golding" w:date="2018-04-28T12:23:00Z">
        <w:r w:rsidR="00A968B2">
          <w:t xml:space="preserve">  </w:t>
        </w:r>
        <w:proofErr w:type="gramEnd"/>
        <w:r w:rsidR="00A968B2">
          <w:t xml:space="preserve">             # See §</w:t>
        </w:r>
      </w:ins>
      <w:ins w:id="488" w:author="Laurence Golding" w:date="2018-04-28T13:30:00Z">
        <w:r w:rsidR="00CD7A14">
          <w:fldChar w:fldCharType="begin"/>
        </w:r>
        <w:r w:rsidR="00CD7A14">
          <w:instrText xml:space="preserve"> REF _Ref493404878 \r \h </w:instrText>
        </w:r>
      </w:ins>
      <w:r w:rsidR="00CD7A14">
        <w:fldChar w:fldCharType="separate"/>
      </w:r>
      <w:ins w:id="489" w:author="Laurence Golding" w:date="2018-04-28T13:30:00Z">
        <w:r w:rsidR="00CD7A14">
          <w:t>3.11.16</w:t>
        </w:r>
        <w:r w:rsidR="00CD7A14">
          <w:fldChar w:fldCharType="end"/>
        </w:r>
      </w:ins>
      <w:ins w:id="490" w:author="Laurence Golding" w:date="2018-04-28T12:23:00Z">
        <w:r w:rsidR="00A968B2">
          <w:t>.</w:t>
        </w:r>
      </w:ins>
    </w:p>
    <w:p w14:paraId="57DE0082" w14:textId="5A671AC1" w:rsidR="002E52B0" w:rsidRDefault="002E52B0" w:rsidP="002E52B0">
      <w:pPr>
        <w:pStyle w:val="Codesmall"/>
      </w:pPr>
      <w:del w:id="491" w:author="Laurence Golding" w:date="2018-04-28T12:20:00Z">
        <w:r w:rsidDel="00A968B2">
          <w:delText xml:space="preserve">  </w:delText>
        </w:r>
      </w:del>
      <w:r>
        <w:t xml:space="preserve">    "rules": </w:t>
      </w:r>
      <w:proofErr w:type="gramStart"/>
      <w:r>
        <w:t>{</w:t>
      </w:r>
      <w:ins w:id="492" w:author="Laurence Golding" w:date="2018-04-28T12:23:00Z">
        <w:r w:rsidR="00A968B2">
          <w:t xml:space="preserve">  </w:t>
        </w:r>
        <w:proofErr w:type="gramEnd"/>
        <w:r w:rsidR="00A968B2">
          <w:t xml:space="preserve">               # See §</w:t>
        </w:r>
      </w:ins>
      <w:ins w:id="493" w:author="Laurence Golding" w:date="2018-04-28T13:30:00Z">
        <w:r w:rsidR="00CD7A14">
          <w:fldChar w:fldCharType="begin"/>
        </w:r>
        <w:r w:rsidR="00CD7A14">
          <w:instrText xml:space="preserve"> REF _Ref508870783 \r \h </w:instrText>
        </w:r>
      </w:ins>
      <w:r w:rsidR="00CD7A14">
        <w:fldChar w:fldCharType="separate"/>
      </w:r>
      <w:ins w:id="494" w:author="Laurence Golding" w:date="2018-04-28T13:30:00Z">
        <w:r w:rsidR="00CD7A14">
          <w:t>3.35.3</w:t>
        </w:r>
        <w:r w:rsidR="00CD7A14">
          <w:fldChar w:fldCharType="end"/>
        </w:r>
      </w:ins>
      <w:ins w:id="495" w:author="Laurence Golding" w:date="2018-04-28T12:23:00Z">
        <w:r w:rsidR="00A968B2">
          <w:t>.</w:t>
        </w:r>
      </w:ins>
    </w:p>
    <w:p w14:paraId="7AC6549D" w14:textId="770BCC2D" w:rsidR="002E52B0" w:rsidRDefault="002E52B0" w:rsidP="002E52B0">
      <w:pPr>
        <w:pStyle w:val="Codesmall"/>
      </w:pPr>
      <w:del w:id="496" w:author="Laurence Golding" w:date="2018-04-28T12:20:00Z">
        <w:r w:rsidDel="00A968B2">
          <w:delText xml:space="preserve">  </w:delText>
        </w:r>
      </w:del>
      <w:r>
        <w:t xml:space="preserve">      "CA1711-1": </w:t>
      </w:r>
      <w:proofErr w:type="gramStart"/>
      <w:r>
        <w:t>{</w:t>
      </w:r>
      <w:ins w:id="497" w:author="Laurence Golding" w:date="2018-04-28T12:23:00Z">
        <w:r w:rsidR="00A968B2">
          <w:t xml:space="preserve"> </w:t>
        </w:r>
        <w:r w:rsidR="00A230F4">
          <w:t xml:space="preserve"> </w:t>
        </w:r>
        <w:proofErr w:type="gramEnd"/>
        <w:r w:rsidR="00A230F4">
          <w:t xml:space="preserve">          # </w:t>
        </w:r>
      </w:ins>
      <w:ins w:id="498" w:author="Laurence Golding" w:date="2018-04-28T13:28:00Z">
        <w:r w:rsidR="00706E02">
          <w:t># A rule object (§</w:t>
        </w:r>
        <w:r w:rsidR="00706E02">
          <w:fldChar w:fldCharType="begin"/>
        </w:r>
        <w:r w:rsidR="00706E02">
          <w:instrText xml:space="preserve"> REF _Ref508814067 \r \h </w:instrText>
        </w:r>
      </w:ins>
      <w:ins w:id="499" w:author="Laurence Golding" w:date="2018-04-28T13:28:00Z">
        <w:r w:rsidR="00706E02">
          <w:fldChar w:fldCharType="separate"/>
        </w:r>
        <w:r w:rsidR="00706E02">
          <w:t>3.36</w:t>
        </w:r>
        <w:r w:rsidR="00706E02">
          <w:fldChar w:fldCharType="end"/>
        </w:r>
        <w:r w:rsidR="00706E02">
          <w:t>).</w:t>
        </w:r>
      </w:ins>
    </w:p>
    <w:p w14:paraId="25A8FFA0" w14:textId="3254A568" w:rsidR="002E52B0" w:rsidRDefault="002E52B0" w:rsidP="002E52B0">
      <w:pPr>
        <w:pStyle w:val="Codesmall"/>
        <w:rPr>
          <w:ins w:id="500" w:author="Laurence Golding" w:date="2018-04-28T12:20:00Z"/>
        </w:rPr>
      </w:pPr>
      <w:del w:id="501" w:author="Laurence Golding" w:date="2018-04-28T12:20:00Z">
        <w:r w:rsidDel="00A968B2">
          <w:delText xml:space="preserve">  </w:delText>
        </w:r>
      </w:del>
      <w:r>
        <w:t xml:space="preserve">        "id": "CA1711</w:t>
      </w:r>
      <w:proofErr w:type="gramStart"/>
      <w:r>
        <w:t>"</w:t>
      </w:r>
      <w:ins w:id="502" w:author="Laurence Golding" w:date="2018-04-28T12:20:00Z">
        <w:r w:rsidR="00A968B2">
          <w:t>,</w:t>
        </w:r>
      </w:ins>
      <w:ins w:id="503" w:author="Laurence Golding" w:date="2018-04-28T12:23:00Z">
        <w:r w:rsidR="00A230F4">
          <w:t xml:space="preserve">   </w:t>
        </w:r>
        <w:proofErr w:type="gramEnd"/>
        <w:r w:rsidR="00A230F4">
          <w:t xml:space="preserve">     # See §</w:t>
        </w:r>
      </w:ins>
      <w:ins w:id="504" w:author="Laurence Golding" w:date="2018-04-28T13:31:00Z">
        <w:r w:rsidR="00CD7A14">
          <w:fldChar w:fldCharType="begin"/>
        </w:r>
        <w:r w:rsidR="00CD7A14">
          <w:instrText xml:space="preserve"> REF _Ref493408046 \r \h </w:instrText>
        </w:r>
      </w:ins>
      <w:r w:rsidR="00CD7A14">
        <w:fldChar w:fldCharType="separate"/>
      </w:r>
      <w:ins w:id="505" w:author="Laurence Golding" w:date="2018-04-28T13:31:00Z">
        <w:r w:rsidR="00CD7A14">
          <w:t>3.36.3</w:t>
        </w:r>
        <w:r w:rsidR="00CD7A14">
          <w:fldChar w:fldCharType="end"/>
        </w:r>
      </w:ins>
      <w:ins w:id="506" w:author="Laurence Golding" w:date="2018-04-28T12:23:00Z">
        <w:r w:rsidR="00A230F4">
          <w:t>.</w:t>
        </w:r>
      </w:ins>
    </w:p>
    <w:p w14:paraId="4A99B730" w14:textId="4FCAD2D8" w:rsidR="00A968B2" w:rsidRDefault="00A968B2" w:rsidP="002E52B0">
      <w:pPr>
        <w:pStyle w:val="Codesmall"/>
      </w:pPr>
      <w:ins w:id="507" w:author="Laurence Golding" w:date="2018-04-28T12:20:00Z">
        <w:r>
          <w:t xml:space="preserve">        ...</w:t>
        </w:r>
      </w:ins>
    </w:p>
    <w:p w14:paraId="5F6368E0" w14:textId="682FCB29" w:rsidR="002E52B0" w:rsidRDefault="002E52B0" w:rsidP="002E52B0">
      <w:pPr>
        <w:pStyle w:val="Codesmall"/>
      </w:pPr>
      <w:del w:id="508" w:author="Laurence Golding" w:date="2018-04-28T12:20:00Z">
        <w:r w:rsidDel="00A968B2">
          <w:delText xml:space="preserve">  </w:delText>
        </w:r>
      </w:del>
      <w:r>
        <w:t xml:space="preserve">      },</w:t>
      </w:r>
    </w:p>
    <w:p w14:paraId="03BB4BB8" w14:textId="0A6079BD" w:rsidR="002E52B0" w:rsidRDefault="002E52B0" w:rsidP="002E52B0">
      <w:pPr>
        <w:pStyle w:val="Codesmall"/>
      </w:pPr>
      <w:del w:id="509" w:author="Laurence Golding" w:date="2018-04-28T12:20:00Z">
        <w:r w:rsidDel="00A968B2">
          <w:delText xml:space="preserve">  </w:delText>
        </w:r>
      </w:del>
      <w:r>
        <w:t xml:space="preserve">      "CA1711-2": </w:t>
      </w:r>
      <w:proofErr w:type="gramStart"/>
      <w:r>
        <w:t>{</w:t>
      </w:r>
      <w:ins w:id="510" w:author="Laurence Golding" w:date="2018-04-28T13:29:00Z">
        <w:r w:rsidR="00706E02">
          <w:t xml:space="preserve">  </w:t>
        </w:r>
        <w:proofErr w:type="gramEnd"/>
        <w:r w:rsidR="00706E02">
          <w:t xml:space="preserve">          # Another rule object with the same rule id.</w:t>
        </w:r>
      </w:ins>
    </w:p>
    <w:p w14:paraId="43548C5D" w14:textId="2D915CD7" w:rsidR="002E52B0" w:rsidRDefault="002E52B0" w:rsidP="002E52B0">
      <w:pPr>
        <w:pStyle w:val="Codesmall"/>
      </w:pPr>
      <w:del w:id="511" w:author="Laurence Golding" w:date="2018-04-28T12:20:00Z">
        <w:r w:rsidDel="00A968B2">
          <w:delText xml:space="preserve">  </w:delText>
        </w:r>
      </w:del>
      <w:r>
        <w:t xml:space="preserve">        "id": "CA1711"</w:t>
      </w:r>
      <w:ins w:id="512" w:author="Laurence Golding" w:date="2018-04-28T12:20:00Z">
        <w:r w:rsidR="00A968B2">
          <w:t>,</w:t>
        </w:r>
      </w:ins>
    </w:p>
    <w:p w14:paraId="17F5036E" w14:textId="77777777" w:rsidR="00A968B2" w:rsidRDefault="00A968B2" w:rsidP="00A968B2">
      <w:pPr>
        <w:pStyle w:val="Codesmall"/>
        <w:rPr>
          <w:ins w:id="513" w:author="Laurence Golding" w:date="2018-04-28T12:20:00Z"/>
        </w:rPr>
      </w:pPr>
      <w:ins w:id="514" w:author="Laurence Golding" w:date="2018-04-28T12:20:00Z">
        <w:r>
          <w:t xml:space="preserve">        ...</w:t>
        </w:r>
      </w:ins>
    </w:p>
    <w:p w14:paraId="1D99A04F" w14:textId="552B0DD2" w:rsidR="002E52B0" w:rsidRDefault="002E52B0" w:rsidP="002E52B0">
      <w:pPr>
        <w:pStyle w:val="Codesmall"/>
      </w:pPr>
      <w:del w:id="515" w:author="Laurence Golding" w:date="2018-04-28T12:20:00Z">
        <w:r w:rsidDel="00A968B2">
          <w:delText xml:space="preserve">  </w:delText>
        </w:r>
      </w:del>
      <w:r>
        <w:t xml:space="preserve">      }</w:t>
      </w:r>
    </w:p>
    <w:p w14:paraId="61A9F3BD" w14:textId="69C636C3" w:rsidR="002E52B0" w:rsidRDefault="002E52B0" w:rsidP="002E52B0">
      <w:pPr>
        <w:pStyle w:val="Codesmall"/>
      </w:pPr>
      <w:del w:id="516" w:author="Laurence Golding" w:date="2018-04-28T12:20:00Z">
        <w:r w:rsidDel="00A968B2">
          <w:delText xml:space="preserve">  </w:delText>
        </w:r>
      </w:del>
      <w:r>
        <w:t xml:space="preserve">    }</w:t>
      </w:r>
    </w:p>
    <w:p w14:paraId="29A7A5FB" w14:textId="653ACDA3" w:rsidR="002E52B0" w:rsidRDefault="002E52B0" w:rsidP="002E52B0">
      <w:pPr>
        <w:pStyle w:val="Codesmall"/>
      </w:pPr>
      <w:del w:id="517" w:author="Laurence Golding" w:date="2018-04-28T12:20:00Z">
        <w:r w:rsidDel="00A968B2">
          <w:delText xml:space="preserve">  </w:delText>
        </w:r>
      </w:del>
      <w:r>
        <w:t xml:space="preserve">  }</w:t>
      </w:r>
    </w:p>
    <w:p w14:paraId="1F975944" w14:textId="5D44EA18" w:rsidR="002E52B0" w:rsidRDefault="002E52B0" w:rsidP="002E52B0">
      <w:pPr>
        <w:pStyle w:val="Codesmall"/>
      </w:pPr>
      <w:del w:id="518" w:author="Laurence Golding" w:date="2018-04-28T12:20:00Z">
        <w:r w:rsidDel="00A968B2">
          <w:delText xml:space="preserve">  </w:delText>
        </w:r>
      </w:del>
      <w:r>
        <w:t>}</w:t>
      </w:r>
    </w:p>
    <w:p w14:paraId="4E4EF24C" w14:textId="63FEC248" w:rsidR="002E52B0" w:rsidRPr="002E52B0" w:rsidDel="00A968B2" w:rsidRDefault="002E52B0" w:rsidP="002E52B0">
      <w:pPr>
        <w:pStyle w:val="Codesmall"/>
        <w:rPr>
          <w:del w:id="519" w:author="Laurence Golding" w:date="2018-04-28T12:20:00Z"/>
        </w:rPr>
      </w:pPr>
      <w:del w:id="520" w:author="Laurence Golding" w:date="2018-04-28T12:20:00Z">
        <w:r w:rsidDel="00A968B2">
          <w:delText>]</w:delText>
        </w:r>
      </w:del>
    </w:p>
    <w:p w14:paraId="3E878FD3" w14:textId="2EA8F13B" w:rsidR="00401BB5" w:rsidRDefault="00401BB5" w:rsidP="00401BB5">
      <w:pPr>
        <w:pStyle w:val="Heading3"/>
      </w:pPr>
      <w:bookmarkStart w:id="521" w:name="_Ref493511208"/>
      <w:bookmarkStart w:id="522" w:name="_Toc511915750"/>
      <w:r>
        <w:t>level property</w:t>
      </w:r>
      <w:bookmarkEnd w:id="521"/>
      <w:bookmarkEnd w:id="52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lastRenderedPageBreak/>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449DF72"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w:t>
      </w:r>
      <w:del w:id="523" w:author="Laurence Golding" w:date="2018-04-28T12:54:00Z">
        <w:r w:rsidRPr="00B050AF" w:rsidDel="0034799C">
          <w:delText xml:space="preserve"> or </w:delText>
        </w:r>
        <w:r w:rsidRPr="00B050AF" w:rsidDel="0034799C">
          <w:rPr>
            <w:rStyle w:val="CODEtemp"/>
          </w:rPr>
          <w:delText>ruleKey</w:delText>
        </w:r>
        <w:r w:rsidRPr="00B050AF" w:rsidDel="0034799C">
          <w:delText xml:space="preserve"> property (§</w:delText>
        </w:r>
        <w:r w:rsidDel="0034799C">
          <w:fldChar w:fldCharType="begin"/>
        </w:r>
        <w:r w:rsidDel="0034799C">
          <w:delInstrText xml:space="preserve"> REF _Ref493408875 \r \h </w:delInstrText>
        </w:r>
        <w:r w:rsidDel="0034799C">
          <w:fldChar w:fldCharType="separate"/>
        </w:r>
        <w:r w:rsidR="0068062D" w:rsidDel="0034799C">
          <w:delText>3.19.5</w:delText>
        </w:r>
        <w:r w:rsidDel="0034799C">
          <w:fldChar w:fldCharType="end"/>
        </w:r>
        <w:r w:rsidRPr="00B050AF" w:rsidDel="0034799C">
          <w:delText>)</w:delText>
        </w:r>
      </w:del>
      <w:r w:rsidRPr="00B050AF">
        <w:t>.</w:t>
      </w:r>
    </w:p>
    <w:p w14:paraId="5E554133" w14:textId="50DC1A5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w:t>
      </w:r>
      <w:r w:rsidRPr="003810C0">
        <w:lastRenderedPageBreak/>
        <w:t xml:space="preserve">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524" w:name="_Ref493426628"/>
      <w:bookmarkStart w:id="525" w:name="_Toc511915751"/>
      <w:r>
        <w:t>message property</w:t>
      </w:r>
      <w:bookmarkEnd w:id="524"/>
      <w:bookmarkEnd w:id="525"/>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526" w:name="_Ref508874628"/>
      <w:bookmarkStart w:id="527" w:name="_Toc511915752"/>
      <w:r>
        <w:t>ruleMessageId property</w:t>
      </w:r>
      <w:bookmarkEnd w:id="526"/>
      <w:bookmarkEnd w:id="527"/>
    </w:p>
    <w:p w14:paraId="4698A3C5" w14:textId="5D7855B8"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del w:id="528" w:author="Laurence Golding" w:date="2018-04-28T13:59:00Z">
        <w:r w:rsidR="00F20219" w:rsidDel="00E5352F">
          <w:delText xml:space="preserve">the </w:delText>
        </w:r>
      </w:del>
      <w:r w:rsidR="00F20219">
        <w:rPr>
          <w:rStyle w:val="CODEtemp"/>
        </w:rPr>
        <w:t>ruleM</w:t>
      </w:r>
      <w:r w:rsidR="00F20219" w:rsidRPr="00D177BA">
        <w:rPr>
          <w:rStyle w:val="CODEtemp"/>
        </w:rPr>
        <w:t>essage</w:t>
      </w:r>
      <w:r w:rsidR="00F20219">
        <w:rPr>
          <w:rStyle w:val="CODEtemp"/>
        </w:rPr>
        <w:t>Id</w:t>
      </w:r>
      <w:r w:rsidR="00F20219">
        <w:t xml:space="preserve"> </w:t>
      </w:r>
      <w:del w:id="529" w:author="Laurence Golding" w:date="2018-04-28T13:59:00Z">
        <w:r w:rsidR="00F20219" w:rsidDel="00E5352F">
          <w:delText xml:space="preserve">property </w:delText>
        </w:r>
      </w:del>
      <w:r w:rsidR="00F20219">
        <w:t xml:space="preserve">is absent, </w:t>
      </w:r>
      <w:del w:id="530" w:author="Laurence Golding" w:date="2018-04-28T13:59:00Z">
        <w:r w:rsidR="00F20219" w:rsidDel="00E5352F">
          <w:delText xml:space="preserve">the </w:delText>
        </w:r>
      </w:del>
      <w:r w:rsidR="00F20219">
        <w:rPr>
          <w:rStyle w:val="CODEtemp"/>
        </w:rPr>
        <w:t>m</w:t>
      </w:r>
      <w:r w:rsidR="00F20219" w:rsidRPr="00D177BA">
        <w:rPr>
          <w:rStyle w:val="CODEtemp"/>
        </w:rPr>
        <w:t>essage</w:t>
      </w:r>
      <w:r w:rsidR="00F20219">
        <w:t xml:space="preserve"> </w:t>
      </w:r>
      <w:del w:id="531" w:author="Laurence Golding" w:date="2018-04-28T13:59:00Z">
        <w:r w:rsidR="00F20219" w:rsidDel="00E5352F">
          <w:delText xml:space="preserve">property </w:delText>
        </w:r>
      </w:del>
      <w:r w:rsidR="00F20219">
        <w:t>(§</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6D745A5D" w:rsidR="00C55966" w:rsidDel="00E5352F" w:rsidRDefault="00E5352F" w:rsidP="00C55966">
      <w:pPr>
        <w:rPr>
          <w:del w:id="532" w:author="Laurence Golding" w:date="2018-04-28T14:03:00Z"/>
        </w:rPr>
      </w:pPr>
      <w:ins w:id="533" w:author="Laurence Golding" w:date="2018-04-28T14:01:00Z">
        <w:r>
          <w:t xml:space="preserve">If </w:t>
        </w:r>
        <w:r w:rsidRPr="0034799C">
          <w:rPr>
            <w:rStyle w:val="CODEtemp"/>
          </w:rPr>
          <w:t>resources.rules</w:t>
        </w:r>
        <w:r>
          <w:t xml:space="preserve"> (§</w:t>
        </w:r>
        <w:r>
          <w:fldChar w:fldCharType="begin"/>
        </w:r>
        <w:r>
          <w:instrText xml:space="preserve"> REF _Ref493404878 \r \h </w:instrText>
        </w:r>
      </w:ins>
      <w:ins w:id="534" w:author="Laurence Golding" w:date="2018-04-28T14:01:00Z">
        <w:r>
          <w:fldChar w:fldCharType="separate"/>
        </w:r>
        <w:r>
          <w:t>3.11.16</w:t>
        </w:r>
        <w:r>
          <w:fldChar w:fldCharType="end"/>
        </w:r>
        <w:r>
          <w:t>, §</w:t>
        </w:r>
        <w:r>
          <w:fldChar w:fldCharType="begin"/>
        </w:r>
        <w:r>
          <w:instrText xml:space="preserve"> REF _Ref508870783 \r \h </w:instrText>
        </w:r>
      </w:ins>
      <w:ins w:id="535" w:author="Laurence Golding" w:date="2018-04-28T14:01:00Z">
        <w:r>
          <w:fldChar w:fldCharType="separate"/>
        </w:r>
        <w:r>
          <w:t>3.35.3</w:t>
        </w:r>
        <w:r>
          <w:fldChar w:fldCharType="end"/>
        </w:r>
        <w:r>
          <w:t xml:space="preserve">) is present on the containing </w:t>
        </w:r>
        <w:r w:rsidRPr="00E5352F">
          <w:rPr>
            <w:rStyle w:val="CODEtemp"/>
          </w:rPr>
          <w:t>run</w:t>
        </w:r>
        <w:r>
          <w:t xml:space="preserve"> object (</w:t>
        </w:r>
      </w:ins>
      <w:ins w:id="536" w:author="Laurence Golding" w:date="2018-04-28T14:02:00Z">
        <w:r>
          <w:t>§</w:t>
        </w:r>
        <w:r>
          <w:fldChar w:fldCharType="begin"/>
        </w:r>
        <w:r>
          <w:instrText xml:space="preserve"> REF _Ref493349997 \r \h </w:instrText>
        </w:r>
      </w:ins>
      <w:r>
        <w:fldChar w:fldCharType="separate"/>
      </w:r>
      <w:ins w:id="537" w:author="Laurence Golding" w:date="2018-04-28T14:02:00Z">
        <w:r>
          <w:t>3.11</w:t>
        </w:r>
        <w:r>
          <w:fldChar w:fldCharType="end"/>
        </w:r>
      </w:ins>
      <w:ins w:id="538" w:author="Laurence Golding" w:date="2018-04-28T14:01:00Z">
        <w:r>
          <w:t xml:space="preserve">), </w:t>
        </w:r>
      </w:ins>
      <w:del w:id="539" w:author="Laurence Golding" w:date="2018-04-28T14:01:00Z">
        <w:r w:rsidR="00C55966" w:rsidDel="00E5352F">
          <w:delText xml:space="preserve">The </w:delText>
        </w:r>
      </w:del>
      <w:ins w:id="540" w:author="Laurence Golding" w:date="2018-04-28T14:01:00Z">
        <w:r>
          <w:t>the</w:t>
        </w:r>
      </w:ins>
      <w:ins w:id="541" w:author="Laurence Golding" w:date="2018-04-28T14:02:00Z">
        <w:r>
          <w:t>n</w:t>
        </w:r>
      </w:ins>
      <w:del w:id="542" w:author="Laurence Golding" w:date="2018-04-28T14:02:00Z">
        <w:r w:rsidR="00C55966" w:rsidDel="00E5352F">
          <w:delText>value of</w:delText>
        </w:r>
      </w:del>
      <w:r w:rsidR="00C55966">
        <w:t xml:space="preserve"> </w:t>
      </w:r>
      <w:r w:rsidR="00C55966">
        <w:rPr>
          <w:rStyle w:val="CODEtemp"/>
        </w:rPr>
        <w:t>ruleMessageId</w:t>
      </w:r>
      <w:r w:rsidR="00C55966">
        <w:t xml:space="preserve"> </w:t>
      </w:r>
      <w:r w:rsidR="00C55966" w:rsidRPr="002C64CA">
        <w:rPr>
          <w:b/>
        </w:rPr>
        <w:t>SHALL</w:t>
      </w:r>
      <w:r w:rsidR="00C55966">
        <w:t xml:space="preserve"> </w:t>
      </w:r>
      <w:del w:id="543" w:author="Laurence Golding" w:date="2018-04-28T14:00:00Z">
        <w:r w:rsidR="00C55966" w:rsidDel="00E5352F">
          <w:delText>correspond to</w:delText>
        </w:r>
      </w:del>
      <w:ins w:id="544" w:author="Laurence Golding" w:date="2018-04-28T14:00:00Z">
        <w:r>
          <w:t>equal</w:t>
        </w:r>
      </w:ins>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68062D">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68062D">
        <w:t>3.36</w:t>
      </w:r>
      <w:r w:rsidR="00C55966">
        <w:fldChar w:fldCharType="end"/>
      </w:r>
      <w:r w:rsidR="00C55966">
        <w:t xml:space="preserve">) </w:t>
      </w:r>
      <w:del w:id="545" w:author="Laurence Golding" w:date="2018-04-28T12:55:00Z">
        <w:r w:rsidR="00C55966" w:rsidDel="0034799C">
          <w:delText xml:space="preserve">whose </w:delText>
        </w:r>
        <w:r w:rsidR="00C55966" w:rsidRPr="002C64CA" w:rsidDel="0034799C">
          <w:rPr>
            <w:rStyle w:val="CODEtemp"/>
          </w:rPr>
          <w:delText>id</w:delText>
        </w:r>
        <w:r w:rsidR="00C55966" w:rsidDel="0034799C">
          <w:delText xml:space="preserve"> property (§</w:delText>
        </w:r>
        <w:r w:rsidR="00C55966" w:rsidDel="0034799C">
          <w:fldChar w:fldCharType="begin"/>
        </w:r>
        <w:r w:rsidR="00C55966" w:rsidDel="0034799C">
          <w:delInstrText xml:space="preserve"> REF _Ref493408046 \w \h </w:delInstrText>
        </w:r>
        <w:r w:rsidR="00C55966" w:rsidDel="0034799C">
          <w:fldChar w:fldCharType="separate"/>
        </w:r>
        <w:r w:rsidR="0068062D" w:rsidDel="0034799C">
          <w:delText>3.36.3</w:delText>
        </w:r>
        <w:r w:rsidR="00C55966" w:rsidDel="0034799C">
          <w:fldChar w:fldCharType="end"/>
        </w:r>
        <w:r w:rsidR="00C55966" w:rsidDel="0034799C">
          <w:delText xml:space="preserve">) matches the </w:delText>
        </w:r>
        <w:r w:rsidR="00C55966" w:rsidRPr="002C64CA" w:rsidDel="0034799C">
          <w:rPr>
            <w:rStyle w:val="CODEtemp"/>
          </w:rPr>
          <w:delText>ruleKey</w:delText>
        </w:r>
        <w:r w:rsidR="00C55966" w:rsidDel="0034799C">
          <w:delText xml:space="preserve"> property (§</w:delText>
        </w:r>
        <w:r w:rsidR="00C55966" w:rsidDel="0034799C">
          <w:fldChar w:fldCharType="begin"/>
        </w:r>
        <w:r w:rsidR="00C55966" w:rsidDel="0034799C">
          <w:delInstrText xml:space="preserve"> REF _Ref493408875 \w \h </w:delInstrText>
        </w:r>
        <w:r w:rsidR="00C55966" w:rsidDel="0034799C">
          <w:fldChar w:fldCharType="separate"/>
        </w:r>
        <w:r w:rsidR="0068062D" w:rsidDel="0034799C">
          <w:delText>3.19.5</w:delText>
        </w:r>
        <w:r w:rsidR="00C55966" w:rsidDel="0034799C">
          <w:fldChar w:fldCharType="end"/>
        </w:r>
        <w:r w:rsidR="00C55966" w:rsidDel="0034799C">
          <w:delText>) (if present) or else</w:delText>
        </w:r>
      </w:del>
      <w:ins w:id="546" w:author="Laurence Golding" w:date="2018-04-28T12:56:00Z">
        <w:r w:rsidR="0034799C">
          <w:t xml:space="preserve">whose property name within </w:t>
        </w:r>
        <w:r w:rsidR="0034799C" w:rsidRPr="0034799C">
          <w:rPr>
            <w:rStyle w:val="CODEtemp"/>
          </w:rPr>
          <w:t>resources.rules</w:t>
        </w:r>
        <w:r w:rsidR="0034799C">
          <w:t xml:space="preserve"> equals</w:t>
        </w:r>
      </w:ins>
      <w:ins w:id="547" w:author="Laurence Golding" w:date="2018-04-28T12:55:00Z">
        <w:r w:rsidR="0034799C">
          <w:t xml:space="preserve"> </w:t>
        </w:r>
      </w:ins>
      <w:del w:id="548" w:author="Laurence Golding" w:date="2018-04-28T12:56:00Z">
        <w:r w:rsidR="00C55966" w:rsidDel="0034799C">
          <w:delText xml:space="preserve"> </w:delText>
        </w:r>
      </w:del>
      <w:r w:rsidR="00C55966">
        <w:t xml:space="preserve">the </w:t>
      </w:r>
      <w:r w:rsidR="00C55966" w:rsidRPr="002C64CA">
        <w:rPr>
          <w:rStyle w:val="CODEtemp"/>
        </w:rPr>
        <w:t>ruleId</w:t>
      </w:r>
      <w:r w:rsidR="00C55966">
        <w:t xml:space="preserve"> property (§</w:t>
      </w:r>
      <w:r w:rsidR="00C55966">
        <w:fldChar w:fldCharType="begin"/>
      </w:r>
      <w:r w:rsidR="00C55966">
        <w:instrText xml:space="preserve"> REF _Ref508814211 \r \h </w:instrText>
      </w:r>
      <w:r w:rsidR="00C55966">
        <w:fldChar w:fldCharType="separate"/>
      </w:r>
      <w:r w:rsidR="0068062D">
        <w:t>3.19.4</w:t>
      </w:r>
      <w:r w:rsidR="00C55966">
        <w:fldChar w:fldCharType="end"/>
      </w:r>
      <w:r w:rsidR="00C55966">
        <w:t xml:space="preserve">) of the </w:t>
      </w:r>
      <w:r w:rsidR="00304A75">
        <w:t>containing</w:t>
      </w:r>
      <w:r w:rsidR="00C55966">
        <w:t xml:space="preserve"> </w:t>
      </w:r>
      <w:r w:rsidR="00C55966" w:rsidRPr="002C64CA">
        <w:rPr>
          <w:rStyle w:val="CODEtemp"/>
        </w:rPr>
        <w:t>result</w:t>
      </w:r>
      <w:r w:rsidR="00C55966">
        <w:t xml:space="preserve"> object.</w:t>
      </w:r>
      <w:ins w:id="549" w:author="Laurence Golding" w:date="2018-04-28T14:03:00Z">
        <w:r>
          <w:t xml:space="preserve"> </w:t>
        </w:r>
      </w:ins>
    </w:p>
    <w:p w14:paraId="5B30BCC5" w14:textId="6DBE55A0" w:rsidR="00C55966" w:rsidRDefault="00C55966" w:rsidP="00E5352F">
      <w:del w:id="550" w:author="Laurence Golding" w:date="2018-04-28T14:03:00Z">
        <w:r w:rsidDel="00E5352F">
          <w:delText xml:space="preserve">The value of </w:delText>
        </w:r>
      </w:del>
      <w:r w:rsidRPr="002C64CA">
        <w:rPr>
          <w:rStyle w:val="CODEtemp"/>
        </w:rPr>
        <w:t>ruleMessageId</w:t>
      </w:r>
      <w:r>
        <w:t xml:space="preserve"> </w:t>
      </w:r>
      <w:r w:rsidRPr="002C64CA">
        <w:rPr>
          <w:b/>
        </w:rPr>
        <w:t>MAY</w:t>
      </w:r>
      <w:r>
        <w:t xml:space="preserve"> also </w:t>
      </w:r>
      <w:del w:id="551" w:author="Laurence Golding" w:date="2018-04-28T14:00:00Z">
        <w:r w:rsidDel="00E5352F">
          <w:delText>correspond to</w:delText>
        </w:r>
      </w:del>
      <w:ins w:id="552" w:author="Laurence Golding" w:date="2018-04-28T14:00:00Z">
        <w:r w:rsidR="00E5352F">
          <w:t>equal</w:t>
        </w:r>
      </w:ins>
      <w:r>
        <w:t xml:space="preserve">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698A37E8" w:rsidR="00C55966" w:rsidRDefault="00C55966" w:rsidP="00C55966">
      <w:pPr>
        <w:pStyle w:val="Note"/>
      </w:pPr>
      <w:r>
        <w:t xml:space="preserve">EXAMPLE: In this example, the </w:t>
      </w:r>
      <w:r w:rsidRPr="002C64CA">
        <w:rPr>
          <w:rStyle w:val="CODEtemp"/>
        </w:rPr>
        <w:t>result</w:t>
      </w:r>
      <w:r>
        <w:t xml:space="preserve"> object’s </w:t>
      </w:r>
      <w:ins w:id="553" w:author="Laurence Golding" w:date="2018-04-28T12:57:00Z">
        <w:r w:rsidR="0034799C">
          <w:rPr>
            <w:rStyle w:val="CODEtemp"/>
          </w:rPr>
          <w:t>ruleI</w:t>
        </w:r>
      </w:ins>
      <w:del w:id="554" w:author="Laurence Golding" w:date="2018-04-28T12:57:00Z">
        <w:r w:rsidRPr="002C64CA" w:rsidDel="0034799C">
          <w:rPr>
            <w:rStyle w:val="CODEtemp"/>
          </w:rPr>
          <w:delText>i</w:delText>
        </w:r>
      </w:del>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del w:id="555" w:author="Laurence Golding" w:date="2018-04-28T12:58:00Z">
        <w:r w:rsidDel="0034799C">
          <w:delText xml:space="preserve">id </w:delText>
        </w:r>
      </w:del>
      <w:ins w:id="556" w:author="Laurence Golding" w:date="2018-04-28T12:58:00Z">
        <w:r w:rsidR="0034799C">
          <w:t xml:space="preserve">property name within </w:t>
        </w:r>
        <w:r w:rsidR="0034799C" w:rsidRPr="0034799C">
          <w:rPr>
            <w:rStyle w:val="CODEtemp"/>
          </w:rPr>
          <w:t>resources.rules</w:t>
        </w:r>
        <w:r w:rsidR="0034799C">
          <w:t xml:space="preserve"> </w:t>
        </w:r>
      </w:ins>
      <w:r>
        <w:t xml:space="preserve">is </w:t>
      </w:r>
      <w:r w:rsidRPr="002C64CA">
        <w:rPr>
          <w:rStyle w:val="CODEtemp"/>
        </w:rPr>
        <w:t>"CA2101"</w:t>
      </w:r>
      <w:r>
        <w:t>.</w:t>
      </w:r>
    </w:p>
    <w:p w14:paraId="1F596780" w14:textId="053AFE0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68062D">
        <w:t>3.19</w:t>
      </w:r>
      <w:r>
        <w:fldChar w:fldCharType="end"/>
      </w:r>
      <w:r>
        <w:t>)</w:t>
      </w:r>
    </w:p>
    <w:p w14:paraId="1E73608D" w14:textId="207DB805" w:rsidR="00C55966" w:rsidRDefault="00C55966" w:rsidP="00C55966">
      <w:pPr>
        <w:pStyle w:val="Codesmall"/>
      </w:pPr>
      <w:r>
        <w:t xml:space="preserve">      "</w:t>
      </w:r>
      <w:ins w:id="557" w:author="Laurence Golding" w:date="2018-04-28T12:57:00Z">
        <w:r w:rsidR="0034799C">
          <w:t>ruleI</w:t>
        </w:r>
      </w:ins>
      <w:del w:id="558" w:author="Laurence Golding" w:date="2018-04-28T12:57:00Z">
        <w:r w:rsidDel="0034799C">
          <w:delText>i</w:delText>
        </w:r>
      </w:del>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lastRenderedPageBreak/>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559" w:name="_Ref510013155"/>
      <w:bookmarkStart w:id="560" w:name="_Toc511915753"/>
      <w:r>
        <w:t>locations property</w:t>
      </w:r>
      <w:bookmarkEnd w:id="559"/>
      <w:bookmarkEnd w:id="560"/>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561" w:name="_Ref510085223"/>
      <w:bookmarkStart w:id="562" w:name="_Toc511915754"/>
      <w:r>
        <w:t>analysisTarget</w:t>
      </w:r>
      <w:r w:rsidR="00673F27">
        <w:t xml:space="preserve"> p</w:t>
      </w:r>
      <w:r>
        <w:t>roperty</w:t>
      </w:r>
      <w:bookmarkEnd w:id="561"/>
      <w:bookmarkEnd w:id="562"/>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EFD78E"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lastRenderedPageBreak/>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563" w:name="_Ref507591746"/>
      <w:bookmarkStart w:id="564" w:name="_Toc511915755"/>
      <w:r>
        <w:t>f</w:t>
      </w:r>
      <w:r w:rsidR="00401BB5">
        <w:t>ingerprintContribution</w:t>
      </w:r>
      <w:r>
        <w:t>s</w:t>
      </w:r>
      <w:r w:rsidR="00401BB5">
        <w:t xml:space="preserve"> property</w:t>
      </w:r>
      <w:bookmarkEnd w:id="563"/>
      <w:bookmarkEnd w:id="564"/>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lastRenderedPageBreak/>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565" w:name="_Ref510008160"/>
      <w:bookmarkStart w:id="566" w:name="_Toc511915756"/>
      <w:r>
        <w:t>codeFlows property</w:t>
      </w:r>
      <w:bookmarkEnd w:id="565"/>
      <w:bookmarkEnd w:id="566"/>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67" w:name="_Ref511820702"/>
      <w:bookmarkStart w:id="568" w:name="_Toc511915757"/>
      <w:r>
        <w:t>graphs property</w:t>
      </w:r>
      <w:bookmarkEnd w:id="567"/>
      <w:bookmarkEnd w:id="568"/>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69" w:name="_Ref511820008"/>
      <w:bookmarkStart w:id="570" w:name="_Toc511915758"/>
      <w:r>
        <w:t>graphTraversals property</w:t>
      </w:r>
      <w:bookmarkEnd w:id="569"/>
      <w:bookmarkEnd w:id="570"/>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71" w:name="_Toc511915759"/>
      <w:r>
        <w:t>stacks property</w:t>
      </w:r>
      <w:bookmarkEnd w:id="571"/>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72" w:name="_Ref493499246"/>
      <w:bookmarkStart w:id="573" w:name="_Toc511915760"/>
      <w:r>
        <w:t>relatedLocations property</w:t>
      </w:r>
      <w:bookmarkEnd w:id="572"/>
      <w:bookmarkEnd w:id="573"/>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w:t>
      </w:r>
      <w:r w:rsidRPr="00135BCE">
        <w:lastRenderedPageBreak/>
        <w:t>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574" w:name="_Toc511915761"/>
      <w:r>
        <w:t>suppressionStates property</w:t>
      </w:r>
      <w:bookmarkEnd w:id="574"/>
    </w:p>
    <w:p w14:paraId="1AE8DC88" w14:textId="2A54B9A5" w:rsidR="00401BB5" w:rsidRDefault="00401BB5" w:rsidP="00401BB5">
      <w:pPr>
        <w:pStyle w:val="Heading4"/>
      </w:pPr>
      <w:bookmarkStart w:id="575" w:name="_Toc511915762"/>
      <w:r>
        <w:t>General</w:t>
      </w:r>
      <w:bookmarkEnd w:id="575"/>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lastRenderedPageBreak/>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576" w:name="_Ref493475240"/>
      <w:bookmarkStart w:id="577" w:name="_Toc511915763"/>
      <w:r>
        <w:t>suppressedInSource value</w:t>
      </w:r>
      <w:bookmarkEnd w:id="576"/>
      <w:bookmarkEnd w:id="57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78" w:name="_Ref493475253"/>
      <w:bookmarkStart w:id="579" w:name="_Toc511915764"/>
      <w:r>
        <w:t>suppressedExternally value</w:t>
      </w:r>
      <w:bookmarkEnd w:id="578"/>
      <w:bookmarkEnd w:id="57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80" w:name="_Ref493351360"/>
      <w:bookmarkStart w:id="581" w:name="_Toc511915765"/>
      <w:r>
        <w:t>baselineState property</w:t>
      </w:r>
      <w:bookmarkEnd w:id="580"/>
      <w:bookmarkEnd w:id="58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582" w:name="_Ref507598047"/>
      <w:bookmarkStart w:id="583" w:name="_Ref508987354"/>
      <w:bookmarkStart w:id="584" w:name="_Toc511915766"/>
      <w:bookmarkStart w:id="585" w:name="_Ref506807829"/>
      <w:r>
        <w:lastRenderedPageBreak/>
        <w:t>a</w:t>
      </w:r>
      <w:r w:rsidR="00A27D47">
        <w:t>ttachments</w:t>
      </w:r>
      <w:bookmarkEnd w:id="582"/>
      <w:r>
        <w:t xml:space="preserve"> property</w:t>
      </w:r>
      <w:bookmarkEnd w:id="583"/>
      <w:bookmarkEnd w:id="584"/>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586" w:name="_Ref510085934"/>
      <w:bookmarkStart w:id="587" w:name="_Toc511915767"/>
      <w:r>
        <w:t>conversionProvenance property</w:t>
      </w:r>
      <w:bookmarkEnd w:id="585"/>
      <w:bookmarkEnd w:id="586"/>
      <w:bookmarkEnd w:id="587"/>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lastRenderedPageBreak/>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88" w:name="_Toc511915768"/>
      <w:r>
        <w:t>fixes property</w:t>
      </w:r>
      <w:bookmarkEnd w:id="588"/>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589" w:name="_Toc511915769"/>
      <w:r>
        <w:t>properties property</w:t>
      </w:r>
      <w:bookmarkEnd w:id="589"/>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90" w:name="_Ref493426721"/>
      <w:bookmarkStart w:id="591" w:name="_Ref507665939"/>
      <w:bookmarkStart w:id="592" w:name="_Toc511915770"/>
      <w:r>
        <w:t>location object</w:t>
      </w:r>
      <w:bookmarkEnd w:id="590"/>
      <w:bookmarkEnd w:id="591"/>
      <w:bookmarkEnd w:id="592"/>
    </w:p>
    <w:p w14:paraId="27ED50C0" w14:textId="23D428DC" w:rsidR="006E546E" w:rsidRDefault="006E546E" w:rsidP="006E546E">
      <w:pPr>
        <w:pStyle w:val="Heading3"/>
      </w:pPr>
      <w:bookmarkStart w:id="593" w:name="_Ref493479281"/>
      <w:bookmarkStart w:id="594" w:name="_Toc511915771"/>
      <w:r>
        <w:t>General</w:t>
      </w:r>
      <w:bookmarkEnd w:id="593"/>
      <w:bookmarkEnd w:id="594"/>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595" w:name="_Ref493477623"/>
      <w:bookmarkStart w:id="596" w:name="_Ref493478351"/>
      <w:bookmarkStart w:id="597" w:name="_Toc511915772"/>
      <w:r>
        <w:t xml:space="preserve">physicalLocation </w:t>
      </w:r>
      <w:r w:rsidR="006E546E">
        <w:t>property</w:t>
      </w:r>
      <w:bookmarkEnd w:id="595"/>
      <w:bookmarkEnd w:id="596"/>
      <w:bookmarkEnd w:id="597"/>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598" w:name="_Ref493404450"/>
      <w:bookmarkStart w:id="599" w:name="_Ref493404690"/>
      <w:bookmarkStart w:id="600" w:name="_Toc511915773"/>
      <w:r>
        <w:t>fullyQualifiedLogicalName property</w:t>
      </w:r>
      <w:bookmarkEnd w:id="598"/>
      <w:bookmarkEnd w:id="599"/>
      <w:bookmarkEnd w:id="600"/>
    </w:p>
    <w:p w14:paraId="319FCC33" w14:textId="37C4892B"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ins w:id="601" w:author="Laurence Golding" w:date="2018-04-28T14:32:00Z">
        <w:r w:rsidR="00F95A40">
          <w:t xml:space="preserve"> it</w:t>
        </w:r>
      </w:ins>
      <w:del w:id="602" w:author="Laurence Golding" w:date="2018-04-28T14:32:00Z">
        <w:r w:rsidRPr="00E66E38" w:rsidDel="00F95A40">
          <w:delText xml:space="preserve"> </w:delText>
        </w:r>
        <w:r w:rsidRPr="00E66E38" w:rsidDel="00F95A40">
          <w:rPr>
            <w:rStyle w:val="CODEtemp"/>
          </w:rPr>
          <w:delText>fullyQualifiedLogicalName</w:delText>
        </w:r>
      </w:del>
      <w:r w:rsidRPr="00E66E38">
        <w:t xml:space="preserve"> </w:t>
      </w:r>
      <w:r w:rsidRPr="00E66E38">
        <w:rPr>
          <w:b/>
        </w:rPr>
        <w:t>MAY</w:t>
      </w:r>
      <w:r w:rsidRPr="00E66E38">
        <w:t xml:space="preserve"> be present.</w:t>
      </w:r>
    </w:p>
    <w:p w14:paraId="1A51225A" w14:textId="5229D472" w:rsidR="00E66E38" w:rsidRDefault="00E66E38" w:rsidP="00E66E38">
      <w:r w:rsidRPr="00E66E38">
        <w:lastRenderedPageBreak/>
        <w:t xml:space="preserve">The format of </w:t>
      </w:r>
      <w:del w:id="603" w:author="Laurence Golding" w:date="2018-04-28T14:32:00Z">
        <w:r w:rsidRPr="00E66E38" w:rsidDel="00F95A40">
          <w:delText xml:space="preserve">the </w:delText>
        </w:r>
      </w:del>
      <w:r w:rsidRPr="00E66E38">
        <w:rPr>
          <w:rStyle w:val="CODEtemp"/>
        </w:rPr>
        <w:t>fullyQualifiedLogicalName</w:t>
      </w:r>
      <w:r w:rsidRPr="00E66E38">
        <w:t xml:space="preserve"> </w:t>
      </w:r>
      <w:del w:id="604" w:author="Laurence Golding" w:date="2018-04-28T14:32:00Z">
        <w:r w:rsidRPr="00E66E38" w:rsidDel="00F95A40">
          <w:delText xml:space="preserve">string </w:delText>
        </w:r>
      </w:del>
      <w:commentRangeStart w:id="605"/>
      <w:r w:rsidRPr="00E66E38">
        <w:rPr>
          <w:b/>
        </w:rPr>
        <w:t>SHALL</w:t>
      </w:r>
      <w:r w:rsidRPr="00E66E38">
        <w:t xml:space="preserve"> </w:t>
      </w:r>
      <w:commentRangeEnd w:id="605"/>
      <w:r w:rsidR="00E5352F">
        <w:rPr>
          <w:rStyle w:val="CommentReference"/>
        </w:rPr>
        <w:commentReference w:id="605"/>
      </w:r>
      <w:r w:rsidRPr="00E66E38">
        <w:t>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368B3DE1" w14:textId="015C22FC" w:rsidR="007C40D6" w:rsidRDefault="00E66E38" w:rsidP="00CF4F83">
      <w:pPr>
        <w:rPr>
          <w:ins w:id="606" w:author="Laurence Golding" w:date="2018-04-27T17:26:00Z"/>
        </w:rPr>
      </w:pPr>
      <w:commentRangeStart w:id="607"/>
      <w:r w:rsidRPr="00E66E38">
        <w:t xml:space="preserve">If </w:t>
      </w:r>
      <w:commentRangeEnd w:id="607"/>
      <w:r w:rsidR="007C40D6">
        <w:rPr>
          <w:rStyle w:val="CommentReference"/>
        </w:rPr>
        <w:commentReference w:id="607"/>
      </w:r>
      <w:r w:rsidRPr="00E66E38">
        <w:t>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w:t>
      </w:r>
      <w:del w:id="608" w:author="Laurence Golding" w:date="2018-04-27T17:30:00Z">
        <w:r w:rsidRPr="00E66E38" w:rsidDel="007C40D6">
          <w:delText xml:space="preserve">on </w:delText>
        </w:r>
      </w:del>
      <w:ins w:id="609" w:author="Laurence Golding" w:date="2018-04-27T17:30:00Z">
        <w:r w:rsidR="007C40D6" w:rsidRPr="00E66E38">
          <w:t>o</w:t>
        </w:r>
        <w:r w:rsidR="007C40D6">
          <w:t>f</w:t>
        </w:r>
        <w:r w:rsidR="007C40D6" w:rsidRPr="00E66E38">
          <w:t xml:space="preserve"> </w:t>
        </w:r>
      </w:ins>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ins w:id="610" w:author="Laurence Golding" w:date="2018-04-28T14:33:00Z">
        <w:r w:rsidR="00F95A40">
          <w:t>.</w:t>
        </w:r>
      </w:ins>
    </w:p>
    <w:p w14:paraId="2D50F795" w14:textId="040C0D07" w:rsidR="00CF4F83" w:rsidRDefault="00E66E38" w:rsidP="00CF4F83">
      <w:pPr>
        <w:rPr>
          <w:moveTo w:id="611" w:author="Laurence Golding" w:date="2018-04-27T17:17:00Z"/>
        </w:rPr>
      </w:pPr>
      <w:del w:id="612" w:author="Laurence Golding" w:date="2018-04-27T17:17:00Z">
        <w:r w:rsidRPr="00E66E38" w:rsidDel="00CF4F83">
          <w:delText>,</w:delText>
        </w:r>
      </w:del>
      <w:del w:id="613" w:author="Laurence Golding" w:date="2018-04-27T17:26:00Z">
        <w:r w:rsidRPr="00E66E38" w:rsidDel="007C40D6">
          <w:delText xml:space="preserve"> </w:delText>
        </w:r>
      </w:del>
      <w:del w:id="614" w:author="Laurence Golding" w:date="2018-04-27T17:16:00Z">
        <w:r w:rsidRPr="00E66E38" w:rsidDel="00CF4F83">
          <w:delText>with one exception, described in §</w:delText>
        </w:r>
        <w:r w:rsidDel="00CF4F83">
          <w:fldChar w:fldCharType="begin"/>
        </w:r>
        <w:r w:rsidDel="00CF4F83">
          <w:delInstrText xml:space="preserve"> REF _Ref493404415 \w \h </w:delInstrText>
        </w:r>
        <w:r w:rsidDel="00CF4F83">
          <w:fldChar w:fldCharType="separate"/>
        </w:r>
        <w:r w:rsidR="0068062D" w:rsidDel="00CF4F83">
          <w:delText>3.20.4</w:delText>
        </w:r>
        <w:r w:rsidDel="00CF4F83">
          <w:fldChar w:fldCharType="end"/>
        </w:r>
      </w:del>
      <w:ins w:id="615" w:author="Laurence Golding" w:date="2018-04-27T17:26:00Z">
        <w:r w:rsidR="007C40D6">
          <w:t>If</w:t>
        </w:r>
      </w:ins>
      <w:ins w:id="616" w:author="Laurence Golding" w:date="2018-04-27T17:16:00Z">
        <w:r w:rsidR="00CF4F83">
          <w:t xml:space="preserve"> </w:t>
        </w:r>
      </w:ins>
      <w:moveToRangeStart w:id="617" w:author="Laurence Golding" w:date="2018-04-27T17:17:00Z" w:name="move512612749"/>
      <w:moveTo w:id="618" w:author="Laurence Golding" w:date="2018-04-27T17:17:00Z">
        <w:r w:rsidR="00CF4F83">
          <w:t>during</w:t>
        </w:r>
        <w:r w:rsidR="00CF4F83" w:rsidRPr="00F249F9">
          <w:t xml:space="preserve"> a run</w:t>
        </w:r>
        <w:del w:id="619" w:author="Laurence Golding" w:date="2018-04-27T17:26:00Z">
          <w:r w:rsidR="00CF4F83" w:rsidRPr="00F249F9" w:rsidDel="007C40D6">
            <w:delText>,</w:delText>
          </w:r>
        </w:del>
        <w:r w:rsidR="00CF4F83" w:rsidRPr="00F249F9">
          <w:t xml:space="preserve"> </w:t>
        </w:r>
        <w:del w:id="620" w:author="Laurence Golding" w:date="2018-04-27T17:26:00Z">
          <w:r w:rsidR="00CF4F83" w:rsidRPr="00F249F9" w:rsidDel="007C40D6">
            <w:delText>the</w:delText>
          </w:r>
        </w:del>
      </w:moveTo>
      <w:ins w:id="621" w:author="Laurence Golding" w:date="2018-04-27T17:26:00Z">
        <w:r w:rsidR="007C40D6">
          <w:t>a</w:t>
        </w:r>
      </w:ins>
      <w:moveTo w:id="622" w:author="Laurence Golding" w:date="2018-04-27T17:17:00Z">
        <w:r w:rsidR="00CF4F83" w:rsidRPr="00F249F9">
          <w:t xml:space="preserve"> tool produces results in two or more distinct logical locations with the same</w:t>
        </w:r>
      </w:moveTo>
      <w:ins w:id="623" w:author="Laurence Golding" w:date="2018-04-27T17:17:00Z">
        <w:r w:rsidR="00CF4F83">
          <w:t xml:space="preserve"> fully qualified logical name</w:t>
        </w:r>
      </w:ins>
      <w:ins w:id="624" w:author="Laurence Golding" w:date="2018-04-27T17:26:00Z">
        <w:r w:rsidR="007C40D6">
          <w:t>,</w:t>
        </w:r>
      </w:ins>
      <w:ins w:id="625" w:author="Laurence Golding" w:date="2018-04-28T14:26:00Z">
        <w:r w:rsidR="00F95A40">
          <w:t xml:space="preserve"> and if the containing </w:t>
        </w:r>
        <w:r w:rsidR="00F95A40" w:rsidRPr="00F95A40">
          <w:rPr>
            <w:rStyle w:val="CODEtemp"/>
          </w:rPr>
          <w:t>run</w:t>
        </w:r>
        <w:r w:rsidR="00F95A40">
          <w:t xml:space="preserve"> object contain a </w:t>
        </w:r>
      </w:ins>
      <w:ins w:id="626" w:author="Laurence Golding" w:date="2018-04-28T14:34:00Z">
        <w:r w:rsidR="00F95A40">
          <w:rPr>
            <w:rStyle w:val="CODEtemp"/>
          </w:rPr>
          <w:t>logicalLocations</w:t>
        </w:r>
      </w:ins>
      <w:ins w:id="627" w:author="Laurence Golding" w:date="2018-04-28T14:26:00Z">
        <w:r w:rsidR="00F95A40">
          <w:t xml:space="preserve"> property</w:t>
        </w:r>
      </w:ins>
      <w:ins w:id="628" w:author="Laurence Golding" w:date="2018-04-28T14:29:00Z">
        <w:r w:rsidR="00F95A40">
          <w:t xml:space="preserve"> (</w:t>
        </w:r>
      </w:ins>
      <w:ins w:id="629" w:author="Laurence Golding" w:date="2018-04-28T14:30:00Z">
        <w:r w:rsidR="00F95A40">
          <w:t>§</w:t>
        </w:r>
      </w:ins>
      <w:ins w:id="630" w:author="Laurence Golding" w:date="2018-04-28T14:34:00Z">
        <w:r w:rsidR="00F95A40">
          <w:fldChar w:fldCharType="begin"/>
        </w:r>
        <w:r w:rsidR="00F95A40">
          <w:instrText xml:space="preserve"> REF _Ref493479000 \r \h </w:instrText>
        </w:r>
      </w:ins>
      <w:r w:rsidR="00F95A40">
        <w:fldChar w:fldCharType="separate"/>
      </w:r>
      <w:ins w:id="631" w:author="Laurence Golding" w:date="2018-04-28T14:34:00Z">
        <w:r w:rsidR="00F95A40">
          <w:t>3.11.13</w:t>
        </w:r>
        <w:r w:rsidR="00F95A40">
          <w:fldChar w:fldCharType="end"/>
        </w:r>
      </w:ins>
      <w:ins w:id="632" w:author="Laurence Golding" w:date="2018-04-28T14:29:00Z">
        <w:r w:rsidR="00F95A40">
          <w:t>)</w:t>
        </w:r>
      </w:ins>
      <w:ins w:id="633" w:author="Laurence Golding" w:date="2018-04-28T14:26:00Z">
        <w:r w:rsidR="00F95A40">
          <w:t>, the</w:t>
        </w:r>
      </w:ins>
      <w:ins w:id="634" w:author="Laurence Golding" w:date="2018-04-28T14:30:00Z">
        <w:r w:rsidR="00F95A40">
          <w:t>n</w:t>
        </w:r>
      </w:ins>
      <w:ins w:id="635" w:author="Laurence Golding" w:date="2018-04-28T14:26:00Z">
        <w:r w:rsidR="00F95A40">
          <w:t xml:space="preserve"> instead of containing the fully qualified logical name, </w:t>
        </w:r>
        <w:r w:rsidR="00F95A40" w:rsidRPr="00F95A40">
          <w:rPr>
            <w:rStyle w:val="CODEtemp"/>
          </w:rPr>
          <w:t>fullyQualifiedLogicalName</w:t>
        </w:r>
        <w:r w:rsidR="00F95A40">
          <w:t xml:space="preserve"> </w:t>
        </w:r>
      </w:ins>
      <w:ins w:id="636" w:author="Laurence Golding" w:date="2018-04-28T14:27:00Z">
        <w:r w:rsidR="00F95A40">
          <w:rPr>
            <w:b/>
          </w:rPr>
          <w:t>SHALL</w:t>
        </w:r>
        <w:r w:rsidR="00F95A40">
          <w:t xml:space="preserve"> contain a string that equals </w:t>
        </w:r>
      </w:ins>
      <w:ins w:id="637" w:author="Laurence Golding" w:date="2018-04-28T14:30:00Z">
        <w:r w:rsidR="00F95A40">
          <w:t xml:space="preserve">one </w:t>
        </w:r>
      </w:ins>
      <w:ins w:id="638" w:author="Laurence Golding" w:date="2018-04-28T14:27:00Z">
        <w:r w:rsidR="00F95A40">
          <w:t xml:space="preserve">of the property names in </w:t>
        </w:r>
        <w:r w:rsidR="00F95A40" w:rsidRPr="00F95A40">
          <w:rPr>
            <w:rStyle w:val="CODEtemp"/>
          </w:rPr>
          <w:t>run.</w:t>
        </w:r>
      </w:ins>
      <w:ins w:id="639" w:author="Laurence Golding" w:date="2018-04-28T14:35:00Z">
        <w:r w:rsidR="00F95A40">
          <w:rPr>
            <w:rStyle w:val="CODEtemp"/>
          </w:rPr>
          <w:t>logicalLocations</w:t>
        </w:r>
      </w:ins>
      <w:ins w:id="640" w:author="Laurence Golding" w:date="2018-04-28T14:27:00Z">
        <w:r w:rsidR="00F95A40">
          <w:t>.</w:t>
        </w:r>
      </w:ins>
      <w:moveTo w:id="641" w:author="Laurence Golding" w:date="2018-04-27T17:17:00Z">
        <w:del w:id="642" w:author="Laurence Golding" w:date="2018-04-27T17:17:00Z">
          <w:r w:rsidR="00CF4F83" w:rsidRPr="00F249F9" w:rsidDel="00CF4F83">
            <w:delText xml:space="preserve"> </w:delText>
          </w:r>
          <w:r w:rsidR="00CF4F83" w:rsidRPr="00F249F9" w:rsidDel="00CF4F83">
            <w:rPr>
              <w:rStyle w:val="CODEtemp"/>
            </w:rPr>
            <w:delText>fullyQualifiedLogicalName</w:delText>
          </w:r>
        </w:del>
        <w:del w:id="643" w:author="Laurence Golding" w:date="2018-04-27T17:18:00Z">
          <w:r w:rsidR="00CF4F83" w:rsidRPr="00F249F9" w:rsidDel="00CF4F83">
            <w:delText>.</w:delText>
          </w:r>
        </w:del>
        <w:r w:rsidR="00CF4F83" w:rsidRPr="00F249F9">
          <w:t xml:space="preserve"> </w:t>
        </w:r>
        <w:del w:id="644" w:author="Laurence Golding" w:date="2018-04-27T17:26:00Z">
          <w:r w:rsidR="00CF4F83" w:rsidRPr="00F249F9" w:rsidDel="007C40D6">
            <w:delText xml:space="preserve">In that case, </w:delText>
          </w:r>
        </w:del>
        <w:del w:id="645" w:author="Laurence Golding" w:date="2018-04-28T14:27:00Z">
          <w:r w:rsidR="00CF4F83" w:rsidRPr="00F249F9" w:rsidDel="00F95A40">
            <w:delText xml:space="preserve">the tool </w:delText>
          </w:r>
          <w:r w:rsidR="00CF4F83" w:rsidRPr="001A79B6" w:rsidDel="00F95A40">
            <w:rPr>
              <w:b/>
            </w:rPr>
            <w:delText>SHALL</w:delText>
          </w:r>
          <w:r w:rsidR="00CF4F83" w:rsidRPr="00F249F9" w:rsidDel="00F95A40">
            <w:delText xml:space="preserve"> synthesize a unique </w:delText>
          </w:r>
        </w:del>
      </w:moveTo>
      <w:ins w:id="646" w:author="Laurence Golding" w:date="2018-04-28T14:14:00Z">
        <w:r w:rsidR="00E5352F">
          <w:t xml:space="preserve">To improve the readability of the log file, </w:t>
        </w:r>
      </w:ins>
      <w:ins w:id="647" w:author="Laurence Golding" w:date="2018-04-28T14:27:00Z">
        <w:r w:rsidR="00F95A40">
          <w:t>this property name</w:t>
        </w:r>
      </w:ins>
      <w:ins w:id="648" w:author="Laurence Golding" w:date="2018-04-28T14:15:00Z">
        <w:r w:rsidR="00E5352F">
          <w:t xml:space="preserve"> </w:t>
        </w:r>
        <w:r w:rsidR="00E5352F" w:rsidRPr="000164FF">
          <w:rPr>
            <w:b/>
          </w:rPr>
          <w:t>SHOULD</w:t>
        </w:r>
        <w:r w:rsidR="00E5352F">
          <w:t xml:space="preserve"> be formed </w:t>
        </w:r>
      </w:ins>
      <w:moveTo w:id="649" w:author="Laurence Golding" w:date="2018-04-27T17:17:00Z">
        <w:del w:id="650" w:author="Laurence Golding" w:date="2018-04-28T14:12:00Z">
          <w:r w:rsidR="00CF4F83" w:rsidRPr="000164FF" w:rsidDel="00E5352F">
            <w:delText>name</w:delText>
          </w:r>
        </w:del>
        <w:del w:id="651" w:author="Laurence Golding" w:date="2018-04-28T14:14:00Z">
          <w:r w:rsidR="00CF4F83" w:rsidRPr="000164FF" w:rsidDel="00E5352F">
            <w:delText xml:space="preserve"> </w:delText>
          </w:r>
        </w:del>
        <w:r w:rsidR="00CF4F83" w:rsidRPr="000164FF">
          <w:t>by</w:t>
        </w:r>
        <w:r w:rsidR="00CF4F83" w:rsidRPr="00F249F9">
          <w:t xml:space="preserve"> appending a suffix </w:t>
        </w:r>
        <w:del w:id="652" w:author="Laurence Golding" w:date="2018-04-28T14:15:00Z">
          <w:r w:rsidR="00CF4F83" w:rsidRPr="00F249F9" w:rsidDel="00E5352F">
            <w:delText>to</w:delText>
          </w:r>
          <w:r w:rsidR="00CF4F83" w:rsidRPr="00CF4F83" w:rsidDel="00E5352F">
            <w:delText xml:space="preserve"> </w:delText>
          </w:r>
        </w:del>
      </w:moveTo>
      <w:ins w:id="653" w:author="Laurence Golding" w:date="2018-04-28T14:15:00Z">
        <w:r w:rsidR="00E5352F">
          <w:t>to the</w:t>
        </w:r>
      </w:ins>
      <w:ins w:id="654" w:author="Laurence Golding" w:date="2018-04-27T17:19:00Z">
        <w:r w:rsidR="00CF4F83">
          <w:t xml:space="preserve"> </w:t>
        </w:r>
      </w:ins>
      <w:moveTo w:id="655" w:author="Laurence Golding" w:date="2018-04-27T17:17:00Z">
        <w:r w:rsidR="00CF4F83" w:rsidRPr="007C40D6">
          <w:t>fully</w:t>
        </w:r>
        <w:del w:id="656" w:author="Laurence Golding" w:date="2018-04-27T17:19:00Z">
          <w:r w:rsidR="00CF4F83" w:rsidRPr="007C40D6" w:rsidDel="00CF4F83">
            <w:delText>Q</w:delText>
          </w:r>
        </w:del>
      </w:moveTo>
      <w:ins w:id="657" w:author="Laurence Golding" w:date="2018-04-27T17:19:00Z">
        <w:r w:rsidR="00CF4F83">
          <w:t xml:space="preserve"> q</w:t>
        </w:r>
      </w:ins>
      <w:moveTo w:id="658" w:author="Laurence Golding" w:date="2018-04-27T17:17:00Z">
        <w:r w:rsidR="00CF4F83" w:rsidRPr="007C40D6">
          <w:t>ualified</w:t>
        </w:r>
        <w:del w:id="659" w:author="Laurence Golding" w:date="2018-04-27T17:19:00Z">
          <w:r w:rsidR="00CF4F83" w:rsidRPr="007C40D6" w:rsidDel="00CF4F83">
            <w:delText>L</w:delText>
          </w:r>
        </w:del>
      </w:moveTo>
      <w:ins w:id="660" w:author="Laurence Golding" w:date="2018-04-27T17:19:00Z">
        <w:r w:rsidR="00CF4F83">
          <w:t xml:space="preserve"> l</w:t>
        </w:r>
      </w:ins>
      <w:moveTo w:id="661" w:author="Laurence Golding" w:date="2018-04-27T17:17:00Z">
        <w:r w:rsidR="00CF4F83" w:rsidRPr="007C40D6">
          <w:t>ogical</w:t>
        </w:r>
      </w:moveTo>
      <w:ins w:id="662" w:author="Laurence Golding" w:date="2018-04-27T17:19:00Z">
        <w:r w:rsidR="00CF4F83">
          <w:t xml:space="preserve"> </w:t>
        </w:r>
      </w:ins>
      <w:moveTo w:id="663" w:author="Laurence Golding" w:date="2018-04-27T17:17:00Z">
        <w:del w:id="664" w:author="Laurence Golding" w:date="2018-04-27T17:19:00Z">
          <w:r w:rsidR="00CF4F83" w:rsidRPr="007C40D6" w:rsidDel="00CF4F83">
            <w:delText>N</w:delText>
          </w:r>
        </w:del>
      </w:moveTo>
      <w:ins w:id="665" w:author="Laurence Golding" w:date="2018-04-27T17:19:00Z">
        <w:r w:rsidR="00CF4F83">
          <w:t>n</w:t>
        </w:r>
      </w:ins>
      <w:moveTo w:id="666" w:author="Laurence Golding" w:date="2018-04-27T17:17:00Z">
        <w:r w:rsidR="00CF4F83" w:rsidRPr="007C40D6">
          <w:t>ame</w:t>
        </w:r>
      </w:moveTo>
      <w:ins w:id="667" w:author="Laurence Golding" w:date="2018-04-27T17:27:00Z">
        <w:r w:rsidR="007C40D6">
          <w:t>s</w:t>
        </w:r>
      </w:ins>
      <w:ins w:id="668" w:author="Laurence Golding" w:date="2018-04-28T14:16:00Z">
        <w:r w:rsidR="00E5352F">
          <w:t>.</w:t>
        </w:r>
      </w:ins>
      <w:moveTo w:id="669" w:author="Laurence Golding" w:date="2018-04-27T17:17:00Z">
        <w:del w:id="670" w:author="Laurence Golding" w:date="2018-04-28T14:16:00Z">
          <w:r w:rsidR="00CF4F83" w:rsidRPr="00F249F9" w:rsidDel="00E5352F">
            <w:delText>,</w:delText>
          </w:r>
        </w:del>
        <w:r w:rsidR="00CF4F83" w:rsidRPr="00F249F9">
          <w:t xml:space="preserve"> </w:t>
        </w:r>
        <w:del w:id="671" w:author="Laurence Golding" w:date="2018-04-28T14:16:00Z">
          <w:r w:rsidR="00CF4F83" w:rsidRPr="00F249F9" w:rsidDel="00E5352F">
            <w:delText>assign th</w:delText>
          </w:r>
        </w:del>
      </w:moveTo>
      <w:ins w:id="672" w:author="Laurence Golding" w:date="2018-04-28T14:28:00Z">
        <w:r w:rsidR="00F95A40">
          <w:t xml:space="preserve">In this case, the </w:t>
        </w:r>
        <w:r w:rsidR="00F95A40" w:rsidRPr="00F95A40">
          <w:rPr>
            <w:rStyle w:val="CODEtemp"/>
          </w:rPr>
          <w:t>fullyQualifiedName</w:t>
        </w:r>
        <w:r w:rsidR="00F95A40">
          <w:t xml:space="preserve"> property (§</w:t>
        </w:r>
        <w:r w:rsidR="00F95A40">
          <w:rPr>
            <w:b/>
          </w:rPr>
          <w:t>TODO</w:t>
        </w:r>
        <w:r w:rsidR="00F95A40">
          <w:t>)</w:t>
        </w:r>
      </w:ins>
      <w:ins w:id="673" w:author="Laurence Golding" w:date="2018-04-28T14:31:00Z">
        <w:r w:rsidR="00F95A40">
          <w:t xml:space="preserve"> of the </w:t>
        </w:r>
      </w:ins>
      <w:ins w:id="674" w:author="Laurence Golding" w:date="2018-04-28T14:35:00Z">
        <w:r w:rsidR="00F95A40">
          <w:rPr>
            <w:rStyle w:val="CODEtemp"/>
          </w:rPr>
          <w:t>logicalLocation</w:t>
        </w:r>
      </w:ins>
      <w:ins w:id="675" w:author="Laurence Golding" w:date="2018-04-28T14:31:00Z">
        <w:r w:rsidR="00F95A40">
          <w:t xml:space="preserve"> object (§</w:t>
        </w:r>
      </w:ins>
      <w:ins w:id="676" w:author="Laurence Golding" w:date="2018-04-28T14:35:00Z">
        <w:r w:rsidR="00F95A40">
          <w:fldChar w:fldCharType="begin"/>
        </w:r>
        <w:r w:rsidR="00F95A40">
          <w:instrText xml:space="preserve"> REF _Ref493404505 \r \h </w:instrText>
        </w:r>
      </w:ins>
      <w:r w:rsidR="00F95A40">
        <w:fldChar w:fldCharType="separate"/>
      </w:r>
      <w:ins w:id="677" w:author="Laurence Golding" w:date="2018-04-28T14:35:00Z">
        <w:r w:rsidR="00F95A40">
          <w:t>3.23</w:t>
        </w:r>
        <w:r w:rsidR="00F95A40">
          <w:fldChar w:fldCharType="end"/>
        </w:r>
      </w:ins>
      <w:ins w:id="678" w:author="Laurence Golding" w:date="2018-04-28T14:31:00Z">
        <w:r w:rsidR="00F95A40">
          <w:t>)</w:t>
        </w:r>
      </w:ins>
      <w:ins w:id="679" w:author="Laurence Golding" w:date="2018-04-28T14:28:00Z">
        <w:r w:rsidR="00F95A40">
          <w:t xml:space="preserve"> </w:t>
        </w:r>
        <w:r w:rsidR="00F95A40">
          <w:rPr>
            <w:b/>
          </w:rPr>
          <w:t>SHALL</w:t>
        </w:r>
        <w:r w:rsidR="00F95A40">
          <w:t xml:space="preserve"> contain the act</w:t>
        </w:r>
      </w:ins>
      <w:ins w:id="680" w:author="Laurence Golding" w:date="2018-04-28T14:29:00Z">
        <w:r w:rsidR="00F95A40">
          <w:t>ual fully qualified logical name</w:t>
        </w:r>
      </w:ins>
      <w:moveTo w:id="681" w:author="Laurence Golding" w:date="2018-04-27T17:17:00Z">
        <w:del w:id="682" w:author="Laurence Golding" w:date="2018-04-28T14:28:00Z">
          <w:r w:rsidR="00CF4F83" w:rsidRPr="00F249F9" w:rsidDel="00F95A40">
            <w:delText xml:space="preserve">e resulting </w:delText>
          </w:r>
        </w:del>
        <w:del w:id="683" w:author="Laurence Golding" w:date="2018-04-28T14:16:00Z">
          <w:r w:rsidR="00CF4F83" w:rsidRPr="00F249F9" w:rsidDel="00E5352F">
            <w:delText>string</w:delText>
          </w:r>
        </w:del>
        <w:del w:id="684" w:author="Laurence Golding" w:date="2018-04-28T14:28:00Z">
          <w:r w:rsidR="00CF4F83" w:rsidRPr="00F249F9" w:rsidDel="00F95A40">
            <w:delText xml:space="preserve"> </w:delText>
          </w:r>
        </w:del>
        <w:del w:id="685" w:author="Laurence Golding" w:date="2018-04-28T14:16:00Z">
          <w:r w:rsidR="00CF4F83" w:rsidRPr="00F249F9" w:rsidDel="00E5352F">
            <w:delText xml:space="preserve">to </w:delText>
          </w:r>
        </w:del>
        <w:del w:id="686" w:author="Laurence Golding" w:date="2018-04-27T17:19:00Z">
          <w:r w:rsidR="00CF4F83" w:rsidRPr="00B01B8E" w:rsidDel="00CF4F83">
            <w:rPr>
              <w:rStyle w:val="CODEtemp"/>
            </w:rPr>
            <w:delText>logicalLocationKey</w:delText>
          </w:r>
        </w:del>
        <w:del w:id="687" w:author="Laurence Golding" w:date="2018-04-28T14:16:00Z">
          <w:r w:rsidR="00CF4F83" w:rsidRPr="00F249F9" w:rsidDel="00E5352F">
            <w:delText>, and us</w:delText>
          </w:r>
        </w:del>
        <w:del w:id="688" w:author="Laurence Golding" w:date="2018-04-27T17:19:00Z">
          <w:r w:rsidR="00CF4F83" w:rsidRPr="00F249F9" w:rsidDel="00CF4F83">
            <w:delText>e</w:delText>
          </w:r>
        </w:del>
        <w:del w:id="689" w:author="Laurence Golding" w:date="2018-04-28T14:16:00Z">
          <w:r w:rsidR="00CF4F83" w:rsidRPr="00F249F9" w:rsidDel="00E5352F">
            <w:delText xml:space="preserve"> that string</w:delText>
          </w:r>
        </w:del>
        <w:del w:id="690" w:author="Laurence Golding" w:date="2018-04-28T14:28:00Z">
          <w:r w:rsidR="00CF4F83" w:rsidRPr="00F249F9" w:rsidDel="00F95A40">
            <w:delText xml:space="preserve"> as </w:delText>
          </w:r>
          <w:r w:rsidR="00CF4F83" w:rsidDel="00F95A40">
            <w:delText>the property name in</w:delText>
          </w:r>
          <w:r w:rsidR="00CF4F83" w:rsidRPr="00F249F9" w:rsidDel="00F95A40">
            <w:delText xml:space="preserve"> </w:delText>
          </w:r>
          <w:r w:rsidR="00CF4F83" w:rsidRPr="00B01B8E" w:rsidDel="00F95A40">
            <w:rPr>
              <w:rStyle w:val="CODEtemp"/>
            </w:rPr>
            <w:delText>run.logicalLocations</w:delText>
          </w:r>
          <w:r w:rsidR="00CF4F83" w:rsidDel="00F95A40">
            <w:delText xml:space="preserve"> (§</w:delText>
          </w:r>
          <w:r w:rsidR="00CF4F83" w:rsidDel="00F95A40">
            <w:fldChar w:fldCharType="begin"/>
          </w:r>
          <w:r w:rsidR="00CF4F83" w:rsidDel="00F95A40">
            <w:delInstrText xml:space="preserve"> REF _Ref493479000 \r \h </w:delInstrText>
          </w:r>
        </w:del>
      </w:moveTo>
      <w:del w:id="691" w:author="Laurence Golding" w:date="2018-04-28T14:28:00Z"/>
      <w:moveTo w:id="692" w:author="Laurence Golding" w:date="2018-04-27T17:17:00Z">
        <w:del w:id="693" w:author="Laurence Golding" w:date="2018-04-28T14:28:00Z">
          <w:r w:rsidR="00CF4F83" w:rsidDel="00F95A40">
            <w:fldChar w:fldCharType="separate"/>
          </w:r>
          <w:r w:rsidR="00CF4F83" w:rsidDel="00F95A40">
            <w:delText>3.11.13</w:delText>
          </w:r>
          <w:r w:rsidR="00CF4F83" w:rsidDel="00F95A40">
            <w:fldChar w:fldCharType="end"/>
          </w:r>
          <w:r w:rsidR="00CF4F83" w:rsidDel="00F95A40">
            <w:delText>)</w:delText>
          </w:r>
        </w:del>
        <w:r w:rsidR="00CF4F83" w:rsidRPr="00F249F9">
          <w:t>.</w:t>
        </w:r>
      </w:moveTo>
    </w:p>
    <w:p w14:paraId="1636EB5E" w14:textId="77777777" w:rsidR="00CF4F83" w:rsidRDefault="00CF4F83" w:rsidP="00CF4F83">
      <w:pPr>
        <w:pStyle w:val="Note"/>
        <w:rPr>
          <w:moveTo w:id="694" w:author="Laurence Golding" w:date="2018-04-27T17:17:00Z"/>
        </w:rPr>
      </w:pPr>
      <w:moveTo w:id="695" w:author="Laurence Golding" w:date="2018-04-27T17:17:00Z">
        <w:r>
          <w:t>EXAMPLE: Suppose a tool analyzes two C++ source files:</w:t>
        </w:r>
      </w:moveTo>
    </w:p>
    <w:p w14:paraId="53F03FA0" w14:textId="77777777" w:rsidR="00CF4F83" w:rsidRDefault="00CF4F83" w:rsidP="00CF4F83">
      <w:pPr>
        <w:pStyle w:val="Code"/>
        <w:rPr>
          <w:moveTo w:id="696" w:author="Laurence Golding" w:date="2018-04-27T17:17:00Z"/>
        </w:rPr>
      </w:pPr>
      <w:moveTo w:id="697" w:author="Laurence Golding" w:date="2018-04-27T17:17:00Z">
        <w:r>
          <w:t>// file1.cpp</w:t>
        </w:r>
      </w:moveTo>
    </w:p>
    <w:p w14:paraId="42C5CC18" w14:textId="77777777" w:rsidR="00CF4F83" w:rsidRDefault="00CF4F83" w:rsidP="00CF4F83">
      <w:pPr>
        <w:pStyle w:val="Code"/>
        <w:rPr>
          <w:moveTo w:id="698" w:author="Laurence Golding" w:date="2018-04-27T17:17:00Z"/>
        </w:rPr>
      </w:pPr>
      <w:moveTo w:id="699" w:author="Laurence Golding" w:date="2018-04-27T17:17:00Z">
        <w:r>
          <w:t>namespace A {</w:t>
        </w:r>
      </w:moveTo>
    </w:p>
    <w:p w14:paraId="39338EEF" w14:textId="392054C1" w:rsidR="00CF4F83" w:rsidRDefault="00CF4F83" w:rsidP="00CF4F83">
      <w:pPr>
        <w:pStyle w:val="Code"/>
        <w:rPr>
          <w:moveTo w:id="700" w:author="Laurence Golding" w:date="2018-04-27T17:17:00Z"/>
        </w:rPr>
      </w:pPr>
      <w:moveTo w:id="701" w:author="Laurence Golding" w:date="2018-04-27T17:17:00Z">
        <w:del w:id="702" w:author="Laurence Golding" w:date="2018-04-28T14:17:00Z">
          <w:r w:rsidDel="00E5352F">
            <w:delText xml:space="preserve">  </w:delText>
          </w:r>
        </w:del>
        <w:r>
          <w:t xml:space="preserve">  class B {</w:t>
        </w:r>
      </w:moveTo>
    </w:p>
    <w:p w14:paraId="09FF34FA" w14:textId="11BF9EC8" w:rsidR="00CF4F83" w:rsidRDefault="00CF4F83" w:rsidP="00CF4F83">
      <w:pPr>
        <w:pStyle w:val="Code"/>
        <w:rPr>
          <w:moveTo w:id="703" w:author="Laurence Golding" w:date="2018-04-27T17:17:00Z"/>
        </w:rPr>
      </w:pPr>
      <w:moveTo w:id="704" w:author="Laurence Golding" w:date="2018-04-27T17:17:00Z">
        <w:del w:id="705" w:author="Laurence Golding" w:date="2018-04-28T14:17:00Z">
          <w:r w:rsidDel="00E5352F">
            <w:delText xml:space="preserve">  </w:delText>
          </w:r>
        </w:del>
        <w:r>
          <w:t xml:space="preserve">  }</w:t>
        </w:r>
      </w:moveTo>
    </w:p>
    <w:p w14:paraId="1EA01F9B" w14:textId="77777777" w:rsidR="00CF4F83" w:rsidRDefault="00CF4F83" w:rsidP="00CF4F83">
      <w:pPr>
        <w:pStyle w:val="Code"/>
        <w:rPr>
          <w:moveTo w:id="706" w:author="Laurence Golding" w:date="2018-04-27T17:17:00Z"/>
        </w:rPr>
      </w:pPr>
      <w:moveTo w:id="707" w:author="Laurence Golding" w:date="2018-04-27T17:17:00Z">
        <w:r>
          <w:t>}</w:t>
        </w:r>
      </w:moveTo>
    </w:p>
    <w:p w14:paraId="7FE94D67" w14:textId="77777777" w:rsidR="00CF4F83" w:rsidRDefault="00CF4F83" w:rsidP="00CF4F83">
      <w:pPr>
        <w:pStyle w:val="Code"/>
        <w:rPr>
          <w:moveTo w:id="708" w:author="Laurence Golding" w:date="2018-04-27T17:17:00Z"/>
        </w:rPr>
      </w:pPr>
    </w:p>
    <w:p w14:paraId="344B6F4A" w14:textId="77777777" w:rsidR="00CF4F83" w:rsidRDefault="00CF4F83" w:rsidP="00CF4F83">
      <w:pPr>
        <w:pStyle w:val="Code"/>
        <w:rPr>
          <w:moveTo w:id="709" w:author="Laurence Golding" w:date="2018-04-27T17:17:00Z"/>
        </w:rPr>
      </w:pPr>
      <w:moveTo w:id="710" w:author="Laurence Golding" w:date="2018-04-27T17:17:00Z">
        <w:r>
          <w:t>// file2.cpp</w:t>
        </w:r>
      </w:moveTo>
    </w:p>
    <w:p w14:paraId="4CF941EC" w14:textId="77777777" w:rsidR="00CF4F83" w:rsidRDefault="00CF4F83" w:rsidP="00CF4F83">
      <w:pPr>
        <w:pStyle w:val="Code"/>
        <w:rPr>
          <w:moveTo w:id="711" w:author="Laurence Golding" w:date="2018-04-27T17:17:00Z"/>
        </w:rPr>
      </w:pPr>
      <w:moveTo w:id="712" w:author="Laurence Golding" w:date="2018-04-27T17:17:00Z">
        <w:r>
          <w:t>namespace A {</w:t>
        </w:r>
      </w:moveTo>
    </w:p>
    <w:p w14:paraId="1162E4FC" w14:textId="179DFAC0" w:rsidR="00CF4F83" w:rsidRDefault="00CF4F83" w:rsidP="00CF4F83">
      <w:pPr>
        <w:pStyle w:val="Code"/>
        <w:rPr>
          <w:moveTo w:id="713" w:author="Laurence Golding" w:date="2018-04-27T17:17:00Z"/>
        </w:rPr>
      </w:pPr>
      <w:moveTo w:id="714" w:author="Laurence Golding" w:date="2018-04-27T17:17:00Z">
        <w:del w:id="715" w:author="Laurence Golding" w:date="2018-04-28T14:17:00Z">
          <w:r w:rsidDel="00E5352F">
            <w:delText xml:space="preserve">  </w:delText>
          </w:r>
        </w:del>
        <w:r>
          <w:t xml:space="preserve">  namespace B {</w:t>
        </w:r>
      </w:moveTo>
    </w:p>
    <w:p w14:paraId="19F760C1" w14:textId="58FE8E01" w:rsidR="00CF4F83" w:rsidRDefault="00CF4F83" w:rsidP="00CF4F83">
      <w:pPr>
        <w:pStyle w:val="Code"/>
        <w:rPr>
          <w:moveTo w:id="716" w:author="Laurence Golding" w:date="2018-04-27T17:17:00Z"/>
        </w:rPr>
      </w:pPr>
      <w:moveTo w:id="717" w:author="Laurence Golding" w:date="2018-04-27T17:17:00Z">
        <w:del w:id="718" w:author="Laurence Golding" w:date="2018-04-28T14:17:00Z">
          <w:r w:rsidDel="00E5352F">
            <w:delText xml:space="preserve">    </w:delText>
          </w:r>
        </w:del>
        <w:r>
          <w:t xml:space="preserve">    class C {</w:t>
        </w:r>
      </w:moveTo>
    </w:p>
    <w:p w14:paraId="42479159" w14:textId="005FBD3A" w:rsidR="00CF4F83" w:rsidRDefault="00E5352F" w:rsidP="00CF4F83">
      <w:pPr>
        <w:pStyle w:val="Code"/>
        <w:rPr>
          <w:moveTo w:id="719" w:author="Laurence Golding" w:date="2018-04-27T17:17:00Z"/>
        </w:rPr>
      </w:pPr>
      <w:ins w:id="720" w:author="Laurence Golding" w:date="2018-04-28T14:17:00Z">
        <w:r>
          <w:t xml:space="preserve">  </w:t>
        </w:r>
      </w:ins>
      <w:moveTo w:id="721" w:author="Laurence Golding" w:date="2018-04-27T17:17:00Z">
        <w:del w:id="722" w:author="Laurence Golding" w:date="2018-04-28T14:17:00Z">
          <w:r w:rsidR="00CF4F83" w:rsidDel="00E5352F">
            <w:delText xml:space="preserve">      </w:delText>
          </w:r>
        </w:del>
        <w:r w:rsidR="00CF4F83">
          <w:t xml:space="preserve">  }</w:t>
        </w:r>
      </w:moveTo>
    </w:p>
    <w:p w14:paraId="4E9FD6E0" w14:textId="26553D1E" w:rsidR="00CF4F83" w:rsidRDefault="00CF4F83" w:rsidP="00CF4F83">
      <w:pPr>
        <w:pStyle w:val="Code"/>
        <w:rPr>
          <w:moveTo w:id="723" w:author="Laurence Golding" w:date="2018-04-27T17:17:00Z"/>
        </w:rPr>
      </w:pPr>
      <w:moveTo w:id="724" w:author="Laurence Golding" w:date="2018-04-27T17:17:00Z">
        <w:del w:id="725" w:author="Laurence Golding" w:date="2018-04-28T14:17:00Z">
          <w:r w:rsidDel="00E5352F">
            <w:delText xml:space="preserve">   </w:delText>
          </w:r>
        </w:del>
        <w:r>
          <w:t xml:space="preserve"> </w:t>
        </w:r>
      </w:moveTo>
      <w:ins w:id="726" w:author="Laurence Golding" w:date="2018-04-28T14:17:00Z">
        <w:r w:rsidR="00E5352F">
          <w:t xml:space="preserve"> </w:t>
        </w:r>
      </w:ins>
      <w:moveTo w:id="727" w:author="Laurence Golding" w:date="2018-04-27T17:17:00Z">
        <w:r>
          <w:t>}</w:t>
        </w:r>
      </w:moveTo>
    </w:p>
    <w:p w14:paraId="65033D85" w14:textId="77777777" w:rsidR="00CF4F83" w:rsidRDefault="00CF4F83" w:rsidP="00CF4F83">
      <w:pPr>
        <w:pStyle w:val="Code"/>
        <w:rPr>
          <w:moveTo w:id="728" w:author="Laurence Golding" w:date="2018-04-27T17:17:00Z"/>
        </w:rPr>
      </w:pPr>
      <w:moveTo w:id="729" w:author="Laurence Golding" w:date="2018-04-27T17:17:00Z">
        <w:r>
          <w:t xml:space="preserve">} </w:t>
        </w:r>
      </w:moveTo>
    </w:p>
    <w:p w14:paraId="485BF19B" w14:textId="2C8FDC10" w:rsidR="00CF4F83" w:rsidRDefault="00CF4F83" w:rsidP="00CF4F83">
      <w:pPr>
        <w:pStyle w:val="Note"/>
        <w:rPr>
          <w:moveTo w:id="730" w:author="Laurence Golding" w:date="2018-04-27T17:17:00Z"/>
        </w:rPr>
      </w:pPr>
      <w:moveTo w:id="731" w:author="Laurence Golding" w:date="2018-04-27T17:17:00Z">
        <w:del w:id="732" w:author="Laurence Golding" w:date="2018-04-27T17:27:00Z">
          <w:r w:rsidDel="007C40D6">
            <w:delText>(</w:delText>
          </w:r>
        </w:del>
        <w:r>
          <w:t>These could not coexist in the same compilation, but there is no reason two such source files could not exist.</w:t>
        </w:r>
        <w:del w:id="733" w:author="Laurence Golding" w:date="2018-04-27T17:27:00Z">
          <w:r w:rsidDel="007C40D6">
            <w:delText>)</w:delText>
          </w:r>
        </w:del>
      </w:moveTo>
    </w:p>
    <w:p w14:paraId="451B83CB" w14:textId="10845B38" w:rsidR="00D4634E" w:rsidRPr="00D4634E" w:rsidRDefault="00CF4F83" w:rsidP="00D22EF5">
      <w:pPr>
        <w:pStyle w:val="Note"/>
        <w:rPr>
          <w:moveTo w:id="734" w:author="Laurence Golding" w:date="2018-04-27T17:17:00Z"/>
        </w:rPr>
      </w:pPr>
      <w:moveTo w:id="735" w:author="Laurence Golding" w:date="2018-04-27T17:17:00Z">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7C40D6">
          <w:t>fully</w:t>
        </w:r>
        <w:del w:id="736" w:author="Laurence Golding" w:date="2018-04-27T17:20:00Z">
          <w:r w:rsidRPr="007C40D6" w:rsidDel="00CF4F83">
            <w:delText>Q</w:delText>
          </w:r>
        </w:del>
      </w:moveTo>
      <w:ins w:id="737" w:author="Laurence Golding" w:date="2018-04-27T17:20:00Z">
        <w:r>
          <w:t xml:space="preserve"> q</w:t>
        </w:r>
      </w:ins>
      <w:moveTo w:id="738" w:author="Laurence Golding" w:date="2018-04-27T17:17:00Z">
        <w:r w:rsidRPr="007C40D6">
          <w:t>ualified</w:t>
        </w:r>
        <w:del w:id="739" w:author="Laurence Golding" w:date="2018-04-27T17:20:00Z">
          <w:r w:rsidRPr="007C40D6" w:rsidDel="00CF4F83">
            <w:delText>L</w:delText>
          </w:r>
        </w:del>
      </w:moveTo>
      <w:ins w:id="740" w:author="Laurence Golding" w:date="2018-04-27T17:20:00Z">
        <w:r>
          <w:t xml:space="preserve"> l</w:t>
        </w:r>
      </w:ins>
      <w:moveTo w:id="741" w:author="Laurence Golding" w:date="2018-04-27T17:17:00Z">
        <w:r w:rsidRPr="007C40D6">
          <w:t>ogical</w:t>
        </w:r>
        <w:del w:id="742" w:author="Laurence Golding" w:date="2018-04-27T17:20:00Z">
          <w:r w:rsidRPr="007C40D6" w:rsidDel="00CF4F83">
            <w:delText>N</w:delText>
          </w:r>
        </w:del>
      </w:moveTo>
      <w:ins w:id="743" w:author="Laurence Golding" w:date="2018-04-27T17:20:00Z">
        <w:r>
          <w:t xml:space="preserve"> n</w:t>
        </w:r>
      </w:ins>
      <w:moveTo w:id="744" w:author="Laurence Golding" w:date="2018-04-27T17:17:00Z">
        <w:r w:rsidRPr="007C40D6">
          <w:t>ame</w:t>
        </w:r>
        <w:r>
          <w:t xml:space="preserve"> for both would be </w:t>
        </w:r>
        <w:proofErr w:type="gramStart"/>
        <w:r w:rsidRPr="0040694F">
          <w:rPr>
            <w:rStyle w:val="CODEtemp"/>
          </w:rPr>
          <w:t>A::</w:t>
        </w:r>
        <w:proofErr w:type="gramEnd"/>
        <w:r w:rsidRPr="0040694F">
          <w:rPr>
            <w:rStyle w:val="CODEtemp"/>
          </w:rPr>
          <w:t>B</w:t>
        </w:r>
        <w:r>
          <w:t xml:space="preserve">. In that case, the tool might set </w:t>
        </w:r>
        <w:del w:id="745" w:author="Laurence Golding" w:date="2018-04-27T17:29:00Z">
          <w:r w:rsidDel="007C40D6">
            <w:delText xml:space="preserve">the </w:delText>
          </w:r>
        </w:del>
      </w:moveTo>
      <w:ins w:id="746" w:author="Laurence Golding" w:date="2018-04-27T17:20:00Z">
        <w:r w:rsidRPr="00E66E38">
          <w:rPr>
            <w:rStyle w:val="CODEtemp"/>
          </w:rPr>
          <w:t>fullyQualifiedLogicalName</w:t>
        </w:r>
      </w:ins>
      <w:moveTo w:id="747" w:author="Laurence Golding" w:date="2018-04-27T17:17:00Z">
        <w:del w:id="748" w:author="Laurence Golding" w:date="2018-04-27T17:20:00Z">
          <w:r w:rsidRPr="0040694F" w:rsidDel="00CF4F83">
            <w:rPr>
              <w:rStyle w:val="CODEtemp"/>
            </w:rPr>
            <w:delText>logicalLocationKey</w:delText>
          </w:r>
        </w:del>
        <w:r>
          <w:t xml:space="preserve"> </w:t>
        </w:r>
        <w:del w:id="749" w:author="Laurence Golding" w:date="2018-04-27T17:30:00Z">
          <w:r w:rsidDel="007C40D6">
            <w:delText xml:space="preserve">property </w:delText>
          </w:r>
        </w:del>
        <w:r>
          <w:t xml:space="preserve">in </w:t>
        </w:r>
        <w:del w:id="750" w:author="Laurence Golding" w:date="2018-04-27T17:30:00Z">
          <w:r w:rsidDel="007C40D6">
            <w:delText xml:space="preserve">either </w:delText>
          </w:r>
        </w:del>
        <w:r>
          <w:t xml:space="preserve">one of the results to </w:t>
        </w:r>
        <w:proofErr w:type="gramStart"/>
        <w:r w:rsidRPr="0040694F">
          <w:rPr>
            <w:rStyle w:val="CODEtemp"/>
          </w:rPr>
          <w:t>A::</w:t>
        </w:r>
        <w:proofErr w:type="gramEnd"/>
        <w:r w:rsidRPr="0040694F">
          <w:rPr>
            <w:rStyle w:val="CODEtemp"/>
          </w:rPr>
          <w:t>B-1</w:t>
        </w:r>
        <w:r>
          <w:t xml:space="preserve">, and it might populate </w:t>
        </w:r>
        <w:r w:rsidRPr="006805FB">
          <w:rPr>
            <w:rStyle w:val="CODEtemp"/>
          </w:rPr>
          <w:t>run.</w:t>
        </w:r>
        <w:r w:rsidRPr="0040694F">
          <w:rPr>
            <w:rStyle w:val="CODEtemp"/>
          </w:rPr>
          <w:t>logicalLocations</w:t>
        </w:r>
        <w:r>
          <w:t xml:space="preserve"> as follows:</w:t>
        </w:r>
      </w:moveTo>
    </w:p>
    <w:p w14:paraId="518DE8A0" w14:textId="77777777" w:rsidR="00CF4F83" w:rsidRDefault="00CF4F83" w:rsidP="00D22EF5">
      <w:pPr>
        <w:pStyle w:val="Codesmall"/>
        <w:rPr>
          <w:moveTo w:id="751" w:author="Laurence Golding" w:date="2018-04-27T17:17:00Z"/>
        </w:rPr>
      </w:pPr>
      <w:moveTo w:id="752" w:author="Laurence Golding" w:date="2018-04-27T17:17:00Z">
        <w:r>
          <w:t>"</w:t>
        </w:r>
        <w:commentRangeStart w:id="753"/>
        <w:r>
          <w:t>logicalLocations</w:t>
        </w:r>
      </w:moveTo>
      <w:commentRangeEnd w:id="753"/>
      <w:r w:rsidR="007C40D6">
        <w:rPr>
          <w:rStyle w:val="CommentReference"/>
          <w:rFonts w:ascii="Arial" w:hAnsi="Arial"/>
        </w:rPr>
        <w:commentReference w:id="753"/>
      </w:r>
      <w:moveTo w:id="754" w:author="Laurence Golding" w:date="2018-04-27T17:17:00Z">
        <w:r>
          <w:t>": {</w:t>
        </w:r>
      </w:moveTo>
    </w:p>
    <w:p w14:paraId="4C221299" w14:textId="161A7493" w:rsidR="00CF4F83" w:rsidRDefault="00CF4F83" w:rsidP="00D22EF5">
      <w:pPr>
        <w:pStyle w:val="Codesmall"/>
        <w:rPr>
          <w:moveTo w:id="755" w:author="Laurence Golding" w:date="2018-04-27T17:17:00Z"/>
        </w:rPr>
      </w:pPr>
      <w:moveTo w:id="756" w:author="Laurence Golding" w:date="2018-04-27T17:17:00Z">
        <w:r>
          <w:t xml:space="preserve">  "</w:t>
        </w:r>
        <w:proofErr w:type="gramStart"/>
        <w:r>
          <w:t>A::</w:t>
        </w:r>
        <w:proofErr w:type="gramEnd"/>
        <w:r>
          <w:t xml:space="preserve">B": </w:t>
        </w:r>
      </w:moveTo>
      <w:ins w:id="757" w:author="Laurence Golding" w:date="2018-04-27T17:22:00Z">
        <w:r>
          <w:t>{</w:t>
        </w:r>
      </w:ins>
      <w:moveTo w:id="758" w:author="Laurence Golding" w:date="2018-04-27T17:17:00Z">
        <w:del w:id="759" w:author="Laurence Golding" w:date="2018-04-27T17:22:00Z">
          <w:r w:rsidDel="00CF4F83">
            <w:delText>[</w:delText>
          </w:r>
        </w:del>
      </w:moveTo>
    </w:p>
    <w:p w14:paraId="52305491" w14:textId="0FF6EFAA" w:rsidR="00CF4F83" w:rsidDel="00CF4F83" w:rsidRDefault="00CF4F83" w:rsidP="00D22EF5">
      <w:pPr>
        <w:pStyle w:val="Codesmall"/>
        <w:rPr>
          <w:del w:id="760" w:author="Laurence Golding" w:date="2018-04-27T17:22:00Z"/>
          <w:moveTo w:id="761" w:author="Laurence Golding" w:date="2018-04-27T17:17:00Z"/>
        </w:rPr>
      </w:pPr>
      <w:moveTo w:id="762" w:author="Laurence Golding" w:date="2018-04-27T17:17:00Z">
        <w:del w:id="763" w:author="Laurence Golding" w:date="2018-04-27T17:22:00Z">
          <w:r w:rsidDel="00CF4F83">
            <w:delText xml:space="preserve">    {</w:delText>
          </w:r>
        </w:del>
      </w:moveTo>
    </w:p>
    <w:p w14:paraId="63D5D123" w14:textId="40AC23D3" w:rsidR="00D4634E" w:rsidRDefault="00CF4F83" w:rsidP="00D22EF5">
      <w:pPr>
        <w:pStyle w:val="Codesmall"/>
        <w:rPr>
          <w:moveTo w:id="764" w:author="Laurence Golding" w:date="2018-04-27T17:17:00Z"/>
        </w:rPr>
      </w:pPr>
      <w:moveTo w:id="765" w:author="Laurence Golding" w:date="2018-04-27T17:17:00Z">
        <w:r>
          <w:t xml:space="preserve">    </w:t>
        </w:r>
        <w:del w:id="766" w:author="Laurence Golding" w:date="2018-04-27T17:23:00Z">
          <w:r w:rsidDel="00CF4F83">
            <w:delText xml:space="preserve">  </w:delText>
          </w:r>
        </w:del>
        <w:r>
          <w:t>"name": "</w:t>
        </w:r>
        <w:del w:id="767" w:author="Laurence Golding" w:date="2018-04-27T17:32:00Z">
          <w:r w:rsidDel="007C40D6">
            <w:delText>A</w:delText>
          </w:r>
        </w:del>
      </w:moveTo>
      <w:ins w:id="768" w:author="Laurence Golding" w:date="2018-04-27T17:32:00Z">
        <w:r w:rsidR="007C40D6">
          <w:t>B</w:t>
        </w:r>
      </w:ins>
      <w:proofErr w:type="gramStart"/>
      <w:moveTo w:id="769" w:author="Laurence Golding" w:date="2018-04-27T17:17:00Z">
        <w:r>
          <w:t>",</w:t>
        </w:r>
      </w:moveTo>
      <w:ins w:id="770" w:author="Laurence Golding" w:date="2018-04-28T12:06:00Z">
        <w:r w:rsidR="00D4634E">
          <w:t xml:space="preserve">   </w:t>
        </w:r>
        <w:proofErr w:type="gramEnd"/>
        <w:r w:rsidR="00D4634E">
          <w:t xml:space="preserve">                # Must specify because it differs from property name</w:t>
        </w:r>
      </w:ins>
      <w:ins w:id="771" w:author="Laurence Golding" w:date="2018-04-28T12:09:00Z">
        <w:r w:rsidR="00D4634E">
          <w:t>.</w:t>
        </w:r>
      </w:ins>
      <w:ins w:id="772" w:author="Laurence Golding" w:date="2018-04-28T12:07:00Z">
        <w:r w:rsidR="00D4634E">
          <w:t xml:space="preserve">                           </w:t>
        </w:r>
      </w:ins>
    </w:p>
    <w:p w14:paraId="7D029613" w14:textId="675C0E83" w:rsidR="00CF4F83" w:rsidRDefault="00CF4F83" w:rsidP="00D22EF5">
      <w:pPr>
        <w:pStyle w:val="Codesmall"/>
        <w:rPr>
          <w:ins w:id="773" w:author="Laurence Golding" w:date="2018-04-27T17:23:00Z"/>
        </w:rPr>
      </w:pPr>
      <w:moveTo w:id="774" w:author="Laurence Golding" w:date="2018-04-27T17:17:00Z">
        <w:del w:id="775" w:author="Laurence Golding" w:date="2018-04-28T12:07:00Z">
          <w:r w:rsidDel="00D4634E">
            <w:delText xml:space="preserve"> </w:delText>
          </w:r>
        </w:del>
      </w:moveTo>
      <w:ins w:id="776" w:author="Laurence Golding" w:date="2018-04-28T12:07:00Z">
        <w:r w:rsidR="00D4634E">
          <w:t xml:space="preserve"> </w:t>
        </w:r>
      </w:ins>
      <w:moveTo w:id="777" w:author="Laurence Golding" w:date="2018-04-27T17:17:00Z">
        <w:r>
          <w:t xml:space="preserve">   </w:t>
        </w:r>
        <w:del w:id="778" w:author="Laurence Golding" w:date="2018-04-27T17:23:00Z">
          <w:r w:rsidDel="00CF4F83">
            <w:delText xml:space="preserve">  </w:delText>
          </w:r>
        </w:del>
        <w:r>
          <w:t>"kind": "namespace</w:t>
        </w:r>
        <w:proofErr w:type="gramStart"/>
        <w:r>
          <w:t>"</w:t>
        </w:r>
      </w:moveTo>
      <w:ins w:id="779" w:author="Laurence Golding" w:date="2018-04-27T17:23:00Z">
        <w:r>
          <w:t>,</w:t>
        </w:r>
      </w:ins>
      <w:ins w:id="780" w:author="Laurence Golding" w:date="2018-04-28T12:07:00Z">
        <w:r w:rsidR="00D4634E">
          <w:t xml:space="preserve">   </w:t>
        </w:r>
        <w:proofErr w:type="gramEnd"/>
        <w:r w:rsidR="00D4634E">
          <w:t xml:space="preserve">        # </w:t>
        </w:r>
      </w:ins>
      <w:ins w:id="781" w:author="Laurence Golding" w:date="2018-04-28T12:09:00Z">
        <w:r w:rsidR="00D4634E">
          <w:t>B</w:t>
        </w:r>
      </w:ins>
      <w:ins w:id="782" w:author="Laurence Golding" w:date="2018-04-28T12:08:00Z">
        <w:r w:rsidR="00D4634E">
          <w:t>ut fullyQualifiedName matches, so can be</w:t>
        </w:r>
      </w:ins>
      <w:ins w:id="783" w:author="Laurence Golding" w:date="2018-04-28T12:09:00Z">
        <w:r w:rsidR="00D4634E">
          <w:t xml:space="preserve"> omitted.</w:t>
        </w:r>
      </w:ins>
    </w:p>
    <w:p w14:paraId="5589CE4D" w14:textId="5D15BD97" w:rsidR="00CF4F83" w:rsidRDefault="00CF4F83" w:rsidP="00D22EF5">
      <w:pPr>
        <w:pStyle w:val="Codesmall"/>
        <w:rPr>
          <w:moveTo w:id="784" w:author="Laurence Golding" w:date="2018-04-27T17:17:00Z"/>
        </w:rPr>
      </w:pPr>
      <w:ins w:id="785" w:author="Laurence Golding" w:date="2018-04-27T17:23:00Z">
        <w:r>
          <w:t xml:space="preserve">    "parentKey": "</w:t>
        </w:r>
      </w:ins>
      <w:ins w:id="786" w:author="Laurence Golding" w:date="2018-04-27T17:32:00Z">
        <w:r w:rsidR="007C40D6">
          <w:t>A</w:t>
        </w:r>
      </w:ins>
      <w:ins w:id="787" w:author="Laurence Golding" w:date="2018-04-27T17:23:00Z">
        <w:r>
          <w:t>"</w:t>
        </w:r>
      </w:ins>
    </w:p>
    <w:p w14:paraId="67445B39" w14:textId="77777777" w:rsidR="00CF4F83" w:rsidRDefault="00CF4F83" w:rsidP="00D22EF5">
      <w:pPr>
        <w:pStyle w:val="Codesmall"/>
        <w:rPr>
          <w:moveTo w:id="788" w:author="Laurence Golding" w:date="2018-04-27T17:17:00Z"/>
        </w:rPr>
      </w:pPr>
      <w:moveTo w:id="789" w:author="Laurence Golding" w:date="2018-04-27T17:17:00Z">
        <w:r>
          <w:t xml:space="preserve">  </w:t>
        </w:r>
        <w:del w:id="790" w:author="Laurence Golding" w:date="2018-04-27T17:23:00Z">
          <w:r w:rsidDel="00CF4F83">
            <w:delText xml:space="preserve">  </w:delText>
          </w:r>
        </w:del>
        <w:r>
          <w:t>},</w:t>
        </w:r>
      </w:moveTo>
    </w:p>
    <w:p w14:paraId="446C9184" w14:textId="59095678" w:rsidR="00CF4F83" w:rsidRDefault="00CF4F83" w:rsidP="00D22EF5">
      <w:pPr>
        <w:pStyle w:val="Codesmall"/>
        <w:rPr>
          <w:moveTo w:id="791" w:author="Laurence Golding" w:date="2018-04-27T17:17:00Z"/>
        </w:rPr>
      </w:pPr>
      <w:moveTo w:id="792" w:author="Laurence Golding" w:date="2018-04-27T17:17:00Z">
        <w:r>
          <w:t xml:space="preserve">  </w:t>
        </w:r>
      </w:moveTo>
      <w:ins w:id="793" w:author="Laurence Golding" w:date="2018-04-27T17:22:00Z">
        <w:r>
          <w:t>"</w:t>
        </w:r>
      </w:ins>
      <w:ins w:id="794" w:author="Laurence Golding" w:date="2018-04-27T17:33:00Z">
        <w:r w:rsidR="007C40D6">
          <w:t>A</w:t>
        </w:r>
      </w:ins>
      <w:ins w:id="795" w:author="Laurence Golding" w:date="2018-04-27T17:22:00Z">
        <w:r>
          <w:t>"</w:t>
        </w:r>
      </w:ins>
      <w:ins w:id="796" w:author="Laurence Golding" w:date="2018-04-27T17:23:00Z">
        <w:r>
          <w:t xml:space="preserve">: </w:t>
        </w:r>
      </w:ins>
      <w:moveTo w:id="797" w:author="Laurence Golding" w:date="2018-04-27T17:17:00Z">
        <w:del w:id="798" w:author="Laurence Golding" w:date="2018-04-27T17:22:00Z">
          <w:r w:rsidDel="00CF4F83">
            <w:delText xml:space="preserve">  </w:delText>
          </w:r>
        </w:del>
        <w:r>
          <w:t>{</w:t>
        </w:r>
      </w:moveTo>
      <w:ins w:id="799" w:author="Laurence Golding" w:date="2018-04-28T12:08:00Z">
        <w:r w:rsidR="00D4634E">
          <w:t xml:space="preserve">                           # Both name and fullyQualifiedName match property</w:t>
        </w:r>
      </w:ins>
    </w:p>
    <w:p w14:paraId="14175FCE" w14:textId="41E131B3" w:rsidR="00CF4F83" w:rsidDel="00D4634E" w:rsidRDefault="00CF4F83" w:rsidP="00D22EF5">
      <w:pPr>
        <w:pStyle w:val="Codesmall"/>
        <w:rPr>
          <w:del w:id="800" w:author="Laurence Golding" w:date="2018-04-28T12:04:00Z"/>
          <w:moveTo w:id="801" w:author="Laurence Golding" w:date="2018-04-27T17:17:00Z"/>
        </w:rPr>
      </w:pPr>
      <w:moveTo w:id="802" w:author="Laurence Golding" w:date="2018-04-27T17:17:00Z">
        <w:del w:id="803" w:author="Laurence Golding" w:date="2018-04-28T12:04:00Z">
          <w:r w:rsidDel="00D4634E">
            <w:delText xml:space="preserve">  </w:delText>
          </w:r>
        </w:del>
        <w:del w:id="804" w:author="Laurence Golding" w:date="2018-04-27T17:23:00Z">
          <w:r w:rsidDel="00CF4F83">
            <w:delText xml:space="preserve">  </w:delText>
          </w:r>
        </w:del>
        <w:del w:id="805" w:author="Laurence Golding" w:date="2018-04-28T12:04:00Z">
          <w:r w:rsidDel="00D4634E">
            <w:delText xml:space="preserve">  "name": "</w:delText>
          </w:r>
        </w:del>
        <w:del w:id="806" w:author="Laurence Golding" w:date="2018-04-27T17:33:00Z">
          <w:r w:rsidDel="007C40D6">
            <w:delText>B</w:delText>
          </w:r>
        </w:del>
        <w:del w:id="807" w:author="Laurence Golding" w:date="2018-04-28T12:04:00Z">
          <w:r w:rsidDel="00D4634E">
            <w:delText>",</w:delText>
          </w:r>
        </w:del>
      </w:moveTo>
    </w:p>
    <w:p w14:paraId="5FC3160F" w14:textId="47FFA297" w:rsidR="00CF4F83" w:rsidRDefault="00CF4F83" w:rsidP="00D22EF5">
      <w:pPr>
        <w:pStyle w:val="Codesmall"/>
        <w:rPr>
          <w:moveTo w:id="808" w:author="Laurence Golding" w:date="2018-04-27T17:17:00Z"/>
        </w:rPr>
      </w:pPr>
      <w:moveTo w:id="809" w:author="Laurence Golding" w:date="2018-04-27T17:17:00Z">
        <w:r>
          <w:t xml:space="preserve">  </w:t>
        </w:r>
        <w:del w:id="810" w:author="Laurence Golding" w:date="2018-04-27T17:23:00Z">
          <w:r w:rsidDel="00CF4F83">
            <w:delText xml:space="preserve">  </w:delText>
          </w:r>
        </w:del>
        <w:r>
          <w:t xml:space="preserve">  "kind": "namespace"</w:t>
        </w:r>
      </w:moveTo>
      <w:ins w:id="811" w:author="Laurence Golding" w:date="2018-04-28T12:08:00Z">
        <w:r w:rsidR="00D4634E">
          <w:t xml:space="preserve">            # name, so can be omitted.</w:t>
        </w:r>
      </w:ins>
    </w:p>
    <w:p w14:paraId="5A322E71" w14:textId="5BA3DAAA" w:rsidR="00CF4F83" w:rsidRDefault="00CF4F83" w:rsidP="00D22EF5">
      <w:pPr>
        <w:pStyle w:val="Codesmall"/>
        <w:rPr>
          <w:moveTo w:id="812" w:author="Laurence Golding" w:date="2018-04-27T17:17:00Z"/>
        </w:rPr>
      </w:pPr>
      <w:moveTo w:id="813" w:author="Laurence Golding" w:date="2018-04-27T17:17:00Z">
        <w:r>
          <w:t xml:space="preserve">  </w:t>
        </w:r>
        <w:del w:id="814" w:author="Laurence Golding" w:date="2018-04-27T17:23:00Z">
          <w:r w:rsidDel="00CF4F83">
            <w:delText xml:space="preserve">  </w:delText>
          </w:r>
        </w:del>
        <w:r>
          <w:t>}</w:t>
        </w:r>
      </w:moveTo>
      <w:ins w:id="815" w:author="Laurence Golding" w:date="2018-04-27T17:32:00Z">
        <w:r w:rsidR="007C40D6">
          <w:t>,</w:t>
        </w:r>
      </w:ins>
    </w:p>
    <w:p w14:paraId="522C7B98" w14:textId="5D0CFE37" w:rsidR="00CF4F83" w:rsidDel="007C40D6" w:rsidRDefault="00CF4F83" w:rsidP="00D22EF5">
      <w:pPr>
        <w:pStyle w:val="Codesmall"/>
        <w:rPr>
          <w:del w:id="816" w:author="Laurence Golding" w:date="2018-04-27T17:24:00Z"/>
          <w:moveTo w:id="817" w:author="Laurence Golding" w:date="2018-04-27T17:17:00Z"/>
        </w:rPr>
      </w:pPr>
      <w:moveTo w:id="818" w:author="Laurence Golding" w:date="2018-04-27T17:17:00Z">
        <w:del w:id="819" w:author="Laurence Golding" w:date="2018-04-27T17:24:00Z">
          <w:r w:rsidDel="007C40D6">
            <w:delText xml:space="preserve">  ],</w:delText>
          </w:r>
        </w:del>
      </w:moveTo>
    </w:p>
    <w:p w14:paraId="0F8E4832" w14:textId="208B9712" w:rsidR="00CF4F83" w:rsidRDefault="00CF4F83" w:rsidP="00D22EF5">
      <w:pPr>
        <w:pStyle w:val="Codesmall"/>
        <w:rPr>
          <w:ins w:id="820" w:author="Laurence Golding" w:date="2018-04-27T17:34:00Z"/>
        </w:rPr>
      </w:pPr>
      <w:moveTo w:id="821" w:author="Laurence Golding" w:date="2018-04-27T17:17:00Z">
        <w:r>
          <w:t xml:space="preserve">  "</w:t>
        </w:r>
        <w:proofErr w:type="gramStart"/>
        <w:r>
          <w:t>A::</w:t>
        </w:r>
        <w:proofErr w:type="gramEnd"/>
        <w:r>
          <w:t xml:space="preserve">B-1": </w:t>
        </w:r>
        <w:del w:id="822" w:author="Laurence Golding" w:date="2018-04-27T17:33:00Z">
          <w:r w:rsidDel="007C40D6">
            <w:delText>[</w:delText>
          </w:r>
        </w:del>
      </w:moveTo>
      <w:ins w:id="823" w:author="Laurence Golding" w:date="2018-04-27T17:33:00Z">
        <w:r w:rsidR="007C40D6">
          <w:t>{</w:t>
        </w:r>
      </w:ins>
    </w:p>
    <w:p w14:paraId="1A306629" w14:textId="65BCA149" w:rsidR="000273B5" w:rsidRDefault="000273B5" w:rsidP="00D22EF5">
      <w:pPr>
        <w:pStyle w:val="Codesmall"/>
        <w:rPr>
          <w:ins w:id="824" w:author="Laurence Golding" w:date="2018-04-27T17:35:00Z"/>
        </w:rPr>
      </w:pPr>
      <w:ins w:id="825" w:author="Laurence Golding" w:date="2018-04-27T17:35:00Z">
        <w:r>
          <w:t xml:space="preserve">    "name": "B</w:t>
        </w:r>
        <w:proofErr w:type="gramStart"/>
        <w:r>
          <w:t>",</w:t>
        </w:r>
      </w:ins>
      <w:ins w:id="826" w:author="Laurence Golding" w:date="2018-04-28T12:08:00Z">
        <w:r w:rsidR="00D4634E">
          <w:t xml:space="preserve">   </w:t>
        </w:r>
        <w:proofErr w:type="gramEnd"/>
        <w:r w:rsidR="00D4634E">
          <w:t xml:space="preserve">                </w:t>
        </w:r>
      </w:ins>
      <w:ins w:id="827" w:author="Laurence Golding" w:date="2018-04-28T12:09:00Z">
        <w:r w:rsidR="00D4634E">
          <w:t># Must specify because it differs from property name.</w:t>
        </w:r>
      </w:ins>
    </w:p>
    <w:p w14:paraId="262F5672" w14:textId="3CE27A6B" w:rsidR="000273B5" w:rsidRDefault="000273B5" w:rsidP="00D22EF5">
      <w:pPr>
        <w:pStyle w:val="Codesmall"/>
        <w:rPr>
          <w:moveTo w:id="828" w:author="Laurence Golding" w:date="2018-04-27T17:17:00Z"/>
        </w:rPr>
      </w:pPr>
      <w:ins w:id="829" w:author="Laurence Golding" w:date="2018-04-27T17:34:00Z">
        <w:r>
          <w:t xml:space="preserve">    "fullyQualifiedName": "</w:t>
        </w:r>
        <w:proofErr w:type="gramStart"/>
        <w:r>
          <w:t>A::</w:t>
        </w:r>
        <w:proofErr w:type="gramEnd"/>
        <w:r>
          <w:t>B"</w:t>
        </w:r>
      </w:ins>
      <w:ins w:id="830" w:author="Laurence Golding" w:date="2018-04-27T17:35:00Z">
        <w:r>
          <w:t>,</w:t>
        </w:r>
      </w:ins>
      <w:ins w:id="831" w:author="Laurence Golding" w:date="2018-04-27T17:42:00Z">
        <w:r>
          <w:t xml:space="preserve">  # Must specify because it differs from </w:t>
        </w:r>
      </w:ins>
      <w:ins w:id="832" w:author="Laurence Golding" w:date="2018-04-28T12:05:00Z">
        <w:r w:rsidR="00D4634E">
          <w:t>property</w:t>
        </w:r>
      </w:ins>
      <w:ins w:id="833" w:author="Laurence Golding" w:date="2018-04-27T17:42:00Z">
        <w:r>
          <w:t xml:space="preserve"> name.</w:t>
        </w:r>
      </w:ins>
    </w:p>
    <w:p w14:paraId="60744EB3" w14:textId="0B56EB3F" w:rsidR="00CF4F83" w:rsidDel="000273B5" w:rsidRDefault="00CF4F83" w:rsidP="00D22EF5">
      <w:pPr>
        <w:pStyle w:val="Codesmall"/>
        <w:rPr>
          <w:del w:id="834" w:author="Laurence Golding" w:date="2018-04-27T17:34:00Z"/>
          <w:moveTo w:id="835" w:author="Laurence Golding" w:date="2018-04-27T17:17:00Z"/>
        </w:rPr>
      </w:pPr>
      <w:moveTo w:id="836" w:author="Laurence Golding" w:date="2018-04-27T17:17:00Z">
        <w:del w:id="837" w:author="Laurence Golding" w:date="2018-04-27T17:34:00Z">
          <w:r w:rsidDel="000273B5">
            <w:delText xml:space="preserve">    {</w:delText>
          </w:r>
        </w:del>
      </w:moveTo>
    </w:p>
    <w:p w14:paraId="68FC0D21" w14:textId="6C30761F" w:rsidR="00CF4F83" w:rsidDel="000273B5" w:rsidRDefault="00CF4F83" w:rsidP="00D22EF5">
      <w:pPr>
        <w:pStyle w:val="Codesmall"/>
        <w:rPr>
          <w:del w:id="838" w:author="Laurence Golding" w:date="2018-04-27T17:35:00Z"/>
          <w:moveTo w:id="839" w:author="Laurence Golding" w:date="2018-04-27T17:17:00Z"/>
        </w:rPr>
      </w:pPr>
      <w:moveTo w:id="840" w:author="Laurence Golding" w:date="2018-04-27T17:17:00Z">
        <w:del w:id="841" w:author="Laurence Golding" w:date="2018-04-27T17:35:00Z">
          <w:r w:rsidDel="000273B5">
            <w:delText xml:space="preserve">      "name": "</w:delText>
          </w:r>
        </w:del>
        <w:del w:id="842" w:author="Laurence Golding" w:date="2018-04-27T17:33:00Z">
          <w:r w:rsidDel="007C40D6">
            <w:delText>A</w:delText>
          </w:r>
        </w:del>
        <w:del w:id="843" w:author="Laurence Golding" w:date="2018-04-27T17:35:00Z">
          <w:r w:rsidDel="000273B5">
            <w:delText>",</w:delText>
          </w:r>
        </w:del>
      </w:moveTo>
    </w:p>
    <w:p w14:paraId="28909E9B" w14:textId="0782047F" w:rsidR="00CF4F83" w:rsidRDefault="00CF4F83" w:rsidP="00D22EF5">
      <w:pPr>
        <w:pStyle w:val="Codesmall"/>
        <w:rPr>
          <w:ins w:id="844" w:author="Laurence Golding" w:date="2018-04-27T17:36:00Z"/>
        </w:rPr>
      </w:pPr>
      <w:moveTo w:id="845" w:author="Laurence Golding" w:date="2018-04-27T17:17:00Z">
        <w:r>
          <w:t xml:space="preserve">    </w:t>
        </w:r>
        <w:del w:id="846" w:author="Laurence Golding" w:date="2018-04-27T17:35:00Z">
          <w:r w:rsidDel="000273B5">
            <w:delText xml:space="preserve">  </w:delText>
          </w:r>
        </w:del>
        <w:r>
          <w:t>"kind": "</w:t>
        </w:r>
        <w:del w:id="847" w:author="Laurence Golding" w:date="2018-04-27T17:36:00Z">
          <w:r w:rsidDel="000273B5">
            <w:delText>namespace</w:delText>
          </w:r>
        </w:del>
      </w:moveTo>
      <w:ins w:id="848" w:author="Laurence Golding" w:date="2018-04-27T17:36:00Z">
        <w:r w:rsidR="000273B5">
          <w:t>type</w:t>
        </w:r>
      </w:ins>
      <w:moveTo w:id="849" w:author="Laurence Golding" w:date="2018-04-27T17:17:00Z">
        <w:r>
          <w:t>"</w:t>
        </w:r>
      </w:moveTo>
      <w:ins w:id="850" w:author="Laurence Golding" w:date="2018-04-27T17:36:00Z">
        <w:r w:rsidR="000273B5">
          <w:t>,</w:t>
        </w:r>
      </w:ins>
    </w:p>
    <w:p w14:paraId="21F33B27" w14:textId="21598D5D" w:rsidR="000273B5" w:rsidRDefault="000273B5" w:rsidP="00D22EF5">
      <w:pPr>
        <w:pStyle w:val="Codesmall"/>
        <w:rPr>
          <w:moveTo w:id="851" w:author="Laurence Golding" w:date="2018-04-27T17:17:00Z"/>
        </w:rPr>
      </w:pPr>
      <w:ins w:id="852" w:author="Laurence Golding" w:date="2018-04-27T17:36:00Z">
        <w:r>
          <w:t xml:space="preserve">    "parentKey": "</w:t>
        </w:r>
      </w:ins>
      <w:ins w:id="853" w:author="Laurence Golding" w:date="2018-05-04T11:03:00Z">
        <w:r w:rsidR="0026121B">
          <w:t>A</w:t>
        </w:r>
      </w:ins>
      <w:bookmarkStart w:id="854" w:name="_GoBack"/>
      <w:bookmarkEnd w:id="854"/>
      <w:ins w:id="855" w:author="Laurence Golding" w:date="2018-04-27T17:36:00Z">
        <w:r>
          <w:t>-1"</w:t>
        </w:r>
      </w:ins>
    </w:p>
    <w:p w14:paraId="4F215E33" w14:textId="77777777" w:rsidR="00CF4F83" w:rsidRDefault="00CF4F83" w:rsidP="00D22EF5">
      <w:pPr>
        <w:pStyle w:val="Codesmall"/>
        <w:rPr>
          <w:moveTo w:id="856" w:author="Laurence Golding" w:date="2018-04-27T17:17:00Z"/>
        </w:rPr>
      </w:pPr>
      <w:moveTo w:id="857" w:author="Laurence Golding" w:date="2018-04-27T17:17:00Z">
        <w:r>
          <w:t xml:space="preserve">  </w:t>
        </w:r>
        <w:del w:id="858" w:author="Laurence Golding" w:date="2018-04-27T17:35:00Z">
          <w:r w:rsidDel="000273B5">
            <w:delText xml:space="preserve">  </w:delText>
          </w:r>
        </w:del>
        <w:r>
          <w:t>},</w:t>
        </w:r>
      </w:moveTo>
    </w:p>
    <w:p w14:paraId="4E27A5B7" w14:textId="65CB8EF0" w:rsidR="00CF4F83" w:rsidRDefault="00CF4F83" w:rsidP="00D22EF5">
      <w:pPr>
        <w:pStyle w:val="Codesmall"/>
        <w:rPr>
          <w:moveTo w:id="859" w:author="Laurence Golding" w:date="2018-04-27T17:17:00Z"/>
        </w:rPr>
      </w:pPr>
      <w:moveTo w:id="860" w:author="Laurence Golding" w:date="2018-04-27T17:17:00Z">
        <w:r>
          <w:t xml:space="preserve">  </w:t>
        </w:r>
      </w:moveTo>
      <w:ins w:id="861" w:author="Laurence Golding" w:date="2018-04-27T17:35:00Z">
        <w:r w:rsidR="000273B5">
          <w:t>"</w:t>
        </w:r>
      </w:ins>
      <w:ins w:id="862" w:author="Laurence Golding" w:date="2018-04-28T12:05:00Z">
        <w:r w:rsidR="00D4634E">
          <w:t>A</w:t>
        </w:r>
      </w:ins>
      <w:ins w:id="863" w:author="Laurence Golding" w:date="2018-04-27T17:36:00Z">
        <w:r w:rsidR="000273B5">
          <w:t xml:space="preserve">-1": </w:t>
        </w:r>
      </w:ins>
      <w:moveTo w:id="864" w:author="Laurence Golding" w:date="2018-04-27T17:17:00Z">
        <w:del w:id="865" w:author="Laurence Golding" w:date="2018-04-27T17:35:00Z">
          <w:r w:rsidDel="000273B5">
            <w:delText xml:space="preserve">  </w:delText>
          </w:r>
        </w:del>
        <w:r>
          <w:t>{</w:t>
        </w:r>
      </w:moveTo>
    </w:p>
    <w:p w14:paraId="620D397E" w14:textId="2906B35B" w:rsidR="00CF4F83" w:rsidRDefault="00CF4F83" w:rsidP="00D22EF5">
      <w:pPr>
        <w:pStyle w:val="Codesmall"/>
        <w:rPr>
          <w:ins w:id="866" w:author="Laurence Golding" w:date="2018-04-27T17:36:00Z"/>
        </w:rPr>
      </w:pPr>
      <w:moveTo w:id="867" w:author="Laurence Golding" w:date="2018-04-27T17:17:00Z">
        <w:r>
          <w:t xml:space="preserve">    </w:t>
        </w:r>
        <w:del w:id="868" w:author="Laurence Golding" w:date="2018-04-27T17:36:00Z">
          <w:r w:rsidDel="000273B5">
            <w:delText xml:space="preserve">  </w:delText>
          </w:r>
        </w:del>
        <w:r>
          <w:t>"name": "</w:t>
        </w:r>
        <w:del w:id="869" w:author="Laurence Golding" w:date="2018-04-28T12:05:00Z">
          <w:r w:rsidDel="00D4634E">
            <w:delText>B</w:delText>
          </w:r>
        </w:del>
      </w:moveTo>
      <w:ins w:id="870" w:author="Laurence Golding" w:date="2018-04-28T12:05:00Z">
        <w:r w:rsidR="00D4634E">
          <w:t>A</w:t>
        </w:r>
      </w:ins>
      <w:proofErr w:type="gramStart"/>
      <w:moveTo w:id="871" w:author="Laurence Golding" w:date="2018-04-27T17:17:00Z">
        <w:r>
          <w:t>",</w:t>
        </w:r>
      </w:moveTo>
      <w:ins w:id="872" w:author="Laurence Golding" w:date="2018-04-28T12:05:00Z">
        <w:r w:rsidR="00D4634E">
          <w:t xml:space="preserve">   </w:t>
        </w:r>
        <w:proofErr w:type="gramEnd"/>
        <w:r w:rsidR="00D4634E">
          <w:t xml:space="preserve">                # Must specify because it differs from property name.</w:t>
        </w:r>
      </w:ins>
    </w:p>
    <w:p w14:paraId="2C1504D3" w14:textId="35B52C14" w:rsidR="000273B5" w:rsidRDefault="000273B5" w:rsidP="00D22EF5">
      <w:pPr>
        <w:pStyle w:val="Codesmall"/>
        <w:rPr>
          <w:moveTo w:id="873" w:author="Laurence Golding" w:date="2018-04-27T17:17:00Z"/>
        </w:rPr>
      </w:pPr>
      <w:ins w:id="874" w:author="Laurence Golding" w:date="2018-04-27T17:36:00Z">
        <w:r>
          <w:t xml:space="preserve">    "fullyQualifiedName": "</w:t>
        </w:r>
      </w:ins>
      <w:ins w:id="875" w:author="Laurence Golding" w:date="2018-04-28T12:05:00Z">
        <w:r w:rsidR="00D4634E">
          <w:t>A</w:t>
        </w:r>
      </w:ins>
      <w:ins w:id="876" w:author="Laurence Golding" w:date="2018-04-27T17:36:00Z">
        <w:r>
          <w:t>"</w:t>
        </w:r>
      </w:ins>
      <w:ins w:id="877" w:author="Laurence Golding" w:date="2018-04-27T17:43:00Z">
        <w:r>
          <w:t xml:space="preserve">      # </w:t>
        </w:r>
      </w:ins>
      <w:ins w:id="878" w:author="Laurence Golding" w:date="2018-04-28T12:06:00Z">
        <w:r w:rsidR="00D4634E">
          <w:t>Must specify because it differs from property name</w:t>
        </w:r>
      </w:ins>
      <w:ins w:id="879" w:author="Laurence Golding" w:date="2018-04-27T17:43:00Z">
        <w:r>
          <w:t>.</w:t>
        </w:r>
      </w:ins>
    </w:p>
    <w:p w14:paraId="306372B6" w14:textId="78B6FF28" w:rsidR="00CF4F83" w:rsidRDefault="00CF4F83" w:rsidP="00D22EF5">
      <w:pPr>
        <w:pStyle w:val="Codesmall"/>
        <w:rPr>
          <w:moveTo w:id="880" w:author="Laurence Golding" w:date="2018-04-27T17:17:00Z"/>
        </w:rPr>
      </w:pPr>
      <w:moveTo w:id="881" w:author="Laurence Golding" w:date="2018-04-27T17:17:00Z">
        <w:r>
          <w:t xml:space="preserve">    </w:t>
        </w:r>
        <w:del w:id="882" w:author="Laurence Golding" w:date="2018-04-27T17:36:00Z">
          <w:r w:rsidDel="000273B5">
            <w:delText xml:space="preserve">  </w:delText>
          </w:r>
        </w:del>
        <w:r>
          <w:t>"kind": "</w:t>
        </w:r>
        <w:del w:id="883" w:author="Laurence Golding" w:date="2018-05-04T11:03:00Z">
          <w:r w:rsidDel="0026121B">
            <w:delText>type</w:delText>
          </w:r>
        </w:del>
      </w:moveTo>
      <w:ins w:id="884" w:author="Laurence Golding" w:date="2018-05-04T11:03:00Z">
        <w:r w:rsidR="0026121B">
          <w:t>namespace</w:t>
        </w:r>
      </w:ins>
      <w:moveTo w:id="885" w:author="Laurence Golding" w:date="2018-04-27T17:17:00Z">
        <w:r>
          <w:t>"</w:t>
        </w:r>
      </w:moveTo>
    </w:p>
    <w:p w14:paraId="72348515" w14:textId="77777777" w:rsidR="00CF4F83" w:rsidRDefault="00CF4F83" w:rsidP="00D22EF5">
      <w:pPr>
        <w:pStyle w:val="Codesmall"/>
        <w:rPr>
          <w:moveTo w:id="886" w:author="Laurence Golding" w:date="2018-04-27T17:17:00Z"/>
        </w:rPr>
      </w:pPr>
      <w:moveTo w:id="887" w:author="Laurence Golding" w:date="2018-04-27T17:17:00Z">
        <w:r>
          <w:t xml:space="preserve">  </w:t>
        </w:r>
        <w:del w:id="888" w:author="Laurence Golding" w:date="2018-04-27T17:36:00Z">
          <w:r w:rsidDel="000273B5">
            <w:delText xml:space="preserve">  </w:delText>
          </w:r>
        </w:del>
        <w:r>
          <w:t>}</w:t>
        </w:r>
      </w:moveTo>
    </w:p>
    <w:p w14:paraId="63E27614" w14:textId="3BA32190" w:rsidR="00CF4F83" w:rsidDel="000273B5" w:rsidRDefault="00CF4F83" w:rsidP="00D22EF5">
      <w:pPr>
        <w:pStyle w:val="Codesmall"/>
        <w:rPr>
          <w:del w:id="889" w:author="Laurence Golding" w:date="2018-04-27T17:36:00Z"/>
          <w:moveTo w:id="890" w:author="Laurence Golding" w:date="2018-04-27T17:17:00Z"/>
        </w:rPr>
      </w:pPr>
      <w:moveTo w:id="891" w:author="Laurence Golding" w:date="2018-04-27T17:17:00Z">
        <w:del w:id="892" w:author="Laurence Golding" w:date="2018-04-27T17:36:00Z">
          <w:r w:rsidDel="000273B5">
            <w:delText xml:space="preserve">  ]</w:delText>
          </w:r>
        </w:del>
      </w:moveTo>
    </w:p>
    <w:p w14:paraId="01D8DC6C" w14:textId="77777777" w:rsidR="00CF4F83" w:rsidRPr="00F249F9" w:rsidRDefault="00CF4F83" w:rsidP="00D22EF5">
      <w:pPr>
        <w:pStyle w:val="Codesmall"/>
        <w:rPr>
          <w:moveTo w:id="893" w:author="Laurence Golding" w:date="2018-04-27T17:17:00Z"/>
        </w:rPr>
      </w:pPr>
      <w:moveTo w:id="894" w:author="Laurence Golding" w:date="2018-04-27T17:17:00Z">
        <w:r>
          <w:t>}</w:t>
        </w:r>
      </w:moveTo>
    </w:p>
    <w:moveToRangeEnd w:id="617"/>
    <w:p w14:paraId="01F88A86" w14:textId="7A344C20" w:rsidR="00E66E38" w:rsidDel="001F2BC7" w:rsidRDefault="00E66E38" w:rsidP="00E66E38">
      <w:pPr>
        <w:rPr>
          <w:del w:id="895" w:author="Laurence Golding" w:date="2018-04-28T12:10:00Z"/>
        </w:rPr>
      </w:pPr>
      <w:del w:id="896" w:author="Laurence Golding" w:date="2018-04-28T12:09:00Z">
        <w:r w:rsidRPr="00E66E38" w:rsidDel="001F2BC7">
          <w:lastRenderedPageBreak/>
          <w:delText>.</w:delText>
        </w:r>
      </w:del>
    </w:p>
    <w:p w14:paraId="31FDE147" w14:textId="77777777" w:rsidR="00E66E38" w:rsidRDefault="00E66E38" w:rsidP="00D22EF5">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66C8FFEE" w:rsidR="006E546E" w:rsidDel="00CF4F83" w:rsidRDefault="006E546E" w:rsidP="006E546E">
      <w:pPr>
        <w:pStyle w:val="Heading3"/>
        <w:rPr>
          <w:del w:id="897" w:author="Laurence Golding" w:date="2018-04-27T17:21:00Z"/>
        </w:rPr>
      </w:pPr>
      <w:bookmarkStart w:id="898" w:name="_Ref493404415"/>
      <w:bookmarkStart w:id="899" w:name="_Toc511915774"/>
      <w:del w:id="900" w:author="Laurence Golding" w:date="2018-04-27T17:21:00Z">
        <w:r w:rsidDel="00CF4F83">
          <w:delText>logicalLocationKey property</w:delText>
        </w:r>
        <w:bookmarkEnd w:id="898"/>
        <w:bookmarkEnd w:id="899"/>
      </w:del>
    </w:p>
    <w:p w14:paraId="5CE2EC28" w14:textId="69C8910C" w:rsidR="00F249F9" w:rsidDel="00CF4F83" w:rsidRDefault="00B01B8E" w:rsidP="00F249F9">
      <w:pPr>
        <w:rPr>
          <w:del w:id="901" w:author="Laurence Golding" w:date="2018-04-27T17:21:00Z"/>
        </w:rPr>
      </w:pPr>
      <w:del w:id="902" w:author="Laurence Golding" w:date="2018-04-27T17:21:00Z">
        <w:r w:rsidDel="00CF4F83">
          <w:delText>A</w:delText>
        </w:r>
        <w:r w:rsidR="00F249F9" w:rsidRPr="00F249F9" w:rsidDel="00CF4F83">
          <w:delText xml:space="preserve"> </w:delText>
        </w:r>
        <w:r w:rsidR="00F249F9" w:rsidRPr="00F249F9" w:rsidDel="00CF4F83">
          <w:rPr>
            <w:rStyle w:val="CODEtemp"/>
          </w:rPr>
          <w:delText>location</w:delText>
        </w:r>
        <w:r w:rsidR="00F249F9" w:rsidRPr="00F249F9" w:rsidDel="00CF4F83">
          <w:delText xml:space="preserve"> object </w:delText>
        </w:r>
        <w:r w:rsidR="00F249F9" w:rsidRPr="00F249F9" w:rsidDel="00CF4F83">
          <w:rPr>
            <w:b/>
          </w:rPr>
          <w:delText>MAY</w:delText>
        </w:r>
        <w:r w:rsidR="00F249F9" w:rsidRPr="00F249F9" w:rsidDel="00CF4F83">
          <w:delText xml:space="preserve"> contain a property named </w:delText>
        </w:r>
        <w:r w:rsidR="00F249F9" w:rsidRPr="00F249F9" w:rsidDel="00CF4F83">
          <w:rPr>
            <w:rStyle w:val="CODEtemp"/>
          </w:rPr>
          <w:delText>logicalLocationKey</w:delText>
        </w:r>
        <w:r w:rsidR="00F249F9" w:rsidRPr="00F249F9" w:rsidDel="00CF4F83">
          <w:delText xml:space="preserve"> whose value is a string. If present, this string </w:delText>
        </w:r>
        <w:r w:rsidR="00F249F9" w:rsidRPr="00F249F9" w:rsidDel="00CF4F83">
          <w:rPr>
            <w:b/>
          </w:rPr>
          <w:delText>SHALL</w:delText>
        </w:r>
        <w:r w:rsidR="00F249F9" w:rsidRPr="00F249F9" w:rsidDel="00CF4F83">
          <w:delText xml:space="preserve"> equal the name of one of the properties </w:delText>
        </w:r>
        <w:r w:rsidR="00C32159" w:rsidDel="00CF4F83">
          <w:delText>in</w:delText>
        </w:r>
        <w:r w:rsidR="00F249F9" w:rsidRPr="00F249F9" w:rsidDel="00CF4F83">
          <w:delText xml:space="preserve"> the</w:delText>
        </w:r>
        <w:r w:rsidR="00C32159" w:rsidDel="00CF4F83">
          <w:delText xml:space="preserve"> </w:delText>
        </w:r>
        <w:r w:rsidR="00F249F9" w:rsidRPr="00F249F9" w:rsidDel="00CF4F83">
          <w:rPr>
            <w:rStyle w:val="CODEtemp"/>
          </w:rPr>
          <w:delText>logicalLocations</w:delText>
        </w:r>
        <w:r w:rsidR="00F249F9" w:rsidRPr="00F249F9" w:rsidDel="00CF4F83">
          <w:delText xml:space="preserve"> </w:delText>
        </w:r>
        <w:r w:rsidR="00C32159" w:rsidDel="00CF4F83">
          <w:delText>property</w:delText>
        </w:r>
        <w:r w:rsidR="00F249F9" w:rsidRPr="00F249F9" w:rsidDel="00CF4F83">
          <w:delText xml:space="preserve"> (§</w:delText>
        </w:r>
        <w:r w:rsidR="00F249F9" w:rsidDel="00CF4F83">
          <w:fldChar w:fldCharType="begin"/>
        </w:r>
        <w:r w:rsidR="00F249F9" w:rsidDel="00CF4F83">
          <w:delInstrText xml:space="preserve"> REF _Ref493479448 \w \h </w:delInstrText>
        </w:r>
        <w:r w:rsidR="00F249F9" w:rsidDel="00CF4F83">
          <w:fldChar w:fldCharType="separate"/>
        </w:r>
        <w:r w:rsidR="0068062D" w:rsidDel="00CF4F83">
          <w:delText>3.11.13</w:delText>
        </w:r>
        <w:r w:rsidR="00F249F9" w:rsidDel="00CF4F83">
          <w:fldChar w:fldCharType="end"/>
        </w:r>
        <w:r w:rsidR="00F249F9" w:rsidRPr="00F249F9" w:rsidDel="00CF4F83">
          <w:delText>)</w:delText>
        </w:r>
        <w:r w:rsidR="00C32159" w:rsidDel="00CF4F83">
          <w:delText xml:space="preserve"> of the containing </w:delText>
        </w:r>
        <w:r w:rsidR="00C32159" w:rsidRPr="00C32159" w:rsidDel="00CF4F83">
          <w:rPr>
            <w:rStyle w:val="CODEtemp"/>
          </w:rPr>
          <w:delText>run</w:delText>
        </w:r>
        <w:r w:rsidR="00C32159" w:rsidDel="00CF4F83">
          <w:delText xml:space="preserve"> object (§</w:delText>
        </w:r>
        <w:r w:rsidR="00C32159" w:rsidDel="00CF4F83">
          <w:fldChar w:fldCharType="begin"/>
        </w:r>
        <w:r w:rsidR="00C32159" w:rsidDel="00CF4F83">
          <w:delInstrText xml:space="preserve"> REF _Ref493349997 \r \h </w:delInstrText>
        </w:r>
        <w:r w:rsidR="00C32159" w:rsidDel="00CF4F83">
          <w:fldChar w:fldCharType="separate"/>
        </w:r>
        <w:r w:rsidR="0068062D" w:rsidDel="00CF4F83">
          <w:delText>3.11</w:delText>
        </w:r>
        <w:r w:rsidR="00C32159" w:rsidDel="00CF4F83">
          <w:fldChar w:fldCharType="end"/>
        </w:r>
        <w:r w:rsidR="00C32159" w:rsidDel="00CF4F83">
          <w:delText>)</w:delText>
        </w:r>
        <w:r w:rsidR="00F249F9" w:rsidRPr="00F249F9" w:rsidDel="00CF4F83">
          <w:delText xml:space="preserve">, which provides additional information about the logical location specified by </w:delText>
        </w:r>
        <w:r w:rsidR="00F249F9" w:rsidRPr="00F249F9" w:rsidDel="00CF4F83">
          <w:rPr>
            <w:rStyle w:val="CODEtemp"/>
          </w:rPr>
          <w:delText>fullyQualifiedLogicalName</w:delText>
        </w:r>
        <w:r w:rsidR="00F249F9" w:rsidRPr="00F249F9" w:rsidDel="00CF4F83">
          <w:delText xml:space="preserve"> (§</w:delText>
        </w:r>
        <w:r w:rsidR="00F249F9" w:rsidDel="00CF4F83">
          <w:fldChar w:fldCharType="begin"/>
        </w:r>
        <w:r w:rsidR="00F249F9" w:rsidDel="00CF4F83">
          <w:delInstrText xml:space="preserve"> REF _Ref493404450 \w \h </w:delInstrText>
        </w:r>
        <w:r w:rsidR="00F249F9" w:rsidDel="00CF4F83">
          <w:fldChar w:fldCharType="separate"/>
        </w:r>
        <w:r w:rsidR="0068062D" w:rsidDel="00CF4F83">
          <w:delText>3.20.3</w:delText>
        </w:r>
        <w:r w:rsidR="00F249F9" w:rsidDel="00CF4F83">
          <w:fldChar w:fldCharType="end"/>
        </w:r>
        <w:r w:rsidR="00F249F9" w:rsidRPr="00F249F9" w:rsidDel="00CF4F83">
          <w:delText>).</w:delText>
        </w:r>
      </w:del>
    </w:p>
    <w:p w14:paraId="336EF258" w14:textId="5F81EAD2" w:rsidR="0040694F" w:rsidDel="00CF4F83" w:rsidRDefault="00F249F9" w:rsidP="00CF4F83">
      <w:pPr>
        <w:rPr>
          <w:moveFrom w:id="903" w:author="Laurence Golding" w:date="2018-04-27T17:17:00Z"/>
        </w:rPr>
      </w:pPr>
      <w:del w:id="904" w:author="Laurence Golding" w:date="2018-04-27T17:21:00Z">
        <w:r w:rsidRPr="00F249F9" w:rsidDel="00CF4F83">
          <w:rPr>
            <w:rStyle w:val="CODEtemp"/>
          </w:rPr>
          <w:delText>logicalLocationKey</w:delText>
        </w:r>
        <w:r w:rsidRPr="00F249F9" w:rsidDel="00CF4F83">
          <w:delText xml:space="preserve"> is only necessary if, </w:delText>
        </w:r>
      </w:del>
      <w:moveFromRangeStart w:id="905" w:author="Laurence Golding" w:date="2018-04-27T17:17:00Z" w:name="move512612749"/>
      <w:moveFrom w:id="906" w:author="Laurence Golding" w:date="2018-04-27T17:17:00Z">
        <w:del w:id="907" w:author="Laurence Golding" w:date="2018-04-27T17:21:00Z">
          <w:r w:rsidR="00C32159" w:rsidDel="00CF4F83">
            <w:delText>during</w:delText>
          </w:r>
          <w:r w:rsidRPr="00F249F9" w:rsidDel="00CF4F83">
            <w:delText xml:space="preserve"> a run, the tool produces results in two or more </w:delText>
          </w:r>
        </w:del>
        <w:r w:rsidRPr="00F249F9" w:rsidDel="00CF4F83">
          <w:t xml:space="preserve">distinct logical locations with the same </w:t>
        </w:r>
        <w:r w:rsidRPr="00F249F9" w:rsidDel="00CF4F83">
          <w:rPr>
            <w:rStyle w:val="CODEtemp"/>
          </w:rPr>
          <w:t>fullyQualifiedLogicalName</w:t>
        </w:r>
        <w:r w:rsidRPr="00F249F9" w:rsidDel="00CF4F83">
          <w:t xml:space="preserve">. In that case, the tool </w:t>
        </w:r>
        <w:r w:rsidR="001A79B6" w:rsidRPr="001A79B6" w:rsidDel="00CF4F83">
          <w:rPr>
            <w:b/>
          </w:rPr>
          <w:t>SHALL</w:t>
        </w:r>
        <w:r w:rsidR="001A79B6" w:rsidRPr="00F249F9" w:rsidDel="00CF4F83">
          <w:t xml:space="preserve"> </w:t>
        </w:r>
        <w:r w:rsidRPr="00F249F9" w:rsidDel="00CF4F83">
          <w:t xml:space="preserve">synthesize a unique name by appending a suffix to </w:t>
        </w:r>
        <w:r w:rsidRPr="00B01B8E" w:rsidDel="00CF4F83">
          <w:rPr>
            <w:rStyle w:val="CODEtemp"/>
          </w:rPr>
          <w:t>fullyQualifiedLogicalName</w:t>
        </w:r>
        <w:r w:rsidRPr="00F249F9" w:rsidDel="00CF4F83">
          <w:t xml:space="preserve">, assign the resulting string to </w:t>
        </w:r>
        <w:r w:rsidRPr="00B01B8E" w:rsidDel="00CF4F83">
          <w:rPr>
            <w:rStyle w:val="CODEtemp"/>
          </w:rPr>
          <w:t>logicalLocationKey</w:t>
        </w:r>
        <w:r w:rsidRPr="00F249F9" w:rsidDel="00CF4F83">
          <w:t xml:space="preserve">, and use that string as </w:t>
        </w:r>
        <w:r w:rsidR="00830F21" w:rsidDel="00CF4F83">
          <w:t>the property name in</w:t>
        </w:r>
        <w:r w:rsidRPr="00F249F9" w:rsidDel="00CF4F83">
          <w:t xml:space="preserve"> </w:t>
        </w:r>
        <w:r w:rsidRPr="00B01B8E" w:rsidDel="00CF4F83">
          <w:rPr>
            <w:rStyle w:val="CODEtemp"/>
          </w:rPr>
          <w:t>run.logicalLocations</w:t>
        </w:r>
        <w:r w:rsidR="00830F21" w:rsidDel="00CF4F83">
          <w:t xml:space="preserve"> (§</w:t>
        </w:r>
        <w:r w:rsidR="00830F21" w:rsidDel="00CF4F83">
          <w:fldChar w:fldCharType="begin"/>
        </w:r>
        <w:r w:rsidR="00830F21" w:rsidDel="00CF4F83">
          <w:instrText xml:space="preserve"> REF _Ref493479000 \r \h </w:instrText>
        </w:r>
      </w:moveFrom>
      <w:del w:id="908" w:author="Laurence Golding" w:date="2018-04-27T17:17:00Z"/>
      <w:moveFrom w:id="909" w:author="Laurence Golding" w:date="2018-04-27T17:17:00Z">
        <w:r w:rsidR="00830F21" w:rsidDel="00CF4F83">
          <w:fldChar w:fldCharType="separate"/>
        </w:r>
        <w:r w:rsidR="0068062D" w:rsidDel="00CF4F83">
          <w:t>3.11.13</w:t>
        </w:r>
        <w:r w:rsidR="00830F21" w:rsidDel="00CF4F83">
          <w:fldChar w:fldCharType="end"/>
        </w:r>
        <w:r w:rsidR="00830F21" w:rsidDel="00CF4F83">
          <w:t>)</w:t>
        </w:r>
        <w:r w:rsidRPr="00F249F9" w:rsidDel="00CF4F83">
          <w:t>.</w:t>
        </w:r>
      </w:moveFrom>
    </w:p>
    <w:p w14:paraId="49AC5033" w14:textId="7FC3B65D" w:rsidR="0040694F" w:rsidDel="00CF4F83" w:rsidRDefault="0040694F">
      <w:pPr>
        <w:rPr>
          <w:moveFrom w:id="910" w:author="Laurence Golding" w:date="2018-04-27T17:17:00Z"/>
        </w:rPr>
        <w:pPrChange w:id="911" w:author="Laurence Golding" w:date="2018-04-27T17:16:00Z">
          <w:pPr>
            <w:pStyle w:val="Note"/>
          </w:pPr>
        </w:pPrChange>
      </w:pPr>
      <w:moveFrom w:id="912" w:author="Laurence Golding" w:date="2018-04-27T17:17:00Z">
        <w:r w:rsidDel="00CF4F83">
          <w:t>EXAMPLE: Suppose a tool analyzes two C++ source files:</w:t>
        </w:r>
      </w:moveFrom>
    </w:p>
    <w:p w14:paraId="728DA30B" w14:textId="12380C91" w:rsidR="0040694F" w:rsidDel="00CF4F83" w:rsidRDefault="0040694F">
      <w:pPr>
        <w:rPr>
          <w:moveFrom w:id="913" w:author="Laurence Golding" w:date="2018-04-27T17:17:00Z"/>
        </w:rPr>
        <w:pPrChange w:id="914" w:author="Laurence Golding" w:date="2018-04-27T17:16:00Z">
          <w:pPr>
            <w:pStyle w:val="Code"/>
          </w:pPr>
        </w:pPrChange>
      </w:pPr>
      <w:moveFrom w:id="915" w:author="Laurence Golding" w:date="2018-04-27T17:17:00Z">
        <w:r w:rsidDel="00CF4F83">
          <w:t>// file1.cpp</w:t>
        </w:r>
      </w:moveFrom>
    </w:p>
    <w:p w14:paraId="3EB4DA20" w14:textId="37B47599" w:rsidR="0040694F" w:rsidDel="00CF4F83" w:rsidRDefault="0040694F">
      <w:pPr>
        <w:rPr>
          <w:moveFrom w:id="916" w:author="Laurence Golding" w:date="2018-04-27T17:17:00Z"/>
        </w:rPr>
        <w:pPrChange w:id="917" w:author="Laurence Golding" w:date="2018-04-27T17:16:00Z">
          <w:pPr>
            <w:pStyle w:val="Code"/>
          </w:pPr>
        </w:pPrChange>
      </w:pPr>
      <w:moveFrom w:id="918" w:author="Laurence Golding" w:date="2018-04-27T17:17:00Z">
        <w:r w:rsidDel="00CF4F83">
          <w:t>namespace A {</w:t>
        </w:r>
      </w:moveFrom>
    </w:p>
    <w:p w14:paraId="3B20E4A7" w14:textId="211035B1" w:rsidR="0040694F" w:rsidDel="00CF4F83" w:rsidRDefault="0040694F">
      <w:pPr>
        <w:rPr>
          <w:moveFrom w:id="919" w:author="Laurence Golding" w:date="2018-04-27T17:17:00Z"/>
        </w:rPr>
        <w:pPrChange w:id="920" w:author="Laurence Golding" w:date="2018-04-27T17:16:00Z">
          <w:pPr>
            <w:pStyle w:val="Code"/>
          </w:pPr>
        </w:pPrChange>
      </w:pPr>
      <w:moveFrom w:id="921" w:author="Laurence Golding" w:date="2018-04-27T17:17:00Z">
        <w:r w:rsidDel="00CF4F83">
          <w:t xml:space="preserve">    class B {</w:t>
        </w:r>
      </w:moveFrom>
    </w:p>
    <w:p w14:paraId="77F0AB23" w14:textId="05E8893E" w:rsidR="0040694F" w:rsidDel="00CF4F83" w:rsidRDefault="0040694F">
      <w:pPr>
        <w:rPr>
          <w:moveFrom w:id="922" w:author="Laurence Golding" w:date="2018-04-27T17:17:00Z"/>
        </w:rPr>
        <w:pPrChange w:id="923" w:author="Laurence Golding" w:date="2018-04-27T17:16:00Z">
          <w:pPr>
            <w:pStyle w:val="Code"/>
          </w:pPr>
        </w:pPrChange>
      </w:pPr>
      <w:moveFrom w:id="924" w:author="Laurence Golding" w:date="2018-04-27T17:17:00Z">
        <w:r w:rsidDel="00CF4F83">
          <w:t xml:space="preserve">    }</w:t>
        </w:r>
      </w:moveFrom>
    </w:p>
    <w:p w14:paraId="66E26110" w14:textId="44E5BD01" w:rsidR="0040694F" w:rsidDel="00CF4F83" w:rsidRDefault="0040694F">
      <w:pPr>
        <w:rPr>
          <w:moveFrom w:id="925" w:author="Laurence Golding" w:date="2018-04-27T17:17:00Z"/>
        </w:rPr>
        <w:pPrChange w:id="926" w:author="Laurence Golding" w:date="2018-04-27T17:16:00Z">
          <w:pPr>
            <w:pStyle w:val="Code"/>
          </w:pPr>
        </w:pPrChange>
      </w:pPr>
      <w:moveFrom w:id="927" w:author="Laurence Golding" w:date="2018-04-27T17:17:00Z">
        <w:r w:rsidDel="00CF4F83">
          <w:t>}</w:t>
        </w:r>
      </w:moveFrom>
    </w:p>
    <w:p w14:paraId="15B28CB0" w14:textId="3C90B305" w:rsidR="0040694F" w:rsidDel="00CF4F83" w:rsidRDefault="0040694F">
      <w:pPr>
        <w:rPr>
          <w:moveFrom w:id="928" w:author="Laurence Golding" w:date="2018-04-27T17:17:00Z"/>
        </w:rPr>
        <w:pPrChange w:id="929" w:author="Laurence Golding" w:date="2018-04-27T17:16:00Z">
          <w:pPr>
            <w:pStyle w:val="Code"/>
          </w:pPr>
        </w:pPrChange>
      </w:pPr>
    </w:p>
    <w:p w14:paraId="7DCC08A9" w14:textId="163090A0" w:rsidR="0040694F" w:rsidDel="00CF4F83" w:rsidRDefault="0040694F">
      <w:pPr>
        <w:rPr>
          <w:moveFrom w:id="930" w:author="Laurence Golding" w:date="2018-04-27T17:17:00Z"/>
        </w:rPr>
        <w:pPrChange w:id="931" w:author="Laurence Golding" w:date="2018-04-27T17:16:00Z">
          <w:pPr>
            <w:pStyle w:val="Code"/>
          </w:pPr>
        </w:pPrChange>
      </w:pPr>
      <w:moveFrom w:id="932" w:author="Laurence Golding" w:date="2018-04-27T17:17:00Z">
        <w:r w:rsidDel="00CF4F83">
          <w:t>// file2.cpp</w:t>
        </w:r>
      </w:moveFrom>
    </w:p>
    <w:p w14:paraId="17753B9A" w14:textId="6028FA61" w:rsidR="0040694F" w:rsidDel="00CF4F83" w:rsidRDefault="0040694F">
      <w:pPr>
        <w:rPr>
          <w:moveFrom w:id="933" w:author="Laurence Golding" w:date="2018-04-27T17:17:00Z"/>
        </w:rPr>
        <w:pPrChange w:id="934" w:author="Laurence Golding" w:date="2018-04-27T17:16:00Z">
          <w:pPr>
            <w:pStyle w:val="Code"/>
          </w:pPr>
        </w:pPrChange>
      </w:pPr>
      <w:moveFrom w:id="935" w:author="Laurence Golding" w:date="2018-04-27T17:17:00Z">
        <w:r w:rsidDel="00CF4F83">
          <w:t>namespace A {</w:t>
        </w:r>
      </w:moveFrom>
    </w:p>
    <w:p w14:paraId="077C2E55" w14:textId="1F1A342E" w:rsidR="0040694F" w:rsidDel="00CF4F83" w:rsidRDefault="0040694F">
      <w:pPr>
        <w:rPr>
          <w:moveFrom w:id="936" w:author="Laurence Golding" w:date="2018-04-27T17:17:00Z"/>
        </w:rPr>
        <w:pPrChange w:id="937" w:author="Laurence Golding" w:date="2018-04-27T17:16:00Z">
          <w:pPr>
            <w:pStyle w:val="Code"/>
          </w:pPr>
        </w:pPrChange>
      </w:pPr>
      <w:moveFrom w:id="938" w:author="Laurence Golding" w:date="2018-04-27T17:17:00Z">
        <w:r w:rsidDel="00CF4F83">
          <w:t xml:space="preserve">    namespace B {</w:t>
        </w:r>
      </w:moveFrom>
    </w:p>
    <w:p w14:paraId="420A2CE0" w14:textId="4B50937D" w:rsidR="0040694F" w:rsidDel="00CF4F83" w:rsidRDefault="0040694F">
      <w:pPr>
        <w:rPr>
          <w:moveFrom w:id="939" w:author="Laurence Golding" w:date="2018-04-27T17:17:00Z"/>
        </w:rPr>
        <w:pPrChange w:id="940" w:author="Laurence Golding" w:date="2018-04-27T17:16:00Z">
          <w:pPr>
            <w:pStyle w:val="Code"/>
          </w:pPr>
        </w:pPrChange>
      </w:pPr>
      <w:moveFrom w:id="941" w:author="Laurence Golding" w:date="2018-04-27T17:17:00Z">
        <w:r w:rsidDel="00CF4F83">
          <w:t xml:space="preserve">        class C {</w:t>
        </w:r>
      </w:moveFrom>
    </w:p>
    <w:p w14:paraId="1B68577B" w14:textId="6D3706E3" w:rsidR="0040694F" w:rsidDel="00CF4F83" w:rsidRDefault="0040694F">
      <w:pPr>
        <w:rPr>
          <w:moveFrom w:id="942" w:author="Laurence Golding" w:date="2018-04-27T17:17:00Z"/>
        </w:rPr>
        <w:pPrChange w:id="943" w:author="Laurence Golding" w:date="2018-04-27T17:16:00Z">
          <w:pPr>
            <w:pStyle w:val="Code"/>
          </w:pPr>
        </w:pPrChange>
      </w:pPr>
      <w:moveFrom w:id="944" w:author="Laurence Golding" w:date="2018-04-27T17:17:00Z">
        <w:r w:rsidDel="00CF4F83">
          <w:t xml:space="preserve">        }</w:t>
        </w:r>
      </w:moveFrom>
    </w:p>
    <w:p w14:paraId="0CF0D5D0" w14:textId="7310228E" w:rsidR="0040694F" w:rsidDel="00CF4F83" w:rsidRDefault="0040694F">
      <w:pPr>
        <w:rPr>
          <w:moveFrom w:id="945" w:author="Laurence Golding" w:date="2018-04-27T17:17:00Z"/>
        </w:rPr>
        <w:pPrChange w:id="946" w:author="Laurence Golding" w:date="2018-04-27T17:16:00Z">
          <w:pPr>
            <w:pStyle w:val="Code"/>
          </w:pPr>
        </w:pPrChange>
      </w:pPr>
      <w:moveFrom w:id="947" w:author="Laurence Golding" w:date="2018-04-27T17:17:00Z">
        <w:r w:rsidDel="00CF4F83">
          <w:t xml:space="preserve">    }</w:t>
        </w:r>
      </w:moveFrom>
    </w:p>
    <w:p w14:paraId="0E475506" w14:textId="4D0A9799" w:rsidR="0040694F" w:rsidDel="00CF4F83" w:rsidRDefault="0040694F">
      <w:pPr>
        <w:rPr>
          <w:moveFrom w:id="948" w:author="Laurence Golding" w:date="2018-04-27T17:17:00Z"/>
        </w:rPr>
        <w:pPrChange w:id="949" w:author="Laurence Golding" w:date="2018-04-27T17:16:00Z">
          <w:pPr>
            <w:pStyle w:val="Code"/>
          </w:pPr>
        </w:pPrChange>
      </w:pPr>
      <w:moveFrom w:id="950" w:author="Laurence Golding" w:date="2018-04-27T17:17:00Z">
        <w:r w:rsidDel="00CF4F83">
          <w:t xml:space="preserve">} </w:t>
        </w:r>
      </w:moveFrom>
    </w:p>
    <w:p w14:paraId="3C87081D" w14:textId="2A66A5B8" w:rsidR="0040694F" w:rsidDel="00CF4F83" w:rsidRDefault="0040694F">
      <w:pPr>
        <w:rPr>
          <w:moveFrom w:id="951" w:author="Laurence Golding" w:date="2018-04-27T17:17:00Z"/>
        </w:rPr>
        <w:pPrChange w:id="952" w:author="Laurence Golding" w:date="2018-04-27T17:16:00Z">
          <w:pPr>
            <w:pStyle w:val="Note"/>
          </w:pPr>
        </w:pPrChange>
      </w:pPr>
      <w:moveFrom w:id="953" w:author="Laurence Golding" w:date="2018-04-27T17:17:00Z">
        <w:r w:rsidDel="00CF4F83">
          <w:t>(These could not coexist in the same compilation, but there is no reason two such source files could not exist.)</w:t>
        </w:r>
      </w:moveFrom>
    </w:p>
    <w:p w14:paraId="296F2C2F" w14:textId="1766B593" w:rsidR="0040694F" w:rsidDel="00CF4F83" w:rsidRDefault="0040694F">
      <w:pPr>
        <w:rPr>
          <w:moveFrom w:id="954" w:author="Laurence Golding" w:date="2018-04-27T17:17:00Z"/>
        </w:rPr>
        <w:pPrChange w:id="955" w:author="Laurence Golding" w:date="2018-04-27T17:16:00Z">
          <w:pPr>
            <w:pStyle w:val="Note"/>
          </w:pPr>
        </w:pPrChange>
      </w:pPr>
      <w:moveFrom w:id="956" w:author="Laurence Golding" w:date="2018-04-27T17:17:00Z">
        <w:r w:rsidDel="00CF4F83">
          <w:t xml:space="preserve">If the tool detected one result in </w:t>
        </w:r>
        <w:r w:rsidRPr="0040694F" w:rsidDel="00CF4F83">
          <w:rPr>
            <w:rStyle w:val="CODEtemp"/>
          </w:rPr>
          <w:t>class B</w:t>
        </w:r>
        <w:r w:rsidDel="00CF4F83">
          <w:t xml:space="preserve"> in </w:t>
        </w:r>
        <w:r w:rsidRPr="0040694F" w:rsidDel="00CF4F83">
          <w:rPr>
            <w:i/>
          </w:rPr>
          <w:t>file1.cpp</w:t>
        </w:r>
        <w:r w:rsidDel="00CF4F83">
          <w:t xml:space="preserve">, and another result in </w:t>
        </w:r>
        <w:r w:rsidRPr="0040694F" w:rsidDel="00CF4F83">
          <w:rPr>
            <w:rStyle w:val="CODEtemp"/>
          </w:rPr>
          <w:t>namespace B</w:t>
        </w:r>
        <w:r w:rsidDel="00CF4F83">
          <w:t xml:space="preserve"> in </w:t>
        </w:r>
        <w:r w:rsidRPr="0040694F" w:rsidDel="00CF4F83">
          <w:rPr>
            <w:i/>
          </w:rPr>
          <w:t>file2.cpp</w:t>
        </w:r>
        <w:r w:rsidDel="00CF4F83">
          <w:t xml:space="preserve">, the </w:t>
        </w:r>
        <w:r w:rsidRPr="0040694F" w:rsidDel="00CF4F83">
          <w:rPr>
            <w:rStyle w:val="CODEtemp"/>
          </w:rPr>
          <w:t>fullyQualifiedLogicalName</w:t>
        </w:r>
        <w:r w:rsidDel="00CF4F83">
          <w:t xml:space="preserve"> for both would be </w:t>
        </w:r>
        <w:r w:rsidRPr="0040694F" w:rsidDel="00CF4F83">
          <w:rPr>
            <w:rStyle w:val="CODEtemp"/>
          </w:rPr>
          <w:t>A::B</w:t>
        </w:r>
        <w:r w:rsidDel="00CF4F83">
          <w:t xml:space="preserve">. In that case, the tool might set the </w:t>
        </w:r>
        <w:r w:rsidRPr="0040694F" w:rsidDel="00CF4F83">
          <w:rPr>
            <w:rStyle w:val="CODEtemp"/>
          </w:rPr>
          <w:t>logicalLocationKey</w:t>
        </w:r>
        <w:r w:rsidDel="00CF4F83">
          <w:t xml:space="preserve"> property in either one of the results to </w:t>
        </w:r>
        <w:r w:rsidRPr="0040694F" w:rsidDel="00CF4F83">
          <w:rPr>
            <w:rStyle w:val="CODEtemp"/>
          </w:rPr>
          <w:t>A::B-1</w:t>
        </w:r>
        <w:r w:rsidDel="00CF4F83">
          <w:t xml:space="preserve">, and it might populate </w:t>
        </w:r>
        <w:r w:rsidR="006805FB" w:rsidRPr="006805FB" w:rsidDel="00CF4F83">
          <w:rPr>
            <w:rStyle w:val="CODEtemp"/>
          </w:rPr>
          <w:t>run.</w:t>
        </w:r>
        <w:r w:rsidRPr="0040694F" w:rsidDel="00CF4F83">
          <w:rPr>
            <w:rStyle w:val="CODEtemp"/>
          </w:rPr>
          <w:t>logicalLocations</w:t>
        </w:r>
        <w:r w:rsidDel="00CF4F83">
          <w:t xml:space="preserve"> as follows:</w:t>
        </w:r>
      </w:moveFrom>
    </w:p>
    <w:p w14:paraId="28FEC411" w14:textId="5A508039" w:rsidR="0040694F" w:rsidDel="00CF4F83" w:rsidRDefault="0040694F">
      <w:pPr>
        <w:rPr>
          <w:moveFrom w:id="957" w:author="Laurence Golding" w:date="2018-04-27T17:17:00Z"/>
        </w:rPr>
        <w:pPrChange w:id="958" w:author="Laurence Golding" w:date="2018-04-27T17:16:00Z">
          <w:pPr>
            <w:pStyle w:val="Code"/>
          </w:pPr>
        </w:pPrChange>
      </w:pPr>
      <w:moveFrom w:id="959" w:author="Laurence Golding" w:date="2018-04-27T17:17:00Z">
        <w:r w:rsidDel="00CF4F83">
          <w:t>"logicalLocations": {</w:t>
        </w:r>
      </w:moveFrom>
    </w:p>
    <w:p w14:paraId="50B49478" w14:textId="5D53F0E8" w:rsidR="0040694F" w:rsidDel="00CF4F83" w:rsidRDefault="0040694F">
      <w:pPr>
        <w:rPr>
          <w:moveFrom w:id="960" w:author="Laurence Golding" w:date="2018-04-27T17:17:00Z"/>
        </w:rPr>
        <w:pPrChange w:id="961" w:author="Laurence Golding" w:date="2018-04-27T17:16:00Z">
          <w:pPr>
            <w:pStyle w:val="Code"/>
          </w:pPr>
        </w:pPrChange>
      </w:pPr>
      <w:moveFrom w:id="962" w:author="Laurence Golding" w:date="2018-04-27T17:17:00Z">
        <w:r w:rsidDel="00CF4F83">
          <w:t xml:space="preserve">  "A::B": [</w:t>
        </w:r>
      </w:moveFrom>
    </w:p>
    <w:p w14:paraId="3AB0A6B2" w14:textId="784DEB30" w:rsidR="0040694F" w:rsidDel="00CF4F83" w:rsidRDefault="0040694F">
      <w:pPr>
        <w:rPr>
          <w:moveFrom w:id="963" w:author="Laurence Golding" w:date="2018-04-27T17:17:00Z"/>
        </w:rPr>
        <w:pPrChange w:id="964" w:author="Laurence Golding" w:date="2018-04-27T17:16:00Z">
          <w:pPr>
            <w:pStyle w:val="Code"/>
          </w:pPr>
        </w:pPrChange>
      </w:pPr>
      <w:moveFrom w:id="965" w:author="Laurence Golding" w:date="2018-04-27T17:17:00Z">
        <w:r w:rsidDel="00CF4F83">
          <w:t xml:space="preserve">    {</w:t>
        </w:r>
      </w:moveFrom>
    </w:p>
    <w:p w14:paraId="25F7D21B" w14:textId="60449AC1" w:rsidR="0040694F" w:rsidDel="00CF4F83" w:rsidRDefault="0040694F">
      <w:pPr>
        <w:rPr>
          <w:moveFrom w:id="966" w:author="Laurence Golding" w:date="2018-04-27T17:17:00Z"/>
        </w:rPr>
        <w:pPrChange w:id="967" w:author="Laurence Golding" w:date="2018-04-27T17:16:00Z">
          <w:pPr>
            <w:pStyle w:val="Code"/>
          </w:pPr>
        </w:pPrChange>
      </w:pPr>
      <w:moveFrom w:id="968" w:author="Laurence Golding" w:date="2018-04-27T17:17:00Z">
        <w:r w:rsidDel="00CF4F83">
          <w:t xml:space="preserve">      "name": "A",</w:t>
        </w:r>
      </w:moveFrom>
    </w:p>
    <w:p w14:paraId="2F442EAD" w14:textId="42F1C3F1" w:rsidR="0040694F" w:rsidDel="00CF4F83" w:rsidRDefault="0040694F">
      <w:pPr>
        <w:rPr>
          <w:moveFrom w:id="969" w:author="Laurence Golding" w:date="2018-04-27T17:17:00Z"/>
        </w:rPr>
        <w:pPrChange w:id="970" w:author="Laurence Golding" w:date="2018-04-27T17:16:00Z">
          <w:pPr>
            <w:pStyle w:val="Code"/>
          </w:pPr>
        </w:pPrChange>
      </w:pPr>
      <w:moveFrom w:id="971" w:author="Laurence Golding" w:date="2018-04-27T17:17:00Z">
        <w:r w:rsidDel="00CF4F83">
          <w:t xml:space="preserve">      "kind": "namespace"</w:t>
        </w:r>
      </w:moveFrom>
    </w:p>
    <w:p w14:paraId="65BF66A8" w14:textId="4FF6C89F" w:rsidR="0040694F" w:rsidDel="00CF4F83" w:rsidRDefault="0040694F">
      <w:pPr>
        <w:rPr>
          <w:moveFrom w:id="972" w:author="Laurence Golding" w:date="2018-04-27T17:17:00Z"/>
        </w:rPr>
        <w:pPrChange w:id="973" w:author="Laurence Golding" w:date="2018-04-27T17:16:00Z">
          <w:pPr>
            <w:pStyle w:val="Code"/>
          </w:pPr>
        </w:pPrChange>
      </w:pPr>
      <w:moveFrom w:id="974" w:author="Laurence Golding" w:date="2018-04-27T17:17:00Z">
        <w:r w:rsidDel="00CF4F83">
          <w:t xml:space="preserve">    },</w:t>
        </w:r>
      </w:moveFrom>
    </w:p>
    <w:p w14:paraId="7AD223A1" w14:textId="497B4DF5" w:rsidR="0040694F" w:rsidDel="00CF4F83" w:rsidRDefault="0040694F">
      <w:pPr>
        <w:rPr>
          <w:moveFrom w:id="975" w:author="Laurence Golding" w:date="2018-04-27T17:17:00Z"/>
        </w:rPr>
        <w:pPrChange w:id="976" w:author="Laurence Golding" w:date="2018-04-27T17:16:00Z">
          <w:pPr>
            <w:pStyle w:val="Code"/>
          </w:pPr>
        </w:pPrChange>
      </w:pPr>
      <w:moveFrom w:id="977" w:author="Laurence Golding" w:date="2018-04-27T17:17:00Z">
        <w:r w:rsidDel="00CF4F83">
          <w:t xml:space="preserve">    {</w:t>
        </w:r>
      </w:moveFrom>
    </w:p>
    <w:p w14:paraId="6AADC734" w14:textId="1A6A93D0" w:rsidR="0040694F" w:rsidDel="00CF4F83" w:rsidRDefault="0040694F">
      <w:pPr>
        <w:rPr>
          <w:moveFrom w:id="978" w:author="Laurence Golding" w:date="2018-04-27T17:17:00Z"/>
        </w:rPr>
        <w:pPrChange w:id="979" w:author="Laurence Golding" w:date="2018-04-27T17:16:00Z">
          <w:pPr>
            <w:pStyle w:val="Code"/>
          </w:pPr>
        </w:pPrChange>
      </w:pPr>
      <w:moveFrom w:id="980" w:author="Laurence Golding" w:date="2018-04-27T17:17:00Z">
        <w:r w:rsidDel="00CF4F83">
          <w:t xml:space="preserve">      "name": "B",</w:t>
        </w:r>
      </w:moveFrom>
    </w:p>
    <w:p w14:paraId="27C00F80" w14:textId="05B543F2" w:rsidR="0040694F" w:rsidDel="00CF4F83" w:rsidRDefault="0040694F">
      <w:pPr>
        <w:rPr>
          <w:moveFrom w:id="981" w:author="Laurence Golding" w:date="2018-04-27T17:17:00Z"/>
        </w:rPr>
        <w:pPrChange w:id="982" w:author="Laurence Golding" w:date="2018-04-27T17:16:00Z">
          <w:pPr>
            <w:pStyle w:val="Code"/>
          </w:pPr>
        </w:pPrChange>
      </w:pPr>
      <w:moveFrom w:id="983" w:author="Laurence Golding" w:date="2018-04-27T17:17:00Z">
        <w:r w:rsidDel="00CF4F83">
          <w:t xml:space="preserve">      "kind": "namespace"</w:t>
        </w:r>
      </w:moveFrom>
    </w:p>
    <w:p w14:paraId="0E1F73C6" w14:textId="15FC42EE" w:rsidR="0040694F" w:rsidDel="00CF4F83" w:rsidRDefault="0040694F">
      <w:pPr>
        <w:rPr>
          <w:moveFrom w:id="984" w:author="Laurence Golding" w:date="2018-04-27T17:17:00Z"/>
        </w:rPr>
        <w:pPrChange w:id="985" w:author="Laurence Golding" w:date="2018-04-27T17:16:00Z">
          <w:pPr>
            <w:pStyle w:val="Code"/>
          </w:pPr>
        </w:pPrChange>
      </w:pPr>
      <w:moveFrom w:id="986" w:author="Laurence Golding" w:date="2018-04-27T17:17:00Z">
        <w:r w:rsidDel="00CF4F83">
          <w:t xml:space="preserve">    }</w:t>
        </w:r>
      </w:moveFrom>
    </w:p>
    <w:p w14:paraId="67A93756" w14:textId="09A057CA" w:rsidR="0040694F" w:rsidDel="00CF4F83" w:rsidRDefault="0040694F">
      <w:pPr>
        <w:rPr>
          <w:moveFrom w:id="987" w:author="Laurence Golding" w:date="2018-04-27T17:17:00Z"/>
        </w:rPr>
        <w:pPrChange w:id="988" w:author="Laurence Golding" w:date="2018-04-27T17:16:00Z">
          <w:pPr>
            <w:pStyle w:val="Code"/>
          </w:pPr>
        </w:pPrChange>
      </w:pPr>
      <w:moveFrom w:id="989" w:author="Laurence Golding" w:date="2018-04-27T17:17:00Z">
        <w:r w:rsidDel="00CF4F83">
          <w:t xml:space="preserve">  ],</w:t>
        </w:r>
      </w:moveFrom>
    </w:p>
    <w:p w14:paraId="61BCD839" w14:textId="6754A41E" w:rsidR="0040694F" w:rsidDel="00CF4F83" w:rsidRDefault="0040694F">
      <w:pPr>
        <w:rPr>
          <w:moveFrom w:id="990" w:author="Laurence Golding" w:date="2018-04-27T17:17:00Z"/>
        </w:rPr>
        <w:pPrChange w:id="991" w:author="Laurence Golding" w:date="2018-04-27T17:16:00Z">
          <w:pPr>
            <w:pStyle w:val="Code"/>
          </w:pPr>
        </w:pPrChange>
      </w:pPr>
      <w:moveFrom w:id="992" w:author="Laurence Golding" w:date="2018-04-27T17:17:00Z">
        <w:r w:rsidDel="00CF4F83">
          <w:t xml:space="preserve">  "A::B-1": [</w:t>
        </w:r>
      </w:moveFrom>
    </w:p>
    <w:p w14:paraId="24BFF7D2" w14:textId="3528F488" w:rsidR="0040694F" w:rsidDel="00CF4F83" w:rsidRDefault="0040694F">
      <w:pPr>
        <w:rPr>
          <w:moveFrom w:id="993" w:author="Laurence Golding" w:date="2018-04-27T17:17:00Z"/>
        </w:rPr>
        <w:pPrChange w:id="994" w:author="Laurence Golding" w:date="2018-04-27T17:16:00Z">
          <w:pPr>
            <w:pStyle w:val="Code"/>
          </w:pPr>
        </w:pPrChange>
      </w:pPr>
      <w:moveFrom w:id="995" w:author="Laurence Golding" w:date="2018-04-27T17:17:00Z">
        <w:r w:rsidDel="00CF4F83">
          <w:t xml:space="preserve">    {</w:t>
        </w:r>
      </w:moveFrom>
    </w:p>
    <w:p w14:paraId="73930974" w14:textId="7F39D2E1" w:rsidR="0040694F" w:rsidDel="00CF4F83" w:rsidRDefault="0040694F">
      <w:pPr>
        <w:rPr>
          <w:moveFrom w:id="996" w:author="Laurence Golding" w:date="2018-04-27T17:17:00Z"/>
        </w:rPr>
        <w:pPrChange w:id="997" w:author="Laurence Golding" w:date="2018-04-27T17:16:00Z">
          <w:pPr>
            <w:pStyle w:val="Code"/>
          </w:pPr>
        </w:pPrChange>
      </w:pPr>
      <w:moveFrom w:id="998" w:author="Laurence Golding" w:date="2018-04-27T17:17:00Z">
        <w:r w:rsidDel="00CF4F83">
          <w:t xml:space="preserve">      "name": "A",</w:t>
        </w:r>
      </w:moveFrom>
    </w:p>
    <w:p w14:paraId="6ADEA2FF" w14:textId="685BFAE5" w:rsidR="0040694F" w:rsidDel="00CF4F83" w:rsidRDefault="0040694F">
      <w:pPr>
        <w:rPr>
          <w:moveFrom w:id="999" w:author="Laurence Golding" w:date="2018-04-27T17:17:00Z"/>
        </w:rPr>
        <w:pPrChange w:id="1000" w:author="Laurence Golding" w:date="2018-04-27T17:16:00Z">
          <w:pPr>
            <w:pStyle w:val="Code"/>
          </w:pPr>
        </w:pPrChange>
      </w:pPr>
      <w:moveFrom w:id="1001" w:author="Laurence Golding" w:date="2018-04-27T17:17:00Z">
        <w:r w:rsidDel="00CF4F83">
          <w:t xml:space="preserve">      "kind": "namespace"</w:t>
        </w:r>
      </w:moveFrom>
    </w:p>
    <w:p w14:paraId="7A1FF437" w14:textId="5D77FE3E" w:rsidR="0040694F" w:rsidDel="00CF4F83" w:rsidRDefault="0040694F">
      <w:pPr>
        <w:rPr>
          <w:moveFrom w:id="1002" w:author="Laurence Golding" w:date="2018-04-27T17:17:00Z"/>
        </w:rPr>
        <w:pPrChange w:id="1003" w:author="Laurence Golding" w:date="2018-04-27T17:16:00Z">
          <w:pPr>
            <w:pStyle w:val="Code"/>
          </w:pPr>
        </w:pPrChange>
      </w:pPr>
      <w:moveFrom w:id="1004" w:author="Laurence Golding" w:date="2018-04-27T17:17:00Z">
        <w:r w:rsidDel="00CF4F83">
          <w:t xml:space="preserve">    },</w:t>
        </w:r>
      </w:moveFrom>
    </w:p>
    <w:p w14:paraId="36E8CB41" w14:textId="5F618423" w:rsidR="0040694F" w:rsidDel="00CF4F83" w:rsidRDefault="0040694F">
      <w:pPr>
        <w:rPr>
          <w:moveFrom w:id="1005" w:author="Laurence Golding" w:date="2018-04-27T17:17:00Z"/>
        </w:rPr>
        <w:pPrChange w:id="1006" w:author="Laurence Golding" w:date="2018-04-27T17:16:00Z">
          <w:pPr>
            <w:pStyle w:val="Code"/>
          </w:pPr>
        </w:pPrChange>
      </w:pPr>
      <w:moveFrom w:id="1007" w:author="Laurence Golding" w:date="2018-04-27T17:17:00Z">
        <w:r w:rsidDel="00CF4F83">
          <w:t xml:space="preserve">    {</w:t>
        </w:r>
      </w:moveFrom>
    </w:p>
    <w:p w14:paraId="1BCA5E66" w14:textId="3B1716F8" w:rsidR="0040694F" w:rsidDel="00CF4F83" w:rsidRDefault="0040694F">
      <w:pPr>
        <w:rPr>
          <w:moveFrom w:id="1008" w:author="Laurence Golding" w:date="2018-04-27T17:17:00Z"/>
        </w:rPr>
        <w:pPrChange w:id="1009" w:author="Laurence Golding" w:date="2018-04-27T17:16:00Z">
          <w:pPr>
            <w:pStyle w:val="Code"/>
          </w:pPr>
        </w:pPrChange>
      </w:pPr>
      <w:moveFrom w:id="1010" w:author="Laurence Golding" w:date="2018-04-27T17:17:00Z">
        <w:r w:rsidDel="00CF4F83">
          <w:t xml:space="preserve">      "name": "B",</w:t>
        </w:r>
      </w:moveFrom>
    </w:p>
    <w:p w14:paraId="3D94241B" w14:textId="7FD90347" w:rsidR="0040694F" w:rsidDel="00CF4F83" w:rsidRDefault="0040694F">
      <w:pPr>
        <w:rPr>
          <w:moveFrom w:id="1011" w:author="Laurence Golding" w:date="2018-04-27T17:17:00Z"/>
        </w:rPr>
        <w:pPrChange w:id="1012" w:author="Laurence Golding" w:date="2018-04-27T17:16:00Z">
          <w:pPr>
            <w:pStyle w:val="Code"/>
          </w:pPr>
        </w:pPrChange>
      </w:pPr>
      <w:moveFrom w:id="1013" w:author="Laurence Golding" w:date="2018-04-27T17:17:00Z">
        <w:r w:rsidDel="00CF4F83">
          <w:t xml:space="preserve">      "kind": "type"</w:t>
        </w:r>
      </w:moveFrom>
    </w:p>
    <w:p w14:paraId="7739EA5C" w14:textId="435FBD2B" w:rsidR="0040694F" w:rsidDel="00CF4F83" w:rsidRDefault="0040694F">
      <w:pPr>
        <w:rPr>
          <w:moveFrom w:id="1014" w:author="Laurence Golding" w:date="2018-04-27T17:17:00Z"/>
        </w:rPr>
        <w:pPrChange w:id="1015" w:author="Laurence Golding" w:date="2018-04-27T17:16:00Z">
          <w:pPr>
            <w:pStyle w:val="Code"/>
          </w:pPr>
        </w:pPrChange>
      </w:pPr>
      <w:moveFrom w:id="1016" w:author="Laurence Golding" w:date="2018-04-27T17:17:00Z">
        <w:r w:rsidDel="00CF4F83">
          <w:t xml:space="preserve">    }</w:t>
        </w:r>
      </w:moveFrom>
    </w:p>
    <w:p w14:paraId="03E0C15D" w14:textId="4AE8F68F" w:rsidR="0040694F" w:rsidDel="00CF4F83" w:rsidRDefault="0040694F">
      <w:pPr>
        <w:rPr>
          <w:moveFrom w:id="1017" w:author="Laurence Golding" w:date="2018-04-27T17:17:00Z"/>
        </w:rPr>
        <w:pPrChange w:id="1018" w:author="Laurence Golding" w:date="2018-04-27T17:16:00Z">
          <w:pPr>
            <w:pStyle w:val="Code"/>
          </w:pPr>
        </w:pPrChange>
      </w:pPr>
      <w:moveFrom w:id="1019" w:author="Laurence Golding" w:date="2018-04-27T17:17:00Z">
        <w:r w:rsidDel="00CF4F83">
          <w:t xml:space="preserve">  ]</w:t>
        </w:r>
      </w:moveFrom>
    </w:p>
    <w:p w14:paraId="7BDDF40F" w14:textId="64F53075" w:rsidR="0040694F" w:rsidRPr="00F249F9" w:rsidDel="00CF4F83" w:rsidRDefault="0040694F">
      <w:pPr>
        <w:rPr>
          <w:moveFrom w:id="1020" w:author="Laurence Golding" w:date="2018-04-27T17:17:00Z"/>
        </w:rPr>
        <w:pPrChange w:id="1021" w:author="Laurence Golding" w:date="2018-04-27T17:16:00Z">
          <w:pPr>
            <w:pStyle w:val="Code"/>
          </w:pPr>
        </w:pPrChange>
      </w:pPr>
      <w:moveFrom w:id="1022" w:author="Laurence Golding" w:date="2018-04-27T17:17:00Z">
        <w:r w:rsidDel="00CF4F83">
          <w:t>}</w:t>
        </w:r>
      </w:moveFrom>
    </w:p>
    <w:p w14:paraId="68611A91" w14:textId="0EC60D07" w:rsidR="006E546E" w:rsidDel="004041F1" w:rsidRDefault="006E546E" w:rsidP="006E546E">
      <w:pPr>
        <w:pStyle w:val="Heading3"/>
        <w:rPr>
          <w:del w:id="1023" w:author="Laurence Golding" w:date="2018-04-27T17:01:00Z"/>
        </w:rPr>
      </w:pPr>
      <w:bookmarkStart w:id="1024" w:name="_Toc511915775"/>
      <w:moveFromRangeEnd w:id="905"/>
      <w:del w:id="1025" w:author="Laurence Golding" w:date="2018-04-27T17:01:00Z">
        <w:r w:rsidDel="004041F1">
          <w:delText>decoratedName property</w:delText>
        </w:r>
        <w:bookmarkEnd w:id="1024"/>
      </w:del>
    </w:p>
    <w:p w14:paraId="2ADA3169" w14:textId="605C2265" w:rsidR="00365886" w:rsidDel="004041F1" w:rsidRDefault="00365886" w:rsidP="00365886">
      <w:pPr>
        <w:rPr>
          <w:del w:id="1026" w:author="Laurence Golding" w:date="2018-04-27T17:01:00Z"/>
        </w:rPr>
      </w:pPr>
      <w:del w:id="1027" w:author="Laurence Golding" w:date="2018-04-27T17:01:00Z">
        <w:r w:rsidRPr="00365886" w:rsidDel="004041F1">
          <w:delText xml:space="preserve">A </w:delText>
        </w:r>
        <w:r w:rsidRPr="00365886" w:rsidDel="004041F1">
          <w:rPr>
            <w:rStyle w:val="CODEtemp"/>
          </w:rPr>
          <w:delText>location</w:delText>
        </w:r>
        <w:r w:rsidRPr="00365886" w:rsidDel="004041F1">
          <w:delText xml:space="preserve"> object </w:delText>
        </w:r>
        <w:r w:rsidRPr="00365886" w:rsidDel="004041F1">
          <w:rPr>
            <w:b/>
          </w:rPr>
          <w:delText>MAY</w:delText>
        </w:r>
        <w:r w:rsidRPr="00365886" w:rsidDel="004041F1">
          <w:delText xml:space="preserve"> contain a property named </w:delText>
        </w:r>
        <w:r w:rsidRPr="00365886" w:rsidDel="004041F1">
          <w:rPr>
            <w:rStyle w:val="CODEtemp"/>
          </w:rPr>
          <w:delText>decoratedName</w:delText>
        </w:r>
        <w:r w:rsidRPr="00365886" w:rsidDel="004041F1">
          <w:delText xml:space="preserve"> whose value is a string containing the compiler's internal representation of the logical location associated with this </w:delText>
        </w:r>
        <w:r w:rsidRPr="00365886" w:rsidDel="004041F1">
          <w:rPr>
            <w:rStyle w:val="CODEtemp"/>
          </w:rPr>
          <w:delText>location</w:delText>
        </w:r>
        <w:r w:rsidRPr="00365886" w:rsidDel="004041F1">
          <w:delText xml:space="preserve"> object.</w:delText>
        </w:r>
      </w:del>
    </w:p>
    <w:p w14:paraId="6D0E308F" w14:textId="7A077D98" w:rsidR="00365886" w:rsidDel="004041F1" w:rsidRDefault="00365886" w:rsidP="00365886">
      <w:pPr>
        <w:rPr>
          <w:del w:id="1028" w:author="Laurence Golding" w:date="2018-04-27T17:01:00Z"/>
        </w:rPr>
      </w:pPr>
      <w:del w:id="1029" w:author="Laurence Golding" w:date="2018-04-27T17:01:00Z">
        <w:r w:rsidRPr="00365886" w:rsidDel="004041F1">
          <w:delText xml:space="preserve">Even though </w:delText>
        </w:r>
        <w:r w:rsidRPr="00365886" w:rsidDel="004041F1">
          <w:rPr>
            <w:rStyle w:val="CODEtemp"/>
          </w:rPr>
          <w:delText>decoratedName</w:delText>
        </w:r>
        <w:r w:rsidRPr="00365886" w:rsidDel="004041F1">
          <w:delText xml:space="preserve"> describes a logical location, the presence of </w:delText>
        </w:r>
        <w:r w:rsidRPr="00365886" w:rsidDel="004041F1">
          <w:rPr>
            <w:rStyle w:val="CODEtemp"/>
          </w:rPr>
          <w:delText>decoratedName</w:delText>
        </w:r>
        <w:r w:rsidRPr="00365886" w:rsidDel="004041F1">
          <w:delText xml:space="preserve"> does not </w:delText>
        </w:r>
        <w:r w:rsidDel="004041F1">
          <w:delText>require</w:delText>
        </w:r>
        <w:r w:rsidRPr="00365886" w:rsidDel="004041F1">
          <w:delText xml:space="preserve"> that </w:delText>
        </w:r>
        <w:r w:rsidRPr="00365886" w:rsidDel="004041F1">
          <w:rPr>
            <w:rStyle w:val="CODEtemp"/>
          </w:rPr>
          <w:delText>fullyQualifiedLogicalName</w:delText>
        </w:r>
        <w:r w:rsidRPr="00365886" w:rsidDel="004041F1">
          <w:delText xml:space="preserve"> (§</w:delText>
        </w:r>
        <w:r w:rsidDel="004041F1">
          <w:fldChar w:fldCharType="begin"/>
        </w:r>
        <w:r w:rsidDel="004041F1">
          <w:delInstrText xml:space="preserve"> REF _Ref493404450 \w \h </w:delInstrText>
        </w:r>
        <w:r w:rsidDel="004041F1">
          <w:fldChar w:fldCharType="separate"/>
        </w:r>
        <w:r w:rsidR="0068062D" w:rsidDel="004041F1">
          <w:delText>3.20.3</w:delText>
        </w:r>
        <w:r w:rsidDel="004041F1">
          <w:fldChar w:fldCharType="end"/>
        </w:r>
        <w:r w:rsidRPr="00365886" w:rsidDel="004041F1">
          <w:delText xml:space="preserve">) </w:delText>
        </w:r>
        <w:r w:rsidDel="004041F1">
          <w:delText>also</w:delText>
        </w:r>
        <w:r w:rsidRPr="00365886" w:rsidDel="004041F1">
          <w:delText xml:space="preserve"> be present.</w:delText>
        </w:r>
      </w:del>
    </w:p>
    <w:p w14:paraId="00ADF0CA" w14:textId="5E8870B5" w:rsidR="00365886" w:rsidDel="004041F1" w:rsidRDefault="00365886" w:rsidP="00365886">
      <w:pPr>
        <w:pStyle w:val="Note"/>
        <w:rPr>
          <w:del w:id="1030" w:author="Laurence Golding" w:date="2018-04-27T17:01:00Z"/>
        </w:rPr>
      </w:pPr>
      <w:del w:id="1031" w:author="Laurence Golding" w:date="2018-04-27T17:01:00Z">
        <w:r w:rsidDel="004041F1">
          <w:delText>EXAMPL</w:delText>
        </w:r>
        <w:r w:rsidR="003542DA" w:rsidDel="004041F1">
          <w:delText xml:space="preserve">E: </w:delText>
        </w:r>
        <w:r w:rsidDel="004041F1">
          <w:delText xml:space="preserve">In this example, the </w:delText>
        </w:r>
        <w:r w:rsidRPr="00365886" w:rsidDel="004041F1">
          <w:rPr>
            <w:rStyle w:val="CODEtemp"/>
          </w:rPr>
          <w:delText>decoratedName</w:delText>
        </w:r>
        <w:r w:rsidDel="004041F1">
          <w:delText xml:space="preserve"> property contains a “mangled” name emitted by a C++ compiler:</w:delText>
        </w:r>
      </w:del>
    </w:p>
    <w:p w14:paraId="2BFB312D" w14:textId="68A9F1D8" w:rsidR="00365886" w:rsidDel="004041F1" w:rsidRDefault="00365886" w:rsidP="00365886">
      <w:pPr>
        <w:pStyle w:val="Code"/>
        <w:rPr>
          <w:del w:id="1032" w:author="Laurence Golding" w:date="2018-04-27T17:01:00Z"/>
        </w:rPr>
      </w:pPr>
      <w:del w:id="1033" w:author="Laurence Golding" w:date="2018-04-27T17:01:00Z">
        <w:r w:rsidDel="004041F1">
          <w:delText>{                                              # A "location" object</w:delText>
        </w:r>
      </w:del>
    </w:p>
    <w:p w14:paraId="5E9A633D" w14:textId="284D4A0A" w:rsidR="00365886" w:rsidDel="004041F1" w:rsidRDefault="00365886" w:rsidP="00365886">
      <w:pPr>
        <w:pStyle w:val="Code"/>
        <w:rPr>
          <w:del w:id="1034" w:author="Laurence Golding" w:date="2018-04-27T17:01:00Z"/>
        </w:rPr>
      </w:pPr>
      <w:del w:id="1035" w:author="Laurence Golding" w:date="2018-04-27T17:01:00Z">
        <w:r w:rsidDel="004041F1">
          <w:delText xml:space="preserve">  "fullyQualifiedLogicalName": "b::c(float)",</w:delText>
        </w:r>
      </w:del>
    </w:p>
    <w:p w14:paraId="63DE02F9" w14:textId="78F9785A" w:rsidR="00365886" w:rsidDel="004041F1" w:rsidRDefault="00365886" w:rsidP="00365886">
      <w:pPr>
        <w:pStyle w:val="Code"/>
        <w:rPr>
          <w:del w:id="1036" w:author="Laurence Golding" w:date="2018-04-27T17:01:00Z"/>
        </w:rPr>
      </w:pPr>
      <w:del w:id="1037" w:author="Laurence Golding" w:date="2018-04-27T17:01:00Z">
        <w:r w:rsidDel="004041F1">
          <w:delText xml:space="preserve">  "decoratedName": "?c@b@@AAGXM@Z"</w:delText>
        </w:r>
      </w:del>
    </w:p>
    <w:p w14:paraId="29A4CC98" w14:textId="13E14AFA" w:rsidR="00365886" w:rsidDel="004041F1" w:rsidRDefault="00365886" w:rsidP="00365886">
      <w:pPr>
        <w:pStyle w:val="Code"/>
        <w:rPr>
          <w:del w:id="1038" w:author="Laurence Golding" w:date="2018-04-27T17:01:00Z"/>
        </w:rPr>
      </w:pPr>
      <w:del w:id="1039" w:author="Laurence Golding" w:date="2018-04-27T17:01:00Z">
        <w:r w:rsidDel="004041F1">
          <w:delText>}</w:delText>
        </w:r>
      </w:del>
    </w:p>
    <w:p w14:paraId="4CD27C2E" w14:textId="16EED1C5" w:rsidR="00F13165" w:rsidRDefault="00F13165" w:rsidP="00F13165">
      <w:pPr>
        <w:pStyle w:val="Heading3"/>
      </w:pPr>
      <w:bookmarkStart w:id="1040" w:name="_Toc511915776"/>
      <w:r>
        <w:t>message property</w:t>
      </w:r>
      <w:bookmarkEnd w:id="1040"/>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1041" w:name="_Ref510102819"/>
      <w:bookmarkStart w:id="1042" w:name="_Toc511915777"/>
      <w:r>
        <w:t>annotations property</w:t>
      </w:r>
      <w:bookmarkEnd w:id="1041"/>
      <w:bookmarkEnd w:id="1042"/>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1043" w:name="_Toc511915778"/>
      <w:r>
        <w:lastRenderedPageBreak/>
        <w:t>properties property</w:t>
      </w:r>
      <w:bookmarkEnd w:id="1043"/>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044" w:name="_Ref493477390"/>
      <w:bookmarkStart w:id="1045" w:name="_Ref493478323"/>
      <w:bookmarkStart w:id="1046" w:name="_Ref493478590"/>
      <w:bookmarkStart w:id="1047" w:name="_Toc511915779"/>
      <w:r>
        <w:t>physicalLocation object</w:t>
      </w:r>
      <w:bookmarkEnd w:id="1044"/>
      <w:bookmarkEnd w:id="1045"/>
      <w:bookmarkEnd w:id="1046"/>
      <w:bookmarkEnd w:id="1047"/>
    </w:p>
    <w:p w14:paraId="0B9181AD" w14:textId="12F902F2" w:rsidR="006E546E" w:rsidRDefault="006E546E" w:rsidP="006E546E">
      <w:pPr>
        <w:pStyle w:val="Heading3"/>
      </w:pPr>
      <w:bookmarkStart w:id="1048" w:name="_Toc511915780"/>
      <w:r>
        <w:t>General</w:t>
      </w:r>
      <w:bookmarkEnd w:id="104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049" w:name="_Ref503357394"/>
      <w:bookmarkStart w:id="1050" w:name="_Toc511915781"/>
      <w:bookmarkStart w:id="1051" w:name="_Ref493343236"/>
      <w:r>
        <w:t>id property</w:t>
      </w:r>
      <w:bookmarkEnd w:id="1049"/>
      <w:bookmarkEnd w:id="1050"/>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052" w:name="_Ref503369432"/>
      <w:bookmarkStart w:id="1053" w:name="_Ref503369435"/>
      <w:bookmarkStart w:id="1054" w:name="_Ref503371110"/>
      <w:bookmarkStart w:id="1055" w:name="_Ref503371652"/>
      <w:bookmarkStart w:id="1056" w:name="_Toc511915782"/>
      <w:r>
        <w:t>fileLocation</w:t>
      </w:r>
      <w:r w:rsidR="006E546E">
        <w:t xml:space="preserve"> property</w:t>
      </w:r>
      <w:bookmarkEnd w:id="1051"/>
      <w:bookmarkEnd w:id="1052"/>
      <w:bookmarkEnd w:id="1053"/>
      <w:bookmarkEnd w:id="1054"/>
      <w:bookmarkEnd w:id="1055"/>
      <w:bookmarkEnd w:id="1056"/>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lastRenderedPageBreak/>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057" w:name="_Ref493509797"/>
      <w:bookmarkStart w:id="1058" w:name="_Toc511915783"/>
      <w:r>
        <w:t>region property</w:t>
      </w:r>
      <w:bookmarkEnd w:id="1057"/>
      <w:bookmarkEnd w:id="1058"/>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059" w:name="_Toc511915784"/>
      <w:r>
        <w:t>contextRegion property</w:t>
      </w:r>
      <w:bookmarkEnd w:id="1059"/>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060" w:name="_Ref493490350"/>
      <w:bookmarkStart w:id="1061" w:name="_Toc511915785"/>
      <w:r>
        <w:t>region object</w:t>
      </w:r>
      <w:bookmarkEnd w:id="1060"/>
      <w:bookmarkEnd w:id="1061"/>
    </w:p>
    <w:p w14:paraId="5C4DB1F6" w14:textId="0F642D18" w:rsidR="006E546E" w:rsidRDefault="006E546E" w:rsidP="006E546E">
      <w:pPr>
        <w:pStyle w:val="Heading3"/>
      </w:pPr>
      <w:bookmarkStart w:id="1062" w:name="_Toc511915786"/>
      <w:r>
        <w:t>General</w:t>
      </w:r>
      <w:bookmarkEnd w:id="106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1063" w:name="_Ref493492556"/>
      <w:bookmarkStart w:id="1064" w:name="_Ref493492604"/>
      <w:bookmarkStart w:id="1065" w:name="_Ref493492671"/>
      <w:bookmarkStart w:id="1066" w:name="_Toc511915787"/>
      <w:r>
        <w:t>Text regions</w:t>
      </w:r>
      <w:bookmarkEnd w:id="1063"/>
      <w:bookmarkEnd w:id="1064"/>
      <w:bookmarkEnd w:id="1065"/>
      <w:bookmarkEnd w:id="106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1067" w:name="_Ref509043519"/>
      <w:bookmarkStart w:id="1068" w:name="_Ref509043733"/>
      <w:bookmarkStart w:id="1069" w:name="_Toc511915788"/>
      <w:r>
        <w:t>Binary regions</w:t>
      </w:r>
      <w:bookmarkEnd w:id="1067"/>
      <w:bookmarkEnd w:id="1068"/>
      <w:bookmarkEnd w:id="1069"/>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1070" w:name="_Ref493490565"/>
      <w:bookmarkStart w:id="1071" w:name="_Ref493491243"/>
      <w:bookmarkStart w:id="1072" w:name="_Ref493492406"/>
      <w:bookmarkStart w:id="1073" w:name="_Toc511915789"/>
      <w:r>
        <w:t>startLine property</w:t>
      </w:r>
      <w:bookmarkEnd w:id="1070"/>
      <w:bookmarkEnd w:id="1071"/>
      <w:bookmarkEnd w:id="1072"/>
      <w:bookmarkEnd w:id="107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1074" w:name="_Ref493491260"/>
      <w:bookmarkStart w:id="1075" w:name="_Ref493492414"/>
      <w:bookmarkStart w:id="1076" w:name="_Toc511915790"/>
      <w:r>
        <w:t>startColumn property</w:t>
      </w:r>
      <w:bookmarkEnd w:id="1074"/>
      <w:bookmarkEnd w:id="1075"/>
      <w:bookmarkEnd w:id="107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1077" w:name="_Ref493491334"/>
      <w:bookmarkStart w:id="1078" w:name="_Ref493492422"/>
      <w:bookmarkStart w:id="1079" w:name="_Toc511915791"/>
      <w:r>
        <w:t>endLine property</w:t>
      </w:r>
      <w:bookmarkEnd w:id="1077"/>
      <w:bookmarkEnd w:id="1078"/>
      <w:bookmarkEnd w:id="107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1080" w:name="_Ref493491342"/>
      <w:bookmarkStart w:id="1081" w:name="_Ref493492427"/>
      <w:bookmarkStart w:id="1082" w:name="_Toc511915792"/>
      <w:r>
        <w:t>endColumn property</w:t>
      </w:r>
      <w:bookmarkEnd w:id="1080"/>
      <w:bookmarkEnd w:id="1081"/>
      <w:bookmarkEnd w:id="108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1083" w:name="_Ref493492251"/>
      <w:bookmarkStart w:id="1084" w:name="_Ref493492981"/>
      <w:bookmarkStart w:id="1085" w:name="_Toc511915793"/>
      <w:r>
        <w:t>offset property</w:t>
      </w:r>
      <w:bookmarkEnd w:id="1083"/>
      <w:bookmarkEnd w:id="1084"/>
      <w:bookmarkEnd w:id="108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1086" w:name="_Ref493491350"/>
      <w:bookmarkStart w:id="1087" w:name="_Ref493492312"/>
      <w:bookmarkStart w:id="1088" w:name="_Toc511915794"/>
      <w:r>
        <w:lastRenderedPageBreak/>
        <w:t>length property</w:t>
      </w:r>
      <w:bookmarkEnd w:id="1086"/>
      <w:bookmarkEnd w:id="1087"/>
      <w:bookmarkEnd w:id="108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1089" w:name="_Toc511915795"/>
      <w:r>
        <w:t>snippet property</w:t>
      </w:r>
      <w:bookmarkEnd w:id="1089"/>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1090" w:name="_Ref493404505"/>
      <w:bookmarkStart w:id="1091" w:name="_Toc511915796"/>
      <w:r>
        <w:t>logicalLocation object</w:t>
      </w:r>
      <w:bookmarkEnd w:id="1090"/>
      <w:bookmarkEnd w:id="1091"/>
    </w:p>
    <w:p w14:paraId="479717FF" w14:textId="2760154A" w:rsidR="006E546E" w:rsidRDefault="006E546E" w:rsidP="006E546E">
      <w:pPr>
        <w:pStyle w:val="Heading3"/>
      </w:pPr>
      <w:bookmarkStart w:id="1092" w:name="_Toc511915797"/>
      <w:r>
        <w:t>General</w:t>
      </w:r>
      <w:bookmarkEnd w:id="109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1093" w:name="_Toc511915798"/>
      <w:r>
        <w:t>name property</w:t>
      </w:r>
      <w:bookmarkEnd w:id="1093"/>
    </w:p>
    <w:p w14:paraId="55C381B2" w14:textId="42914C49" w:rsidR="00BD0C18" w:rsidRDefault="00BD0C18" w:rsidP="00BD0C18">
      <w:del w:id="1094" w:author="Laurence Golding" w:date="2018-04-27T17:44:00Z">
        <w:r w:rsidDel="004C7458">
          <w:delText xml:space="preserve">A </w:delText>
        </w:r>
      </w:del>
      <w:ins w:id="1095" w:author="Laurence Golding" w:date="2018-04-27T17:44:00Z">
        <w:r w:rsidR="004C7458">
          <w:t>With one exception described below,</w:t>
        </w:r>
      </w:ins>
      <w:ins w:id="1096" w:author="Laurence Golding" w:date="2018-04-27T17:45:00Z">
        <w:r w:rsidR="00165A79">
          <w:t xml:space="preserve"> a</w:t>
        </w:r>
      </w:ins>
      <w:ins w:id="1097" w:author="Laurence Golding" w:date="2018-04-27T17:44:00Z">
        <w:r w:rsidR="004C7458">
          <w:t xml:space="preserve"> </w:t>
        </w:r>
      </w:ins>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w:t>
      </w:r>
      <w:ins w:id="1098" w:author="Laurence Golding" w:date="2018-04-28T15:02:00Z">
        <w:r w:rsidR="0003593E">
          <w:t xml:space="preserve">programmatic </w:t>
        </w:r>
      </w:ins>
      <w:r>
        <w:t>construct in which the result occurred. For example, this property might contain the name of a class or a method.</w:t>
      </w:r>
    </w:p>
    <w:p w14:paraId="43D4E9C0" w14:textId="7C6B8952" w:rsidR="00BD0C18" w:rsidRDefault="00BD0C18" w:rsidP="00BD0C18">
      <w:r>
        <w:t xml:space="preserve">The </w:t>
      </w:r>
      <w:r w:rsidRPr="00AD7FD8">
        <w:rPr>
          <w:rStyle w:val="CODEtemp"/>
        </w:rPr>
        <w:t>name</w:t>
      </w:r>
      <w:r>
        <w:t xml:space="preserve"> property </w:t>
      </w:r>
      <w:del w:id="1099" w:author="Laurence Golding" w:date="2018-04-28T14:59:00Z">
        <w:r w:rsidRPr="0003593E" w:rsidDel="0003593E">
          <w:rPr>
            <w:b/>
            <w:rPrChange w:id="1100" w:author="Laurence Golding" w:date="2018-04-28T14:59:00Z">
              <w:rPr/>
            </w:rPrChange>
          </w:rPr>
          <w:delText>does need to</w:delText>
        </w:r>
      </w:del>
      <w:ins w:id="1101" w:author="Laurence Golding" w:date="2018-04-28T14:59:00Z">
        <w:r w:rsidR="0003593E">
          <w:rPr>
            <w:b/>
          </w:rPr>
          <w:t>SHALL</w:t>
        </w:r>
      </w:ins>
      <w:r>
        <w:t xml:space="preserve"> be suitabl</w:t>
      </w:r>
      <w:r w:rsidR="00AD7FD8">
        <w:t>e for display.</w:t>
      </w:r>
    </w:p>
    <w:p w14:paraId="6D79E424" w14:textId="74DA1782" w:rsidR="00BD0C18" w:rsidRDefault="00AD7FD8" w:rsidP="00AD7FD8">
      <w:pPr>
        <w:pStyle w:val="Note"/>
      </w:pPr>
      <w:r>
        <w:t xml:space="preserve">EXAMPLE 1: </w:t>
      </w:r>
      <w:r w:rsidR="00BD0C18">
        <w:t>A C++ analysis tool</w:t>
      </w:r>
      <w:ins w:id="1102" w:author="Laurence Golding" w:date="2018-04-28T15:00:00Z">
        <w:r w:rsidR="0003593E">
          <w:t xml:space="preserve"> </w:t>
        </w:r>
      </w:ins>
      <w:ins w:id="1103" w:author="Laurence Golding" w:date="2018-04-28T15:01:00Z">
        <w:r w:rsidR="0003593E">
          <w:t>might have</w:t>
        </w:r>
      </w:ins>
      <w:ins w:id="1104" w:author="Laurence Golding" w:date="2018-04-28T15:00:00Z">
        <w:r w:rsidR="0003593E">
          <w:t xml:space="preserve"> available both the source code form of a function name and the compiler’s</w:t>
        </w:r>
      </w:ins>
      <w:r w:rsidR="00BD0C18">
        <w:t xml:space="preserve"> </w:t>
      </w:r>
      <w:del w:id="1105" w:author="Laurence Golding" w:date="2018-04-28T15:00:00Z">
        <w:r w:rsidR="00BD0C18" w:rsidDel="0003593E">
          <w:delText xml:space="preserve">might emit the name property of a function as the </w:delText>
        </w:r>
      </w:del>
      <w:r w:rsidR="00BD0C18">
        <w:t>“decorated” function name</w:t>
      </w:r>
      <w:ins w:id="1106" w:author="Laurence Golding" w:date="2018-04-28T15:00:00Z">
        <w:r w:rsidR="0003593E">
          <w:t xml:space="preserve"> (</w:t>
        </w:r>
      </w:ins>
      <w:del w:id="1107" w:author="Laurence Golding" w:date="2018-04-28T15:00:00Z">
        <w:r w:rsidR="00BD0C18" w:rsidDel="0003593E">
          <w:delText xml:space="preserve">, </w:delText>
        </w:r>
      </w:del>
      <w:r w:rsidR="00BD0C18">
        <w:t>which encodes the function signature in a manner that is compiler-dep</w:t>
      </w:r>
      <w:r>
        <w:t>endent and not easily readable</w:t>
      </w:r>
      <w:ins w:id="1108" w:author="Laurence Golding" w:date="2018-04-28T15:01:00Z">
        <w:r w:rsidR="0003593E">
          <w:t>)</w:t>
        </w:r>
      </w:ins>
      <w:r>
        <w:t>.</w:t>
      </w:r>
      <w:ins w:id="1109" w:author="Laurence Golding" w:date="2018-04-28T15:01:00Z">
        <w:r w:rsidR="0003593E">
          <w:t xml:space="preserve"> The tool would place the source code form of the function name in the </w:t>
        </w:r>
        <w:r w:rsidR="0003593E" w:rsidRPr="0003593E">
          <w:rPr>
            <w:rStyle w:val="CODEtemp"/>
            <w:rPrChange w:id="1110" w:author="Laurence Golding" w:date="2018-04-28T15:01:00Z">
              <w:rPr/>
            </w:rPrChange>
          </w:rPr>
          <w:t>name</w:t>
        </w:r>
        <w:r w:rsidR="0003593E">
          <w:t xml:space="preserve"> property, and the decorated name in the </w:t>
        </w:r>
        <w:r w:rsidR="0003593E" w:rsidRPr="0003593E">
          <w:rPr>
            <w:rStyle w:val="CODEtemp"/>
            <w:rPrChange w:id="1111" w:author="Laurence Golding" w:date="2018-04-28T15:01:00Z">
              <w:rPr/>
            </w:rPrChange>
          </w:rPr>
          <w:t>decoratedName</w:t>
        </w:r>
        <w:r w:rsidR="0003593E">
          <w:t xml:space="preserve"> property (§</w:t>
        </w:r>
      </w:ins>
      <w:ins w:id="1112" w:author="Laurence Golding" w:date="2018-04-28T15:02:00Z">
        <w:r w:rsidR="0003593E">
          <w:fldChar w:fldCharType="begin"/>
        </w:r>
        <w:r w:rsidR="0003593E">
          <w:instrText xml:space="preserve"> REF _Ref512691075 \r \h </w:instrText>
        </w:r>
      </w:ins>
      <w:r w:rsidR="0003593E">
        <w:fldChar w:fldCharType="separate"/>
      </w:r>
      <w:ins w:id="1113" w:author="Laurence Golding" w:date="2018-04-28T15:02:00Z">
        <w:r w:rsidR="0003593E">
          <w:t>3.23.4</w:t>
        </w:r>
        <w:r w:rsidR="0003593E">
          <w:fldChar w:fldCharType="end"/>
        </w:r>
      </w:ins>
      <w:ins w:id="1114" w:author="Laurence Golding" w:date="2018-04-28T15:01:00Z">
        <w:r w:rsidR="0003593E">
          <w:t>).</w:t>
        </w:r>
      </w:ins>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lastRenderedPageBreak/>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Del="00165A79" w:rsidRDefault="00AD7FD8" w:rsidP="00AD7FD8">
      <w:pPr>
        <w:pStyle w:val="Note"/>
        <w:rPr>
          <w:del w:id="1115" w:author="Laurence Golding" w:date="2018-04-27T17:45:00Z"/>
        </w:rPr>
      </w:pPr>
      <w:r>
        <w:t xml:space="preserve">EXAMPLE 4: </w:t>
      </w:r>
      <w:r w:rsidR="00BD0C18">
        <w:t xml:space="preserve">In this example, the logical location is a top-level C++ function, but </w:t>
      </w:r>
      <w:r w:rsidR="00BD0C18" w:rsidRPr="00D22EF5">
        <w:rPr>
          <w:rStyle w:val="CODEtemp"/>
        </w:rPr>
        <w:t>name</w:t>
      </w:r>
      <w:r w:rsidR="00BD0C18">
        <w:t xml:space="preserve"> is not equal to the property name, so it cannot be omitted.</w:t>
      </w:r>
    </w:p>
    <w:p w14:paraId="4930BE20" w14:textId="77777777" w:rsidR="00BD0C18" w:rsidRDefault="00BD0C18">
      <w:pPr>
        <w:pStyle w:val="Note"/>
        <w:pPrChange w:id="1116" w:author="Laurence Golding" w:date="2018-04-27T17:45:00Z">
          <w:pPr/>
        </w:pPrChange>
      </w:pP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5DDE0D77" w:rsidR="00BD0C18" w:rsidRDefault="00BD0C18" w:rsidP="00AD7FD8">
      <w:pPr>
        <w:pStyle w:val="Code"/>
        <w:rPr>
          <w:ins w:id="1117" w:author="Laurence Golding" w:date="2018-04-27T17:45:00Z"/>
        </w:rPr>
      </w:pPr>
      <w:r>
        <w:t>}</w:t>
      </w:r>
    </w:p>
    <w:p w14:paraId="02DD7E85" w14:textId="75729BF7" w:rsidR="00165A79" w:rsidRDefault="00165A79" w:rsidP="00D22EF5">
      <w:pPr>
        <w:pStyle w:val="Heading3"/>
        <w:rPr>
          <w:ins w:id="1118" w:author="Laurence Golding" w:date="2018-04-27T17:46:00Z"/>
        </w:rPr>
      </w:pPr>
      <w:ins w:id="1119" w:author="Laurence Golding" w:date="2018-04-27T17:46:00Z">
        <w:r>
          <w:t>fullyQualifiedName property</w:t>
        </w:r>
      </w:ins>
    </w:p>
    <w:p w14:paraId="087906AC" w14:textId="01B6B95C" w:rsidR="00165A79" w:rsidRDefault="00165A79" w:rsidP="00165A79">
      <w:pPr>
        <w:rPr>
          <w:ins w:id="1120" w:author="Laurence Golding" w:date="2018-04-27T17:48:00Z"/>
        </w:rPr>
      </w:pPr>
      <w:ins w:id="1121" w:author="Laurence Golding" w:date="2018-04-27T17:46:00Z">
        <w:r>
          <w:t xml:space="preserve">A </w:t>
        </w:r>
        <w:r w:rsidRPr="00AD7FD8">
          <w:rPr>
            <w:rStyle w:val="CODEtemp"/>
          </w:rPr>
          <w:t>logicalLocation</w:t>
        </w:r>
        <w:r>
          <w:t xml:space="preserve"> object</w:t>
        </w:r>
      </w:ins>
      <w:ins w:id="1122" w:author="Laurence Golding" w:date="2018-04-28T14:21:00Z">
        <w:r w:rsidR="000164FF">
          <w:t xml:space="preserve"> either </w:t>
        </w:r>
        <w:proofErr w:type="gramStart"/>
        <w:r w:rsidR="000164FF">
          <w:rPr>
            <w:b/>
          </w:rPr>
          <w:t>SHALL</w:t>
        </w:r>
        <w:proofErr w:type="gramEnd"/>
        <w:r w:rsidR="000164FF">
          <w:t xml:space="preserve"> or</w:t>
        </w:r>
      </w:ins>
      <w:ins w:id="1123" w:author="Laurence Golding" w:date="2018-04-27T17:46:00Z">
        <w:r>
          <w:t xml:space="preserve"> </w:t>
        </w:r>
        <w:r>
          <w:rPr>
            <w:b/>
          </w:rPr>
          <w:t>MAY</w:t>
        </w:r>
        <w:r>
          <w:t xml:space="preserve"> contain a property named </w:t>
        </w:r>
        <w:r>
          <w:rPr>
            <w:rStyle w:val="CODEtemp"/>
          </w:rPr>
          <w:t>fullyQualifiedName</w:t>
        </w:r>
        <w:r>
          <w:t xml:space="preserve"> whose value is </w:t>
        </w:r>
      </w:ins>
      <w:ins w:id="1124" w:author="Laurence Golding" w:date="2018-04-27T17:45:00Z">
        <w:r>
          <w:t>the fully qualified logical name of the logical location</w:t>
        </w:r>
      </w:ins>
      <w:ins w:id="1125" w:author="Laurence Golding" w:date="2018-04-27T17:47:00Z">
        <w:r>
          <w:t>.</w:t>
        </w:r>
      </w:ins>
    </w:p>
    <w:p w14:paraId="2AB782AC" w14:textId="27563479" w:rsidR="00165A79" w:rsidRDefault="00165A79" w:rsidP="00D22EF5">
      <w:pPr>
        <w:rPr>
          <w:ins w:id="1126" w:author="Laurence Golding" w:date="2018-04-28T14:36:00Z"/>
        </w:rPr>
      </w:pPr>
      <w:ins w:id="1127" w:author="Laurence Golding" w:date="2018-04-27T17:47:00Z">
        <w:r>
          <w:t>If that fully qualified logical name</w:t>
        </w:r>
      </w:ins>
      <w:ins w:id="1128" w:author="Laurence Golding" w:date="2018-04-27T17:45:00Z">
        <w:r>
          <w:t xml:space="preserve"> does not </w:t>
        </w:r>
      </w:ins>
      <w:ins w:id="1129" w:author="Laurence Golding" w:date="2018-04-27T17:47:00Z">
        <w:r>
          <w:t>equal</w:t>
        </w:r>
      </w:ins>
      <w:ins w:id="1130" w:author="Laurence Golding" w:date="2018-04-27T17:45:00Z">
        <w:r>
          <w:t xml:space="preserve"> the </w:t>
        </w:r>
      </w:ins>
      <w:ins w:id="1131" w:author="Laurence Golding" w:date="2018-04-27T17:48:00Z">
        <w:r>
          <w:t>property name</w:t>
        </w:r>
      </w:ins>
      <w:ins w:id="1132" w:author="Laurence Golding" w:date="2018-04-27T17:46:00Z">
        <w:r>
          <w:t xml:space="preserve"> for this </w:t>
        </w:r>
        <w:r>
          <w:rPr>
            <w:rStyle w:val="CODEtemp"/>
          </w:rPr>
          <w:t>logicalLocation</w:t>
        </w:r>
      </w:ins>
      <w:ins w:id="1133" w:author="Laurence Golding" w:date="2018-04-27T17:47:00Z">
        <w:r w:rsidRPr="00D22EF5">
          <w:t xml:space="preserve"> ob</w:t>
        </w:r>
        <w:r>
          <w:t xml:space="preserve">ject in the </w:t>
        </w:r>
        <w:proofErr w:type="gramStart"/>
        <w:r w:rsidRPr="00D22EF5">
          <w:rPr>
            <w:rStyle w:val="CODEtemp"/>
          </w:rPr>
          <w:t>run.</w:t>
        </w:r>
      </w:ins>
      <w:ins w:id="1134" w:author="Laurence Golding" w:date="2018-04-27T17:48:00Z">
        <w:r w:rsidRPr="00D22EF5">
          <w:rPr>
            <w:rStyle w:val="CODEtemp"/>
          </w:rPr>
          <w:t>logicalLocations</w:t>
        </w:r>
      </w:ins>
      <w:proofErr w:type="gramEnd"/>
      <w:ins w:id="1135" w:author="Laurence Golding" w:date="2018-04-27T17:47:00Z">
        <w:r>
          <w:t xml:space="preserve"> </w:t>
        </w:r>
      </w:ins>
      <w:ins w:id="1136" w:author="Laurence Golding" w:date="2018-04-27T17:48:00Z">
        <w:r>
          <w:t>object (</w:t>
        </w:r>
      </w:ins>
      <w:ins w:id="1137" w:author="Laurence Golding" w:date="2018-04-27T17:49:00Z">
        <w:r>
          <w:t>§</w:t>
        </w:r>
        <w:r>
          <w:fldChar w:fldCharType="begin"/>
        </w:r>
        <w:r>
          <w:instrText xml:space="preserve"> REF _Ref493479000 \r \h </w:instrText>
        </w:r>
      </w:ins>
      <w:r>
        <w:fldChar w:fldCharType="separate"/>
      </w:r>
      <w:ins w:id="1138" w:author="Laurence Golding" w:date="2018-04-27T17:49:00Z">
        <w:r>
          <w:t>3.11.13</w:t>
        </w:r>
        <w:r>
          <w:fldChar w:fldCharType="end"/>
        </w:r>
      </w:ins>
      <w:ins w:id="1139" w:author="Laurence Golding" w:date="2018-04-27T17:48:00Z">
        <w:r>
          <w:t xml:space="preserve">), then </w:t>
        </w:r>
      </w:ins>
      <w:ins w:id="1140" w:author="Laurence Golding" w:date="2018-04-27T17:49:00Z">
        <w:r w:rsidRPr="00D22EF5">
          <w:rPr>
            <w:rStyle w:val="CODEtemp"/>
          </w:rPr>
          <w:t>fullyQualifiedName</w:t>
        </w:r>
        <w:r>
          <w:t xml:space="preserve"> </w:t>
        </w:r>
        <w:r>
          <w:rPr>
            <w:b/>
          </w:rPr>
          <w:t>SHALL</w:t>
        </w:r>
        <w:r>
          <w:t xml:space="preserve"> be present. This is an extremely rare corner case. See </w:t>
        </w:r>
      </w:ins>
      <w:ins w:id="1141" w:author="Laurence Golding" w:date="2018-04-27T17:51:00Z">
        <w:r>
          <w:t>§</w:t>
        </w:r>
      </w:ins>
      <w:ins w:id="1142" w:author="Laurence Golding" w:date="2018-04-27T17:52:00Z">
        <w:r>
          <w:fldChar w:fldCharType="begin"/>
        </w:r>
        <w:r>
          <w:instrText xml:space="preserve"> REF _Ref493404450 \r \h </w:instrText>
        </w:r>
      </w:ins>
      <w:r>
        <w:fldChar w:fldCharType="separate"/>
      </w:r>
      <w:ins w:id="1143" w:author="Laurence Golding" w:date="2018-04-27T17:52:00Z">
        <w:r>
          <w:t>3.20.3</w:t>
        </w:r>
        <w:r>
          <w:fldChar w:fldCharType="end"/>
        </w:r>
        <w:r>
          <w:t xml:space="preserve"> for an explanation of the corner case and for an example.</w:t>
        </w:r>
      </w:ins>
      <w:ins w:id="1144" w:author="Laurence Golding" w:date="2018-04-28T14:21:00Z">
        <w:r w:rsidR="000164FF">
          <w:t xml:space="preserve"> Otherwise,</w:t>
        </w:r>
      </w:ins>
      <w:ins w:id="1145" w:author="Laurence Golding" w:date="2018-04-28T14:22:00Z">
        <w:r w:rsidR="000164FF">
          <w:t xml:space="preserve"> </w:t>
        </w:r>
        <w:r w:rsidR="000164FF" w:rsidRPr="000164FF">
          <w:rPr>
            <w:rStyle w:val="CODEtemp"/>
          </w:rPr>
          <w:t>fullyQualifiedName</w:t>
        </w:r>
        <w:r w:rsidR="000164FF">
          <w:t xml:space="preserve"> </w:t>
        </w:r>
        <w:r w:rsidR="000164FF" w:rsidRPr="000164FF">
          <w:rPr>
            <w:b/>
          </w:rPr>
          <w:t>MAY</w:t>
        </w:r>
        <w:r w:rsidR="000164FF">
          <w:t xml:space="preserve"> be present.</w:t>
        </w:r>
      </w:ins>
    </w:p>
    <w:p w14:paraId="3127C99E" w14:textId="4624F545" w:rsidR="007E1430" w:rsidRDefault="007E1430" w:rsidP="007E1430">
      <w:pPr>
        <w:pStyle w:val="Heading3"/>
        <w:rPr>
          <w:ins w:id="1146" w:author="Laurence Golding" w:date="2018-04-28T14:36:00Z"/>
        </w:rPr>
      </w:pPr>
      <w:bookmarkStart w:id="1147" w:name="_Ref512691075"/>
      <w:ins w:id="1148" w:author="Laurence Golding" w:date="2018-04-28T14:36:00Z">
        <w:r>
          <w:t>decoratedName</w:t>
        </w:r>
        <w:bookmarkEnd w:id="1147"/>
      </w:ins>
    </w:p>
    <w:p w14:paraId="6BBBB12E" w14:textId="0CFDFB29" w:rsidR="00AE08B0" w:rsidRDefault="007E1430" w:rsidP="00AE08B0">
      <w:pPr>
        <w:rPr>
          <w:ins w:id="1149" w:author="Laurence Golding" w:date="2018-04-28T14:38:00Z"/>
        </w:rPr>
      </w:pPr>
      <w:ins w:id="1150" w:author="Laurence Golding" w:date="2018-04-28T14:36:00Z">
        <w:r>
          <w:t xml:space="preserve">A </w:t>
        </w:r>
        <w:r w:rsidRPr="00AD7FD8">
          <w:rPr>
            <w:rStyle w:val="CODEtemp"/>
          </w:rPr>
          <w:t>logicalLocation</w:t>
        </w:r>
        <w:r>
          <w:t xml:space="preserve"> object </w:t>
        </w:r>
      </w:ins>
      <w:ins w:id="1151" w:author="Laurence Golding" w:date="2018-04-28T14:37:00Z">
        <w:r>
          <w:rPr>
            <w:b/>
          </w:rPr>
          <w:t>MAY</w:t>
        </w:r>
        <w:r>
          <w:t xml:space="preserve"> contain a property named </w:t>
        </w:r>
        <w:r>
          <w:rPr>
            <w:rStyle w:val="CODEtemp"/>
          </w:rPr>
          <w:t>decoratedName</w:t>
        </w:r>
        <w:r>
          <w:t xml:space="preserve"> whose value is </w:t>
        </w:r>
      </w:ins>
      <w:ins w:id="1152" w:author="Laurence Golding" w:date="2018-04-28T14:38:00Z">
        <w:r w:rsidR="00AE08B0" w:rsidRPr="00365886">
          <w:t xml:space="preserve">a string containing the compiler's internal representation of the logical location associated with this </w:t>
        </w:r>
        <w:r w:rsidR="00AE08B0" w:rsidRPr="00365886">
          <w:rPr>
            <w:rStyle w:val="CODEtemp"/>
          </w:rPr>
          <w:t>location</w:t>
        </w:r>
        <w:r w:rsidR="00AE08B0" w:rsidRPr="00365886">
          <w:t xml:space="preserve"> object.</w:t>
        </w:r>
      </w:ins>
    </w:p>
    <w:p w14:paraId="19D16C6A" w14:textId="77777777" w:rsidR="00AE08B0" w:rsidRDefault="00AE08B0" w:rsidP="00AE08B0">
      <w:pPr>
        <w:pStyle w:val="Note"/>
        <w:rPr>
          <w:ins w:id="1153" w:author="Laurence Golding" w:date="2018-04-28T14:38:00Z"/>
        </w:rPr>
      </w:pPr>
      <w:ins w:id="1154" w:author="Laurence Golding" w:date="2018-04-28T14:38:00Z">
        <w:r>
          <w:t xml:space="preserve">EXAMPLE: In this example, the </w:t>
        </w:r>
        <w:r w:rsidRPr="00365886">
          <w:rPr>
            <w:rStyle w:val="CODEtemp"/>
          </w:rPr>
          <w:t>decoratedName</w:t>
        </w:r>
        <w:r>
          <w:t xml:space="preserve"> property contains a “mangled” name emitted by a C++ compiler:</w:t>
        </w:r>
      </w:ins>
    </w:p>
    <w:p w14:paraId="1238D582" w14:textId="1652B0DC" w:rsidR="00AE08B0" w:rsidRDefault="00AE08B0" w:rsidP="00AE08B0">
      <w:pPr>
        <w:pStyle w:val="Code"/>
        <w:rPr>
          <w:ins w:id="1155" w:author="Laurence Golding" w:date="2018-04-28T14:40:00Z"/>
        </w:rPr>
      </w:pPr>
      <w:proofErr w:type="gramStart"/>
      <w:ins w:id="1156" w:author="Laurence Golding" w:date="2018-04-28T14:38:00Z">
        <w:r>
          <w:t xml:space="preserve">{  </w:t>
        </w:r>
        <w:proofErr w:type="gramEnd"/>
        <w:r>
          <w:t xml:space="preserve">                                            # A </w:t>
        </w:r>
      </w:ins>
      <w:ins w:id="1157" w:author="Laurence Golding" w:date="2018-04-28T14:40:00Z">
        <w:r>
          <w:t>logicalLocation</w:t>
        </w:r>
      </w:ins>
      <w:ins w:id="1158" w:author="Laurence Golding" w:date="2018-04-28T14:38:00Z">
        <w:r>
          <w:t xml:space="preserve"> object</w:t>
        </w:r>
      </w:ins>
    </w:p>
    <w:p w14:paraId="7D57B7DE" w14:textId="13C1ADFD" w:rsidR="00AE08B0" w:rsidRDefault="00AE08B0" w:rsidP="00AE08B0">
      <w:pPr>
        <w:pStyle w:val="Code"/>
        <w:rPr>
          <w:ins w:id="1159" w:author="Laurence Golding" w:date="2018-04-28T14:38:00Z"/>
        </w:rPr>
      </w:pPr>
      <w:ins w:id="1160" w:author="Laurence Golding" w:date="2018-04-28T14:40:00Z">
        <w:r>
          <w:t xml:space="preserve">  "name": "c",</w:t>
        </w:r>
      </w:ins>
    </w:p>
    <w:p w14:paraId="29639C24" w14:textId="76A6F7E8" w:rsidR="00AE08B0" w:rsidRDefault="00AE08B0" w:rsidP="00AE08B0">
      <w:pPr>
        <w:pStyle w:val="Code"/>
        <w:rPr>
          <w:ins w:id="1161" w:author="Laurence Golding" w:date="2018-04-28T14:38:00Z"/>
        </w:rPr>
      </w:pPr>
      <w:ins w:id="1162" w:author="Laurence Golding" w:date="2018-04-28T14:38:00Z">
        <w:r>
          <w:t xml:space="preserve">  "fullyQualifiedName": "</w:t>
        </w:r>
        <w:proofErr w:type="gramStart"/>
        <w:r>
          <w:t>b::</w:t>
        </w:r>
        <w:proofErr w:type="gramEnd"/>
        <w:r>
          <w:t>c(float)",</w:t>
        </w:r>
      </w:ins>
    </w:p>
    <w:p w14:paraId="6D69E898" w14:textId="77777777" w:rsidR="00AE08B0" w:rsidRDefault="00AE08B0" w:rsidP="00AE08B0">
      <w:pPr>
        <w:pStyle w:val="Code"/>
        <w:rPr>
          <w:ins w:id="1163" w:author="Laurence Golding" w:date="2018-04-28T14:38:00Z"/>
        </w:rPr>
      </w:pPr>
      <w:ins w:id="1164" w:author="Laurence Golding" w:date="2018-04-28T14:38:00Z">
        <w:r>
          <w:t xml:space="preserve">  "decoratedName": </w:t>
        </w:r>
        <w:proofErr w:type="gramStart"/>
        <w:r>
          <w:t>"?c</w:t>
        </w:r>
        <w:proofErr w:type="gramEnd"/>
        <w:r>
          <w:t>@b@@AAGXM@Z"</w:t>
        </w:r>
      </w:ins>
    </w:p>
    <w:p w14:paraId="12E230DC" w14:textId="723BABD9" w:rsidR="007E1430" w:rsidRPr="00AE08B0" w:rsidRDefault="00AE08B0" w:rsidP="00AE08B0">
      <w:pPr>
        <w:pStyle w:val="Code"/>
      </w:pPr>
      <w:ins w:id="1165" w:author="Laurence Golding" w:date="2018-04-28T14:38:00Z">
        <w:r>
          <w:t>}</w:t>
        </w:r>
      </w:ins>
    </w:p>
    <w:p w14:paraId="1543AF8F" w14:textId="206978B5" w:rsidR="006E546E" w:rsidRDefault="006E546E" w:rsidP="006E546E">
      <w:pPr>
        <w:pStyle w:val="Heading3"/>
      </w:pPr>
      <w:bookmarkStart w:id="1166" w:name="_Toc511915799"/>
      <w:r>
        <w:t>kind property</w:t>
      </w:r>
      <w:bookmarkEnd w:id="116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lastRenderedPageBreak/>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167" w:name="_Toc511915800"/>
      <w:r>
        <w:t>parentKey property</w:t>
      </w:r>
      <w:bookmarkEnd w:id="1167"/>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68062D">
        <w:t>3.11.13</w:t>
      </w:r>
      <w:r>
        <w:fldChar w:fldCharType="end"/>
      </w:r>
      <w:r>
        <w:t>).</w:t>
      </w:r>
    </w:p>
    <w:p w14:paraId="561C4353" w14:textId="77777777"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168" w:name="_Ref510008325"/>
      <w:bookmarkStart w:id="1169" w:name="_Toc511915801"/>
      <w:r>
        <w:t>codeFlow object</w:t>
      </w:r>
      <w:bookmarkEnd w:id="1168"/>
      <w:bookmarkEnd w:id="1169"/>
    </w:p>
    <w:p w14:paraId="507EC364" w14:textId="20C3EC2C" w:rsidR="00B163FF" w:rsidRDefault="00B163FF" w:rsidP="00B163FF">
      <w:pPr>
        <w:pStyle w:val="Heading3"/>
      </w:pPr>
      <w:bookmarkStart w:id="1170" w:name="_Ref510009088"/>
      <w:bookmarkStart w:id="1171" w:name="_Toc511915802"/>
      <w:r>
        <w:t>General</w:t>
      </w:r>
      <w:bookmarkEnd w:id="1170"/>
      <w:bookmarkEnd w:id="1171"/>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lastRenderedPageBreak/>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172" w:name="_Ref510008352"/>
      <w:bookmarkStart w:id="1173" w:name="_Toc511915803"/>
      <w:r>
        <w:t>message property</w:t>
      </w:r>
      <w:bookmarkEnd w:id="1172"/>
      <w:bookmarkEnd w:id="1173"/>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1174" w:name="_Ref510008358"/>
      <w:bookmarkStart w:id="1175" w:name="_Toc511915804"/>
      <w:r>
        <w:t>threadFlows property</w:t>
      </w:r>
      <w:bookmarkEnd w:id="1174"/>
      <w:bookmarkEnd w:id="1175"/>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176" w:name="_Toc511915805"/>
      <w:r>
        <w:t>properties property</w:t>
      </w:r>
      <w:bookmarkEnd w:id="1176"/>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177" w:name="_Ref493427364"/>
      <w:bookmarkStart w:id="1178" w:name="_Toc511915806"/>
      <w:r>
        <w:t>thread</w:t>
      </w:r>
      <w:r w:rsidR="006E546E">
        <w:t>Flow object</w:t>
      </w:r>
      <w:bookmarkEnd w:id="1177"/>
      <w:bookmarkEnd w:id="1178"/>
    </w:p>
    <w:p w14:paraId="68EE36AB" w14:textId="336A5D40" w:rsidR="006E546E" w:rsidRDefault="006E546E" w:rsidP="006E546E">
      <w:pPr>
        <w:pStyle w:val="Heading3"/>
      </w:pPr>
      <w:bookmarkStart w:id="1179" w:name="_Toc511915807"/>
      <w:r>
        <w:t>General</w:t>
      </w:r>
      <w:bookmarkEnd w:id="117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1180" w:name="_Ref510008395"/>
      <w:bookmarkStart w:id="1181" w:name="_Toc511915808"/>
      <w:r>
        <w:t>id property</w:t>
      </w:r>
      <w:bookmarkEnd w:id="1180"/>
      <w:bookmarkEnd w:id="1181"/>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182" w:name="_Ref503361742"/>
      <w:bookmarkStart w:id="1183" w:name="_Toc511915809"/>
      <w:r>
        <w:t>message property</w:t>
      </w:r>
      <w:bookmarkEnd w:id="1182"/>
      <w:bookmarkEnd w:id="1183"/>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184" w:name="_Ref510008412"/>
      <w:bookmarkStart w:id="1185" w:name="_Toc511915810"/>
      <w:r>
        <w:t>locations property</w:t>
      </w:r>
      <w:bookmarkEnd w:id="1184"/>
      <w:bookmarkEnd w:id="1185"/>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1186" w:name="_Toc511915811"/>
      <w:r>
        <w:lastRenderedPageBreak/>
        <w:t>properties property</w:t>
      </w:r>
      <w:bookmarkEnd w:id="1186"/>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187" w:name="_Ref511819945"/>
      <w:bookmarkStart w:id="1188" w:name="_Toc511915812"/>
      <w:r>
        <w:t>graph object</w:t>
      </w:r>
      <w:bookmarkEnd w:id="1187"/>
      <w:bookmarkEnd w:id="1188"/>
    </w:p>
    <w:p w14:paraId="79771063" w14:textId="13A3DA96" w:rsidR="00CD4F20" w:rsidRDefault="00CD4F20" w:rsidP="00CD4F20">
      <w:pPr>
        <w:pStyle w:val="Heading3"/>
      </w:pPr>
      <w:bookmarkStart w:id="1189" w:name="_Toc511915813"/>
      <w:r>
        <w:t>General</w:t>
      </w:r>
      <w:bookmarkEnd w:id="1189"/>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1190" w:name="_Ref511822858"/>
      <w:bookmarkStart w:id="1191" w:name="_Toc511915814"/>
      <w:r>
        <w:t>id property</w:t>
      </w:r>
      <w:bookmarkEnd w:id="1190"/>
      <w:bookmarkEnd w:id="1191"/>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1192" w:name="_Toc511915815"/>
      <w:r>
        <w:t>description property</w:t>
      </w:r>
      <w:bookmarkEnd w:id="1192"/>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1193" w:name="_Ref511823242"/>
      <w:bookmarkStart w:id="1194" w:name="_Toc511915816"/>
      <w:r>
        <w:t>nodes property</w:t>
      </w:r>
      <w:bookmarkEnd w:id="1193"/>
      <w:bookmarkEnd w:id="1194"/>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1195" w:name="_Ref511823263"/>
      <w:bookmarkStart w:id="1196" w:name="_Toc511915817"/>
      <w:r>
        <w:t>edges property</w:t>
      </w:r>
      <w:bookmarkEnd w:id="1195"/>
      <w:bookmarkEnd w:id="1196"/>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1197" w:name="_Toc511915818"/>
      <w:r>
        <w:t>properties property</w:t>
      </w:r>
      <w:bookmarkEnd w:id="1197"/>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198" w:name="_Ref511821868"/>
      <w:bookmarkStart w:id="1199" w:name="_Toc511915819"/>
      <w:r>
        <w:t>node object</w:t>
      </w:r>
      <w:bookmarkEnd w:id="1198"/>
      <w:bookmarkEnd w:id="1199"/>
    </w:p>
    <w:p w14:paraId="5C490915" w14:textId="5A0DD1FC" w:rsidR="00CD4F20" w:rsidRDefault="00CD4F20" w:rsidP="00CD4F20">
      <w:pPr>
        <w:pStyle w:val="Heading3"/>
      </w:pPr>
      <w:bookmarkStart w:id="1200" w:name="_Toc511915820"/>
      <w:r>
        <w:t>General</w:t>
      </w:r>
      <w:bookmarkEnd w:id="1200"/>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1201" w:name="_Ref511822118"/>
      <w:bookmarkStart w:id="1202" w:name="_Toc511915821"/>
      <w:r>
        <w:t>id property</w:t>
      </w:r>
      <w:bookmarkEnd w:id="1201"/>
      <w:bookmarkEnd w:id="1202"/>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1203" w:name="_Toc511915822"/>
      <w:r>
        <w:lastRenderedPageBreak/>
        <w:t>label property</w:t>
      </w:r>
      <w:bookmarkEnd w:id="1203"/>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1204" w:name="_Toc511915823"/>
      <w:r>
        <w:t>location property</w:t>
      </w:r>
      <w:bookmarkEnd w:id="1204"/>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1205" w:name="_Toc511915824"/>
      <w:r>
        <w:t>properties property</w:t>
      </w:r>
      <w:bookmarkEnd w:id="1205"/>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206" w:name="_Ref511821891"/>
      <w:bookmarkStart w:id="1207" w:name="_Toc511915825"/>
      <w:r>
        <w:t>edge object</w:t>
      </w:r>
      <w:bookmarkEnd w:id="1206"/>
      <w:bookmarkEnd w:id="1207"/>
    </w:p>
    <w:p w14:paraId="78AF70AE" w14:textId="37DDAA2D" w:rsidR="00CD4F20" w:rsidRDefault="00CD4F20" w:rsidP="00CD4F20">
      <w:pPr>
        <w:pStyle w:val="Heading3"/>
      </w:pPr>
      <w:bookmarkStart w:id="1208" w:name="_Toc511915826"/>
      <w:r>
        <w:t>General</w:t>
      </w:r>
      <w:bookmarkEnd w:id="1208"/>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1209" w:name="_Ref511823280"/>
      <w:bookmarkStart w:id="1210" w:name="_Toc511915827"/>
      <w:r>
        <w:t>id property</w:t>
      </w:r>
      <w:bookmarkEnd w:id="1209"/>
      <w:bookmarkEnd w:id="1210"/>
    </w:p>
    <w:p w14:paraId="5747D78D" w14:textId="27D8CCCF" w:rsidR="00380A89" w:rsidRPr="00380A89" w:rsidRDefault="00380A89" w:rsidP="00380A89">
      <w:bookmarkStart w:id="121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21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1212" w:name="_Toc511915828"/>
      <w:r>
        <w:t>label property</w:t>
      </w:r>
      <w:bookmarkEnd w:id="1212"/>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1213" w:name="_Ref511822214"/>
      <w:bookmarkStart w:id="1214" w:name="_Toc511915829"/>
      <w:r>
        <w:t>sourceNodeId property</w:t>
      </w:r>
      <w:bookmarkEnd w:id="1213"/>
      <w:bookmarkEnd w:id="1214"/>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21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1215"/>
      <w:r>
        <w:t>.</w:t>
      </w:r>
    </w:p>
    <w:p w14:paraId="6B8670E4" w14:textId="744803E0" w:rsidR="00CD4F20" w:rsidRDefault="00CD4F20" w:rsidP="00CD4F20">
      <w:pPr>
        <w:pStyle w:val="Heading3"/>
      </w:pPr>
      <w:bookmarkStart w:id="1216" w:name="_Ref511823298"/>
      <w:bookmarkStart w:id="1217" w:name="_Toc511915830"/>
      <w:r>
        <w:t>targetNodeId property</w:t>
      </w:r>
      <w:bookmarkEnd w:id="1216"/>
      <w:bookmarkEnd w:id="1217"/>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1218" w:name="_Toc511915831"/>
      <w:r>
        <w:t>properties property</w:t>
      </w:r>
      <w:bookmarkEnd w:id="1218"/>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219" w:name="_Ref511819971"/>
      <w:bookmarkStart w:id="1220" w:name="_Toc511915832"/>
      <w:r>
        <w:t>graphTraversal object</w:t>
      </w:r>
      <w:bookmarkEnd w:id="1219"/>
      <w:bookmarkEnd w:id="1220"/>
    </w:p>
    <w:p w14:paraId="7EE87AC4" w14:textId="2D601D1D" w:rsidR="00CD4F20" w:rsidRDefault="00CD4F20" w:rsidP="00CD4F20">
      <w:pPr>
        <w:pStyle w:val="Heading3"/>
      </w:pPr>
      <w:bookmarkStart w:id="1221" w:name="_Toc511915833"/>
      <w:r>
        <w:t>General</w:t>
      </w:r>
      <w:bookmarkEnd w:id="1221"/>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1222" w:name="_Ref511823664"/>
      <w:bookmarkStart w:id="1223" w:name="_Toc511915834"/>
      <w:r>
        <w:lastRenderedPageBreak/>
        <w:t>id property</w:t>
      </w:r>
      <w:bookmarkEnd w:id="1222"/>
      <w:bookmarkEnd w:id="1223"/>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1224" w:name="_Ref511823337"/>
      <w:bookmarkStart w:id="1225" w:name="_Toc511915835"/>
      <w:r>
        <w:t>graphId property</w:t>
      </w:r>
      <w:bookmarkEnd w:id="1224"/>
      <w:bookmarkEnd w:id="1225"/>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226" w:name="_Toc511915836"/>
      <w:r>
        <w:t>description property</w:t>
      </w:r>
      <w:bookmarkEnd w:id="1226"/>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1227" w:name="_Ref511823179"/>
      <w:bookmarkStart w:id="1228" w:name="_Toc511915837"/>
      <w:r>
        <w:t>initialState property</w:t>
      </w:r>
      <w:bookmarkEnd w:id="1227"/>
      <w:bookmarkEnd w:id="1228"/>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1229" w:name="_Ref511822614"/>
      <w:bookmarkStart w:id="1230" w:name="_Toc511915838"/>
      <w:r>
        <w:t>edgeTraversals property</w:t>
      </w:r>
      <w:bookmarkEnd w:id="1229"/>
      <w:bookmarkEnd w:id="1230"/>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w:t>
      </w:r>
      <w:proofErr w:type="gramStart"/>
      <w:r>
        <w:t xml:space="preserve">",   </w:t>
      </w:r>
      <w:proofErr w:type="gramEnd"/>
      <w:r>
        <w:t xml:space="preserve">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231" w:name="_Toc511915839"/>
      <w:r>
        <w:t>properties property</w:t>
      </w:r>
      <w:bookmarkEnd w:id="1231"/>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232" w:name="_Ref511822569"/>
      <w:bookmarkStart w:id="1233" w:name="_Toc511915840"/>
      <w:r>
        <w:t>edgeTraversal object</w:t>
      </w:r>
      <w:bookmarkEnd w:id="1232"/>
      <w:bookmarkEnd w:id="1233"/>
    </w:p>
    <w:p w14:paraId="4A14EA88" w14:textId="696B8630" w:rsidR="00CD4F20" w:rsidRDefault="00CD4F20" w:rsidP="00CD4F20">
      <w:pPr>
        <w:pStyle w:val="Heading3"/>
      </w:pPr>
      <w:bookmarkStart w:id="1234" w:name="_Toc511915841"/>
      <w:r>
        <w:t>General</w:t>
      </w:r>
      <w:bookmarkEnd w:id="1234"/>
    </w:p>
    <w:p w14:paraId="7FC25DC6" w14:textId="57980962" w:rsidR="00E66DEE" w:rsidRDefault="00E66DEE" w:rsidP="00E66DEE">
      <w:bookmarkStart w:id="123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236" w:name="_Toc511915842"/>
      <w:r>
        <w:lastRenderedPageBreak/>
        <w:t>edgeId property</w:t>
      </w:r>
      <w:bookmarkEnd w:id="1235"/>
      <w:bookmarkEnd w:id="1236"/>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1237" w:name="_Toc511915843"/>
      <w:r>
        <w:t>message property</w:t>
      </w:r>
      <w:bookmarkEnd w:id="1237"/>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1238" w:name="_Ref511823070"/>
      <w:bookmarkStart w:id="1239" w:name="_Toc511915844"/>
      <w:r>
        <w:t>finalState property</w:t>
      </w:r>
      <w:bookmarkEnd w:id="1238"/>
      <w:bookmarkEnd w:id="1239"/>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1240" w:name="_Toc511915845"/>
      <w:r>
        <w:t>nestedGraphTraversalId property</w:t>
      </w:r>
      <w:bookmarkEnd w:id="1240"/>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3B50BF02"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lastRenderedPageBreak/>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1241" w:name="_Toc511915846"/>
      <w:r>
        <w:t>properties property</w:t>
      </w:r>
      <w:bookmarkEnd w:id="1241"/>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242" w:name="_Ref493427479"/>
      <w:bookmarkStart w:id="1243" w:name="_Toc511915847"/>
      <w:r>
        <w:lastRenderedPageBreak/>
        <w:t>stack object</w:t>
      </w:r>
      <w:bookmarkEnd w:id="1242"/>
      <w:bookmarkEnd w:id="1243"/>
    </w:p>
    <w:p w14:paraId="5A2500F3" w14:textId="474DE860" w:rsidR="006E546E" w:rsidRDefault="006E546E" w:rsidP="006E546E">
      <w:pPr>
        <w:pStyle w:val="Heading3"/>
      </w:pPr>
      <w:bookmarkStart w:id="1244" w:name="_Toc511915848"/>
      <w:r>
        <w:t>General</w:t>
      </w:r>
      <w:bookmarkEnd w:id="12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245" w:name="_Ref503361859"/>
      <w:bookmarkStart w:id="1246" w:name="_Toc511915849"/>
      <w:r>
        <w:t>message property</w:t>
      </w:r>
      <w:bookmarkEnd w:id="1245"/>
      <w:bookmarkEnd w:id="1246"/>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247" w:name="_Toc511915850"/>
      <w:r>
        <w:t>frames property</w:t>
      </w:r>
      <w:bookmarkEnd w:id="1247"/>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248" w:name="_Toc511915851"/>
      <w:r>
        <w:t>properties property</w:t>
      </w:r>
      <w:bookmarkEnd w:id="1248"/>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249" w:name="_Ref493494398"/>
      <w:bookmarkStart w:id="1250" w:name="_Toc511915852"/>
      <w:r>
        <w:t>stackFrame object</w:t>
      </w:r>
      <w:bookmarkEnd w:id="1249"/>
      <w:bookmarkEnd w:id="1250"/>
    </w:p>
    <w:p w14:paraId="440DEBE2" w14:textId="2D9664B2" w:rsidR="006E546E" w:rsidRDefault="006E546E" w:rsidP="006E546E">
      <w:pPr>
        <w:pStyle w:val="Heading3"/>
      </w:pPr>
      <w:bookmarkStart w:id="1251" w:name="_Toc511915853"/>
      <w:r>
        <w:t>General</w:t>
      </w:r>
      <w:bookmarkEnd w:id="1251"/>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1252" w:name="_Ref503362303"/>
      <w:bookmarkStart w:id="1253" w:name="_Toc511915854"/>
      <w:r>
        <w:t xml:space="preserve">location </w:t>
      </w:r>
      <w:r w:rsidR="00D10846">
        <w:t>property</w:t>
      </w:r>
      <w:bookmarkEnd w:id="1252"/>
      <w:bookmarkEnd w:id="1253"/>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1254" w:name="_Toc511915855"/>
      <w:r>
        <w:t>module property</w:t>
      </w:r>
      <w:bookmarkEnd w:id="125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255" w:name="_Toc511915856"/>
      <w:r>
        <w:t>threadId property</w:t>
      </w:r>
      <w:bookmarkEnd w:id="125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256" w:name="_Toc511915857"/>
      <w:r>
        <w:t>address property</w:t>
      </w:r>
      <w:bookmarkEnd w:id="125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257" w:name="_Toc511915858"/>
      <w:r>
        <w:lastRenderedPageBreak/>
        <w:t>offset property</w:t>
      </w:r>
      <w:bookmarkEnd w:id="125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1258" w:name="_Toc511915859"/>
      <w:r>
        <w:t>parameters property</w:t>
      </w:r>
      <w:bookmarkEnd w:id="125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259" w:name="_Toc511915860"/>
      <w:r>
        <w:t>properties property</w:t>
      </w:r>
      <w:bookmarkEnd w:id="1259"/>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260" w:name="_Ref493427581"/>
      <w:bookmarkStart w:id="1261" w:name="_Ref493427754"/>
      <w:bookmarkStart w:id="1262" w:name="_Toc511915861"/>
      <w:r>
        <w:t xml:space="preserve">codeFlowLocation </w:t>
      </w:r>
      <w:r w:rsidR="006E546E">
        <w:t>object</w:t>
      </w:r>
      <w:bookmarkEnd w:id="1260"/>
      <w:bookmarkEnd w:id="1261"/>
      <w:bookmarkEnd w:id="1262"/>
    </w:p>
    <w:p w14:paraId="6AFFA125" w14:textId="72CDB951" w:rsidR="006E546E" w:rsidRDefault="006E546E" w:rsidP="006E546E">
      <w:pPr>
        <w:pStyle w:val="Heading3"/>
      </w:pPr>
      <w:bookmarkStart w:id="1263" w:name="_Toc511915862"/>
      <w:r>
        <w:t>General</w:t>
      </w:r>
      <w:bookmarkEnd w:id="126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264" w:name="_Toc511915863"/>
      <w:r>
        <w:t>step property</w:t>
      </w:r>
      <w:bookmarkEnd w:id="126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265" w:name="_Ref493497783"/>
      <w:bookmarkStart w:id="1266" w:name="_Ref493499799"/>
      <w:bookmarkStart w:id="1267" w:name="_Toc511915864"/>
      <w:r>
        <w:t xml:space="preserve">location </w:t>
      </w:r>
      <w:r w:rsidR="006E546E">
        <w:t>property</w:t>
      </w:r>
      <w:bookmarkEnd w:id="1265"/>
      <w:bookmarkEnd w:id="1266"/>
      <w:bookmarkEnd w:id="1267"/>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1268" w:name="_Toc511915865"/>
      <w:r>
        <w:t>module property</w:t>
      </w:r>
      <w:bookmarkEnd w:id="1268"/>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1269" w:name="_Ref510090188"/>
      <w:bookmarkStart w:id="1270" w:name="_Toc511915866"/>
      <w:r>
        <w:t>state property</w:t>
      </w:r>
      <w:bookmarkEnd w:id="1269"/>
      <w:bookmarkEnd w:id="1270"/>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271" w:name="_Ref510008884"/>
      <w:bookmarkStart w:id="1272" w:name="_Toc511915867"/>
      <w:r>
        <w:t>nestingLevel property</w:t>
      </w:r>
      <w:bookmarkEnd w:id="1271"/>
      <w:bookmarkEnd w:id="127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273" w:name="_Ref510008873"/>
      <w:bookmarkStart w:id="1274" w:name="_Toc511915868"/>
      <w:r>
        <w:t>executionOrder property</w:t>
      </w:r>
      <w:bookmarkEnd w:id="1273"/>
      <w:bookmarkEnd w:id="1274"/>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275" w:name="_Toc511915869"/>
      <w:r>
        <w:t>importance property</w:t>
      </w:r>
      <w:bookmarkEnd w:id="127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1276" w:name="_Toc511915870"/>
      <w:r>
        <w:t>properties property</w:t>
      </w:r>
      <w:bookmarkEnd w:id="1276"/>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277" w:name="_Hlk503362618"/>
      <w:r w:rsidRPr="004A77ED">
        <w:t>§</w:t>
      </w:r>
      <w:bookmarkEnd w:id="1277"/>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278" w:name="_Ref493509872"/>
      <w:bookmarkStart w:id="1279" w:name="_Toc511915871"/>
      <w:r>
        <w:t>annotation object</w:t>
      </w:r>
      <w:bookmarkEnd w:id="1278"/>
      <w:bookmarkEnd w:id="1279"/>
    </w:p>
    <w:p w14:paraId="02CBFA23" w14:textId="6673CFB5" w:rsidR="00B86BC7" w:rsidRDefault="00B86BC7" w:rsidP="00B86BC7">
      <w:pPr>
        <w:pStyle w:val="Heading3"/>
      </w:pPr>
      <w:bookmarkStart w:id="1280" w:name="_Toc511915872"/>
      <w:r>
        <w:t>General</w:t>
      </w:r>
      <w:bookmarkEnd w:id="1280"/>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281" w:name="_Ref493510430"/>
      <w:bookmarkStart w:id="1282" w:name="_Toc511915873"/>
      <w:r>
        <w:t>message property</w:t>
      </w:r>
      <w:bookmarkEnd w:id="1281"/>
      <w:bookmarkEnd w:id="1282"/>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1283" w:name="_Ref493488409"/>
      <w:bookmarkStart w:id="1284" w:name="_Ref503362753"/>
      <w:bookmarkStart w:id="1285" w:name="_Toc511915874"/>
      <w:r>
        <w:t>locations property</w:t>
      </w:r>
      <w:bookmarkEnd w:id="1283"/>
      <w:bookmarkEnd w:id="1284"/>
      <w:bookmarkEnd w:id="1285"/>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1286" w:name="_Ref508812750"/>
      <w:bookmarkStart w:id="1287" w:name="_Toc511915875"/>
      <w:bookmarkStart w:id="1288" w:name="_Ref493407996"/>
      <w:r>
        <w:t>resources object</w:t>
      </w:r>
      <w:bookmarkEnd w:id="1286"/>
      <w:bookmarkEnd w:id="1287"/>
    </w:p>
    <w:p w14:paraId="526D1A22" w14:textId="73E461DD" w:rsidR="00E15F22" w:rsidRDefault="00E15F22" w:rsidP="00E15F22">
      <w:pPr>
        <w:pStyle w:val="Heading3"/>
      </w:pPr>
      <w:bookmarkStart w:id="1289" w:name="_Toc511915876"/>
      <w:r>
        <w:t>General</w:t>
      </w:r>
      <w:bookmarkEnd w:id="128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290" w:name="_Ref508811824"/>
      <w:bookmarkStart w:id="1291" w:name="_Toc511915877"/>
      <w:r>
        <w:lastRenderedPageBreak/>
        <w:t>messageStrings property</w:t>
      </w:r>
      <w:bookmarkEnd w:id="1290"/>
      <w:bookmarkEnd w:id="1291"/>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292" w:name="_Ref508870783"/>
      <w:bookmarkStart w:id="1293" w:name="_Ref508871574"/>
      <w:bookmarkStart w:id="1294" w:name="_Ref508876005"/>
      <w:bookmarkStart w:id="1295" w:name="_Toc511915878"/>
      <w:r>
        <w:t>rules property</w:t>
      </w:r>
      <w:bookmarkEnd w:id="1292"/>
      <w:bookmarkEnd w:id="1293"/>
      <w:bookmarkEnd w:id="1294"/>
      <w:bookmarkEnd w:id="1295"/>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89FEDBD"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w:t>
      </w:r>
      <w:del w:id="1296" w:author="Laurence Golding" w:date="2018-04-28T13:09:00Z">
        <w:r w:rsidRPr="0037313D" w:rsidDel="00210C25">
          <w:delText xml:space="preserve"> or </w:delText>
        </w:r>
        <w:r w:rsidRPr="0037313D" w:rsidDel="00210C25">
          <w:rPr>
            <w:rStyle w:val="CODEtemp"/>
          </w:rPr>
          <w:delText>ruleKey</w:delText>
        </w:r>
        <w:r w:rsidRPr="0037313D" w:rsidDel="00210C25">
          <w:delText xml:space="preserve"> property (§</w:delText>
        </w:r>
        <w:r w:rsidR="00162677" w:rsidDel="00210C25">
          <w:fldChar w:fldCharType="begin"/>
        </w:r>
        <w:r w:rsidR="00162677" w:rsidDel="00210C25">
          <w:delInstrText xml:space="preserve"> REF _Ref493408875 \r \h </w:delInstrText>
        </w:r>
        <w:r w:rsidR="00162677" w:rsidDel="00210C25">
          <w:fldChar w:fldCharType="separate"/>
        </w:r>
        <w:r w:rsidR="0068062D" w:rsidDel="00210C25">
          <w:delText>3.19.5</w:delText>
        </w:r>
        <w:r w:rsidR="00162677" w:rsidDel="00210C25">
          <w:fldChar w:fldCharType="end"/>
        </w:r>
        <w:r w:rsidRPr="0037313D" w:rsidDel="00210C25">
          <w:delText>)</w:delText>
        </w:r>
      </w:del>
      <w:r w:rsidRPr="0037313D">
        <w:t>.</w:t>
      </w:r>
    </w:p>
    <w:p w14:paraId="5EB63AAA" w14:textId="75C8B7FD" w:rsidR="00B86BC7" w:rsidRDefault="00B86BC7" w:rsidP="00B86BC7">
      <w:pPr>
        <w:pStyle w:val="Heading2"/>
      </w:pPr>
      <w:bookmarkStart w:id="1297" w:name="_Ref508814067"/>
      <w:bookmarkStart w:id="1298" w:name="_Toc511915879"/>
      <w:r>
        <w:t>rule object</w:t>
      </w:r>
      <w:bookmarkEnd w:id="1288"/>
      <w:bookmarkEnd w:id="1297"/>
      <w:bookmarkEnd w:id="1298"/>
    </w:p>
    <w:p w14:paraId="0004BC6E" w14:textId="658F9ED1" w:rsidR="00B86BC7" w:rsidRDefault="00B86BC7" w:rsidP="00B86BC7">
      <w:pPr>
        <w:pStyle w:val="Heading3"/>
      </w:pPr>
      <w:bookmarkStart w:id="1299" w:name="_Toc511915880"/>
      <w:r>
        <w:t>General</w:t>
      </w:r>
      <w:bookmarkEnd w:id="129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300" w:name="_Toc511915881"/>
      <w:r>
        <w:t>Constraints</w:t>
      </w:r>
      <w:bookmarkEnd w:id="1300"/>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301" w:name="_Ref493408046"/>
      <w:bookmarkStart w:id="1302" w:name="_Toc511915882"/>
      <w:r>
        <w:t>id property</w:t>
      </w:r>
      <w:bookmarkEnd w:id="1301"/>
      <w:bookmarkEnd w:id="130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303" w:name="_Toc511915883"/>
      <w:r>
        <w:t>name property</w:t>
      </w:r>
      <w:bookmarkEnd w:id="1303"/>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304" w:name="_Ref493510771"/>
      <w:bookmarkStart w:id="1305" w:name="_Toc511915884"/>
      <w:r>
        <w:t>shortDescription property</w:t>
      </w:r>
      <w:bookmarkEnd w:id="1304"/>
      <w:bookmarkEnd w:id="1305"/>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306" w:name="_Ref493510781"/>
      <w:bookmarkStart w:id="1307" w:name="_Toc511915885"/>
      <w:r>
        <w:t>fullDescription property</w:t>
      </w:r>
      <w:bookmarkEnd w:id="1306"/>
      <w:bookmarkEnd w:id="1307"/>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308" w:name="_Ref493345139"/>
      <w:bookmarkStart w:id="1309" w:name="_Toc511915886"/>
      <w:r>
        <w:t>message</w:t>
      </w:r>
      <w:r w:rsidR="00CD2BD7">
        <w:t>Strings</w:t>
      </w:r>
      <w:r>
        <w:t xml:space="preserve"> property</w:t>
      </w:r>
      <w:bookmarkEnd w:id="1308"/>
      <w:bookmarkEnd w:id="1309"/>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1310" w:name="_Ref503366474"/>
      <w:bookmarkStart w:id="1311" w:name="_Ref503366805"/>
      <w:bookmarkStart w:id="1312" w:name="_Toc511915887"/>
      <w:r>
        <w:t>richMessageStrings</w:t>
      </w:r>
      <w:r w:rsidR="00932BEE">
        <w:t xml:space="preserve"> property</w:t>
      </w:r>
      <w:bookmarkEnd w:id="1310"/>
      <w:bookmarkEnd w:id="1311"/>
      <w:bookmarkEnd w:id="1312"/>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1313" w:name="_Toc511915888"/>
      <w:r>
        <w:t>help</w:t>
      </w:r>
      <w:r w:rsidR="00F47A7C">
        <w:t>Location</w:t>
      </w:r>
      <w:r>
        <w:t xml:space="preserve"> property</w:t>
      </w:r>
      <w:bookmarkEnd w:id="1313"/>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314" w:name="_Ref503364566"/>
      <w:bookmarkStart w:id="1315" w:name="_Toc511915889"/>
      <w:r>
        <w:t>help property</w:t>
      </w:r>
      <w:bookmarkEnd w:id="1314"/>
      <w:bookmarkEnd w:id="1315"/>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316" w:name="_Ref508894471"/>
      <w:bookmarkStart w:id="1317" w:name="_Toc511915890"/>
      <w:r>
        <w:t>configuration property</w:t>
      </w:r>
      <w:bookmarkEnd w:id="1316"/>
      <w:bookmarkEnd w:id="1317"/>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1318" w:name="_Toc511915891"/>
      <w:r>
        <w:t>properties property</w:t>
      </w:r>
      <w:bookmarkEnd w:id="1318"/>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1319" w:name="_Ref508894470"/>
      <w:bookmarkStart w:id="1320" w:name="_Ref508894720"/>
      <w:bookmarkStart w:id="1321" w:name="_Ref508894737"/>
      <w:bookmarkStart w:id="1322" w:name="_Toc511915892"/>
      <w:bookmarkStart w:id="1323" w:name="_Ref493477061"/>
      <w:r>
        <w:t>ruleConfiguration object</w:t>
      </w:r>
      <w:bookmarkEnd w:id="1319"/>
      <w:bookmarkEnd w:id="1320"/>
      <w:bookmarkEnd w:id="1321"/>
      <w:bookmarkEnd w:id="1322"/>
    </w:p>
    <w:p w14:paraId="2F470253" w14:textId="738DA236" w:rsidR="00164CCB" w:rsidRDefault="00164CCB" w:rsidP="00164CCB">
      <w:pPr>
        <w:pStyle w:val="Heading3"/>
      </w:pPr>
      <w:bookmarkStart w:id="1324" w:name="_Toc511915893"/>
      <w:r>
        <w:t>General</w:t>
      </w:r>
      <w:bookmarkEnd w:id="132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1325" w:name="_Toc511915894"/>
      <w:r>
        <w:t>enabled property</w:t>
      </w:r>
      <w:bookmarkEnd w:id="132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1326" w:name="_Ref508894469"/>
      <w:bookmarkStart w:id="1327" w:name="_Toc511915895"/>
      <w:r>
        <w:t>defaultLevel property</w:t>
      </w:r>
      <w:bookmarkEnd w:id="1326"/>
      <w:bookmarkEnd w:id="1327"/>
    </w:p>
    <w:p w14:paraId="2F7AE5CB" w14:textId="18EBB6F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del w:id="1328" w:author="Laurence Golding" w:date="2018-04-28T13:10:00Z">
        <w:r w:rsidDel="00431F8A">
          <w:delText xml:space="preserve">the </w:delText>
        </w:r>
      </w:del>
      <w:proofErr w:type="gramStart"/>
      <w:r w:rsidRPr="00F4291F">
        <w:rPr>
          <w:rStyle w:val="CODEtemp"/>
        </w:rPr>
        <w:t>result.level</w:t>
      </w:r>
      <w:proofErr w:type="gramEnd"/>
      <w:r>
        <w:t xml:space="preserve"> </w:t>
      </w:r>
      <w:del w:id="1329" w:author="Laurence Golding" w:date="2018-04-28T13:10:00Z">
        <w:r w:rsidDel="00431F8A">
          <w:delText xml:space="preserve">property </w:delText>
        </w:r>
      </w:del>
      <w:r>
        <w:t>(§</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626B76A"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t>
      </w:r>
      <w:del w:id="1330" w:author="Laurence Golding" w:date="2018-04-28T13:11:00Z">
        <w:r w:rsidDel="00431F8A">
          <w:delText xml:space="preserve">which </w:delText>
        </w:r>
      </w:del>
      <w:ins w:id="1331" w:author="Laurence Golding" w:date="2018-04-28T13:11:00Z">
        <w:r w:rsidR="00431F8A">
          <w:t xml:space="preserve">whose </w:t>
        </w:r>
        <w:r w:rsidR="00431F8A" w:rsidRPr="00F4291F">
          <w:rPr>
            <w:rStyle w:val="CODEtemp"/>
          </w:rPr>
          <w:t>ruleId</w:t>
        </w:r>
        <w:r w:rsidR="00431F8A">
          <w:t xml:space="preserve"> property (§</w:t>
        </w:r>
        <w:r w:rsidR="00431F8A">
          <w:fldChar w:fldCharType="begin"/>
        </w:r>
        <w:r w:rsidR="00431F8A">
          <w:instrText xml:space="preserve"> REF _Ref493408865 \w \h </w:instrText>
        </w:r>
      </w:ins>
      <w:ins w:id="1332" w:author="Laurence Golding" w:date="2018-04-28T13:11:00Z">
        <w:r w:rsidR="00431F8A">
          <w:fldChar w:fldCharType="separate"/>
        </w:r>
        <w:r w:rsidR="00431F8A">
          <w:t>3.19.3</w:t>
        </w:r>
        <w:r w:rsidR="00431F8A">
          <w:fldChar w:fldCharType="end"/>
        </w:r>
        <w:r w:rsidR="00431F8A">
          <w:t xml:space="preserve">) </w:t>
        </w:r>
      </w:ins>
      <w:r>
        <w:t xml:space="preserve">refers to this rule configuration </w:t>
      </w:r>
      <w:del w:id="1333" w:author="Laurence Golding" w:date="2018-04-28T13:11:00Z">
        <w:r w:rsidDel="00431F8A">
          <w:delText xml:space="preserve">through its </w:delText>
        </w:r>
        <w:r w:rsidRPr="00F4291F" w:rsidDel="00431F8A">
          <w:rPr>
            <w:rStyle w:val="CODEtemp"/>
          </w:rPr>
          <w:delText>ruleId</w:delText>
        </w:r>
        <w:r w:rsidDel="00431F8A">
          <w:delText xml:space="preserve"> property (§</w:delText>
        </w:r>
        <w:r w:rsidDel="00431F8A">
          <w:fldChar w:fldCharType="begin"/>
        </w:r>
        <w:r w:rsidDel="00431F8A">
          <w:delInstrText xml:space="preserve"> REF _Ref493408865 \w \h </w:delInstrText>
        </w:r>
        <w:r w:rsidDel="00431F8A">
          <w:fldChar w:fldCharType="separate"/>
        </w:r>
        <w:r w:rsidR="0068062D" w:rsidDel="00431F8A">
          <w:delText>3.19.3</w:delText>
        </w:r>
        <w:r w:rsidDel="00431F8A">
          <w:fldChar w:fldCharType="end"/>
        </w:r>
        <w:r w:rsidDel="00431F8A">
          <w:delText xml:space="preserve">) or its </w:delText>
        </w:r>
        <w:r w:rsidRPr="00F4291F" w:rsidDel="00431F8A">
          <w:rPr>
            <w:rStyle w:val="CODEtemp"/>
          </w:rPr>
          <w:delText>ruleKey</w:delText>
        </w:r>
        <w:r w:rsidDel="00431F8A">
          <w:delText xml:space="preserve"> property (§</w:delText>
        </w:r>
        <w:r w:rsidDel="00431F8A">
          <w:fldChar w:fldCharType="begin"/>
        </w:r>
        <w:r w:rsidDel="00431F8A">
          <w:delInstrText xml:space="preserve"> REF _Ref493408875 \w \h </w:delInstrText>
        </w:r>
        <w:r w:rsidDel="00431F8A">
          <w:fldChar w:fldCharType="separate"/>
        </w:r>
        <w:r w:rsidR="0068062D" w:rsidDel="00431F8A">
          <w:delText>3.19.5</w:delText>
        </w:r>
        <w:r w:rsidDel="00431F8A">
          <w:fldChar w:fldCharType="end"/>
        </w:r>
        <w:r w:rsidDel="00431F8A">
          <w:delText xml:space="preserve">), </w:delText>
        </w:r>
      </w:del>
      <w:r>
        <w:t xml:space="preserve">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1334" w:name="_Ref508894764"/>
      <w:bookmarkStart w:id="1335" w:name="_Ref508894796"/>
      <w:bookmarkStart w:id="1336" w:name="_Toc511915896"/>
      <w:r>
        <w:t>parameters property</w:t>
      </w:r>
      <w:bookmarkEnd w:id="1334"/>
      <w:bookmarkEnd w:id="1335"/>
      <w:bookmarkEnd w:id="1336"/>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1337" w:name="_Toc511915897"/>
      <w:r>
        <w:lastRenderedPageBreak/>
        <w:t>fix object</w:t>
      </w:r>
      <w:bookmarkEnd w:id="1323"/>
      <w:bookmarkEnd w:id="1337"/>
    </w:p>
    <w:p w14:paraId="410A501F" w14:textId="4C707545" w:rsidR="00B86BC7" w:rsidRDefault="00B86BC7" w:rsidP="00B86BC7">
      <w:pPr>
        <w:pStyle w:val="Heading3"/>
      </w:pPr>
      <w:bookmarkStart w:id="1338" w:name="_Toc511915898"/>
      <w:r>
        <w:t>General</w:t>
      </w:r>
      <w:bookmarkEnd w:id="1338"/>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339" w:name="_Ref493512730"/>
      <w:bookmarkStart w:id="1340" w:name="_Toc511915899"/>
      <w:r>
        <w:t>description property</w:t>
      </w:r>
      <w:bookmarkEnd w:id="1339"/>
      <w:bookmarkEnd w:id="1340"/>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341" w:name="_Ref493512752"/>
      <w:bookmarkStart w:id="1342" w:name="_Ref493513084"/>
      <w:bookmarkStart w:id="1343" w:name="_Ref503372111"/>
      <w:bookmarkStart w:id="1344" w:name="_Ref503372176"/>
      <w:bookmarkStart w:id="1345" w:name="_Toc511915900"/>
      <w:r>
        <w:t>fileChanges property</w:t>
      </w:r>
      <w:bookmarkEnd w:id="1341"/>
      <w:bookmarkEnd w:id="1342"/>
      <w:bookmarkEnd w:id="1343"/>
      <w:bookmarkEnd w:id="1344"/>
      <w:bookmarkEnd w:id="1345"/>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1346" w:name="_Ref493512744"/>
      <w:bookmarkStart w:id="1347" w:name="_Ref493512991"/>
      <w:bookmarkStart w:id="1348" w:name="_Toc511915901"/>
      <w:r>
        <w:t>fileChange object</w:t>
      </w:r>
      <w:bookmarkEnd w:id="1346"/>
      <w:bookmarkEnd w:id="1347"/>
      <w:bookmarkEnd w:id="1348"/>
    </w:p>
    <w:p w14:paraId="74D8322D" w14:textId="06E505AA" w:rsidR="00B86BC7" w:rsidRDefault="00B86BC7" w:rsidP="00B86BC7">
      <w:pPr>
        <w:pStyle w:val="Heading3"/>
      </w:pPr>
      <w:bookmarkStart w:id="1349" w:name="_Toc511915902"/>
      <w:r>
        <w:t>General</w:t>
      </w:r>
      <w:bookmarkEnd w:id="134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350" w:name="_Ref493513096"/>
      <w:bookmarkStart w:id="1351" w:name="_Ref493513195"/>
      <w:bookmarkStart w:id="1352" w:name="_Ref493513493"/>
      <w:bookmarkStart w:id="1353" w:name="_Toc511915903"/>
      <w:r>
        <w:t>fileLocation</w:t>
      </w:r>
      <w:r w:rsidR="00B86BC7">
        <w:t xml:space="preserve"> property</w:t>
      </w:r>
      <w:bookmarkEnd w:id="1350"/>
      <w:bookmarkEnd w:id="1351"/>
      <w:bookmarkEnd w:id="1352"/>
      <w:bookmarkEnd w:id="1353"/>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354" w:name="_Ref493513106"/>
      <w:bookmarkStart w:id="1355" w:name="_Toc511915904"/>
      <w:r>
        <w:t>replacements property</w:t>
      </w:r>
      <w:bookmarkEnd w:id="1354"/>
      <w:bookmarkEnd w:id="1355"/>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1356" w:name="_Ref493513114"/>
      <w:bookmarkStart w:id="1357" w:name="_Ref493513476"/>
      <w:bookmarkStart w:id="1358" w:name="_Toc511915905"/>
      <w:r>
        <w:t>replacement object</w:t>
      </w:r>
      <w:bookmarkEnd w:id="1356"/>
      <w:bookmarkEnd w:id="1357"/>
      <w:bookmarkEnd w:id="1358"/>
    </w:p>
    <w:p w14:paraId="1276FD13" w14:textId="540BBC1F" w:rsidR="00B86BC7" w:rsidRDefault="00B86BC7" w:rsidP="00B86BC7">
      <w:pPr>
        <w:pStyle w:val="Heading3"/>
      </w:pPr>
      <w:bookmarkStart w:id="1359" w:name="_Toc511915906"/>
      <w:r>
        <w:t>General</w:t>
      </w:r>
      <w:bookmarkEnd w:id="135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360" w:name="_Toc511915907"/>
      <w:r>
        <w:t>Constraints</w:t>
      </w:r>
      <w:bookmarkEnd w:id="1360"/>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1361" w:name="_Ref493518436"/>
      <w:bookmarkStart w:id="1362" w:name="_Ref493518439"/>
      <w:bookmarkStart w:id="1363" w:name="_Ref493518529"/>
      <w:bookmarkStart w:id="1364" w:name="_Toc511915908"/>
      <w:r>
        <w:t>deleted</w:t>
      </w:r>
      <w:r w:rsidR="00F27F55">
        <w:t>Region</w:t>
      </w:r>
      <w:r>
        <w:t xml:space="preserve"> property</w:t>
      </w:r>
      <w:bookmarkEnd w:id="1361"/>
      <w:bookmarkEnd w:id="1362"/>
      <w:bookmarkEnd w:id="1363"/>
      <w:bookmarkEnd w:id="1364"/>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365" w:name="_Ref493518437"/>
      <w:bookmarkStart w:id="1366" w:name="_Ref493518440"/>
      <w:bookmarkStart w:id="1367" w:name="_Toc511915909"/>
      <w:r>
        <w:t>inserted</w:t>
      </w:r>
      <w:r w:rsidR="00F27F55">
        <w:t>Content</w:t>
      </w:r>
      <w:r>
        <w:t xml:space="preserve"> property</w:t>
      </w:r>
      <w:bookmarkEnd w:id="1365"/>
      <w:bookmarkEnd w:id="1366"/>
      <w:bookmarkEnd w:id="1367"/>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368" w:name="_Ref493404948"/>
      <w:bookmarkStart w:id="1369" w:name="_Ref493406026"/>
      <w:bookmarkStart w:id="1370" w:name="_Toc511915910"/>
      <w:r>
        <w:t>notification object</w:t>
      </w:r>
      <w:bookmarkEnd w:id="1368"/>
      <w:bookmarkEnd w:id="1369"/>
      <w:bookmarkEnd w:id="1370"/>
    </w:p>
    <w:p w14:paraId="3BD7AF2E" w14:textId="23E07934" w:rsidR="00B86BC7" w:rsidRDefault="00B86BC7" w:rsidP="00B86BC7">
      <w:pPr>
        <w:pStyle w:val="Heading3"/>
      </w:pPr>
      <w:bookmarkStart w:id="1371" w:name="_Toc511915911"/>
      <w:r>
        <w:t>General</w:t>
      </w:r>
      <w:bookmarkEnd w:id="1371"/>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1372" w:name="_Toc511915912"/>
      <w:r>
        <w:t>id property</w:t>
      </w:r>
      <w:bookmarkEnd w:id="137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373" w:name="_Ref493518926"/>
      <w:bookmarkStart w:id="1374" w:name="_Toc511915913"/>
      <w:r>
        <w:t>ruleId property</w:t>
      </w:r>
      <w:bookmarkEnd w:id="1373"/>
      <w:bookmarkEnd w:id="1374"/>
    </w:p>
    <w:p w14:paraId="72DC23AB" w14:textId="1E546E2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w:t>
      </w:r>
      <w:del w:id="1375" w:author="Laurence Golding" w:date="2018-04-28T13:21:00Z">
        <w:r w:rsidRPr="003672C8" w:rsidDel="00431F8A">
          <w:delText xml:space="preserve"> (§</w:delText>
        </w:r>
        <w:r w:rsidDel="00431F8A">
          <w:fldChar w:fldCharType="begin"/>
        </w:r>
        <w:r w:rsidDel="00431F8A">
          <w:delInstrText xml:space="preserve"> REF _Ref493408046 \w \h </w:delInstrText>
        </w:r>
        <w:r w:rsidDel="00431F8A">
          <w:fldChar w:fldCharType="separate"/>
        </w:r>
        <w:r w:rsidR="0068062D" w:rsidDel="00431F8A">
          <w:delText>3.36.3</w:delText>
        </w:r>
        <w:r w:rsidDel="00431F8A">
          <w:fldChar w:fldCharType="end"/>
        </w:r>
        <w:r w:rsidRPr="003672C8" w:rsidDel="00431F8A">
          <w:delText>)</w:delText>
        </w:r>
      </w:del>
      <w:r w:rsidRPr="003672C8">
        <w:t>.</w:t>
      </w:r>
    </w:p>
    <w:p w14:paraId="6EDC8FC8" w14:textId="06572C69" w:rsidR="00B86BC7" w:rsidDel="00431F8A" w:rsidRDefault="00B86BC7" w:rsidP="00B86BC7">
      <w:pPr>
        <w:pStyle w:val="Heading3"/>
        <w:rPr>
          <w:del w:id="1376" w:author="Laurence Golding" w:date="2018-04-28T13:13:00Z"/>
        </w:rPr>
      </w:pPr>
      <w:bookmarkStart w:id="1377" w:name="_Toc511915914"/>
      <w:del w:id="1378" w:author="Laurence Golding" w:date="2018-04-28T13:13:00Z">
        <w:r w:rsidDel="00431F8A">
          <w:delText>ruleKey property</w:delText>
        </w:r>
        <w:bookmarkEnd w:id="1377"/>
      </w:del>
    </w:p>
    <w:p w14:paraId="689839C4" w14:textId="24211C20" w:rsidR="003672C8" w:rsidRPr="00431F8A" w:rsidRDefault="003672C8" w:rsidP="003672C8">
      <w:r>
        <w:t>If there is more than one rule with the</w:t>
      </w:r>
      <w:ins w:id="1379" w:author="Laurence Golding" w:date="2018-04-28T13:14:00Z">
        <w:r w:rsidR="00431F8A">
          <w:t xml:space="preserve"> desired</w:t>
        </w:r>
      </w:ins>
      <w:r>
        <w:t xml:space="preserve"> id</w:t>
      </w:r>
      <w:del w:id="1380" w:author="Laurence Golding" w:date="2018-04-28T13:14:00Z">
        <w:r w:rsidDel="00431F8A">
          <w:delText xml:space="preserve"> specified by the </w:delText>
        </w:r>
        <w:r w:rsidRPr="003672C8" w:rsidDel="00431F8A">
          <w:rPr>
            <w:rStyle w:val="CODEtemp"/>
          </w:rPr>
          <w:delText>ruleId</w:delText>
        </w:r>
        <w:r w:rsidDel="00431F8A">
          <w:delText xml:space="preserve"> property (§</w:delText>
        </w:r>
        <w:r w:rsidDel="00431F8A">
          <w:fldChar w:fldCharType="begin"/>
        </w:r>
        <w:r w:rsidDel="00431F8A">
          <w:delInstrText xml:space="preserve"> REF _Ref493518926 \w \h </w:delInstrText>
        </w:r>
        <w:r w:rsidDel="00431F8A">
          <w:fldChar w:fldCharType="separate"/>
        </w:r>
        <w:r w:rsidR="0068062D" w:rsidDel="00431F8A">
          <w:delText>3.41.3</w:delText>
        </w:r>
        <w:r w:rsidDel="00431F8A">
          <w:fldChar w:fldCharType="end"/>
        </w:r>
        <w:r w:rsidDel="00431F8A">
          <w:delText>)</w:delText>
        </w:r>
      </w:del>
      <w:r>
        <w:t>, and if the</w:t>
      </w:r>
      <w:ins w:id="1381" w:author="Laurence Golding" w:date="2018-04-28T13:14:00Z">
        <w:r w:rsidR="00431F8A">
          <w:t xml:space="preserve"> containing</w:t>
        </w:r>
      </w:ins>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del w:id="1382" w:author="Laurence Golding" w:date="2018-04-28T13:17:00Z">
        <w:r w:rsidDel="00431F8A">
          <w:delText xml:space="preserve"> in which this </w:delText>
        </w:r>
        <w:r w:rsidRPr="003672C8" w:rsidDel="00431F8A">
          <w:rPr>
            <w:rStyle w:val="CODEtemp"/>
          </w:rPr>
          <w:delText>notification</w:delText>
        </w:r>
        <w:r w:rsidDel="00431F8A">
          <w:delText xml:space="preserve"> object occurs</w:delText>
        </w:r>
      </w:del>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w:t>
      </w:r>
      <w:del w:id="1383" w:author="Laurence Golding" w:date="2018-04-28T13:18:00Z">
        <w:r w:rsidDel="00431F8A">
          <w:delText xml:space="preserve">the </w:delText>
        </w:r>
        <w:r w:rsidRPr="003672C8" w:rsidDel="00431F8A">
          <w:rPr>
            <w:rStyle w:val="CODEtemp"/>
          </w:rPr>
          <w:delText>notification</w:delText>
        </w:r>
        <w:r w:rsidDel="00431F8A">
          <w:delText xml:space="preserve"> object </w:delText>
        </w:r>
        <w:r w:rsidRPr="003672C8" w:rsidDel="00431F8A">
          <w:rPr>
            <w:b/>
          </w:rPr>
          <w:delText>SHALL</w:delText>
        </w:r>
        <w:r w:rsidDel="00431F8A">
          <w:delText xml:space="preserve"> contain a property named </w:delText>
        </w:r>
        <w:r w:rsidRPr="003672C8" w:rsidDel="00431F8A">
          <w:rPr>
            <w:rStyle w:val="CODEtemp"/>
          </w:rPr>
          <w:delText>ruleKey</w:delText>
        </w:r>
      </w:del>
      <w:ins w:id="1384" w:author="Laurence Golding" w:date="2018-04-28T13:18:00Z">
        <w:r w:rsidR="00431F8A">
          <w:t xml:space="preserve">instead of containing the rule id, </w:t>
        </w:r>
        <w:r w:rsidR="00431F8A" w:rsidRPr="00431F8A">
          <w:rPr>
            <w:rStyle w:val="CODEtemp"/>
          </w:rPr>
          <w:t>ruleId</w:t>
        </w:r>
        <w:r w:rsidR="00431F8A">
          <w:t xml:space="preserve"> </w:t>
        </w:r>
        <w:r w:rsidR="00431F8A">
          <w:rPr>
            <w:b/>
          </w:rPr>
          <w:t>SHALL</w:t>
        </w:r>
        <w:r w:rsidR="00431F8A">
          <w:t xml:space="preserve"> contain a string</w:t>
        </w:r>
      </w:ins>
      <w:r>
        <w:t xml:space="preserve"> </w:t>
      </w:r>
      <w:del w:id="1385" w:author="Laurence Golding" w:date="2018-04-28T13:18:00Z">
        <w:r w:rsidDel="00431F8A">
          <w:delText xml:space="preserve">whose value is a string </w:delText>
        </w:r>
      </w:del>
      <w:r>
        <w:t xml:space="preserve">that </w:t>
      </w:r>
      <w:del w:id="1386" w:author="Laurence Golding" w:date="2018-04-28T13:19:00Z">
        <w:r w:rsidDel="00431F8A">
          <w:delText xml:space="preserve">matches </w:delText>
        </w:r>
      </w:del>
      <w:ins w:id="1387" w:author="Laurence Golding" w:date="2018-04-28T13:19:00Z">
        <w:r w:rsidR="00431F8A">
          <w:t xml:space="preserve">equals </w:t>
        </w:r>
      </w:ins>
      <w:r>
        <w:t xml:space="preserve">one of the property names in </w:t>
      </w:r>
      <w:del w:id="1388" w:author="Laurence Golding" w:date="2018-04-28T13:19:00Z">
        <w:r w:rsidDel="00431F8A">
          <w:delText xml:space="preserve">the </w:delText>
        </w:r>
        <w:r w:rsidR="00431CDA" w:rsidDel="00431F8A">
          <w:rPr>
            <w:rStyle w:val="CODEtemp"/>
          </w:rPr>
          <w:delText>run.</w:delText>
        </w:r>
      </w:del>
      <w:r w:rsidR="00431CDA">
        <w:rPr>
          <w:rStyle w:val="CODEtemp"/>
        </w:rPr>
        <w:t>resources</w:t>
      </w:r>
      <w:r w:rsidRPr="003672C8">
        <w:rPr>
          <w:rStyle w:val="CODEtemp"/>
        </w:rPr>
        <w:t>.rules</w:t>
      </w:r>
      <w:del w:id="1389" w:author="Laurence Golding" w:date="2018-04-28T13:19:00Z">
        <w:r w:rsidDel="00431F8A">
          <w:delText xml:space="preserve"> object</w:delText>
        </w:r>
      </w:del>
      <w:r>
        <w:t>.</w:t>
      </w:r>
      <w:ins w:id="1390" w:author="Laurence Golding" w:date="2018-04-28T13:19:00Z">
        <w:r w:rsidR="00431F8A">
          <w:t xml:space="preserve"> To improve the readability of the log file, this property name </w:t>
        </w:r>
        <w:r w:rsidR="00431F8A">
          <w:rPr>
            <w:b/>
          </w:rPr>
          <w:t>SHOULD</w:t>
        </w:r>
        <w:r w:rsidR="00431F8A">
          <w:t xml:space="preserve"> be formed by appending a suffix to the rule id.</w:t>
        </w:r>
      </w:ins>
      <w:ins w:id="1391" w:author="Laurence Golding" w:date="2018-04-28T13:20:00Z">
        <w:r w:rsidR="00431F8A">
          <w:t xml:space="preserve"> In this case, the </w:t>
        </w:r>
        <w:r w:rsidR="00431F8A" w:rsidRPr="001B1432">
          <w:rPr>
            <w:rStyle w:val="CODEtemp"/>
          </w:rPr>
          <w:t>"id"</w:t>
        </w:r>
        <w:r w:rsidR="00431F8A">
          <w:t xml:space="preserve"> property (§</w:t>
        </w:r>
        <w:r w:rsidR="00431F8A">
          <w:fldChar w:fldCharType="begin"/>
        </w:r>
        <w:r w:rsidR="00431F8A">
          <w:instrText xml:space="preserve"> REF _Ref493408046 \r \h </w:instrText>
        </w:r>
      </w:ins>
      <w:ins w:id="1392" w:author="Laurence Golding" w:date="2018-04-28T13:20:00Z">
        <w:r w:rsidR="00431F8A">
          <w:fldChar w:fldCharType="separate"/>
        </w:r>
        <w:r w:rsidR="00431F8A">
          <w:t>3.36.3</w:t>
        </w:r>
        <w:r w:rsidR="00431F8A">
          <w:fldChar w:fldCharType="end"/>
        </w:r>
        <w:r w:rsidR="00431F8A">
          <w:t>) of the specified rule object (§</w:t>
        </w:r>
        <w:r w:rsidR="00431F8A">
          <w:fldChar w:fldCharType="begin"/>
        </w:r>
        <w:r w:rsidR="00431F8A">
          <w:instrText xml:space="preserve"> REF _Ref508814067 \r \h </w:instrText>
        </w:r>
      </w:ins>
      <w:ins w:id="1393" w:author="Laurence Golding" w:date="2018-04-28T13:20:00Z">
        <w:r w:rsidR="00431F8A">
          <w:fldChar w:fldCharType="separate"/>
        </w:r>
        <w:r w:rsidR="00431F8A">
          <w:t>3.36</w:t>
        </w:r>
        <w:r w:rsidR="00431F8A">
          <w:fldChar w:fldCharType="end"/>
        </w:r>
        <w:r w:rsidR="00431F8A">
          <w:t xml:space="preserve">) </w:t>
        </w:r>
        <w:r w:rsidR="00431F8A">
          <w:rPr>
            <w:b/>
          </w:rPr>
          <w:t>SHALL</w:t>
        </w:r>
        <w:r w:rsidR="00431F8A">
          <w:t xml:space="preserve"> contains the actual rule id.</w:t>
        </w:r>
      </w:ins>
    </w:p>
    <w:p w14:paraId="4854F812" w14:textId="40DF0183" w:rsidR="003672C8" w:rsidDel="00431F8A" w:rsidRDefault="003672C8" w:rsidP="003672C8">
      <w:pPr>
        <w:rPr>
          <w:del w:id="1394" w:author="Laurence Golding" w:date="2018-04-28T13:25:00Z"/>
        </w:rPr>
      </w:pPr>
      <w:del w:id="1395" w:author="Laurence Golding" w:date="2018-04-28T13:25:00Z">
        <w:r w:rsidDel="00431F8A">
          <w:delText xml:space="preserve">The </w:delText>
        </w:r>
        <w:r w:rsidRPr="003672C8" w:rsidDel="00431F8A">
          <w:rPr>
            <w:rStyle w:val="CODEtemp"/>
          </w:rPr>
          <w:delText>ruleId</w:delText>
        </w:r>
        <w:r w:rsidDel="00431F8A">
          <w:delText xml:space="preserve"> property on this notification object </w:delText>
        </w:r>
        <w:r w:rsidR="002A0325" w:rsidRPr="002A0325" w:rsidDel="00431F8A">
          <w:rPr>
            <w:b/>
          </w:rPr>
          <w:delText>SHALL</w:delText>
        </w:r>
        <w:r w:rsidR="002A0325" w:rsidDel="00431F8A">
          <w:delText xml:space="preserve"> </w:delText>
        </w:r>
        <w:r w:rsidR="00EE5903" w:rsidDel="00431F8A">
          <w:delText>equal</w:delText>
        </w:r>
        <w:r w:rsidDel="00431F8A">
          <w:delText xml:space="preserve"> the </w:delText>
        </w:r>
        <w:r w:rsidRPr="003672C8" w:rsidDel="00431F8A">
          <w:rPr>
            <w:rStyle w:val="CODEtemp"/>
          </w:rPr>
          <w:delText>id</w:delText>
        </w:r>
        <w:r w:rsidDel="00431F8A">
          <w:delText xml:space="preserve"> property (§</w:delText>
        </w:r>
        <w:r w:rsidDel="00431F8A">
          <w:fldChar w:fldCharType="begin"/>
        </w:r>
        <w:r w:rsidDel="00431F8A">
          <w:delInstrText xml:space="preserve"> REF _Ref493408046 \w \h </w:delInstrText>
        </w:r>
        <w:r w:rsidDel="00431F8A">
          <w:fldChar w:fldCharType="separate"/>
        </w:r>
        <w:r w:rsidR="0068062D" w:rsidDel="00431F8A">
          <w:delText>3.36.3</w:delText>
        </w:r>
        <w:r w:rsidDel="00431F8A">
          <w:fldChar w:fldCharType="end"/>
        </w:r>
        <w:r w:rsidDel="00431F8A">
          <w:delText xml:space="preserve">) of the </w:delText>
        </w:r>
        <w:r w:rsidRPr="003672C8" w:rsidDel="00431F8A">
          <w:rPr>
            <w:rStyle w:val="CODEtemp"/>
          </w:rPr>
          <w:delText>rule</w:delText>
        </w:r>
        <w:r w:rsidDel="00431F8A">
          <w:delText xml:space="preserve"> object (§</w:delText>
        </w:r>
        <w:r w:rsidDel="00431F8A">
          <w:fldChar w:fldCharType="begin"/>
        </w:r>
        <w:r w:rsidDel="00431F8A">
          <w:delInstrText xml:space="preserve"> REF _Ref493407996 \w \h </w:delInstrText>
        </w:r>
        <w:r w:rsidDel="00431F8A">
          <w:fldChar w:fldCharType="separate"/>
        </w:r>
        <w:r w:rsidR="0068062D" w:rsidDel="00431F8A">
          <w:delText>3.35</w:delText>
        </w:r>
        <w:r w:rsidDel="00431F8A">
          <w:fldChar w:fldCharType="end"/>
        </w:r>
        <w:r w:rsidDel="00431F8A">
          <w:delText xml:space="preserve">) identified by </w:delText>
        </w:r>
        <w:r w:rsidRPr="003672C8" w:rsidDel="00431F8A">
          <w:rPr>
            <w:rStyle w:val="CODEtemp"/>
          </w:rPr>
          <w:delText>ruleKey</w:delText>
        </w:r>
        <w:r w:rsidDel="00431F8A">
          <w:delText>.</w:delText>
        </w:r>
      </w:del>
    </w:p>
    <w:p w14:paraId="4C9FCBAD" w14:textId="4C43E29F" w:rsidR="003672C8" w:rsidRDefault="003672C8" w:rsidP="003672C8">
      <w:pPr>
        <w:pStyle w:val="Note"/>
      </w:pPr>
      <w:r>
        <w:t xml:space="preserve">EXAMPLE: In this example, there is more than one rule with id </w:t>
      </w:r>
      <w:r w:rsidRPr="003672C8">
        <w:rPr>
          <w:rStyle w:val="CODEtemp"/>
        </w:rPr>
        <w:t>CA1711</w:t>
      </w:r>
      <w:r>
        <w:t xml:space="preserve">. </w:t>
      </w:r>
      <w:del w:id="1396" w:author="Laurence Golding" w:date="2018-04-28T13:24:00Z">
        <w:r w:rsidDel="00431F8A">
          <w:delText xml:space="preserve">When the log file includes a </w:delText>
        </w:r>
        <w:r w:rsidRPr="003672C8" w:rsidDel="00431F8A">
          <w:rPr>
            <w:rStyle w:val="CODEtemp"/>
          </w:rPr>
          <w:delText>notification</w:delText>
        </w:r>
        <w:r w:rsidDel="00431F8A">
          <w:delText xml:space="preserve"> with that rule id, it </w:delText>
        </w:r>
        <w:r w:rsidR="009F29FD" w:rsidDel="00431F8A">
          <w:delText xml:space="preserve">also </w:delText>
        </w:r>
        <w:r w:rsidDel="00431F8A">
          <w:delText xml:space="preserve">provides a value for </w:delText>
        </w:r>
        <w:r w:rsidRPr="003672C8" w:rsidDel="00431F8A">
          <w:rPr>
            <w:rStyle w:val="CODEtemp"/>
          </w:rPr>
          <w:delText>ruleKey</w:delText>
        </w:r>
      </w:del>
      <w:ins w:id="1397" w:author="Laurence Golding" w:date="2018-04-28T13:24:00Z">
        <w:r w:rsidR="00431F8A">
          <w:t xml:space="preserve">The SARIF producer sets </w:t>
        </w:r>
        <w:r w:rsidR="00431F8A" w:rsidRPr="00431F8A">
          <w:rPr>
            <w:rStyle w:val="CODEtemp"/>
          </w:rPr>
          <w:t>ruleId</w:t>
        </w:r>
      </w:ins>
      <w:r>
        <w:t xml:space="preserve"> </w:t>
      </w:r>
      <w:ins w:id="1398" w:author="Laurence Golding" w:date="2018-04-28T13:24:00Z">
        <w:r w:rsidR="00431F8A">
          <w:t xml:space="preserve">to a value that </w:t>
        </w:r>
      </w:ins>
      <w:del w:id="1399" w:author="Laurence Golding" w:date="2018-04-28T13:24:00Z">
        <w:r w:rsidDel="00431F8A">
          <w:delText xml:space="preserve">to </w:delText>
        </w:r>
      </w:del>
      <w:r>
        <w:t>specif</w:t>
      </w:r>
      <w:del w:id="1400" w:author="Laurence Golding" w:date="2018-04-28T13:24:00Z">
        <w:r w:rsidDel="00431F8A">
          <w:delText>y</w:delText>
        </w:r>
      </w:del>
      <w:ins w:id="1401" w:author="Laurence Golding" w:date="2018-04-28T13:24:00Z">
        <w:r w:rsidR="00431F8A">
          <w:t>ies</w:t>
        </w:r>
      </w:ins>
      <w:r>
        <w:t xml:space="preserve"> which of the rules with that id is meant.</w:t>
      </w:r>
      <w:ins w:id="1402" w:author="Laurence Golding" w:date="2018-04-28T13:25:00Z">
        <w:r w:rsidR="00431F8A">
          <w:t xml:space="preserve"> That value is formed by appending the suffix </w:t>
        </w:r>
        <w:r w:rsidR="00431F8A" w:rsidRPr="00431F8A">
          <w:rPr>
            <w:rStyle w:val="CODEtemp"/>
          </w:rPr>
          <w:t>"-1"</w:t>
        </w:r>
        <w:r w:rsidR="00431F8A">
          <w:t xml:space="preserve"> to the rule id. The rule id is specified by </w:t>
        </w:r>
        <w:r w:rsidR="00431F8A" w:rsidRPr="00431F8A">
          <w:rPr>
            <w:rStyle w:val="CODEtemp"/>
          </w:rPr>
          <w:t>resources.rules["CA1711</w:t>
        </w:r>
      </w:ins>
      <w:ins w:id="1403" w:author="Laurence Golding" w:date="2018-04-28T13:27:00Z">
        <w:r w:rsidR="00706E02">
          <w:rPr>
            <w:rStyle w:val="CODEtemp"/>
          </w:rPr>
          <w:t>-1</w:t>
        </w:r>
      </w:ins>
      <w:ins w:id="1404" w:author="Laurence Golding" w:date="2018-04-28T13:25:00Z">
        <w:r w:rsidR="00431F8A" w:rsidRPr="00431F8A">
          <w:rPr>
            <w:rStyle w:val="CODEtemp"/>
          </w:rPr>
          <w:t>"].id</w:t>
        </w:r>
        <w:r w:rsidR="00431F8A">
          <w:t>.</w:t>
        </w:r>
      </w:ins>
    </w:p>
    <w:p w14:paraId="52B6EE6F" w14:textId="1C036314"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4B1DF6B8" w:rsidR="001037D4" w:rsidRDefault="001037D4" w:rsidP="00431CDA">
      <w:pPr>
        <w:pStyle w:val="Codesmall"/>
      </w:pPr>
      <w:r>
        <w:t xml:space="preserve">    </w:t>
      </w:r>
      <w:r w:rsidR="009F29FD">
        <w:t xml:space="preserve">    </w:t>
      </w:r>
      <w:r>
        <w:t xml:space="preserve">  "</w:t>
      </w:r>
      <w:ins w:id="1405" w:author="Laurence Golding" w:date="2018-04-28T13:26:00Z">
        <w:r w:rsidR="00431F8A">
          <w:t>ruleId</w:t>
        </w:r>
      </w:ins>
      <w:del w:id="1406" w:author="Laurence Golding" w:date="2018-04-28T13:26:00Z">
        <w:r w:rsidDel="00431F8A">
          <w:delText>ruleKey</w:delText>
        </w:r>
      </w:del>
      <w:r>
        <w:t>": "CA1711-1"</w:t>
      </w:r>
      <w:del w:id="1407" w:author="Laurence Golding" w:date="2018-04-28T13:27:00Z">
        <w:r w:rsidDel="00431F8A">
          <w:delText>,</w:delText>
        </w:r>
      </w:del>
      <w:ins w:id="1408" w:author="Laurence Golding" w:date="2018-04-28T13:27:00Z">
        <w:r w:rsidR="00431F8A">
          <w:t xml:space="preserve">        </w:t>
        </w:r>
      </w:ins>
      <w:r>
        <w:t xml:space="preserve"> </w:t>
      </w:r>
      <w:ins w:id="1409" w:author="Laurence Golding" w:date="2018-04-28T13:26:00Z">
        <w:r w:rsidR="00431F8A">
          <w:t xml:space="preserve">   </w:t>
        </w:r>
      </w:ins>
      <w:r>
        <w:t># Specifies a property name within "rules".</w:t>
      </w:r>
    </w:p>
    <w:p w14:paraId="37E75C68" w14:textId="3ACA919F" w:rsidR="003672C8" w:rsidDel="00431F8A" w:rsidRDefault="009F29FD" w:rsidP="00431CDA">
      <w:pPr>
        <w:pStyle w:val="Codesmall"/>
        <w:rPr>
          <w:del w:id="1410" w:author="Laurence Golding" w:date="2018-04-28T13:27:00Z"/>
        </w:rPr>
      </w:pPr>
      <w:del w:id="1411" w:author="Laurence Golding" w:date="2018-04-28T13:27:00Z">
        <w:r w:rsidDel="00431F8A">
          <w:delText xml:space="preserve">    </w:delText>
        </w:r>
        <w:r w:rsidR="003672C8" w:rsidDel="00431F8A">
          <w:delText xml:space="preserve">      </w:delText>
        </w:r>
      </w:del>
      <w:del w:id="1412" w:author="Laurence Golding" w:date="2018-04-28T13:26:00Z">
        <w:r w:rsidR="003672C8" w:rsidDel="00431F8A">
          <w:delText>"ruleId": "CA1711"</w:delText>
        </w:r>
        <w:r w:rsidR="001037D4" w:rsidDel="00431F8A">
          <w:delText xml:space="preserve"> </w:delText>
        </w:r>
        <w:r w:rsidR="003672C8" w:rsidDel="00431F8A">
          <w:delText xml:space="preserve">   </w:delText>
        </w:r>
        <w:r w:rsidR="001037D4" w:rsidDel="00431F8A">
          <w:delText xml:space="preserve"> </w:delText>
        </w:r>
        <w:r w:rsidR="003672C8" w:rsidDel="00431F8A">
          <w:delText># Matches the "id" value of the specified</w:delText>
        </w:r>
      </w:del>
    </w:p>
    <w:p w14:paraId="66E12E87" w14:textId="07F69CA3" w:rsidR="003672C8" w:rsidDel="00431F8A" w:rsidRDefault="003672C8" w:rsidP="00431CDA">
      <w:pPr>
        <w:pStyle w:val="Codesmall"/>
        <w:rPr>
          <w:del w:id="1413" w:author="Laurence Golding" w:date="2018-04-28T13:26:00Z"/>
        </w:rPr>
      </w:pPr>
      <w:del w:id="1414" w:author="Laurence Golding" w:date="2018-04-28T13:26:00Z">
        <w:r w:rsidDel="00431F8A">
          <w:delText xml:space="preserve">    </w:delText>
        </w:r>
        <w:r w:rsidR="009F29FD" w:rsidDel="00431F8A">
          <w:delText xml:space="preserve">    </w:delText>
        </w:r>
        <w:r w:rsidDel="00431F8A">
          <w:delText xml:space="preserve">                        </w:delText>
        </w:r>
        <w:r w:rsidR="001037D4" w:rsidDel="00431F8A">
          <w:delText xml:space="preserve"> </w:delText>
        </w:r>
        <w:r w:rsidDel="00431F8A">
          <w:delText># property value within "rules"</w:delText>
        </w:r>
      </w:del>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lastRenderedPageBreak/>
        <w:t xml:space="preserve">  </w:t>
      </w:r>
      <w:r w:rsidR="003672C8">
        <w:t xml:space="preserve">    },</w:t>
      </w:r>
    </w:p>
    <w:p w14:paraId="1BAB66B8" w14:textId="000362AC"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w:t>
      </w:r>
      <w:ins w:id="1415" w:author="Laurence Golding" w:date="2018-04-28T13:29:00Z">
        <w:r w:rsidR="00706E02">
          <w:t>rule id</w:t>
        </w:r>
      </w:ins>
      <w:del w:id="1416" w:author="Laurence Golding" w:date="2018-04-28T13:29:00Z">
        <w:r w:rsidR="00DE1A39" w:rsidDel="00706E02">
          <w:delText>id</w:delText>
        </w:r>
      </w:del>
      <w:r w:rsidR="00DE1A39">
        <w:t>.</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417" w:name="_Toc511915915"/>
      <w:r>
        <w:t>physicalLocation property</w:t>
      </w:r>
      <w:bookmarkEnd w:id="1417"/>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1418" w:name="_Toc511915916"/>
      <w:r>
        <w:t>message property</w:t>
      </w:r>
      <w:bookmarkEnd w:id="1418"/>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419" w:name="_Ref493404972"/>
      <w:bookmarkStart w:id="1420" w:name="_Ref493406037"/>
      <w:bookmarkStart w:id="1421" w:name="_Toc511915917"/>
      <w:r>
        <w:t>level property</w:t>
      </w:r>
      <w:bookmarkEnd w:id="1419"/>
      <w:bookmarkEnd w:id="1420"/>
      <w:bookmarkEnd w:id="142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422" w:name="_Toc511915918"/>
      <w:r>
        <w:t>threadId property</w:t>
      </w:r>
      <w:bookmarkEnd w:id="142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423" w:name="_Toc511915919"/>
      <w:r>
        <w:t>time property</w:t>
      </w:r>
      <w:bookmarkEnd w:id="1423"/>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1424" w:name="_Toc511915920"/>
      <w:r>
        <w:t>exception property</w:t>
      </w:r>
      <w:bookmarkEnd w:id="1424"/>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425" w:name="_Toc511915921"/>
      <w:r>
        <w:lastRenderedPageBreak/>
        <w:t>properties property</w:t>
      </w:r>
      <w:bookmarkEnd w:id="1425"/>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426" w:name="_Ref493570836"/>
      <w:bookmarkStart w:id="1427" w:name="_Toc511915922"/>
      <w:r>
        <w:t>exception object</w:t>
      </w:r>
      <w:bookmarkEnd w:id="1426"/>
      <w:bookmarkEnd w:id="1427"/>
    </w:p>
    <w:p w14:paraId="1257C9E2" w14:textId="6070509F" w:rsidR="00B86BC7" w:rsidRDefault="00B86BC7" w:rsidP="00B86BC7">
      <w:pPr>
        <w:pStyle w:val="Heading3"/>
      </w:pPr>
      <w:bookmarkStart w:id="1428" w:name="_Toc511915923"/>
      <w:r>
        <w:t>General</w:t>
      </w:r>
      <w:bookmarkEnd w:id="142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429" w:name="_Toc511915924"/>
      <w:r>
        <w:t>kind property</w:t>
      </w:r>
      <w:bookmarkEnd w:id="142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430" w:name="_Toc511915925"/>
      <w:r>
        <w:t>message property</w:t>
      </w:r>
      <w:bookmarkEnd w:id="1430"/>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1431" w:name="_Toc511915926"/>
      <w:r>
        <w:t>stack property</w:t>
      </w:r>
      <w:bookmarkEnd w:id="1431"/>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32" w:name="_Toc511915927"/>
      <w:r>
        <w:t>innerExceptions property</w:t>
      </w:r>
      <w:bookmarkEnd w:id="143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433" w:name="_Toc287332011"/>
      <w:bookmarkStart w:id="1434" w:name="_Toc511915928"/>
      <w:r w:rsidRPr="00FD22AC">
        <w:lastRenderedPageBreak/>
        <w:t>Conformance</w:t>
      </w:r>
      <w:bookmarkEnd w:id="1433"/>
      <w:bookmarkEnd w:id="1434"/>
    </w:p>
    <w:p w14:paraId="1D48659C" w14:textId="6555FDBE" w:rsidR="00EE1E0B" w:rsidRDefault="00EE1E0B" w:rsidP="002244CB"/>
    <w:p w14:paraId="3BBDC6A3" w14:textId="77777777" w:rsidR="00376AE7" w:rsidRDefault="00376AE7" w:rsidP="00376AE7">
      <w:pPr>
        <w:pStyle w:val="Heading2"/>
        <w:numPr>
          <w:ilvl w:val="1"/>
          <w:numId w:val="2"/>
        </w:numPr>
      </w:pPr>
      <w:bookmarkStart w:id="1435" w:name="_Toc511915929"/>
      <w:r>
        <w:t>Conformance targets</w:t>
      </w:r>
      <w:bookmarkEnd w:id="143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36" w:name="_Toc511915930"/>
      <w:r>
        <w:t>Conformance Clause 1: SARIF log file</w:t>
      </w:r>
      <w:bookmarkEnd w:id="1436"/>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1437" w:name="_Toc511915931"/>
      <w:r>
        <w:t>Conformance Clause 2: SARIF resource file</w:t>
      </w:r>
      <w:bookmarkEnd w:id="1437"/>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1438" w:name="_Hlk507945868"/>
      <w:r>
        <w:t>§</w:t>
      </w:r>
      <w:r>
        <w:fldChar w:fldCharType="begin"/>
      </w:r>
      <w:r>
        <w:instrText xml:space="preserve"> REF _Ref508811723 \r \h </w:instrText>
      </w:r>
      <w:r>
        <w:fldChar w:fldCharType="separate"/>
      </w:r>
      <w:r w:rsidR="0068062D">
        <w:t>3.9.6.4</w:t>
      </w:r>
      <w:r>
        <w:fldChar w:fldCharType="end"/>
      </w:r>
      <w:r>
        <w:t>.</w:t>
      </w:r>
      <w:bookmarkEnd w:id="1438"/>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1439" w:name="_Toc511915932"/>
      <w:r>
        <w:t xml:space="preserve">Conformance Clause </w:t>
      </w:r>
      <w:r w:rsidR="00105CCB">
        <w:t>3</w:t>
      </w:r>
      <w:r>
        <w:t>: SARIF producer</w:t>
      </w:r>
      <w:bookmarkEnd w:id="1439"/>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440" w:name="_Toc511915933"/>
      <w:r>
        <w:t xml:space="preserve">Conformance Clause </w:t>
      </w:r>
      <w:r w:rsidR="00105CCB">
        <w:t>4</w:t>
      </w:r>
      <w:r>
        <w:t>: Direct producer</w:t>
      </w:r>
      <w:bookmarkEnd w:id="144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441" w:name="_Toc511915934"/>
      <w:r>
        <w:t xml:space="preserve">Conformance Clause </w:t>
      </w:r>
      <w:r w:rsidR="00D06F1A">
        <w:t>5</w:t>
      </w:r>
      <w:r>
        <w:t>: Deterministic producer</w:t>
      </w:r>
      <w:bookmarkEnd w:id="144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442" w:name="_Toc511915935"/>
      <w:r>
        <w:t>Conformance Clause 6: Converter</w:t>
      </w:r>
      <w:bookmarkEnd w:id="1442"/>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1443" w:name="_Toc511915936"/>
      <w:r>
        <w:t>Conformance Clause 7: SARIF post-processor</w:t>
      </w:r>
      <w:bookmarkEnd w:id="144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444" w:name="_Toc511915937"/>
      <w:r>
        <w:t xml:space="preserve">Conformance Clause </w:t>
      </w:r>
      <w:r w:rsidR="00D06F1A">
        <w:t>8</w:t>
      </w:r>
      <w:r>
        <w:t xml:space="preserve">: </w:t>
      </w:r>
      <w:r w:rsidR="0018481C">
        <w:t>SARIF c</w:t>
      </w:r>
      <w:r>
        <w:t>onsumer</w:t>
      </w:r>
      <w:bookmarkEnd w:id="144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445" w:name="_Toc511915938"/>
      <w:r>
        <w:t xml:space="preserve">Conformance Clause </w:t>
      </w:r>
      <w:r w:rsidR="00D06F1A">
        <w:t>9</w:t>
      </w:r>
      <w:r>
        <w:t>: Viewer</w:t>
      </w:r>
      <w:bookmarkEnd w:id="1445"/>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446" w:name="AppendixAcknowledgments"/>
      <w:bookmarkStart w:id="1447" w:name="_Toc85472897"/>
      <w:bookmarkStart w:id="1448" w:name="_Toc287332012"/>
      <w:bookmarkStart w:id="1449" w:name="_Toc511915939"/>
      <w:bookmarkEnd w:id="1446"/>
      <w:r>
        <w:lastRenderedPageBreak/>
        <w:t xml:space="preserve">(Informative) </w:t>
      </w:r>
      <w:r w:rsidR="00B80CDB">
        <w:t>Acknowl</w:t>
      </w:r>
      <w:r w:rsidR="004D0E5E">
        <w:t>e</w:t>
      </w:r>
      <w:r w:rsidR="008F61FB">
        <w:t>dg</w:t>
      </w:r>
      <w:r w:rsidR="0052099F">
        <w:t>ments</w:t>
      </w:r>
      <w:bookmarkEnd w:id="1447"/>
      <w:bookmarkEnd w:id="1448"/>
      <w:bookmarkEnd w:id="144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450" w:name="AppendixFingerprints"/>
      <w:bookmarkStart w:id="1451" w:name="_Toc511915940"/>
      <w:bookmarkEnd w:id="1450"/>
      <w:r>
        <w:lastRenderedPageBreak/>
        <w:t xml:space="preserve">(Informative) </w:t>
      </w:r>
      <w:r w:rsidR="00710FE0">
        <w:t>Use of fingerprints by result management systems</w:t>
      </w:r>
      <w:bookmarkEnd w:id="1451"/>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52" w:name="AppendixViewers"/>
      <w:bookmarkStart w:id="1453" w:name="_Toc511915941"/>
      <w:bookmarkEnd w:id="1452"/>
      <w:r>
        <w:lastRenderedPageBreak/>
        <w:t xml:space="preserve">(Informative) </w:t>
      </w:r>
      <w:r w:rsidR="00710FE0">
        <w:t xml:space="preserve">Use of SARIF by log </w:t>
      </w:r>
      <w:r w:rsidR="00AF0D84">
        <w:t xml:space="preserve">file </w:t>
      </w:r>
      <w:r w:rsidR="00710FE0">
        <w:t>viewers</w:t>
      </w:r>
      <w:bookmarkEnd w:id="145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454" w:name="AppendixConverters"/>
      <w:bookmarkStart w:id="1455" w:name="_Toc511915942"/>
      <w:bookmarkEnd w:id="1454"/>
      <w:r>
        <w:lastRenderedPageBreak/>
        <w:t xml:space="preserve">(Informative) </w:t>
      </w:r>
      <w:r w:rsidR="00710FE0">
        <w:t>Production of SARIF by converters</w:t>
      </w:r>
      <w:bookmarkEnd w:id="145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1456" w:name="AppendixRuleMetadata"/>
      <w:bookmarkStart w:id="1457" w:name="_Toc511915943"/>
      <w:bookmarkEnd w:id="1456"/>
      <w:r>
        <w:lastRenderedPageBreak/>
        <w:t xml:space="preserve">(Informative) </w:t>
      </w:r>
      <w:r w:rsidR="00710FE0">
        <w:t>Locating rule metadata</w:t>
      </w:r>
      <w:bookmarkEnd w:id="1457"/>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458" w:name="AppendixDeterminism"/>
      <w:bookmarkStart w:id="1459" w:name="_Toc511915944"/>
      <w:bookmarkEnd w:id="1458"/>
      <w:r>
        <w:lastRenderedPageBreak/>
        <w:t xml:space="preserve">(Normative) </w:t>
      </w:r>
      <w:r w:rsidR="00710FE0">
        <w:t>Producing deterministic SARIF log files</w:t>
      </w:r>
      <w:bookmarkEnd w:id="1459"/>
    </w:p>
    <w:p w14:paraId="269DCAE0" w14:textId="72CA49C1" w:rsidR="00B62028" w:rsidRDefault="00B62028" w:rsidP="00B62028">
      <w:pPr>
        <w:pStyle w:val="AppendixHeading2"/>
      </w:pPr>
      <w:bookmarkStart w:id="1460" w:name="_Toc511915945"/>
      <w:r>
        <w:t>General</w:t>
      </w:r>
      <w:bookmarkEnd w:id="146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461" w:name="_Toc511915946"/>
      <w:r>
        <w:t>Non-deterministic file format elements</w:t>
      </w:r>
      <w:bookmarkEnd w:id="146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462" w:name="_Toc511915947"/>
      <w:r>
        <w:t>Array and dictionary element ordering</w:t>
      </w:r>
      <w:bookmarkEnd w:id="146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63" w:name="_Toc511915948"/>
      <w:r>
        <w:t>Absolute paths</w:t>
      </w:r>
      <w:bookmarkEnd w:id="1463"/>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464" w:name="_Toc511915949"/>
      <w:r>
        <w:t>Compensating for non-deterministic output</w:t>
      </w:r>
      <w:bookmarkEnd w:id="146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65" w:name="_Toc511915950"/>
      <w:r>
        <w:lastRenderedPageBreak/>
        <w:t>Interaction between determinism and baselining</w:t>
      </w:r>
      <w:bookmarkEnd w:id="146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466" w:name="AppendixFixes"/>
      <w:bookmarkStart w:id="1467" w:name="_Toc511915951"/>
      <w:bookmarkEnd w:id="1466"/>
      <w:r>
        <w:lastRenderedPageBreak/>
        <w:t xml:space="preserve">(Informative) </w:t>
      </w:r>
      <w:r w:rsidR="00710FE0">
        <w:t>Guidance on fixes</w:t>
      </w:r>
      <w:bookmarkEnd w:id="146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68" w:name="_Toc511915952"/>
      <w:r>
        <w:lastRenderedPageBreak/>
        <w:t>(Informative) Diagnosing results in generated files</w:t>
      </w:r>
      <w:bookmarkEnd w:id="146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469" w:name="AppendixExamples"/>
      <w:bookmarkStart w:id="1470" w:name="_Toc511915953"/>
      <w:bookmarkEnd w:id="1469"/>
      <w:r>
        <w:lastRenderedPageBreak/>
        <w:t xml:space="preserve">(Informative) </w:t>
      </w:r>
      <w:r w:rsidR="00710FE0">
        <w:t>Examples</w:t>
      </w:r>
      <w:bookmarkEnd w:id="14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71" w:name="_Toc511915954"/>
      <w:r>
        <w:t xml:space="preserve">Minimal valid SARIF </w:t>
      </w:r>
      <w:r w:rsidR="00EA1C84">
        <w:t>log file</w:t>
      </w:r>
      <w:bookmarkEnd w:id="147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72" w:name="_Toc511915955"/>
      <w:r w:rsidRPr="00745595">
        <w:t xml:space="preserve">Minimal recommended SARIF </w:t>
      </w:r>
      <w:r w:rsidR="00EA1C84">
        <w:t xml:space="preserve">log </w:t>
      </w:r>
      <w:r w:rsidRPr="00745595">
        <w:t>file with source information</w:t>
      </w:r>
      <w:bookmarkEnd w:id="147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73" w:name="_Toc511915956"/>
      <w:r w:rsidRPr="001D7651">
        <w:t xml:space="preserve">Minimal recommended SARIF </w:t>
      </w:r>
      <w:r w:rsidR="00EA1C84">
        <w:t xml:space="preserve">log </w:t>
      </w:r>
      <w:r w:rsidRPr="001D7651">
        <w:t>file without source information</w:t>
      </w:r>
      <w:bookmarkEnd w:id="1473"/>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6A43855B"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xml:space="preserve">), because when physical location information is not available, that property </w:t>
      </w:r>
      <w:del w:id="1474" w:author="Laurence Golding" w:date="2018-04-28T13:32:00Z">
        <w:r w:rsidRPr="000D5AFD" w:rsidDel="00AF3FA0">
          <w:delText>is recommended (it “</w:delText>
        </w:r>
      </w:del>
      <w:del w:id="1475" w:author="Laurence Golding" w:date="2018-04-28T13:33:00Z">
        <w:r w:rsidRPr="000D5AFD" w:rsidDel="0009512D">
          <w:rPr>
            <w:b/>
          </w:rPr>
          <w:delText>SHOULD</w:delText>
        </w:r>
      </w:del>
      <w:del w:id="1476" w:author="Laurence Golding" w:date="2018-04-28T13:32:00Z">
        <w:r w:rsidRPr="000D5AFD" w:rsidDel="00AF3FA0">
          <w:delText>”</w:delText>
        </w:r>
      </w:del>
      <w:ins w:id="1477" w:author="Laurence Golding" w:date="2018-04-28T13:33:00Z">
        <w:r w:rsidR="0009512D" w:rsidRPr="000D5AFD">
          <w:t>should</w:t>
        </w:r>
      </w:ins>
      <w:r>
        <w:t xml:space="preserve"> be present</w:t>
      </w:r>
      <w:del w:id="1478" w:author="Laurence Golding" w:date="2018-04-28T13:32:00Z">
        <w:r w:rsidDel="00AF3FA0">
          <w:delText>)</w:delText>
        </w:r>
      </w:del>
      <w:r>
        <w: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479" w:name="_Toc511915957"/>
      <w:r w:rsidRPr="001D7651">
        <w:t xml:space="preserve">SARIF </w:t>
      </w:r>
      <w:r w:rsidR="00D71A1D">
        <w:t xml:space="preserve">resource </w:t>
      </w:r>
      <w:r w:rsidRPr="001D7651">
        <w:t xml:space="preserve">file </w:t>
      </w:r>
      <w:r w:rsidR="00D71A1D">
        <w:t>with</w:t>
      </w:r>
      <w:r w:rsidRPr="001D7651">
        <w:t xml:space="preserve"> rule metadata</w:t>
      </w:r>
      <w:bookmarkEnd w:id="1479"/>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480" w:name="_Toc511915958"/>
      <w:r>
        <w:t>Comprehensive SARIF file</w:t>
      </w:r>
      <w:bookmarkEnd w:id="148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8DF46B3" w14:textId="4FCF3A62" w:rsidR="000D5AFD" w:rsidRDefault="000D5AFD" w:rsidP="000D5AFD">
      <w:pPr>
        <w:pStyle w:val="Codesmall"/>
        <w:rPr>
          <w:moveTo w:id="1481" w:author="Laurence Golding" w:date="2018-04-28T13:50:00Z"/>
        </w:rPr>
      </w:pPr>
      <w:moveToRangeStart w:id="1482" w:author="Laurence Golding" w:date="2018-04-28T13:50:00Z" w:name="move512686734"/>
      <w:moveTo w:id="1483" w:author="Laurence Golding" w:date="2018-04-28T13:50:00Z">
        <w:r>
          <w:t xml:space="preserve">          </w:t>
        </w:r>
        <w:del w:id="1484" w:author="Laurence Golding" w:date="2018-04-28T13:50:00Z">
          <w:r w:rsidDel="000D5AFD">
            <w:delText xml:space="preserve">    </w:delText>
          </w:r>
        </w:del>
        <w:r>
          <w:t xml:space="preserve">"decoratedName": </w:t>
        </w:r>
        <w:proofErr w:type="gramStart"/>
        <w:r>
          <w:t>"?add</w:t>
        </w:r>
        <w:proofErr w:type="gramEnd"/>
        <w:r>
          <w:t>@list@collections@@QAEXH@Z"</w:t>
        </w:r>
      </w:moveTo>
      <w:ins w:id="1485" w:author="Laurence Golding" w:date="2018-04-28T13:50:00Z">
        <w:r>
          <w:t>,</w:t>
        </w:r>
      </w:ins>
    </w:p>
    <w:moveToRangeEnd w:id="1482"/>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del w:id="1486" w:author="Laurence Golding" w:date="2018-04-28T13:49:00Z">
        <w:r w:rsidDel="000D5AFD">
          <w:delText>,</w:delText>
        </w:r>
      </w:del>
    </w:p>
    <w:p w14:paraId="32B4FE3A" w14:textId="0C7B7FB7" w:rsidR="006043FF" w:rsidDel="000D5AFD" w:rsidRDefault="006043FF" w:rsidP="00EA1C84">
      <w:pPr>
        <w:pStyle w:val="Codesmall"/>
        <w:rPr>
          <w:moveFrom w:id="1487" w:author="Laurence Golding" w:date="2018-04-28T13:50:00Z"/>
        </w:rPr>
      </w:pPr>
      <w:moveFromRangeStart w:id="1488" w:author="Laurence Golding" w:date="2018-04-28T13:50:00Z" w:name="move512686734"/>
      <w:moveFrom w:id="1489" w:author="Laurence Golding" w:date="2018-04-28T13:50:00Z">
        <w:r w:rsidDel="000D5AFD">
          <w:t xml:space="preserve">              "decoratedName": "?add@list@collections@@QAEXH@Z"</w:t>
        </w:r>
      </w:moveFrom>
    </w:p>
    <w:moveFromRangeEnd w:id="1488"/>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del w:id="1490" w:author="Laurence Golding" w:date="2018-04-28T13:50:00Z">
        <w:r w:rsidR="006043FF" w:rsidDel="000D5AFD">
          <w:delText>,</w:delText>
        </w:r>
      </w:del>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491" w:name="AppendixRevisionHistory"/>
      <w:bookmarkStart w:id="1492" w:name="_Toc85472898"/>
      <w:bookmarkStart w:id="1493" w:name="_Toc287332014"/>
      <w:bookmarkStart w:id="1494" w:name="_Toc511915959"/>
      <w:bookmarkEnd w:id="1491"/>
      <w:r>
        <w:lastRenderedPageBreak/>
        <w:t xml:space="preserve">(Informative) </w:t>
      </w:r>
      <w:r w:rsidR="00A05FDF">
        <w:t>Revision History</w:t>
      </w:r>
      <w:bookmarkEnd w:id="1492"/>
      <w:bookmarkEnd w:id="1493"/>
      <w:bookmarkEnd w:id="14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5" w:author="Laurence Golding" w:date="2018-04-28T14:11:00Z" w:initials="LG">
    <w:p w14:paraId="39E7BDE2" w14:textId="039ABB3A" w:rsidR="00E5352F" w:rsidRDefault="00E5352F">
      <w:pPr>
        <w:pStyle w:val="CommentText"/>
      </w:pPr>
      <w:r>
        <w:rPr>
          <w:rStyle w:val="CommentReference"/>
        </w:rPr>
        <w:annotationRef/>
      </w:r>
      <w:r>
        <w:t>Michael: we’ve talked about loosening this, but that’s a separate Issue.</w:t>
      </w:r>
    </w:p>
  </w:comment>
  <w:comment w:id="607" w:author="Laurence Golding" w:date="2018-04-27T17:33:00Z" w:initials="LG">
    <w:p w14:paraId="34F1F578" w14:textId="14774664" w:rsidR="00A968B2" w:rsidRDefault="00A968B2">
      <w:pPr>
        <w:pStyle w:val="CommentText"/>
      </w:pPr>
      <w:r>
        <w:rPr>
          <w:rStyle w:val="CommentReference"/>
        </w:rPr>
        <w:annotationRef/>
      </w:r>
      <w:r>
        <w:t>The changes in this section are so extensive that you’ll want to read them with Review, Simple Markup selected.</w:t>
      </w:r>
    </w:p>
  </w:comment>
  <w:comment w:id="753" w:author="Laurence Golding" w:date="2018-04-27T17:27:00Z" w:initials="LG">
    <w:p w14:paraId="25FA29EE" w14:textId="2E838FCB" w:rsidR="00A968B2" w:rsidRDefault="00A968B2">
      <w:pPr>
        <w:pStyle w:val="CommentText"/>
      </w:pPr>
      <w:r>
        <w:rPr>
          <w:rStyle w:val="CommentReference"/>
        </w:rPr>
        <w:annotationRef/>
      </w:r>
      <w:r>
        <w:t xml:space="preserve">I had to completely rewrite this example because it dated from a time where the property values in </w:t>
      </w:r>
      <w:proofErr w:type="gramStart"/>
      <w:r w:rsidRPr="007C40D6">
        <w:rPr>
          <w:rStyle w:val="CODEtemp"/>
        </w:rPr>
        <w:t>run.logicalLocations</w:t>
      </w:r>
      <w:proofErr w:type="gramEnd"/>
      <w:r>
        <w:t xml:space="preserve"> were arrays (don’t ask!)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E7BDE2" w15:done="0"/>
  <w15:commentEx w15:paraId="34F1F578" w15:done="0"/>
  <w15:commentEx w15:paraId="25FA29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E7BDE2" w16cid:durableId="1E8EFF8A"/>
  <w16cid:commentId w16cid:paraId="34F1F578" w16cid:durableId="1E8DDD68"/>
  <w16cid:commentId w16cid:paraId="25FA29EE" w16cid:durableId="1E8DDB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B7BA0" w14:textId="77777777" w:rsidR="00184826" w:rsidRDefault="00184826" w:rsidP="008C100C">
      <w:r>
        <w:separator/>
      </w:r>
    </w:p>
    <w:p w14:paraId="1BB271E2" w14:textId="77777777" w:rsidR="00184826" w:rsidRDefault="00184826" w:rsidP="008C100C"/>
    <w:p w14:paraId="27C7ACE4" w14:textId="77777777" w:rsidR="00184826" w:rsidRDefault="00184826" w:rsidP="008C100C"/>
    <w:p w14:paraId="32406CBD" w14:textId="77777777" w:rsidR="00184826" w:rsidRDefault="00184826" w:rsidP="008C100C"/>
    <w:p w14:paraId="6C985431" w14:textId="77777777" w:rsidR="00184826" w:rsidRDefault="00184826" w:rsidP="008C100C"/>
    <w:p w14:paraId="2AE2CB39" w14:textId="77777777" w:rsidR="00184826" w:rsidRDefault="00184826" w:rsidP="008C100C"/>
    <w:p w14:paraId="599B0114" w14:textId="77777777" w:rsidR="00184826" w:rsidRDefault="00184826" w:rsidP="008C100C"/>
  </w:endnote>
  <w:endnote w:type="continuationSeparator" w:id="0">
    <w:p w14:paraId="54CF8C17" w14:textId="77777777" w:rsidR="00184826" w:rsidRDefault="00184826" w:rsidP="008C100C">
      <w:r>
        <w:continuationSeparator/>
      </w:r>
    </w:p>
    <w:p w14:paraId="393E3010" w14:textId="77777777" w:rsidR="00184826" w:rsidRDefault="00184826" w:rsidP="008C100C"/>
    <w:p w14:paraId="21C6AA42" w14:textId="77777777" w:rsidR="00184826" w:rsidRDefault="00184826" w:rsidP="008C100C"/>
    <w:p w14:paraId="5D7E74A6" w14:textId="77777777" w:rsidR="00184826" w:rsidRDefault="00184826" w:rsidP="008C100C"/>
    <w:p w14:paraId="574DF9DE" w14:textId="77777777" w:rsidR="00184826" w:rsidRDefault="00184826" w:rsidP="008C100C"/>
    <w:p w14:paraId="65779343" w14:textId="77777777" w:rsidR="00184826" w:rsidRDefault="00184826" w:rsidP="008C100C"/>
    <w:p w14:paraId="37595479" w14:textId="77777777" w:rsidR="00184826" w:rsidRDefault="0018482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968B2" w:rsidRDefault="00A968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968B2" w:rsidRPr="00195F88" w:rsidRDefault="00A968B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968B2" w:rsidRPr="00195F88" w:rsidRDefault="00A968B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968B2" w:rsidRDefault="00A96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7318F" w14:textId="77777777" w:rsidR="00184826" w:rsidRDefault="00184826" w:rsidP="008C100C">
      <w:r>
        <w:separator/>
      </w:r>
    </w:p>
    <w:p w14:paraId="5524F6AB" w14:textId="77777777" w:rsidR="00184826" w:rsidRDefault="00184826" w:rsidP="008C100C"/>
  </w:footnote>
  <w:footnote w:type="continuationSeparator" w:id="0">
    <w:p w14:paraId="5A6EB96D" w14:textId="77777777" w:rsidR="00184826" w:rsidRDefault="00184826" w:rsidP="008C100C">
      <w:r>
        <w:continuationSeparator/>
      </w:r>
    </w:p>
    <w:p w14:paraId="64CC8208" w14:textId="77777777" w:rsidR="00184826" w:rsidRDefault="00184826"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968B2" w:rsidRDefault="00A96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968B2" w:rsidRDefault="00A96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968B2" w:rsidRDefault="00A96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64FF"/>
    <w:rsid w:val="00022C2B"/>
    <w:rsid w:val="000237CE"/>
    <w:rsid w:val="000237EB"/>
    <w:rsid w:val="00024B60"/>
    <w:rsid w:val="00024C43"/>
    <w:rsid w:val="00025117"/>
    <w:rsid w:val="000273B5"/>
    <w:rsid w:val="000308F0"/>
    <w:rsid w:val="0003129F"/>
    <w:rsid w:val="0003320E"/>
    <w:rsid w:val="00034C6A"/>
    <w:rsid w:val="0003593E"/>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512D"/>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D5AFD"/>
    <w:rsid w:val="000E0B43"/>
    <w:rsid w:val="000E28CA"/>
    <w:rsid w:val="000E5572"/>
    <w:rsid w:val="000E714F"/>
    <w:rsid w:val="000F0B58"/>
    <w:rsid w:val="000F2C46"/>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A79"/>
    <w:rsid w:val="00165F54"/>
    <w:rsid w:val="00166CA8"/>
    <w:rsid w:val="00171199"/>
    <w:rsid w:val="00173B9F"/>
    <w:rsid w:val="00174363"/>
    <w:rsid w:val="00176B0C"/>
    <w:rsid w:val="00177DED"/>
    <w:rsid w:val="00180B28"/>
    <w:rsid w:val="00183DEE"/>
    <w:rsid w:val="001842EF"/>
    <w:rsid w:val="001847BD"/>
    <w:rsid w:val="0018481C"/>
    <w:rsid w:val="00184826"/>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2BC7"/>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0C25"/>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21B"/>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D7276"/>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1694"/>
    <w:rsid w:val="00324D23"/>
    <w:rsid w:val="00325B40"/>
    <w:rsid w:val="00326716"/>
    <w:rsid w:val="003326BF"/>
    <w:rsid w:val="00336D98"/>
    <w:rsid w:val="003371CD"/>
    <w:rsid w:val="003374BB"/>
    <w:rsid w:val="003409C5"/>
    <w:rsid w:val="003423A1"/>
    <w:rsid w:val="003426DD"/>
    <w:rsid w:val="00345169"/>
    <w:rsid w:val="003476C1"/>
    <w:rsid w:val="0034799C"/>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41F1"/>
    <w:rsid w:val="0040694F"/>
    <w:rsid w:val="004122F1"/>
    <w:rsid w:val="004123C8"/>
    <w:rsid w:val="00412A4B"/>
    <w:rsid w:val="00413D45"/>
    <w:rsid w:val="00413EB8"/>
    <w:rsid w:val="004165E2"/>
    <w:rsid w:val="004173B5"/>
    <w:rsid w:val="00417AFA"/>
    <w:rsid w:val="004226B7"/>
    <w:rsid w:val="004229B4"/>
    <w:rsid w:val="004258D4"/>
    <w:rsid w:val="00431CDA"/>
    <w:rsid w:val="00431F8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C7458"/>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18BD"/>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06E02"/>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4492"/>
    <w:rsid w:val="00787E55"/>
    <w:rsid w:val="00791FA0"/>
    <w:rsid w:val="007933DD"/>
    <w:rsid w:val="00793A73"/>
    <w:rsid w:val="007A0EB2"/>
    <w:rsid w:val="007A3843"/>
    <w:rsid w:val="007A39DC"/>
    <w:rsid w:val="007A4110"/>
    <w:rsid w:val="007A53E1"/>
    <w:rsid w:val="007B3256"/>
    <w:rsid w:val="007B3C43"/>
    <w:rsid w:val="007B46D1"/>
    <w:rsid w:val="007C2C52"/>
    <w:rsid w:val="007C40D6"/>
    <w:rsid w:val="007C64F1"/>
    <w:rsid w:val="007C764E"/>
    <w:rsid w:val="007D079E"/>
    <w:rsid w:val="007D2F0F"/>
    <w:rsid w:val="007D2FEE"/>
    <w:rsid w:val="007D67CC"/>
    <w:rsid w:val="007E1430"/>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4EC8"/>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DB7"/>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8F1"/>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30F4"/>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968B2"/>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08B0"/>
    <w:rsid w:val="00AE5548"/>
    <w:rsid w:val="00AE5D7C"/>
    <w:rsid w:val="00AF0908"/>
    <w:rsid w:val="00AF0D84"/>
    <w:rsid w:val="00AF1133"/>
    <w:rsid w:val="00AF3FA0"/>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D7A14"/>
    <w:rsid w:val="00CE035E"/>
    <w:rsid w:val="00CE0648"/>
    <w:rsid w:val="00CE06CB"/>
    <w:rsid w:val="00CE1F32"/>
    <w:rsid w:val="00CF18D3"/>
    <w:rsid w:val="00CF2745"/>
    <w:rsid w:val="00CF4874"/>
    <w:rsid w:val="00CF4F83"/>
    <w:rsid w:val="00D027BA"/>
    <w:rsid w:val="00D06421"/>
    <w:rsid w:val="00D06F1A"/>
    <w:rsid w:val="00D1067A"/>
    <w:rsid w:val="00D10846"/>
    <w:rsid w:val="00D10AD7"/>
    <w:rsid w:val="00D11581"/>
    <w:rsid w:val="00D122C5"/>
    <w:rsid w:val="00D13A53"/>
    <w:rsid w:val="00D142A8"/>
    <w:rsid w:val="00D17F06"/>
    <w:rsid w:val="00D211A8"/>
    <w:rsid w:val="00D22EF5"/>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4634E"/>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352F"/>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33ED"/>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95A40"/>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6121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33"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87" Type="http://schemas.openxmlformats.org/officeDocument/2006/relationships/hyperlink" Target="https://github.com/oasis-tcs/sarif-spec/issues/23" TargetMode="External"/><Relationship Id="rId102" Type="http://schemas.openxmlformats.org/officeDocument/2006/relationships/hyperlink" Target="https://github.com/oasis-tcs/sarif-spec/issues/99"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F9C64-2B87-48E7-A6E1-6458184F5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13535</TotalTime>
  <Pages>130</Pages>
  <Words>54497</Words>
  <Characters>310633</Characters>
  <Application>Microsoft Office Word</Application>
  <DocSecurity>0</DocSecurity>
  <Lines>2588</Lines>
  <Paragraphs>728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364402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663</cp:revision>
  <cp:lastPrinted>2011-08-05T16:21:00Z</cp:lastPrinted>
  <dcterms:created xsi:type="dcterms:W3CDTF">2017-08-01T19:18:00Z</dcterms:created>
  <dcterms:modified xsi:type="dcterms:W3CDTF">2018-05-04T18:03:00Z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