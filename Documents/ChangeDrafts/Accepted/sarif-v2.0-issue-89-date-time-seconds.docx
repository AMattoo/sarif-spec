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FDD014D" w:rsidR="00E01912" w:rsidRDefault="00F46438" w:rsidP="00E01912">
      <w:pPr>
        <w:pStyle w:val="Subtitle"/>
        <w:rPr>
          <w:sz w:val="24"/>
          <w:szCs w:val="24"/>
        </w:rPr>
      </w:pPr>
      <w:bookmarkStart w:id="0" w:name="_Toc85472892"/>
      <w:r>
        <w:rPr>
          <w:sz w:val="24"/>
          <w:szCs w:val="24"/>
        </w:rPr>
        <w:t>11</w:t>
      </w:r>
      <w:r w:rsidR="00C56949">
        <w:rPr>
          <w:sz w:val="24"/>
          <w:szCs w:val="24"/>
        </w:rPr>
        <w:t xml:space="preserve"> </w:t>
      </w:r>
      <w:r>
        <w:rPr>
          <w:sz w:val="24"/>
          <w:szCs w:val="24"/>
        </w:rPr>
        <w:t>January</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45955A7D" w:rsidR="00D17F06" w:rsidRDefault="00A27CE2"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0DBD3B90"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12E3372F"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D82FC62"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51925DA"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7C3980B7" w:rsidR="006B65C7" w:rsidRDefault="008F022E" w:rsidP="0023482D">
      <w:pPr>
        <w:pStyle w:val="RelatedWork"/>
      </w:pPr>
      <w:r>
        <w:t>JSON</w:t>
      </w:r>
      <w:r w:rsidR="006B65C7">
        <w:t xml:space="preserve"> schemas:</w:t>
      </w:r>
      <w:r w:rsidR="006B65C7">
        <w:rPr>
          <w:rStyle w:val="Hyperlink"/>
        </w:rPr>
        <w:t xml:space="preserve"> </w:t>
      </w:r>
      <w:r w:rsidR="006B65C7">
        <w:t>(list file names or directory name)</w:t>
      </w:r>
    </w:p>
    <w:p w14:paraId="210A2135" w14:textId="77777777" w:rsidR="006B65C7" w:rsidRDefault="006B65C7" w:rsidP="0023482D">
      <w:pPr>
        <w:pStyle w:val="RelatedWork"/>
      </w:pPr>
      <w:r>
        <w:t>Other parts (</w:t>
      </w:r>
      <w:r w:rsidRPr="00033041">
        <w:t>list title</w:t>
      </w:r>
      <w:r>
        <w:t>s and/or file names)</w:t>
      </w:r>
    </w:p>
    <w:p w14:paraId="2C9062FE" w14:textId="2EAE72B9" w:rsidR="00F3260A" w:rsidRDefault="00F3260A" w:rsidP="00F3260A">
      <w:pPr>
        <w:pStyle w:val="RelatedWork"/>
      </w:pPr>
      <w:r w:rsidRPr="00D17009">
        <w:rPr>
          <w:highlight w:val="yellow"/>
        </w:rPr>
        <w:t>(</w:t>
      </w:r>
      <w:r w:rsidRPr="00D17009">
        <w:rPr>
          <w:b/>
          <w:highlight w:val="yellow"/>
        </w:rPr>
        <w:t>Note:</w:t>
      </w:r>
      <w:r w:rsidRPr="00D17009">
        <w:rPr>
          <w:highlight w:val="yellow"/>
        </w:rPr>
        <w:t xml:space="preserve"> </w:t>
      </w:r>
      <w:r>
        <w:rPr>
          <w:highlight w:val="yellow"/>
        </w:rPr>
        <w:t>A</w:t>
      </w:r>
      <w:r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Pr>
          <w:highlight w:val="yellow"/>
        </w:rPr>
        <w:t xml:space="preserve"> </w:t>
      </w:r>
      <w:r w:rsidRPr="00434AED">
        <w:rPr>
          <w:highlight w:val="yellow"/>
        </w:rPr>
        <w:t>Remove this note before submitting for publication.</w:t>
      </w:r>
      <w:r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4F635EFE"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37F3D7EC"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0AF3D25"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w:t>
      </w:r>
      <w:r w:rsidRPr="009225E1">
        <w:lastRenderedPageBreak/>
        <w:t>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7DC9880F"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58C379E8" w14:textId="7EF3BBE7" w:rsidR="00BE1BB3"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06816482" w:history="1">
        <w:r w:rsidR="00BE1BB3" w:rsidRPr="00283C59">
          <w:rPr>
            <w:rStyle w:val="Hyperlink"/>
            <w:noProof/>
          </w:rPr>
          <w:t>1</w:t>
        </w:r>
        <w:r w:rsidR="00BE1BB3">
          <w:rPr>
            <w:rFonts w:asciiTheme="minorHAnsi" w:eastAsiaTheme="minorEastAsia" w:hAnsiTheme="minorHAnsi" w:cstheme="minorBidi"/>
            <w:noProof/>
            <w:sz w:val="22"/>
            <w:szCs w:val="22"/>
          </w:rPr>
          <w:tab/>
        </w:r>
        <w:r w:rsidR="00BE1BB3" w:rsidRPr="00283C59">
          <w:rPr>
            <w:rStyle w:val="Hyperlink"/>
            <w:noProof/>
          </w:rPr>
          <w:t>Introduction</w:t>
        </w:r>
        <w:r w:rsidR="00BE1BB3">
          <w:rPr>
            <w:noProof/>
            <w:webHidden/>
          </w:rPr>
          <w:tab/>
        </w:r>
        <w:r w:rsidR="00BE1BB3">
          <w:rPr>
            <w:noProof/>
            <w:webHidden/>
          </w:rPr>
          <w:fldChar w:fldCharType="begin"/>
        </w:r>
        <w:r w:rsidR="00BE1BB3">
          <w:rPr>
            <w:noProof/>
            <w:webHidden/>
          </w:rPr>
          <w:instrText xml:space="preserve"> PAGEREF _Toc506816482 \h </w:instrText>
        </w:r>
        <w:r w:rsidR="00BE1BB3">
          <w:rPr>
            <w:noProof/>
            <w:webHidden/>
          </w:rPr>
        </w:r>
        <w:r w:rsidR="00BE1BB3">
          <w:rPr>
            <w:noProof/>
            <w:webHidden/>
          </w:rPr>
          <w:fldChar w:fldCharType="separate"/>
        </w:r>
        <w:r w:rsidR="00BE1BB3">
          <w:rPr>
            <w:noProof/>
            <w:webHidden/>
          </w:rPr>
          <w:t>10</w:t>
        </w:r>
        <w:r w:rsidR="00BE1BB3">
          <w:rPr>
            <w:noProof/>
            <w:webHidden/>
          </w:rPr>
          <w:fldChar w:fldCharType="end"/>
        </w:r>
      </w:hyperlink>
    </w:p>
    <w:p w14:paraId="5E28AFE4" w14:textId="1912A049" w:rsidR="00BE1BB3" w:rsidRDefault="00A27CE2">
      <w:pPr>
        <w:pStyle w:val="TOC2"/>
        <w:tabs>
          <w:tab w:val="right" w:leader="dot" w:pos="9350"/>
        </w:tabs>
        <w:rPr>
          <w:rFonts w:asciiTheme="minorHAnsi" w:eastAsiaTheme="minorEastAsia" w:hAnsiTheme="minorHAnsi" w:cstheme="minorBidi"/>
          <w:noProof/>
          <w:sz w:val="22"/>
          <w:szCs w:val="22"/>
        </w:rPr>
      </w:pPr>
      <w:hyperlink w:anchor="_Toc506816483" w:history="1">
        <w:r w:rsidR="00BE1BB3" w:rsidRPr="00283C59">
          <w:rPr>
            <w:rStyle w:val="Hyperlink"/>
            <w:noProof/>
          </w:rPr>
          <w:t>1.1 IPR Policy</w:t>
        </w:r>
        <w:r w:rsidR="00BE1BB3">
          <w:rPr>
            <w:noProof/>
            <w:webHidden/>
          </w:rPr>
          <w:tab/>
        </w:r>
        <w:r w:rsidR="00BE1BB3">
          <w:rPr>
            <w:noProof/>
            <w:webHidden/>
          </w:rPr>
          <w:fldChar w:fldCharType="begin"/>
        </w:r>
        <w:r w:rsidR="00BE1BB3">
          <w:rPr>
            <w:noProof/>
            <w:webHidden/>
          </w:rPr>
          <w:instrText xml:space="preserve"> PAGEREF _Toc506816483 \h </w:instrText>
        </w:r>
        <w:r w:rsidR="00BE1BB3">
          <w:rPr>
            <w:noProof/>
            <w:webHidden/>
          </w:rPr>
        </w:r>
        <w:r w:rsidR="00BE1BB3">
          <w:rPr>
            <w:noProof/>
            <w:webHidden/>
          </w:rPr>
          <w:fldChar w:fldCharType="separate"/>
        </w:r>
        <w:r w:rsidR="00BE1BB3">
          <w:rPr>
            <w:noProof/>
            <w:webHidden/>
          </w:rPr>
          <w:t>10</w:t>
        </w:r>
        <w:r w:rsidR="00BE1BB3">
          <w:rPr>
            <w:noProof/>
            <w:webHidden/>
          </w:rPr>
          <w:fldChar w:fldCharType="end"/>
        </w:r>
      </w:hyperlink>
    </w:p>
    <w:p w14:paraId="59F0AC45" w14:textId="7254F4BD" w:rsidR="00BE1BB3" w:rsidRDefault="00A27CE2">
      <w:pPr>
        <w:pStyle w:val="TOC2"/>
        <w:tabs>
          <w:tab w:val="right" w:leader="dot" w:pos="9350"/>
        </w:tabs>
        <w:rPr>
          <w:rFonts w:asciiTheme="minorHAnsi" w:eastAsiaTheme="minorEastAsia" w:hAnsiTheme="minorHAnsi" w:cstheme="minorBidi"/>
          <w:noProof/>
          <w:sz w:val="22"/>
          <w:szCs w:val="22"/>
        </w:rPr>
      </w:pPr>
      <w:hyperlink w:anchor="_Toc506816484" w:history="1">
        <w:r w:rsidR="00BE1BB3" w:rsidRPr="00283C59">
          <w:rPr>
            <w:rStyle w:val="Hyperlink"/>
            <w:noProof/>
          </w:rPr>
          <w:t>1.2 Terminology</w:t>
        </w:r>
        <w:r w:rsidR="00BE1BB3">
          <w:rPr>
            <w:noProof/>
            <w:webHidden/>
          </w:rPr>
          <w:tab/>
        </w:r>
        <w:r w:rsidR="00BE1BB3">
          <w:rPr>
            <w:noProof/>
            <w:webHidden/>
          </w:rPr>
          <w:fldChar w:fldCharType="begin"/>
        </w:r>
        <w:r w:rsidR="00BE1BB3">
          <w:rPr>
            <w:noProof/>
            <w:webHidden/>
          </w:rPr>
          <w:instrText xml:space="preserve"> PAGEREF _Toc506816484 \h </w:instrText>
        </w:r>
        <w:r w:rsidR="00BE1BB3">
          <w:rPr>
            <w:noProof/>
            <w:webHidden/>
          </w:rPr>
        </w:r>
        <w:r w:rsidR="00BE1BB3">
          <w:rPr>
            <w:noProof/>
            <w:webHidden/>
          </w:rPr>
          <w:fldChar w:fldCharType="separate"/>
        </w:r>
        <w:r w:rsidR="00BE1BB3">
          <w:rPr>
            <w:noProof/>
            <w:webHidden/>
          </w:rPr>
          <w:t>10</w:t>
        </w:r>
        <w:r w:rsidR="00BE1BB3">
          <w:rPr>
            <w:noProof/>
            <w:webHidden/>
          </w:rPr>
          <w:fldChar w:fldCharType="end"/>
        </w:r>
      </w:hyperlink>
    </w:p>
    <w:p w14:paraId="010DC93C" w14:textId="23A0622B" w:rsidR="00BE1BB3" w:rsidRDefault="00A27CE2">
      <w:pPr>
        <w:pStyle w:val="TOC2"/>
        <w:tabs>
          <w:tab w:val="right" w:leader="dot" w:pos="9350"/>
        </w:tabs>
        <w:rPr>
          <w:rFonts w:asciiTheme="minorHAnsi" w:eastAsiaTheme="minorEastAsia" w:hAnsiTheme="minorHAnsi" w:cstheme="minorBidi"/>
          <w:noProof/>
          <w:sz w:val="22"/>
          <w:szCs w:val="22"/>
        </w:rPr>
      </w:pPr>
      <w:hyperlink w:anchor="_Toc506816485" w:history="1">
        <w:r w:rsidR="00BE1BB3" w:rsidRPr="00283C59">
          <w:rPr>
            <w:rStyle w:val="Hyperlink"/>
            <w:noProof/>
          </w:rPr>
          <w:t>1.3 Normative References</w:t>
        </w:r>
        <w:r w:rsidR="00BE1BB3">
          <w:rPr>
            <w:noProof/>
            <w:webHidden/>
          </w:rPr>
          <w:tab/>
        </w:r>
        <w:r w:rsidR="00BE1BB3">
          <w:rPr>
            <w:noProof/>
            <w:webHidden/>
          </w:rPr>
          <w:fldChar w:fldCharType="begin"/>
        </w:r>
        <w:r w:rsidR="00BE1BB3">
          <w:rPr>
            <w:noProof/>
            <w:webHidden/>
          </w:rPr>
          <w:instrText xml:space="preserve"> PAGEREF _Toc506816485 \h </w:instrText>
        </w:r>
        <w:r w:rsidR="00BE1BB3">
          <w:rPr>
            <w:noProof/>
            <w:webHidden/>
          </w:rPr>
        </w:r>
        <w:r w:rsidR="00BE1BB3">
          <w:rPr>
            <w:noProof/>
            <w:webHidden/>
          </w:rPr>
          <w:fldChar w:fldCharType="separate"/>
        </w:r>
        <w:r w:rsidR="00BE1BB3">
          <w:rPr>
            <w:noProof/>
            <w:webHidden/>
          </w:rPr>
          <w:t>14</w:t>
        </w:r>
        <w:r w:rsidR="00BE1BB3">
          <w:rPr>
            <w:noProof/>
            <w:webHidden/>
          </w:rPr>
          <w:fldChar w:fldCharType="end"/>
        </w:r>
      </w:hyperlink>
    </w:p>
    <w:p w14:paraId="08EDA112" w14:textId="40E46DD1" w:rsidR="00BE1BB3" w:rsidRDefault="00A27CE2">
      <w:pPr>
        <w:pStyle w:val="TOC2"/>
        <w:tabs>
          <w:tab w:val="right" w:leader="dot" w:pos="9350"/>
        </w:tabs>
        <w:rPr>
          <w:rFonts w:asciiTheme="minorHAnsi" w:eastAsiaTheme="minorEastAsia" w:hAnsiTheme="minorHAnsi" w:cstheme="minorBidi"/>
          <w:noProof/>
          <w:sz w:val="22"/>
          <w:szCs w:val="22"/>
        </w:rPr>
      </w:pPr>
      <w:hyperlink w:anchor="_Toc506816486" w:history="1">
        <w:r w:rsidR="00BE1BB3" w:rsidRPr="00283C59">
          <w:rPr>
            <w:rStyle w:val="Hyperlink"/>
            <w:noProof/>
          </w:rPr>
          <w:t>1.4 Non-Normative References</w:t>
        </w:r>
        <w:r w:rsidR="00BE1BB3">
          <w:rPr>
            <w:noProof/>
            <w:webHidden/>
          </w:rPr>
          <w:tab/>
        </w:r>
        <w:r w:rsidR="00BE1BB3">
          <w:rPr>
            <w:noProof/>
            <w:webHidden/>
          </w:rPr>
          <w:fldChar w:fldCharType="begin"/>
        </w:r>
        <w:r w:rsidR="00BE1BB3">
          <w:rPr>
            <w:noProof/>
            <w:webHidden/>
          </w:rPr>
          <w:instrText xml:space="preserve"> PAGEREF _Toc506816486 \h </w:instrText>
        </w:r>
        <w:r w:rsidR="00BE1BB3">
          <w:rPr>
            <w:noProof/>
            <w:webHidden/>
          </w:rPr>
        </w:r>
        <w:r w:rsidR="00BE1BB3">
          <w:rPr>
            <w:noProof/>
            <w:webHidden/>
          </w:rPr>
          <w:fldChar w:fldCharType="separate"/>
        </w:r>
        <w:r w:rsidR="00BE1BB3">
          <w:rPr>
            <w:noProof/>
            <w:webHidden/>
          </w:rPr>
          <w:t>15</w:t>
        </w:r>
        <w:r w:rsidR="00BE1BB3">
          <w:rPr>
            <w:noProof/>
            <w:webHidden/>
          </w:rPr>
          <w:fldChar w:fldCharType="end"/>
        </w:r>
      </w:hyperlink>
    </w:p>
    <w:p w14:paraId="1F48F1B4" w14:textId="4774EAA3" w:rsidR="00BE1BB3" w:rsidRDefault="00A27CE2">
      <w:pPr>
        <w:pStyle w:val="TOC1"/>
        <w:rPr>
          <w:rFonts w:asciiTheme="minorHAnsi" w:eastAsiaTheme="minorEastAsia" w:hAnsiTheme="minorHAnsi" w:cstheme="minorBidi"/>
          <w:noProof/>
          <w:sz w:val="22"/>
          <w:szCs w:val="22"/>
        </w:rPr>
      </w:pPr>
      <w:hyperlink w:anchor="_Toc506816487" w:history="1">
        <w:r w:rsidR="00BE1BB3" w:rsidRPr="00283C59">
          <w:rPr>
            <w:rStyle w:val="Hyperlink"/>
            <w:noProof/>
          </w:rPr>
          <w:t>2</w:t>
        </w:r>
        <w:r w:rsidR="00BE1BB3">
          <w:rPr>
            <w:rFonts w:asciiTheme="minorHAnsi" w:eastAsiaTheme="minorEastAsia" w:hAnsiTheme="minorHAnsi" w:cstheme="minorBidi"/>
            <w:noProof/>
            <w:sz w:val="22"/>
            <w:szCs w:val="22"/>
          </w:rPr>
          <w:tab/>
        </w:r>
        <w:r w:rsidR="00BE1BB3" w:rsidRPr="00283C59">
          <w:rPr>
            <w:rStyle w:val="Hyperlink"/>
            <w:noProof/>
          </w:rPr>
          <w:t>Conventions</w:t>
        </w:r>
        <w:r w:rsidR="00BE1BB3">
          <w:rPr>
            <w:noProof/>
            <w:webHidden/>
          </w:rPr>
          <w:tab/>
        </w:r>
        <w:r w:rsidR="00BE1BB3">
          <w:rPr>
            <w:noProof/>
            <w:webHidden/>
          </w:rPr>
          <w:fldChar w:fldCharType="begin"/>
        </w:r>
        <w:r w:rsidR="00BE1BB3">
          <w:rPr>
            <w:noProof/>
            <w:webHidden/>
          </w:rPr>
          <w:instrText xml:space="preserve"> PAGEREF _Toc506816487 \h </w:instrText>
        </w:r>
        <w:r w:rsidR="00BE1BB3">
          <w:rPr>
            <w:noProof/>
            <w:webHidden/>
          </w:rPr>
        </w:r>
        <w:r w:rsidR="00BE1BB3">
          <w:rPr>
            <w:noProof/>
            <w:webHidden/>
          </w:rPr>
          <w:fldChar w:fldCharType="separate"/>
        </w:r>
        <w:r w:rsidR="00BE1BB3">
          <w:rPr>
            <w:noProof/>
            <w:webHidden/>
          </w:rPr>
          <w:t>16</w:t>
        </w:r>
        <w:r w:rsidR="00BE1BB3">
          <w:rPr>
            <w:noProof/>
            <w:webHidden/>
          </w:rPr>
          <w:fldChar w:fldCharType="end"/>
        </w:r>
      </w:hyperlink>
    </w:p>
    <w:p w14:paraId="4C6D5447" w14:textId="76DD26AB" w:rsidR="00BE1BB3" w:rsidRDefault="00A27CE2">
      <w:pPr>
        <w:pStyle w:val="TOC2"/>
        <w:tabs>
          <w:tab w:val="right" w:leader="dot" w:pos="9350"/>
        </w:tabs>
        <w:rPr>
          <w:rFonts w:asciiTheme="minorHAnsi" w:eastAsiaTheme="minorEastAsia" w:hAnsiTheme="minorHAnsi" w:cstheme="minorBidi"/>
          <w:noProof/>
          <w:sz w:val="22"/>
          <w:szCs w:val="22"/>
        </w:rPr>
      </w:pPr>
      <w:hyperlink w:anchor="_Toc506816488" w:history="1">
        <w:r w:rsidR="00BE1BB3" w:rsidRPr="00283C59">
          <w:rPr>
            <w:rStyle w:val="Hyperlink"/>
            <w:noProof/>
          </w:rPr>
          <w:t>2.1 General</w:t>
        </w:r>
        <w:r w:rsidR="00BE1BB3">
          <w:rPr>
            <w:noProof/>
            <w:webHidden/>
          </w:rPr>
          <w:tab/>
        </w:r>
        <w:r w:rsidR="00BE1BB3">
          <w:rPr>
            <w:noProof/>
            <w:webHidden/>
          </w:rPr>
          <w:fldChar w:fldCharType="begin"/>
        </w:r>
        <w:r w:rsidR="00BE1BB3">
          <w:rPr>
            <w:noProof/>
            <w:webHidden/>
          </w:rPr>
          <w:instrText xml:space="preserve"> PAGEREF _Toc506816488 \h </w:instrText>
        </w:r>
        <w:r w:rsidR="00BE1BB3">
          <w:rPr>
            <w:noProof/>
            <w:webHidden/>
          </w:rPr>
        </w:r>
        <w:r w:rsidR="00BE1BB3">
          <w:rPr>
            <w:noProof/>
            <w:webHidden/>
          </w:rPr>
          <w:fldChar w:fldCharType="separate"/>
        </w:r>
        <w:r w:rsidR="00BE1BB3">
          <w:rPr>
            <w:noProof/>
            <w:webHidden/>
          </w:rPr>
          <w:t>16</w:t>
        </w:r>
        <w:r w:rsidR="00BE1BB3">
          <w:rPr>
            <w:noProof/>
            <w:webHidden/>
          </w:rPr>
          <w:fldChar w:fldCharType="end"/>
        </w:r>
      </w:hyperlink>
    </w:p>
    <w:p w14:paraId="19470DBC" w14:textId="471429DB" w:rsidR="00BE1BB3" w:rsidRDefault="00A27CE2">
      <w:pPr>
        <w:pStyle w:val="TOC2"/>
        <w:tabs>
          <w:tab w:val="right" w:leader="dot" w:pos="9350"/>
        </w:tabs>
        <w:rPr>
          <w:rFonts w:asciiTheme="minorHAnsi" w:eastAsiaTheme="minorEastAsia" w:hAnsiTheme="minorHAnsi" w:cstheme="minorBidi"/>
          <w:noProof/>
          <w:sz w:val="22"/>
          <w:szCs w:val="22"/>
        </w:rPr>
      </w:pPr>
      <w:hyperlink w:anchor="_Toc506816489" w:history="1">
        <w:r w:rsidR="00BE1BB3" w:rsidRPr="00283C59">
          <w:rPr>
            <w:rStyle w:val="Hyperlink"/>
            <w:noProof/>
          </w:rPr>
          <w:t>2.2 Format examples</w:t>
        </w:r>
        <w:r w:rsidR="00BE1BB3">
          <w:rPr>
            <w:noProof/>
            <w:webHidden/>
          </w:rPr>
          <w:tab/>
        </w:r>
        <w:r w:rsidR="00BE1BB3">
          <w:rPr>
            <w:noProof/>
            <w:webHidden/>
          </w:rPr>
          <w:fldChar w:fldCharType="begin"/>
        </w:r>
        <w:r w:rsidR="00BE1BB3">
          <w:rPr>
            <w:noProof/>
            <w:webHidden/>
          </w:rPr>
          <w:instrText xml:space="preserve"> PAGEREF _Toc506816489 \h </w:instrText>
        </w:r>
        <w:r w:rsidR="00BE1BB3">
          <w:rPr>
            <w:noProof/>
            <w:webHidden/>
          </w:rPr>
        </w:r>
        <w:r w:rsidR="00BE1BB3">
          <w:rPr>
            <w:noProof/>
            <w:webHidden/>
          </w:rPr>
          <w:fldChar w:fldCharType="separate"/>
        </w:r>
        <w:r w:rsidR="00BE1BB3">
          <w:rPr>
            <w:noProof/>
            <w:webHidden/>
          </w:rPr>
          <w:t>16</w:t>
        </w:r>
        <w:r w:rsidR="00BE1BB3">
          <w:rPr>
            <w:noProof/>
            <w:webHidden/>
          </w:rPr>
          <w:fldChar w:fldCharType="end"/>
        </w:r>
      </w:hyperlink>
    </w:p>
    <w:p w14:paraId="55E6B0AC" w14:textId="3133A592" w:rsidR="00BE1BB3" w:rsidRDefault="00A27CE2">
      <w:pPr>
        <w:pStyle w:val="TOC2"/>
        <w:tabs>
          <w:tab w:val="right" w:leader="dot" w:pos="9350"/>
        </w:tabs>
        <w:rPr>
          <w:rFonts w:asciiTheme="minorHAnsi" w:eastAsiaTheme="minorEastAsia" w:hAnsiTheme="minorHAnsi" w:cstheme="minorBidi"/>
          <w:noProof/>
          <w:sz w:val="22"/>
          <w:szCs w:val="22"/>
        </w:rPr>
      </w:pPr>
      <w:hyperlink w:anchor="_Toc506816490" w:history="1">
        <w:r w:rsidR="00BE1BB3" w:rsidRPr="00283C59">
          <w:rPr>
            <w:rStyle w:val="Hyperlink"/>
            <w:noProof/>
          </w:rPr>
          <w:t>2.3 Property notation</w:t>
        </w:r>
        <w:r w:rsidR="00BE1BB3">
          <w:rPr>
            <w:noProof/>
            <w:webHidden/>
          </w:rPr>
          <w:tab/>
        </w:r>
        <w:r w:rsidR="00BE1BB3">
          <w:rPr>
            <w:noProof/>
            <w:webHidden/>
          </w:rPr>
          <w:fldChar w:fldCharType="begin"/>
        </w:r>
        <w:r w:rsidR="00BE1BB3">
          <w:rPr>
            <w:noProof/>
            <w:webHidden/>
          </w:rPr>
          <w:instrText xml:space="preserve"> PAGEREF _Toc506816490 \h </w:instrText>
        </w:r>
        <w:r w:rsidR="00BE1BB3">
          <w:rPr>
            <w:noProof/>
            <w:webHidden/>
          </w:rPr>
        </w:r>
        <w:r w:rsidR="00BE1BB3">
          <w:rPr>
            <w:noProof/>
            <w:webHidden/>
          </w:rPr>
          <w:fldChar w:fldCharType="separate"/>
        </w:r>
        <w:r w:rsidR="00BE1BB3">
          <w:rPr>
            <w:noProof/>
            <w:webHidden/>
          </w:rPr>
          <w:t>16</w:t>
        </w:r>
        <w:r w:rsidR="00BE1BB3">
          <w:rPr>
            <w:noProof/>
            <w:webHidden/>
          </w:rPr>
          <w:fldChar w:fldCharType="end"/>
        </w:r>
      </w:hyperlink>
    </w:p>
    <w:p w14:paraId="0E14AC5A" w14:textId="5CA1DF69" w:rsidR="00BE1BB3" w:rsidRDefault="00A27CE2">
      <w:pPr>
        <w:pStyle w:val="TOC2"/>
        <w:tabs>
          <w:tab w:val="right" w:leader="dot" w:pos="9350"/>
        </w:tabs>
        <w:rPr>
          <w:rFonts w:asciiTheme="minorHAnsi" w:eastAsiaTheme="minorEastAsia" w:hAnsiTheme="minorHAnsi" w:cstheme="minorBidi"/>
          <w:noProof/>
          <w:sz w:val="22"/>
          <w:szCs w:val="22"/>
        </w:rPr>
      </w:pPr>
      <w:hyperlink w:anchor="_Toc506816491" w:history="1">
        <w:r w:rsidR="00BE1BB3" w:rsidRPr="00283C59">
          <w:rPr>
            <w:rStyle w:val="Hyperlink"/>
            <w:noProof/>
          </w:rPr>
          <w:t>2.4 Syntax notation</w:t>
        </w:r>
        <w:r w:rsidR="00BE1BB3">
          <w:rPr>
            <w:noProof/>
            <w:webHidden/>
          </w:rPr>
          <w:tab/>
        </w:r>
        <w:r w:rsidR="00BE1BB3">
          <w:rPr>
            <w:noProof/>
            <w:webHidden/>
          </w:rPr>
          <w:fldChar w:fldCharType="begin"/>
        </w:r>
        <w:r w:rsidR="00BE1BB3">
          <w:rPr>
            <w:noProof/>
            <w:webHidden/>
          </w:rPr>
          <w:instrText xml:space="preserve"> PAGEREF _Toc506816491 \h </w:instrText>
        </w:r>
        <w:r w:rsidR="00BE1BB3">
          <w:rPr>
            <w:noProof/>
            <w:webHidden/>
          </w:rPr>
        </w:r>
        <w:r w:rsidR="00BE1BB3">
          <w:rPr>
            <w:noProof/>
            <w:webHidden/>
          </w:rPr>
          <w:fldChar w:fldCharType="separate"/>
        </w:r>
        <w:r w:rsidR="00BE1BB3">
          <w:rPr>
            <w:noProof/>
            <w:webHidden/>
          </w:rPr>
          <w:t>16</w:t>
        </w:r>
        <w:r w:rsidR="00BE1BB3">
          <w:rPr>
            <w:noProof/>
            <w:webHidden/>
          </w:rPr>
          <w:fldChar w:fldCharType="end"/>
        </w:r>
      </w:hyperlink>
    </w:p>
    <w:p w14:paraId="4A24A175" w14:textId="51C5BE36" w:rsidR="00BE1BB3" w:rsidRDefault="00A27CE2">
      <w:pPr>
        <w:pStyle w:val="TOC1"/>
        <w:rPr>
          <w:rFonts w:asciiTheme="minorHAnsi" w:eastAsiaTheme="minorEastAsia" w:hAnsiTheme="minorHAnsi" w:cstheme="minorBidi"/>
          <w:noProof/>
          <w:sz w:val="22"/>
          <w:szCs w:val="22"/>
        </w:rPr>
      </w:pPr>
      <w:hyperlink w:anchor="_Toc506816492" w:history="1">
        <w:r w:rsidR="00BE1BB3" w:rsidRPr="00283C59">
          <w:rPr>
            <w:rStyle w:val="Hyperlink"/>
            <w:noProof/>
          </w:rPr>
          <w:t>3</w:t>
        </w:r>
        <w:r w:rsidR="00BE1BB3">
          <w:rPr>
            <w:rFonts w:asciiTheme="minorHAnsi" w:eastAsiaTheme="minorEastAsia" w:hAnsiTheme="minorHAnsi" w:cstheme="minorBidi"/>
            <w:noProof/>
            <w:sz w:val="22"/>
            <w:szCs w:val="22"/>
          </w:rPr>
          <w:tab/>
        </w:r>
        <w:r w:rsidR="00BE1BB3" w:rsidRPr="00283C59">
          <w:rPr>
            <w:rStyle w:val="Hyperlink"/>
            <w:noProof/>
          </w:rPr>
          <w:t>File format</w:t>
        </w:r>
        <w:r w:rsidR="00BE1BB3">
          <w:rPr>
            <w:noProof/>
            <w:webHidden/>
          </w:rPr>
          <w:tab/>
        </w:r>
        <w:r w:rsidR="00BE1BB3">
          <w:rPr>
            <w:noProof/>
            <w:webHidden/>
          </w:rPr>
          <w:fldChar w:fldCharType="begin"/>
        </w:r>
        <w:r w:rsidR="00BE1BB3">
          <w:rPr>
            <w:noProof/>
            <w:webHidden/>
          </w:rPr>
          <w:instrText xml:space="preserve"> PAGEREF _Toc506816492 \h </w:instrText>
        </w:r>
        <w:r w:rsidR="00BE1BB3">
          <w:rPr>
            <w:noProof/>
            <w:webHidden/>
          </w:rPr>
        </w:r>
        <w:r w:rsidR="00BE1BB3">
          <w:rPr>
            <w:noProof/>
            <w:webHidden/>
          </w:rPr>
          <w:fldChar w:fldCharType="separate"/>
        </w:r>
        <w:r w:rsidR="00BE1BB3">
          <w:rPr>
            <w:noProof/>
            <w:webHidden/>
          </w:rPr>
          <w:t>17</w:t>
        </w:r>
        <w:r w:rsidR="00BE1BB3">
          <w:rPr>
            <w:noProof/>
            <w:webHidden/>
          </w:rPr>
          <w:fldChar w:fldCharType="end"/>
        </w:r>
      </w:hyperlink>
    </w:p>
    <w:p w14:paraId="7A52D826" w14:textId="5EA4E15C" w:rsidR="00BE1BB3" w:rsidRDefault="00A27CE2">
      <w:pPr>
        <w:pStyle w:val="TOC2"/>
        <w:tabs>
          <w:tab w:val="right" w:leader="dot" w:pos="9350"/>
        </w:tabs>
        <w:rPr>
          <w:rFonts w:asciiTheme="minorHAnsi" w:eastAsiaTheme="minorEastAsia" w:hAnsiTheme="minorHAnsi" w:cstheme="minorBidi"/>
          <w:noProof/>
          <w:sz w:val="22"/>
          <w:szCs w:val="22"/>
        </w:rPr>
      </w:pPr>
      <w:hyperlink w:anchor="_Toc506816493" w:history="1">
        <w:r w:rsidR="00BE1BB3" w:rsidRPr="00283C59">
          <w:rPr>
            <w:rStyle w:val="Hyperlink"/>
            <w:noProof/>
          </w:rPr>
          <w:t>3.1 General</w:t>
        </w:r>
        <w:r w:rsidR="00BE1BB3">
          <w:rPr>
            <w:noProof/>
            <w:webHidden/>
          </w:rPr>
          <w:tab/>
        </w:r>
        <w:r w:rsidR="00BE1BB3">
          <w:rPr>
            <w:noProof/>
            <w:webHidden/>
          </w:rPr>
          <w:fldChar w:fldCharType="begin"/>
        </w:r>
        <w:r w:rsidR="00BE1BB3">
          <w:rPr>
            <w:noProof/>
            <w:webHidden/>
          </w:rPr>
          <w:instrText xml:space="preserve"> PAGEREF _Toc506816493 \h </w:instrText>
        </w:r>
        <w:r w:rsidR="00BE1BB3">
          <w:rPr>
            <w:noProof/>
            <w:webHidden/>
          </w:rPr>
        </w:r>
        <w:r w:rsidR="00BE1BB3">
          <w:rPr>
            <w:noProof/>
            <w:webHidden/>
          </w:rPr>
          <w:fldChar w:fldCharType="separate"/>
        </w:r>
        <w:r w:rsidR="00BE1BB3">
          <w:rPr>
            <w:noProof/>
            <w:webHidden/>
          </w:rPr>
          <w:t>17</w:t>
        </w:r>
        <w:r w:rsidR="00BE1BB3">
          <w:rPr>
            <w:noProof/>
            <w:webHidden/>
          </w:rPr>
          <w:fldChar w:fldCharType="end"/>
        </w:r>
      </w:hyperlink>
    </w:p>
    <w:p w14:paraId="573B110E" w14:textId="599BD71A" w:rsidR="00BE1BB3" w:rsidRDefault="00A27CE2">
      <w:pPr>
        <w:pStyle w:val="TOC2"/>
        <w:tabs>
          <w:tab w:val="right" w:leader="dot" w:pos="9350"/>
        </w:tabs>
        <w:rPr>
          <w:rFonts w:asciiTheme="minorHAnsi" w:eastAsiaTheme="minorEastAsia" w:hAnsiTheme="minorHAnsi" w:cstheme="minorBidi"/>
          <w:noProof/>
          <w:sz w:val="22"/>
          <w:szCs w:val="22"/>
        </w:rPr>
      </w:pPr>
      <w:hyperlink w:anchor="_Toc506816494" w:history="1">
        <w:r w:rsidR="00BE1BB3" w:rsidRPr="00283C59">
          <w:rPr>
            <w:rStyle w:val="Hyperlink"/>
            <w:noProof/>
          </w:rPr>
          <w:t>3.2 URI-valued properties</w:t>
        </w:r>
        <w:r w:rsidR="00BE1BB3">
          <w:rPr>
            <w:noProof/>
            <w:webHidden/>
          </w:rPr>
          <w:tab/>
        </w:r>
        <w:r w:rsidR="00BE1BB3">
          <w:rPr>
            <w:noProof/>
            <w:webHidden/>
          </w:rPr>
          <w:fldChar w:fldCharType="begin"/>
        </w:r>
        <w:r w:rsidR="00BE1BB3">
          <w:rPr>
            <w:noProof/>
            <w:webHidden/>
          </w:rPr>
          <w:instrText xml:space="preserve"> PAGEREF _Toc506816494 \h </w:instrText>
        </w:r>
        <w:r w:rsidR="00BE1BB3">
          <w:rPr>
            <w:noProof/>
            <w:webHidden/>
          </w:rPr>
        </w:r>
        <w:r w:rsidR="00BE1BB3">
          <w:rPr>
            <w:noProof/>
            <w:webHidden/>
          </w:rPr>
          <w:fldChar w:fldCharType="separate"/>
        </w:r>
        <w:r w:rsidR="00BE1BB3">
          <w:rPr>
            <w:noProof/>
            <w:webHidden/>
          </w:rPr>
          <w:t>17</w:t>
        </w:r>
        <w:r w:rsidR="00BE1BB3">
          <w:rPr>
            <w:noProof/>
            <w:webHidden/>
          </w:rPr>
          <w:fldChar w:fldCharType="end"/>
        </w:r>
      </w:hyperlink>
    </w:p>
    <w:p w14:paraId="100A2B9E" w14:textId="3B5C9E7F" w:rsidR="00BE1BB3" w:rsidRDefault="00A27CE2">
      <w:pPr>
        <w:pStyle w:val="TOC2"/>
        <w:tabs>
          <w:tab w:val="right" w:leader="dot" w:pos="9350"/>
        </w:tabs>
        <w:rPr>
          <w:rFonts w:asciiTheme="minorHAnsi" w:eastAsiaTheme="minorEastAsia" w:hAnsiTheme="minorHAnsi" w:cstheme="minorBidi"/>
          <w:noProof/>
          <w:sz w:val="22"/>
          <w:szCs w:val="22"/>
        </w:rPr>
      </w:pPr>
      <w:hyperlink w:anchor="_Toc506816495" w:history="1">
        <w:r w:rsidR="00BE1BB3" w:rsidRPr="00283C59">
          <w:rPr>
            <w:rStyle w:val="Hyperlink"/>
            <w:noProof/>
          </w:rPr>
          <w:t>3.3 URI base id properties</w:t>
        </w:r>
        <w:r w:rsidR="00BE1BB3">
          <w:rPr>
            <w:noProof/>
            <w:webHidden/>
          </w:rPr>
          <w:tab/>
        </w:r>
        <w:r w:rsidR="00BE1BB3">
          <w:rPr>
            <w:noProof/>
            <w:webHidden/>
          </w:rPr>
          <w:fldChar w:fldCharType="begin"/>
        </w:r>
        <w:r w:rsidR="00BE1BB3">
          <w:rPr>
            <w:noProof/>
            <w:webHidden/>
          </w:rPr>
          <w:instrText xml:space="preserve"> PAGEREF _Toc506816495 \h </w:instrText>
        </w:r>
        <w:r w:rsidR="00BE1BB3">
          <w:rPr>
            <w:noProof/>
            <w:webHidden/>
          </w:rPr>
        </w:r>
        <w:r w:rsidR="00BE1BB3">
          <w:rPr>
            <w:noProof/>
            <w:webHidden/>
          </w:rPr>
          <w:fldChar w:fldCharType="separate"/>
        </w:r>
        <w:r w:rsidR="00BE1BB3">
          <w:rPr>
            <w:noProof/>
            <w:webHidden/>
          </w:rPr>
          <w:t>17</w:t>
        </w:r>
        <w:r w:rsidR="00BE1BB3">
          <w:rPr>
            <w:noProof/>
            <w:webHidden/>
          </w:rPr>
          <w:fldChar w:fldCharType="end"/>
        </w:r>
      </w:hyperlink>
    </w:p>
    <w:p w14:paraId="71380498" w14:textId="0EB7F83A" w:rsidR="00BE1BB3" w:rsidRDefault="00A27CE2">
      <w:pPr>
        <w:pStyle w:val="TOC2"/>
        <w:tabs>
          <w:tab w:val="right" w:leader="dot" w:pos="9350"/>
        </w:tabs>
        <w:rPr>
          <w:rFonts w:asciiTheme="minorHAnsi" w:eastAsiaTheme="minorEastAsia" w:hAnsiTheme="minorHAnsi" w:cstheme="minorBidi"/>
          <w:noProof/>
          <w:sz w:val="22"/>
          <w:szCs w:val="22"/>
        </w:rPr>
      </w:pPr>
      <w:hyperlink w:anchor="_Toc506816496" w:history="1">
        <w:r w:rsidR="00BE1BB3" w:rsidRPr="00283C59">
          <w:rPr>
            <w:rStyle w:val="Hyperlink"/>
            <w:noProof/>
          </w:rPr>
          <w:t>3.4 String properties</w:t>
        </w:r>
        <w:r w:rsidR="00BE1BB3">
          <w:rPr>
            <w:noProof/>
            <w:webHidden/>
          </w:rPr>
          <w:tab/>
        </w:r>
        <w:r w:rsidR="00BE1BB3">
          <w:rPr>
            <w:noProof/>
            <w:webHidden/>
          </w:rPr>
          <w:fldChar w:fldCharType="begin"/>
        </w:r>
        <w:r w:rsidR="00BE1BB3">
          <w:rPr>
            <w:noProof/>
            <w:webHidden/>
          </w:rPr>
          <w:instrText xml:space="preserve"> PAGEREF _Toc506816496 \h </w:instrText>
        </w:r>
        <w:r w:rsidR="00BE1BB3">
          <w:rPr>
            <w:noProof/>
            <w:webHidden/>
          </w:rPr>
        </w:r>
        <w:r w:rsidR="00BE1BB3">
          <w:rPr>
            <w:noProof/>
            <w:webHidden/>
          </w:rPr>
          <w:fldChar w:fldCharType="separate"/>
        </w:r>
        <w:r w:rsidR="00BE1BB3">
          <w:rPr>
            <w:noProof/>
            <w:webHidden/>
          </w:rPr>
          <w:t>19</w:t>
        </w:r>
        <w:r w:rsidR="00BE1BB3">
          <w:rPr>
            <w:noProof/>
            <w:webHidden/>
          </w:rPr>
          <w:fldChar w:fldCharType="end"/>
        </w:r>
      </w:hyperlink>
    </w:p>
    <w:p w14:paraId="0D151DE7" w14:textId="4C69662C" w:rsidR="00BE1BB3" w:rsidRDefault="00A27CE2">
      <w:pPr>
        <w:pStyle w:val="TOC2"/>
        <w:tabs>
          <w:tab w:val="right" w:leader="dot" w:pos="9350"/>
        </w:tabs>
        <w:rPr>
          <w:rFonts w:asciiTheme="minorHAnsi" w:eastAsiaTheme="minorEastAsia" w:hAnsiTheme="minorHAnsi" w:cstheme="minorBidi"/>
          <w:noProof/>
          <w:sz w:val="22"/>
          <w:szCs w:val="22"/>
        </w:rPr>
      </w:pPr>
      <w:hyperlink w:anchor="_Toc506816497" w:history="1">
        <w:r w:rsidR="00BE1BB3" w:rsidRPr="00283C59">
          <w:rPr>
            <w:rStyle w:val="Hyperlink"/>
            <w:noProof/>
          </w:rPr>
          <w:t>3.5 Object properties</w:t>
        </w:r>
        <w:r w:rsidR="00BE1BB3">
          <w:rPr>
            <w:noProof/>
            <w:webHidden/>
          </w:rPr>
          <w:tab/>
        </w:r>
        <w:r w:rsidR="00BE1BB3">
          <w:rPr>
            <w:noProof/>
            <w:webHidden/>
          </w:rPr>
          <w:fldChar w:fldCharType="begin"/>
        </w:r>
        <w:r w:rsidR="00BE1BB3">
          <w:rPr>
            <w:noProof/>
            <w:webHidden/>
          </w:rPr>
          <w:instrText xml:space="preserve"> PAGEREF _Toc506816497 \h </w:instrText>
        </w:r>
        <w:r w:rsidR="00BE1BB3">
          <w:rPr>
            <w:noProof/>
            <w:webHidden/>
          </w:rPr>
        </w:r>
        <w:r w:rsidR="00BE1BB3">
          <w:rPr>
            <w:noProof/>
            <w:webHidden/>
          </w:rPr>
          <w:fldChar w:fldCharType="separate"/>
        </w:r>
        <w:r w:rsidR="00BE1BB3">
          <w:rPr>
            <w:noProof/>
            <w:webHidden/>
          </w:rPr>
          <w:t>19</w:t>
        </w:r>
        <w:r w:rsidR="00BE1BB3">
          <w:rPr>
            <w:noProof/>
            <w:webHidden/>
          </w:rPr>
          <w:fldChar w:fldCharType="end"/>
        </w:r>
      </w:hyperlink>
    </w:p>
    <w:p w14:paraId="7E28E2EF" w14:textId="407A75EC" w:rsidR="00BE1BB3" w:rsidRDefault="00A27CE2">
      <w:pPr>
        <w:pStyle w:val="TOC2"/>
        <w:tabs>
          <w:tab w:val="right" w:leader="dot" w:pos="9350"/>
        </w:tabs>
        <w:rPr>
          <w:rFonts w:asciiTheme="minorHAnsi" w:eastAsiaTheme="minorEastAsia" w:hAnsiTheme="minorHAnsi" w:cstheme="minorBidi"/>
          <w:noProof/>
          <w:sz w:val="22"/>
          <w:szCs w:val="22"/>
        </w:rPr>
      </w:pPr>
      <w:hyperlink w:anchor="_Toc506816498" w:history="1">
        <w:r w:rsidR="00BE1BB3" w:rsidRPr="00283C59">
          <w:rPr>
            <w:rStyle w:val="Hyperlink"/>
            <w:noProof/>
          </w:rPr>
          <w:t>3.6 Array properties</w:t>
        </w:r>
        <w:r w:rsidR="00BE1BB3">
          <w:rPr>
            <w:noProof/>
            <w:webHidden/>
          </w:rPr>
          <w:tab/>
        </w:r>
        <w:r w:rsidR="00BE1BB3">
          <w:rPr>
            <w:noProof/>
            <w:webHidden/>
          </w:rPr>
          <w:fldChar w:fldCharType="begin"/>
        </w:r>
        <w:r w:rsidR="00BE1BB3">
          <w:rPr>
            <w:noProof/>
            <w:webHidden/>
          </w:rPr>
          <w:instrText xml:space="preserve"> PAGEREF _Toc506816498 \h </w:instrText>
        </w:r>
        <w:r w:rsidR="00BE1BB3">
          <w:rPr>
            <w:noProof/>
            <w:webHidden/>
          </w:rPr>
        </w:r>
        <w:r w:rsidR="00BE1BB3">
          <w:rPr>
            <w:noProof/>
            <w:webHidden/>
          </w:rPr>
          <w:fldChar w:fldCharType="separate"/>
        </w:r>
        <w:r w:rsidR="00BE1BB3">
          <w:rPr>
            <w:noProof/>
            <w:webHidden/>
          </w:rPr>
          <w:t>19</w:t>
        </w:r>
        <w:r w:rsidR="00BE1BB3">
          <w:rPr>
            <w:noProof/>
            <w:webHidden/>
          </w:rPr>
          <w:fldChar w:fldCharType="end"/>
        </w:r>
      </w:hyperlink>
    </w:p>
    <w:p w14:paraId="0196D7A0" w14:textId="4CB944E3" w:rsidR="00BE1BB3" w:rsidRDefault="00A27CE2">
      <w:pPr>
        <w:pStyle w:val="TOC2"/>
        <w:tabs>
          <w:tab w:val="right" w:leader="dot" w:pos="9350"/>
        </w:tabs>
        <w:rPr>
          <w:rFonts w:asciiTheme="minorHAnsi" w:eastAsiaTheme="minorEastAsia" w:hAnsiTheme="minorHAnsi" w:cstheme="minorBidi"/>
          <w:noProof/>
          <w:sz w:val="22"/>
          <w:szCs w:val="22"/>
        </w:rPr>
      </w:pPr>
      <w:hyperlink w:anchor="_Toc506816499" w:history="1">
        <w:r w:rsidR="00BE1BB3" w:rsidRPr="00283C59">
          <w:rPr>
            <w:rStyle w:val="Hyperlink"/>
            <w:noProof/>
          </w:rPr>
          <w:t>3.7 Property bags</w:t>
        </w:r>
        <w:r w:rsidR="00BE1BB3">
          <w:rPr>
            <w:noProof/>
            <w:webHidden/>
          </w:rPr>
          <w:tab/>
        </w:r>
        <w:r w:rsidR="00BE1BB3">
          <w:rPr>
            <w:noProof/>
            <w:webHidden/>
          </w:rPr>
          <w:fldChar w:fldCharType="begin"/>
        </w:r>
        <w:r w:rsidR="00BE1BB3">
          <w:rPr>
            <w:noProof/>
            <w:webHidden/>
          </w:rPr>
          <w:instrText xml:space="preserve"> PAGEREF _Toc506816499 \h </w:instrText>
        </w:r>
        <w:r w:rsidR="00BE1BB3">
          <w:rPr>
            <w:noProof/>
            <w:webHidden/>
          </w:rPr>
        </w:r>
        <w:r w:rsidR="00BE1BB3">
          <w:rPr>
            <w:noProof/>
            <w:webHidden/>
          </w:rPr>
          <w:fldChar w:fldCharType="separate"/>
        </w:r>
        <w:r w:rsidR="00BE1BB3">
          <w:rPr>
            <w:noProof/>
            <w:webHidden/>
          </w:rPr>
          <w:t>19</w:t>
        </w:r>
        <w:r w:rsidR="00BE1BB3">
          <w:rPr>
            <w:noProof/>
            <w:webHidden/>
          </w:rPr>
          <w:fldChar w:fldCharType="end"/>
        </w:r>
      </w:hyperlink>
    </w:p>
    <w:p w14:paraId="12DABEB7" w14:textId="622097C9"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500" w:history="1">
        <w:r w:rsidR="00BE1BB3" w:rsidRPr="00283C59">
          <w:rPr>
            <w:rStyle w:val="Hyperlink"/>
            <w:noProof/>
          </w:rPr>
          <w:t>3.7.1 General</w:t>
        </w:r>
        <w:r w:rsidR="00BE1BB3">
          <w:rPr>
            <w:noProof/>
            <w:webHidden/>
          </w:rPr>
          <w:tab/>
        </w:r>
        <w:r w:rsidR="00BE1BB3">
          <w:rPr>
            <w:noProof/>
            <w:webHidden/>
          </w:rPr>
          <w:fldChar w:fldCharType="begin"/>
        </w:r>
        <w:r w:rsidR="00BE1BB3">
          <w:rPr>
            <w:noProof/>
            <w:webHidden/>
          </w:rPr>
          <w:instrText xml:space="preserve"> PAGEREF _Toc506816500 \h </w:instrText>
        </w:r>
        <w:r w:rsidR="00BE1BB3">
          <w:rPr>
            <w:noProof/>
            <w:webHidden/>
          </w:rPr>
        </w:r>
        <w:r w:rsidR="00BE1BB3">
          <w:rPr>
            <w:noProof/>
            <w:webHidden/>
          </w:rPr>
          <w:fldChar w:fldCharType="separate"/>
        </w:r>
        <w:r w:rsidR="00BE1BB3">
          <w:rPr>
            <w:noProof/>
            <w:webHidden/>
          </w:rPr>
          <w:t>19</w:t>
        </w:r>
        <w:r w:rsidR="00BE1BB3">
          <w:rPr>
            <w:noProof/>
            <w:webHidden/>
          </w:rPr>
          <w:fldChar w:fldCharType="end"/>
        </w:r>
      </w:hyperlink>
    </w:p>
    <w:p w14:paraId="6CD31EB0" w14:textId="38F03878"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501" w:history="1">
        <w:r w:rsidR="00BE1BB3" w:rsidRPr="00283C59">
          <w:rPr>
            <w:rStyle w:val="Hyperlink"/>
            <w:noProof/>
          </w:rPr>
          <w:t>3.7.2 Tags</w:t>
        </w:r>
        <w:r w:rsidR="00BE1BB3">
          <w:rPr>
            <w:noProof/>
            <w:webHidden/>
          </w:rPr>
          <w:tab/>
        </w:r>
        <w:r w:rsidR="00BE1BB3">
          <w:rPr>
            <w:noProof/>
            <w:webHidden/>
          </w:rPr>
          <w:fldChar w:fldCharType="begin"/>
        </w:r>
        <w:r w:rsidR="00BE1BB3">
          <w:rPr>
            <w:noProof/>
            <w:webHidden/>
          </w:rPr>
          <w:instrText xml:space="preserve"> PAGEREF _Toc506816501 \h </w:instrText>
        </w:r>
        <w:r w:rsidR="00BE1BB3">
          <w:rPr>
            <w:noProof/>
            <w:webHidden/>
          </w:rPr>
        </w:r>
        <w:r w:rsidR="00BE1BB3">
          <w:rPr>
            <w:noProof/>
            <w:webHidden/>
          </w:rPr>
          <w:fldChar w:fldCharType="separate"/>
        </w:r>
        <w:r w:rsidR="00BE1BB3">
          <w:rPr>
            <w:noProof/>
            <w:webHidden/>
          </w:rPr>
          <w:t>19</w:t>
        </w:r>
        <w:r w:rsidR="00BE1BB3">
          <w:rPr>
            <w:noProof/>
            <w:webHidden/>
          </w:rPr>
          <w:fldChar w:fldCharType="end"/>
        </w:r>
      </w:hyperlink>
    </w:p>
    <w:p w14:paraId="7A4D31B8" w14:textId="2B61F64F" w:rsidR="00BE1BB3" w:rsidRDefault="00A27CE2">
      <w:pPr>
        <w:pStyle w:val="TOC4"/>
        <w:tabs>
          <w:tab w:val="right" w:leader="dot" w:pos="9350"/>
        </w:tabs>
        <w:rPr>
          <w:rFonts w:asciiTheme="minorHAnsi" w:eastAsiaTheme="minorEastAsia" w:hAnsiTheme="minorHAnsi" w:cstheme="minorBidi"/>
          <w:noProof/>
          <w:sz w:val="22"/>
          <w:szCs w:val="22"/>
        </w:rPr>
      </w:pPr>
      <w:hyperlink w:anchor="_Toc506816502" w:history="1">
        <w:r w:rsidR="00BE1BB3" w:rsidRPr="00283C59">
          <w:rPr>
            <w:rStyle w:val="Hyperlink"/>
            <w:noProof/>
          </w:rPr>
          <w:t>3.7.2.1 General</w:t>
        </w:r>
        <w:r w:rsidR="00BE1BB3">
          <w:rPr>
            <w:noProof/>
            <w:webHidden/>
          </w:rPr>
          <w:tab/>
        </w:r>
        <w:r w:rsidR="00BE1BB3">
          <w:rPr>
            <w:noProof/>
            <w:webHidden/>
          </w:rPr>
          <w:fldChar w:fldCharType="begin"/>
        </w:r>
        <w:r w:rsidR="00BE1BB3">
          <w:rPr>
            <w:noProof/>
            <w:webHidden/>
          </w:rPr>
          <w:instrText xml:space="preserve"> PAGEREF _Toc506816502 \h </w:instrText>
        </w:r>
        <w:r w:rsidR="00BE1BB3">
          <w:rPr>
            <w:noProof/>
            <w:webHidden/>
          </w:rPr>
        </w:r>
        <w:r w:rsidR="00BE1BB3">
          <w:rPr>
            <w:noProof/>
            <w:webHidden/>
          </w:rPr>
          <w:fldChar w:fldCharType="separate"/>
        </w:r>
        <w:r w:rsidR="00BE1BB3">
          <w:rPr>
            <w:noProof/>
            <w:webHidden/>
          </w:rPr>
          <w:t>19</w:t>
        </w:r>
        <w:r w:rsidR="00BE1BB3">
          <w:rPr>
            <w:noProof/>
            <w:webHidden/>
          </w:rPr>
          <w:fldChar w:fldCharType="end"/>
        </w:r>
      </w:hyperlink>
    </w:p>
    <w:p w14:paraId="7E79581A" w14:textId="1EE2EEB5" w:rsidR="00BE1BB3" w:rsidRDefault="00A27CE2">
      <w:pPr>
        <w:pStyle w:val="TOC4"/>
        <w:tabs>
          <w:tab w:val="right" w:leader="dot" w:pos="9350"/>
        </w:tabs>
        <w:rPr>
          <w:rFonts w:asciiTheme="minorHAnsi" w:eastAsiaTheme="minorEastAsia" w:hAnsiTheme="minorHAnsi" w:cstheme="minorBidi"/>
          <w:noProof/>
          <w:sz w:val="22"/>
          <w:szCs w:val="22"/>
        </w:rPr>
      </w:pPr>
      <w:hyperlink w:anchor="_Toc506816503" w:history="1">
        <w:r w:rsidR="00BE1BB3" w:rsidRPr="00283C59">
          <w:rPr>
            <w:rStyle w:val="Hyperlink"/>
            <w:noProof/>
          </w:rPr>
          <w:t>3.7.2.2 Namespaced tags</w:t>
        </w:r>
        <w:r w:rsidR="00BE1BB3">
          <w:rPr>
            <w:noProof/>
            <w:webHidden/>
          </w:rPr>
          <w:tab/>
        </w:r>
        <w:r w:rsidR="00BE1BB3">
          <w:rPr>
            <w:noProof/>
            <w:webHidden/>
          </w:rPr>
          <w:fldChar w:fldCharType="begin"/>
        </w:r>
        <w:r w:rsidR="00BE1BB3">
          <w:rPr>
            <w:noProof/>
            <w:webHidden/>
          </w:rPr>
          <w:instrText xml:space="preserve"> PAGEREF _Toc506816503 \h </w:instrText>
        </w:r>
        <w:r w:rsidR="00BE1BB3">
          <w:rPr>
            <w:noProof/>
            <w:webHidden/>
          </w:rPr>
        </w:r>
        <w:r w:rsidR="00BE1BB3">
          <w:rPr>
            <w:noProof/>
            <w:webHidden/>
          </w:rPr>
          <w:fldChar w:fldCharType="separate"/>
        </w:r>
        <w:r w:rsidR="00BE1BB3">
          <w:rPr>
            <w:noProof/>
            <w:webHidden/>
          </w:rPr>
          <w:t>19</w:t>
        </w:r>
        <w:r w:rsidR="00BE1BB3">
          <w:rPr>
            <w:noProof/>
            <w:webHidden/>
          </w:rPr>
          <w:fldChar w:fldCharType="end"/>
        </w:r>
      </w:hyperlink>
    </w:p>
    <w:p w14:paraId="1035CBD1" w14:textId="12AD8EF7" w:rsidR="00BE1BB3" w:rsidRDefault="00A27CE2">
      <w:pPr>
        <w:pStyle w:val="TOC4"/>
        <w:tabs>
          <w:tab w:val="right" w:leader="dot" w:pos="9350"/>
        </w:tabs>
        <w:rPr>
          <w:rFonts w:asciiTheme="minorHAnsi" w:eastAsiaTheme="minorEastAsia" w:hAnsiTheme="minorHAnsi" w:cstheme="minorBidi"/>
          <w:noProof/>
          <w:sz w:val="22"/>
          <w:szCs w:val="22"/>
        </w:rPr>
      </w:pPr>
      <w:hyperlink w:anchor="_Toc506816504" w:history="1">
        <w:r w:rsidR="00BE1BB3" w:rsidRPr="00283C59">
          <w:rPr>
            <w:rStyle w:val="Hyperlink"/>
            <w:noProof/>
          </w:rPr>
          <w:t>3.7.2.3 Tag metadata</w:t>
        </w:r>
        <w:r w:rsidR="00BE1BB3">
          <w:rPr>
            <w:noProof/>
            <w:webHidden/>
          </w:rPr>
          <w:tab/>
        </w:r>
        <w:r w:rsidR="00BE1BB3">
          <w:rPr>
            <w:noProof/>
            <w:webHidden/>
          </w:rPr>
          <w:fldChar w:fldCharType="begin"/>
        </w:r>
        <w:r w:rsidR="00BE1BB3">
          <w:rPr>
            <w:noProof/>
            <w:webHidden/>
          </w:rPr>
          <w:instrText xml:space="preserve"> PAGEREF _Toc506816504 \h </w:instrText>
        </w:r>
        <w:r w:rsidR="00BE1BB3">
          <w:rPr>
            <w:noProof/>
            <w:webHidden/>
          </w:rPr>
        </w:r>
        <w:r w:rsidR="00BE1BB3">
          <w:rPr>
            <w:noProof/>
            <w:webHidden/>
          </w:rPr>
          <w:fldChar w:fldCharType="separate"/>
        </w:r>
        <w:r w:rsidR="00BE1BB3">
          <w:rPr>
            <w:noProof/>
            <w:webHidden/>
          </w:rPr>
          <w:t>20</w:t>
        </w:r>
        <w:r w:rsidR="00BE1BB3">
          <w:rPr>
            <w:noProof/>
            <w:webHidden/>
          </w:rPr>
          <w:fldChar w:fldCharType="end"/>
        </w:r>
      </w:hyperlink>
    </w:p>
    <w:p w14:paraId="7AD8D9D4" w14:textId="395C4CFC" w:rsidR="00BE1BB3" w:rsidRDefault="00A27CE2">
      <w:pPr>
        <w:pStyle w:val="TOC2"/>
        <w:tabs>
          <w:tab w:val="right" w:leader="dot" w:pos="9350"/>
        </w:tabs>
        <w:rPr>
          <w:rFonts w:asciiTheme="minorHAnsi" w:eastAsiaTheme="minorEastAsia" w:hAnsiTheme="minorHAnsi" w:cstheme="minorBidi"/>
          <w:noProof/>
          <w:sz w:val="22"/>
          <w:szCs w:val="22"/>
        </w:rPr>
      </w:pPr>
      <w:hyperlink w:anchor="_Toc506816505" w:history="1">
        <w:r w:rsidR="00BE1BB3" w:rsidRPr="00283C59">
          <w:rPr>
            <w:rStyle w:val="Hyperlink"/>
            <w:noProof/>
          </w:rPr>
          <w:t>3.8 Date/time properties</w:t>
        </w:r>
        <w:r w:rsidR="00BE1BB3">
          <w:rPr>
            <w:noProof/>
            <w:webHidden/>
          </w:rPr>
          <w:tab/>
        </w:r>
        <w:r w:rsidR="00BE1BB3">
          <w:rPr>
            <w:noProof/>
            <w:webHidden/>
          </w:rPr>
          <w:fldChar w:fldCharType="begin"/>
        </w:r>
        <w:r w:rsidR="00BE1BB3">
          <w:rPr>
            <w:noProof/>
            <w:webHidden/>
          </w:rPr>
          <w:instrText xml:space="preserve"> PAGEREF _Toc506816505 \h </w:instrText>
        </w:r>
        <w:r w:rsidR="00BE1BB3">
          <w:rPr>
            <w:noProof/>
            <w:webHidden/>
          </w:rPr>
        </w:r>
        <w:r w:rsidR="00BE1BB3">
          <w:rPr>
            <w:noProof/>
            <w:webHidden/>
          </w:rPr>
          <w:fldChar w:fldCharType="separate"/>
        </w:r>
        <w:r w:rsidR="00BE1BB3">
          <w:rPr>
            <w:noProof/>
            <w:webHidden/>
          </w:rPr>
          <w:t>20</w:t>
        </w:r>
        <w:r w:rsidR="00BE1BB3">
          <w:rPr>
            <w:noProof/>
            <w:webHidden/>
          </w:rPr>
          <w:fldChar w:fldCharType="end"/>
        </w:r>
      </w:hyperlink>
    </w:p>
    <w:p w14:paraId="6C29901A" w14:textId="5BEBF18E" w:rsidR="00BE1BB3" w:rsidRDefault="00A27CE2">
      <w:pPr>
        <w:pStyle w:val="TOC2"/>
        <w:tabs>
          <w:tab w:val="right" w:leader="dot" w:pos="9350"/>
        </w:tabs>
        <w:rPr>
          <w:rFonts w:asciiTheme="minorHAnsi" w:eastAsiaTheme="minorEastAsia" w:hAnsiTheme="minorHAnsi" w:cstheme="minorBidi"/>
          <w:noProof/>
          <w:sz w:val="22"/>
          <w:szCs w:val="22"/>
        </w:rPr>
      </w:pPr>
      <w:hyperlink w:anchor="_Toc506816506" w:history="1">
        <w:r w:rsidR="00BE1BB3" w:rsidRPr="00283C59">
          <w:rPr>
            <w:rStyle w:val="Hyperlink"/>
            <w:noProof/>
          </w:rPr>
          <w:t>3.9 Array properties with unique values</w:t>
        </w:r>
        <w:r w:rsidR="00BE1BB3">
          <w:rPr>
            <w:noProof/>
            <w:webHidden/>
          </w:rPr>
          <w:tab/>
        </w:r>
        <w:r w:rsidR="00BE1BB3">
          <w:rPr>
            <w:noProof/>
            <w:webHidden/>
          </w:rPr>
          <w:fldChar w:fldCharType="begin"/>
        </w:r>
        <w:r w:rsidR="00BE1BB3">
          <w:rPr>
            <w:noProof/>
            <w:webHidden/>
          </w:rPr>
          <w:instrText xml:space="preserve"> PAGEREF _Toc506816506 \h </w:instrText>
        </w:r>
        <w:r w:rsidR="00BE1BB3">
          <w:rPr>
            <w:noProof/>
            <w:webHidden/>
          </w:rPr>
        </w:r>
        <w:r w:rsidR="00BE1BB3">
          <w:rPr>
            <w:noProof/>
            <w:webHidden/>
          </w:rPr>
          <w:fldChar w:fldCharType="separate"/>
        </w:r>
        <w:r w:rsidR="00BE1BB3">
          <w:rPr>
            <w:noProof/>
            <w:webHidden/>
          </w:rPr>
          <w:t>20</w:t>
        </w:r>
        <w:r w:rsidR="00BE1BB3">
          <w:rPr>
            <w:noProof/>
            <w:webHidden/>
          </w:rPr>
          <w:fldChar w:fldCharType="end"/>
        </w:r>
      </w:hyperlink>
    </w:p>
    <w:p w14:paraId="118A197A" w14:textId="1AB8A91E" w:rsidR="00BE1BB3" w:rsidRDefault="00A27CE2">
      <w:pPr>
        <w:pStyle w:val="TOC2"/>
        <w:tabs>
          <w:tab w:val="right" w:leader="dot" w:pos="9350"/>
        </w:tabs>
        <w:rPr>
          <w:rFonts w:asciiTheme="minorHAnsi" w:eastAsiaTheme="minorEastAsia" w:hAnsiTheme="minorHAnsi" w:cstheme="minorBidi"/>
          <w:noProof/>
          <w:sz w:val="22"/>
          <w:szCs w:val="22"/>
        </w:rPr>
      </w:pPr>
      <w:hyperlink w:anchor="_Toc506816507" w:history="1">
        <w:r w:rsidR="00BE1BB3" w:rsidRPr="00283C59">
          <w:rPr>
            <w:rStyle w:val="Hyperlink"/>
            <w:noProof/>
          </w:rPr>
          <w:t>3.10 Message properties</w:t>
        </w:r>
        <w:r w:rsidR="00BE1BB3">
          <w:rPr>
            <w:noProof/>
            <w:webHidden/>
          </w:rPr>
          <w:tab/>
        </w:r>
        <w:r w:rsidR="00BE1BB3">
          <w:rPr>
            <w:noProof/>
            <w:webHidden/>
          </w:rPr>
          <w:fldChar w:fldCharType="begin"/>
        </w:r>
        <w:r w:rsidR="00BE1BB3">
          <w:rPr>
            <w:noProof/>
            <w:webHidden/>
          </w:rPr>
          <w:instrText xml:space="preserve"> PAGEREF _Toc506816507 \h </w:instrText>
        </w:r>
        <w:r w:rsidR="00BE1BB3">
          <w:rPr>
            <w:noProof/>
            <w:webHidden/>
          </w:rPr>
        </w:r>
        <w:r w:rsidR="00BE1BB3">
          <w:rPr>
            <w:noProof/>
            <w:webHidden/>
          </w:rPr>
          <w:fldChar w:fldCharType="separate"/>
        </w:r>
        <w:r w:rsidR="00BE1BB3">
          <w:rPr>
            <w:noProof/>
            <w:webHidden/>
          </w:rPr>
          <w:t>20</w:t>
        </w:r>
        <w:r w:rsidR="00BE1BB3">
          <w:rPr>
            <w:noProof/>
            <w:webHidden/>
          </w:rPr>
          <w:fldChar w:fldCharType="end"/>
        </w:r>
      </w:hyperlink>
    </w:p>
    <w:p w14:paraId="7A0023AD" w14:textId="6E87A4F8"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508" w:history="1">
        <w:r w:rsidR="00BE1BB3" w:rsidRPr="00283C59">
          <w:rPr>
            <w:rStyle w:val="Hyperlink"/>
            <w:noProof/>
          </w:rPr>
          <w:t>3.10.1 General</w:t>
        </w:r>
        <w:r w:rsidR="00BE1BB3">
          <w:rPr>
            <w:noProof/>
            <w:webHidden/>
          </w:rPr>
          <w:tab/>
        </w:r>
        <w:r w:rsidR="00BE1BB3">
          <w:rPr>
            <w:noProof/>
            <w:webHidden/>
          </w:rPr>
          <w:fldChar w:fldCharType="begin"/>
        </w:r>
        <w:r w:rsidR="00BE1BB3">
          <w:rPr>
            <w:noProof/>
            <w:webHidden/>
          </w:rPr>
          <w:instrText xml:space="preserve"> PAGEREF _Toc506816508 \h </w:instrText>
        </w:r>
        <w:r w:rsidR="00BE1BB3">
          <w:rPr>
            <w:noProof/>
            <w:webHidden/>
          </w:rPr>
        </w:r>
        <w:r w:rsidR="00BE1BB3">
          <w:rPr>
            <w:noProof/>
            <w:webHidden/>
          </w:rPr>
          <w:fldChar w:fldCharType="separate"/>
        </w:r>
        <w:r w:rsidR="00BE1BB3">
          <w:rPr>
            <w:noProof/>
            <w:webHidden/>
          </w:rPr>
          <w:t>20</w:t>
        </w:r>
        <w:r w:rsidR="00BE1BB3">
          <w:rPr>
            <w:noProof/>
            <w:webHidden/>
          </w:rPr>
          <w:fldChar w:fldCharType="end"/>
        </w:r>
      </w:hyperlink>
    </w:p>
    <w:p w14:paraId="72659330" w14:textId="0C29BE80"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509" w:history="1">
        <w:r w:rsidR="00BE1BB3" w:rsidRPr="00283C59">
          <w:rPr>
            <w:rStyle w:val="Hyperlink"/>
            <w:noProof/>
          </w:rPr>
          <w:t>3.10.2 Plain text messages</w:t>
        </w:r>
        <w:r w:rsidR="00BE1BB3">
          <w:rPr>
            <w:noProof/>
            <w:webHidden/>
          </w:rPr>
          <w:tab/>
        </w:r>
        <w:r w:rsidR="00BE1BB3">
          <w:rPr>
            <w:noProof/>
            <w:webHidden/>
          </w:rPr>
          <w:fldChar w:fldCharType="begin"/>
        </w:r>
        <w:r w:rsidR="00BE1BB3">
          <w:rPr>
            <w:noProof/>
            <w:webHidden/>
          </w:rPr>
          <w:instrText xml:space="preserve"> PAGEREF _Toc506816509 \h </w:instrText>
        </w:r>
        <w:r w:rsidR="00BE1BB3">
          <w:rPr>
            <w:noProof/>
            <w:webHidden/>
          </w:rPr>
        </w:r>
        <w:r w:rsidR="00BE1BB3">
          <w:rPr>
            <w:noProof/>
            <w:webHidden/>
          </w:rPr>
          <w:fldChar w:fldCharType="separate"/>
        </w:r>
        <w:r w:rsidR="00BE1BB3">
          <w:rPr>
            <w:noProof/>
            <w:webHidden/>
          </w:rPr>
          <w:t>21</w:t>
        </w:r>
        <w:r w:rsidR="00BE1BB3">
          <w:rPr>
            <w:noProof/>
            <w:webHidden/>
          </w:rPr>
          <w:fldChar w:fldCharType="end"/>
        </w:r>
      </w:hyperlink>
    </w:p>
    <w:p w14:paraId="3DCC95A5" w14:textId="2D419DCB"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510" w:history="1">
        <w:r w:rsidR="00BE1BB3" w:rsidRPr="00283C59">
          <w:rPr>
            <w:rStyle w:val="Hyperlink"/>
            <w:noProof/>
          </w:rPr>
          <w:t>3.10.3 Rich text messages</w:t>
        </w:r>
        <w:r w:rsidR="00BE1BB3">
          <w:rPr>
            <w:noProof/>
            <w:webHidden/>
          </w:rPr>
          <w:tab/>
        </w:r>
        <w:r w:rsidR="00BE1BB3">
          <w:rPr>
            <w:noProof/>
            <w:webHidden/>
          </w:rPr>
          <w:fldChar w:fldCharType="begin"/>
        </w:r>
        <w:r w:rsidR="00BE1BB3">
          <w:rPr>
            <w:noProof/>
            <w:webHidden/>
          </w:rPr>
          <w:instrText xml:space="preserve"> PAGEREF _Toc506816510 \h </w:instrText>
        </w:r>
        <w:r w:rsidR="00BE1BB3">
          <w:rPr>
            <w:noProof/>
            <w:webHidden/>
          </w:rPr>
        </w:r>
        <w:r w:rsidR="00BE1BB3">
          <w:rPr>
            <w:noProof/>
            <w:webHidden/>
          </w:rPr>
          <w:fldChar w:fldCharType="separate"/>
        </w:r>
        <w:r w:rsidR="00BE1BB3">
          <w:rPr>
            <w:noProof/>
            <w:webHidden/>
          </w:rPr>
          <w:t>21</w:t>
        </w:r>
        <w:r w:rsidR="00BE1BB3">
          <w:rPr>
            <w:noProof/>
            <w:webHidden/>
          </w:rPr>
          <w:fldChar w:fldCharType="end"/>
        </w:r>
      </w:hyperlink>
    </w:p>
    <w:p w14:paraId="6C95A27F" w14:textId="2AD1399E" w:rsidR="00BE1BB3" w:rsidRDefault="00A27CE2">
      <w:pPr>
        <w:pStyle w:val="TOC4"/>
        <w:tabs>
          <w:tab w:val="right" w:leader="dot" w:pos="9350"/>
        </w:tabs>
        <w:rPr>
          <w:rFonts w:asciiTheme="minorHAnsi" w:eastAsiaTheme="minorEastAsia" w:hAnsiTheme="minorHAnsi" w:cstheme="minorBidi"/>
          <w:noProof/>
          <w:sz w:val="22"/>
          <w:szCs w:val="22"/>
        </w:rPr>
      </w:pPr>
      <w:hyperlink w:anchor="_Toc506816511" w:history="1">
        <w:r w:rsidR="00BE1BB3" w:rsidRPr="00283C59">
          <w:rPr>
            <w:rStyle w:val="Hyperlink"/>
            <w:noProof/>
          </w:rPr>
          <w:t>3.10.3.1 General</w:t>
        </w:r>
        <w:r w:rsidR="00BE1BB3">
          <w:rPr>
            <w:noProof/>
            <w:webHidden/>
          </w:rPr>
          <w:tab/>
        </w:r>
        <w:r w:rsidR="00BE1BB3">
          <w:rPr>
            <w:noProof/>
            <w:webHidden/>
          </w:rPr>
          <w:fldChar w:fldCharType="begin"/>
        </w:r>
        <w:r w:rsidR="00BE1BB3">
          <w:rPr>
            <w:noProof/>
            <w:webHidden/>
          </w:rPr>
          <w:instrText xml:space="preserve"> PAGEREF _Toc506816511 \h </w:instrText>
        </w:r>
        <w:r w:rsidR="00BE1BB3">
          <w:rPr>
            <w:noProof/>
            <w:webHidden/>
          </w:rPr>
        </w:r>
        <w:r w:rsidR="00BE1BB3">
          <w:rPr>
            <w:noProof/>
            <w:webHidden/>
          </w:rPr>
          <w:fldChar w:fldCharType="separate"/>
        </w:r>
        <w:r w:rsidR="00BE1BB3">
          <w:rPr>
            <w:noProof/>
            <w:webHidden/>
          </w:rPr>
          <w:t>21</w:t>
        </w:r>
        <w:r w:rsidR="00BE1BB3">
          <w:rPr>
            <w:noProof/>
            <w:webHidden/>
          </w:rPr>
          <w:fldChar w:fldCharType="end"/>
        </w:r>
      </w:hyperlink>
    </w:p>
    <w:p w14:paraId="4387CDE2" w14:textId="0E9706CB" w:rsidR="00BE1BB3" w:rsidRDefault="00A27CE2">
      <w:pPr>
        <w:pStyle w:val="TOC4"/>
        <w:tabs>
          <w:tab w:val="right" w:leader="dot" w:pos="9350"/>
        </w:tabs>
        <w:rPr>
          <w:rFonts w:asciiTheme="minorHAnsi" w:eastAsiaTheme="minorEastAsia" w:hAnsiTheme="minorHAnsi" w:cstheme="minorBidi"/>
          <w:noProof/>
          <w:sz w:val="22"/>
          <w:szCs w:val="22"/>
        </w:rPr>
      </w:pPr>
      <w:hyperlink w:anchor="_Toc506816512" w:history="1">
        <w:r w:rsidR="00BE1BB3" w:rsidRPr="00283C59">
          <w:rPr>
            <w:rStyle w:val="Hyperlink"/>
            <w:noProof/>
          </w:rPr>
          <w:t>3.10.3.2 Security implications</w:t>
        </w:r>
        <w:r w:rsidR="00BE1BB3">
          <w:rPr>
            <w:noProof/>
            <w:webHidden/>
          </w:rPr>
          <w:tab/>
        </w:r>
        <w:r w:rsidR="00BE1BB3">
          <w:rPr>
            <w:noProof/>
            <w:webHidden/>
          </w:rPr>
          <w:fldChar w:fldCharType="begin"/>
        </w:r>
        <w:r w:rsidR="00BE1BB3">
          <w:rPr>
            <w:noProof/>
            <w:webHidden/>
          </w:rPr>
          <w:instrText xml:space="preserve"> PAGEREF _Toc506816512 \h </w:instrText>
        </w:r>
        <w:r w:rsidR="00BE1BB3">
          <w:rPr>
            <w:noProof/>
            <w:webHidden/>
          </w:rPr>
        </w:r>
        <w:r w:rsidR="00BE1BB3">
          <w:rPr>
            <w:noProof/>
            <w:webHidden/>
          </w:rPr>
          <w:fldChar w:fldCharType="separate"/>
        </w:r>
        <w:r w:rsidR="00BE1BB3">
          <w:rPr>
            <w:noProof/>
            <w:webHidden/>
          </w:rPr>
          <w:t>21</w:t>
        </w:r>
        <w:r w:rsidR="00BE1BB3">
          <w:rPr>
            <w:noProof/>
            <w:webHidden/>
          </w:rPr>
          <w:fldChar w:fldCharType="end"/>
        </w:r>
      </w:hyperlink>
    </w:p>
    <w:p w14:paraId="4BF238BC" w14:textId="7CEFAA73"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513" w:history="1">
        <w:r w:rsidR="00BE1BB3" w:rsidRPr="00283C59">
          <w:rPr>
            <w:rStyle w:val="Hyperlink"/>
            <w:noProof/>
          </w:rPr>
          <w:t>3.10.4 Messages with embedded links</w:t>
        </w:r>
        <w:r w:rsidR="00BE1BB3">
          <w:rPr>
            <w:noProof/>
            <w:webHidden/>
          </w:rPr>
          <w:tab/>
        </w:r>
        <w:r w:rsidR="00BE1BB3">
          <w:rPr>
            <w:noProof/>
            <w:webHidden/>
          </w:rPr>
          <w:fldChar w:fldCharType="begin"/>
        </w:r>
        <w:r w:rsidR="00BE1BB3">
          <w:rPr>
            <w:noProof/>
            <w:webHidden/>
          </w:rPr>
          <w:instrText xml:space="preserve"> PAGEREF _Toc506816513 \h </w:instrText>
        </w:r>
        <w:r w:rsidR="00BE1BB3">
          <w:rPr>
            <w:noProof/>
            <w:webHidden/>
          </w:rPr>
        </w:r>
        <w:r w:rsidR="00BE1BB3">
          <w:rPr>
            <w:noProof/>
            <w:webHidden/>
          </w:rPr>
          <w:fldChar w:fldCharType="separate"/>
        </w:r>
        <w:r w:rsidR="00BE1BB3">
          <w:rPr>
            <w:noProof/>
            <w:webHidden/>
          </w:rPr>
          <w:t>22</w:t>
        </w:r>
        <w:r w:rsidR="00BE1BB3">
          <w:rPr>
            <w:noProof/>
            <w:webHidden/>
          </w:rPr>
          <w:fldChar w:fldCharType="end"/>
        </w:r>
      </w:hyperlink>
    </w:p>
    <w:p w14:paraId="267751C6" w14:textId="7994947F" w:rsidR="00BE1BB3" w:rsidRDefault="00A27CE2">
      <w:pPr>
        <w:pStyle w:val="TOC2"/>
        <w:tabs>
          <w:tab w:val="right" w:leader="dot" w:pos="9350"/>
        </w:tabs>
        <w:rPr>
          <w:rFonts w:asciiTheme="minorHAnsi" w:eastAsiaTheme="minorEastAsia" w:hAnsiTheme="minorHAnsi" w:cstheme="minorBidi"/>
          <w:noProof/>
          <w:sz w:val="22"/>
          <w:szCs w:val="22"/>
        </w:rPr>
      </w:pPr>
      <w:hyperlink w:anchor="_Toc506816514" w:history="1">
        <w:r w:rsidR="00BE1BB3" w:rsidRPr="00283C59">
          <w:rPr>
            <w:rStyle w:val="Hyperlink"/>
            <w:noProof/>
          </w:rPr>
          <w:t>3.11 sarifLog object</w:t>
        </w:r>
        <w:r w:rsidR="00BE1BB3">
          <w:rPr>
            <w:noProof/>
            <w:webHidden/>
          </w:rPr>
          <w:tab/>
        </w:r>
        <w:r w:rsidR="00BE1BB3">
          <w:rPr>
            <w:noProof/>
            <w:webHidden/>
          </w:rPr>
          <w:fldChar w:fldCharType="begin"/>
        </w:r>
        <w:r w:rsidR="00BE1BB3">
          <w:rPr>
            <w:noProof/>
            <w:webHidden/>
          </w:rPr>
          <w:instrText xml:space="preserve"> PAGEREF _Toc506816514 \h </w:instrText>
        </w:r>
        <w:r w:rsidR="00BE1BB3">
          <w:rPr>
            <w:noProof/>
            <w:webHidden/>
          </w:rPr>
        </w:r>
        <w:r w:rsidR="00BE1BB3">
          <w:rPr>
            <w:noProof/>
            <w:webHidden/>
          </w:rPr>
          <w:fldChar w:fldCharType="separate"/>
        </w:r>
        <w:r w:rsidR="00BE1BB3">
          <w:rPr>
            <w:noProof/>
            <w:webHidden/>
          </w:rPr>
          <w:t>23</w:t>
        </w:r>
        <w:r w:rsidR="00BE1BB3">
          <w:rPr>
            <w:noProof/>
            <w:webHidden/>
          </w:rPr>
          <w:fldChar w:fldCharType="end"/>
        </w:r>
      </w:hyperlink>
    </w:p>
    <w:p w14:paraId="4A88EBBA" w14:textId="4D64BD98"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515" w:history="1">
        <w:r w:rsidR="00BE1BB3" w:rsidRPr="00283C59">
          <w:rPr>
            <w:rStyle w:val="Hyperlink"/>
            <w:noProof/>
          </w:rPr>
          <w:t>3.11.1 General</w:t>
        </w:r>
        <w:r w:rsidR="00BE1BB3">
          <w:rPr>
            <w:noProof/>
            <w:webHidden/>
          </w:rPr>
          <w:tab/>
        </w:r>
        <w:r w:rsidR="00BE1BB3">
          <w:rPr>
            <w:noProof/>
            <w:webHidden/>
          </w:rPr>
          <w:fldChar w:fldCharType="begin"/>
        </w:r>
        <w:r w:rsidR="00BE1BB3">
          <w:rPr>
            <w:noProof/>
            <w:webHidden/>
          </w:rPr>
          <w:instrText xml:space="preserve"> PAGEREF _Toc506816515 \h </w:instrText>
        </w:r>
        <w:r w:rsidR="00BE1BB3">
          <w:rPr>
            <w:noProof/>
            <w:webHidden/>
          </w:rPr>
        </w:r>
        <w:r w:rsidR="00BE1BB3">
          <w:rPr>
            <w:noProof/>
            <w:webHidden/>
          </w:rPr>
          <w:fldChar w:fldCharType="separate"/>
        </w:r>
        <w:r w:rsidR="00BE1BB3">
          <w:rPr>
            <w:noProof/>
            <w:webHidden/>
          </w:rPr>
          <w:t>23</w:t>
        </w:r>
        <w:r w:rsidR="00BE1BB3">
          <w:rPr>
            <w:noProof/>
            <w:webHidden/>
          </w:rPr>
          <w:fldChar w:fldCharType="end"/>
        </w:r>
      </w:hyperlink>
    </w:p>
    <w:p w14:paraId="01C80D66" w14:textId="12CE802E"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516" w:history="1">
        <w:r w:rsidR="00BE1BB3" w:rsidRPr="00283C59">
          <w:rPr>
            <w:rStyle w:val="Hyperlink"/>
            <w:noProof/>
          </w:rPr>
          <w:t>3.11.2 version property</w:t>
        </w:r>
        <w:r w:rsidR="00BE1BB3">
          <w:rPr>
            <w:noProof/>
            <w:webHidden/>
          </w:rPr>
          <w:tab/>
        </w:r>
        <w:r w:rsidR="00BE1BB3">
          <w:rPr>
            <w:noProof/>
            <w:webHidden/>
          </w:rPr>
          <w:fldChar w:fldCharType="begin"/>
        </w:r>
        <w:r w:rsidR="00BE1BB3">
          <w:rPr>
            <w:noProof/>
            <w:webHidden/>
          </w:rPr>
          <w:instrText xml:space="preserve"> PAGEREF _Toc506816516 \h </w:instrText>
        </w:r>
        <w:r w:rsidR="00BE1BB3">
          <w:rPr>
            <w:noProof/>
            <w:webHidden/>
          </w:rPr>
        </w:r>
        <w:r w:rsidR="00BE1BB3">
          <w:rPr>
            <w:noProof/>
            <w:webHidden/>
          </w:rPr>
          <w:fldChar w:fldCharType="separate"/>
        </w:r>
        <w:r w:rsidR="00BE1BB3">
          <w:rPr>
            <w:noProof/>
            <w:webHidden/>
          </w:rPr>
          <w:t>23</w:t>
        </w:r>
        <w:r w:rsidR="00BE1BB3">
          <w:rPr>
            <w:noProof/>
            <w:webHidden/>
          </w:rPr>
          <w:fldChar w:fldCharType="end"/>
        </w:r>
      </w:hyperlink>
    </w:p>
    <w:p w14:paraId="72B6B8D3" w14:textId="31FB2E04"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517" w:history="1">
        <w:r w:rsidR="00BE1BB3" w:rsidRPr="00283C59">
          <w:rPr>
            <w:rStyle w:val="Hyperlink"/>
            <w:noProof/>
          </w:rPr>
          <w:t>3.11.3 $schema property</w:t>
        </w:r>
        <w:r w:rsidR="00BE1BB3">
          <w:rPr>
            <w:noProof/>
            <w:webHidden/>
          </w:rPr>
          <w:tab/>
        </w:r>
        <w:r w:rsidR="00BE1BB3">
          <w:rPr>
            <w:noProof/>
            <w:webHidden/>
          </w:rPr>
          <w:fldChar w:fldCharType="begin"/>
        </w:r>
        <w:r w:rsidR="00BE1BB3">
          <w:rPr>
            <w:noProof/>
            <w:webHidden/>
          </w:rPr>
          <w:instrText xml:space="preserve"> PAGEREF _Toc506816517 \h </w:instrText>
        </w:r>
        <w:r w:rsidR="00BE1BB3">
          <w:rPr>
            <w:noProof/>
            <w:webHidden/>
          </w:rPr>
        </w:r>
        <w:r w:rsidR="00BE1BB3">
          <w:rPr>
            <w:noProof/>
            <w:webHidden/>
          </w:rPr>
          <w:fldChar w:fldCharType="separate"/>
        </w:r>
        <w:r w:rsidR="00BE1BB3">
          <w:rPr>
            <w:noProof/>
            <w:webHidden/>
          </w:rPr>
          <w:t>23</w:t>
        </w:r>
        <w:r w:rsidR="00BE1BB3">
          <w:rPr>
            <w:noProof/>
            <w:webHidden/>
          </w:rPr>
          <w:fldChar w:fldCharType="end"/>
        </w:r>
      </w:hyperlink>
    </w:p>
    <w:p w14:paraId="66DD6E63" w14:textId="1110C083"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518" w:history="1">
        <w:r w:rsidR="00BE1BB3" w:rsidRPr="00283C59">
          <w:rPr>
            <w:rStyle w:val="Hyperlink"/>
            <w:noProof/>
          </w:rPr>
          <w:t>3.11.4 runs property</w:t>
        </w:r>
        <w:r w:rsidR="00BE1BB3">
          <w:rPr>
            <w:noProof/>
            <w:webHidden/>
          </w:rPr>
          <w:tab/>
        </w:r>
        <w:r w:rsidR="00BE1BB3">
          <w:rPr>
            <w:noProof/>
            <w:webHidden/>
          </w:rPr>
          <w:fldChar w:fldCharType="begin"/>
        </w:r>
        <w:r w:rsidR="00BE1BB3">
          <w:rPr>
            <w:noProof/>
            <w:webHidden/>
          </w:rPr>
          <w:instrText xml:space="preserve"> PAGEREF _Toc506816518 \h </w:instrText>
        </w:r>
        <w:r w:rsidR="00BE1BB3">
          <w:rPr>
            <w:noProof/>
            <w:webHidden/>
          </w:rPr>
        </w:r>
        <w:r w:rsidR="00BE1BB3">
          <w:rPr>
            <w:noProof/>
            <w:webHidden/>
          </w:rPr>
          <w:fldChar w:fldCharType="separate"/>
        </w:r>
        <w:r w:rsidR="00BE1BB3">
          <w:rPr>
            <w:noProof/>
            <w:webHidden/>
          </w:rPr>
          <w:t>23</w:t>
        </w:r>
        <w:r w:rsidR="00BE1BB3">
          <w:rPr>
            <w:noProof/>
            <w:webHidden/>
          </w:rPr>
          <w:fldChar w:fldCharType="end"/>
        </w:r>
      </w:hyperlink>
    </w:p>
    <w:p w14:paraId="57E0C6EC" w14:textId="7B6EB5B5" w:rsidR="00BE1BB3" w:rsidRDefault="00A27CE2">
      <w:pPr>
        <w:pStyle w:val="TOC2"/>
        <w:tabs>
          <w:tab w:val="right" w:leader="dot" w:pos="9350"/>
        </w:tabs>
        <w:rPr>
          <w:rFonts w:asciiTheme="minorHAnsi" w:eastAsiaTheme="minorEastAsia" w:hAnsiTheme="minorHAnsi" w:cstheme="minorBidi"/>
          <w:noProof/>
          <w:sz w:val="22"/>
          <w:szCs w:val="22"/>
        </w:rPr>
      </w:pPr>
      <w:hyperlink w:anchor="_Toc506816519" w:history="1">
        <w:r w:rsidR="00BE1BB3" w:rsidRPr="00283C59">
          <w:rPr>
            <w:rStyle w:val="Hyperlink"/>
            <w:noProof/>
          </w:rPr>
          <w:t>3.12 run object</w:t>
        </w:r>
        <w:r w:rsidR="00BE1BB3">
          <w:rPr>
            <w:noProof/>
            <w:webHidden/>
          </w:rPr>
          <w:tab/>
        </w:r>
        <w:r w:rsidR="00BE1BB3">
          <w:rPr>
            <w:noProof/>
            <w:webHidden/>
          </w:rPr>
          <w:fldChar w:fldCharType="begin"/>
        </w:r>
        <w:r w:rsidR="00BE1BB3">
          <w:rPr>
            <w:noProof/>
            <w:webHidden/>
          </w:rPr>
          <w:instrText xml:space="preserve"> PAGEREF _Toc506816519 \h </w:instrText>
        </w:r>
        <w:r w:rsidR="00BE1BB3">
          <w:rPr>
            <w:noProof/>
            <w:webHidden/>
          </w:rPr>
        </w:r>
        <w:r w:rsidR="00BE1BB3">
          <w:rPr>
            <w:noProof/>
            <w:webHidden/>
          </w:rPr>
          <w:fldChar w:fldCharType="separate"/>
        </w:r>
        <w:r w:rsidR="00BE1BB3">
          <w:rPr>
            <w:noProof/>
            <w:webHidden/>
          </w:rPr>
          <w:t>23</w:t>
        </w:r>
        <w:r w:rsidR="00BE1BB3">
          <w:rPr>
            <w:noProof/>
            <w:webHidden/>
          </w:rPr>
          <w:fldChar w:fldCharType="end"/>
        </w:r>
      </w:hyperlink>
    </w:p>
    <w:p w14:paraId="653C2858" w14:textId="43A96A32"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520" w:history="1">
        <w:r w:rsidR="00BE1BB3" w:rsidRPr="00283C59">
          <w:rPr>
            <w:rStyle w:val="Hyperlink"/>
            <w:noProof/>
          </w:rPr>
          <w:t>3.12.1 General</w:t>
        </w:r>
        <w:r w:rsidR="00BE1BB3">
          <w:rPr>
            <w:noProof/>
            <w:webHidden/>
          </w:rPr>
          <w:tab/>
        </w:r>
        <w:r w:rsidR="00BE1BB3">
          <w:rPr>
            <w:noProof/>
            <w:webHidden/>
          </w:rPr>
          <w:fldChar w:fldCharType="begin"/>
        </w:r>
        <w:r w:rsidR="00BE1BB3">
          <w:rPr>
            <w:noProof/>
            <w:webHidden/>
          </w:rPr>
          <w:instrText xml:space="preserve"> PAGEREF _Toc506816520 \h </w:instrText>
        </w:r>
        <w:r w:rsidR="00BE1BB3">
          <w:rPr>
            <w:noProof/>
            <w:webHidden/>
          </w:rPr>
        </w:r>
        <w:r w:rsidR="00BE1BB3">
          <w:rPr>
            <w:noProof/>
            <w:webHidden/>
          </w:rPr>
          <w:fldChar w:fldCharType="separate"/>
        </w:r>
        <w:r w:rsidR="00BE1BB3">
          <w:rPr>
            <w:noProof/>
            <w:webHidden/>
          </w:rPr>
          <w:t>23</w:t>
        </w:r>
        <w:r w:rsidR="00BE1BB3">
          <w:rPr>
            <w:noProof/>
            <w:webHidden/>
          </w:rPr>
          <w:fldChar w:fldCharType="end"/>
        </w:r>
      </w:hyperlink>
    </w:p>
    <w:p w14:paraId="4FE4A54A" w14:textId="44FBF154"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521" w:history="1">
        <w:r w:rsidR="00BE1BB3" w:rsidRPr="00283C59">
          <w:rPr>
            <w:rStyle w:val="Hyperlink"/>
            <w:noProof/>
          </w:rPr>
          <w:t>3.12.2 id property</w:t>
        </w:r>
        <w:r w:rsidR="00BE1BB3">
          <w:rPr>
            <w:noProof/>
            <w:webHidden/>
          </w:rPr>
          <w:tab/>
        </w:r>
        <w:r w:rsidR="00BE1BB3">
          <w:rPr>
            <w:noProof/>
            <w:webHidden/>
          </w:rPr>
          <w:fldChar w:fldCharType="begin"/>
        </w:r>
        <w:r w:rsidR="00BE1BB3">
          <w:rPr>
            <w:noProof/>
            <w:webHidden/>
          </w:rPr>
          <w:instrText xml:space="preserve"> PAGEREF _Toc506816521 \h </w:instrText>
        </w:r>
        <w:r w:rsidR="00BE1BB3">
          <w:rPr>
            <w:noProof/>
            <w:webHidden/>
          </w:rPr>
        </w:r>
        <w:r w:rsidR="00BE1BB3">
          <w:rPr>
            <w:noProof/>
            <w:webHidden/>
          </w:rPr>
          <w:fldChar w:fldCharType="separate"/>
        </w:r>
        <w:r w:rsidR="00BE1BB3">
          <w:rPr>
            <w:noProof/>
            <w:webHidden/>
          </w:rPr>
          <w:t>24</w:t>
        </w:r>
        <w:r w:rsidR="00BE1BB3">
          <w:rPr>
            <w:noProof/>
            <w:webHidden/>
          </w:rPr>
          <w:fldChar w:fldCharType="end"/>
        </w:r>
      </w:hyperlink>
    </w:p>
    <w:p w14:paraId="11A5E240" w14:textId="348DD672"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522" w:history="1">
        <w:r w:rsidR="00BE1BB3" w:rsidRPr="00283C59">
          <w:rPr>
            <w:rStyle w:val="Hyperlink"/>
            <w:noProof/>
          </w:rPr>
          <w:t>3.12.3 stableId property</w:t>
        </w:r>
        <w:r w:rsidR="00BE1BB3">
          <w:rPr>
            <w:noProof/>
            <w:webHidden/>
          </w:rPr>
          <w:tab/>
        </w:r>
        <w:r w:rsidR="00BE1BB3">
          <w:rPr>
            <w:noProof/>
            <w:webHidden/>
          </w:rPr>
          <w:fldChar w:fldCharType="begin"/>
        </w:r>
        <w:r w:rsidR="00BE1BB3">
          <w:rPr>
            <w:noProof/>
            <w:webHidden/>
          </w:rPr>
          <w:instrText xml:space="preserve"> PAGEREF _Toc506816522 \h </w:instrText>
        </w:r>
        <w:r w:rsidR="00BE1BB3">
          <w:rPr>
            <w:noProof/>
            <w:webHidden/>
          </w:rPr>
        </w:r>
        <w:r w:rsidR="00BE1BB3">
          <w:rPr>
            <w:noProof/>
            <w:webHidden/>
          </w:rPr>
          <w:fldChar w:fldCharType="separate"/>
        </w:r>
        <w:r w:rsidR="00BE1BB3">
          <w:rPr>
            <w:noProof/>
            <w:webHidden/>
          </w:rPr>
          <w:t>24</w:t>
        </w:r>
        <w:r w:rsidR="00BE1BB3">
          <w:rPr>
            <w:noProof/>
            <w:webHidden/>
          </w:rPr>
          <w:fldChar w:fldCharType="end"/>
        </w:r>
      </w:hyperlink>
    </w:p>
    <w:p w14:paraId="23E566FA" w14:textId="73C28D0A"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523" w:history="1">
        <w:r w:rsidR="00BE1BB3" w:rsidRPr="00283C59">
          <w:rPr>
            <w:rStyle w:val="Hyperlink"/>
            <w:noProof/>
          </w:rPr>
          <w:t>3.12.4 baselineId property</w:t>
        </w:r>
        <w:r w:rsidR="00BE1BB3">
          <w:rPr>
            <w:noProof/>
            <w:webHidden/>
          </w:rPr>
          <w:tab/>
        </w:r>
        <w:r w:rsidR="00BE1BB3">
          <w:rPr>
            <w:noProof/>
            <w:webHidden/>
          </w:rPr>
          <w:fldChar w:fldCharType="begin"/>
        </w:r>
        <w:r w:rsidR="00BE1BB3">
          <w:rPr>
            <w:noProof/>
            <w:webHidden/>
          </w:rPr>
          <w:instrText xml:space="preserve"> PAGEREF _Toc506816523 \h </w:instrText>
        </w:r>
        <w:r w:rsidR="00BE1BB3">
          <w:rPr>
            <w:noProof/>
            <w:webHidden/>
          </w:rPr>
        </w:r>
        <w:r w:rsidR="00BE1BB3">
          <w:rPr>
            <w:noProof/>
            <w:webHidden/>
          </w:rPr>
          <w:fldChar w:fldCharType="separate"/>
        </w:r>
        <w:r w:rsidR="00BE1BB3">
          <w:rPr>
            <w:noProof/>
            <w:webHidden/>
          </w:rPr>
          <w:t>24</w:t>
        </w:r>
        <w:r w:rsidR="00BE1BB3">
          <w:rPr>
            <w:noProof/>
            <w:webHidden/>
          </w:rPr>
          <w:fldChar w:fldCharType="end"/>
        </w:r>
      </w:hyperlink>
    </w:p>
    <w:p w14:paraId="32AC415D" w14:textId="4B708CBA"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524" w:history="1">
        <w:r w:rsidR="00BE1BB3" w:rsidRPr="00283C59">
          <w:rPr>
            <w:rStyle w:val="Hyperlink"/>
            <w:noProof/>
          </w:rPr>
          <w:t>3.12.5 automationId property</w:t>
        </w:r>
        <w:r w:rsidR="00BE1BB3">
          <w:rPr>
            <w:noProof/>
            <w:webHidden/>
          </w:rPr>
          <w:tab/>
        </w:r>
        <w:r w:rsidR="00BE1BB3">
          <w:rPr>
            <w:noProof/>
            <w:webHidden/>
          </w:rPr>
          <w:fldChar w:fldCharType="begin"/>
        </w:r>
        <w:r w:rsidR="00BE1BB3">
          <w:rPr>
            <w:noProof/>
            <w:webHidden/>
          </w:rPr>
          <w:instrText xml:space="preserve"> PAGEREF _Toc506816524 \h </w:instrText>
        </w:r>
        <w:r w:rsidR="00BE1BB3">
          <w:rPr>
            <w:noProof/>
            <w:webHidden/>
          </w:rPr>
        </w:r>
        <w:r w:rsidR="00BE1BB3">
          <w:rPr>
            <w:noProof/>
            <w:webHidden/>
          </w:rPr>
          <w:fldChar w:fldCharType="separate"/>
        </w:r>
        <w:r w:rsidR="00BE1BB3">
          <w:rPr>
            <w:noProof/>
            <w:webHidden/>
          </w:rPr>
          <w:t>24</w:t>
        </w:r>
        <w:r w:rsidR="00BE1BB3">
          <w:rPr>
            <w:noProof/>
            <w:webHidden/>
          </w:rPr>
          <w:fldChar w:fldCharType="end"/>
        </w:r>
      </w:hyperlink>
    </w:p>
    <w:p w14:paraId="15545DA3" w14:textId="6A47ED61"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525" w:history="1">
        <w:r w:rsidR="00BE1BB3" w:rsidRPr="00283C59">
          <w:rPr>
            <w:rStyle w:val="Hyperlink"/>
            <w:noProof/>
          </w:rPr>
          <w:t>3.12.6 architecture property</w:t>
        </w:r>
        <w:r w:rsidR="00BE1BB3">
          <w:rPr>
            <w:noProof/>
            <w:webHidden/>
          </w:rPr>
          <w:tab/>
        </w:r>
        <w:r w:rsidR="00BE1BB3">
          <w:rPr>
            <w:noProof/>
            <w:webHidden/>
          </w:rPr>
          <w:fldChar w:fldCharType="begin"/>
        </w:r>
        <w:r w:rsidR="00BE1BB3">
          <w:rPr>
            <w:noProof/>
            <w:webHidden/>
          </w:rPr>
          <w:instrText xml:space="preserve"> PAGEREF _Toc506816525 \h </w:instrText>
        </w:r>
        <w:r w:rsidR="00BE1BB3">
          <w:rPr>
            <w:noProof/>
            <w:webHidden/>
          </w:rPr>
        </w:r>
        <w:r w:rsidR="00BE1BB3">
          <w:rPr>
            <w:noProof/>
            <w:webHidden/>
          </w:rPr>
          <w:fldChar w:fldCharType="separate"/>
        </w:r>
        <w:r w:rsidR="00BE1BB3">
          <w:rPr>
            <w:noProof/>
            <w:webHidden/>
          </w:rPr>
          <w:t>25</w:t>
        </w:r>
        <w:r w:rsidR="00BE1BB3">
          <w:rPr>
            <w:noProof/>
            <w:webHidden/>
          </w:rPr>
          <w:fldChar w:fldCharType="end"/>
        </w:r>
      </w:hyperlink>
    </w:p>
    <w:p w14:paraId="6098E950" w14:textId="0307D4E2"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526" w:history="1">
        <w:r w:rsidR="00BE1BB3" w:rsidRPr="00283C59">
          <w:rPr>
            <w:rStyle w:val="Hyperlink"/>
            <w:noProof/>
          </w:rPr>
          <w:t>3.12.7 tool property</w:t>
        </w:r>
        <w:r w:rsidR="00BE1BB3">
          <w:rPr>
            <w:noProof/>
            <w:webHidden/>
          </w:rPr>
          <w:tab/>
        </w:r>
        <w:r w:rsidR="00BE1BB3">
          <w:rPr>
            <w:noProof/>
            <w:webHidden/>
          </w:rPr>
          <w:fldChar w:fldCharType="begin"/>
        </w:r>
        <w:r w:rsidR="00BE1BB3">
          <w:rPr>
            <w:noProof/>
            <w:webHidden/>
          </w:rPr>
          <w:instrText xml:space="preserve"> PAGEREF _Toc506816526 \h </w:instrText>
        </w:r>
        <w:r w:rsidR="00BE1BB3">
          <w:rPr>
            <w:noProof/>
            <w:webHidden/>
          </w:rPr>
        </w:r>
        <w:r w:rsidR="00BE1BB3">
          <w:rPr>
            <w:noProof/>
            <w:webHidden/>
          </w:rPr>
          <w:fldChar w:fldCharType="separate"/>
        </w:r>
        <w:r w:rsidR="00BE1BB3">
          <w:rPr>
            <w:noProof/>
            <w:webHidden/>
          </w:rPr>
          <w:t>25</w:t>
        </w:r>
        <w:r w:rsidR="00BE1BB3">
          <w:rPr>
            <w:noProof/>
            <w:webHidden/>
          </w:rPr>
          <w:fldChar w:fldCharType="end"/>
        </w:r>
      </w:hyperlink>
    </w:p>
    <w:p w14:paraId="653B9D9E" w14:textId="65A015DB"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527" w:history="1">
        <w:r w:rsidR="00BE1BB3" w:rsidRPr="00283C59">
          <w:rPr>
            <w:rStyle w:val="Hyperlink"/>
            <w:noProof/>
          </w:rPr>
          <w:t>3.12.8 invocation property</w:t>
        </w:r>
        <w:r w:rsidR="00BE1BB3">
          <w:rPr>
            <w:noProof/>
            <w:webHidden/>
          </w:rPr>
          <w:tab/>
        </w:r>
        <w:r w:rsidR="00BE1BB3">
          <w:rPr>
            <w:noProof/>
            <w:webHidden/>
          </w:rPr>
          <w:fldChar w:fldCharType="begin"/>
        </w:r>
        <w:r w:rsidR="00BE1BB3">
          <w:rPr>
            <w:noProof/>
            <w:webHidden/>
          </w:rPr>
          <w:instrText xml:space="preserve"> PAGEREF _Toc506816527 \h </w:instrText>
        </w:r>
        <w:r w:rsidR="00BE1BB3">
          <w:rPr>
            <w:noProof/>
            <w:webHidden/>
          </w:rPr>
        </w:r>
        <w:r w:rsidR="00BE1BB3">
          <w:rPr>
            <w:noProof/>
            <w:webHidden/>
          </w:rPr>
          <w:fldChar w:fldCharType="separate"/>
        </w:r>
        <w:r w:rsidR="00BE1BB3">
          <w:rPr>
            <w:noProof/>
            <w:webHidden/>
          </w:rPr>
          <w:t>25</w:t>
        </w:r>
        <w:r w:rsidR="00BE1BB3">
          <w:rPr>
            <w:noProof/>
            <w:webHidden/>
          </w:rPr>
          <w:fldChar w:fldCharType="end"/>
        </w:r>
      </w:hyperlink>
    </w:p>
    <w:p w14:paraId="3B1AA465" w14:textId="10C45CC0"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528" w:history="1">
        <w:r w:rsidR="00BE1BB3" w:rsidRPr="00283C59">
          <w:rPr>
            <w:rStyle w:val="Hyperlink"/>
            <w:noProof/>
          </w:rPr>
          <w:t>3.12.9 conversion property</w:t>
        </w:r>
        <w:r w:rsidR="00BE1BB3">
          <w:rPr>
            <w:noProof/>
            <w:webHidden/>
          </w:rPr>
          <w:tab/>
        </w:r>
        <w:r w:rsidR="00BE1BB3">
          <w:rPr>
            <w:noProof/>
            <w:webHidden/>
          </w:rPr>
          <w:fldChar w:fldCharType="begin"/>
        </w:r>
        <w:r w:rsidR="00BE1BB3">
          <w:rPr>
            <w:noProof/>
            <w:webHidden/>
          </w:rPr>
          <w:instrText xml:space="preserve"> PAGEREF _Toc506816528 \h </w:instrText>
        </w:r>
        <w:r w:rsidR="00BE1BB3">
          <w:rPr>
            <w:noProof/>
            <w:webHidden/>
          </w:rPr>
        </w:r>
        <w:r w:rsidR="00BE1BB3">
          <w:rPr>
            <w:noProof/>
            <w:webHidden/>
          </w:rPr>
          <w:fldChar w:fldCharType="separate"/>
        </w:r>
        <w:r w:rsidR="00BE1BB3">
          <w:rPr>
            <w:noProof/>
            <w:webHidden/>
          </w:rPr>
          <w:t>25</w:t>
        </w:r>
        <w:r w:rsidR="00BE1BB3">
          <w:rPr>
            <w:noProof/>
            <w:webHidden/>
          </w:rPr>
          <w:fldChar w:fldCharType="end"/>
        </w:r>
      </w:hyperlink>
    </w:p>
    <w:p w14:paraId="0821830C" w14:textId="2BB68C22"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529" w:history="1">
        <w:r w:rsidR="00BE1BB3" w:rsidRPr="00283C59">
          <w:rPr>
            <w:rStyle w:val="Hyperlink"/>
            <w:noProof/>
          </w:rPr>
          <w:t>3.12.10 files property</w:t>
        </w:r>
        <w:r w:rsidR="00BE1BB3">
          <w:rPr>
            <w:noProof/>
            <w:webHidden/>
          </w:rPr>
          <w:tab/>
        </w:r>
        <w:r w:rsidR="00BE1BB3">
          <w:rPr>
            <w:noProof/>
            <w:webHidden/>
          </w:rPr>
          <w:fldChar w:fldCharType="begin"/>
        </w:r>
        <w:r w:rsidR="00BE1BB3">
          <w:rPr>
            <w:noProof/>
            <w:webHidden/>
          </w:rPr>
          <w:instrText xml:space="preserve"> PAGEREF _Toc506816529 \h </w:instrText>
        </w:r>
        <w:r w:rsidR="00BE1BB3">
          <w:rPr>
            <w:noProof/>
            <w:webHidden/>
          </w:rPr>
        </w:r>
        <w:r w:rsidR="00BE1BB3">
          <w:rPr>
            <w:noProof/>
            <w:webHidden/>
          </w:rPr>
          <w:fldChar w:fldCharType="separate"/>
        </w:r>
        <w:r w:rsidR="00BE1BB3">
          <w:rPr>
            <w:noProof/>
            <w:webHidden/>
          </w:rPr>
          <w:t>25</w:t>
        </w:r>
        <w:r w:rsidR="00BE1BB3">
          <w:rPr>
            <w:noProof/>
            <w:webHidden/>
          </w:rPr>
          <w:fldChar w:fldCharType="end"/>
        </w:r>
      </w:hyperlink>
    </w:p>
    <w:p w14:paraId="08AD1A5C" w14:textId="5D3F418C"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530" w:history="1">
        <w:r w:rsidR="00BE1BB3" w:rsidRPr="00283C59">
          <w:rPr>
            <w:rStyle w:val="Hyperlink"/>
            <w:noProof/>
          </w:rPr>
          <w:t>3.12.11 logicalLocations property</w:t>
        </w:r>
        <w:r w:rsidR="00BE1BB3">
          <w:rPr>
            <w:noProof/>
            <w:webHidden/>
          </w:rPr>
          <w:tab/>
        </w:r>
        <w:r w:rsidR="00BE1BB3">
          <w:rPr>
            <w:noProof/>
            <w:webHidden/>
          </w:rPr>
          <w:fldChar w:fldCharType="begin"/>
        </w:r>
        <w:r w:rsidR="00BE1BB3">
          <w:rPr>
            <w:noProof/>
            <w:webHidden/>
          </w:rPr>
          <w:instrText xml:space="preserve"> PAGEREF _Toc506816530 \h </w:instrText>
        </w:r>
        <w:r w:rsidR="00BE1BB3">
          <w:rPr>
            <w:noProof/>
            <w:webHidden/>
          </w:rPr>
        </w:r>
        <w:r w:rsidR="00BE1BB3">
          <w:rPr>
            <w:noProof/>
            <w:webHidden/>
          </w:rPr>
          <w:fldChar w:fldCharType="separate"/>
        </w:r>
        <w:r w:rsidR="00BE1BB3">
          <w:rPr>
            <w:noProof/>
            <w:webHidden/>
          </w:rPr>
          <w:t>27</w:t>
        </w:r>
        <w:r w:rsidR="00BE1BB3">
          <w:rPr>
            <w:noProof/>
            <w:webHidden/>
          </w:rPr>
          <w:fldChar w:fldCharType="end"/>
        </w:r>
      </w:hyperlink>
    </w:p>
    <w:p w14:paraId="73D8FB55" w14:textId="645C4763"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531" w:history="1">
        <w:r w:rsidR="00BE1BB3" w:rsidRPr="00283C59">
          <w:rPr>
            <w:rStyle w:val="Hyperlink"/>
            <w:noProof/>
          </w:rPr>
          <w:t>3.12.12 results property</w:t>
        </w:r>
        <w:r w:rsidR="00BE1BB3">
          <w:rPr>
            <w:noProof/>
            <w:webHidden/>
          </w:rPr>
          <w:tab/>
        </w:r>
        <w:r w:rsidR="00BE1BB3">
          <w:rPr>
            <w:noProof/>
            <w:webHidden/>
          </w:rPr>
          <w:fldChar w:fldCharType="begin"/>
        </w:r>
        <w:r w:rsidR="00BE1BB3">
          <w:rPr>
            <w:noProof/>
            <w:webHidden/>
          </w:rPr>
          <w:instrText xml:space="preserve"> PAGEREF _Toc506816531 \h </w:instrText>
        </w:r>
        <w:r w:rsidR="00BE1BB3">
          <w:rPr>
            <w:noProof/>
            <w:webHidden/>
          </w:rPr>
        </w:r>
        <w:r w:rsidR="00BE1BB3">
          <w:rPr>
            <w:noProof/>
            <w:webHidden/>
          </w:rPr>
          <w:fldChar w:fldCharType="separate"/>
        </w:r>
        <w:r w:rsidR="00BE1BB3">
          <w:rPr>
            <w:noProof/>
            <w:webHidden/>
          </w:rPr>
          <w:t>28</w:t>
        </w:r>
        <w:r w:rsidR="00BE1BB3">
          <w:rPr>
            <w:noProof/>
            <w:webHidden/>
          </w:rPr>
          <w:fldChar w:fldCharType="end"/>
        </w:r>
      </w:hyperlink>
    </w:p>
    <w:p w14:paraId="662EE9C2" w14:textId="56FCE287"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532" w:history="1">
        <w:r w:rsidR="00BE1BB3" w:rsidRPr="00283C59">
          <w:rPr>
            <w:rStyle w:val="Hyperlink"/>
            <w:noProof/>
          </w:rPr>
          <w:t>3.12.13 toolNotifications property</w:t>
        </w:r>
        <w:r w:rsidR="00BE1BB3">
          <w:rPr>
            <w:noProof/>
            <w:webHidden/>
          </w:rPr>
          <w:tab/>
        </w:r>
        <w:r w:rsidR="00BE1BB3">
          <w:rPr>
            <w:noProof/>
            <w:webHidden/>
          </w:rPr>
          <w:fldChar w:fldCharType="begin"/>
        </w:r>
        <w:r w:rsidR="00BE1BB3">
          <w:rPr>
            <w:noProof/>
            <w:webHidden/>
          </w:rPr>
          <w:instrText xml:space="preserve"> PAGEREF _Toc506816532 \h </w:instrText>
        </w:r>
        <w:r w:rsidR="00BE1BB3">
          <w:rPr>
            <w:noProof/>
            <w:webHidden/>
          </w:rPr>
        </w:r>
        <w:r w:rsidR="00BE1BB3">
          <w:rPr>
            <w:noProof/>
            <w:webHidden/>
          </w:rPr>
          <w:fldChar w:fldCharType="separate"/>
        </w:r>
        <w:r w:rsidR="00BE1BB3">
          <w:rPr>
            <w:noProof/>
            <w:webHidden/>
          </w:rPr>
          <w:t>28</w:t>
        </w:r>
        <w:r w:rsidR="00BE1BB3">
          <w:rPr>
            <w:noProof/>
            <w:webHidden/>
          </w:rPr>
          <w:fldChar w:fldCharType="end"/>
        </w:r>
      </w:hyperlink>
    </w:p>
    <w:p w14:paraId="30CA9750" w14:textId="609E060D"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533" w:history="1">
        <w:r w:rsidR="00BE1BB3" w:rsidRPr="00283C59">
          <w:rPr>
            <w:rStyle w:val="Hyperlink"/>
            <w:noProof/>
          </w:rPr>
          <w:t>3.12.14 configurationNotifications property</w:t>
        </w:r>
        <w:r w:rsidR="00BE1BB3">
          <w:rPr>
            <w:noProof/>
            <w:webHidden/>
          </w:rPr>
          <w:tab/>
        </w:r>
        <w:r w:rsidR="00BE1BB3">
          <w:rPr>
            <w:noProof/>
            <w:webHidden/>
          </w:rPr>
          <w:fldChar w:fldCharType="begin"/>
        </w:r>
        <w:r w:rsidR="00BE1BB3">
          <w:rPr>
            <w:noProof/>
            <w:webHidden/>
          </w:rPr>
          <w:instrText xml:space="preserve"> PAGEREF _Toc506816533 \h </w:instrText>
        </w:r>
        <w:r w:rsidR="00BE1BB3">
          <w:rPr>
            <w:noProof/>
            <w:webHidden/>
          </w:rPr>
        </w:r>
        <w:r w:rsidR="00BE1BB3">
          <w:rPr>
            <w:noProof/>
            <w:webHidden/>
          </w:rPr>
          <w:fldChar w:fldCharType="separate"/>
        </w:r>
        <w:r w:rsidR="00BE1BB3">
          <w:rPr>
            <w:noProof/>
            <w:webHidden/>
          </w:rPr>
          <w:t>28</w:t>
        </w:r>
        <w:r w:rsidR="00BE1BB3">
          <w:rPr>
            <w:noProof/>
            <w:webHidden/>
          </w:rPr>
          <w:fldChar w:fldCharType="end"/>
        </w:r>
      </w:hyperlink>
    </w:p>
    <w:p w14:paraId="671B97C0" w14:textId="50871906"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534" w:history="1">
        <w:r w:rsidR="00BE1BB3" w:rsidRPr="00283C59">
          <w:rPr>
            <w:rStyle w:val="Hyperlink"/>
            <w:noProof/>
          </w:rPr>
          <w:t>3.12.15 rules property</w:t>
        </w:r>
        <w:r w:rsidR="00BE1BB3">
          <w:rPr>
            <w:noProof/>
            <w:webHidden/>
          </w:rPr>
          <w:tab/>
        </w:r>
        <w:r w:rsidR="00BE1BB3">
          <w:rPr>
            <w:noProof/>
            <w:webHidden/>
          </w:rPr>
          <w:fldChar w:fldCharType="begin"/>
        </w:r>
        <w:r w:rsidR="00BE1BB3">
          <w:rPr>
            <w:noProof/>
            <w:webHidden/>
          </w:rPr>
          <w:instrText xml:space="preserve"> PAGEREF _Toc506816534 \h </w:instrText>
        </w:r>
        <w:r w:rsidR="00BE1BB3">
          <w:rPr>
            <w:noProof/>
            <w:webHidden/>
          </w:rPr>
        </w:r>
        <w:r w:rsidR="00BE1BB3">
          <w:rPr>
            <w:noProof/>
            <w:webHidden/>
          </w:rPr>
          <w:fldChar w:fldCharType="separate"/>
        </w:r>
        <w:r w:rsidR="00BE1BB3">
          <w:rPr>
            <w:noProof/>
            <w:webHidden/>
          </w:rPr>
          <w:t>29</w:t>
        </w:r>
        <w:r w:rsidR="00BE1BB3">
          <w:rPr>
            <w:noProof/>
            <w:webHidden/>
          </w:rPr>
          <w:fldChar w:fldCharType="end"/>
        </w:r>
      </w:hyperlink>
    </w:p>
    <w:p w14:paraId="289989BA" w14:textId="21F4D9CF"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535" w:history="1">
        <w:r w:rsidR="00BE1BB3" w:rsidRPr="00283C59">
          <w:rPr>
            <w:rStyle w:val="Hyperlink"/>
            <w:noProof/>
          </w:rPr>
          <w:t>3.12.16 richMessageMimeType property</w:t>
        </w:r>
        <w:r w:rsidR="00BE1BB3">
          <w:rPr>
            <w:noProof/>
            <w:webHidden/>
          </w:rPr>
          <w:tab/>
        </w:r>
        <w:r w:rsidR="00BE1BB3">
          <w:rPr>
            <w:noProof/>
            <w:webHidden/>
          </w:rPr>
          <w:fldChar w:fldCharType="begin"/>
        </w:r>
        <w:r w:rsidR="00BE1BB3">
          <w:rPr>
            <w:noProof/>
            <w:webHidden/>
          </w:rPr>
          <w:instrText xml:space="preserve"> PAGEREF _Toc506816535 \h </w:instrText>
        </w:r>
        <w:r w:rsidR="00BE1BB3">
          <w:rPr>
            <w:noProof/>
            <w:webHidden/>
          </w:rPr>
        </w:r>
        <w:r w:rsidR="00BE1BB3">
          <w:rPr>
            <w:noProof/>
            <w:webHidden/>
          </w:rPr>
          <w:fldChar w:fldCharType="separate"/>
        </w:r>
        <w:r w:rsidR="00BE1BB3">
          <w:rPr>
            <w:noProof/>
            <w:webHidden/>
          </w:rPr>
          <w:t>30</w:t>
        </w:r>
        <w:r w:rsidR="00BE1BB3">
          <w:rPr>
            <w:noProof/>
            <w:webHidden/>
          </w:rPr>
          <w:fldChar w:fldCharType="end"/>
        </w:r>
      </w:hyperlink>
    </w:p>
    <w:p w14:paraId="25456A68" w14:textId="4B02EF26"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536" w:history="1">
        <w:r w:rsidR="00BE1BB3" w:rsidRPr="00283C59">
          <w:rPr>
            <w:rStyle w:val="Hyperlink"/>
            <w:noProof/>
          </w:rPr>
          <w:t>3.12.17 properties property</w:t>
        </w:r>
        <w:r w:rsidR="00BE1BB3">
          <w:rPr>
            <w:noProof/>
            <w:webHidden/>
          </w:rPr>
          <w:tab/>
        </w:r>
        <w:r w:rsidR="00BE1BB3">
          <w:rPr>
            <w:noProof/>
            <w:webHidden/>
          </w:rPr>
          <w:fldChar w:fldCharType="begin"/>
        </w:r>
        <w:r w:rsidR="00BE1BB3">
          <w:rPr>
            <w:noProof/>
            <w:webHidden/>
          </w:rPr>
          <w:instrText xml:space="preserve"> PAGEREF _Toc506816536 \h </w:instrText>
        </w:r>
        <w:r w:rsidR="00BE1BB3">
          <w:rPr>
            <w:noProof/>
            <w:webHidden/>
          </w:rPr>
        </w:r>
        <w:r w:rsidR="00BE1BB3">
          <w:rPr>
            <w:noProof/>
            <w:webHidden/>
          </w:rPr>
          <w:fldChar w:fldCharType="separate"/>
        </w:r>
        <w:r w:rsidR="00BE1BB3">
          <w:rPr>
            <w:noProof/>
            <w:webHidden/>
          </w:rPr>
          <w:t>30</w:t>
        </w:r>
        <w:r w:rsidR="00BE1BB3">
          <w:rPr>
            <w:noProof/>
            <w:webHidden/>
          </w:rPr>
          <w:fldChar w:fldCharType="end"/>
        </w:r>
      </w:hyperlink>
    </w:p>
    <w:p w14:paraId="730FD658" w14:textId="0C17D6BE" w:rsidR="00BE1BB3" w:rsidRDefault="00A27CE2">
      <w:pPr>
        <w:pStyle w:val="TOC2"/>
        <w:tabs>
          <w:tab w:val="right" w:leader="dot" w:pos="9350"/>
        </w:tabs>
        <w:rPr>
          <w:rFonts w:asciiTheme="minorHAnsi" w:eastAsiaTheme="minorEastAsia" w:hAnsiTheme="minorHAnsi" w:cstheme="minorBidi"/>
          <w:noProof/>
          <w:sz w:val="22"/>
          <w:szCs w:val="22"/>
        </w:rPr>
      </w:pPr>
      <w:hyperlink w:anchor="_Toc506816537" w:history="1">
        <w:r w:rsidR="00BE1BB3" w:rsidRPr="00283C59">
          <w:rPr>
            <w:rStyle w:val="Hyperlink"/>
            <w:noProof/>
          </w:rPr>
          <w:t>3.13 tool object</w:t>
        </w:r>
        <w:r w:rsidR="00BE1BB3">
          <w:rPr>
            <w:noProof/>
            <w:webHidden/>
          </w:rPr>
          <w:tab/>
        </w:r>
        <w:r w:rsidR="00BE1BB3">
          <w:rPr>
            <w:noProof/>
            <w:webHidden/>
          </w:rPr>
          <w:fldChar w:fldCharType="begin"/>
        </w:r>
        <w:r w:rsidR="00BE1BB3">
          <w:rPr>
            <w:noProof/>
            <w:webHidden/>
          </w:rPr>
          <w:instrText xml:space="preserve"> PAGEREF _Toc506816537 \h </w:instrText>
        </w:r>
        <w:r w:rsidR="00BE1BB3">
          <w:rPr>
            <w:noProof/>
            <w:webHidden/>
          </w:rPr>
        </w:r>
        <w:r w:rsidR="00BE1BB3">
          <w:rPr>
            <w:noProof/>
            <w:webHidden/>
          </w:rPr>
          <w:fldChar w:fldCharType="separate"/>
        </w:r>
        <w:r w:rsidR="00BE1BB3">
          <w:rPr>
            <w:noProof/>
            <w:webHidden/>
          </w:rPr>
          <w:t>31</w:t>
        </w:r>
        <w:r w:rsidR="00BE1BB3">
          <w:rPr>
            <w:noProof/>
            <w:webHidden/>
          </w:rPr>
          <w:fldChar w:fldCharType="end"/>
        </w:r>
      </w:hyperlink>
    </w:p>
    <w:p w14:paraId="419EE182" w14:textId="74973D74"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538" w:history="1">
        <w:r w:rsidR="00BE1BB3" w:rsidRPr="00283C59">
          <w:rPr>
            <w:rStyle w:val="Hyperlink"/>
            <w:noProof/>
          </w:rPr>
          <w:t>3.13.1 General</w:t>
        </w:r>
        <w:r w:rsidR="00BE1BB3">
          <w:rPr>
            <w:noProof/>
            <w:webHidden/>
          </w:rPr>
          <w:tab/>
        </w:r>
        <w:r w:rsidR="00BE1BB3">
          <w:rPr>
            <w:noProof/>
            <w:webHidden/>
          </w:rPr>
          <w:fldChar w:fldCharType="begin"/>
        </w:r>
        <w:r w:rsidR="00BE1BB3">
          <w:rPr>
            <w:noProof/>
            <w:webHidden/>
          </w:rPr>
          <w:instrText xml:space="preserve"> PAGEREF _Toc506816538 \h </w:instrText>
        </w:r>
        <w:r w:rsidR="00BE1BB3">
          <w:rPr>
            <w:noProof/>
            <w:webHidden/>
          </w:rPr>
        </w:r>
        <w:r w:rsidR="00BE1BB3">
          <w:rPr>
            <w:noProof/>
            <w:webHidden/>
          </w:rPr>
          <w:fldChar w:fldCharType="separate"/>
        </w:r>
        <w:r w:rsidR="00BE1BB3">
          <w:rPr>
            <w:noProof/>
            <w:webHidden/>
          </w:rPr>
          <w:t>31</w:t>
        </w:r>
        <w:r w:rsidR="00BE1BB3">
          <w:rPr>
            <w:noProof/>
            <w:webHidden/>
          </w:rPr>
          <w:fldChar w:fldCharType="end"/>
        </w:r>
      </w:hyperlink>
    </w:p>
    <w:p w14:paraId="073E15AA" w14:textId="59627BBB"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539" w:history="1">
        <w:r w:rsidR="00BE1BB3" w:rsidRPr="00283C59">
          <w:rPr>
            <w:rStyle w:val="Hyperlink"/>
            <w:noProof/>
          </w:rPr>
          <w:t>3.13.2 name property</w:t>
        </w:r>
        <w:r w:rsidR="00BE1BB3">
          <w:rPr>
            <w:noProof/>
            <w:webHidden/>
          </w:rPr>
          <w:tab/>
        </w:r>
        <w:r w:rsidR="00BE1BB3">
          <w:rPr>
            <w:noProof/>
            <w:webHidden/>
          </w:rPr>
          <w:fldChar w:fldCharType="begin"/>
        </w:r>
        <w:r w:rsidR="00BE1BB3">
          <w:rPr>
            <w:noProof/>
            <w:webHidden/>
          </w:rPr>
          <w:instrText xml:space="preserve"> PAGEREF _Toc506816539 \h </w:instrText>
        </w:r>
        <w:r w:rsidR="00BE1BB3">
          <w:rPr>
            <w:noProof/>
            <w:webHidden/>
          </w:rPr>
        </w:r>
        <w:r w:rsidR="00BE1BB3">
          <w:rPr>
            <w:noProof/>
            <w:webHidden/>
          </w:rPr>
          <w:fldChar w:fldCharType="separate"/>
        </w:r>
        <w:r w:rsidR="00BE1BB3">
          <w:rPr>
            <w:noProof/>
            <w:webHidden/>
          </w:rPr>
          <w:t>31</w:t>
        </w:r>
        <w:r w:rsidR="00BE1BB3">
          <w:rPr>
            <w:noProof/>
            <w:webHidden/>
          </w:rPr>
          <w:fldChar w:fldCharType="end"/>
        </w:r>
      </w:hyperlink>
    </w:p>
    <w:p w14:paraId="73D1E1A3" w14:textId="608DFAA8"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540" w:history="1">
        <w:r w:rsidR="00BE1BB3" w:rsidRPr="00283C59">
          <w:rPr>
            <w:rStyle w:val="Hyperlink"/>
            <w:noProof/>
          </w:rPr>
          <w:t>3.13.3 fullName property</w:t>
        </w:r>
        <w:r w:rsidR="00BE1BB3">
          <w:rPr>
            <w:noProof/>
            <w:webHidden/>
          </w:rPr>
          <w:tab/>
        </w:r>
        <w:r w:rsidR="00BE1BB3">
          <w:rPr>
            <w:noProof/>
            <w:webHidden/>
          </w:rPr>
          <w:fldChar w:fldCharType="begin"/>
        </w:r>
        <w:r w:rsidR="00BE1BB3">
          <w:rPr>
            <w:noProof/>
            <w:webHidden/>
          </w:rPr>
          <w:instrText xml:space="preserve"> PAGEREF _Toc506816540 \h </w:instrText>
        </w:r>
        <w:r w:rsidR="00BE1BB3">
          <w:rPr>
            <w:noProof/>
            <w:webHidden/>
          </w:rPr>
        </w:r>
        <w:r w:rsidR="00BE1BB3">
          <w:rPr>
            <w:noProof/>
            <w:webHidden/>
          </w:rPr>
          <w:fldChar w:fldCharType="separate"/>
        </w:r>
        <w:r w:rsidR="00BE1BB3">
          <w:rPr>
            <w:noProof/>
            <w:webHidden/>
          </w:rPr>
          <w:t>31</w:t>
        </w:r>
        <w:r w:rsidR="00BE1BB3">
          <w:rPr>
            <w:noProof/>
            <w:webHidden/>
          </w:rPr>
          <w:fldChar w:fldCharType="end"/>
        </w:r>
      </w:hyperlink>
    </w:p>
    <w:p w14:paraId="55CA23F9" w14:textId="350967C2"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541" w:history="1">
        <w:r w:rsidR="00BE1BB3" w:rsidRPr="00283C59">
          <w:rPr>
            <w:rStyle w:val="Hyperlink"/>
            <w:noProof/>
          </w:rPr>
          <w:t>3.13.4 semanticVersion property</w:t>
        </w:r>
        <w:r w:rsidR="00BE1BB3">
          <w:rPr>
            <w:noProof/>
            <w:webHidden/>
          </w:rPr>
          <w:tab/>
        </w:r>
        <w:r w:rsidR="00BE1BB3">
          <w:rPr>
            <w:noProof/>
            <w:webHidden/>
          </w:rPr>
          <w:fldChar w:fldCharType="begin"/>
        </w:r>
        <w:r w:rsidR="00BE1BB3">
          <w:rPr>
            <w:noProof/>
            <w:webHidden/>
          </w:rPr>
          <w:instrText xml:space="preserve"> PAGEREF _Toc506816541 \h </w:instrText>
        </w:r>
        <w:r w:rsidR="00BE1BB3">
          <w:rPr>
            <w:noProof/>
            <w:webHidden/>
          </w:rPr>
        </w:r>
        <w:r w:rsidR="00BE1BB3">
          <w:rPr>
            <w:noProof/>
            <w:webHidden/>
          </w:rPr>
          <w:fldChar w:fldCharType="separate"/>
        </w:r>
        <w:r w:rsidR="00BE1BB3">
          <w:rPr>
            <w:noProof/>
            <w:webHidden/>
          </w:rPr>
          <w:t>31</w:t>
        </w:r>
        <w:r w:rsidR="00BE1BB3">
          <w:rPr>
            <w:noProof/>
            <w:webHidden/>
          </w:rPr>
          <w:fldChar w:fldCharType="end"/>
        </w:r>
      </w:hyperlink>
    </w:p>
    <w:p w14:paraId="46D2E7BD" w14:textId="1DB0FE77"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542" w:history="1">
        <w:r w:rsidR="00BE1BB3" w:rsidRPr="00283C59">
          <w:rPr>
            <w:rStyle w:val="Hyperlink"/>
            <w:noProof/>
          </w:rPr>
          <w:t>3.13.5 version property</w:t>
        </w:r>
        <w:r w:rsidR="00BE1BB3">
          <w:rPr>
            <w:noProof/>
            <w:webHidden/>
          </w:rPr>
          <w:tab/>
        </w:r>
        <w:r w:rsidR="00BE1BB3">
          <w:rPr>
            <w:noProof/>
            <w:webHidden/>
          </w:rPr>
          <w:fldChar w:fldCharType="begin"/>
        </w:r>
        <w:r w:rsidR="00BE1BB3">
          <w:rPr>
            <w:noProof/>
            <w:webHidden/>
          </w:rPr>
          <w:instrText xml:space="preserve"> PAGEREF _Toc506816542 \h </w:instrText>
        </w:r>
        <w:r w:rsidR="00BE1BB3">
          <w:rPr>
            <w:noProof/>
            <w:webHidden/>
          </w:rPr>
        </w:r>
        <w:r w:rsidR="00BE1BB3">
          <w:rPr>
            <w:noProof/>
            <w:webHidden/>
          </w:rPr>
          <w:fldChar w:fldCharType="separate"/>
        </w:r>
        <w:r w:rsidR="00BE1BB3">
          <w:rPr>
            <w:noProof/>
            <w:webHidden/>
          </w:rPr>
          <w:t>32</w:t>
        </w:r>
        <w:r w:rsidR="00BE1BB3">
          <w:rPr>
            <w:noProof/>
            <w:webHidden/>
          </w:rPr>
          <w:fldChar w:fldCharType="end"/>
        </w:r>
      </w:hyperlink>
    </w:p>
    <w:p w14:paraId="24112729" w14:textId="68F93EF5"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543" w:history="1">
        <w:r w:rsidR="00BE1BB3" w:rsidRPr="00283C59">
          <w:rPr>
            <w:rStyle w:val="Hyperlink"/>
            <w:noProof/>
          </w:rPr>
          <w:t>3.13.6 fileVersion property</w:t>
        </w:r>
        <w:r w:rsidR="00BE1BB3">
          <w:rPr>
            <w:noProof/>
            <w:webHidden/>
          </w:rPr>
          <w:tab/>
        </w:r>
        <w:r w:rsidR="00BE1BB3">
          <w:rPr>
            <w:noProof/>
            <w:webHidden/>
          </w:rPr>
          <w:fldChar w:fldCharType="begin"/>
        </w:r>
        <w:r w:rsidR="00BE1BB3">
          <w:rPr>
            <w:noProof/>
            <w:webHidden/>
          </w:rPr>
          <w:instrText xml:space="preserve"> PAGEREF _Toc506816543 \h </w:instrText>
        </w:r>
        <w:r w:rsidR="00BE1BB3">
          <w:rPr>
            <w:noProof/>
            <w:webHidden/>
          </w:rPr>
        </w:r>
        <w:r w:rsidR="00BE1BB3">
          <w:rPr>
            <w:noProof/>
            <w:webHidden/>
          </w:rPr>
          <w:fldChar w:fldCharType="separate"/>
        </w:r>
        <w:r w:rsidR="00BE1BB3">
          <w:rPr>
            <w:noProof/>
            <w:webHidden/>
          </w:rPr>
          <w:t>32</w:t>
        </w:r>
        <w:r w:rsidR="00BE1BB3">
          <w:rPr>
            <w:noProof/>
            <w:webHidden/>
          </w:rPr>
          <w:fldChar w:fldCharType="end"/>
        </w:r>
      </w:hyperlink>
    </w:p>
    <w:p w14:paraId="41182025" w14:textId="15905371"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544" w:history="1">
        <w:r w:rsidR="00BE1BB3" w:rsidRPr="00283C59">
          <w:rPr>
            <w:rStyle w:val="Hyperlink"/>
            <w:noProof/>
          </w:rPr>
          <w:t>3.13.7 language property</w:t>
        </w:r>
        <w:r w:rsidR="00BE1BB3">
          <w:rPr>
            <w:noProof/>
            <w:webHidden/>
          </w:rPr>
          <w:tab/>
        </w:r>
        <w:r w:rsidR="00BE1BB3">
          <w:rPr>
            <w:noProof/>
            <w:webHidden/>
          </w:rPr>
          <w:fldChar w:fldCharType="begin"/>
        </w:r>
        <w:r w:rsidR="00BE1BB3">
          <w:rPr>
            <w:noProof/>
            <w:webHidden/>
          </w:rPr>
          <w:instrText xml:space="preserve"> PAGEREF _Toc506816544 \h </w:instrText>
        </w:r>
        <w:r w:rsidR="00BE1BB3">
          <w:rPr>
            <w:noProof/>
            <w:webHidden/>
          </w:rPr>
        </w:r>
        <w:r w:rsidR="00BE1BB3">
          <w:rPr>
            <w:noProof/>
            <w:webHidden/>
          </w:rPr>
          <w:fldChar w:fldCharType="separate"/>
        </w:r>
        <w:r w:rsidR="00BE1BB3">
          <w:rPr>
            <w:noProof/>
            <w:webHidden/>
          </w:rPr>
          <w:t>32</w:t>
        </w:r>
        <w:r w:rsidR="00BE1BB3">
          <w:rPr>
            <w:noProof/>
            <w:webHidden/>
          </w:rPr>
          <w:fldChar w:fldCharType="end"/>
        </w:r>
      </w:hyperlink>
    </w:p>
    <w:p w14:paraId="5595F385" w14:textId="2E9A27A7"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545" w:history="1">
        <w:r w:rsidR="00BE1BB3" w:rsidRPr="00283C59">
          <w:rPr>
            <w:rStyle w:val="Hyperlink"/>
            <w:noProof/>
          </w:rPr>
          <w:t>3.13.8 sarifLoggerVersion property</w:t>
        </w:r>
        <w:r w:rsidR="00BE1BB3">
          <w:rPr>
            <w:noProof/>
            <w:webHidden/>
          </w:rPr>
          <w:tab/>
        </w:r>
        <w:r w:rsidR="00BE1BB3">
          <w:rPr>
            <w:noProof/>
            <w:webHidden/>
          </w:rPr>
          <w:fldChar w:fldCharType="begin"/>
        </w:r>
        <w:r w:rsidR="00BE1BB3">
          <w:rPr>
            <w:noProof/>
            <w:webHidden/>
          </w:rPr>
          <w:instrText xml:space="preserve"> PAGEREF _Toc506816545 \h </w:instrText>
        </w:r>
        <w:r w:rsidR="00BE1BB3">
          <w:rPr>
            <w:noProof/>
            <w:webHidden/>
          </w:rPr>
        </w:r>
        <w:r w:rsidR="00BE1BB3">
          <w:rPr>
            <w:noProof/>
            <w:webHidden/>
          </w:rPr>
          <w:fldChar w:fldCharType="separate"/>
        </w:r>
        <w:r w:rsidR="00BE1BB3">
          <w:rPr>
            <w:noProof/>
            <w:webHidden/>
          </w:rPr>
          <w:t>32</w:t>
        </w:r>
        <w:r w:rsidR="00BE1BB3">
          <w:rPr>
            <w:noProof/>
            <w:webHidden/>
          </w:rPr>
          <w:fldChar w:fldCharType="end"/>
        </w:r>
      </w:hyperlink>
    </w:p>
    <w:p w14:paraId="74AC2B7A" w14:textId="68F1AD3A"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546" w:history="1">
        <w:r w:rsidR="00BE1BB3" w:rsidRPr="00283C59">
          <w:rPr>
            <w:rStyle w:val="Hyperlink"/>
            <w:noProof/>
          </w:rPr>
          <w:t>3.13.9 properties property</w:t>
        </w:r>
        <w:r w:rsidR="00BE1BB3">
          <w:rPr>
            <w:noProof/>
            <w:webHidden/>
          </w:rPr>
          <w:tab/>
        </w:r>
        <w:r w:rsidR="00BE1BB3">
          <w:rPr>
            <w:noProof/>
            <w:webHidden/>
          </w:rPr>
          <w:fldChar w:fldCharType="begin"/>
        </w:r>
        <w:r w:rsidR="00BE1BB3">
          <w:rPr>
            <w:noProof/>
            <w:webHidden/>
          </w:rPr>
          <w:instrText xml:space="preserve"> PAGEREF _Toc506816546 \h </w:instrText>
        </w:r>
        <w:r w:rsidR="00BE1BB3">
          <w:rPr>
            <w:noProof/>
            <w:webHidden/>
          </w:rPr>
        </w:r>
        <w:r w:rsidR="00BE1BB3">
          <w:rPr>
            <w:noProof/>
            <w:webHidden/>
          </w:rPr>
          <w:fldChar w:fldCharType="separate"/>
        </w:r>
        <w:r w:rsidR="00BE1BB3">
          <w:rPr>
            <w:noProof/>
            <w:webHidden/>
          </w:rPr>
          <w:t>32</w:t>
        </w:r>
        <w:r w:rsidR="00BE1BB3">
          <w:rPr>
            <w:noProof/>
            <w:webHidden/>
          </w:rPr>
          <w:fldChar w:fldCharType="end"/>
        </w:r>
      </w:hyperlink>
    </w:p>
    <w:p w14:paraId="0C0CD252" w14:textId="0B519B6E" w:rsidR="00BE1BB3" w:rsidRDefault="00A27CE2">
      <w:pPr>
        <w:pStyle w:val="TOC2"/>
        <w:tabs>
          <w:tab w:val="right" w:leader="dot" w:pos="9350"/>
        </w:tabs>
        <w:rPr>
          <w:rFonts w:asciiTheme="minorHAnsi" w:eastAsiaTheme="minorEastAsia" w:hAnsiTheme="minorHAnsi" w:cstheme="minorBidi"/>
          <w:noProof/>
          <w:sz w:val="22"/>
          <w:szCs w:val="22"/>
        </w:rPr>
      </w:pPr>
      <w:hyperlink w:anchor="_Toc506816547" w:history="1">
        <w:r w:rsidR="00BE1BB3" w:rsidRPr="00283C59">
          <w:rPr>
            <w:rStyle w:val="Hyperlink"/>
            <w:noProof/>
          </w:rPr>
          <w:t>3.14 invocation object</w:t>
        </w:r>
        <w:r w:rsidR="00BE1BB3">
          <w:rPr>
            <w:noProof/>
            <w:webHidden/>
          </w:rPr>
          <w:tab/>
        </w:r>
        <w:r w:rsidR="00BE1BB3">
          <w:rPr>
            <w:noProof/>
            <w:webHidden/>
          </w:rPr>
          <w:fldChar w:fldCharType="begin"/>
        </w:r>
        <w:r w:rsidR="00BE1BB3">
          <w:rPr>
            <w:noProof/>
            <w:webHidden/>
          </w:rPr>
          <w:instrText xml:space="preserve"> PAGEREF _Toc506816547 \h </w:instrText>
        </w:r>
        <w:r w:rsidR="00BE1BB3">
          <w:rPr>
            <w:noProof/>
            <w:webHidden/>
          </w:rPr>
        </w:r>
        <w:r w:rsidR="00BE1BB3">
          <w:rPr>
            <w:noProof/>
            <w:webHidden/>
          </w:rPr>
          <w:fldChar w:fldCharType="separate"/>
        </w:r>
        <w:r w:rsidR="00BE1BB3">
          <w:rPr>
            <w:noProof/>
            <w:webHidden/>
          </w:rPr>
          <w:t>33</w:t>
        </w:r>
        <w:r w:rsidR="00BE1BB3">
          <w:rPr>
            <w:noProof/>
            <w:webHidden/>
          </w:rPr>
          <w:fldChar w:fldCharType="end"/>
        </w:r>
      </w:hyperlink>
    </w:p>
    <w:p w14:paraId="62ED55F3" w14:textId="33B64662"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548" w:history="1">
        <w:r w:rsidR="00BE1BB3" w:rsidRPr="00283C59">
          <w:rPr>
            <w:rStyle w:val="Hyperlink"/>
            <w:noProof/>
          </w:rPr>
          <w:t>3.14.1 General</w:t>
        </w:r>
        <w:r w:rsidR="00BE1BB3">
          <w:rPr>
            <w:noProof/>
            <w:webHidden/>
          </w:rPr>
          <w:tab/>
        </w:r>
        <w:r w:rsidR="00BE1BB3">
          <w:rPr>
            <w:noProof/>
            <w:webHidden/>
          </w:rPr>
          <w:fldChar w:fldCharType="begin"/>
        </w:r>
        <w:r w:rsidR="00BE1BB3">
          <w:rPr>
            <w:noProof/>
            <w:webHidden/>
          </w:rPr>
          <w:instrText xml:space="preserve"> PAGEREF _Toc506816548 \h </w:instrText>
        </w:r>
        <w:r w:rsidR="00BE1BB3">
          <w:rPr>
            <w:noProof/>
            <w:webHidden/>
          </w:rPr>
        </w:r>
        <w:r w:rsidR="00BE1BB3">
          <w:rPr>
            <w:noProof/>
            <w:webHidden/>
          </w:rPr>
          <w:fldChar w:fldCharType="separate"/>
        </w:r>
        <w:r w:rsidR="00BE1BB3">
          <w:rPr>
            <w:noProof/>
            <w:webHidden/>
          </w:rPr>
          <w:t>33</w:t>
        </w:r>
        <w:r w:rsidR="00BE1BB3">
          <w:rPr>
            <w:noProof/>
            <w:webHidden/>
          </w:rPr>
          <w:fldChar w:fldCharType="end"/>
        </w:r>
      </w:hyperlink>
    </w:p>
    <w:p w14:paraId="46073407" w14:textId="7FC4D02C"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549" w:history="1">
        <w:r w:rsidR="00BE1BB3" w:rsidRPr="00283C59">
          <w:rPr>
            <w:rStyle w:val="Hyperlink"/>
            <w:noProof/>
          </w:rPr>
          <w:t>3.14.2 commandLine property</w:t>
        </w:r>
        <w:r w:rsidR="00BE1BB3">
          <w:rPr>
            <w:noProof/>
            <w:webHidden/>
          </w:rPr>
          <w:tab/>
        </w:r>
        <w:r w:rsidR="00BE1BB3">
          <w:rPr>
            <w:noProof/>
            <w:webHidden/>
          </w:rPr>
          <w:fldChar w:fldCharType="begin"/>
        </w:r>
        <w:r w:rsidR="00BE1BB3">
          <w:rPr>
            <w:noProof/>
            <w:webHidden/>
          </w:rPr>
          <w:instrText xml:space="preserve"> PAGEREF _Toc506816549 \h </w:instrText>
        </w:r>
        <w:r w:rsidR="00BE1BB3">
          <w:rPr>
            <w:noProof/>
            <w:webHidden/>
          </w:rPr>
        </w:r>
        <w:r w:rsidR="00BE1BB3">
          <w:rPr>
            <w:noProof/>
            <w:webHidden/>
          </w:rPr>
          <w:fldChar w:fldCharType="separate"/>
        </w:r>
        <w:r w:rsidR="00BE1BB3">
          <w:rPr>
            <w:noProof/>
            <w:webHidden/>
          </w:rPr>
          <w:t>33</w:t>
        </w:r>
        <w:r w:rsidR="00BE1BB3">
          <w:rPr>
            <w:noProof/>
            <w:webHidden/>
          </w:rPr>
          <w:fldChar w:fldCharType="end"/>
        </w:r>
      </w:hyperlink>
    </w:p>
    <w:p w14:paraId="1D63C7D6" w14:textId="006E4734"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550" w:history="1">
        <w:r w:rsidR="00BE1BB3" w:rsidRPr="00283C59">
          <w:rPr>
            <w:rStyle w:val="Hyperlink"/>
            <w:noProof/>
          </w:rPr>
          <w:t>3.14.3 responseFiles property</w:t>
        </w:r>
        <w:r w:rsidR="00BE1BB3">
          <w:rPr>
            <w:noProof/>
            <w:webHidden/>
          </w:rPr>
          <w:tab/>
        </w:r>
        <w:r w:rsidR="00BE1BB3">
          <w:rPr>
            <w:noProof/>
            <w:webHidden/>
          </w:rPr>
          <w:fldChar w:fldCharType="begin"/>
        </w:r>
        <w:r w:rsidR="00BE1BB3">
          <w:rPr>
            <w:noProof/>
            <w:webHidden/>
          </w:rPr>
          <w:instrText xml:space="preserve"> PAGEREF _Toc506816550 \h </w:instrText>
        </w:r>
        <w:r w:rsidR="00BE1BB3">
          <w:rPr>
            <w:noProof/>
            <w:webHidden/>
          </w:rPr>
        </w:r>
        <w:r w:rsidR="00BE1BB3">
          <w:rPr>
            <w:noProof/>
            <w:webHidden/>
          </w:rPr>
          <w:fldChar w:fldCharType="separate"/>
        </w:r>
        <w:r w:rsidR="00BE1BB3">
          <w:rPr>
            <w:noProof/>
            <w:webHidden/>
          </w:rPr>
          <w:t>33</w:t>
        </w:r>
        <w:r w:rsidR="00BE1BB3">
          <w:rPr>
            <w:noProof/>
            <w:webHidden/>
          </w:rPr>
          <w:fldChar w:fldCharType="end"/>
        </w:r>
      </w:hyperlink>
    </w:p>
    <w:p w14:paraId="17F627AC" w14:textId="4DC0C8B8"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551" w:history="1">
        <w:r w:rsidR="00BE1BB3" w:rsidRPr="00283C59">
          <w:rPr>
            <w:rStyle w:val="Hyperlink"/>
            <w:noProof/>
          </w:rPr>
          <w:t>3.14.4 startTime property</w:t>
        </w:r>
        <w:r w:rsidR="00BE1BB3">
          <w:rPr>
            <w:noProof/>
            <w:webHidden/>
          </w:rPr>
          <w:tab/>
        </w:r>
        <w:r w:rsidR="00BE1BB3">
          <w:rPr>
            <w:noProof/>
            <w:webHidden/>
          </w:rPr>
          <w:fldChar w:fldCharType="begin"/>
        </w:r>
        <w:r w:rsidR="00BE1BB3">
          <w:rPr>
            <w:noProof/>
            <w:webHidden/>
          </w:rPr>
          <w:instrText xml:space="preserve"> PAGEREF _Toc506816551 \h </w:instrText>
        </w:r>
        <w:r w:rsidR="00BE1BB3">
          <w:rPr>
            <w:noProof/>
            <w:webHidden/>
          </w:rPr>
        </w:r>
        <w:r w:rsidR="00BE1BB3">
          <w:rPr>
            <w:noProof/>
            <w:webHidden/>
          </w:rPr>
          <w:fldChar w:fldCharType="separate"/>
        </w:r>
        <w:r w:rsidR="00BE1BB3">
          <w:rPr>
            <w:noProof/>
            <w:webHidden/>
          </w:rPr>
          <w:t>34</w:t>
        </w:r>
        <w:r w:rsidR="00BE1BB3">
          <w:rPr>
            <w:noProof/>
            <w:webHidden/>
          </w:rPr>
          <w:fldChar w:fldCharType="end"/>
        </w:r>
      </w:hyperlink>
    </w:p>
    <w:p w14:paraId="595CBD89" w14:textId="28E32758"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552" w:history="1">
        <w:r w:rsidR="00BE1BB3" w:rsidRPr="00283C59">
          <w:rPr>
            <w:rStyle w:val="Hyperlink"/>
            <w:noProof/>
          </w:rPr>
          <w:t>3.14.5 endTime property</w:t>
        </w:r>
        <w:r w:rsidR="00BE1BB3">
          <w:rPr>
            <w:noProof/>
            <w:webHidden/>
          </w:rPr>
          <w:tab/>
        </w:r>
        <w:r w:rsidR="00BE1BB3">
          <w:rPr>
            <w:noProof/>
            <w:webHidden/>
          </w:rPr>
          <w:fldChar w:fldCharType="begin"/>
        </w:r>
        <w:r w:rsidR="00BE1BB3">
          <w:rPr>
            <w:noProof/>
            <w:webHidden/>
          </w:rPr>
          <w:instrText xml:space="preserve"> PAGEREF _Toc506816552 \h </w:instrText>
        </w:r>
        <w:r w:rsidR="00BE1BB3">
          <w:rPr>
            <w:noProof/>
            <w:webHidden/>
          </w:rPr>
        </w:r>
        <w:r w:rsidR="00BE1BB3">
          <w:rPr>
            <w:noProof/>
            <w:webHidden/>
          </w:rPr>
          <w:fldChar w:fldCharType="separate"/>
        </w:r>
        <w:r w:rsidR="00BE1BB3">
          <w:rPr>
            <w:noProof/>
            <w:webHidden/>
          </w:rPr>
          <w:t>34</w:t>
        </w:r>
        <w:r w:rsidR="00BE1BB3">
          <w:rPr>
            <w:noProof/>
            <w:webHidden/>
          </w:rPr>
          <w:fldChar w:fldCharType="end"/>
        </w:r>
      </w:hyperlink>
    </w:p>
    <w:p w14:paraId="55E0189E" w14:textId="2C7F4717"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553" w:history="1">
        <w:r w:rsidR="00BE1BB3" w:rsidRPr="00283C59">
          <w:rPr>
            <w:rStyle w:val="Hyperlink"/>
            <w:noProof/>
          </w:rPr>
          <w:t>3.14.6 machine property</w:t>
        </w:r>
        <w:r w:rsidR="00BE1BB3">
          <w:rPr>
            <w:noProof/>
            <w:webHidden/>
          </w:rPr>
          <w:tab/>
        </w:r>
        <w:r w:rsidR="00BE1BB3">
          <w:rPr>
            <w:noProof/>
            <w:webHidden/>
          </w:rPr>
          <w:fldChar w:fldCharType="begin"/>
        </w:r>
        <w:r w:rsidR="00BE1BB3">
          <w:rPr>
            <w:noProof/>
            <w:webHidden/>
          </w:rPr>
          <w:instrText xml:space="preserve"> PAGEREF _Toc506816553 \h </w:instrText>
        </w:r>
        <w:r w:rsidR="00BE1BB3">
          <w:rPr>
            <w:noProof/>
            <w:webHidden/>
          </w:rPr>
        </w:r>
        <w:r w:rsidR="00BE1BB3">
          <w:rPr>
            <w:noProof/>
            <w:webHidden/>
          </w:rPr>
          <w:fldChar w:fldCharType="separate"/>
        </w:r>
        <w:r w:rsidR="00BE1BB3">
          <w:rPr>
            <w:noProof/>
            <w:webHidden/>
          </w:rPr>
          <w:t>34</w:t>
        </w:r>
        <w:r w:rsidR="00BE1BB3">
          <w:rPr>
            <w:noProof/>
            <w:webHidden/>
          </w:rPr>
          <w:fldChar w:fldCharType="end"/>
        </w:r>
      </w:hyperlink>
    </w:p>
    <w:p w14:paraId="111D5C2A" w14:textId="541D78EF"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554" w:history="1">
        <w:r w:rsidR="00BE1BB3" w:rsidRPr="00283C59">
          <w:rPr>
            <w:rStyle w:val="Hyperlink"/>
            <w:noProof/>
          </w:rPr>
          <w:t>3.14.7 account property</w:t>
        </w:r>
        <w:r w:rsidR="00BE1BB3">
          <w:rPr>
            <w:noProof/>
            <w:webHidden/>
          </w:rPr>
          <w:tab/>
        </w:r>
        <w:r w:rsidR="00BE1BB3">
          <w:rPr>
            <w:noProof/>
            <w:webHidden/>
          </w:rPr>
          <w:fldChar w:fldCharType="begin"/>
        </w:r>
        <w:r w:rsidR="00BE1BB3">
          <w:rPr>
            <w:noProof/>
            <w:webHidden/>
          </w:rPr>
          <w:instrText xml:space="preserve"> PAGEREF _Toc506816554 \h </w:instrText>
        </w:r>
        <w:r w:rsidR="00BE1BB3">
          <w:rPr>
            <w:noProof/>
            <w:webHidden/>
          </w:rPr>
        </w:r>
        <w:r w:rsidR="00BE1BB3">
          <w:rPr>
            <w:noProof/>
            <w:webHidden/>
          </w:rPr>
          <w:fldChar w:fldCharType="separate"/>
        </w:r>
        <w:r w:rsidR="00BE1BB3">
          <w:rPr>
            <w:noProof/>
            <w:webHidden/>
          </w:rPr>
          <w:t>34</w:t>
        </w:r>
        <w:r w:rsidR="00BE1BB3">
          <w:rPr>
            <w:noProof/>
            <w:webHidden/>
          </w:rPr>
          <w:fldChar w:fldCharType="end"/>
        </w:r>
      </w:hyperlink>
    </w:p>
    <w:p w14:paraId="2E6566EA" w14:textId="5D8DC0C3"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555" w:history="1">
        <w:r w:rsidR="00BE1BB3" w:rsidRPr="00283C59">
          <w:rPr>
            <w:rStyle w:val="Hyperlink"/>
            <w:noProof/>
          </w:rPr>
          <w:t>3.14.8 processId property</w:t>
        </w:r>
        <w:r w:rsidR="00BE1BB3">
          <w:rPr>
            <w:noProof/>
            <w:webHidden/>
          </w:rPr>
          <w:tab/>
        </w:r>
        <w:r w:rsidR="00BE1BB3">
          <w:rPr>
            <w:noProof/>
            <w:webHidden/>
          </w:rPr>
          <w:fldChar w:fldCharType="begin"/>
        </w:r>
        <w:r w:rsidR="00BE1BB3">
          <w:rPr>
            <w:noProof/>
            <w:webHidden/>
          </w:rPr>
          <w:instrText xml:space="preserve"> PAGEREF _Toc506816555 \h </w:instrText>
        </w:r>
        <w:r w:rsidR="00BE1BB3">
          <w:rPr>
            <w:noProof/>
            <w:webHidden/>
          </w:rPr>
        </w:r>
        <w:r w:rsidR="00BE1BB3">
          <w:rPr>
            <w:noProof/>
            <w:webHidden/>
          </w:rPr>
          <w:fldChar w:fldCharType="separate"/>
        </w:r>
        <w:r w:rsidR="00BE1BB3">
          <w:rPr>
            <w:noProof/>
            <w:webHidden/>
          </w:rPr>
          <w:t>34</w:t>
        </w:r>
        <w:r w:rsidR="00BE1BB3">
          <w:rPr>
            <w:noProof/>
            <w:webHidden/>
          </w:rPr>
          <w:fldChar w:fldCharType="end"/>
        </w:r>
      </w:hyperlink>
    </w:p>
    <w:p w14:paraId="0329E692" w14:textId="5529C2BE"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556" w:history="1">
        <w:r w:rsidR="00BE1BB3" w:rsidRPr="00283C59">
          <w:rPr>
            <w:rStyle w:val="Hyperlink"/>
            <w:noProof/>
          </w:rPr>
          <w:t>3.14.9 fileName property</w:t>
        </w:r>
        <w:r w:rsidR="00BE1BB3">
          <w:rPr>
            <w:noProof/>
            <w:webHidden/>
          </w:rPr>
          <w:tab/>
        </w:r>
        <w:r w:rsidR="00BE1BB3">
          <w:rPr>
            <w:noProof/>
            <w:webHidden/>
          </w:rPr>
          <w:fldChar w:fldCharType="begin"/>
        </w:r>
        <w:r w:rsidR="00BE1BB3">
          <w:rPr>
            <w:noProof/>
            <w:webHidden/>
          </w:rPr>
          <w:instrText xml:space="preserve"> PAGEREF _Toc506816556 \h </w:instrText>
        </w:r>
        <w:r w:rsidR="00BE1BB3">
          <w:rPr>
            <w:noProof/>
            <w:webHidden/>
          </w:rPr>
        </w:r>
        <w:r w:rsidR="00BE1BB3">
          <w:rPr>
            <w:noProof/>
            <w:webHidden/>
          </w:rPr>
          <w:fldChar w:fldCharType="separate"/>
        </w:r>
        <w:r w:rsidR="00BE1BB3">
          <w:rPr>
            <w:noProof/>
            <w:webHidden/>
          </w:rPr>
          <w:t>34</w:t>
        </w:r>
        <w:r w:rsidR="00BE1BB3">
          <w:rPr>
            <w:noProof/>
            <w:webHidden/>
          </w:rPr>
          <w:fldChar w:fldCharType="end"/>
        </w:r>
      </w:hyperlink>
    </w:p>
    <w:p w14:paraId="797F0E0E" w14:textId="1691BB2F"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557" w:history="1">
        <w:r w:rsidR="00BE1BB3" w:rsidRPr="00283C59">
          <w:rPr>
            <w:rStyle w:val="Hyperlink"/>
            <w:noProof/>
          </w:rPr>
          <w:t>3.14.10 workingDirectory property</w:t>
        </w:r>
        <w:r w:rsidR="00BE1BB3">
          <w:rPr>
            <w:noProof/>
            <w:webHidden/>
          </w:rPr>
          <w:tab/>
        </w:r>
        <w:r w:rsidR="00BE1BB3">
          <w:rPr>
            <w:noProof/>
            <w:webHidden/>
          </w:rPr>
          <w:fldChar w:fldCharType="begin"/>
        </w:r>
        <w:r w:rsidR="00BE1BB3">
          <w:rPr>
            <w:noProof/>
            <w:webHidden/>
          </w:rPr>
          <w:instrText xml:space="preserve"> PAGEREF _Toc506816557 \h </w:instrText>
        </w:r>
        <w:r w:rsidR="00BE1BB3">
          <w:rPr>
            <w:noProof/>
            <w:webHidden/>
          </w:rPr>
        </w:r>
        <w:r w:rsidR="00BE1BB3">
          <w:rPr>
            <w:noProof/>
            <w:webHidden/>
          </w:rPr>
          <w:fldChar w:fldCharType="separate"/>
        </w:r>
        <w:r w:rsidR="00BE1BB3">
          <w:rPr>
            <w:noProof/>
            <w:webHidden/>
          </w:rPr>
          <w:t>34</w:t>
        </w:r>
        <w:r w:rsidR="00BE1BB3">
          <w:rPr>
            <w:noProof/>
            <w:webHidden/>
          </w:rPr>
          <w:fldChar w:fldCharType="end"/>
        </w:r>
      </w:hyperlink>
    </w:p>
    <w:p w14:paraId="1A4B36F0" w14:textId="30765DD1"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558" w:history="1">
        <w:r w:rsidR="00BE1BB3" w:rsidRPr="00283C59">
          <w:rPr>
            <w:rStyle w:val="Hyperlink"/>
            <w:noProof/>
          </w:rPr>
          <w:t>3.14.11 environmentVariables property</w:t>
        </w:r>
        <w:r w:rsidR="00BE1BB3">
          <w:rPr>
            <w:noProof/>
            <w:webHidden/>
          </w:rPr>
          <w:tab/>
        </w:r>
        <w:r w:rsidR="00BE1BB3">
          <w:rPr>
            <w:noProof/>
            <w:webHidden/>
          </w:rPr>
          <w:fldChar w:fldCharType="begin"/>
        </w:r>
        <w:r w:rsidR="00BE1BB3">
          <w:rPr>
            <w:noProof/>
            <w:webHidden/>
          </w:rPr>
          <w:instrText xml:space="preserve"> PAGEREF _Toc506816558 \h </w:instrText>
        </w:r>
        <w:r w:rsidR="00BE1BB3">
          <w:rPr>
            <w:noProof/>
            <w:webHidden/>
          </w:rPr>
        </w:r>
        <w:r w:rsidR="00BE1BB3">
          <w:rPr>
            <w:noProof/>
            <w:webHidden/>
          </w:rPr>
          <w:fldChar w:fldCharType="separate"/>
        </w:r>
        <w:r w:rsidR="00BE1BB3">
          <w:rPr>
            <w:noProof/>
            <w:webHidden/>
          </w:rPr>
          <w:t>35</w:t>
        </w:r>
        <w:r w:rsidR="00BE1BB3">
          <w:rPr>
            <w:noProof/>
            <w:webHidden/>
          </w:rPr>
          <w:fldChar w:fldCharType="end"/>
        </w:r>
      </w:hyperlink>
    </w:p>
    <w:p w14:paraId="5287455E" w14:textId="20188454"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559" w:history="1">
        <w:r w:rsidR="00BE1BB3" w:rsidRPr="00283C59">
          <w:rPr>
            <w:rStyle w:val="Hyperlink"/>
            <w:noProof/>
          </w:rPr>
          <w:t>3.14.12 properties property</w:t>
        </w:r>
        <w:r w:rsidR="00BE1BB3">
          <w:rPr>
            <w:noProof/>
            <w:webHidden/>
          </w:rPr>
          <w:tab/>
        </w:r>
        <w:r w:rsidR="00BE1BB3">
          <w:rPr>
            <w:noProof/>
            <w:webHidden/>
          </w:rPr>
          <w:fldChar w:fldCharType="begin"/>
        </w:r>
        <w:r w:rsidR="00BE1BB3">
          <w:rPr>
            <w:noProof/>
            <w:webHidden/>
          </w:rPr>
          <w:instrText xml:space="preserve"> PAGEREF _Toc506816559 \h </w:instrText>
        </w:r>
        <w:r w:rsidR="00BE1BB3">
          <w:rPr>
            <w:noProof/>
            <w:webHidden/>
          </w:rPr>
        </w:r>
        <w:r w:rsidR="00BE1BB3">
          <w:rPr>
            <w:noProof/>
            <w:webHidden/>
          </w:rPr>
          <w:fldChar w:fldCharType="separate"/>
        </w:r>
        <w:r w:rsidR="00BE1BB3">
          <w:rPr>
            <w:noProof/>
            <w:webHidden/>
          </w:rPr>
          <w:t>35</w:t>
        </w:r>
        <w:r w:rsidR="00BE1BB3">
          <w:rPr>
            <w:noProof/>
            <w:webHidden/>
          </w:rPr>
          <w:fldChar w:fldCharType="end"/>
        </w:r>
      </w:hyperlink>
    </w:p>
    <w:p w14:paraId="2A7CF91F" w14:textId="3D500568" w:rsidR="00BE1BB3" w:rsidRDefault="00A27CE2">
      <w:pPr>
        <w:pStyle w:val="TOC2"/>
        <w:tabs>
          <w:tab w:val="right" w:leader="dot" w:pos="9350"/>
        </w:tabs>
        <w:rPr>
          <w:rFonts w:asciiTheme="minorHAnsi" w:eastAsiaTheme="minorEastAsia" w:hAnsiTheme="minorHAnsi" w:cstheme="minorBidi"/>
          <w:noProof/>
          <w:sz w:val="22"/>
          <w:szCs w:val="22"/>
        </w:rPr>
      </w:pPr>
      <w:hyperlink w:anchor="_Toc506816560" w:history="1">
        <w:r w:rsidR="00BE1BB3" w:rsidRPr="00283C59">
          <w:rPr>
            <w:rStyle w:val="Hyperlink"/>
            <w:noProof/>
          </w:rPr>
          <w:t>3.15 conversion object</w:t>
        </w:r>
        <w:r w:rsidR="00BE1BB3">
          <w:rPr>
            <w:noProof/>
            <w:webHidden/>
          </w:rPr>
          <w:tab/>
        </w:r>
        <w:r w:rsidR="00BE1BB3">
          <w:rPr>
            <w:noProof/>
            <w:webHidden/>
          </w:rPr>
          <w:fldChar w:fldCharType="begin"/>
        </w:r>
        <w:r w:rsidR="00BE1BB3">
          <w:rPr>
            <w:noProof/>
            <w:webHidden/>
          </w:rPr>
          <w:instrText xml:space="preserve"> PAGEREF _Toc506816560 \h </w:instrText>
        </w:r>
        <w:r w:rsidR="00BE1BB3">
          <w:rPr>
            <w:noProof/>
            <w:webHidden/>
          </w:rPr>
        </w:r>
        <w:r w:rsidR="00BE1BB3">
          <w:rPr>
            <w:noProof/>
            <w:webHidden/>
          </w:rPr>
          <w:fldChar w:fldCharType="separate"/>
        </w:r>
        <w:r w:rsidR="00BE1BB3">
          <w:rPr>
            <w:noProof/>
            <w:webHidden/>
          </w:rPr>
          <w:t>35</w:t>
        </w:r>
        <w:r w:rsidR="00BE1BB3">
          <w:rPr>
            <w:noProof/>
            <w:webHidden/>
          </w:rPr>
          <w:fldChar w:fldCharType="end"/>
        </w:r>
      </w:hyperlink>
    </w:p>
    <w:p w14:paraId="176DE92A" w14:textId="50E37EAB"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561" w:history="1">
        <w:r w:rsidR="00BE1BB3" w:rsidRPr="00283C59">
          <w:rPr>
            <w:rStyle w:val="Hyperlink"/>
            <w:noProof/>
          </w:rPr>
          <w:t>3.15.1 General</w:t>
        </w:r>
        <w:r w:rsidR="00BE1BB3">
          <w:rPr>
            <w:noProof/>
            <w:webHidden/>
          </w:rPr>
          <w:tab/>
        </w:r>
        <w:r w:rsidR="00BE1BB3">
          <w:rPr>
            <w:noProof/>
            <w:webHidden/>
          </w:rPr>
          <w:fldChar w:fldCharType="begin"/>
        </w:r>
        <w:r w:rsidR="00BE1BB3">
          <w:rPr>
            <w:noProof/>
            <w:webHidden/>
          </w:rPr>
          <w:instrText xml:space="preserve"> PAGEREF _Toc506816561 \h </w:instrText>
        </w:r>
        <w:r w:rsidR="00BE1BB3">
          <w:rPr>
            <w:noProof/>
            <w:webHidden/>
          </w:rPr>
        </w:r>
        <w:r w:rsidR="00BE1BB3">
          <w:rPr>
            <w:noProof/>
            <w:webHidden/>
          </w:rPr>
          <w:fldChar w:fldCharType="separate"/>
        </w:r>
        <w:r w:rsidR="00BE1BB3">
          <w:rPr>
            <w:noProof/>
            <w:webHidden/>
          </w:rPr>
          <w:t>35</w:t>
        </w:r>
        <w:r w:rsidR="00BE1BB3">
          <w:rPr>
            <w:noProof/>
            <w:webHidden/>
          </w:rPr>
          <w:fldChar w:fldCharType="end"/>
        </w:r>
      </w:hyperlink>
    </w:p>
    <w:p w14:paraId="6E96ADFF" w14:textId="0E641C12"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562" w:history="1">
        <w:r w:rsidR="00BE1BB3" w:rsidRPr="00283C59">
          <w:rPr>
            <w:rStyle w:val="Hyperlink"/>
            <w:noProof/>
          </w:rPr>
          <w:t>3.15.2 tool property</w:t>
        </w:r>
        <w:r w:rsidR="00BE1BB3">
          <w:rPr>
            <w:noProof/>
            <w:webHidden/>
          </w:rPr>
          <w:tab/>
        </w:r>
        <w:r w:rsidR="00BE1BB3">
          <w:rPr>
            <w:noProof/>
            <w:webHidden/>
          </w:rPr>
          <w:fldChar w:fldCharType="begin"/>
        </w:r>
        <w:r w:rsidR="00BE1BB3">
          <w:rPr>
            <w:noProof/>
            <w:webHidden/>
          </w:rPr>
          <w:instrText xml:space="preserve"> PAGEREF _Toc506816562 \h </w:instrText>
        </w:r>
        <w:r w:rsidR="00BE1BB3">
          <w:rPr>
            <w:noProof/>
            <w:webHidden/>
          </w:rPr>
        </w:r>
        <w:r w:rsidR="00BE1BB3">
          <w:rPr>
            <w:noProof/>
            <w:webHidden/>
          </w:rPr>
          <w:fldChar w:fldCharType="separate"/>
        </w:r>
        <w:r w:rsidR="00BE1BB3">
          <w:rPr>
            <w:noProof/>
            <w:webHidden/>
          </w:rPr>
          <w:t>35</w:t>
        </w:r>
        <w:r w:rsidR="00BE1BB3">
          <w:rPr>
            <w:noProof/>
            <w:webHidden/>
          </w:rPr>
          <w:fldChar w:fldCharType="end"/>
        </w:r>
      </w:hyperlink>
    </w:p>
    <w:p w14:paraId="259E0341" w14:textId="487BE721"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563" w:history="1">
        <w:r w:rsidR="00BE1BB3" w:rsidRPr="00283C59">
          <w:rPr>
            <w:rStyle w:val="Hyperlink"/>
            <w:noProof/>
          </w:rPr>
          <w:t>3.15.3 invocation property</w:t>
        </w:r>
        <w:r w:rsidR="00BE1BB3">
          <w:rPr>
            <w:noProof/>
            <w:webHidden/>
          </w:rPr>
          <w:tab/>
        </w:r>
        <w:r w:rsidR="00BE1BB3">
          <w:rPr>
            <w:noProof/>
            <w:webHidden/>
          </w:rPr>
          <w:fldChar w:fldCharType="begin"/>
        </w:r>
        <w:r w:rsidR="00BE1BB3">
          <w:rPr>
            <w:noProof/>
            <w:webHidden/>
          </w:rPr>
          <w:instrText xml:space="preserve"> PAGEREF _Toc506816563 \h </w:instrText>
        </w:r>
        <w:r w:rsidR="00BE1BB3">
          <w:rPr>
            <w:noProof/>
            <w:webHidden/>
          </w:rPr>
        </w:r>
        <w:r w:rsidR="00BE1BB3">
          <w:rPr>
            <w:noProof/>
            <w:webHidden/>
          </w:rPr>
          <w:fldChar w:fldCharType="separate"/>
        </w:r>
        <w:r w:rsidR="00BE1BB3">
          <w:rPr>
            <w:noProof/>
            <w:webHidden/>
          </w:rPr>
          <w:t>36</w:t>
        </w:r>
        <w:r w:rsidR="00BE1BB3">
          <w:rPr>
            <w:noProof/>
            <w:webHidden/>
          </w:rPr>
          <w:fldChar w:fldCharType="end"/>
        </w:r>
      </w:hyperlink>
    </w:p>
    <w:p w14:paraId="39EF9294" w14:textId="560A2F49"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564" w:history="1">
        <w:r w:rsidR="00BE1BB3" w:rsidRPr="00283C59">
          <w:rPr>
            <w:rStyle w:val="Hyperlink"/>
            <w:noProof/>
          </w:rPr>
          <w:t>3.15.4 analysisToolLogFileUri property</w:t>
        </w:r>
        <w:r w:rsidR="00BE1BB3">
          <w:rPr>
            <w:noProof/>
            <w:webHidden/>
          </w:rPr>
          <w:tab/>
        </w:r>
        <w:r w:rsidR="00BE1BB3">
          <w:rPr>
            <w:noProof/>
            <w:webHidden/>
          </w:rPr>
          <w:fldChar w:fldCharType="begin"/>
        </w:r>
        <w:r w:rsidR="00BE1BB3">
          <w:rPr>
            <w:noProof/>
            <w:webHidden/>
          </w:rPr>
          <w:instrText xml:space="preserve"> PAGEREF _Toc506816564 \h </w:instrText>
        </w:r>
        <w:r w:rsidR="00BE1BB3">
          <w:rPr>
            <w:noProof/>
            <w:webHidden/>
          </w:rPr>
        </w:r>
        <w:r w:rsidR="00BE1BB3">
          <w:rPr>
            <w:noProof/>
            <w:webHidden/>
          </w:rPr>
          <w:fldChar w:fldCharType="separate"/>
        </w:r>
        <w:r w:rsidR="00BE1BB3">
          <w:rPr>
            <w:noProof/>
            <w:webHidden/>
          </w:rPr>
          <w:t>36</w:t>
        </w:r>
        <w:r w:rsidR="00BE1BB3">
          <w:rPr>
            <w:noProof/>
            <w:webHidden/>
          </w:rPr>
          <w:fldChar w:fldCharType="end"/>
        </w:r>
      </w:hyperlink>
    </w:p>
    <w:p w14:paraId="36D719EC" w14:textId="56673331"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565" w:history="1">
        <w:r w:rsidR="00BE1BB3" w:rsidRPr="00283C59">
          <w:rPr>
            <w:rStyle w:val="Hyperlink"/>
            <w:noProof/>
          </w:rPr>
          <w:t>3.15.5 analysisToolLogFileUriBaseId</w:t>
        </w:r>
        <w:r w:rsidR="00BE1BB3">
          <w:rPr>
            <w:noProof/>
            <w:webHidden/>
          </w:rPr>
          <w:tab/>
        </w:r>
        <w:r w:rsidR="00BE1BB3">
          <w:rPr>
            <w:noProof/>
            <w:webHidden/>
          </w:rPr>
          <w:fldChar w:fldCharType="begin"/>
        </w:r>
        <w:r w:rsidR="00BE1BB3">
          <w:rPr>
            <w:noProof/>
            <w:webHidden/>
          </w:rPr>
          <w:instrText xml:space="preserve"> PAGEREF _Toc506816565 \h </w:instrText>
        </w:r>
        <w:r w:rsidR="00BE1BB3">
          <w:rPr>
            <w:noProof/>
            <w:webHidden/>
          </w:rPr>
        </w:r>
        <w:r w:rsidR="00BE1BB3">
          <w:rPr>
            <w:noProof/>
            <w:webHidden/>
          </w:rPr>
          <w:fldChar w:fldCharType="separate"/>
        </w:r>
        <w:r w:rsidR="00BE1BB3">
          <w:rPr>
            <w:noProof/>
            <w:webHidden/>
          </w:rPr>
          <w:t>36</w:t>
        </w:r>
        <w:r w:rsidR="00BE1BB3">
          <w:rPr>
            <w:noProof/>
            <w:webHidden/>
          </w:rPr>
          <w:fldChar w:fldCharType="end"/>
        </w:r>
      </w:hyperlink>
    </w:p>
    <w:p w14:paraId="750A4A9F" w14:textId="684EC38A" w:rsidR="00BE1BB3" w:rsidRDefault="00A27CE2">
      <w:pPr>
        <w:pStyle w:val="TOC2"/>
        <w:tabs>
          <w:tab w:val="right" w:leader="dot" w:pos="9350"/>
        </w:tabs>
        <w:rPr>
          <w:rFonts w:asciiTheme="minorHAnsi" w:eastAsiaTheme="minorEastAsia" w:hAnsiTheme="minorHAnsi" w:cstheme="minorBidi"/>
          <w:noProof/>
          <w:sz w:val="22"/>
          <w:szCs w:val="22"/>
        </w:rPr>
      </w:pPr>
      <w:hyperlink w:anchor="_Toc506816566" w:history="1">
        <w:r w:rsidR="00BE1BB3" w:rsidRPr="00283C59">
          <w:rPr>
            <w:rStyle w:val="Hyperlink"/>
            <w:noProof/>
          </w:rPr>
          <w:t>3.16 file object</w:t>
        </w:r>
        <w:r w:rsidR="00BE1BB3">
          <w:rPr>
            <w:noProof/>
            <w:webHidden/>
          </w:rPr>
          <w:tab/>
        </w:r>
        <w:r w:rsidR="00BE1BB3">
          <w:rPr>
            <w:noProof/>
            <w:webHidden/>
          </w:rPr>
          <w:fldChar w:fldCharType="begin"/>
        </w:r>
        <w:r w:rsidR="00BE1BB3">
          <w:rPr>
            <w:noProof/>
            <w:webHidden/>
          </w:rPr>
          <w:instrText xml:space="preserve"> PAGEREF _Toc506816566 \h </w:instrText>
        </w:r>
        <w:r w:rsidR="00BE1BB3">
          <w:rPr>
            <w:noProof/>
            <w:webHidden/>
          </w:rPr>
        </w:r>
        <w:r w:rsidR="00BE1BB3">
          <w:rPr>
            <w:noProof/>
            <w:webHidden/>
          </w:rPr>
          <w:fldChar w:fldCharType="separate"/>
        </w:r>
        <w:r w:rsidR="00BE1BB3">
          <w:rPr>
            <w:noProof/>
            <w:webHidden/>
          </w:rPr>
          <w:t>36</w:t>
        </w:r>
        <w:r w:rsidR="00BE1BB3">
          <w:rPr>
            <w:noProof/>
            <w:webHidden/>
          </w:rPr>
          <w:fldChar w:fldCharType="end"/>
        </w:r>
      </w:hyperlink>
    </w:p>
    <w:p w14:paraId="26DDB870" w14:textId="121B408F"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567" w:history="1">
        <w:r w:rsidR="00BE1BB3" w:rsidRPr="00283C59">
          <w:rPr>
            <w:rStyle w:val="Hyperlink"/>
            <w:noProof/>
          </w:rPr>
          <w:t>3.16.1 General</w:t>
        </w:r>
        <w:r w:rsidR="00BE1BB3">
          <w:rPr>
            <w:noProof/>
            <w:webHidden/>
          </w:rPr>
          <w:tab/>
        </w:r>
        <w:r w:rsidR="00BE1BB3">
          <w:rPr>
            <w:noProof/>
            <w:webHidden/>
          </w:rPr>
          <w:fldChar w:fldCharType="begin"/>
        </w:r>
        <w:r w:rsidR="00BE1BB3">
          <w:rPr>
            <w:noProof/>
            <w:webHidden/>
          </w:rPr>
          <w:instrText xml:space="preserve"> PAGEREF _Toc506816567 \h </w:instrText>
        </w:r>
        <w:r w:rsidR="00BE1BB3">
          <w:rPr>
            <w:noProof/>
            <w:webHidden/>
          </w:rPr>
        </w:r>
        <w:r w:rsidR="00BE1BB3">
          <w:rPr>
            <w:noProof/>
            <w:webHidden/>
          </w:rPr>
          <w:fldChar w:fldCharType="separate"/>
        </w:r>
        <w:r w:rsidR="00BE1BB3">
          <w:rPr>
            <w:noProof/>
            <w:webHidden/>
          </w:rPr>
          <w:t>36</w:t>
        </w:r>
        <w:r w:rsidR="00BE1BB3">
          <w:rPr>
            <w:noProof/>
            <w:webHidden/>
          </w:rPr>
          <w:fldChar w:fldCharType="end"/>
        </w:r>
      </w:hyperlink>
    </w:p>
    <w:p w14:paraId="22F97223" w14:textId="7054539A"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568" w:history="1">
        <w:r w:rsidR="00BE1BB3" w:rsidRPr="00283C59">
          <w:rPr>
            <w:rStyle w:val="Hyperlink"/>
            <w:noProof/>
          </w:rPr>
          <w:t>3.16.2 uri property</w:t>
        </w:r>
        <w:r w:rsidR="00BE1BB3">
          <w:rPr>
            <w:noProof/>
            <w:webHidden/>
          </w:rPr>
          <w:tab/>
        </w:r>
        <w:r w:rsidR="00BE1BB3">
          <w:rPr>
            <w:noProof/>
            <w:webHidden/>
          </w:rPr>
          <w:fldChar w:fldCharType="begin"/>
        </w:r>
        <w:r w:rsidR="00BE1BB3">
          <w:rPr>
            <w:noProof/>
            <w:webHidden/>
          </w:rPr>
          <w:instrText xml:space="preserve"> PAGEREF _Toc506816568 \h </w:instrText>
        </w:r>
        <w:r w:rsidR="00BE1BB3">
          <w:rPr>
            <w:noProof/>
            <w:webHidden/>
          </w:rPr>
        </w:r>
        <w:r w:rsidR="00BE1BB3">
          <w:rPr>
            <w:noProof/>
            <w:webHidden/>
          </w:rPr>
          <w:fldChar w:fldCharType="separate"/>
        </w:r>
        <w:r w:rsidR="00BE1BB3">
          <w:rPr>
            <w:noProof/>
            <w:webHidden/>
          </w:rPr>
          <w:t>36</w:t>
        </w:r>
        <w:r w:rsidR="00BE1BB3">
          <w:rPr>
            <w:noProof/>
            <w:webHidden/>
          </w:rPr>
          <w:fldChar w:fldCharType="end"/>
        </w:r>
      </w:hyperlink>
    </w:p>
    <w:p w14:paraId="569C6D33" w14:textId="01FEC3E6"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569" w:history="1">
        <w:r w:rsidR="00BE1BB3" w:rsidRPr="00283C59">
          <w:rPr>
            <w:rStyle w:val="Hyperlink"/>
            <w:noProof/>
          </w:rPr>
          <w:t>3.16.3 uriBaseId property</w:t>
        </w:r>
        <w:r w:rsidR="00BE1BB3">
          <w:rPr>
            <w:noProof/>
            <w:webHidden/>
          </w:rPr>
          <w:tab/>
        </w:r>
        <w:r w:rsidR="00BE1BB3">
          <w:rPr>
            <w:noProof/>
            <w:webHidden/>
          </w:rPr>
          <w:fldChar w:fldCharType="begin"/>
        </w:r>
        <w:r w:rsidR="00BE1BB3">
          <w:rPr>
            <w:noProof/>
            <w:webHidden/>
          </w:rPr>
          <w:instrText xml:space="preserve"> PAGEREF _Toc506816569 \h </w:instrText>
        </w:r>
        <w:r w:rsidR="00BE1BB3">
          <w:rPr>
            <w:noProof/>
            <w:webHidden/>
          </w:rPr>
        </w:r>
        <w:r w:rsidR="00BE1BB3">
          <w:rPr>
            <w:noProof/>
            <w:webHidden/>
          </w:rPr>
          <w:fldChar w:fldCharType="separate"/>
        </w:r>
        <w:r w:rsidR="00BE1BB3">
          <w:rPr>
            <w:noProof/>
            <w:webHidden/>
          </w:rPr>
          <w:t>37</w:t>
        </w:r>
        <w:r w:rsidR="00BE1BB3">
          <w:rPr>
            <w:noProof/>
            <w:webHidden/>
          </w:rPr>
          <w:fldChar w:fldCharType="end"/>
        </w:r>
      </w:hyperlink>
    </w:p>
    <w:p w14:paraId="4A16181E" w14:textId="681B63C1"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570" w:history="1">
        <w:r w:rsidR="00BE1BB3" w:rsidRPr="00283C59">
          <w:rPr>
            <w:rStyle w:val="Hyperlink"/>
            <w:noProof/>
          </w:rPr>
          <w:t>3.16.4 parentKey property</w:t>
        </w:r>
        <w:r w:rsidR="00BE1BB3">
          <w:rPr>
            <w:noProof/>
            <w:webHidden/>
          </w:rPr>
          <w:tab/>
        </w:r>
        <w:r w:rsidR="00BE1BB3">
          <w:rPr>
            <w:noProof/>
            <w:webHidden/>
          </w:rPr>
          <w:fldChar w:fldCharType="begin"/>
        </w:r>
        <w:r w:rsidR="00BE1BB3">
          <w:rPr>
            <w:noProof/>
            <w:webHidden/>
          </w:rPr>
          <w:instrText xml:space="preserve"> PAGEREF _Toc506816570 \h </w:instrText>
        </w:r>
        <w:r w:rsidR="00BE1BB3">
          <w:rPr>
            <w:noProof/>
            <w:webHidden/>
          </w:rPr>
        </w:r>
        <w:r w:rsidR="00BE1BB3">
          <w:rPr>
            <w:noProof/>
            <w:webHidden/>
          </w:rPr>
          <w:fldChar w:fldCharType="separate"/>
        </w:r>
        <w:r w:rsidR="00BE1BB3">
          <w:rPr>
            <w:noProof/>
            <w:webHidden/>
          </w:rPr>
          <w:t>38</w:t>
        </w:r>
        <w:r w:rsidR="00BE1BB3">
          <w:rPr>
            <w:noProof/>
            <w:webHidden/>
          </w:rPr>
          <w:fldChar w:fldCharType="end"/>
        </w:r>
      </w:hyperlink>
    </w:p>
    <w:p w14:paraId="4CA80187" w14:textId="41510F9F"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571" w:history="1">
        <w:r w:rsidR="00BE1BB3" w:rsidRPr="00283C59">
          <w:rPr>
            <w:rStyle w:val="Hyperlink"/>
            <w:noProof/>
          </w:rPr>
          <w:t>3.16.5 offset property</w:t>
        </w:r>
        <w:r w:rsidR="00BE1BB3">
          <w:rPr>
            <w:noProof/>
            <w:webHidden/>
          </w:rPr>
          <w:tab/>
        </w:r>
        <w:r w:rsidR="00BE1BB3">
          <w:rPr>
            <w:noProof/>
            <w:webHidden/>
          </w:rPr>
          <w:fldChar w:fldCharType="begin"/>
        </w:r>
        <w:r w:rsidR="00BE1BB3">
          <w:rPr>
            <w:noProof/>
            <w:webHidden/>
          </w:rPr>
          <w:instrText xml:space="preserve"> PAGEREF _Toc506816571 \h </w:instrText>
        </w:r>
        <w:r w:rsidR="00BE1BB3">
          <w:rPr>
            <w:noProof/>
            <w:webHidden/>
          </w:rPr>
        </w:r>
        <w:r w:rsidR="00BE1BB3">
          <w:rPr>
            <w:noProof/>
            <w:webHidden/>
          </w:rPr>
          <w:fldChar w:fldCharType="separate"/>
        </w:r>
        <w:r w:rsidR="00BE1BB3">
          <w:rPr>
            <w:noProof/>
            <w:webHidden/>
          </w:rPr>
          <w:t>38</w:t>
        </w:r>
        <w:r w:rsidR="00BE1BB3">
          <w:rPr>
            <w:noProof/>
            <w:webHidden/>
          </w:rPr>
          <w:fldChar w:fldCharType="end"/>
        </w:r>
      </w:hyperlink>
    </w:p>
    <w:p w14:paraId="644F6E95" w14:textId="1DD9D17C"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572" w:history="1">
        <w:r w:rsidR="00BE1BB3" w:rsidRPr="00283C59">
          <w:rPr>
            <w:rStyle w:val="Hyperlink"/>
            <w:noProof/>
          </w:rPr>
          <w:t>3.16.6 length property</w:t>
        </w:r>
        <w:r w:rsidR="00BE1BB3">
          <w:rPr>
            <w:noProof/>
            <w:webHidden/>
          </w:rPr>
          <w:tab/>
        </w:r>
        <w:r w:rsidR="00BE1BB3">
          <w:rPr>
            <w:noProof/>
            <w:webHidden/>
          </w:rPr>
          <w:fldChar w:fldCharType="begin"/>
        </w:r>
        <w:r w:rsidR="00BE1BB3">
          <w:rPr>
            <w:noProof/>
            <w:webHidden/>
          </w:rPr>
          <w:instrText xml:space="preserve"> PAGEREF _Toc506816572 \h </w:instrText>
        </w:r>
        <w:r w:rsidR="00BE1BB3">
          <w:rPr>
            <w:noProof/>
            <w:webHidden/>
          </w:rPr>
        </w:r>
        <w:r w:rsidR="00BE1BB3">
          <w:rPr>
            <w:noProof/>
            <w:webHidden/>
          </w:rPr>
          <w:fldChar w:fldCharType="separate"/>
        </w:r>
        <w:r w:rsidR="00BE1BB3">
          <w:rPr>
            <w:noProof/>
            <w:webHidden/>
          </w:rPr>
          <w:t>38</w:t>
        </w:r>
        <w:r w:rsidR="00BE1BB3">
          <w:rPr>
            <w:noProof/>
            <w:webHidden/>
          </w:rPr>
          <w:fldChar w:fldCharType="end"/>
        </w:r>
      </w:hyperlink>
    </w:p>
    <w:p w14:paraId="56524276" w14:textId="25981C47"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573" w:history="1">
        <w:r w:rsidR="00BE1BB3" w:rsidRPr="00283C59">
          <w:rPr>
            <w:rStyle w:val="Hyperlink"/>
            <w:noProof/>
          </w:rPr>
          <w:t>3.16.7 mimeType property</w:t>
        </w:r>
        <w:r w:rsidR="00BE1BB3">
          <w:rPr>
            <w:noProof/>
            <w:webHidden/>
          </w:rPr>
          <w:tab/>
        </w:r>
        <w:r w:rsidR="00BE1BB3">
          <w:rPr>
            <w:noProof/>
            <w:webHidden/>
          </w:rPr>
          <w:fldChar w:fldCharType="begin"/>
        </w:r>
        <w:r w:rsidR="00BE1BB3">
          <w:rPr>
            <w:noProof/>
            <w:webHidden/>
          </w:rPr>
          <w:instrText xml:space="preserve"> PAGEREF _Toc506816573 \h </w:instrText>
        </w:r>
        <w:r w:rsidR="00BE1BB3">
          <w:rPr>
            <w:noProof/>
            <w:webHidden/>
          </w:rPr>
        </w:r>
        <w:r w:rsidR="00BE1BB3">
          <w:rPr>
            <w:noProof/>
            <w:webHidden/>
          </w:rPr>
          <w:fldChar w:fldCharType="separate"/>
        </w:r>
        <w:r w:rsidR="00BE1BB3">
          <w:rPr>
            <w:noProof/>
            <w:webHidden/>
          </w:rPr>
          <w:t>38</w:t>
        </w:r>
        <w:r w:rsidR="00BE1BB3">
          <w:rPr>
            <w:noProof/>
            <w:webHidden/>
          </w:rPr>
          <w:fldChar w:fldCharType="end"/>
        </w:r>
      </w:hyperlink>
    </w:p>
    <w:p w14:paraId="2CCC9E22" w14:textId="6788C75F"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574" w:history="1">
        <w:r w:rsidR="00BE1BB3" w:rsidRPr="00283C59">
          <w:rPr>
            <w:rStyle w:val="Hyperlink"/>
            <w:noProof/>
          </w:rPr>
          <w:t>3.16.8 hashes property</w:t>
        </w:r>
        <w:r w:rsidR="00BE1BB3">
          <w:rPr>
            <w:noProof/>
            <w:webHidden/>
          </w:rPr>
          <w:tab/>
        </w:r>
        <w:r w:rsidR="00BE1BB3">
          <w:rPr>
            <w:noProof/>
            <w:webHidden/>
          </w:rPr>
          <w:fldChar w:fldCharType="begin"/>
        </w:r>
        <w:r w:rsidR="00BE1BB3">
          <w:rPr>
            <w:noProof/>
            <w:webHidden/>
          </w:rPr>
          <w:instrText xml:space="preserve"> PAGEREF _Toc506816574 \h </w:instrText>
        </w:r>
        <w:r w:rsidR="00BE1BB3">
          <w:rPr>
            <w:noProof/>
            <w:webHidden/>
          </w:rPr>
        </w:r>
        <w:r w:rsidR="00BE1BB3">
          <w:rPr>
            <w:noProof/>
            <w:webHidden/>
          </w:rPr>
          <w:fldChar w:fldCharType="separate"/>
        </w:r>
        <w:r w:rsidR="00BE1BB3">
          <w:rPr>
            <w:noProof/>
            <w:webHidden/>
          </w:rPr>
          <w:t>38</w:t>
        </w:r>
        <w:r w:rsidR="00BE1BB3">
          <w:rPr>
            <w:noProof/>
            <w:webHidden/>
          </w:rPr>
          <w:fldChar w:fldCharType="end"/>
        </w:r>
      </w:hyperlink>
    </w:p>
    <w:p w14:paraId="40DB3C18" w14:textId="585DEFDC"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575" w:history="1">
        <w:r w:rsidR="00BE1BB3" w:rsidRPr="00283C59">
          <w:rPr>
            <w:rStyle w:val="Hyperlink"/>
            <w:noProof/>
          </w:rPr>
          <w:t>3.16.9 contents property</w:t>
        </w:r>
        <w:r w:rsidR="00BE1BB3">
          <w:rPr>
            <w:noProof/>
            <w:webHidden/>
          </w:rPr>
          <w:tab/>
        </w:r>
        <w:r w:rsidR="00BE1BB3">
          <w:rPr>
            <w:noProof/>
            <w:webHidden/>
          </w:rPr>
          <w:fldChar w:fldCharType="begin"/>
        </w:r>
        <w:r w:rsidR="00BE1BB3">
          <w:rPr>
            <w:noProof/>
            <w:webHidden/>
          </w:rPr>
          <w:instrText xml:space="preserve"> PAGEREF _Toc506816575 \h </w:instrText>
        </w:r>
        <w:r w:rsidR="00BE1BB3">
          <w:rPr>
            <w:noProof/>
            <w:webHidden/>
          </w:rPr>
        </w:r>
        <w:r w:rsidR="00BE1BB3">
          <w:rPr>
            <w:noProof/>
            <w:webHidden/>
          </w:rPr>
          <w:fldChar w:fldCharType="separate"/>
        </w:r>
        <w:r w:rsidR="00BE1BB3">
          <w:rPr>
            <w:noProof/>
            <w:webHidden/>
          </w:rPr>
          <w:t>39</w:t>
        </w:r>
        <w:r w:rsidR="00BE1BB3">
          <w:rPr>
            <w:noProof/>
            <w:webHidden/>
          </w:rPr>
          <w:fldChar w:fldCharType="end"/>
        </w:r>
      </w:hyperlink>
    </w:p>
    <w:p w14:paraId="359D31F9" w14:textId="13362B8B"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576" w:history="1">
        <w:r w:rsidR="00BE1BB3" w:rsidRPr="00283C59">
          <w:rPr>
            <w:rStyle w:val="Hyperlink"/>
            <w:noProof/>
          </w:rPr>
          <w:t>3.16.10 properties property</w:t>
        </w:r>
        <w:r w:rsidR="00BE1BB3">
          <w:rPr>
            <w:noProof/>
            <w:webHidden/>
          </w:rPr>
          <w:tab/>
        </w:r>
        <w:r w:rsidR="00BE1BB3">
          <w:rPr>
            <w:noProof/>
            <w:webHidden/>
          </w:rPr>
          <w:fldChar w:fldCharType="begin"/>
        </w:r>
        <w:r w:rsidR="00BE1BB3">
          <w:rPr>
            <w:noProof/>
            <w:webHidden/>
          </w:rPr>
          <w:instrText xml:space="preserve"> PAGEREF _Toc506816576 \h </w:instrText>
        </w:r>
        <w:r w:rsidR="00BE1BB3">
          <w:rPr>
            <w:noProof/>
            <w:webHidden/>
          </w:rPr>
        </w:r>
        <w:r w:rsidR="00BE1BB3">
          <w:rPr>
            <w:noProof/>
            <w:webHidden/>
          </w:rPr>
          <w:fldChar w:fldCharType="separate"/>
        </w:r>
        <w:r w:rsidR="00BE1BB3">
          <w:rPr>
            <w:noProof/>
            <w:webHidden/>
          </w:rPr>
          <w:t>39</w:t>
        </w:r>
        <w:r w:rsidR="00BE1BB3">
          <w:rPr>
            <w:noProof/>
            <w:webHidden/>
          </w:rPr>
          <w:fldChar w:fldCharType="end"/>
        </w:r>
      </w:hyperlink>
    </w:p>
    <w:p w14:paraId="6A92DB58" w14:textId="48D4B1EE" w:rsidR="00BE1BB3" w:rsidRDefault="00A27CE2">
      <w:pPr>
        <w:pStyle w:val="TOC2"/>
        <w:tabs>
          <w:tab w:val="right" w:leader="dot" w:pos="9350"/>
        </w:tabs>
        <w:rPr>
          <w:rFonts w:asciiTheme="minorHAnsi" w:eastAsiaTheme="minorEastAsia" w:hAnsiTheme="minorHAnsi" w:cstheme="minorBidi"/>
          <w:noProof/>
          <w:sz w:val="22"/>
          <w:szCs w:val="22"/>
        </w:rPr>
      </w:pPr>
      <w:hyperlink w:anchor="_Toc506816577" w:history="1">
        <w:r w:rsidR="00BE1BB3" w:rsidRPr="00283C59">
          <w:rPr>
            <w:rStyle w:val="Hyperlink"/>
            <w:noProof/>
          </w:rPr>
          <w:t>3.17 hash object</w:t>
        </w:r>
        <w:r w:rsidR="00BE1BB3">
          <w:rPr>
            <w:noProof/>
            <w:webHidden/>
          </w:rPr>
          <w:tab/>
        </w:r>
        <w:r w:rsidR="00BE1BB3">
          <w:rPr>
            <w:noProof/>
            <w:webHidden/>
          </w:rPr>
          <w:fldChar w:fldCharType="begin"/>
        </w:r>
        <w:r w:rsidR="00BE1BB3">
          <w:rPr>
            <w:noProof/>
            <w:webHidden/>
          </w:rPr>
          <w:instrText xml:space="preserve"> PAGEREF _Toc506816577 \h </w:instrText>
        </w:r>
        <w:r w:rsidR="00BE1BB3">
          <w:rPr>
            <w:noProof/>
            <w:webHidden/>
          </w:rPr>
        </w:r>
        <w:r w:rsidR="00BE1BB3">
          <w:rPr>
            <w:noProof/>
            <w:webHidden/>
          </w:rPr>
          <w:fldChar w:fldCharType="separate"/>
        </w:r>
        <w:r w:rsidR="00BE1BB3">
          <w:rPr>
            <w:noProof/>
            <w:webHidden/>
          </w:rPr>
          <w:t>39</w:t>
        </w:r>
        <w:r w:rsidR="00BE1BB3">
          <w:rPr>
            <w:noProof/>
            <w:webHidden/>
          </w:rPr>
          <w:fldChar w:fldCharType="end"/>
        </w:r>
      </w:hyperlink>
    </w:p>
    <w:p w14:paraId="1EF5C086" w14:textId="466304C7"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578" w:history="1">
        <w:r w:rsidR="00BE1BB3" w:rsidRPr="00283C59">
          <w:rPr>
            <w:rStyle w:val="Hyperlink"/>
            <w:noProof/>
          </w:rPr>
          <w:t>3.17.1 General</w:t>
        </w:r>
        <w:r w:rsidR="00BE1BB3">
          <w:rPr>
            <w:noProof/>
            <w:webHidden/>
          </w:rPr>
          <w:tab/>
        </w:r>
        <w:r w:rsidR="00BE1BB3">
          <w:rPr>
            <w:noProof/>
            <w:webHidden/>
          </w:rPr>
          <w:fldChar w:fldCharType="begin"/>
        </w:r>
        <w:r w:rsidR="00BE1BB3">
          <w:rPr>
            <w:noProof/>
            <w:webHidden/>
          </w:rPr>
          <w:instrText xml:space="preserve"> PAGEREF _Toc506816578 \h </w:instrText>
        </w:r>
        <w:r w:rsidR="00BE1BB3">
          <w:rPr>
            <w:noProof/>
            <w:webHidden/>
          </w:rPr>
        </w:r>
        <w:r w:rsidR="00BE1BB3">
          <w:rPr>
            <w:noProof/>
            <w:webHidden/>
          </w:rPr>
          <w:fldChar w:fldCharType="separate"/>
        </w:r>
        <w:r w:rsidR="00BE1BB3">
          <w:rPr>
            <w:noProof/>
            <w:webHidden/>
          </w:rPr>
          <w:t>39</w:t>
        </w:r>
        <w:r w:rsidR="00BE1BB3">
          <w:rPr>
            <w:noProof/>
            <w:webHidden/>
          </w:rPr>
          <w:fldChar w:fldCharType="end"/>
        </w:r>
      </w:hyperlink>
    </w:p>
    <w:p w14:paraId="54E78A54" w14:textId="20307984"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579" w:history="1">
        <w:r w:rsidR="00BE1BB3" w:rsidRPr="00283C59">
          <w:rPr>
            <w:rStyle w:val="Hyperlink"/>
            <w:noProof/>
          </w:rPr>
          <w:t>3.17.2 value property</w:t>
        </w:r>
        <w:r w:rsidR="00BE1BB3">
          <w:rPr>
            <w:noProof/>
            <w:webHidden/>
          </w:rPr>
          <w:tab/>
        </w:r>
        <w:r w:rsidR="00BE1BB3">
          <w:rPr>
            <w:noProof/>
            <w:webHidden/>
          </w:rPr>
          <w:fldChar w:fldCharType="begin"/>
        </w:r>
        <w:r w:rsidR="00BE1BB3">
          <w:rPr>
            <w:noProof/>
            <w:webHidden/>
          </w:rPr>
          <w:instrText xml:space="preserve"> PAGEREF _Toc506816579 \h </w:instrText>
        </w:r>
        <w:r w:rsidR="00BE1BB3">
          <w:rPr>
            <w:noProof/>
            <w:webHidden/>
          </w:rPr>
        </w:r>
        <w:r w:rsidR="00BE1BB3">
          <w:rPr>
            <w:noProof/>
            <w:webHidden/>
          </w:rPr>
          <w:fldChar w:fldCharType="separate"/>
        </w:r>
        <w:r w:rsidR="00BE1BB3">
          <w:rPr>
            <w:noProof/>
            <w:webHidden/>
          </w:rPr>
          <w:t>39</w:t>
        </w:r>
        <w:r w:rsidR="00BE1BB3">
          <w:rPr>
            <w:noProof/>
            <w:webHidden/>
          </w:rPr>
          <w:fldChar w:fldCharType="end"/>
        </w:r>
      </w:hyperlink>
    </w:p>
    <w:p w14:paraId="51B29474" w14:textId="1EF8FE82"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580" w:history="1">
        <w:r w:rsidR="00BE1BB3" w:rsidRPr="00283C59">
          <w:rPr>
            <w:rStyle w:val="Hyperlink"/>
            <w:noProof/>
          </w:rPr>
          <w:t>3.17.3 algorithm property</w:t>
        </w:r>
        <w:r w:rsidR="00BE1BB3">
          <w:rPr>
            <w:noProof/>
            <w:webHidden/>
          </w:rPr>
          <w:tab/>
        </w:r>
        <w:r w:rsidR="00BE1BB3">
          <w:rPr>
            <w:noProof/>
            <w:webHidden/>
          </w:rPr>
          <w:fldChar w:fldCharType="begin"/>
        </w:r>
        <w:r w:rsidR="00BE1BB3">
          <w:rPr>
            <w:noProof/>
            <w:webHidden/>
          </w:rPr>
          <w:instrText xml:space="preserve"> PAGEREF _Toc506816580 \h </w:instrText>
        </w:r>
        <w:r w:rsidR="00BE1BB3">
          <w:rPr>
            <w:noProof/>
            <w:webHidden/>
          </w:rPr>
        </w:r>
        <w:r w:rsidR="00BE1BB3">
          <w:rPr>
            <w:noProof/>
            <w:webHidden/>
          </w:rPr>
          <w:fldChar w:fldCharType="separate"/>
        </w:r>
        <w:r w:rsidR="00BE1BB3">
          <w:rPr>
            <w:noProof/>
            <w:webHidden/>
          </w:rPr>
          <w:t>40</w:t>
        </w:r>
        <w:r w:rsidR="00BE1BB3">
          <w:rPr>
            <w:noProof/>
            <w:webHidden/>
          </w:rPr>
          <w:fldChar w:fldCharType="end"/>
        </w:r>
      </w:hyperlink>
    </w:p>
    <w:p w14:paraId="4AF5FB1C" w14:textId="06574432" w:rsidR="00BE1BB3" w:rsidRDefault="00A27CE2">
      <w:pPr>
        <w:pStyle w:val="TOC2"/>
        <w:tabs>
          <w:tab w:val="right" w:leader="dot" w:pos="9350"/>
        </w:tabs>
        <w:rPr>
          <w:rFonts w:asciiTheme="minorHAnsi" w:eastAsiaTheme="minorEastAsia" w:hAnsiTheme="minorHAnsi" w:cstheme="minorBidi"/>
          <w:noProof/>
          <w:sz w:val="22"/>
          <w:szCs w:val="22"/>
        </w:rPr>
      </w:pPr>
      <w:hyperlink w:anchor="_Toc506816581" w:history="1">
        <w:r w:rsidR="00BE1BB3" w:rsidRPr="00283C59">
          <w:rPr>
            <w:rStyle w:val="Hyperlink"/>
            <w:noProof/>
          </w:rPr>
          <w:t>3.18 result object</w:t>
        </w:r>
        <w:r w:rsidR="00BE1BB3">
          <w:rPr>
            <w:noProof/>
            <w:webHidden/>
          </w:rPr>
          <w:tab/>
        </w:r>
        <w:r w:rsidR="00BE1BB3">
          <w:rPr>
            <w:noProof/>
            <w:webHidden/>
          </w:rPr>
          <w:fldChar w:fldCharType="begin"/>
        </w:r>
        <w:r w:rsidR="00BE1BB3">
          <w:rPr>
            <w:noProof/>
            <w:webHidden/>
          </w:rPr>
          <w:instrText xml:space="preserve"> PAGEREF _Toc506816581 \h </w:instrText>
        </w:r>
        <w:r w:rsidR="00BE1BB3">
          <w:rPr>
            <w:noProof/>
            <w:webHidden/>
          </w:rPr>
        </w:r>
        <w:r w:rsidR="00BE1BB3">
          <w:rPr>
            <w:noProof/>
            <w:webHidden/>
          </w:rPr>
          <w:fldChar w:fldCharType="separate"/>
        </w:r>
        <w:r w:rsidR="00BE1BB3">
          <w:rPr>
            <w:noProof/>
            <w:webHidden/>
          </w:rPr>
          <w:t>40</w:t>
        </w:r>
        <w:r w:rsidR="00BE1BB3">
          <w:rPr>
            <w:noProof/>
            <w:webHidden/>
          </w:rPr>
          <w:fldChar w:fldCharType="end"/>
        </w:r>
      </w:hyperlink>
    </w:p>
    <w:p w14:paraId="59AF3A43" w14:textId="7F83E57F"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582" w:history="1">
        <w:r w:rsidR="00BE1BB3" w:rsidRPr="00283C59">
          <w:rPr>
            <w:rStyle w:val="Hyperlink"/>
            <w:noProof/>
          </w:rPr>
          <w:t>3.18.1 General</w:t>
        </w:r>
        <w:r w:rsidR="00BE1BB3">
          <w:rPr>
            <w:noProof/>
            <w:webHidden/>
          </w:rPr>
          <w:tab/>
        </w:r>
        <w:r w:rsidR="00BE1BB3">
          <w:rPr>
            <w:noProof/>
            <w:webHidden/>
          </w:rPr>
          <w:fldChar w:fldCharType="begin"/>
        </w:r>
        <w:r w:rsidR="00BE1BB3">
          <w:rPr>
            <w:noProof/>
            <w:webHidden/>
          </w:rPr>
          <w:instrText xml:space="preserve"> PAGEREF _Toc506816582 \h </w:instrText>
        </w:r>
        <w:r w:rsidR="00BE1BB3">
          <w:rPr>
            <w:noProof/>
            <w:webHidden/>
          </w:rPr>
        </w:r>
        <w:r w:rsidR="00BE1BB3">
          <w:rPr>
            <w:noProof/>
            <w:webHidden/>
          </w:rPr>
          <w:fldChar w:fldCharType="separate"/>
        </w:r>
        <w:r w:rsidR="00BE1BB3">
          <w:rPr>
            <w:noProof/>
            <w:webHidden/>
          </w:rPr>
          <w:t>40</w:t>
        </w:r>
        <w:r w:rsidR="00BE1BB3">
          <w:rPr>
            <w:noProof/>
            <w:webHidden/>
          </w:rPr>
          <w:fldChar w:fldCharType="end"/>
        </w:r>
      </w:hyperlink>
    </w:p>
    <w:p w14:paraId="325AF50E" w14:textId="54608631"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583" w:history="1">
        <w:r w:rsidR="00BE1BB3" w:rsidRPr="00283C59">
          <w:rPr>
            <w:rStyle w:val="Hyperlink"/>
            <w:noProof/>
          </w:rPr>
          <w:t>3.18.2 ruleId property</w:t>
        </w:r>
        <w:r w:rsidR="00BE1BB3">
          <w:rPr>
            <w:noProof/>
            <w:webHidden/>
          </w:rPr>
          <w:tab/>
        </w:r>
        <w:r w:rsidR="00BE1BB3">
          <w:rPr>
            <w:noProof/>
            <w:webHidden/>
          </w:rPr>
          <w:fldChar w:fldCharType="begin"/>
        </w:r>
        <w:r w:rsidR="00BE1BB3">
          <w:rPr>
            <w:noProof/>
            <w:webHidden/>
          </w:rPr>
          <w:instrText xml:space="preserve"> PAGEREF _Toc506816583 \h </w:instrText>
        </w:r>
        <w:r w:rsidR="00BE1BB3">
          <w:rPr>
            <w:noProof/>
            <w:webHidden/>
          </w:rPr>
        </w:r>
        <w:r w:rsidR="00BE1BB3">
          <w:rPr>
            <w:noProof/>
            <w:webHidden/>
          </w:rPr>
          <w:fldChar w:fldCharType="separate"/>
        </w:r>
        <w:r w:rsidR="00BE1BB3">
          <w:rPr>
            <w:noProof/>
            <w:webHidden/>
          </w:rPr>
          <w:t>40</w:t>
        </w:r>
        <w:r w:rsidR="00BE1BB3">
          <w:rPr>
            <w:noProof/>
            <w:webHidden/>
          </w:rPr>
          <w:fldChar w:fldCharType="end"/>
        </w:r>
      </w:hyperlink>
    </w:p>
    <w:p w14:paraId="6677F652" w14:textId="378E6F3B"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584" w:history="1">
        <w:r w:rsidR="00BE1BB3" w:rsidRPr="00283C59">
          <w:rPr>
            <w:rStyle w:val="Hyperlink"/>
            <w:noProof/>
          </w:rPr>
          <w:t>3.18.3 ruleKey property</w:t>
        </w:r>
        <w:r w:rsidR="00BE1BB3">
          <w:rPr>
            <w:noProof/>
            <w:webHidden/>
          </w:rPr>
          <w:tab/>
        </w:r>
        <w:r w:rsidR="00BE1BB3">
          <w:rPr>
            <w:noProof/>
            <w:webHidden/>
          </w:rPr>
          <w:fldChar w:fldCharType="begin"/>
        </w:r>
        <w:r w:rsidR="00BE1BB3">
          <w:rPr>
            <w:noProof/>
            <w:webHidden/>
          </w:rPr>
          <w:instrText xml:space="preserve"> PAGEREF _Toc506816584 \h </w:instrText>
        </w:r>
        <w:r w:rsidR="00BE1BB3">
          <w:rPr>
            <w:noProof/>
            <w:webHidden/>
          </w:rPr>
        </w:r>
        <w:r w:rsidR="00BE1BB3">
          <w:rPr>
            <w:noProof/>
            <w:webHidden/>
          </w:rPr>
          <w:fldChar w:fldCharType="separate"/>
        </w:r>
        <w:r w:rsidR="00BE1BB3">
          <w:rPr>
            <w:noProof/>
            <w:webHidden/>
          </w:rPr>
          <w:t>41</w:t>
        </w:r>
        <w:r w:rsidR="00BE1BB3">
          <w:rPr>
            <w:noProof/>
            <w:webHidden/>
          </w:rPr>
          <w:fldChar w:fldCharType="end"/>
        </w:r>
      </w:hyperlink>
    </w:p>
    <w:p w14:paraId="233198A2" w14:textId="52748B9E"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585" w:history="1">
        <w:r w:rsidR="00BE1BB3" w:rsidRPr="00283C59">
          <w:rPr>
            <w:rStyle w:val="Hyperlink"/>
            <w:noProof/>
          </w:rPr>
          <w:t>3.18.4 level property</w:t>
        </w:r>
        <w:r w:rsidR="00BE1BB3">
          <w:rPr>
            <w:noProof/>
            <w:webHidden/>
          </w:rPr>
          <w:tab/>
        </w:r>
        <w:r w:rsidR="00BE1BB3">
          <w:rPr>
            <w:noProof/>
            <w:webHidden/>
          </w:rPr>
          <w:fldChar w:fldCharType="begin"/>
        </w:r>
        <w:r w:rsidR="00BE1BB3">
          <w:rPr>
            <w:noProof/>
            <w:webHidden/>
          </w:rPr>
          <w:instrText xml:space="preserve"> PAGEREF _Toc506816585 \h </w:instrText>
        </w:r>
        <w:r w:rsidR="00BE1BB3">
          <w:rPr>
            <w:noProof/>
            <w:webHidden/>
          </w:rPr>
        </w:r>
        <w:r w:rsidR="00BE1BB3">
          <w:rPr>
            <w:noProof/>
            <w:webHidden/>
          </w:rPr>
          <w:fldChar w:fldCharType="separate"/>
        </w:r>
        <w:r w:rsidR="00BE1BB3">
          <w:rPr>
            <w:noProof/>
            <w:webHidden/>
          </w:rPr>
          <w:t>41</w:t>
        </w:r>
        <w:r w:rsidR="00BE1BB3">
          <w:rPr>
            <w:noProof/>
            <w:webHidden/>
          </w:rPr>
          <w:fldChar w:fldCharType="end"/>
        </w:r>
      </w:hyperlink>
    </w:p>
    <w:p w14:paraId="40B94775" w14:textId="5ADFB86B"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586" w:history="1">
        <w:r w:rsidR="00BE1BB3" w:rsidRPr="00283C59">
          <w:rPr>
            <w:rStyle w:val="Hyperlink"/>
            <w:noProof/>
          </w:rPr>
          <w:t>3.18.5 message property</w:t>
        </w:r>
        <w:r w:rsidR="00BE1BB3">
          <w:rPr>
            <w:noProof/>
            <w:webHidden/>
          </w:rPr>
          <w:tab/>
        </w:r>
        <w:r w:rsidR="00BE1BB3">
          <w:rPr>
            <w:noProof/>
            <w:webHidden/>
          </w:rPr>
          <w:fldChar w:fldCharType="begin"/>
        </w:r>
        <w:r w:rsidR="00BE1BB3">
          <w:rPr>
            <w:noProof/>
            <w:webHidden/>
          </w:rPr>
          <w:instrText xml:space="preserve"> PAGEREF _Toc506816586 \h </w:instrText>
        </w:r>
        <w:r w:rsidR="00BE1BB3">
          <w:rPr>
            <w:noProof/>
            <w:webHidden/>
          </w:rPr>
        </w:r>
        <w:r w:rsidR="00BE1BB3">
          <w:rPr>
            <w:noProof/>
            <w:webHidden/>
          </w:rPr>
          <w:fldChar w:fldCharType="separate"/>
        </w:r>
        <w:r w:rsidR="00BE1BB3">
          <w:rPr>
            <w:noProof/>
            <w:webHidden/>
          </w:rPr>
          <w:t>43</w:t>
        </w:r>
        <w:r w:rsidR="00BE1BB3">
          <w:rPr>
            <w:noProof/>
            <w:webHidden/>
          </w:rPr>
          <w:fldChar w:fldCharType="end"/>
        </w:r>
      </w:hyperlink>
    </w:p>
    <w:p w14:paraId="1EF72DB8" w14:textId="0E4B752B"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587" w:history="1">
        <w:r w:rsidR="00BE1BB3" w:rsidRPr="00283C59">
          <w:rPr>
            <w:rStyle w:val="Hyperlink"/>
            <w:noProof/>
          </w:rPr>
          <w:t>3.18.6 richMessage property</w:t>
        </w:r>
        <w:r w:rsidR="00BE1BB3">
          <w:rPr>
            <w:noProof/>
            <w:webHidden/>
          </w:rPr>
          <w:tab/>
        </w:r>
        <w:r w:rsidR="00BE1BB3">
          <w:rPr>
            <w:noProof/>
            <w:webHidden/>
          </w:rPr>
          <w:fldChar w:fldCharType="begin"/>
        </w:r>
        <w:r w:rsidR="00BE1BB3">
          <w:rPr>
            <w:noProof/>
            <w:webHidden/>
          </w:rPr>
          <w:instrText xml:space="preserve"> PAGEREF _Toc506816587 \h </w:instrText>
        </w:r>
        <w:r w:rsidR="00BE1BB3">
          <w:rPr>
            <w:noProof/>
            <w:webHidden/>
          </w:rPr>
        </w:r>
        <w:r w:rsidR="00BE1BB3">
          <w:rPr>
            <w:noProof/>
            <w:webHidden/>
          </w:rPr>
          <w:fldChar w:fldCharType="separate"/>
        </w:r>
        <w:r w:rsidR="00BE1BB3">
          <w:rPr>
            <w:noProof/>
            <w:webHidden/>
          </w:rPr>
          <w:t>44</w:t>
        </w:r>
        <w:r w:rsidR="00BE1BB3">
          <w:rPr>
            <w:noProof/>
            <w:webHidden/>
          </w:rPr>
          <w:fldChar w:fldCharType="end"/>
        </w:r>
      </w:hyperlink>
    </w:p>
    <w:p w14:paraId="0BA1B9FF" w14:textId="18F46721"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588" w:history="1">
        <w:r w:rsidR="00BE1BB3" w:rsidRPr="00283C59">
          <w:rPr>
            <w:rStyle w:val="Hyperlink"/>
            <w:noProof/>
          </w:rPr>
          <w:t>3.18.7 templatedMessage property</w:t>
        </w:r>
        <w:r w:rsidR="00BE1BB3">
          <w:rPr>
            <w:noProof/>
            <w:webHidden/>
          </w:rPr>
          <w:tab/>
        </w:r>
        <w:r w:rsidR="00BE1BB3">
          <w:rPr>
            <w:noProof/>
            <w:webHidden/>
          </w:rPr>
          <w:fldChar w:fldCharType="begin"/>
        </w:r>
        <w:r w:rsidR="00BE1BB3">
          <w:rPr>
            <w:noProof/>
            <w:webHidden/>
          </w:rPr>
          <w:instrText xml:space="preserve"> PAGEREF _Toc506816588 \h </w:instrText>
        </w:r>
        <w:r w:rsidR="00BE1BB3">
          <w:rPr>
            <w:noProof/>
            <w:webHidden/>
          </w:rPr>
        </w:r>
        <w:r w:rsidR="00BE1BB3">
          <w:rPr>
            <w:noProof/>
            <w:webHidden/>
          </w:rPr>
          <w:fldChar w:fldCharType="separate"/>
        </w:r>
        <w:r w:rsidR="00BE1BB3">
          <w:rPr>
            <w:noProof/>
            <w:webHidden/>
          </w:rPr>
          <w:t>44</w:t>
        </w:r>
        <w:r w:rsidR="00BE1BB3">
          <w:rPr>
            <w:noProof/>
            <w:webHidden/>
          </w:rPr>
          <w:fldChar w:fldCharType="end"/>
        </w:r>
      </w:hyperlink>
    </w:p>
    <w:p w14:paraId="5669306B" w14:textId="2285DE3A"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589" w:history="1">
        <w:r w:rsidR="00BE1BB3" w:rsidRPr="00283C59">
          <w:rPr>
            <w:rStyle w:val="Hyperlink"/>
            <w:noProof/>
          </w:rPr>
          <w:t>3.18.8 locations property</w:t>
        </w:r>
        <w:r w:rsidR="00BE1BB3">
          <w:rPr>
            <w:noProof/>
            <w:webHidden/>
          </w:rPr>
          <w:tab/>
        </w:r>
        <w:r w:rsidR="00BE1BB3">
          <w:rPr>
            <w:noProof/>
            <w:webHidden/>
          </w:rPr>
          <w:fldChar w:fldCharType="begin"/>
        </w:r>
        <w:r w:rsidR="00BE1BB3">
          <w:rPr>
            <w:noProof/>
            <w:webHidden/>
          </w:rPr>
          <w:instrText xml:space="preserve"> PAGEREF _Toc506816589 \h </w:instrText>
        </w:r>
        <w:r w:rsidR="00BE1BB3">
          <w:rPr>
            <w:noProof/>
            <w:webHidden/>
          </w:rPr>
        </w:r>
        <w:r w:rsidR="00BE1BB3">
          <w:rPr>
            <w:noProof/>
            <w:webHidden/>
          </w:rPr>
          <w:fldChar w:fldCharType="separate"/>
        </w:r>
        <w:r w:rsidR="00BE1BB3">
          <w:rPr>
            <w:noProof/>
            <w:webHidden/>
          </w:rPr>
          <w:t>44</w:t>
        </w:r>
        <w:r w:rsidR="00BE1BB3">
          <w:rPr>
            <w:noProof/>
            <w:webHidden/>
          </w:rPr>
          <w:fldChar w:fldCharType="end"/>
        </w:r>
      </w:hyperlink>
    </w:p>
    <w:p w14:paraId="1C736F56" w14:textId="5AA799F6"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590" w:history="1">
        <w:r w:rsidR="00BE1BB3" w:rsidRPr="00283C59">
          <w:rPr>
            <w:rStyle w:val="Hyperlink"/>
            <w:noProof/>
          </w:rPr>
          <w:t>3.18.9 snippet property</w:t>
        </w:r>
        <w:r w:rsidR="00BE1BB3">
          <w:rPr>
            <w:noProof/>
            <w:webHidden/>
          </w:rPr>
          <w:tab/>
        </w:r>
        <w:r w:rsidR="00BE1BB3">
          <w:rPr>
            <w:noProof/>
            <w:webHidden/>
          </w:rPr>
          <w:fldChar w:fldCharType="begin"/>
        </w:r>
        <w:r w:rsidR="00BE1BB3">
          <w:rPr>
            <w:noProof/>
            <w:webHidden/>
          </w:rPr>
          <w:instrText xml:space="preserve"> PAGEREF _Toc506816590 \h </w:instrText>
        </w:r>
        <w:r w:rsidR="00BE1BB3">
          <w:rPr>
            <w:noProof/>
            <w:webHidden/>
          </w:rPr>
        </w:r>
        <w:r w:rsidR="00BE1BB3">
          <w:rPr>
            <w:noProof/>
            <w:webHidden/>
          </w:rPr>
          <w:fldChar w:fldCharType="separate"/>
        </w:r>
        <w:r w:rsidR="00BE1BB3">
          <w:rPr>
            <w:noProof/>
            <w:webHidden/>
          </w:rPr>
          <w:t>45</w:t>
        </w:r>
        <w:r w:rsidR="00BE1BB3">
          <w:rPr>
            <w:noProof/>
            <w:webHidden/>
          </w:rPr>
          <w:fldChar w:fldCharType="end"/>
        </w:r>
      </w:hyperlink>
    </w:p>
    <w:p w14:paraId="1382F064" w14:textId="14C49954"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591" w:history="1">
        <w:r w:rsidR="00BE1BB3" w:rsidRPr="00283C59">
          <w:rPr>
            <w:rStyle w:val="Hyperlink"/>
            <w:noProof/>
          </w:rPr>
          <w:t>3.18.10 toolFingerprintContribution property</w:t>
        </w:r>
        <w:r w:rsidR="00BE1BB3">
          <w:rPr>
            <w:noProof/>
            <w:webHidden/>
          </w:rPr>
          <w:tab/>
        </w:r>
        <w:r w:rsidR="00BE1BB3">
          <w:rPr>
            <w:noProof/>
            <w:webHidden/>
          </w:rPr>
          <w:fldChar w:fldCharType="begin"/>
        </w:r>
        <w:r w:rsidR="00BE1BB3">
          <w:rPr>
            <w:noProof/>
            <w:webHidden/>
          </w:rPr>
          <w:instrText xml:space="preserve"> PAGEREF _Toc506816591 \h </w:instrText>
        </w:r>
        <w:r w:rsidR="00BE1BB3">
          <w:rPr>
            <w:noProof/>
            <w:webHidden/>
          </w:rPr>
        </w:r>
        <w:r w:rsidR="00BE1BB3">
          <w:rPr>
            <w:noProof/>
            <w:webHidden/>
          </w:rPr>
          <w:fldChar w:fldCharType="separate"/>
        </w:r>
        <w:r w:rsidR="00BE1BB3">
          <w:rPr>
            <w:noProof/>
            <w:webHidden/>
          </w:rPr>
          <w:t>45</w:t>
        </w:r>
        <w:r w:rsidR="00BE1BB3">
          <w:rPr>
            <w:noProof/>
            <w:webHidden/>
          </w:rPr>
          <w:fldChar w:fldCharType="end"/>
        </w:r>
      </w:hyperlink>
    </w:p>
    <w:p w14:paraId="214CDE02" w14:textId="46F73A0C"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592" w:history="1">
        <w:r w:rsidR="00BE1BB3" w:rsidRPr="00283C59">
          <w:rPr>
            <w:rStyle w:val="Hyperlink"/>
            <w:noProof/>
          </w:rPr>
          <w:t>3.18.11 codeFlows property</w:t>
        </w:r>
        <w:r w:rsidR="00BE1BB3">
          <w:rPr>
            <w:noProof/>
            <w:webHidden/>
          </w:rPr>
          <w:tab/>
        </w:r>
        <w:r w:rsidR="00BE1BB3">
          <w:rPr>
            <w:noProof/>
            <w:webHidden/>
          </w:rPr>
          <w:fldChar w:fldCharType="begin"/>
        </w:r>
        <w:r w:rsidR="00BE1BB3">
          <w:rPr>
            <w:noProof/>
            <w:webHidden/>
          </w:rPr>
          <w:instrText xml:space="preserve"> PAGEREF _Toc506816592 \h </w:instrText>
        </w:r>
        <w:r w:rsidR="00BE1BB3">
          <w:rPr>
            <w:noProof/>
            <w:webHidden/>
          </w:rPr>
        </w:r>
        <w:r w:rsidR="00BE1BB3">
          <w:rPr>
            <w:noProof/>
            <w:webHidden/>
          </w:rPr>
          <w:fldChar w:fldCharType="separate"/>
        </w:r>
        <w:r w:rsidR="00BE1BB3">
          <w:rPr>
            <w:noProof/>
            <w:webHidden/>
          </w:rPr>
          <w:t>45</w:t>
        </w:r>
        <w:r w:rsidR="00BE1BB3">
          <w:rPr>
            <w:noProof/>
            <w:webHidden/>
          </w:rPr>
          <w:fldChar w:fldCharType="end"/>
        </w:r>
      </w:hyperlink>
    </w:p>
    <w:p w14:paraId="1CEDB69D" w14:textId="322A6670"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593" w:history="1">
        <w:r w:rsidR="00BE1BB3" w:rsidRPr="00283C59">
          <w:rPr>
            <w:rStyle w:val="Hyperlink"/>
            <w:noProof/>
          </w:rPr>
          <w:t>3.18.12 stacks property</w:t>
        </w:r>
        <w:r w:rsidR="00BE1BB3">
          <w:rPr>
            <w:noProof/>
            <w:webHidden/>
          </w:rPr>
          <w:tab/>
        </w:r>
        <w:r w:rsidR="00BE1BB3">
          <w:rPr>
            <w:noProof/>
            <w:webHidden/>
          </w:rPr>
          <w:fldChar w:fldCharType="begin"/>
        </w:r>
        <w:r w:rsidR="00BE1BB3">
          <w:rPr>
            <w:noProof/>
            <w:webHidden/>
          </w:rPr>
          <w:instrText xml:space="preserve"> PAGEREF _Toc506816593 \h </w:instrText>
        </w:r>
        <w:r w:rsidR="00BE1BB3">
          <w:rPr>
            <w:noProof/>
            <w:webHidden/>
          </w:rPr>
        </w:r>
        <w:r w:rsidR="00BE1BB3">
          <w:rPr>
            <w:noProof/>
            <w:webHidden/>
          </w:rPr>
          <w:fldChar w:fldCharType="separate"/>
        </w:r>
        <w:r w:rsidR="00BE1BB3">
          <w:rPr>
            <w:noProof/>
            <w:webHidden/>
          </w:rPr>
          <w:t>45</w:t>
        </w:r>
        <w:r w:rsidR="00BE1BB3">
          <w:rPr>
            <w:noProof/>
            <w:webHidden/>
          </w:rPr>
          <w:fldChar w:fldCharType="end"/>
        </w:r>
      </w:hyperlink>
    </w:p>
    <w:p w14:paraId="66836E3D" w14:textId="30CDB9AE"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594" w:history="1">
        <w:r w:rsidR="00BE1BB3" w:rsidRPr="00283C59">
          <w:rPr>
            <w:rStyle w:val="Hyperlink"/>
            <w:noProof/>
          </w:rPr>
          <w:t>3.18.13 relatedLocations property</w:t>
        </w:r>
        <w:r w:rsidR="00BE1BB3">
          <w:rPr>
            <w:noProof/>
            <w:webHidden/>
          </w:rPr>
          <w:tab/>
        </w:r>
        <w:r w:rsidR="00BE1BB3">
          <w:rPr>
            <w:noProof/>
            <w:webHidden/>
          </w:rPr>
          <w:fldChar w:fldCharType="begin"/>
        </w:r>
        <w:r w:rsidR="00BE1BB3">
          <w:rPr>
            <w:noProof/>
            <w:webHidden/>
          </w:rPr>
          <w:instrText xml:space="preserve"> PAGEREF _Toc506816594 \h </w:instrText>
        </w:r>
        <w:r w:rsidR="00BE1BB3">
          <w:rPr>
            <w:noProof/>
            <w:webHidden/>
          </w:rPr>
        </w:r>
        <w:r w:rsidR="00BE1BB3">
          <w:rPr>
            <w:noProof/>
            <w:webHidden/>
          </w:rPr>
          <w:fldChar w:fldCharType="separate"/>
        </w:r>
        <w:r w:rsidR="00BE1BB3">
          <w:rPr>
            <w:noProof/>
            <w:webHidden/>
          </w:rPr>
          <w:t>45</w:t>
        </w:r>
        <w:r w:rsidR="00BE1BB3">
          <w:rPr>
            <w:noProof/>
            <w:webHidden/>
          </w:rPr>
          <w:fldChar w:fldCharType="end"/>
        </w:r>
      </w:hyperlink>
    </w:p>
    <w:p w14:paraId="5B2905C1" w14:textId="1DF7D5D3"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595" w:history="1">
        <w:r w:rsidR="00BE1BB3" w:rsidRPr="00283C59">
          <w:rPr>
            <w:rStyle w:val="Hyperlink"/>
            <w:noProof/>
          </w:rPr>
          <w:t>3.18.14 suppressionStates property</w:t>
        </w:r>
        <w:r w:rsidR="00BE1BB3">
          <w:rPr>
            <w:noProof/>
            <w:webHidden/>
          </w:rPr>
          <w:tab/>
        </w:r>
        <w:r w:rsidR="00BE1BB3">
          <w:rPr>
            <w:noProof/>
            <w:webHidden/>
          </w:rPr>
          <w:fldChar w:fldCharType="begin"/>
        </w:r>
        <w:r w:rsidR="00BE1BB3">
          <w:rPr>
            <w:noProof/>
            <w:webHidden/>
          </w:rPr>
          <w:instrText xml:space="preserve"> PAGEREF _Toc506816595 \h </w:instrText>
        </w:r>
        <w:r w:rsidR="00BE1BB3">
          <w:rPr>
            <w:noProof/>
            <w:webHidden/>
          </w:rPr>
        </w:r>
        <w:r w:rsidR="00BE1BB3">
          <w:rPr>
            <w:noProof/>
            <w:webHidden/>
          </w:rPr>
          <w:fldChar w:fldCharType="separate"/>
        </w:r>
        <w:r w:rsidR="00BE1BB3">
          <w:rPr>
            <w:noProof/>
            <w:webHidden/>
          </w:rPr>
          <w:t>46</w:t>
        </w:r>
        <w:r w:rsidR="00BE1BB3">
          <w:rPr>
            <w:noProof/>
            <w:webHidden/>
          </w:rPr>
          <w:fldChar w:fldCharType="end"/>
        </w:r>
      </w:hyperlink>
    </w:p>
    <w:p w14:paraId="4FCEB705" w14:textId="188BA308" w:rsidR="00BE1BB3" w:rsidRDefault="00A27CE2">
      <w:pPr>
        <w:pStyle w:val="TOC4"/>
        <w:tabs>
          <w:tab w:val="right" w:leader="dot" w:pos="9350"/>
        </w:tabs>
        <w:rPr>
          <w:rFonts w:asciiTheme="minorHAnsi" w:eastAsiaTheme="minorEastAsia" w:hAnsiTheme="minorHAnsi" w:cstheme="minorBidi"/>
          <w:noProof/>
          <w:sz w:val="22"/>
          <w:szCs w:val="22"/>
        </w:rPr>
      </w:pPr>
      <w:hyperlink w:anchor="_Toc506816596" w:history="1">
        <w:r w:rsidR="00BE1BB3" w:rsidRPr="00283C59">
          <w:rPr>
            <w:rStyle w:val="Hyperlink"/>
            <w:noProof/>
          </w:rPr>
          <w:t>3.18.14.1 General</w:t>
        </w:r>
        <w:r w:rsidR="00BE1BB3">
          <w:rPr>
            <w:noProof/>
            <w:webHidden/>
          </w:rPr>
          <w:tab/>
        </w:r>
        <w:r w:rsidR="00BE1BB3">
          <w:rPr>
            <w:noProof/>
            <w:webHidden/>
          </w:rPr>
          <w:fldChar w:fldCharType="begin"/>
        </w:r>
        <w:r w:rsidR="00BE1BB3">
          <w:rPr>
            <w:noProof/>
            <w:webHidden/>
          </w:rPr>
          <w:instrText xml:space="preserve"> PAGEREF _Toc506816596 \h </w:instrText>
        </w:r>
        <w:r w:rsidR="00BE1BB3">
          <w:rPr>
            <w:noProof/>
            <w:webHidden/>
          </w:rPr>
        </w:r>
        <w:r w:rsidR="00BE1BB3">
          <w:rPr>
            <w:noProof/>
            <w:webHidden/>
          </w:rPr>
          <w:fldChar w:fldCharType="separate"/>
        </w:r>
        <w:r w:rsidR="00BE1BB3">
          <w:rPr>
            <w:noProof/>
            <w:webHidden/>
          </w:rPr>
          <w:t>46</w:t>
        </w:r>
        <w:r w:rsidR="00BE1BB3">
          <w:rPr>
            <w:noProof/>
            <w:webHidden/>
          </w:rPr>
          <w:fldChar w:fldCharType="end"/>
        </w:r>
      </w:hyperlink>
    </w:p>
    <w:p w14:paraId="485028F6" w14:textId="35056A34" w:rsidR="00BE1BB3" w:rsidRDefault="00A27CE2">
      <w:pPr>
        <w:pStyle w:val="TOC4"/>
        <w:tabs>
          <w:tab w:val="right" w:leader="dot" w:pos="9350"/>
        </w:tabs>
        <w:rPr>
          <w:rFonts w:asciiTheme="minorHAnsi" w:eastAsiaTheme="minorEastAsia" w:hAnsiTheme="minorHAnsi" w:cstheme="minorBidi"/>
          <w:noProof/>
          <w:sz w:val="22"/>
          <w:szCs w:val="22"/>
        </w:rPr>
      </w:pPr>
      <w:hyperlink w:anchor="_Toc506816597" w:history="1">
        <w:r w:rsidR="00BE1BB3" w:rsidRPr="00283C59">
          <w:rPr>
            <w:rStyle w:val="Hyperlink"/>
            <w:noProof/>
          </w:rPr>
          <w:t>3.18.14.2 suppressedInSource value</w:t>
        </w:r>
        <w:r w:rsidR="00BE1BB3">
          <w:rPr>
            <w:noProof/>
            <w:webHidden/>
          </w:rPr>
          <w:tab/>
        </w:r>
        <w:r w:rsidR="00BE1BB3">
          <w:rPr>
            <w:noProof/>
            <w:webHidden/>
          </w:rPr>
          <w:fldChar w:fldCharType="begin"/>
        </w:r>
        <w:r w:rsidR="00BE1BB3">
          <w:rPr>
            <w:noProof/>
            <w:webHidden/>
          </w:rPr>
          <w:instrText xml:space="preserve"> PAGEREF _Toc506816597 \h </w:instrText>
        </w:r>
        <w:r w:rsidR="00BE1BB3">
          <w:rPr>
            <w:noProof/>
            <w:webHidden/>
          </w:rPr>
        </w:r>
        <w:r w:rsidR="00BE1BB3">
          <w:rPr>
            <w:noProof/>
            <w:webHidden/>
          </w:rPr>
          <w:fldChar w:fldCharType="separate"/>
        </w:r>
        <w:r w:rsidR="00BE1BB3">
          <w:rPr>
            <w:noProof/>
            <w:webHidden/>
          </w:rPr>
          <w:t>46</w:t>
        </w:r>
        <w:r w:rsidR="00BE1BB3">
          <w:rPr>
            <w:noProof/>
            <w:webHidden/>
          </w:rPr>
          <w:fldChar w:fldCharType="end"/>
        </w:r>
      </w:hyperlink>
    </w:p>
    <w:p w14:paraId="46403FA8" w14:textId="1C6C5E21" w:rsidR="00BE1BB3" w:rsidRDefault="00A27CE2">
      <w:pPr>
        <w:pStyle w:val="TOC4"/>
        <w:tabs>
          <w:tab w:val="right" w:leader="dot" w:pos="9350"/>
        </w:tabs>
        <w:rPr>
          <w:rFonts w:asciiTheme="minorHAnsi" w:eastAsiaTheme="minorEastAsia" w:hAnsiTheme="minorHAnsi" w:cstheme="minorBidi"/>
          <w:noProof/>
          <w:sz w:val="22"/>
          <w:szCs w:val="22"/>
        </w:rPr>
      </w:pPr>
      <w:hyperlink w:anchor="_Toc506816598" w:history="1">
        <w:r w:rsidR="00BE1BB3" w:rsidRPr="00283C59">
          <w:rPr>
            <w:rStyle w:val="Hyperlink"/>
            <w:noProof/>
          </w:rPr>
          <w:t>3.18.14.3 suppressedExternally value</w:t>
        </w:r>
        <w:r w:rsidR="00BE1BB3">
          <w:rPr>
            <w:noProof/>
            <w:webHidden/>
          </w:rPr>
          <w:tab/>
        </w:r>
        <w:r w:rsidR="00BE1BB3">
          <w:rPr>
            <w:noProof/>
            <w:webHidden/>
          </w:rPr>
          <w:fldChar w:fldCharType="begin"/>
        </w:r>
        <w:r w:rsidR="00BE1BB3">
          <w:rPr>
            <w:noProof/>
            <w:webHidden/>
          </w:rPr>
          <w:instrText xml:space="preserve"> PAGEREF _Toc506816598 \h </w:instrText>
        </w:r>
        <w:r w:rsidR="00BE1BB3">
          <w:rPr>
            <w:noProof/>
            <w:webHidden/>
          </w:rPr>
        </w:r>
        <w:r w:rsidR="00BE1BB3">
          <w:rPr>
            <w:noProof/>
            <w:webHidden/>
          </w:rPr>
          <w:fldChar w:fldCharType="separate"/>
        </w:r>
        <w:r w:rsidR="00BE1BB3">
          <w:rPr>
            <w:noProof/>
            <w:webHidden/>
          </w:rPr>
          <w:t>47</w:t>
        </w:r>
        <w:r w:rsidR="00BE1BB3">
          <w:rPr>
            <w:noProof/>
            <w:webHidden/>
          </w:rPr>
          <w:fldChar w:fldCharType="end"/>
        </w:r>
      </w:hyperlink>
    </w:p>
    <w:p w14:paraId="29D6E527" w14:textId="63C4306B"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599" w:history="1">
        <w:r w:rsidR="00BE1BB3" w:rsidRPr="00283C59">
          <w:rPr>
            <w:rStyle w:val="Hyperlink"/>
            <w:noProof/>
          </w:rPr>
          <w:t>3.18.15 baselineState property</w:t>
        </w:r>
        <w:r w:rsidR="00BE1BB3">
          <w:rPr>
            <w:noProof/>
            <w:webHidden/>
          </w:rPr>
          <w:tab/>
        </w:r>
        <w:r w:rsidR="00BE1BB3">
          <w:rPr>
            <w:noProof/>
            <w:webHidden/>
          </w:rPr>
          <w:fldChar w:fldCharType="begin"/>
        </w:r>
        <w:r w:rsidR="00BE1BB3">
          <w:rPr>
            <w:noProof/>
            <w:webHidden/>
          </w:rPr>
          <w:instrText xml:space="preserve"> PAGEREF _Toc506816599 \h </w:instrText>
        </w:r>
        <w:r w:rsidR="00BE1BB3">
          <w:rPr>
            <w:noProof/>
            <w:webHidden/>
          </w:rPr>
        </w:r>
        <w:r w:rsidR="00BE1BB3">
          <w:rPr>
            <w:noProof/>
            <w:webHidden/>
          </w:rPr>
          <w:fldChar w:fldCharType="separate"/>
        </w:r>
        <w:r w:rsidR="00BE1BB3">
          <w:rPr>
            <w:noProof/>
            <w:webHidden/>
          </w:rPr>
          <w:t>47</w:t>
        </w:r>
        <w:r w:rsidR="00BE1BB3">
          <w:rPr>
            <w:noProof/>
            <w:webHidden/>
          </w:rPr>
          <w:fldChar w:fldCharType="end"/>
        </w:r>
      </w:hyperlink>
    </w:p>
    <w:p w14:paraId="3421C9D5" w14:textId="2AA05BD8"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600" w:history="1">
        <w:r w:rsidR="00BE1BB3" w:rsidRPr="00283C59">
          <w:rPr>
            <w:rStyle w:val="Hyperlink"/>
            <w:noProof/>
          </w:rPr>
          <w:t>3.18.16 conversionProvenance property</w:t>
        </w:r>
        <w:r w:rsidR="00BE1BB3">
          <w:rPr>
            <w:noProof/>
            <w:webHidden/>
          </w:rPr>
          <w:tab/>
        </w:r>
        <w:r w:rsidR="00BE1BB3">
          <w:rPr>
            <w:noProof/>
            <w:webHidden/>
          </w:rPr>
          <w:fldChar w:fldCharType="begin"/>
        </w:r>
        <w:r w:rsidR="00BE1BB3">
          <w:rPr>
            <w:noProof/>
            <w:webHidden/>
          </w:rPr>
          <w:instrText xml:space="preserve"> PAGEREF _Toc506816600 \h </w:instrText>
        </w:r>
        <w:r w:rsidR="00BE1BB3">
          <w:rPr>
            <w:noProof/>
            <w:webHidden/>
          </w:rPr>
        </w:r>
        <w:r w:rsidR="00BE1BB3">
          <w:rPr>
            <w:noProof/>
            <w:webHidden/>
          </w:rPr>
          <w:fldChar w:fldCharType="separate"/>
        </w:r>
        <w:r w:rsidR="00BE1BB3">
          <w:rPr>
            <w:noProof/>
            <w:webHidden/>
          </w:rPr>
          <w:t>47</w:t>
        </w:r>
        <w:r w:rsidR="00BE1BB3">
          <w:rPr>
            <w:noProof/>
            <w:webHidden/>
          </w:rPr>
          <w:fldChar w:fldCharType="end"/>
        </w:r>
      </w:hyperlink>
    </w:p>
    <w:p w14:paraId="0F48C0DB" w14:textId="1AB288E8"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601" w:history="1">
        <w:r w:rsidR="00BE1BB3" w:rsidRPr="00283C59">
          <w:rPr>
            <w:rStyle w:val="Hyperlink"/>
            <w:noProof/>
          </w:rPr>
          <w:t>3.18.17 fixes property</w:t>
        </w:r>
        <w:r w:rsidR="00BE1BB3">
          <w:rPr>
            <w:noProof/>
            <w:webHidden/>
          </w:rPr>
          <w:tab/>
        </w:r>
        <w:r w:rsidR="00BE1BB3">
          <w:rPr>
            <w:noProof/>
            <w:webHidden/>
          </w:rPr>
          <w:fldChar w:fldCharType="begin"/>
        </w:r>
        <w:r w:rsidR="00BE1BB3">
          <w:rPr>
            <w:noProof/>
            <w:webHidden/>
          </w:rPr>
          <w:instrText xml:space="preserve"> PAGEREF _Toc506816601 \h </w:instrText>
        </w:r>
        <w:r w:rsidR="00BE1BB3">
          <w:rPr>
            <w:noProof/>
            <w:webHidden/>
          </w:rPr>
        </w:r>
        <w:r w:rsidR="00BE1BB3">
          <w:rPr>
            <w:noProof/>
            <w:webHidden/>
          </w:rPr>
          <w:fldChar w:fldCharType="separate"/>
        </w:r>
        <w:r w:rsidR="00BE1BB3">
          <w:rPr>
            <w:noProof/>
            <w:webHidden/>
          </w:rPr>
          <w:t>48</w:t>
        </w:r>
        <w:r w:rsidR="00BE1BB3">
          <w:rPr>
            <w:noProof/>
            <w:webHidden/>
          </w:rPr>
          <w:fldChar w:fldCharType="end"/>
        </w:r>
      </w:hyperlink>
    </w:p>
    <w:p w14:paraId="751B482E" w14:textId="1E0A4369"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602" w:history="1">
        <w:r w:rsidR="00BE1BB3" w:rsidRPr="00283C59">
          <w:rPr>
            <w:rStyle w:val="Hyperlink"/>
            <w:noProof/>
          </w:rPr>
          <w:t>3.18.18 properties property</w:t>
        </w:r>
        <w:r w:rsidR="00BE1BB3">
          <w:rPr>
            <w:noProof/>
            <w:webHidden/>
          </w:rPr>
          <w:tab/>
        </w:r>
        <w:r w:rsidR="00BE1BB3">
          <w:rPr>
            <w:noProof/>
            <w:webHidden/>
          </w:rPr>
          <w:fldChar w:fldCharType="begin"/>
        </w:r>
        <w:r w:rsidR="00BE1BB3">
          <w:rPr>
            <w:noProof/>
            <w:webHidden/>
          </w:rPr>
          <w:instrText xml:space="preserve"> PAGEREF _Toc506816602 \h </w:instrText>
        </w:r>
        <w:r w:rsidR="00BE1BB3">
          <w:rPr>
            <w:noProof/>
            <w:webHidden/>
          </w:rPr>
        </w:r>
        <w:r w:rsidR="00BE1BB3">
          <w:rPr>
            <w:noProof/>
            <w:webHidden/>
          </w:rPr>
          <w:fldChar w:fldCharType="separate"/>
        </w:r>
        <w:r w:rsidR="00BE1BB3">
          <w:rPr>
            <w:noProof/>
            <w:webHidden/>
          </w:rPr>
          <w:t>48</w:t>
        </w:r>
        <w:r w:rsidR="00BE1BB3">
          <w:rPr>
            <w:noProof/>
            <w:webHidden/>
          </w:rPr>
          <w:fldChar w:fldCharType="end"/>
        </w:r>
      </w:hyperlink>
    </w:p>
    <w:p w14:paraId="32ACF683" w14:textId="26B83BA6" w:rsidR="00BE1BB3" w:rsidRDefault="00A27CE2">
      <w:pPr>
        <w:pStyle w:val="TOC2"/>
        <w:tabs>
          <w:tab w:val="right" w:leader="dot" w:pos="9350"/>
        </w:tabs>
        <w:rPr>
          <w:rFonts w:asciiTheme="minorHAnsi" w:eastAsiaTheme="minorEastAsia" w:hAnsiTheme="minorHAnsi" w:cstheme="minorBidi"/>
          <w:noProof/>
          <w:sz w:val="22"/>
          <w:szCs w:val="22"/>
        </w:rPr>
      </w:pPr>
      <w:hyperlink w:anchor="_Toc506816603" w:history="1">
        <w:r w:rsidR="00BE1BB3" w:rsidRPr="00283C59">
          <w:rPr>
            <w:rStyle w:val="Hyperlink"/>
            <w:noProof/>
          </w:rPr>
          <w:t>3.19 analysisToolLogFileContents object</w:t>
        </w:r>
        <w:r w:rsidR="00BE1BB3">
          <w:rPr>
            <w:noProof/>
            <w:webHidden/>
          </w:rPr>
          <w:tab/>
        </w:r>
        <w:r w:rsidR="00BE1BB3">
          <w:rPr>
            <w:noProof/>
            <w:webHidden/>
          </w:rPr>
          <w:fldChar w:fldCharType="begin"/>
        </w:r>
        <w:r w:rsidR="00BE1BB3">
          <w:rPr>
            <w:noProof/>
            <w:webHidden/>
          </w:rPr>
          <w:instrText xml:space="preserve"> PAGEREF _Toc506816603 \h </w:instrText>
        </w:r>
        <w:r w:rsidR="00BE1BB3">
          <w:rPr>
            <w:noProof/>
            <w:webHidden/>
          </w:rPr>
        </w:r>
        <w:r w:rsidR="00BE1BB3">
          <w:rPr>
            <w:noProof/>
            <w:webHidden/>
          </w:rPr>
          <w:fldChar w:fldCharType="separate"/>
        </w:r>
        <w:r w:rsidR="00BE1BB3">
          <w:rPr>
            <w:noProof/>
            <w:webHidden/>
          </w:rPr>
          <w:t>48</w:t>
        </w:r>
        <w:r w:rsidR="00BE1BB3">
          <w:rPr>
            <w:noProof/>
            <w:webHidden/>
          </w:rPr>
          <w:fldChar w:fldCharType="end"/>
        </w:r>
      </w:hyperlink>
    </w:p>
    <w:p w14:paraId="3079C559" w14:textId="283D0D34"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604" w:history="1">
        <w:r w:rsidR="00BE1BB3" w:rsidRPr="00283C59">
          <w:rPr>
            <w:rStyle w:val="Hyperlink"/>
            <w:noProof/>
          </w:rPr>
          <w:t>3.19.1 General</w:t>
        </w:r>
        <w:r w:rsidR="00BE1BB3">
          <w:rPr>
            <w:noProof/>
            <w:webHidden/>
          </w:rPr>
          <w:tab/>
        </w:r>
        <w:r w:rsidR="00BE1BB3">
          <w:rPr>
            <w:noProof/>
            <w:webHidden/>
          </w:rPr>
          <w:fldChar w:fldCharType="begin"/>
        </w:r>
        <w:r w:rsidR="00BE1BB3">
          <w:rPr>
            <w:noProof/>
            <w:webHidden/>
          </w:rPr>
          <w:instrText xml:space="preserve"> PAGEREF _Toc506816604 \h </w:instrText>
        </w:r>
        <w:r w:rsidR="00BE1BB3">
          <w:rPr>
            <w:noProof/>
            <w:webHidden/>
          </w:rPr>
        </w:r>
        <w:r w:rsidR="00BE1BB3">
          <w:rPr>
            <w:noProof/>
            <w:webHidden/>
          </w:rPr>
          <w:fldChar w:fldCharType="separate"/>
        </w:r>
        <w:r w:rsidR="00BE1BB3">
          <w:rPr>
            <w:noProof/>
            <w:webHidden/>
          </w:rPr>
          <w:t>48</w:t>
        </w:r>
        <w:r w:rsidR="00BE1BB3">
          <w:rPr>
            <w:noProof/>
            <w:webHidden/>
          </w:rPr>
          <w:fldChar w:fldCharType="end"/>
        </w:r>
      </w:hyperlink>
    </w:p>
    <w:p w14:paraId="4A94C54B" w14:textId="5452E082"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605" w:history="1">
        <w:r w:rsidR="00BE1BB3" w:rsidRPr="00283C59">
          <w:rPr>
            <w:rStyle w:val="Hyperlink"/>
            <w:noProof/>
          </w:rPr>
          <w:t>3.19.2 region property</w:t>
        </w:r>
        <w:r w:rsidR="00BE1BB3">
          <w:rPr>
            <w:noProof/>
            <w:webHidden/>
          </w:rPr>
          <w:tab/>
        </w:r>
        <w:r w:rsidR="00BE1BB3">
          <w:rPr>
            <w:noProof/>
            <w:webHidden/>
          </w:rPr>
          <w:fldChar w:fldCharType="begin"/>
        </w:r>
        <w:r w:rsidR="00BE1BB3">
          <w:rPr>
            <w:noProof/>
            <w:webHidden/>
          </w:rPr>
          <w:instrText xml:space="preserve"> PAGEREF _Toc506816605 \h </w:instrText>
        </w:r>
        <w:r w:rsidR="00BE1BB3">
          <w:rPr>
            <w:noProof/>
            <w:webHidden/>
          </w:rPr>
        </w:r>
        <w:r w:rsidR="00BE1BB3">
          <w:rPr>
            <w:noProof/>
            <w:webHidden/>
          </w:rPr>
          <w:fldChar w:fldCharType="separate"/>
        </w:r>
        <w:r w:rsidR="00BE1BB3">
          <w:rPr>
            <w:noProof/>
            <w:webHidden/>
          </w:rPr>
          <w:t>49</w:t>
        </w:r>
        <w:r w:rsidR="00BE1BB3">
          <w:rPr>
            <w:noProof/>
            <w:webHidden/>
          </w:rPr>
          <w:fldChar w:fldCharType="end"/>
        </w:r>
      </w:hyperlink>
    </w:p>
    <w:p w14:paraId="48619F8B" w14:textId="3C10F593"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606" w:history="1">
        <w:r w:rsidR="00BE1BB3" w:rsidRPr="00283C59">
          <w:rPr>
            <w:rStyle w:val="Hyperlink"/>
            <w:noProof/>
          </w:rPr>
          <w:t>3.19.3 snippet property</w:t>
        </w:r>
        <w:r w:rsidR="00BE1BB3">
          <w:rPr>
            <w:noProof/>
            <w:webHidden/>
          </w:rPr>
          <w:tab/>
        </w:r>
        <w:r w:rsidR="00BE1BB3">
          <w:rPr>
            <w:noProof/>
            <w:webHidden/>
          </w:rPr>
          <w:fldChar w:fldCharType="begin"/>
        </w:r>
        <w:r w:rsidR="00BE1BB3">
          <w:rPr>
            <w:noProof/>
            <w:webHidden/>
          </w:rPr>
          <w:instrText xml:space="preserve"> PAGEREF _Toc506816606 \h </w:instrText>
        </w:r>
        <w:r w:rsidR="00BE1BB3">
          <w:rPr>
            <w:noProof/>
            <w:webHidden/>
          </w:rPr>
        </w:r>
        <w:r w:rsidR="00BE1BB3">
          <w:rPr>
            <w:noProof/>
            <w:webHidden/>
          </w:rPr>
          <w:fldChar w:fldCharType="separate"/>
        </w:r>
        <w:r w:rsidR="00BE1BB3">
          <w:rPr>
            <w:noProof/>
            <w:webHidden/>
          </w:rPr>
          <w:t>49</w:t>
        </w:r>
        <w:r w:rsidR="00BE1BB3">
          <w:rPr>
            <w:noProof/>
            <w:webHidden/>
          </w:rPr>
          <w:fldChar w:fldCharType="end"/>
        </w:r>
      </w:hyperlink>
    </w:p>
    <w:p w14:paraId="64327468" w14:textId="13304AD1"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607" w:history="1">
        <w:r w:rsidR="00BE1BB3" w:rsidRPr="00283C59">
          <w:rPr>
            <w:rStyle w:val="Hyperlink"/>
            <w:noProof/>
          </w:rPr>
          <w:t>3.19.4 analysisToolLogFileUri property</w:t>
        </w:r>
        <w:r w:rsidR="00BE1BB3">
          <w:rPr>
            <w:noProof/>
            <w:webHidden/>
          </w:rPr>
          <w:tab/>
        </w:r>
        <w:r w:rsidR="00BE1BB3">
          <w:rPr>
            <w:noProof/>
            <w:webHidden/>
          </w:rPr>
          <w:fldChar w:fldCharType="begin"/>
        </w:r>
        <w:r w:rsidR="00BE1BB3">
          <w:rPr>
            <w:noProof/>
            <w:webHidden/>
          </w:rPr>
          <w:instrText xml:space="preserve"> PAGEREF _Toc506816607 \h </w:instrText>
        </w:r>
        <w:r w:rsidR="00BE1BB3">
          <w:rPr>
            <w:noProof/>
            <w:webHidden/>
          </w:rPr>
        </w:r>
        <w:r w:rsidR="00BE1BB3">
          <w:rPr>
            <w:noProof/>
            <w:webHidden/>
          </w:rPr>
          <w:fldChar w:fldCharType="separate"/>
        </w:r>
        <w:r w:rsidR="00BE1BB3">
          <w:rPr>
            <w:noProof/>
            <w:webHidden/>
          </w:rPr>
          <w:t>49</w:t>
        </w:r>
        <w:r w:rsidR="00BE1BB3">
          <w:rPr>
            <w:noProof/>
            <w:webHidden/>
          </w:rPr>
          <w:fldChar w:fldCharType="end"/>
        </w:r>
      </w:hyperlink>
    </w:p>
    <w:p w14:paraId="7EA89C9C" w14:textId="23A5E8BC"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608" w:history="1">
        <w:r w:rsidR="00BE1BB3" w:rsidRPr="00283C59">
          <w:rPr>
            <w:rStyle w:val="Hyperlink"/>
            <w:noProof/>
          </w:rPr>
          <w:t>3.19.5 analysisToolLogFileBaseId property</w:t>
        </w:r>
        <w:r w:rsidR="00BE1BB3">
          <w:rPr>
            <w:noProof/>
            <w:webHidden/>
          </w:rPr>
          <w:tab/>
        </w:r>
        <w:r w:rsidR="00BE1BB3">
          <w:rPr>
            <w:noProof/>
            <w:webHidden/>
          </w:rPr>
          <w:fldChar w:fldCharType="begin"/>
        </w:r>
        <w:r w:rsidR="00BE1BB3">
          <w:rPr>
            <w:noProof/>
            <w:webHidden/>
          </w:rPr>
          <w:instrText xml:space="preserve"> PAGEREF _Toc506816608 \h </w:instrText>
        </w:r>
        <w:r w:rsidR="00BE1BB3">
          <w:rPr>
            <w:noProof/>
            <w:webHidden/>
          </w:rPr>
        </w:r>
        <w:r w:rsidR="00BE1BB3">
          <w:rPr>
            <w:noProof/>
            <w:webHidden/>
          </w:rPr>
          <w:fldChar w:fldCharType="separate"/>
        </w:r>
        <w:r w:rsidR="00BE1BB3">
          <w:rPr>
            <w:noProof/>
            <w:webHidden/>
          </w:rPr>
          <w:t>49</w:t>
        </w:r>
        <w:r w:rsidR="00BE1BB3">
          <w:rPr>
            <w:noProof/>
            <w:webHidden/>
          </w:rPr>
          <w:fldChar w:fldCharType="end"/>
        </w:r>
      </w:hyperlink>
    </w:p>
    <w:p w14:paraId="258CFCEB" w14:textId="6F4EFCC0" w:rsidR="00BE1BB3" w:rsidRDefault="00A27CE2">
      <w:pPr>
        <w:pStyle w:val="TOC2"/>
        <w:tabs>
          <w:tab w:val="right" w:leader="dot" w:pos="9350"/>
        </w:tabs>
        <w:rPr>
          <w:rFonts w:asciiTheme="minorHAnsi" w:eastAsiaTheme="minorEastAsia" w:hAnsiTheme="minorHAnsi" w:cstheme="minorBidi"/>
          <w:noProof/>
          <w:sz w:val="22"/>
          <w:szCs w:val="22"/>
        </w:rPr>
      </w:pPr>
      <w:hyperlink w:anchor="_Toc506816609" w:history="1">
        <w:r w:rsidR="00BE1BB3" w:rsidRPr="00283C59">
          <w:rPr>
            <w:rStyle w:val="Hyperlink"/>
            <w:noProof/>
          </w:rPr>
          <w:t>3.20 location object</w:t>
        </w:r>
        <w:r w:rsidR="00BE1BB3">
          <w:rPr>
            <w:noProof/>
            <w:webHidden/>
          </w:rPr>
          <w:tab/>
        </w:r>
        <w:r w:rsidR="00BE1BB3">
          <w:rPr>
            <w:noProof/>
            <w:webHidden/>
          </w:rPr>
          <w:fldChar w:fldCharType="begin"/>
        </w:r>
        <w:r w:rsidR="00BE1BB3">
          <w:rPr>
            <w:noProof/>
            <w:webHidden/>
          </w:rPr>
          <w:instrText xml:space="preserve"> PAGEREF _Toc506816609 \h </w:instrText>
        </w:r>
        <w:r w:rsidR="00BE1BB3">
          <w:rPr>
            <w:noProof/>
            <w:webHidden/>
          </w:rPr>
        </w:r>
        <w:r w:rsidR="00BE1BB3">
          <w:rPr>
            <w:noProof/>
            <w:webHidden/>
          </w:rPr>
          <w:fldChar w:fldCharType="separate"/>
        </w:r>
        <w:r w:rsidR="00BE1BB3">
          <w:rPr>
            <w:noProof/>
            <w:webHidden/>
          </w:rPr>
          <w:t>49</w:t>
        </w:r>
        <w:r w:rsidR="00BE1BB3">
          <w:rPr>
            <w:noProof/>
            <w:webHidden/>
          </w:rPr>
          <w:fldChar w:fldCharType="end"/>
        </w:r>
      </w:hyperlink>
    </w:p>
    <w:p w14:paraId="2CCF7ABF" w14:textId="48EE05D1"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610" w:history="1">
        <w:r w:rsidR="00BE1BB3" w:rsidRPr="00283C59">
          <w:rPr>
            <w:rStyle w:val="Hyperlink"/>
            <w:noProof/>
          </w:rPr>
          <w:t>3.20.1 General</w:t>
        </w:r>
        <w:r w:rsidR="00BE1BB3">
          <w:rPr>
            <w:noProof/>
            <w:webHidden/>
          </w:rPr>
          <w:tab/>
        </w:r>
        <w:r w:rsidR="00BE1BB3">
          <w:rPr>
            <w:noProof/>
            <w:webHidden/>
          </w:rPr>
          <w:fldChar w:fldCharType="begin"/>
        </w:r>
        <w:r w:rsidR="00BE1BB3">
          <w:rPr>
            <w:noProof/>
            <w:webHidden/>
          </w:rPr>
          <w:instrText xml:space="preserve"> PAGEREF _Toc506816610 \h </w:instrText>
        </w:r>
        <w:r w:rsidR="00BE1BB3">
          <w:rPr>
            <w:noProof/>
            <w:webHidden/>
          </w:rPr>
        </w:r>
        <w:r w:rsidR="00BE1BB3">
          <w:rPr>
            <w:noProof/>
            <w:webHidden/>
          </w:rPr>
          <w:fldChar w:fldCharType="separate"/>
        </w:r>
        <w:r w:rsidR="00BE1BB3">
          <w:rPr>
            <w:noProof/>
            <w:webHidden/>
          </w:rPr>
          <w:t>49</w:t>
        </w:r>
        <w:r w:rsidR="00BE1BB3">
          <w:rPr>
            <w:noProof/>
            <w:webHidden/>
          </w:rPr>
          <w:fldChar w:fldCharType="end"/>
        </w:r>
      </w:hyperlink>
    </w:p>
    <w:p w14:paraId="2EA4ADC8" w14:textId="3D8CBF75"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611" w:history="1">
        <w:r w:rsidR="00BE1BB3" w:rsidRPr="00283C59">
          <w:rPr>
            <w:rStyle w:val="Hyperlink"/>
            <w:noProof/>
          </w:rPr>
          <w:t>3.20.2 Constraints</w:t>
        </w:r>
        <w:r w:rsidR="00BE1BB3">
          <w:rPr>
            <w:noProof/>
            <w:webHidden/>
          </w:rPr>
          <w:tab/>
        </w:r>
        <w:r w:rsidR="00BE1BB3">
          <w:rPr>
            <w:noProof/>
            <w:webHidden/>
          </w:rPr>
          <w:fldChar w:fldCharType="begin"/>
        </w:r>
        <w:r w:rsidR="00BE1BB3">
          <w:rPr>
            <w:noProof/>
            <w:webHidden/>
          </w:rPr>
          <w:instrText xml:space="preserve"> PAGEREF _Toc506816611 \h </w:instrText>
        </w:r>
        <w:r w:rsidR="00BE1BB3">
          <w:rPr>
            <w:noProof/>
            <w:webHidden/>
          </w:rPr>
        </w:r>
        <w:r w:rsidR="00BE1BB3">
          <w:rPr>
            <w:noProof/>
            <w:webHidden/>
          </w:rPr>
          <w:fldChar w:fldCharType="separate"/>
        </w:r>
        <w:r w:rsidR="00BE1BB3">
          <w:rPr>
            <w:noProof/>
            <w:webHidden/>
          </w:rPr>
          <w:t>50</w:t>
        </w:r>
        <w:r w:rsidR="00BE1BB3">
          <w:rPr>
            <w:noProof/>
            <w:webHidden/>
          </w:rPr>
          <w:fldChar w:fldCharType="end"/>
        </w:r>
      </w:hyperlink>
    </w:p>
    <w:p w14:paraId="7EAB9490" w14:textId="7AD29D2E"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612" w:history="1">
        <w:r w:rsidR="00BE1BB3" w:rsidRPr="00283C59">
          <w:rPr>
            <w:rStyle w:val="Hyperlink"/>
            <w:noProof/>
          </w:rPr>
          <w:t>3.20.3 analysisTarget property</w:t>
        </w:r>
        <w:r w:rsidR="00BE1BB3">
          <w:rPr>
            <w:noProof/>
            <w:webHidden/>
          </w:rPr>
          <w:tab/>
        </w:r>
        <w:r w:rsidR="00BE1BB3">
          <w:rPr>
            <w:noProof/>
            <w:webHidden/>
          </w:rPr>
          <w:fldChar w:fldCharType="begin"/>
        </w:r>
        <w:r w:rsidR="00BE1BB3">
          <w:rPr>
            <w:noProof/>
            <w:webHidden/>
          </w:rPr>
          <w:instrText xml:space="preserve"> PAGEREF _Toc506816612 \h </w:instrText>
        </w:r>
        <w:r w:rsidR="00BE1BB3">
          <w:rPr>
            <w:noProof/>
            <w:webHidden/>
          </w:rPr>
        </w:r>
        <w:r w:rsidR="00BE1BB3">
          <w:rPr>
            <w:noProof/>
            <w:webHidden/>
          </w:rPr>
          <w:fldChar w:fldCharType="separate"/>
        </w:r>
        <w:r w:rsidR="00BE1BB3">
          <w:rPr>
            <w:noProof/>
            <w:webHidden/>
          </w:rPr>
          <w:t>50</w:t>
        </w:r>
        <w:r w:rsidR="00BE1BB3">
          <w:rPr>
            <w:noProof/>
            <w:webHidden/>
          </w:rPr>
          <w:fldChar w:fldCharType="end"/>
        </w:r>
      </w:hyperlink>
    </w:p>
    <w:p w14:paraId="176F6063" w14:textId="493C3B23"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613" w:history="1">
        <w:r w:rsidR="00BE1BB3" w:rsidRPr="00283C59">
          <w:rPr>
            <w:rStyle w:val="Hyperlink"/>
            <w:noProof/>
          </w:rPr>
          <w:t>3.20.4 resultFile property</w:t>
        </w:r>
        <w:r w:rsidR="00BE1BB3">
          <w:rPr>
            <w:noProof/>
            <w:webHidden/>
          </w:rPr>
          <w:tab/>
        </w:r>
        <w:r w:rsidR="00BE1BB3">
          <w:rPr>
            <w:noProof/>
            <w:webHidden/>
          </w:rPr>
          <w:fldChar w:fldCharType="begin"/>
        </w:r>
        <w:r w:rsidR="00BE1BB3">
          <w:rPr>
            <w:noProof/>
            <w:webHidden/>
          </w:rPr>
          <w:instrText xml:space="preserve"> PAGEREF _Toc506816613 \h </w:instrText>
        </w:r>
        <w:r w:rsidR="00BE1BB3">
          <w:rPr>
            <w:noProof/>
            <w:webHidden/>
          </w:rPr>
        </w:r>
        <w:r w:rsidR="00BE1BB3">
          <w:rPr>
            <w:noProof/>
            <w:webHidden/>
          </w:rPr>
          <w:fldChar w:fldCharType="separate"/>
        </w:r>
        <w:r w:rsidR="00BE1BB3">
          <w:rPr>
            <w:noProof/>
            <w:webHidden/>
          </w:rPr>
          <w:t>51</w:t>
        </w:r>
        <w:r w:rsidR="00BE1BB3">
          <w:rPr>
            <w:noProof/>
            <w:webHidden/>
          </w:rPr>
          <w:fldChar w:fldCharType="end"/>
        </w:r>
      </w:hyperlink>
    </w:p>
    <w:p w14:paraId="26D1640C" w14:textId="4C85453F"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614" w:history="1">
        <w:r w:rsidR="00BE1BB3" w:rsidRPr="00283C59">
          <w:rPr>
            <w:rStyle w:val="Hyperlink"/>
            <w:noProof/>
          </w:rPr>
          <w:t>3.20.5 fullyQualifiedLogicalName property</w:t>
        </w:r>
        <w:r w:rsidR="00BE1BB3">
          <w:rPr>
            <w:noProof/>
            <w:webHidden/>
          </w:rPr>
          <w:tab/>
        </w:r>
        <w:r w:rsidR="00BE1BB3">
          <w:rPr>
            <w:noProof/>
            <w:webHidden/>
          </w:rPr>
          <w:fldChar w:fldCharType="begin"/>
        </w:r>
        <w:r w:rsidR="00BE1BB3">
          <w:rPr>
            <w:noProof/>
            <w:webHidden/>
          </w:rPr>
          <w:instrText xml:space="preserve"> PAGEREF _Toc506816614 \h </w:instrText>
        </w:r>
        <w:r w:rsidR="00BE1BB3">
          <w:rPr>
            <w:noProof/>
            <w:webHidden/>
          </w:rPr>
        </w:r>
        <w:r w:rsidR="00BE1BB3">
          <w:rPr>
            <w:noProof/>
            <w:webHidden/>
          </w:rPr>
          <w:fldChar w:fldCharType="separate"/>
        </w:r>
        <w:r w:rsidR="00BE1BB3">
          <w:rPr>
            <w:noProof/>
            <w:webHidden/>
          </w:rPr>
          <w:t>51</w:t>
        </w:r>
        <w:r w:rsidR="00BE1BB3">
          <w:rPr>
            <w:noProof/>
            <w:webHidden/>
          </w:rPr>
          <w:fldChar w:fldCharType="end"/>
        </w:r>
      </w:hyperlink>
    </w:p>
    <w:p w14:paraId="49F7EF09" w14:textId="21595058"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615" w:history="1">
        <w:r w:rsidR="00BE1BB3" w:rsidRPr="00283C59">
          <w:rPr>
            <w:rStyle w:val="Hyperlink"/>
            <w:noProof/>
          </w:rPr>
          <w:t>3.20.6 logicalLocationKey property</w:t>
        </w:r>
        <w:r w:rsidR="00BE1BB3">
          <w:rPr>
            <w:noProof/>
            <w:webHidden/>
          </w:rPr>
          <w:tab/>
        </w:r>
        <w:r w:rsidR="00BE1BB3">
          <w:rPr>
            <w:noProof/>
            <w:webHidden/>
          </w:rPr>
          <w:fldChar w:fldCharType="begin"/>
        </w:r>
        <w:r w:rsidR="00BE1BB3">
          <w:rPr>
            <w:noProof/>
            <w:webHidden/>
          </w:rPr>
          <w:instrText xml:space="preserve"> PAGEREF _Toc506816615 \h </w:instrText>
        </w:r>
        <w:r w:rsidR="00BE1BB3">
          <w:rPr>
            <w:noProof/>
            <w:webHidden/>
          </w:rPr>
        </w:r>
        <w:r w:rsidR="00BE1BB3">
          <w:rPr>
            <w:noProof/>
            <w:webHidden/>
          </w:rPr>
          <w:fldChar w:fldCharType="separate"/>
        </w:r>
        <w:r w:rsidR="00BE1BB3">
          <w:rPr>
            <w:noProof/>
            <w:webHidden/>
          </w:rPr>
          <w:t>51</w:t>
        </w:r>
        <w:r w:rsidR="00BE1BB3">
          <w:rPr>
            <w:noProof/>
            <w:webHidden/>
          </w:rPr>
          <w:fldChar w:fldCharType="end"/>
        </w:r>
      </w:hyperlink>
    </w:p>
    <w:p w14:paraId="4799FB78" w14:textId="7E061599"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616" w:history="1">
        <w:r w:rsidR="00BE1BB3" w:rsidRPr="00283C59">
          <w:rPr>
            <w:rStyle w:val="Hyperlink"/>
            <w:noProof/>
          </w:rPr>
          <w:t>3.20.7 decoratedName property</w:t>
        </w:r>
        <w:r w:rsidR="00BE1BB3">
          <w:rPr>
            <w:noProof/>
            <w:webHidden/>
          </w:rPr>
          <w:tab/>
        </w:r>
        <w:r w:rsidR="00BE1BB3">
          <w:rPr>
            <w:noProof/>
            <w:webHidden/>
          </w:rPr>
          <w:fldChar w:fldCharType="begin"/>
        </w:r>
        <w:r w:rsidR="00BE1BB3">
          <w:rPr>
            <w:noProof/>
            <w:webHidden/>
          </w:rPr>
          <w:instrText xml:space="preserve"> PAGEREF _Toc506816616 \h </w:instrText>
        </w:r>
        <w:r w:rsidR="00BE1BB3">
          <w:rPr>
            <w:noProof/>
            <w:webHidden/>
          </w:rPr>
        </w:r>
        <w:r w:rsidR="00BE1BB3">
          <w:rPr>
            <w:noProof/>
            <w:webHidden/>
          </w:rPr>
          <w:fldChar w:fldCharType="separate"/>
        </w:r>
        <w:r w:rsidR="00BE1BB3">
          <w:rPr>
            <w:noProof/>
            <w:webHidden/>
          </w:rPr>
          <w:t>52</w:t>
        </w:r>
        <w:r w:rsidR="00BE1BB3">
          <w:rPr>
            <w:noProof/>
            <w:webHidden/>
          </w:rPr>
          <w:fldChar w:fldCharType="end"/>
        </w:r>
      </w:hyperlink>
    </w:p>
    <w:p w14:paraId="79510434" w14:textId="4550EE9B"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617" w:history="1">
        <w:r w:rsidR="00BE1BB3" w:rsidRPr="00283C59">
          <w:rPr>
            <w:rStyle w:val="Hyperlink"/>
            <w:noProof/>
          </w:rPr>
          <w:t>3.20.8 properties property</w:t>
        </w:r>
        <w:r w:rsidR="00BE1BB3">
          <w:rPr>
            <w:noProof/>
            <w:webHidden/>
          </w:rPr>
          <w:tab/>
        </w:r>
        <w:r w:rsidR="00BE1BB3">
          <w:rPr>
            <w:noProof/>
            <w:webHidden/>
          </w:rPr>
          <w:fldChar w:fldCharType="begin"/>
        </w:r>
        <w:r w:rsidR="00BE1BB3">
          <w:rPr>
            <w:noProof/>
            <w:webHidden/>
          </w:rPr>
          <w:instrText xml:space="preserve"> PAGEREF _Toc506816617 \h </w:instrText>
        </w:r>
        <w:r w:rsidR="00BE1BB3">
          <w:rPr>
            <w:noProof/>
            <w:webHidden/>
          </w:rPr>
        </w:r>
        <w:r w:rsidR="00BE1BB3">
          <w:rPr>
            <w:noProof/>
            <w:webHidden/>
          </w:rPr>
          <w:fldChar w:fldCharType="separate"/>
        </w:r>
        <w:r w:rsidR="00BE1BB3">
          <w:rPr>
            <w:noProof/>
            <w:webHidden/>
          </w:rPr>
          <w:t>53</w:t>
        </w:r>
        <w:r w:rsidR="00BE1BB3">
          <w:rPr>
            <w:noProof/>
            <w:webHidden/>
          </w:rPr>
          <w:fldChar w:fldCharType="end"/>
        </w:r>
      </w:hyperlink>
    </w:p>
    <w:p w14:paraId="341B4863" w14:textId="71FBC72C" w:rsidR="00BE1BB3" w:rsidRDefault="00A27CE2">
      <w:pPr>
        <w:pStyle w:val="TOC2"/>
        <w:tabs>
          <w:tab w:val="right" w:leader="dot" w:pos="9350"/>
        </w:tabs>
        <w:rPr>
          <w:rFonts w:asciiTheme="minorHAnsi" w:eastAsiaTheme="minorEastAsia" w:hAnsiTheme="minorHAnsi" w:cstheme="minorBidi"/>
          <w:noProof/>
          <w:sz w:val="22"/>
          <w:szCs w:val="22"/>
        </w:rPr>
      </w:pPr>
      <w:hyperlink w:anchor="_Toc506816618" w:history="1">
        <w:r w:rsidR="00BE1BB3" w:rsidRPr="00283C59">
          <w:rPr>
            <w:rStyle w:val="Hyperlink"/>
            <w:noProof/>
          </w:rPr>
          <w:t>3.21 physicalLocation object</w:t>
        </w:r>
        <w:r w:rsidR="00BE1BB3">
          <w:rPr>
            <w:noProof/>
            <w:webHidden/>
          </w:rPr>
          <w:tab/>
        </w:r>
        <w:r w:rsidR="00BE1BB3">
          <w:rPr>
            <w:noProof/>
            <w:webHidden/>
          </w:rPr>
          <w:fldChar w:fldCharType="begin"/>
        </w:r>
        <w:r w:rsidR="00BE1BB3">
          <w:rPr>
            <w:noProof/>
            <w:webHidden/>
          </w:rPr>
          <w:instrText xml:space="preserve"> PAGEREF _Toc506816618 \h </w:instrText>
        </w:r>
        <w:r w:rsidR="00BE1BB3">
          <w:rPr>
            <w:noProof/>
            <w:webHidden/>
          </w:rPr>
        </w:r>
        <w:r w:rsidR="00BE1BB3">
          <w:rPr>
            <w:noProof/>
            <w:webHidden/>
          </w:rPr>
          <w:fldChar w:fldCharType="separate"/>
        </w:r>
        <w:r w:rsidR="00BE1BB3">
          <w:rPr>
            <w:noProof/>
            <w:webHidden/>
          </w:rPr>
          <w:t>53</w:t>
        </w:r>
        <w:r w:rsidR="00BE1BB3">
          <w:rPr>
            <w:noProof/>
            <w:webHidden/>
          </w:rPr>
          <w:fldChar w:fldCharType="end"/>
        </w:r>
      </w:hyperlink>
    </w:p>
    <w:p w14:paraId="15B4BD6F" w14:textId="17BF3112"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619" w:history="1">
        <w:r w:rsidR="00BE1BB3" w:rsidRPr="00283C59">
          <w:rPr>
            <w:rStyle w:val="Hyperlink"/>
            <w:noProof/>
          </w:rPr>
          <w:t>3.21.1 General</w:t>
        </w:r>
        <w:r w:rsidR="00BE1BB3">
          <w:rPr>
            <w:noProof/>
            <w:webHidden/>
          </w:rPr>
          <w:tab/>
        </w:r>
        <w:r w:rsidR="00BE1BB3">
          <w:rPr>
            <w:noProof/>
            <w:webHidden/>
          </w:rPr>
          <w:fldChar w:fldCharType="begin"/>
        </w:r>
        <w:r w:rsidR="00BE1BB3">
          <w:rPr>
            <w:noProof/>
            <w:webHidden/>
          </w:rPr>
          <w:instrText xml:space="preserve"> PAGEREF _Toc506816619 \h </w:instrText>
        </w:r>
        <w:r w:rsidR="00BE1BB3">
          <w:rPr>
            <w:noProof/>
            <w:webHidden/>
          </w:rPr>
        </w:r>
        <w:r w:rsidR="00BE1BB3">
          <w:rPr>
            <w:noProof/>
            <w:webHidden/>
          </w:rPr>
          <w:fldChar w:fldCharType="separate"/>
        </w:r>
        <w:r w:rsidR="00BE1BB3">
          <w:rPr>
            <w:noProof/>
            <w:webHidden/>
          </w:rPr>
          <w:t>53</w:t>
        </w:r>
        <w:r w:rsidR="00BE1BB3">
          <w:rPr>
            <w:noProof/>
            <w:webHidden/>
          </w:rPr>
          <w:fldChar w:fldCharType="end"/>
        </w:r>
      </w:hyperlink>
    </w:p>
    <w:p w14:paraId="51D3F908" w14:textId="287C06DE"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620" w:history="1">
        <w:r w:rsidR="00BE1BB3" w:rsidRPr="00283C59">
          <w:rPr>
            <w:rStyle w:val="Hyperlink"/>
            <w:noProof/>
          </w:rPr>
          <w:t>3.21.2 id property</w:t>
        </w:r>
        <w:r w:rsidR="00BE1BB3">
          <w:rPr>
            <w:noProof/>
            <w:webHidden/>
          </w:rPr>
          <w:tab/>
        </w:r>
        <w:r w:rsidR="00BE1BB3">
          <w:rPr>
            <w:noProof/>
            <w:webHidden/>
          </w:rPr>
          <w:fldChar w:fldCharType="begin"/>
        </w:r>
        <w:r w:rsidR="00BE1BB3">
          <w:rPr>
            <w:noProof/>
            <w:webHidden/>
          </w:rPr>
          <w:instrText xml:space="preserve"> PAGEREF _Toc506816620 \h </w:instrText>
        </w:r>
        <w:r w:rsidR="00BE1BB3">
          <w:rPr>
            <w:noProof/>
            <w:webHidden/>
          </w:rPr>
        </w:r>
        <w:r w:rsidR="00BE1BB3">
          <w:rPr>
            <w:noProof/>
            <w:webHidden/>
          </w:rPr>
          <w:fldChar w:fldCharType="separate"/>
        </w:r>
        <w:r w:rsidR="00BE1BB3">
          <w:rPr>
            <w:noProof/>
            <w:webHidden/>
          </w:rPr>
          <w:t>53</w:t>
        </w:r>
        <w:r w:rsidR="00BE1BB3">
          <w:rPr>
            <w:noProof/>
            <w:webHidden/>
          </w:rPr>
          <w:fldChar w:fldCharType="end"/>
        </w:r>
      </w:hyperlink>
    </w:p>
    <w:p w14:paraId="4C057A1A" w14:textId="610C654F"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621" w:history="1">
        <w:r w:rsidR="00BE1BB3" w:rsidRPr="00283C59">
          <w:rPr>
            <w:rStyle w:val="Hyperlink"/>
            <w:noProof/>
          </w:rPr>
          <w:t>3.21.3 uri property</w:t>
        </w:r>
        <w:r w:rsidR="00BE1BB3">
          <w:rPr>
            <w:noProof/>
            <w:webHidden/>
          </w:rPr>
          <w:tab/>
        </w:r>
        <w:r w:rsidR="00BE1BB3">
          <w:rPr>
            <w:noProof/>
            <w:webHidden/>
          </w:rPr>
          <w:fldChar w:fldCharType="begin"/>
        </w:r>
        <w:r w:rsidR="00BE1BB3">
          <w:rPr>
            <w:noProof/>
            <w:webHidden/>
          </w:rPr>
          <w:instrText xml:space="preserve"> PAGEREF _Toc506816621 \h </w:instrText>
        </w:r>
        <w:r w:rsidR="00BE1BB3">
          <w:rPr>
            <w:noProof/>
            <w:webHidden/>
          </w:rPr>
        </w:r>
        <w:r w:rsidR="00BE1BB3">
          <w:rPr>
            <w:noProof/>
            <w:webHidden/>
          </w:rPr>
          <w:fldChar w:fldCharType="separate"/>
        </w:r>
        <w:r w:rsidR="00BE1BB3">
          <w:rPr>
            <w:noProof/>
            <w:webHidden/>
          </w:rPr>
          <w:t>53</w:t>
        </w:r>
        <w:r w:rsidR="00BE1BB3">
          <w:rPr>
            <w:noProof/>
            <w:webHidden/>
          </w:rPr>
          <w:fldChar w:fldCharType="end"/>
        </w:r>
      </w:hyperlink>
    </w:p>
    <w:p w14:paraId="092A1B41" w14:textId="3D92878D"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622" w:history="1">
        <w:r w:rsidR="00BE1BB3" w:rsidRPr="00283C59">
          <w:rPr>
            <w:rStyle w:val="Hyperlink"/>
            <w:noProof/>
          </w:rPr>
          <w:t>3.21.4 uriBaseId property</w:t>
        </w:r>
        <w:r w:rsidR="00BE1BB3">
          <w:rPr>
            <w:noProof/>
            <w:webHidden/>
          </w:rPr>
          <w:tab/>
        </w:r>
        <w:r w:rsidR="00BE1BB3">
          <w:rPr>
            <w:noProof/>
            <w:webHidden/>
          </w:rPr>
          <w:fldChar w:fldCharType="begin"/>
        </w:r>
        <w:r w:rsidR="00BE1BB3">
          <w:rPr>
            <w:noProof/>
            <w:webHidden/>
          </w:rPr>
          <w:instrText xml:space="preserve"> PAGEREF _Toc506816622 \h </w:instrText>
        </w:r>
        <w:r w:rsidR="00BE1BB3">
          <w:rPr>
            <w:noProof/>
            <w:webHidden/>
          </w:rPr>
        </w:r>
        <w:r w:rsidR="00BE1BB3">
          <w:rPr>
            <w:noProof/>
            <w:webHidden/>
          </w:rPr>
          <w:fldChar w:fldCharType="separate"/>
        </w:r>
        <w:r w:rsidR="00BE1BB3">
          <w:rPr>
            <w:noProof/>
            <w:webHidden/>
          </w:rPr>
          <w:t>54</w:t>
        </w:r>
        <w:r w:rsidR="00BE1BB3">
          <w:rPr>
            <w:noProof/>
            <w:webHidden/>
          </w:rPr>
          <w:fldChar w:fldCharType="end"/>
        </w:r>
      </w:hyperlink>
    </w:p>
    <w:p w14:paraId="2F643DFE" w14:textId="4D94CAAE"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623" w:history="1">
        <w:r w:rsidR="00BE1BB3" w:rsidRPr="00283C59">
          <w:rPr>
            <w:rStyle w:val="Hyperlink"/>
            <w:noProof/>
          </w:rPr>
          <w:t>3.21.5 region property</w:t>
        </w:r>
        <w:r w:rsidR="00BE1BB3">
          <w:rPr>
            <w:noProof/>
            <w:webHidden/>
          </w:rPr>
          <w:tab/>
        </w:r>
        <w:r w:rsidR="00BE1BB3">
          <w:rPr>
            <w:noProof/>
            <w:webHidden/>
          </w:rPr>
          <w:fldChar w:fldCharType="begin"/>
        </w:r>
        <w:r w:rsidR="00BE1BB3">
          <w:rPr>
            <w:noProof/>
            <w:webHidden/>
          </w:rPr>
          <w:instrText xml:space="preserve"> PAGEREF _Toc506816623 \h </w:instrText>
        </w:r>
        <w:r w:rsidR="00BE1BB3">
          <w:rPr>
            <w:noProof/>
            <w:webHidden/>
          </w:rPr>
        </w:r>
        <w:r w:rsidR="00BE1BB3">
          <w:rPr>
            <w:noProof/>
            <w:webHidden/>
          </w:rPr>
          <w:fldChar w:fldCharType="separate"/>
        </w:r>
        <w:r w:rsidR="00BE1BB3">
          <w:rPr>
            <w:noProof/>
            <w:webHidden/>
          </w:rPr>
          <w:t>54</w:t>
        </w:r>
        <w:r w:rsidR="00BE1BB3">
          <w:rPr>
            <w:noProof/>
            <w:webHidden/>
          </w:rPr>
          <w:fldChar w:fldCharType="end"/>
        </w:r>
      </w:hyperlink>
    </w:p>
    <w:p w14:paraId="33AB07A6" w14:textId="1AD2DB77" w:rsidR="00BE1BB3" w:rsidRDefault="00A27CE2">
      <w:pPr>
        <w:pStyle w:val="TOC2"/>
        <w:tabs>
          <w:tab w:val="right" w:leader="dot" w:pos="9350"/>
        </w:tabs>
        <w:rPr>
          <w:rFonts w:asciiTheme="minorHAnsi" w:eastAsiaTheme="minorEastAsia" w:hAnsiTheme="minorHAnsi" w:cstheme="minorBidi"/>
          <w:noProof/>
          <w:sz w:val="22"/>
          <w:szCs w:val="22"/>
        </w:rPr>
      </w:pPr>
      <w:hyperlink w:anchor="_Toc506816624" w:history="1">
        <w:r w:rsidR="00BE1BB3" w:rsidRPr="00283C59">
          <w:rPr>
            <w:rStyle w:val="Hyperlink"/>
            <w:noProof/>
          </w:rPr>
          <w:t>3.22 region object</w:t>
        </w:r>
        <w:r w:rsidR="00BE1BB3">
          <w:rPr>
            <w:noProof/>
            <w:webHidden/>
          </w:rPr>
          <w:tab/>
        </w:r>
        <w:r w:rsidR="00BE1BB3">
          <w:rPr>
            <w:noProof/>
            <w:webHidden/>
          </w:rPr>
          <w:fldChar w:fldCharType="begin"/>
        </w:r>
        <w:r w:rsidR="00BE1BB3">
          <w:rPr>
            <w:noProof/>
            <w:webHidden/>
          </w:rPr>
          <w:instrText xml:space="preserve"> PAGEREF _Toc506816624 \h </w:instrText>
        </w:r>
        <w:r w:rsidR="00BE1BB3">
          <w:rPr>
            <w:noProof/>
            <w:webHidden/>
          </w:rPr>
        </w:r>
        <w:r w:rsidR="00BE1BB3">
          <w:rPr>
            <w:noProof/>
            <w:webHidden/>
          </w:rPr>
          <w:fldChar w:fldCharType="separate"/>
        </w:r>
        <w:r w:rsidR="00BE1BB3">
          <w:rPr>
            <w:noProof/>
            <w:webHidden/>
          </w:rPr>
          <w:t>54</w:t>
        </w:r>
        <w:r w:rsidR="00BE1BB3">
          <w:rPr>
            <w:noProof/>
            <w:webHidden/>
          </w:rPr>
          <w:fldChar w:fldCharType="end"/>
        </w:r>
      </w:hyperlink>
    </w:p>
    <w:p w14:paraId="435144FE" w14:textId="2B561C7C"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625" w:history="1">
        <w:r w:rsidR="00BE1BB3" w:rsidRPr="00283C59">
          <w:rPr>
            <w:rStyle w:val="Hyperlink"/>
            <w:noProof/>
          </w:rPr>
          <w:t>3.22.1 General</w:t>
        </w:r>
        <w:r w:rsidR="00BE1BB3">
          <w:rPr>
            <w:noProof/>
            <w:webHidden/>
          </w:rPr>
          <w:tab/>
        </w:r>
        <w:r w:rsidR="00BE1BB3">
          <w:rPr>
            <w:noProof/>
            <w:webHidden/>
          </w:rPr>
          <w:fldChar w:fldCharType="begin"/>
        </w:r>
        <w:r w:rsidR="00BE1BB3">
          <w:rPr>
            <w:noProof/>
            <w:webHidden/>
          </w:rPr>
          <w:instrText xml:space="preserve"> PAGEREF _Toc506816625 \h </w:instrText>
        </w:r>
        <w:r w:rsidR="00BE1BB3">
          <w:rPr>
            <w:noProof/>
            <w:webHidden/>
          </w:rPr>
        </w:r>
        <w:r w:rsidR="00BE1BB3">
          <w:rPr>
            <w:noProof/>
            <w:webHidden/>
          </w:rPr>
          <w:fldChar w:fldCharType="separate"/>
        </w:r>
        <w:r w:rsidR="00BE1BB3">
          <w:rPr>
            <w:noProof/>
            <w:webHidden/>
          </w:rPr>
          <w:t>54</w:t>
        </w:r>
        <w:r w:rsidR="00BE1BB3">
          <w:rPr>
            <w:noProof/>
            <w:webHidden/>
          </w:rPr>
          <w:fldChar w:fldCharType="end"/>
        </w:r>
      </w:hyperlink>
    </w:p>
    <w:p w14:paraId="1FD0AE60" w14:textId="7C8346E3"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626" w:history="1">
        <w:r w:rsidR="00BE1BB3" w:rsidRPr="00283C59">
          <w:rPr>
            <w:rStyle w:val="Hyperlink"/>
            <w:noProof/>
          </w:rPr>
          <w:t>3.22.2 Text regions</w:t>
        </w:r>
        <w:r w:rsidR="00BE1BB3">
          <w:rPr>
            <w:noProof/>
            <w:webHidden/>
          </w:rPr>
          <w:tab/>
        </w:r>
        <w:r w:rsidR="00BE1BB3">
          <w:rPr>
            <w:noProof/>
            <w:webHidden/>
          </w:rPr>
          <w:fldChar w:fldCharType="begin"/>
        </w:r>
        <w:r w:rsidR="00BE1BB3">
          <w:rPr>
            <w:noProof/>
            <w:webHidden/>
          </w:rPr>
          <w:instrText xml:space="preserve"> PAGEREF _Toc506816626 \h </w:instrText>
        </w:r>
        <w:r w:rsidR="00BE1BB3">
          <w:rPr>
            <w:noProof/>
            <w:webHidden/>
          </w:rPr>
        </w:r>
        <w:r w:rsidR="00BE1BB3">
          <w:rPr>
            <w:noProof/>
            <w:webHidden/>
          </w:rPr>
          <w:fldChar w:fldCharType="separate"/>
        </w:r>
        <w:r w:rsidR="00BE1BB3">
          <w:rPr>
            <w:noProof/>
            <w:webHidden/>
          </w:rPr>
          <w:t>55</w:t>
        </w:r>
        <w:r w:rsidR="00BE1BB3">
          <w:rPr>
            <w:noProof/>
            <w:webHidden/>
          </w:rPr>
          <w:fldChar w:fldCharType="end"/>
        </w:r>
      </w:hyperlink>
    </w:p>
    <w:p w14:paraId="23BE5425" w14:textId="490B4187"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627" w:history="1">
        <w:r w:rsidR="00BE1BB3" w:rsidRPr="00283C59">
          <w:rPr>
            <w:rStyle w:val="Hyperlink"/>
            <w:noProof/>
          </w:rPr>
          <w:t>3.22.3 Binary regions</w:t>
        </w:r>
        <w:r w:rsidR="00BE1BB3">
          <w:rPr>
            <w:noProof/>
            <w:webHidden/>
          </w:rPr>
          <w:tab/>
        </w:r>
        <w:r w:rsidR="00BE1BB3">
          <w:rPr>
            <w:noProof/>
            <w:webHidden/>
          </w:rPr>
          <w:fldChar w:fldCharType="begin"/>
        </w:r>
        <w:r w:rsidR="00BE1BB3">
          <w:rPr>
            <w:noProof/>
            <w:webHidden/>
          </w:rPr>
          <w:instrText xml:space="preserve"> PAGEREF _Toc506816627 \h </w:instrText>
        </w:r>
        <w:r w:rsidR="00BE1BB3">
          <w:rPr>
            <w:noProof/>
            <w:webHidden/>
          </w:rPr>
        </w:r>
        <w:r w:rsidR="00BE1BB3">
          <w:rPr>
            <w:noProof/>
            <w:webHidden/>
          </w:rPr>
          <w:fldChar w:fldCharType="separate"/>
        </w:r>
        <w:r w:rsidR="00BE1BB3">
          <w:rPr>
            <w:noProof/>
            <w:webHidden/>
          </w:rPr>
          <w:t>56</w:t>
        </w:r>
        <w:r w:rsidR="00BE1BB3">
          <w:rPr>
            <w:noProof/>
            <w:webHidden/>
          </w:rPr>
          <w:fldChar w:fldCharType="end"/>
        </w:r>
      </w:hyperlink>
    </w:p>
    <w:p w14:paraId="57AEDCEB" w14:textId="383F6204"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628" w:history="1">
        <w:r w:rsidR="00BE1BB3" w:rsidRPr="00283C59">
          <w:rPr>
            <w:rStyle w:val="Hyperlink"/>
            <w:noProof/>
          </w:rPr>
          <w:t>3.22.4 startLine property</w:t>
        </w:r>
        <w:r w:rsidR="00BE1BB3">
          <w:rPr>
            <w:noProof/>
            <w:webHidden/>
          </w:rPr>
          <w:tab/>
        </w:r>
        <w:r w:rsidR="00BE1BB3">
          <w:rPr>
            <w:noProof/>
            <w:webHidden/>
          </w:rPr>
          <w:fldChar w:fldCharType="begin"/>
        </w:r>
        <w:r w:rsidR="00BE1BB3">
          <w:rPr>
            <w:noProof/>
            <w:webHidden/>
          </w:rPr>
          <w:instrText xml:space="preserve"> PAGEREF _Toc506816628 \h </w:instrText>
        </w:r>
        <w:r w:rsidR="00BE1BB3">
          <w:rPr>
            <w:noProof/>
            <w:webHidden/>
          </w:rPr>
        </w:r>
        <w:r w:rsidR="00BE1BB3">
          <w:rPr>
            <w:noProof/>
            <w:webHidden/>
          </w:rPr>
          <w:fldChar w:fldCharType="separate"/>
        </w:r>
        <w:r w:rsidR="00BE1BB3">
          <w:rPr>
            <w:noProof/>
            <w:webHidden/>
          </w:rPr>
          <w:t>56</w:t>
        </w:r>
        <w:r w:rsidR="00BE1BB3">
          <w:rPr>
            <w:noProof/>
            <w:webHidden/>
          </w:rPr>
          <w:fldChar w:fldCharType="end"/>
        </w:r>
      </w:hyperlink>
    </w:p>
    <w:p w14:paraId="6A5DF62A" w14:textId="18F53901"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629" w:history="1">
        <w:r w:rsidR="00BE1BB3" w:rsidRPr="00283C59">
          <w:rPr>
            <w:rStyle w:val="Hyperlink"/>
            <w:noProof/>
          </w:rPr>
          <w:t>3.22.5 startColumn property</w:t>
        </w:r>
        <w:r w:rsidR="00BE1BB3">
          <w:rPr>
            <w:noProof/>
            <w:webHidden/>
          </w:rPr>
          <w:tab/>
        </w:r>
        <w:r w:rsidR="00BE1BB3">
          <w:rPr>
            <w:noProof/>
            <w:webHidden/>
          </w:rPr>
          <w:fldChar w:fldCharType="begin"/>
        </w:r>
        <w:r w:rsidR="00BE1BB3">
          <w:rPr>
            <w:noProof/>
            <w:webHidden/>
          </w:rPr>
          <w:instrText xml:space="preserve"> PAGEREF _Toc506816629 \h </w:instrText>
        </w:r>
        <w:r w:rsidR="00BE1BB3">
          <w:rPr>
            <w:noProof/>
            <w:webHidden/>
          </w:rPr>
        </w:r>
        <w:r w:rsidR="00BE1BB3">
          <w:rPr>
            <w:noProof/>
            <w:webHidden/>
          </w:rPr>
          <w:fldChar w:fldCharType="separate"/>
        </w:r>
        <w:r w:rsidR="00BE1BB3">
          <w:rPr>
            <w:noProof/>
            <w:webHidden/>
          </w:rPr>
          <w:t>56</w:t>
        </w:r>
        <w:r w:rsidR="00BE1BB3">
          <w:rPr>
            <w:noProof/>
            <w:webHidden/>
          </w:rPr>
          <w:fldChar w:fldCharType="end"/>
        </w:r>
      </w:hyperlink>
    </w:p>
    <w:p w14:paraId="31B99E72" w14:textId="558355C8"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630" w:history="1">
        <w:r w:rsidR="00BE1BB3" w:rsidRPr="00283C59">
          <w:rPr>
            <w:rStyle w:val="Hyperlink"/>
            <w:noProof/>
          </w:rPr>
          <w:t>3.22.6 endLine property</w:t>
        </w:r>
        <w:r w:rsidR="00BE1BB3">
          <w:rPr>
            <w:noProof/>
            <w:webHidden/>
          </w:rPr>
          <w:tab/>
        </w:r>
        <w:r w:rsidR="00BE1BB3">
          <w:rPr>
            <w:noProof/>
            <w:webHidden/>
          </w:rPr>
          <w:fldChar w:fldCharType="begin"/>
        </w:r>
        <w:r w:rsidR="00BE1BB3">
          <w:rPr>
            <w:noProof/>
            <w:webHidden/>
          </w:rPr>
          <w:instrText xml:space="preserve"> PAGEREF _Toc506816630 \h </w:instrText>
        </w:r>
        <w:r w:rsidR="00BE1BB3">
          <w:rPr>
            <w:noProof/>
            <w:webHidden/>
          </w:rPr>
        </w:r>
        <w:r w:rsidR="00BE1BB3">
          <w:rPr>
            <w:noProof/>
            <w:webHidden/>
          </w:rPr>
          <w:fldChar w:fldCharType="separate"/>
        </w:r>
        <w:r w:rsidR="00BE1BB3">
          <w:rPr>
            <w:noProof/>
            <w:webHidden/>
          </w:rPr>
          <w:t>57</w:t>
        </w:r>
        <w:r w:rsidR="00BE1BB3">
          <w:rPr>
            <w:noProof/>
            <w:webHidden/>
          </w:rPr>
          <w:fldChar w:fldCharType="end"/>
        </w:r>
      </w:hyperlink>
    </w:p>
    <w:p w14:paraId="3900588D" w14:textId="18F86DC2"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631" w:history="1">
        <w:r w:rsidR="00BE1BB3" w:rsidRPr="00283C59">
          <w:rPr>
            <w:rStyle w:val="Hyperlink"/>
            <w:noProof/>
          </w:rPr>
          <w:t>3.22.7 endColumn property</w:t>
        </w:r>
        <w:r w:rsidR="00BE1BB3">
          <w:rPr>
            <w:noProof/>
            <w:webHidden/>
          </w:rPr>
          <w:tab/>
        </w:r>
        <w:r w:rsidR="00BE1BB3">
          <w:rPr>
            <w:noProof/>
            <w:webHidden/>
          </w:rPr>
          <w:fldChar w:fldCharType="begin"/>
        </w:r>
        <w:r w:rsidR="00BE1BB3">
          <w:rPr>
            <w:noProof/>
            <w:webHidden/>
          </w:rPr>
          <w:instrText xml:space="preserve"> PAGEREF _Toc506816631 \h </w:instrText>
        </w:r>
        <w:r w:rsidR="00BE1BB3">
          <w:rPr>
            <w:noProof/>
            <w:webHidden/>
          </w:rPr>
        </w:r>
        <w:r w:rsidR="00BE1BB3">
          <w:rPr>
            <w:noProof/>
            <w:webHidden/>
          </w:rPr>
          <w:fldChar w:fldCharType="separate"/>
        </w:r>
        <w:r w:rsidR="00BE1BB3">
          <w:rPr>
            <w:noProof/>
            <w:webHidden/>
          </w:rPr>
          <w:t>57</w:t>
        </w:r>
        <w:r w:rsidR="00BE1BB3">
          <w:rPr>
            <w:noProof/>
            <w:webHidden/>
          </w:rPr>
          <w:fldChar w:fldCharType="end"/>
        </w:r>
      </w:hyperlink>
    </w:p>
    <w:p w14:paraId="5D51EA98" w14:textId="4C3CE81E"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632" w:history="1">
        <w:r w:rsidR="00BE1BB3" w:rsidRPr="00283C59">
          <w:rPr>
            <w:rStyle w:val="Hyperlink"/>
            <w:noProof/>
          </w:rPr>
          <w:t>3.22.8 offset property</w:t>
        </w:r>
        <w:r w:rsidR="00BE1BB3">
          <w:rPr>
            <w:noProof/>
            <w:webHidden/>
          </w:rPr>
          <w:tab/>
        </w:r>
        <w:r w:rsidR="00BE1BB3">
          <w:rPr>
            <w:noProof/>
            <w:webHidden/>
          </w:rPr>
          <w:fldChar w:fldCharType="begin"/>
        </w:r>
        <w:r w:rsidR="00BE1BB3">
          <w:rPr>
            <w:noProof/>
            <w:webHidden/>
          </w:rPr>
          <w:instrText xml:space="preserve"> PAGEREF _Toc506816632 \h </w:instrText>
        </w:r>
        <w:r w:rsidR="00BE1BB3">
          <w:rPr>
            <w:noProof/>
            <w:webHidden/>
          </w:rPr>
        </w:r>
        <w:r w:rsidR="00BE1BB3">
          <w:rPr>
            <w:noProof/>
            <w:webHidden/>
          </w:rPr>
          <w:fldChar w:fldCharType="separate"/>
        </w:r>
        <w:r w:rsidR="00BE1BB3">
          <w:rPr>
            <w:noProof/>
            <w:webHidden/>
          </w:rPr>
          <w:t>57</w:t>
        </w:r>
        <w:r w:rsidR="00BE1BB3">
          <w:rPr>
            <w:noProof/>
            <w:webHidden/>
          </w:rPr>
          <w:fldChar w:fldCharType="end"/>
        </w:r>
      </w:hyperlink>
    </w:p>
    <w:p w14:paraId="2AA1AD1A" w14:textId="599225D3"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633" w:history="1">
        <w:r w:rsidR="00BE1BB3" w:rsidRPr="00283C59">
          <w:rPr>
            <w:rStyle w:val="Hyperlink"/>
            <w:noProof/>
          </w:rPr>
          <w:t>3.22.9 length property</w:t>
        </w:r>
        <w:r w:rsidR="00BE1BB3">
          <w:rPr>
            <w:noProof/>
            <w:webHidden/>
          </w:rPr>
          <w:tab/>
        </w:r>
        <w:r w:rsidR="00BE1BB3">
          <w:rPr>
            <w:noProof/>
            <w:webHidden/>
          </w:rPr>
          <w:fldChar w:fldCharType="begin"/>
        </w:r>
        <w:r w:rsidR="00BE1BB3">
          <w:rPr>
            <w:noProof/>
            <w:webHidden/>
          </w:rPr>
          <w:instrText xml:space="preserve"> PAGEREF _Toc506816633 \h </w:instrText>
        </w:r>
        <w:r w:rsidR="00BE1BB3">
          <w:rPr>
            <w:noProof/>
            <w:webHidden/>
          </w:rPr>
        </w:r>
        <w:r w:rsidR="00BE1BB3">
          <w:rPr>
            <w:noProof/>
            <w:webHidden/>
          </w:rPr>
          <w:fldChar w:fldCharType="separate"/>
        </w:r>
        <w:r w:rsidR="00BE1BB3">
          <w:rPr>
            <w:noProof/>
            <w:webHidden/>
          </w:rPr>
          <w:t>57</w:t>
        </w:r>
        <w:r w:rsidR="00BE1BB3">
          <w:rPr>
            <w:noProof/>
            <w:webHidden/>
          </w:rPr>
          <w:fldChar w:fldCharType="end"/>
        </w:r>
      </w:hyperlink>
    </w:p>
    <w:p w14:paraId="177A76CB" w14:textId="16E77536" w:rsidR="00BE1BB3" w:rsidRDefault="00A27CE2">
      <w:pPr>
        <w:pStyle w:val="TOC2"/>
        <w:tabs>
          <w:tab w:val="right" w:leader="dot" w:pos="9350"/>
        </w:tabs>
        <w:rPr>
          <w:rFonts w:asciiTheme="minorHAnsi" w:eastAsiaTheme="minorEastAsia" w:hAnsiTheme="minorHAnsi" w:cstheme="minorBidi"/>
          <w:noProof/>
          <w:sz w:val="22"/>
          <w:szCs w:val="22"/>
        </w:rPr>
      </w:pPr>
      <w:hyperlink w:anchor="_Toc506816634" w:history="1">
        <w:r w:rsidR="00BE1BB3" w:rsidRPr="00283C59">
          <w:rPr>
            <w:rStyle w:val="Hyperlink"/>
            <w:noProof/>
          </w:rPr>
          <w:t>3.23 logicalLocation object</w:t>
        </w:r>
        <w:r w:rsidR="00BE1BB3">
          <w:rPr>
            <w:noProof/>
            <w:webHidden/>
          </w:rPr>
          <w:tab/>
        </w:r>
        <w:r w:rsidR="00BE1BB3">
          <w:rPr>
            <w:noProof/>
            <w:webHidden/>
          </w:rPr>
          <w:fldChar w:fldCharType="begin"/>
        </w:r>
        <w:r w:rsidR="00BE1BB3">
          <w:rPr>
            <w:noProof/>
            <w:webHidden/>
          </w:rPr>
          <w:instrText xml:space="preserve"> PAGEREF _Toc506816634 \h </w:instrText>
        </w:r>
        <w:r w:rsidR="00BE1BB3">
          <w:rPr>
            <w:noProof/>
            <w:webHidden/>
          </w:rPr>
        </w:r>
        <w:r w:rsidR="00BE1BB3">
          <w:rPr>
            <w:noProof/>
            <w:webHidden/>
          </w:rPr>
          <w:fldChar w:fldCharType="separate"/>
        </w:r>
        <w:r w:rsidR="00BE1BB3">
          <w:rPr>
            <w:noProof/>
            <w:webHidden/>
          </w:rPr>
          <w:t>57</w:t>
        </w:r>
        <w:r w:rsidR="00BE1BB3">
          <w:rPr>
            <w:noProof/>
            <w:webHidden/>
          </w:rPr>
          <w:fldChar w:fldCharType="end"/>
        </w:r>
      </w:hyperlink>
    </w:p>
    <w:p w14:paraId="502C1400" w14:textId="52A5644E"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635" w:history="1">
        <w:r w:rsidR="00BE1BB3" w:rsidRPr="00283C59">
          <w:rPr>
            <w:rStyle w:val="Hyperlink"/>
            <w:noProof/>
          </w:rPr>
          <w:t>3.23.1 General</w:t>
        </w:r>
        <w:r w:rsidR="00BE1BB3">
          <w:rPr>
            <w:noProof/>
            <w:webHidden/>
          </w:rPr>
          <w:tab/>
        </w:r>
        <w:r w:rsidR="00BE1BB3">
          <w:rPr>
            <w:noProof/>
            <w:webHidden/>
          </w:rPr>
          <w:fldChar w:fldCharType="begin"/>
        </w:r>
        <w:r w:rsidR="00BE1BB3">
          <w:rPr>
            <w:noProof/>
            <w:webHidden/>
          </w:rPr>
          <w:instrText xml:space="preserve"> PAGEREF _Toc506816635 \h </w:instrText>
        </w:r>
        <w:r w:rsidR="00BE1BB3">
          <w:rPr>
            <w:noProof/>
            <w:webHidden/>
          </w:rPr>
        </w:r>
        <w:r w:rsidR="00BE1BB3">
          <w:rPr>
            <w:noProof/>
            <w:webHidden/>
          </w:rPr>
          <w:fldChar w:fldCharType="separate"/>
        </w:r>
        <w:r w:rsidR="00BE1BB3">
          <w:rPr>
            <w:noProof/>
            <w:webHidden/>
          </w:rPr>
          <w:t>57</w:t>
        </w:r>
        <w:r w:rsidR="00BE1BB3">
          <w:rPr>
            <w:noProof/>
            <w:webHidden/>
          </w:rPr>
          <w:fldChar w:fldCharType="end"/>
        </w:r>
      </w:hyperlink>
    </w:p>
    <w:p w14:paraId="46081E10" w14:textId="0FC04655"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636" w:history="1">
        <w:r w:rsidR="00BE1BB3" w:rsidRPr="00283C59">
          <w:rPr>
            <w:rStyle w:val="Hyperlink"/>
            <w:noProof/>
          </w:rPr>
          <w:t>3.23.2 name property</w:t>
        </w:r>
        <w:r w:rsidR="00BE1BB3">
          <w:rPr>
            <w:noProof/>
            <w:webHidden/>
          </w:rPr>
          <w:tab/>
        </w:r>
        <w:r w:rsidR="00BE1BB3">
          <w:rPr>
            <w:noProof/>
            <w:webHidden/>
          </w:rPr>
          <w:fldChar w:fldCharType="begin"/>
        </w:r>
        <w:r w:rsidR="00BE1BB3">
          <w:rPr>
            <w:noProof/>
            <w:webHidden/>
          </w:rPr>
          <w:instrText xml:space="preserve"> PAGEREF _Toc506816636 \h </w:instrText>
        </w:r>
        <w:r w:rsidR="00BE1BB3">
          <w:rPr>
            <w:noProof/>
            <w:webHidden/>
          </w:rPr>
        </w:r>
        <w:r w:rsidR="00BE1BB3">
          <w:rPr>
            <w:noProof/>
            <w:webHidden/>
          </w:rPr>
          <w:fldChar w:fldCharType="separate"/>
        </w:r>
        <w:r w:rsidR="00BE1BB3">
          <w:rPr>
            <w:noProof/>
            <w:webHidden/>
          </w:rPr>
          <w:t>57</w:t>
        </w:r>
        <w:r w:rsidR="00BE1BB3">
          <w:rPr>
            <w:noProof/>
            <w:webHidden/>
          </w:rPr>
          <w:fldChar w:fldCharType="end"/>
        </w:r>
      </w:hyperlink>
    </w:p>
    <w:p w14:paraId="40763264" w14:textId="5E865178"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637" w:history="1">
        <w:r w:rsidR="00BE1BB3" w:rsidRPr="00283C59">
          <w:rPr>
            <w:rStyle w:val="Hyperlink"/>
            <w:noProof/>
          </w:rPr>
          <w:t>3.23.3 kind property</w:t>
        </w:r>
        <w:r w:rsidR="00BE1BB3">
          <w:rPr>
            <w:noProof/>
            <w:webHidden/>
          </w:rPr>
          <w:tab/>
        </w:r>
        <w:r w:rsidR="00BE1BB3">
          <w:rPr>
            <w:noProof/>
            <w:webHidden/>
          </w:rPr>
          <w:fldChar w:fldCharType="begin"/>
        </w:r>
        <w:r w:rsidR="00BE1BB3">
          <w:rPr>
            <w:noProof/>
            <w:webHidden/>
          </w:rPr>
          <w:instrText xml:space="preserve"> PAGEREF _Toc506816637 \h </w:instrText>
        </w:r>
        <w:r w:rsidR="00BE1BB3">
          <w:rPr>
            <w:noProof/>
            <w:webHidden/>
          </w:rPr>
        </w:r>
        <w:r w:rsidR="00BE1BB3">
          <w:rPr>
            <w:noProof/>
            <w:webHidden/>
          </w:rPr>
          <w:fldChar w:fldCharType="separate"/>
        </w:r>
        <w:r w:rsidR="00BE1BB3">
          <w:rPr>
            <w:noProof/>
            <w:webHidden/>
          </w:rPr>
          <w:t>58</w:t>
        </w:r>
        <w:r w:rsidR="00BE1BB3">
          <w:rPr>
            <w:noProof/>
            <w:webHidden/>
          </w:rPr>
          <w:fldChar w:fldCharType="end"/>
        </w:r>
      </w:hyperlink>
    </w:p>
    <w:p w14:paraId="1177F35C" w14:textId="1A476EA3"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638" w:history="1">
        <w:r w:rsidR="00BE1BB3" w:rsidRPr="00283C59">
          <w:rPr>
            <w:rStyle w:val="Hyperlink"/>
            <w:noProof/>
          </w:rPr>
          <w:t>3.23.4 parentKey property</w:t>
        </w:r>
        <w:r w:rsidR="00BE1BB3">
          <w:rPr>
            <w:noProof/>
            <w:webHidden/>
          </w:rPr>
          <w:tab/>
        </w:r>
        <w:r w:rsidR="00BE1BB3">
          <w:rPr>
            <w:noProof/>
            <w:webHidden/>
          </w:rPr>
          <w:fldChar w:fldCharType="begin"/>
        </w:r>
        <w:r w:rsidR="00BE1BB3">
          <w:rPr>
            <w:noProof/>
            <w:webHidden/>
          </w:rPr>
          <w:instrText xml:space="preserve"> PAGEREF _Toc506816638 \h </w:instrText>
        </w:r>
        <w:r w:rsidR="00BE1BB3">
          <w:rPr>
            <w:noProof/>
            <w:webHidden/>
          </w:rPr>
        </w:r>
        <w:r w:rsidR="00BE1BB3">
          <w:rPr>
            <w:noProof/>
            <w:webHidden/>
          </w:rPr>
          <w:fldChar w:fldCharType="separate"/>
        </w:r>
        <w:r w:rsidR="00BE1BB3">
          <w:rPr>
            <w:noProof/>
            <w:webHidden/>
          </w:rPr>
          <w:t>58</w:t>
        </w:r>
        <w:r w:rsidR="00BE1BB3">
          <w:rPr>
            <w:noProof/>
            <w:webHidden/>
          </w:rPr>
          <w:fldChar w:fldCharType="end"/>
        </w:r>
      </w:hyperlink>
    </w:p>
    <w:p w14:paraId="41BFB968" w14:textId="096C69EE" w:rsidR="00BE1BB3" w:rsidRDefault="00A27CE2">
      <w:pPr>
        <w:pStyle w:val="TOC2"/>
        <w:tabs>
          <w:tab w:val="right" w:leader="dot" w:pos="9350"/>
        </w:tabs>
        <w:rPr>
          <w:rFonts w:asciiTheme="minorHAnsi" w:eastAsiaTheme="minorEastAsia" w:hAnsiTheme="minorHAnsi" w:cstheme="minorBidi"/>
          <w:noProof/>
          <w:sz w:val="22"/>
          <w:szCs w:val="22"/>
        </w:rPr>
      </w:pPr>
      <w:hyperlink w:anchor="_Toc506816639" w:history="1">
        <w:r w:rsidR="00BE1BB3" w:rsidRPr="00283C59">
          <w:rPr>
            <w:rStyle w:val="Hyperlink"/>
            <w:noProof/>
          </w:rPr>
          <w:t>3.24 codeFlow object</w:t>
        </w:r>
        <w:r w:rsidR="00BE1BB3">
          <w:rPr>
            <w:noProof/>
            <w:webHidden/>
          </w:rPr>
          <w:tab/>
        </w:r>
        <w:r w:rsidR="00BE1BB3">
          <w:rPr>
            <w:noProof/>
            <w:webHidden/>
          </w:rPr>
          <w:fldChar w:fldCharType="begin"/>
        </w:r>
        <w:r w:rsidR="00BE1BB3">
          <w:rPr>
            <w:noProof/>
            <w:webHidden/>
          </w:rPr>
          <w:instrText xml:space="preserve"> PAGEREF _Toc506816639 \h </w:instrText>
        </w:r>
        <w:r w:rsidR="00BE1BB3">
          <w:rPr>
            <w:noProof/>
            <w:webHidden/>
          </w:rPr>
        </w:r>
        <w:r w:rsidR="00BE1BB3">
          <w:rPr>
            <w:noProof/>
            <w:webHidden/>
          </w:rPr>
          <w:fldChar w:fldCharType="separate"/>
        </w:r>
        <w:r w:rsidR="00BE1BB3">
          <w:rPr>
            <w:noProof/>
            <w:webHidden/>
          </w:rPr>
          <w:t>59</w:t>
        </w:r>
        <w:r w:rsidR="00BE1BB3">
          <w:rPr>
            <w:noProof/>
            <w:webHidden/>
          </w:rPr>
          <w:fldChar w:fldCharType="end"/>
        </w:r>
      </w:hyperlink>
    </w:p>
    <w:p w14:paraId="7338B254" w14:textId="24849391"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640" w:history="1">
        <w:r w:rsidR="00BE1BB3" w:rsidRPr="00283C59">
          <w:rPr>
            <w:rStyle w:val="Hyperlink"/>
            <w:noProof/>
          </w:rPr>
          <w:t>3.24.1 General</w:t>
        </w:r>
        <w:r w:rsidR="00BE1BB3">
          <w:rPr>
            <w:noProof/>
            <w:webHidden/>
          </w:rPr>
          <w:tab/>
        </w:r>
        <w:r w:rsidR="00BE1BB3">
          <w:rPr>
            <w:noProof/>
            <w:webHidden/>
          </w:rPr>
          <w:fldChar w:fldCharType="begin"/>
        </w:r>
        <w:r w:rsidR="00BE1BB3">
          <w:rPr>
            <w:noProof/>
            <w:webHidden/>
          </w:rPr>
          <w:instrText xml:space="preserve"> PAGEREF _Toc506816640 \h </w:instrText>
        </w:r>
        <w:r w:rsidR="00BE1BB3">
          <w:rPr>
            <w:noProof/>
            <w:webHidden/>
          </w:rPr>
        </w:r>
        <w:r w:rsidR="00BE1BB3">
          <w:rPr>
            <w:noProof/>
            <w:webHidden/>
          </w:rPr>
          <w:fldChar w:fldCharType="separate"/>
        </w:r>
        <w:r w:rsidR="00BE1BB3">
          <w:rPr>
            <w:noProof/>
            <w:webHidden/>
          </w:rPr>
          <w:t>59</w:t>
        </w:r>
        <w:r w:rsidR="00BE1BB3">
          <w:rPr>
            <w:noProof/>
            <w:webHidden/>
          </w:rPr>
          <w:fldChar w:fldCharType="end"/>
        </w:r>
      </w:hyperlink>
    </w:p>
    <w:p w14:paraId="611E41C4" w14:textId="0AECF059"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641" w:history="1">
        <w:r w:rsidR="00BE1BB3" w:rsidRPr="00283C59">
          <w:rPr>
            <w:rStyle w:val="Hyperlink"/>
            <w:noProof/>
          </w:rPr>
          <w:t>3.24.2 message property</w:t>
        </w:r>
        <w:r w:rsidR="00BE1BB3">
          <w:rPr>
            <w:noProof/>
            <w:webHidden/>
          </w:rPr>
          <w:tab/>
        </w:r>
        <w:r w:rsidR="00BE1BB3">
          <w:rPr>
            <w:noProof/>
            <w:webHidden/>
          </w:rPr>
          <w:fldChar w:fldCharType="begin"/>
        </w:r>
        <w:r w:rsidR="00BE1BB3">
          <w:rPr>
            <w:noProof/>
            <w:webHidden/>
          </w:rPr>
          <w:instrText xml:space="preserve"> PAGEREF _Toc506816641 \h </w:instrText>
        </w:r>
        <w:r w:rsidR="00BE1BB3">
          <w:rPr>
            <w:noProof/>
            <w:webHidden/>
          </w:rPr>
        </w:r>
        <w:r w:rsidR="00BE1BB3">
          <w:rPr>
            <w:noProof/>
            <w:webHidden/>
          </w:rPr>
          <w:fldChar w:fldCharType="separate"/>
        </w:r>
        <w:r w:rsidR="00BE1BB3">
          <w:rPr>
            <w:noProof/>
            <w:webHidden/>
          </w:rPr>
          <w:t>59</w:t>
        </w:r>
        <w:r w:rsidR="00BE1BB3">
          <w:rPr>
            <w:noProof/>
            <w:webHidden/>
          </w:rPr>
          <w:fldChar w:fldCharType="end"/>
        </w:r>
      </w:hyperlink>
    </w:p>
    <w:p w14:paraId="60CDE2C7" w14:textId="7CA51FEE"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642" w:history="1">
        <w:r w:rsidR="00BE1BB3" w:rsidRPr="00283C59">
          <w:rPr>
            <w:rStyle w:val="Hyperlink"/>
            <w:noProof/>
          </w:rPr>
          <w:t>3.24.3 richMessage property</w:t>
        </w:r>
        <w:r w:rsidR="00BE1BB3">
          <w:rPr>
            <w:noProof/>
            <w:webHidden/>
          </w:rPr>
          <w:tab/>
        </w:r>
        <w:r w:rsidR="00BE1BB3">
          <w:rPr>
            <w:noProof/>
            <w:webHidden/>
          </w:rPr>
          <w:fldChar w:fldCharType="begin"/>
        </w:r>
        <w:r w:rsidR="00BE1BB3">
          <w:rPr>
            <w:noProof/>
            <w:webHidden/>
          </w:rPr>
          <w:instrText xml:space="preserve"> PAGEREF _Toc506816642 \h </w:instrText>
        </w:r>
        <w:r w:rsidR="00BE1BB3">
          <w:rPr>
            <w:noProof/>
            <w:webHidden/>
          </w:rPr>
        </w:r>
        <w:r w:rsidR="00BE1BB3">
          <w:rPr>
            <w:noProof/>
            <w:webHidden/>
          </w:rPr>
          <w:fldChar w:fldCharType="separate"/>
        </w:r>
        <w:r w:rsidR="00BE1BB3">
          <w:rPr>
            <w:noProof/>
            <w:webHidden/>
          </w:rPr>
          <w:t>59</w:t>
        </w:r>
        <w:r w:rsidR="00BE1BB3">
          <w:rPr>
            <w:noProof/>
            <w:webHidden/>
          </w:rPr>
          <w:fldChar w:fldCharType="end"/>
        </w:r>
      </w:hyperlink>
    </w:p>
    <w:p w14:paraId="5581DFAE" w14:textId="7F6D48C5"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643" w:history="1">
        <w:r w:rsidR="00BE1BB3" w:rsidRPr="00283C59">
          <w:rPr>
            <w:rStyle w:val="Hyperlink"/>
            <w:noProof/>
          </w:rPr>
          <w:t>3.24.4 locations property</w:t>
        </w:r>
        <w:r w:rsidR="00BE1BB3">
          <w:rPr>
            <w:noProof/>
            <w:webHidden/>
          </w:rPr>
          <w:tab/>
        </w:r>
        <w:r w:rsidR="00BE1BB3">
          <w:rPr>
            <w:noProof/>
            <w:webHidden/>
          </w:rPr>
          <w:fldChar w:fldCharType="begin"/>
        </w:r>
        <w:r w:rsidR="00BE1BB3">
          <w:rPr>
            <w:noProof/>
            <w:webHidden/>
          </w:rPr>
          <w:instrText xml:space="preserve"> PAGEREF _Toc506816643 \h </w:instrText>
        </w:r>
        <w:r w:rsidR="00BE1BB3">
          <w:rPr>
            <w:noProof/>
            <w:webHidden/>
          </w:rPr>
        </w:r>
        <w:r w:rsidR="00BE1BB3">
          <w:rPr>
            <w:noProof/>
            <w:webHidden/>
          </w:rPr>
          <w:fldChar w:fldCharType="separate"/>
        </w:r>
        <w:r w:rsidR="00BE1BB3">
          <w:rPr>
            <w:noProof/>
            <w:webHidden/>
          </w:rPr>
          <w:t>59</w:t>
        </w:r>
        <w:r w:rsidR="00BE1BB3">
          <w:rPr>
            <w:noProof/>
            <w:webHidden/>
          </w:rPr>
          <w:fldChar w:fldCharType="end"/>
        </w:r>
      </w:hyperlink>
    </w:p>
    <w:p w14:paraId="726F0BEC" w14:textId="50393524"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644" w:history="1">
        <w:r w:rsidR="00BE1BB3" w:rsidRPr="00283C59">
          <w:rPr>
            <w:rStyle w:val="Hyperlink"/>
            <w:noProof/>
          </w:rPr>
          <w:t>3.24.5 properties property</w:t>
        </w:r>
        <w:r w:rsidR="00BE1BB3">
          <w:rPr>
            <w:noProof/>
            <w:webHidden/>
          </w:rPr>
          <w:tab/>
        </w:r>
        <w:r w:rsidR="00BE1BB3">
          <w:rPr>
            <w:noProof/>
            <w:webHidden/>
          </w:rPr>
          <w:fldChar w:fldCharType="begin"/>
        </w:r>
        <w:r w:rsidR="00BE1BB3">
          <w:rPr>
            <w:noProof/>
            <w:webHidden/>
          </w:rPr>
          <w:instrText xml:space="preserve"> PAGEREF _Toc506816644 \h </w:instrText>
        </w:r>
        <w:r w:rsidR="00BE1BB3">
          <w:rPr>
            <w:noProof/>
            <w:webHidden/>
          </w:rPr>
        </w:r>
        <w:r w:rsidR="00BE1BB3">
          <w:rPr>
            <w:noProof/>
            <w:webHidden/>
          </w:rPr>
          <w:fldChar w:fldCharType="separate"/>
        </w:r>
        <w:r w:rsidR="00BE1BB3">
          <w:rPr>
            <w:noProof/>
            <w:webHidden/>
          </w:rPr>
          <w:t>59</w:t>
        </w:r>
        <w:r w:rsidR="00BE1BB3">
          <w:rPr>
            <w:noProof/>
            <w:webHidden/>
          </w:rPr>
          <w:fldChar w:fldCharType="end"/>
        </w:r>
      </w:hyperlink>
    </w:p>
    <w:p w14:paraId="29294449" w14:textId="109E0F3E" w:rsidR="00BE1BB3" w:rsidRDefault="00A27CE2">
      <w:pPr>
        <w:pStyle w:val="TOC2"/>
        <w:tabs>
          <w:tab w:val="right" w:leader="dot" w:pos="9350"/>
        </w:tabs>
        <w:rPr>
          <w:rFonts w:asciiTheme="minorHAnsi" w:eastAsiaTheme="minorEastAsia" w:hAnsiTheme="minorHAnsi" w:cstheme="minorBidi"/>
          <w:noProof/>
          <w:sz w:val="22"/>
          <w:szCs w:val="22"/>
        </w:rPr>
      </w:pPr>
      <w:hyperlink w:anchor="_Toc506816645" w:history="1">
        <w:r w:rsidR="00BE1BB3" w:rsidRPr="00283C59">
          <w:rPr>
            <w:rStyle w:val="Hyperlink"/>
            <w:noProof/>
          </w:rPr>
          <w:t>3.25 stack object</w:t>
        </w:r>
        <w:r w:rsidR="00BE1BB3">
          <w:rPr>
            <w:noProof/>
            <w:webHidden/>
          </w:rPr>
          <w:tab/>
        </w:r>
        <w:r w:rsidR="00BE1BB3">
          <w:rPr>
            <w:noProof/>
            <w:webHidden/>
          </w:rPr>
          <w:fldChar w:fldCharType="begin"/>
        </w:r>
        <w:r w:rsidR="00BE1BB3">
          <w:rPr>
            <w:noProof/>
            <w:webHidden/>
          </w:rPr>
          <w:instrText xml:space="preserve"> PAGEREF _Toc506816645 \h </w:instrText>
        </w:r>
        <w:r w:rsidR="00BE1BB3">
          <w:rPr>
            <w:noProof/>
            <w:webHidden/>
          </w:rPr>
        </w:r>
        <w:r w:rsidR="00BE1BB3">
          <w:rPr>
            <w:noProof/>
            <w:webHidden/>
          </w:rPr>
          <w:fldChar w:fldCharType="separate"/>
        </w:r>
        <w:r w:rsidR="00BE1BB3">
          <w:rPr>
            <w:noProof/>
            <w:webHidden/>
          </w:rPr>
          <w:t>59</w:t>
        </w:r>
        <w:r w:rsidR="00BE1BB3">
          <w:rPr>
            <w:noProof/>
            <w:webHidden/>
          </w:rPr>
          <w:fldChar w:fldCharType="end"/>
        </w:r>
      </w:hyperlink>
    </w:p>
    <w:p w14:paraId="2F2D7F8F" w14:textId="350D43A9"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646" w:history="1">
        <w:r w:rsidR="00BE1BB3" w:rsidRPr="00283C59">
          <w:rPr>
            <w:rStyle w:val="Hyperlink"/>
            <w:noProof/>
          </w:rPr>
          <w:t>3.25.1 General</w:t>
        </w:r>
        <w:r w:rsidR="00BE1BB3">
          <w:rPr>
            <w:noProof/>
            <w:webHidden/>
          </w:rPr>
          <w:tab/>
        </w:r>
        <w:r w:rsidR="00BE1BB3">
          <w:rPr>
            <w:noProof/>
            <w:webHidden/>
          </w:rPr>
          <w:fldChar w:fldCharType="begin"/>
        </w:r>
        <w:r w:rsidR="00BE1BB3">
          <w:rPr>
            <w:noProof/>
            <w:webHidden/>
          </w:rPr>
          <w:instrText xml:space="preserve"> PAGEREF _Toc506816646 \h </w:instrText>
        </w:r>
        <w:r w:rsidR="00BE1BB3">
          <w:rPr>
            <w:noProof/>
            <w:webHidden/>
          </w:rPr>
        </w:r>
        <w:r w:rsidR="00BE1BB3">
          <w:rPr>
            <w:noProof/>
            <w:webHidden/>
          </w:rPr>
          <w:fldChar w:fldCharType="separate"/>
        </w:r>
        <w:r w:rsidR="00BE1BB3">
          <w:rPr>
            <w:noProof/>
            <w:webHidden/>
          </w:rPr>
          <w:t>59</w:t>
        </w:r>
        <w:r w:rsidR="00BE1BB3">
          <w:rPr>
            <w:noProof/>
            <w:webHidden/>
          </w:rPr>
          <w:fldChar w:fldCharType="end"/>
        </w:r>
      </w:hyperlink>
    </w:p>
    <w:p w14:paraId="7F835F05" w14:textId="5F988759"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647" w:history="1">
        <w:r w:rsidR="00BE1BB3" w:rsidRPr="00283C59">
          <w:rPr>
            <w:rStyle w:val="Hyperlink"/>
            <w:noProof/>
          </w:rPr>
          <w:t>3.25.2 message property</w:t>
        </w:r>
        <w:r w:rsidR="00BE1BB3">
          <w:rPr>
            <w:noProof/>
            <w:webHidden/>
          </w:rPr>
          <w:tab/>
        </w:r>
        <w:r w:rsidR="00BE1BB3">
          <w:rPr>
            <w:noProof/>
            <w:webHidden/>
          </w:rPr>
          <w:fldChar w:fldCharType="begin"/>
        </w:r>
        <w:r w:rsidR="00BE1BB3">
          <w:rPr>
            <w:noProof/>
            <w:webHidden/>
          </w:rPr>
          <w:instrText xml:space="preserve"> PAGEREF _Toc506816647 \h </w:instrText>
        </w:r>
        <w:r w:rsidR="00BE1BB3">
          <w:rPr>
            <w:noProof/>
            <w:webHidden/>
          </w:rPr>
        </w:r>
        <w:r w:rsidR="00BE1BB3">
          <w:rPr>
            <w:noProof/>
            <w:webHidden/>
          </w:rPr>
          <w:fldChar w:fldCharType="separate"/>
        </w:r>
        <w:r w:rsidR="00BE1BB3">
          <w:rPr>
            <w:noProof/>
            <w:webHidden/>
          </w:rPr>
          <w:t>59</w:t>
        </w:r>
        <w:r w:rsidR="00BE1BB3">
          <w:rPr>
            <w:noProof/>
            <w:webHidden/>
          </w:rPr>
          <w:fldChar w:fldCharType="end"/>
        </w:r>
      </w:hyperlink>
    </w:p>
    <w:p w14:paraId="6DE14D5B" w14:textId="352F9F8B"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648" w:history="1">
        <w:r w:rsidR="00BE1BB3" w:rsidRPr="00283C59">
          <w:rPr>
            <w:rStyle w:val="Hyperlink"/>
            <w:noProof/>
          </w:rPr>
          <w:t>3.25.3 richMessage property</w:t>
        </w:r>
        <w:r w:rsidR="00BE1BB3">
          <w:rPr>
            <w:noProof/>
            <w:webHidden/>
          </w:rPr>
          <w:tab/>
        </w:r>
        <w:r w:rsidR="00BE1BB3">
          <w:rPr>
            <w:noProof/>
            <w:webHidden/>
          </w:rPr>
          <w:fldChar w:fldCharType="begin"/>
        </w:r>
        <w:r w:rsidR="00BE1BB3">
          <w:rPr>
            <w:noProof/>
            <w:webHidden/>
          </w:rPr>
          <w:instrText xml:space="preserve"> PAGEREF _Toc506816648 \h </w:instrText>
        </w:r>
        <w:r w:rsidR="00BE1BB3">
          <w:rPr>
            <w:noProof/>
            <w:webHidden/>
          </w:rPr>
        </w:r>
        <w:r w:rsidR="00BE1BB3">
          <w:rPr>
            <w:noProof/>
            <w:webHidden/>
          </w:rPr>
          <w:fldChar w:fldCharType="separate"/>
        </w:r>
        <w:r w:rsidR="00BE1BB3">
          <w:rPr>
            <w:noProof/>
            <w:webHidden/>
          </w:rPr>
          <w:t>59</w:t>
        </w:r>
        <w:r w:rsidR="00BE1BB3">
          <w:rPr>
            <w:noProof/>
            <w:webHidden/>
          </w:rPr>
          <w:fldChar w:fldCharType="end"/>
        </w:r>
      </w:hyperlink>
    </w:p>
    <w:p w14:paraId="776196B7" w14:textId="0706E94C"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649" w:history="1">
        <w:r w:rsidR="00BE1BB3" w:rsidRPr="00283C59">
          <w:rPr>
            <w:rStyle w:val="Hyperlink"/>
            <w:noProof/>
          </w:rPr>
          <w:t>3.25.4 frames property</w:t>
        </w:r>
        <w:r w:rsidR="00BE1BB3">
          <w:rPr>
            <w:noProof/>
            <w:webHidden/>
          </w:rPr>
          <w:tab/>
        </w:r>
        <w:r w:rsidR="00BE1BB3">
          <w:rPr>
            <w:noProof/>
            <w:webHidden/>
          </w:rPr>
          <w:fldChar w:fldCharType="begin"/>
        </w:r>
        <w:r w:rsidR="00BE1BB3">
          <w:rPr>
            <w:noProof/>
            <w:webHidden/>
          </w:rPr>
          <w:instrText xml:space="preserve"> PAGEREF _Toc506816649 \h </w:instrText>
        </w:r>
        <w:r w:rsidR="00BE1BB3">
          <w:rPr>
            <w:noProof/>
            <w:webHidden/>
          </w:rPr>
        </w:r>
        <w:r w:rsidR="00BE1BB3">
          <w:rPr>
            <w:noProof/>
            <w:webHidden/>
          </w:rPr>
          <w:fldChar w:fldCharType="separate"/>
        </w:r>
        <w:r w:rsidR="00BE1BB3">
          <w:rPr>
            <w:noProof/>
            <w:webHidden/>
          </w:rPr>
          <w:t>59</w:t>
        </w:r>
        <w:r w:rsidR="00BE1BB3">
          <w:rPr>
            <w:noProof/>
            <w:webHidden/>
          </w:rPr>
          <w:fldChar w:fldCharType="end"/>
        </w:r>
      </w:hyperlink>
    </w:p>
    <w:p w14:paraId="75DFD1A7" w14:textId="41089A46"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650" w:history="1">
        <w:r w:rsidR="00BE1BB3" w:rsidRPr="00283C59">
          <w:rPr>
            <w:rStyle w:val="Hyperlink"/>
            <w:noProof/>
          </w:rPr>
          <w:t>3.25.5 properties property</w:t>
        </w:r>
        <w:r w:rsidR="00BE1BB3">
          <w:rPr>
            <w:noProof/>
            <w:webHidden/>
          </w:rPr>
          <w:tab/>
        </w:r>
        <w:r w:rsidR="00BE1BB3">
          <w:rPr>
            <w:noProof/>
            <w:webHidden/>
          </w:rPr>
          <w:fldChar w:fldCharType="begin"/>
        </w:r>
        <w:r w:rsidR="00BE1BB3">
          <w:rPr>
            <w:noProof/>
            <w:webHidden/>
          </w:rPr>
          <w:instrText xml:space="preserve"> PAGEREF _Toc506816650 \h </w:instrText>
        </w:r>
        <w:r w:rsidR="00BE1BB3">
          <w:rPr>
            <w:noProof/>
            <w:webHidden/>
          </w:rPr>
        </w:r>
        <w:r w:rsidR="00BE1BB3">
          <w:rPr>
            <w:noProof/>
            <w:webHidden/>
          </w:rPr>
          <w:fldChar w:fldCharType="separate"/>
        </w:r>
        <w:r w:rsidR="00BE1BB3">
          <w:rPr>
            <w:noProof/>
            <w:webHidden/>
          </w:rPr>
          <w:t>60</w:t>
        </w:r>
        <w:r w:rsidR="00BE1BB3">
          <w:rPr>
            <w:noProof/>
            <w:webHidden/>
          </w:rPr>
          <w:fldChar w:fldCharType="end"/>
        </w:r>
      </w:hyperlink>
    </w:p>
    <w:p w14:paraId="267AF885" w14:textId="3628F4E3" w:rsidR="00BE1BB3" w:rsidRDefault="00A27CE2">
      <w:pPr>
        <w:pStyle w:val="TOC2"/>
        <w:tabs>
          <w:tab w:val="right" w:leader="dot" w:pos="9350"/>
        </w:tabs>
        <w:rPr>
          <w:rFonts w:asciiTheme="minorHAnsi" w:eastAsiaTheme="minorEastAsia" w:hAnsiTheme="minorHAnsi" w:cstheme="minorBidi"/>
          <w:noProof/>
          <w:sz w:val="22"/>
          <w:szCs w:val="22"/>
        </w:rPr>
      </w:pPr>
      <w:hyperlink w:anchor="_Toc506816651" w:history="1">
        <w:r w:rsidR="00BE1BB3" w:rsidRPr="00283C59">
          <w:rPr>
            <w:rStyle w:val="Hyperlink"/>
            <w:noProof/>
          </w:rPr>
          <w:t>3.26 stackFrame object</w:t>
        </w:r>
        <w:r w:rsidR="00BE1BB3">
          <w:rPr>
            <w:noProof/>
            <w:webHidden/>
          </w:rPr>
          <w:tab/>
        </w:r>
        <w:r w:rsidR="00BE1BB3">
          <w:rPr>
            <w:noProof/>
            <w:webHidden/>
          </w:rPr>
          <w:fldChar w:fldCharType="begin"/>
        </w:r>
        <w:r w:rsidR="00BE1BB3">
          <w:rPr>
            <w:noProof/>
            <w:webHidden/>
          </w:rPr>
          <w:instrText xml:space="preserve"> PAGEREF _Toc506816651 \h </w:instrText>
        </w:r>
        <w:r w:rsidR="00BE1BB3">
          <w:rPr>
            <w:noProof/>
            <w:webHidden/>
          </w:rPr>
        </w:r>
        <w:r w:rsidR="00BE1BB3">
          <w:rPr>
            <w:noProof/>
            <w:webHidden/>
          </w:rPr>
          <w:fldChar w:fldCharType="separate"/>
        </w:r>
        <w:r w:rsidR="00BE1BB3">
          <w:rPr>
            <w:noProof/>
            <w:webHidden/>
          </w:rPr>
          <w:t>60</w:t>
        </w:r>
        <w:r w:rsidR="00BE1BB3">
          <w:rPr>
            <w:noProof/>
            <w:webHidden/>
          </w:rPr>
          <w:fldChar w:fldCharType="end"/>
        </w:r>
      </w:hyperlink>
    </w:p>
    <w:p w14:paraId="569CBBBD" w14:textId="2C776326"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652" w:history="1">
        <w:r w:rsidR="00BE1BB3" w:rsidRPr="00283C59">
          <w:rPr>
            <w:rStyle w:val="Hyperlink"/>
            <w:noProof/>
          </w:rPr>
          <w:t>3.26.1 General</w:t>
        </w:r>
        <w:r w:rsidR="00BE1BB3">
          <w:rPr>
            <w:noProof/>
            <w:webHidden/>
          </w:rPr>
          <w:tab/>
        </w:r>
        <w:r w:rsidR="00BE1BB3">
          <w:rPr>
            <w:noProof/>
            <w:webHidden/>
          </w:rPr>
          <w:fldChar w:fldCharType="begin"/>
        </w:r>
        <w:r w:rsidR="00BE1BB3">
          <w:rPr>
            <w:noProof/>
            <w:webHidden/>
          </w:rPr>
          <w:instrText xml:space="preserve"> PAGEREF _Toc506816652 \h </w:instrText>
        </w:r>
        <w:r w:rsidR="00BE1BB3">
          <w:rPr>
            <w:noProof/>
            <w:webHidden/>
          </w:rPr>
        </w:r>
        <w:r w:rsidR="00BE1BB3">
          <w:rPr>
            <w:noProof/>
            <w:webHidden/>
          </w:rPr>
          <w:fldChar w:fldCharType="separate"/>
        </w:r>
        <w:r w:rsidR="00BE1BB3">
          <w:rPr>
            <w:noProof/>
            <w:webHidden/>
          </w:rPr>
          <w:t>60</w:t>
        </w:r>
        <w:r w:rsidR="00BE1BB3">
          <w:rPr>
            <w:noProof/>
            <w:webHidden/>
          </w:rPr>
          <w:fldChar w:fldCharType="end"/>
        </w:r>
      </w:hyperlink>
    </w:p>
    <w:p w14:paraId="55DB2F0E" w14:textId="64A171CC"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653" w:history="1">
        <w:r w:rsidR="00BE1BB3" w:rsidRPr="00283C59">
          <w:rPr>
            <w:rStyle w:val="Hyperlink"/>
            <w:noProof/>
          </w:rPr>
          <w:t>3.26.2 message property</w:t>
        </w:r>
        <w:r w:rsidR="00BE1BB3">
          <w:rPr>
            <w:noProof/>
            <w:webHidden/>
          </w:rPr>
          <w:tab/>
        </w:r>
        <w:r w:rsidR="00BE1BB3">
          <w:rPr>
            <w:noProof/>
            <w:webHidden/>
          </w:rPr>
          <w:fldChar w:fldCharType="begin"/>
        </w:r>
        <w:r w:rsidR="00BE1BB3">
          <w:rPr>
            <w:noProof/>
            <w:webHidden/>
          </w:rPr>
          <w:instrText xml:space="preserve"> PAGEREF _Toc506816653 \h </w:instrText>
        </w:r>
        <w:r w:rsidR="00BE1BB3">
          <w:rPr>
            <w:noProof/>
            <w:webHidden/>
          </w:rPr>
        </w:r>
        <w:r w:rsidR="00BE1BB3">
          <w:rPr>
            <w:noProof/>
            <w:webHidden/>
          </w:rPr>
          <w:fldChar w:fldCharType="separate"/>
        </w:r>
        <w:r w:rsidR="00BE1BB3">
          <w:rPr>
            <w:noProof/>
            <w:webHidden/>
          </w:rPr>
          <w:t>60</w:t>
        </w:r>
        <w:r w:rsidR="00BE1BB3">
          <w:rPr>
            <w:noProof/>
            <w:webHidden/>
          </w:rPr>
          <w:fldChar w:fldCharType="end"/>
        </w:r>
      </w:hyperlink>
    </w:p>
    <w:p w14:paraId="54A90D6B" w14:textId="2D30C35D"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654" w:history="1">
        <w:r w:rsidR="00BE1BB3" w:rsidRPr="00283C59">
          <w:rPr>
            <w:rStyle w:val="Hyperlink"/>
            <w:noProof/>
          </w:rPr>
          <w:t>3.26.3 richMessage property</w:t>
        </w:r>
        <w:r w:rsidR="00BE1BB3">
          <w:rPr>
            <w:noProof/>
            <w:webHidden/>
          </w:rPr>
          <w:tab/>
        </w:r>
        <w:r w:rsidR="00BE1BB3">
          <w:rPr>
            <w:noProof/>
            <w:webHidden/>
          </w:rPr>
          <w:fldChar w:fldCharType="begin"/>
        </w:r>
        <w:r w:rsidR="00BE1BB3">
          <w:rPr>
            <w:noProof/>
            <w:webHidden/>
          </w:rPr>
          <w:instrText xml:space="preserve"> PAGEREF _Toc506816654 \h </w:instrText>
        </w:r>
        <w:r w:rsidR="00BE1BB3">
          <w:rPr>
            <w:noProof/>
            <w:webHidden/>
          </w:rPr>
        </w:r>
        <w:r w:rsidR="00BE1BB3">
          <w:rPr>
            <w:noProof/>
            <w:webHidden/>
          </w:rPr>
          <w:fldChar w:fldCharType="separate"/>
        </w:r>
        <w:r w:rsidR="00BE1BB3">
          <w:rPr>
            <w:noProof/>
            <w:webHidden/>
          </w:rPr>
          <w:t>60</w:t>
        </w:r>
        <w:r w:rsidR="00BE1BB3">
          <w:rPr>
            <w:noProof/>
            <w:webHidden/>
          </w:rPr>
          <w:fldChar w:fldCharType="end"/>
        </w:r>
      </w:hyperlink>
    </w:p>
    <w:p w14:paraId="747499D6" w14:textId="5D8CA7F3"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655" w:history="1">
        <w:r w:rsidR="00BE1BB3" w:rsidRPr="00283C59">
          <w:rPr>
            <w:rStyle w:val="Hyperlink"/>
            <w:noProof/>
          </w:rPr>
          <w:t>3.26.4 physicalLocation property</w:t>
        </w:r>
        <w:r w:rsidR="00BE1BB3">
          <w:rPr>
            <w:noProof/>
            <w:webHidden/>
          </w:rPr>
          <w:tab/>
        </w:r>
        <w:r w:rsidR="00BE1BB3">
          <w:rPr>
            <w:noProof/>
            <w:webHidden/>
          </w:rPr>
          <w:fldChar w:fldCharType="begin"/>
        </w:r>
        <w:r w:rsidR="00BE1BB3">
          <w:rPr>
            <w:noProof/>
            <w:webHidden/>
          </w:rPr>
          <w:instrText xml:space="preserve"> PAGEREF _Toc506816655 \h </w:instrText>
        </w:r>
        <w:r w:rsidR="00BE1BB3">
          <w:rPr>
            <w:noProof/>
            <w:webHidden/>
          </w:rPr>
        </w:r>
        <w:r w:rsidR="00BE1BB3">
          <w:rPr>
            <w:noProof/>
            <w:webHidden/>
          </w:rPr>
          <w:fldChar w:fldCharType="separate"/>
        </w:r>
        <w:r w:rsidR="00BE1BB3">
          <w:rPr>
            <w:noProof/>
            <w:webHidden/>
          </w:rPr>
          <w:t>60</w:t>
        </w:r>
        <w:r w:rsidR="00BE1BB3">
          <w:rPr>
            <w:noProof/>
            <w:webHidden/>
          </w:rPr>
          <w:fldChar w:fldCharType="end"/>
        </w:r>
      </w:hyperlink>
    </w:p>
    <w:p w14:paraId="383E8A06" w14:textId="7BA644B8"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656" w:history="1">
        <w:r w:rsidR="00BE1BB3" w:rsidRPr="00283C59">
          <w:rPr>
            <w:rStyle w:val="Hyperlink"/>
            <w:noProof/>
          </w:rPr>
          <w:t>3.26.5 module property</w:t>
        </w:r>
        <w:r w:rsidR="00BE1BB3">
          <w:rPr>
            <w:noProof/>
            <w:webHidden/>
          </w:rPr>
          <w:tab/>
        </w:r>
        <w:r w:rsidR="00BE1BB3">
          <w:rPr>
            <w:noProof/>
            <w:webHidden/>
          </w:rPr>
          <w:fldChar w:fldCharType="begin"/>
        </w:r>
        <w:r w:rsidR="00BE1BB3">
          <w:rPr>
            <w:noProof/>
            <w:webHidden/>
          </w:rPr>
          <w:instrText xml:space="preserve"> PAGEREF _Toc506816656 \h </w:instrText>
        </w:r>
        <w:r w:rsidR="00BE1BB3">
          <w:rPr>
            <w:noProof/>
            <w:webHidden/>
          </w:rPr>
        </w:r>
        <w:r w:rsidR="00BE1BB3">
          <w:rPr>
            <w:noProof/>
            <w:webHidden/>
          </w:rPr>
          <w:fldChar w:fldCharType="separate"/>
        </w:r>
        <w:r w:rsidR="00BE1BB3">
          <w:rPr>
            <w:noProof/>
            <w:webHidden/>
          </w:rPr>
          <w:t>60</w:t>
        </w:r>
        <w:r w:rsidR="00BE1BB3">
          <w:rPr>
            <w:noProof/>
            <w:webHidden/>
          </w:rPr>
          <w:fldChar w:fldCharType="end"/>
        </w:r>
      </w:hyperlink>
    </w:p>
    <w:p w14:paraId="5241D594" w14:textId="6172CCB1"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657" w:history="1">
        <w:r w:rsidR="00BE1BB3" w:rsidRPr="00283C59">
          <w:rPr>
            <w:rStyle w:val="Hyperlink"/>
            <w:noProof/>
          </w:rPr>
          <w:t>3.26.6 threadId property</w:t>
        </w:r>
        <w:r w:rsidR="00BE1BB3">
          <w:rPr>
            <w:noProof/>
            <w:webHidden/>
          </w:rPr>
          <w:tab/>
        </w:r>
        <w:r w:rsidR="00BE1BB3">
          <w:rPr>
            <w:noProof/>
            <w:webHidden/>
          </w:rPr>
          <w:fldChar w:fldCharType="begin"/>
        </w:r>
        <w:r w:rsidR="00BE1BB3">
          <w:rPr>
            <w:noProof/>
            <w:webHidden/>
          </w:rPr>
          <w:instrText xml:space="preserve"> PAGEREF _Toc506816657 \h </w:instrText>
        </w:r>
        <w:r w:rsidR="00BE1BB3">
          <w:rPr>
            <w:noProof/>
            <w:webHidden/>
          </w:rPr>
        </w:r>
        <w:r w:rsidR="00BE1BB3">
          <w:rPr>
            <w:noProof/>
            <w:webHidden/>
          </w:rPr>
          <w:fldChar w:fldCharType="separate"/>
        </w:r>
        <w:r w:rsidR="00BE1BB3">
          <w:rPr>
            <w:noProof/>
            <w:webHidden/>
          </w:rPr>
          <w:t>60</w:t>
        </w:r>
        <w:r w:rsidR="00BE1BB3">
          <w:rPr>
            <w:noProof/>
            <w:webHidden/>
          </w:rPr>
          <w:fldChar w:fldCharType="end"/>
        </w:r>
      </w:hyperlink>
    </w:p>
    <w:p w14:paraId="42AB80F5" w14:textId="5EE5A731"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658" w:history="1">
        <w:r w:rsidR="00BE1BB3" w:rsidRPr="00283C59">
          <w:rPr>
            <w:rStyle w:val="Hyperlink"/>
            <w:noProof/>
          </w:rPr>
          <w:t>3.26.7 fullyQualifiedLogicalName property</w:t>
        </w:r>
        <w:r w:rsidR="00BE1BB3">
          <w:rPr>
            <w:noProof/>
            <w:webHidden/>
          </w:rPr>
          <w:tab/>
        </w:r>
        <w:r w:rsidR="00BE1BB3">
          <w:rPr>
            <w:noProof/>
            <w:webHidden/>
          </w:rPr>
          <w:fldChar w:fldCharType="begin"/>
        </w:r>
        <w:r w:rsidR="00BE1BB3">
          <w:rPr>
            <w:noProof/>
            <w:webHidden/>
          </w:rPr>
          <w:instrText xml:space="preserve"> PAGEREF _Toc506816658 \h </w:instrText>
        </w:r>
        <w:r w:rsidR="00BE1BB3">
          <w:rPr>
            <w:noProof/>
            <w:webHidden/>
          </w:rPr>
        </w:r>
        <w:r w:rsidR="00BE1BB3">
          <w:rPr>
            <w:noProof/>
            <w:webHidden/>
          </w:rPr>
          <w:fldChar w:fldCharType="separate"/>
        </w:r>
        <w:r w:rsidR="00BE1BB3">
          <w:rPr>
            <w:noProof/>
            <w:webHidden/>
          </w:rPr>
          <w:t>60</w:t>
        </w:r>
        <w:r w:rsidR="00BE1BB3">
          <w:rPr>
            <w:noProof/>
            <w:webHidden/>
          </w:rPr>
          <w:fldChar w:fldCharType="end"/>
        </w:r>
      </w:hyperlink>
    </w:p>
    <w:p w14:paraId="487F09F3" w14:textId="02F42C98"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659" w:history="1">
        <w:r w:rsidR="00BE1BB3" w:rsidRPr="00283C59">
          <w:rPr>
            <w:rStyle w:val="Hyperlink"/>
            <w:noProof/>
          </w:rPr>
          <w:t>3.26.8 logicalLocationKey property</w:t>
        </w:r>
        <w:r w:rsidR="00BE1BB3">
          <w:rPr>
            <w:noProof/>
            <w:webHidden/>
          </w:rPr>
          <w:tab/>
        </w:r>
        <w:r w:rsidR="00BE1BB3">
          <w:rPr>
            <w:noProof/>
            <w:webHidden/>
          </w:rPr>
          <w:fldChar w:fldCharType="begin"/>
        </w:r>
        <w:r w:rsidR="00BE1BB3">
          <w:rPr>
            <w:noProof/>
            <w:webHidden/>
          </w:rPr>
          <w:instrText xml:space="preserve"> PAGEREF _Toc506816659 \h </w:instrText>
        </w:r>
        <w:r w:rsidR="00BE1BB3">
          <w:rPr>
            <w:noProof/>
            <w:webHidden/>
          </w:rPr>
        </w:r>
        <w:r w:rsidR="00BE1BB3">
          <w:rPr>
            <w:noProof/>
            <w:webHidden/>
          </w:rPr>
          <w:fldChar w:fldCharType="separate"/>
        </w:r>
        <w:r w:rsidR="00BE1BB3">
          <w:rPr>
            <w:noProof/>
            <w:webHidden/>
          </w:rPr>
          <w:t>61</w:t>
        </w:r>
        <w:r w:rsidR="00BE1BB3">
          <w:rPr>
            <w:noProof/>
            <w:webHidden/>
          </w:rPr>
          <w:fldChar w:fldCharType="end"/>
        </w:r>
      </w:hyperlink>
    </w:p>
    <w:p w14:paraId="4CAD8C0A" w14:textId="1FF92EAC"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660" w:history="1">
        <w:r w:rsidR="00BE1BB3" w:rsidRPr="00283C59">
          <w:rPr>
            <w:rStyle w:val="Hyperlink"/>
            <w:noProof/>
          </w:rPr>
          <w:t>3.26.9 address property</w:t>
        </w:r>
        <w:r w:rsidR="00BE1BB3">
          <w:rPr>
            <w:noProof/>
            <w:webHidden/>
          </w:rPr>
          <w:tab/>
        </w:r>
        <w:r w:rsidR="00BE1BB3">
          <w:rPr>
            <w:noProof/>
            <w:webHidden/>
          </w:rPr>
          <w:fldChar w:fldCharType="begin"/>
        </w:r>
        <w:r w:rsidR="00BE1BB3">
          <w:rPr>
            <w:noProof/>
            <w:webHidden/>
          </w:rPr>
          <w:instrText xml:space="preserve"> PAGEREF _Toc506816660 \h </w:instrText>
        </w:r>
        <w:r w:rsidR="00BE1BB3">
          <w:rPr>
            <w:noProof/>
            <w:webHidden/>
          </w:rPr>
        </w:r>
        <w:r w:rsidR="00BE1BB3">
          <w:rPr>
            <w:noProof/>
            <w:webHidden/>
          </w:rPr>
          <w:fldChar w:fldCharType="separate"/>
        </w:r>
        <w:r w:rsidR="00BE1BB3">
          <w:rPr>
            <w:noProof/>
            <w:webHidden/>
          </w:rPr>
          <w:t>61</w:t>
        </w:r>
        <w:r w:rsidR="00BE1BB3">
          <w:rPr>
            <w:noProof/>
            <w:webHidden/>
          </w:rPr>
          <w:fldChar w:fldCharType="end"/>
        </w:r>
      </w:hyperlink>
    </w:p>
    <w:p w14:paraId="38E23087" w14:textId="14DC80D1"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661" w:history="1">
        <w:r w:rsidR="00BE1BB3" w:rsidRPr="00283C59">
          <w:rPr>
            <w:rStyle w:val="Hyperlink"/>
            <w:noProof/>
          </w:rPr>
          <w:t>3.26.10 offset property</w:t>
        </w:r>
        <w:r w:rsidR="00BE1BB3">
          <w:rPr>
            <w:noProof/>
            <w:webHidden/>
          </w:rPr>
          <w:tab/>
        </w:r>
        <w:r w:rsidR="00BE1BB3">
          <w:rPr>
            <w:noProof/>
            <w:webHidden/>
          </w:rPr>
          <w:fldChar w:fldCharType="begin"/>
        </w:r>
        <w:r w:rsidR="00BE1BB3">
          <w:rPr>
            <w:noProof/>
            <w:webHidden/>
          </w:rPr>
          <w:instrText xml:space="preserve"> PAGEREF _Toc506816661 \h </w:instrText>
        </w:r>
        <w:r w:rsidR="00BE1BB3">
          <w:rPr>
            <w:noProof/>
            <w:webHidden/>
          </w:rPr>
        </w:r>
        <w:r w:rsidR="00BE1BB3">
          <w:rPr>
            <w:noProof/>
            <w:webHidden/>
          </w:rPr>
          <w:fldChar w:fldCharType="separate"/>
        </w:r>
        <w:r w:rsidR="00BE1BB3">
          <w:rPr>
            <w:noProof/>
            <w:webHidden/>
          </w:rPr>
          <w:t>61</w:t>
        </w:r>
        <w:r w:rsidR="00BE1BB3">
          <w:rPr>
            <w:noProof/>
            <w:webHidden/>
          </w:rPr>
          <w:fldChar w:fldCharType="end"/>
        </w:r>
      </w:hyperlink>
    </w:p>
    <w:p w14:paraId="586C7D2A" w14:textId="351F87E4"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662" w:history="1">
        <w:r w:rsidR="00BE1BB3" w:rsidRPr="00283C59">
          <w:rPr>
            <w:rStyle w:val="Hyperlink"/>
            <w:noProof/>
          </w:rPr>
          <w:t>3.26.11 parameters property</w:t>
        </w:r>
        <w:r w:rsidR="00BE1BB3">
          <w:rPr>
            <w:noProof/>
            <w:webHidden/>
          </w:rPr>
          <w:tab/>
        </w:r>
        <w:r w:rsidR="00BE1BB3">
          <w:rPr>
            <w:noProof/>
            <w:webHidden/>
          </w:rPr>
          <w:fldChar w:fldCharType="begin"/>
        </w:r>
        <w:r w:rsidR="00BE1BB3">
          <w:rPr>
            <w:noProof/>
            <w:webHidden/>
          </w:rPr>
          <w:instrText xml:space="preserve"> PAGEREF _Toc506816662 \h </w:instrText>
        </w:r>
        <w:r w:rsidR="00BE1BB3">
          <w:rPr>
            <w:noProof/>
            <w:webHidden/>
          </w:rPr>
        </w:r>
        <w:r w:rsidR="00BE1BB3">
          <w:rPr>
            <w:noProof/>
            <w:webHidden/>
          </w:rPr>
          <w:fldChar w:fldCharType="separate"/>
        </w:r>
        <w:r w:rsidR="00BE1BB3">
          <w:rPr>
            <w:noProof/>
            <w:webHidden/>
          </w:rPr>
          <w:t>61</w:t>
        </w:r>
        <w:r w:rsidR="00BE1BB3">
          <w:rPr>
            <w:noProof/>
            <w:webHidden/>
          </w:rPr>
          <w:fldChar w:fldCharType="end"/>
        </w:r>
      </w:hyperlink>
    </w:p>
    <w:p w14:paraId="550A9118" w14:textId="2E3497CC"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663" w:history="1">
        <w:r w:rsidR="00BE1BB3" w:rsidRPr="00283C59">
          <w:rPr>
            <w:rStyle w:val="Hyperlink"/>
            <w:noProof/>
          </w:rPr>
          <w:t>3.26.12 properties property</w:t>
        </w:r>
        <w:r w:rsidR="00BE1BB3">
          <w:rPr>
            <w:noProof/>
            <w:webHidden/>
          </w:rPr>
          <w:tab/>
        </w:r>
        <w:r w:rsidR="00BE1BB3">
          <w:rPr>
            <w:noProof/>
            <w:webHidden/>
          </w:rPr>
          <w:fldChar w:fldCharType="begin"/>
        </w:r>
        <w:r w:rsidR="00BE1BB3">
          <w:rPr>
            <w:noProof/>
            <w:webHidden/>
          </w:rPr>
          <w:instrText xml:space="preserve"> PAGEREF _Toc506816663 \h </w:instrText>
        </w:r>
        <w:r w:rsidR="00BE1BB3">
          <w:rPr>
            <w:noProof/>
            <w:webHidden/>
          </w:rPr>
        </w:r>
        <w:r w:rsidR="00BE1BB3">
          <w:rPr>
            <w:noProof/>
            <w:webHidden/>
          </w:rPr>
          <w:fldChar w:fldCharType="separate"/>
        </w:r>
        <w:r w:rsidR="00BE1BB3">
          <w:rPr>
            <w:noProof/>
            <w:webHidden/>
          </w:rPr>
          <w:t>61</w:t>
        </w:r>
        <w:r w:rsidR="00BE1BB3">
          <w:rPr>
            <w:noProof/>
            <w:webHidden/>
          </w:rPr>
          <w:fldChar w:fldCharType="end"/>
        </w:r>
      </w:hyperlink>
    </w:p>
    <w:p w14:paraId="116D2196" w14:textId="03785557" w:rsidR="00BE1BB3" w:rsidRDefault="00A27CE2">
      <w:pPr>
        <w:pStyle w:val="TOC2"/>
        <w:tabs>
          <w:tab w:val="right" w:leader="dot" w:pos="9350"/>
        </w:tabs>
        <w:rPr>
          <w:rFonts w:asciiTheme="minorHAnsi" w:eastAsiaTheme="minorEastAsia" w:hAnsiTheme="minorHAnsi" w:cstheme="minorBidi"/>
          <w:noProof/>
          <w:sz w:val="22"/>
          <w:szCs w:val="22"/>
        </w:rPr>
      </w:pPr>
      <w:hyperlink w:anchor="_Toc506816664" w:history="1">
        <w:r w:rsidR="00BE1BB3" w:rsidRPr="00283C59">
          <w:rPr>
            <w:rStyle w:val="Hyperlink"/>
            <w:noProof/>
          </w:rPr>
          <w:t>3.27 annotatedCodeLocation object</w:t>
        </w:r>
        <w:r w:rsidR="00BE1BB3">
          <w:rPr>
            <w:noProof/>
            <w:webHidden/>
          </w:rPr>
          <w:tab/>
        </w:r>
        <w:r w:rsidR="00BE1BB3">
          <w:rPr>
            <w:noProof/>
            <w:webHidden/>
          </w:rPr>
          <w:fldChar w:fldCharType="begin"/>
        </w:r>
        <w:r w:rsidR="00BE1BB3">
          <w:rPr>
            <w:noProof/>
            <w:webHidden/>
          </w:rPr>
          <w:instrText xml:space="preserve"> PAGEREF _Toc506816664 \h </w:instrText>
        </w:r>
        <w:r w:rsidR="00BE1BB3">
          <w:rPr>
            <w:noProof/>
            <w:webHidden/>
          </w:rPr>
        </w:r>
        <w:r w:rsidR="00BE1BB3">
          <w:rPr>
            <w:noProof/>
            <w:webHidden/>
          </w:rPr>
          <w:fldChar w:fldCharType="separate"/>
        </w:r>
        <w:r w:rsidR="00BE1BB3">
          <w:rPr>
            <w:noProof/>
            <w:webHidden/>
          </w:rPr>
          <w:t>61</w:t>
        </w:r>
        <w:r w:rsidR="00BE1BB3">
          <w:rPr>
            <w:noProof/>
            <w:webHidden/>
          </w:rPr>
          <w:fldChar w:fldCharType="end"/>
        </w:r>
      </w:hyperlink>
    </w:p>
    <w:p w14:paraId="22AE1F22" w14:textId="04FA7B59"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665" w:history="1">
        <w:r w:rsidR="00BE1BB3" w:rsidRPr="00283C59">
          <w:rPr>
            <w:rStyle w:val="Hyperlink"/>
            <w:noProof/>
          </w:rPr>
          <w:t>3.27.1 General</w:t>
        </w:r>
        <w:r w:rsidR="00BE1BB3">
          <w:rPr>
            <w:noProof/>
            <w:webHidden/>
          </w:rPr>
          <w:tab/>
        </w:r>
        <w:r w:rsidR="00BE1BB3">
          <w:rPr>
            <w:noProof/>
            <w:webHidden/>
          </w:rPr>
          <w:fldChar w:fldCharType="begin"/>
        </w:r>
        <w:r w:rsidR="00BE1BB3">
          <w:rPr>
            <w:noProof/>
            <w:webHidden/>
          </w:rPr>
          <w:instrText xml:space="preserve"> PAGEREF _Toc506816665 \h </w:instrText>
        </w:r>
        <w:r w:rsidR="00BE1BB3">
          <w:rPr>
            <w:noProof/>
            <w:webHidden/>
          </w:rPr>
        </w:r>
        <w:r w:rsidR="00BE1BB3">
          <w:rPr>
            <w:noProof/>
            <w:webHidden/>
          </w:rPr>
          <w:fldChar w:fldCharType="separate"/>
        </w:r>
        <w:r w:rsidR="00BE1BB3">
          <w:rPr>
            <w:noProof/>
            <w:webHidden/>
          </w:rPr>
          <w:t>61</w:t>
        </w:r>
        <w:r w:rsidR="00BE1BB3">
          <w:rPr>
            <w:noProof/>
            <w:webHidden/>
          </w:rPr>
          <w:fldChar w:fldCharType="end"/>
        </w:r>
      </w:hyperlink>
    </w:p>
    <w:p w14:paraId="0CED1234" w14:textId="099B30B5"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666" w:history="1">
        <w:r w:rsidR="00BE1BB3" w:rsidRPr="00283C59">
          <w:rPr>
            <w:rStyle w:val="Hyperlink"/>
            <w:noProof/>
          </w:rPr>
          <w:t>3.27.2 step property</w:t>
        </w:r>
        <w:r w:rsidR="00BE1BB3">
          <w:rPr>
            <w:noProof/>
            <w:webHidden/>
          </w:rPr>
          <w:tab/>
        </w:r>
        <w:r w:rsidR="00BE1BB3">
          <w:rPr>
            <w:noProof/>
            <w:webHidden/>
          </w:rPr>
          <w:fldChar w:fldCharType="begin"/>
        </w:r>
        <w:r w:rsidR="00BE1BB3">
          <w:rPr>
            <w:noProof/>
            <w:webHidden/>
          </w:rPr>
          <w:instrText xml:space="preserve"> PAGEREF _Toc506816666 \h </w:instrText>
        </w:r>
        <w:r w:rsidR="00BE1BB3">
          <w:rPr>
            <w:noProof/>
            <w:webHidden/>
          </w:rPr>
        </w:r>
        <w:r w:rsidR="00BE1BB3">
          <w:rPr>
            <w:noProof/>
            <w:webHidden/>
          </w:rPr>
          <w:fldChar w:fldCharType="separate"/>
        </w:r>
        <w:r w:rsidR="00BE1BB3">
          <w:rPr>
            <w:noProof/>
            <w:webHidden/>
          </w:rPr>
          <w:t>61</w:t>
        </w:r>
        <w:r w:rsidR="00BE1BB3">
          <w:rPr>
            <w:noProof/>
            <w:webHidden/>
          </w:rPr>
          <w:fldChar w:fldCharType="end"/>
        </w:r>
      </w:hyperlink>
    </w:p>
    <w:p w14:paraId="7DE006DD" w14:textId="2F2BA614"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667" w:history="1">
        <w:r w:rsidR="00BE1BB3" w:rsidRPr="00283C59">
          <w:rPr>
            <w:rStyle w:val="Hyperlink"/>
            <w:noProof/>
          </w:rPr>
          <w:t>3.27.3 physicalLocation property</w:t>
        </w:r>
        <w:r w:rsidR="00BE1BB3">
          <w:rPr>
            <w:noProof/>
            <w:webHidden/>
          </w:rPr>
          <w:tab/>
        </w:r>
        <w:r w:rsidR="00BE1BB3">
          <w:rPr>
            <w:noProof/>
            <w:webHidden/>
          </w:rPr>
          <w:fldChar w:fldCharType="begin"/>
        </w:r>
        <w:r w:rsidR="00BE1BB3">
          <w:rPr>
            <w:noProof/>
            <w:webHidden/>
          </w:rPr>
          <w:instrText xml:space="preserve"> PAGEREF _Toc506816667 \h </w:instrText>
        </w:r>
        <w:r w:rsidR="00BE1BB3">
          <w:rPr>
            <w:noProof/>
            <w:webHidden/>
          </w:rPr>
        </w:r>
        <w:r w:rsidR="00BE1BB3">
          <w:rPr>
            <w:noProof/>
            <w:webHidden/>
          </w:rPr>
          <w:fldChar w:fldCharType="separate"/>
        </w:r>
        <w:r w:rsidR="00BE1BB3">
          <w:rPr>
            <w:noProof/>
            <w:webHidden/>
          </w:rPr>
          <w:t>62</w:t>
        </w:r>
        <w:r w:rsidR="00BE1BB3">
          <w:rPr>
            <w:noProof/>
            <w:webHidden/>
          </w:rPr>
          <w:fldChar w:fldCharType="end"/>
        </w:r>
      </w:hyperlink>
    </w:p>
    <w:p w14:paraId="16745269" w14:textId="13411359"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668" w:history="1">
        <w:r w:rsidR="00BE1BB3" w:rsidRPr="00283C59">
          <w:rPr>
            <w:rStyle w:val="Hyperlink"/>
            <w:noProof/>
          </w:rPr>
          <w:t>3.27.4 fullyQualifiedLogicalName property</w:t>
        </w:r>
        <w:r w:rsidR="00BE1BB3">
          <w:rPr>
            <w:noProof/>
            <w:webHidden/>
          </w:rPr>
          <w:tab/>
        </w:r>
        <w:r w:rsidR="00BE1BB3">
          <w:rPr>
            <w:noProof/>
            <w:webHidden/>
          </w:rPr>
          <w:fldChar w:fldCharType="begin"/>
        </w:r>
        <w:r w:rsidR="00BE1BB3">
          <w:rPr>
            <w:noProof/>
            <w:webHidden/>
          </w:rPr>
          <w:instrText xml:space="preserve"> PAGEREF _Toc506816668 \h </w:instrText>
        </w:r>
        <w:r w:rsidR="00BE1BB3">
          <w:rPr>
            <w:noProof/>
            <w:webHidden/>
          </w:rPr>
        </w:r>
        <w:r w:rsidR="00BE1BB3">
          <w:rPr>
            <w:noProof/>
            <w:webHidden/>
          </w:rPr>
          <w:fldChar w:fldCharType="separate"/>
        </w:r>
        <w:r w:rsidR="00BE1BB3">
          <w:rPr>
            <w:noProof/>
            <w:webHidden/>
          </w:rPr>
          <w:t>62</w:t>
        </w:r>
        <w:r w:rsidR="00BE1BB3">
          <w:rPr>
            <w:noProof/>
            <w:webHidden/>
          </w:rPr>
          <w:fldChar w:fldCharType="end"/>
        </w:r>
      </w:hyperlink>
    </w:p>
    <w:p w14:paraId="078A3F05" w14:textId="4FCFF918"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669" w:history="1">
        <w:r w:rsidR="00BE1BB3" w:rsidRPr="00283C59">
          <w:rPr>
            <w:rStyle w:val="Hyperlink"/>
            <w:noProof/>
          </w:rPr>
          <w:t>3.27.5 logicalLocationKey property</w:t>
        </w:r>
        <w:r w:rsidR="00BE1BB3">
          <w:rPr>
            <w:noProof/>
            <w:webHidden/>
          </w:rPr>
          <w:tab/>
        </w:r>
        <w:r w:rsidR="00BE1BB3">
          <w:rPr>
            <w:noProof/>
            <w:webHidden/>
          </w:rPr>
          <w:fldChar w:fldCharType="begin"/>
        </w:r>
        <w:r w:rsidR="00BE1BB3">
          <w:rPr>
            <w:noProof/>
            <w:webHidden/>
          </w:rPr>
          <w:instrText xml:space="preserve"> PAGEREF _Toc506816669 \h </w:instrText>
        </w:r>
        <w:r w:rsidR="00BE1BB3">
          <w:rPr>
            <w:noProof/>
            <w:webHidden/>
          </w:rPr>
        </w:r>
        <w:r w:rsidR="00BE1BB3">
          <w:rPr>
            <w:noProof/>
            <w:webHidden/>
          </w:rPr>
          <w:fldChar w:fldCharType="separate"/>
        </w:r>
        <w:r w:rsidR="00BE1BB3">
          <w:rPr>
            <w:noProof/>
            <w:webHidden/>
          </w:rPr>
          <w:t>62</w:t>
        </w:r>
        <w:r w:rsidR="00BE1BB3">
          <w:rPr>
            <w:noProof/>
            <w:webHidden/>
          </w:rPr>
          <w:fldChar w:fldCharType="end"/>
        </w:r>
      </w:hyperlink>
    </w:p>
    <w:p w14:paraId="5DA0511F" w14:textId="28CB324D"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670" w:history="1">
        <w:r w:rsidR="00BE1BB3" w:rsidRPr="00283C59">
          <w:rPr>
            <w:rStyle w:val="Hyperlink"/>
            <w:noProof/>
          </w:rPr>
          <w:t>3.27.6 module property</w:t>
        </w:r>
        <w:r w:rsidR="00BE1BB3">
          <w:rPr>
            <w:noProof/>
            <w:webHidden/>
          </w:rPr>
          <w:tab/>
        </w:r>
        <w:r w:rsidR="00BE1BB3">
          <w:rPr>
            <w:noProof/>
            <w:webHidden/>
          </w:rPr>
          <w:fldChar w:fldCharType="begin"/>
        </w:r>
        <w:r w:rsidR="00BE1BB3">
          <w:rPr>
            <w:noProof/>
            <w:webHidden/>
          </w:rPr>
          <w:instrText xml:space="preserve"> PAGEREF _Toc506816670 \h </w:instrText>
        </w:r>
        <w:r w:rsidR="00BE1BB3">
          <w:rPr>
            <w:noProof/>
            <w:webHidden/>
          </w:rPr>
        </w:r>
        <w:r w:rsidR="00BE1BB3">
          <w:rPr>
            <w:noProof/>
            <w:webHidden/>
          </w:rPr>
          <w:fldChar w:fldCharType="separate"/>
        </w:r>
        <w:r w:rsidR="00BE1BB3">
          <w:rPr>
            <w:noProof/>
            <w:webHidden/>
          </w:rPr>
          <w:t>62</w:t>
        </w:r>
        <w:r w:rsidR="00BE1BB3">
          <w:rPr>
            <w:noProof/>
            <w:webHidden/>
          </w:rPr>
          <w:fldChar w:fldCharType="end"/>
        </w:r>
      </w:hyperlink>
    </w:p>
    <w:p w14:paraId="6A54F5D7" w14:textId="4CC6CD3E"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671" w:history="1">
        <w:r w:rsidR="00BE1BB3" w:rsidRPr="00283C59">
          <w:rPr>
            <w:rStyle w:val="Hyperlink"/>
            <w:noProof/>
          </w:rPr>
          <w:t>3.27.7 threadId property</w:t>
        </w:r>
        <w:r w:rsidR="00BE1BB3">
          <w:rPr>
            <w:noProof/>
            <w:webHidden/>
          </w:rPr>
          <w:tab/>
        </w:r>
        <w:r w:rsidR="00BE1BB3">
          <w:rPr>
            <w:noProof/>
            <w:webHidden/>
          </w:rPr>
          <w:fldChar w:fldCharType="begin"/>
        </w:r>
        <w:r w:rsidR="00BE1BB3">
          <w:rPr>
            <w:noProof/>
            <w:webHidden/>
          </w:rPr>
          <w:instrText xml:space="preserve"> PAGEREF _Toc506816671 \h </w:instrText>
        </w:r>
        <w:r w:rsidR="00BE1BB3">
          <w:rPr>
            <w:noProof/>
            <w:webHidden/>
          </w:rPr>
        </w:r>
        <w:r w:rsidR="00BE1BB3">
          <w:rPr>
            <w:noProof/>
            <w:webHidden/>
          </w:rPr>
          <w:fldChar w:fldCharType="separate"/>
        </w:r>
        <w:r w:rsidR="00BE1BB3">
          <w:rPr>
            <w:noProof/>
            <w:webHidden/>
          </w:rPr>
          <w:t>63</w:t>
        </w:r>
        <w:r w:rsidR="00BE1BB3">
          <w:rPr>
            <w:noProof/>
            <w:webHidden/>
          </w:rPr>
          <w:fldChar w:fldCharType="end"/>
        </w:r>
      </w:hyperlink>
    </w:p>
    <w:p w14:paraId="5868224E" w14:textId="11048E43"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672" w:history="1">
        <w:r w:rsidR="00BE1BB3" w:rsidRPr="00283C59">
          <w:rPr>
            <w:rStyle w:val="Hyperlink"/>
            <w:noProof/>
          </w:rPr>
          <w:t>3.27.8 message property</w:t>
        </w:r>
        <w:r w:rsidR="00BE1BB3">
          <w:rPr>
            <w:noProof/>
            <w:webHidden/>
          </w:rPr>
          <w:tab/>
        </w:r>
        <w:r w:rsidR="00BE1BB3">
          <w:rPr>
            <w:noProof/>
            <w:webHidden/>
          </w:rPr>
          <w:fldChar w:fldCharType="begin"/>
        </w:r>
        <w:r w:rsidR="00BE1BB3">
          <w:rPr>
            <w:noProof/>
            <w:webHidden/>
          </w:rPr>
          <w:instrText xml:space="preserve"> PAGEREF _Toc506816672 \h </w:instrText>
        </w:r>
        <w:r w:rsidR="00BE1BB3">
          <w:rPr>
            <w:noProof/>
            <w:webHidden/>
          </w:rPr>
        </w:r>
        <w:r w:rsidR="00BE1BB3">
          <w:rPr>
            <w:noProof/>
            <w:webHidden/>
          </w:rPr>
          <w:fldChar w:fldCharType="separate"/>
        </w:r>
        <w:r w:rsidR="00BE1BB3">
          <w:rPr>
            <w:noProof/>
            <w:webHidden/>
          </w:rPr>
          <w:t>63</w:t>
        </w:r>
        <w:r w:rsidR="00BE1BB3">
          <w:rPr>
            <w:noProof/>
            <w:webHidden/>
          </w:rPr>
          <w:fldChar w:fldCharType="end"/>
        </w:r>
      </w:hyperlink>
    </w:p>
    <w:p w14:paraId="2DF8E513" w14:textId="4435F7C1"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673" w:history="1">
        <w:r w:rsidR="00BE1BB3" w:rsidRPr="00283C59">
          <w:rPr>
            <w:rStyle w:val="Hyperlink"/>
            <w:noProof/>
          </w:rPr>
          <w:t>3.27.9 richMessage property</w:t>
        </w:r>
        <w:r w:rsidR="00BE1BB3">
          <w:rPr>
            <w:noProof/>
            <w:webHidden/>
          </w:rPr>
          <w:tab/>
        </w:r>
        <w:r w:rsidR="00BE1BB3">
          <w:rPr>
            <w:noProof/>
            <w:webHidden/>
          </w:rPr>
          <w:fldChar w:fldCharType="begin"/>
        </w:r>
        <w:r w:rsidR="00BE1BB3">
          <w:rPr>
            <w:noProof/>
            <w:webHidden/>
          </w:rPr>
          <w:instrText xml:space="preserve"> PAGEREF _Toc506816673 \h </w:instrText>
        </w:r>
        <w:r w:rsidR="00BE1BB3">
          <w:rPr>
            <w:noProof/>
            <w:webHidden/>
          </w:rPr>
        </w:r>
        <w:r w:rsidR="00BE1BB3">
          <w:rPr>
            <w:noProof/>
            <w:webHidden/>
          </w:rPr>
          <w:fldChar w:fldCharType="separate"/>
        </w:r>
        <w:r w:rsidR="00BE1BB3">
          <w:rPr>
            <w:noProof/>
            <w:webHidden/>
          </w:rPr>
          <w:t>63</w:t>
        </w:r>
        <w:r w:rsidR="00BE1BB3">
          <w:rPr>
            <w:noProof/>
            <w:webHidden/>
          </w:rPr>
          <w:fldChar w:fldCharType="end"/>
        </w:r>
      </w:hyperlink>
    </w:p>
    <w:p w14:paraId="4078E278" w14:textId="4A58122D"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674" w:history="1">
        <w:r w:rsidR="00BE1BB3" w:rsidRPr="00283C59">
          <w:rPr>
            <w:rStyle w:val="Hyperlink"/>
            <w:noProof/>
          </w:rPr>
          <w:t>3.27.10 kind property</w:t>
        </w:r>
        <w:r w:rsidR="00BE1BB3">
          <w:rPr>
            <w:noProof/>
            <w:webHidden/>
          </w:rPr>
          <w:tab/>
        </w:r>
        <w:r w:rsidR="00BE1BB3">
          <w:rPr>
            <w:noProof/>
            <w:webHidden/>
          </w:rPr>
          <w:fldChar w:fldCharType="begin"/>
        </w:r>
        <w:r w:rsidR="00BE1BB3">
          <w:rPr>
            <w:noProof/>
            <w:webHidden/>
          </w:rPr>
          <w:instrText xml:space="preserve"> PAGEREF _Toc506816674 \h </w:instrText>
        </w:r>
        <w:r w:rsidR="00BE1BB3">
          <w:rPr>
            <w:noProof/>
            <w:webHidden/>
          </w:rPr>
        </w:r>
        <w:r w:rsidR="00BE1BB3">
          <w:rPr>
            <w:noProof/>
            <w:webHidden/>
          </w:rPr>
          <w:fldChar w:fldCharType="separate"/>
        </w:r>
        <w:r w:rsidR="00BE1BB3">
          <w:rPr>
            <w:noProof/>
            <w:webHidden/>
          </w:rPr>
          <w:t>63</w:t>
        </w:r>
        <w:r w:rsidR="00BE1BB3">
          <w:rPr>
            <w:noProof/>
            <w:webHidden/>
          </w:rPr>
          <w:fldChar w:fldCharType="end"/>
        </w:r>
      </w:hyperlink>
    </w:p>
    <w:p w14:paraId="7894E3E4" w14:textId="530B4B10"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675" w:history="1">
        <w:r w:rsidR="00BE1BB3" w:rsidRPr="00283C59">
          <w:rPr>
            <w:rStyle w:val="Hyperlink"/>
            <w:noProof/>
          </w:rPr>
          <w:t>3.27.11 kind-dependent properties: target, targetLocation, values and state</w:t>
        </w:r>
        <w:r w:rsidR="00BE1BB3">
          <w:rPr>
            <w:noProof/>
            <w:webHidden/>
          </w:rPr>
          <w:tab/>
        </w:r>
        <w:r w:rsidR="00BE1BB3">
          <w:rPr>
            <w:noProof/>
            <w:webHidden/>
          </w:rPr>
          <w:fldChar w:fldCharType="begin"/>
        </w:r>
        <w:r w:rsidR="00BE1BB3">
          <w:rPr>
            <w:noProof/>
            <w:webHidden/>
          </w:rPr>
          <w:instrText xml:space="preserve"> PAGEREF _Toc506816675 \h </w:instrText>
        </w:r>
        <w:r w:rsidR="00BE1BB3">
          <w:rPr>
            <w:noProof/>
            <w:webHidden/>
          </w:rPr>
        </w:r>
        <w:r w:rsidR="00BE1BB3">
          <w:rPr>
            <w:noProof/>
            <w:webHidden/>
          </w:rPr>
          <w:fldChar w:fldCharType="separate"/>
        </w:r>
        <w:r w:rsidR="00BE1BB3">
          <w:rPr>
            <w:noProof/>
            <w:webHidden/>
          </w:rPr>
          <w:t>64</w:t>
        </w:r>
        <w:r w:rsidR="00BE1BB3">
          <w:rPr>
            <w:noProof/>
            <w:webHidden/>
          </w:rPr>
          <w:fldChar w:fldCharType="end"/>
        </w:r>
      </w:hyperlink>
    </w:p>
    <w:p w14:paraId="02F79AEB" w14:textId="2A33B596"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676" w:history="1">
        <w:r w:rsidR="00BE1BB3" w:rsidRPr="00283C59">
          <w:rPr>
            <w:rStyle w:val="Hyperlink"/>
            <w:noProof/>
          </w:rPr>
          <w:t>3.27.12 targetKey property</w:t>
        </w:r>
        <w:r w:rsidR="00BE1BB3">
          <w:rPr>
            <w:noProof/>
            <w:webHidden/>
          </w:rPr>
          <w:tab/>
        </w:r>
        <w:r w:rsidR="00BE1BB3">
          <w:rPr>
            <w:noProof/>
            <w:webHidden/>
          </w:rPr>
          <w:fldChar w:fldCharType="begin"/>
        </w:r>
        <w:r w:rsidR="00BE1BB3">
          <w:rPr>
            <w:noProof/>
            <w:webHidden/>
          </w:rPr>
          <w:instrText xml:space="preserve"> PAGEREF _Toc506816676 \h </w:instrText>
        </w:r>
        <w:r w:rsidR="00BE1BB3">
          <w:rPr>
            <w:noProof/>
            <w:webHidden/>
          </w:rPr>
        </w:r>
        <w:r w:rsidR="00BE1BB3">
          <w:rPr>
            <w:noProof/>
            <w:webHidden/>
          </w:rPr>
          <w:fldChar w:fldCharType="separate"/>
        </w:r>
        <w:r w:rsidR="00BE1BB3">
          <w:rPr>
            <w:noProof/>
            <w:webHidden/>
          </w:rPr>
          <w:t>70</w:t>
        </w:r>
        <w:r w:rsidR="00BE1BB3">
          <w:rPr>
            <w:noProof/>
            <w:webHidden/>
          </w:rPr>
          <w:fldChar w:fldCharType="end"/>
        </w:r>
      </w:hyperlink>
    </w:p>
    <w:p w14:paraId="6FFECADD" w14:textId="56F38925"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677" w:history="1">
        <w:r w:rsidR="00BE1BB3" w:rsidRPr="00283C59">
          <w:rPr>
            <w:rStyle w:val="Hyperlink"/>
            <w:noProof/>
          </w:rPr>
          <w:t>3.27.13 importance property</w:t>
        </w:r>
        <w:r w:rsidR="00BE1BB3">
          <w:rPr>
            <w:noProof/>
            <w:webHidden/>
          </w:rPr>
          <w:tab/>
        </w:r>
        <w:r w:rsidR="00BE1BB3">
          <w:rPr>
            <w:noProof/>
            <w:webHidden/>
          </w:rPr>
          <w:fldChar w:fldCharType="begin"/>
        </w:r>
        <w:r w:rsidR="00BE1BB3">
          <w:rPr>
            <w:noProof/>
            <w:webHidden/>
          </w:rPr>
          <w:instrText xml:space="preserve"> PAGEREF _Toc506816677 \h </w:instrText>
        </w:r>
        <w:r w:rsidR="00BE1BB3">
          <w:rPr>
            <w:noProof/>
            <w:webHidden/>
          </w:rPr>
        </w:r>
        <w:r w:rsidR="00BE1BB3">
          <w:rPr>
            <w:noProof/>
            <w:webHidden/>
          </w:rPr>
          <w:fldChar w:fldCharType="separate"/>
        </w:r>
        <w:r w:rsidR="00BE1BB3">
          <w:rPr>
            <w:noProof/>
            <w:webHidden/>
          </w:rPr>
          <w:t>70</w:t>
        </w:r>
        <w:r w:rsidR="00BE1BB3">
          <w:rPr>
            <w:noProof/>
            <w:webHidden/>
          </w:rPr>
          <w:fldChar w:fldCharType="end"/>
        </w:r>
      </w:hyperlink>
    </w:p>
    <w:p w14:paraId="1CB9618C" w14:textId="3834268D"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678" w:history="1">
        <w:r w:rsidR="00BE1BB3" w:rsidRPr="00283C59">
          <w:rPr>
            <w:rStyle w:val="Hyperlink"/>
            <w:noProof/>
          </w:rPr>
          <w:t>3.27.14 taintKind property</w:t>
        </w:r>
        <w:r w:rsidR="00BE1BB3">
          <w:rPr>
            <w:noProof/>
            <w:webHidden/>
          </w:rPr>
          <w:tab/>
        </w:r>
        <w:r w:rsidR="00BE1BB3">
          <w:rPr>
            <w:noProof/>
            <w:webHidden/>
          </w:rPr>
          <w:fldChar w:fldCharType="begin"/>
        </w:r>
        <w:r w:rsidR="00BE1BB3">
          <w:rPr>
            <w:noProof/>
            <w:webHidden/>
          </w:rPr>
          <w:instrText xml:space="preserve"> PAGEREF _Toc506816678 \h </w:instrText>
        </w:r>
        <w:r w:rsidR="00BE1BB3">
          <w:rPr>
            <w:noProof/>
            <w:webHidden/>
          </w:rPr>
        </w:r>
        <w:r w:rsidR="00BE1BB3">
          <w:rPr>
            <w:noProof/>
            <w:webHidden/>
          </w:rPr>
          <w:fldChar w:fldCharType="separate"/>
        </w:r>
        <w:r w:rsidR="00BE1BB3">
          <w:rPr>
            <w:noProof/>
            <w:webHidden/>
          </w:rPr>
          <w:t>70</w:t>
        </w:r>
        <w:r w:rsidR="00BE1BB3">
          <w:rPr>
            <w:noProof/>
            <w:webHidden/>
          </w:rPr>
          <w:fldChar w:fldCharType="end"/>
        </w:r>
      </w:hyperlink>
    </w:p>
    <w:p w14:paraId="0EDFF993" w14:textId="4EA4B0F6"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679" w:history="1">
        <w:r w:rsidR="00BE1BB3" w:rsidRPr="00283C59">
          <w:rPr>
            <w:rStyle w:val="Hyperlink"/>
            <w:noProof/>
          </w:rPr>
          <w:t>3.27.15 snippet property</w:t>
        </w:r>
        <w:r w:rsidR="00BE1BB3">
          <w:rPr>
            <w:noProof/>
            <w:webHidden/>
          </w:rPr>
          <w:tab/>
        </w:r>
        <w:r w:rsidR="00BE1BB3">
          <w:rPr>
            <w:noProof/>
            <w:webHidden/>
          </w:rPr>
          <w:fldChar w:fldCharType="begin"/>
        </w:r>
        <w:r w:rsidR="00BE1BB3">
          <w:rPr>
            <w:noProof/>
            <w:webHidden/>
          </w:rPr>
          <w:instrText xml:space="preserve"> PAGEREF _Toc506816679 \h </w:instrText>
        </w:r>
        <w:r w:rsidR="00BE1BB3">
          <w:rPr>
            <w:noProof/>
            <w:webHidden/>
          </w:rPr>
        </w:r>
        <w:r w:rsidR="00BE1BB3">
          <w:rPr>
            <w:noProof/>
            <w:webHidden/>
          </w:rPr>
          <w:fldChar w:fldCharType="separate"/>
        </w:r>
        <w:r w:rsidR="00BE1BB3">
          <w:rPr>
            <w:noProof/>
            <w:webHidden/>
          </w:rPr>
          <w:t>71</w:t>
        </w:r>
        <w:r w:rsidR="00BE1BB3">
          <w:rPr>
            <w:noProof/>
            <w:webHidden/>
          </w:rPr>
          <w:fldChar w:fldCharType="end"/>
        </w:r>
      </w:hyperlink>
    </w:p>
    <w:p w14:paraId="41763B58" w14:textId="7E549EBF"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680" w:history="1">
        <w:r w:rsidR="00BE1BB3" w:rsidRPr="00283C59">
          <w:rPr>
            <w:rStyle w:val="Hyperlink"/>
            <w:noProof/>
          </w:rPr>
          <w:t>3.27.16 annotations property</w:t>
        </w:r>
        <w:r w:rsidR="00BE1BB3">
          <w:rPr>
            <w:noProof/>
            <w:webHidden/>
          </w:rPr>
          <w:tab/>
        </w:r>
        <w:r w:rsidR="00BE1BB3">
          <w:rPr>
            <w:noProof/>
            <w:webHidden/>
          </w:rPr>
          <w:fldChar w:fldCharType="begin"/>
        </w:r>
        <w:r w:rsidR="00BE1BB3">
          <w:rPr>
            <w:noProof/>
            <w:webHidden/>
          </w:rPr>
          <w:instrText xml:space="preserve"> PAGEREF _Toc506816680 \h </w:instrText>
        </w:r>
        <w:r w:rsidR="00BE1BB3">
          <w:rPr>
            <w:noProof/>
            <w:webHidden/>
          </w:rPr>
        </w:r>
        <w:r w:rsidR="00BE1BB3">
          <w:rPr>
            <w:noProof/>
            <w:webHidden/>
          </w:rPr>
          <w:fldChar w:fldCharType="separate"/>
        </w:r>
        <w:r w:rsidR="00BE1BB3">
          <w:rPr>
            <w:noProof/>
            <w:webHidden/>
          </w:rPr>
          <w:t>71</w:t>
        </w:r>
        <w:r w:rsidR="00BE1BB3">
          <w:rPr>
            <w:noProof/>
            <w:webHidden/>
          </w:rPr>
          <w:fldChar w:fldCharType="end"/>
        </w:r>
      </w:hyperlink>
    </w:p>
    <w:p w14:paraId="6FCF689F" w14:textId="47E72833"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681" w:history="1">
        <w:r w:rsidR="00BE1BB3" w:rsidRPr="00283C59">
          <w:rPr>
            <w:rStyle w:val="Hyperlink"/>
            <w:noProof/>
          </w:rPr>
          <w:t>3.27.17 properties property</w:t>
        </w:r>
        <w:r w:rsidR="00BE1BB3">
          <w:rPr>
            <w:noProof/>
            <w:webHidden/>
          </w:rPr>
          <w:tab/>
        </w:r>
        <w:r w:rsidR="00BE1BB3">
          <w:rPr>
            <w:noProof/>
            <w:webHidden/>
          </w:rPr>
          <w:fldChar w:fldCharType="begin"/>
        </w:r>
        <w:r w:rsidR="00BE1BB3">
          <w:rPr>
            <w:noProof/>
            <w:webHidden/>
          </w:rPr>
          <w:instrText xml:space="preserve"> PAGEREF _Toc506816681 \h </w:instrText>
        </w:r>
        <w:r w:rsidR="00BE1BB3">
          <w:rPr>
            <w:noProof/>
            <w:webHidden/>
          </w:rPr>
        </w:r>
        <w:r w:rsidR="00BE1BB3">
          <w:rPr>
            <w:noProof/>
            <w:webHidden/>
          </w:rPr>
          <w:fldChar w:fldCharType="separate"/>
        </w:r>
        <w:r w:rsidR="00BE1BB3">
          <w:rPr>
            <w:noProof/>
            <w:webHidden/>
          </w:rPr>
          <w:t>71</w:t>
        </w:r>
        <w:r w:rsidR="00BE1BB3">
          <w:rPr>
            <w:noProof/>
            <w:webHidden/>
          </w:rPr>
          <w:fldChar w:fldCharType="end"/>
        </w:r>
      </w:hyperlink>
    </w:p>
    <w:p w14:paraId="02ED8ACF" w14:textId="1C251F1F" w:rsidR="00BE1BB3" w:rsidRDefault="00A27CE2">
      <w:pPr>
        <w:pStyle w:val="TOC2"/>
        <w:tabs>
          <w:tab w:val="right" w:leader="dot" w:pos="9350"/>
        </w:tabs>
        <w:rPr>
          <w:rFonts w:asciiTheme="minorHAnsi" w:eastAsiaTheme="minorEastAsia" w:hAnsiTheme="minorHAnsi" w:cstheme="minorBidi"/>
          <w:noProof/>
          <w:sz w:val="22"/>
          <w:szCs w:val="22"/>
        </w:rPr>
      </w:pPr>
      <w:hyperlink w:anchor="_Toc506816682" w:history="1">
        <w:r w:rsidR="00BE1BB3" w:rsidRPr="00283C59">
          <w:rPr>
            <w:rStyle w:val="Hyperlink"/>
            <w:noProof/>
          </w:rPr>
          <w:t>3.28 annotation object</w:t>
        </w:r>
        <w:r w:rsidR="00BE1BB3">
          <w:rPr>
            <w:noProof/>
            <w:webHidden/>
          </w:rPr>
          <w:tab/>
        </w:r>
        <w:r w:rsidR="00BE1BB3">
          <w:rPr>
            <w:noProof/>
            <w:webHidden/>
          </w:rPr>
          <w:fldChar w:fldCharType="begin"/>
        </w:r>
        <w:r w:rsidR="00BE1BB3">
          <w:rPr>
            <w:noProof/>
            <w:webHidden/>
          </w:rPr>
          <w:instrText xml:space="preserve"> PAGEREF _Toc506816682 \h </w:instrText>
        </w:r>
        <w:r w:rsidR="00BE1BB3">
          <w:rPr>
            <w:noProof/>
            <w:webHidden/>
          </w:rPr>
        </w:r>
        <w:r w:rsidR="00BE1BB3">
          <w:rPr>
            <w:noProof/>
            <w:webHidden/>
          </w:rPr>
          <w:fldChar w:fldCharType="separate"/>
        </w:r>
        <w:r w:rsidR="00BE1BB3">
          <w:rPr>
            <w:noProof/>
            <w:webHidden/>
          </w:rPr>
          <w:t>72</w:t>
        </w:r>
        <w:r w:rsidR="00BE1BB3">
          <w:rPr>
            <w:noProof/>
            <w:webHidden/>
          </w:rPr>
          <w:fldChar w:fldCharType="end"/>
        </w:r>
      </w:hyperlink>
    </w:p>
    <w:p w14:paraId="6DF2E22A" w14:textId="54078FF1"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683" w:history="1">
        <w:r w:rsidR="00BE1BB3" w:rsidRPr="00283C59">
          <w:rPr>
            <w:rStyle w:val="Hyperlink"/>
            <w:noProof/>
          </w:rPr>
          <w:t>3.28.1 General</w:t>
        </w:r>
        <w:r w:rsidR="00BE1BB3">
          <w:rPr>
            <w:noProof/>
            <w:webHidden/>
          </w:rPr>
          <w:tab/>
        </w:r>
        <w:r w:rsidR="00BE1BB3">
          <w:rPr>
            <w:noProof/>
            <w:webHidden/>
          </w:rPr>
          <w:fldChar w:fldCharType="begin"/>
        </w:r>
        <w:r w:rsidR="00BE1BB3">
          <w:rPr>
            <w:noProof/>
            <w:webHidden/>
          </w:rPr>
          <w:instrText xml:space="preserve"> PAGEREF _Toc506816683 \h </w:instrText>
        </w:r>
        <w:r w:rsidR="00BE1BB3">
          <w:rPr>
            <w:noProof/>
            <w:webHidden/>
          </w:rPr>
        </w:r>
        <w:r w:rsidR="00BE1BB3">
          <w:rPr>
            <w:noProof/>
            <w:webHidden/>
          </w:rPr>
          <w:fldChar w:fldCharType="separate"/>
        </w:r>
        <w:r w:rsidR="00BE1BB3">
          <w:rPr>
            <w:noProof/>
            <w:webHidden/>
          </w:rPr>
          <w:t>72</w:t>
        </w:r>
        <w:r w:rsidR="00BE1BB3">
          <w:rPr>
            <w:noProof/>
            <w:webHidden/>
          </w:rPr>
          <w:fldChar w:fldCharType="end"/>
        </w:r>
      </w:hyperlink>
    </w:p>
    <w:p w14:paraId="19DB6398" w14:textId="028A0E78"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684" w:history="1">
        <w:r w:rsidR="00BE1BB3" w:rsidRPr="00283C59">
          <w:rPr>
            <w:rStyle w:val="Hyperlink"/>
            <w:noProof/>
          </w:rPr>
          <w:t>3.28.2 message property</w:t>
        </w:r>
        <w:r w:rsidR="00BE1BB3">
          <w:rPr>
            <w:noProof/>
            <w:webHidden/>
          </w:rPr>
          <w:tab/>
        </w:r>
        <w:r w:rsidR="00BE1BB3">
          <w:rPr>
            <w:noProof/>
            <w:webHidden/>
          </w:rPr>
          <w:fldChar w:fldCharType="begin"/>
        </w:r>
        <w:r w:rsidR="00BE1BB3">
          <w:rPr>
            <w:noProof/>
            <w:webHidden/>
          </w:rPr>
          <w:instrText xml:space="preserve"> PAGEREF _Toc506816684 \h </w:instrText>
        </w:r>
        <w:r w:rsidR="00BE1BB3">
          <w:rPr>
            <w:noProof/>
            <w:webHidden/>
          </w:rPr>
        </w:r>
        <w:r w:rsidR="00BE1BB3">
          <w:rPr>
            <w:noProof/>
            <w:webHidden/>
          </w:rPr>
          <w:fldChar w:fldCharType="separate"/>
        </w:r>
        <w:r w:rsidR="00BE1BB3">
          <w:rPr>
            <w:noProof/>
            <w:webHidden/>
          </w:rPr>
          <w:t>72</w:t>
        </w:r>
        <w:r w:rsidR="00BE1BB3">
          <w:rPr>
            <w:noProof/>
            <w:webHidden/>
          </w:rPr>
          <w:fldChar w:fldCharType="end"/>
        </w:r>
      </w:hyperlink>
    </w:p>
    <w:p w14:paraId="10886BDA" w14:textId="51E6FA0F"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685" w:history="1">
        <w:r w:rsidR="00BE1BB3" w:rsidRPr="00283C59">
          <w:rPr>
            <w:rStyle w:val="Hyperlink"/>
            <w:noProof/>
          </w:rPr>
          <w:t>3.28.3 richMessage property</w:t>
        </w:r>
        <w:r w:rsidR="00BE1BB3">
          <w:rPr>
            <w:noProof/>
            <w:webHidden/>
          </w:rPr>
          <w:tab/>
        </w:r>
        <w:r w:rsidR="00BE1BB3">
          <w:rPr>
            <w:noProof/>
            <w:webHidden/>
          </w:rPr>
          <w:fldChar w:fldCharType="begin"/>
        </w:r>
        <w:r w:rsidR="00BE1BB3">
          <w:rPr>
            <w:noProof/>
            <w:webHidden/>
          </w:rPr>
          <w:instrText xml:space="preserve"> PAGEREF _Toc506816685 \h </w:instrText>
        </w:r>
        <w:r w:rsidR="00BE1BB3">
          <w:rPr>
            <w:noProof/>
            <w:webHidden/>
          </w:rPr>
        </w:r>
        <w:r w:rsidR="00BE1BB3">
          <w:rPr>
            <w:noProof/>
            <w:webHidden/>
          </w:rPr>
          <w:fldChar w:fldCharType="separate"/>
        </w:r>
        <w:r w:rsidR="00BE1BB3">
          <w:rPr>
            <w:noProof/>
            <w:webHidden/>
          </w:rPr>
          <w:t>72</w:t>
        </w:r>
        <w:r w:rsidR="00BE1BB3">
          <w:rPr>
            <w:noProof/>
            <w:webHidden/>
          </w:rPr>
          <w:fldChar w:fldCharType="end"/>
        </w:r>
      </w:hyperlink>
    </w:p>
    <w:p w14:paraId="5C9E556C" w14:textId="320AA5C2"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686" w:history="1">
        <w:r w:rsidR="00BE1BB3" w:rsidRPr="00283C59">
          <w:rPr>
            <w:rStyle w:val="Hyperlink"/>
            <w:noProof/>
          </w:rPr>
          <w:t>3.28.4 locations property</w:t>
        </w:r>
        <w:r w:rsidR="00BE1BB3">
          <w:rPr>
            <w:noProof/>
            <w:webHidden/>
          </w:rPr>
          <w:tab/>
        </w:r>
        <w:r w:rsidR="00BE1BB3">
          <w:rPr>
            <w:noProof/>
            <w:webHidden/>
          </w:rPr>
          <w:fldChar w:fldCharType="begin"/>
        </w:r>
        <w:r w:rsidR="00BE1BB3">
          <w:rPr>
            <w:noProof/>
            <w:webHidden/>
          </w:rPr>
          <w:instrText xml:space="preserve"> PAGEREF _Toc506816686 \h </w:instrText>
        </w:r>
        <w:r w:rsidR="00BE1BB3">
          <w:rPr>
            <w:noProof/>
            <w:webHidden/>
          </w:rPr>
        </w:r>
        <w:r w:rsidR="00BE1BB3">
          <w:rPr>
            <w:noProof/>
            <w:webHidden/>
          </w:rPr>
          <w:fldChar w:fldCharType="separate"/>
        </w:r>
        <w:r w:rsidR="00BE1BB3">
          <w:rPr>
            <w:noProof/>
            <w:webHidden/>
          </w:rPr>
          <w:t>72</w:t>
        </w:r>
        <w:r w:rsidR="00BE1BB3">
          <w:rPr>
            <w:noProof/>
            <w:webHidden/>
          </w:rPr>
          <w:fldChar w:fldCharType="end"/>
        </w:r>
      </w:hyperlink>
    </w:p>
    <w:p w14:paraId="413FF829" w14:textId="6B95302C" w:rsidR="00BE1BB3" w:rsidRDefault="00A27CE2">
      <w:pPr>
        <w:pStyle w:val="TOC2"/>
        <w:tabs>
          <w:tab w:val="right" w:leader="dot" w:pos="9350"/>
        </w:tabs>
        <w:rPr>
          <w:rFonts w:asciiTheme="minorHAnsi" w:eastAsiaTheme="minorEastAsia" w:hAnsiTheme="minorHAnsi" w:cstheme="minorBidi"/>
          <w:noProof/>
          <w:sz w:val="22"/>
          <w:szCs w:val="22"/>
        </w:rPr>
      </w:pPr>
      <w:hyperlink w:anchor="_Toc506816687" w:history="1">
        <w:r w:rsidR="00BE1BB3" w:rsidRPr="00283C59">
          <w:rPr>
            <w:rStyle w:val="Hyperlink"/>
            <w:noProof/>
          </w:rPr>
          <w:t>3.29 rule object</w:t>
        </w:r>
        <w:r w:rsidR="00BE1BB3">
          <w:rPr>
            <w:noProof/>
            <w:webHidden/>
          </w:rPr>
          <w:tab/>
        </w:r>
        <w:r w:rsidR="00BE1BB3">
          <w:rPr>
            <w:noProof/>
            <w:webHidden/>
          </w:rPr>
          <w:fldChar w:fldCharType="begin"/>
        </w:r>
        <w:r w:rsidR="00BE1BB3">
          <w:rPr>
            <w:noProof/>
            <w:webHidden/>
          </w:rPr>
          <w:instrText xml:space="preserve"> PAGEREF _Toc506816687 \h </w:instrText>
        </w:r>
        <w:r w:rsidR="00BE1BB3">
          <w:rPr>
            <w:noProof/>
            <w:webHidden/>
          </w:rPr>
        </w:r>
        <w:r w:rsidR="00BE1BB3">
          <w:rPr>
            <w:noProof/>
            <w:webHidden/>
          </w:rPr>
          <w:fldChar w:fldCharType="separate"/>
        </w:r>
        <w:r w:rsidR="00BE1BB3">
          <w:rPr>
            <w:noProof/>
            <w:webHidden/>
          </w:rPr>
          <w:t>72</w:t>
        </w:r>
        <w:r w:rsidR="00BE1BB3">
          <w:rPr>
            <w:noProof/>
            <w:webHidden/>
          </w:rPr>
          <w:fldChar w:fldCharType="end"/>
        </w:r>
      </w:hyperlink>
    </w:p>
    <w:p w14:paraId="4E201443" w14:textId="23373F22"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688" w:history="1">
        <w:r w:rsidR="00BE1BB3" w:rsidRPr="00283C59">
          <w:rPr>
            <w:rStyle w:val="Hyperlink"/>
            <w:noProof/>
          </w:rPr>
          <w:t>3.29.1 General</w:t>
        </w:r>
        <w:r w:rsidR="00BE1BB3">
          <w:rPr>
            <w:noProof/>
            <w:webHidden/>
          </w:rPr>
          <w:tab/>
        </w:r>
        <w:r w:rsidR="00BE1BB3">
          <w:rPr>
            <w:noProof/>
            <w:webHidden/>
          </w:rPr>
          <w:fldChar w:fldCharType="begin"/>
        </w:r>
        <w:r w:rsidR="00BE1BB3">
          <w:rPr>
            <w:noProof/>
            <w:webHidden/>
          </w:rPr>
          <w:instrText xml:space="preserve"> PAGEREF _Toc506816688 \h </w:instrText>
        </w:r>
        <w:r w:rsidR="00BE1BB3">
          <w:rPr>
            <w:noProof/>
            <w:webHidden/>
          </w:rPr>
        </w:r>
        <w:r w:rsidR="00BE1BB3">
          <w:rPr>
            <w:noProof/>
            <w:webHidden/>
          </w:rPr>
          <w:fldChar w:fldCharType="separate"/>
        </w:r>
        <w:r w:rsidR="00BE1BB3">
          <w:rPr>
            <w:noProof/>
            <w:webHidden/>
          </w:rPr>
          <w:t>72</w:t>
        </w:r>
        <w:r w:rsidR="00BE1BB3">
          <w:rPr>
            <w:noProof/>
            <w:webHidden/>
          </w:rPr>
          <w:fldChar w:fldCharType="end"/>
        </w:r>
      </w:hyperlink>
    </w:p>
    <w:p w14:paraId="3FB6203D" w14:textId="3A3E9C4E"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689" w:history="1">
        <w:r w:rsidR="00BE1BB3" w:rsidRPr="00283C59">
          <w:rPr>
            <w:rStyle w:val="Hyperlink"/>
            <w:noProof/>
          </w:rPr>
          <w:t>3.29.2 Constraints</w:t>
        </w:r>
        <w:r w:rsidR="00BE1BB3">
          <w:rPr>
            <w:noProof/>
            <w:webHidden/>
          </w:rPr>
          <w:tab/>
        </w:r>
        <w:r w:rsidR="00BE1BB3">
          <w:rPr>
            <w:noProof/>
            <w:webHidden/>
          </w:rPr>
          <w:fldChar w:fldCharType="begin"/>
        </w:r>
        <w:r w:rsidR="00BE1BB3">
          <w:rPr>
            <w:noProof/>
            <w:webHidden/>
          </w:rPr>
          <w:instrText xml:space="preserve"> PAGEREF _Toc506816689 \h </w:instrText>
        </w:r>
        <w:r w:rsidR="00BE1BB3">
          <w:rPr>
            <w:noProof/>
            <w:webHidden/>
          </w:rPr>
        </w:r>
        <w:r w:rsidR="00BE1BB3">
          <w:rPr>
            <w:noProof/>
            <w:webHidden/>
          </w:rPr>
          <w:fldChar w:fldCharType="separate"/>
        </w:r>
        <w:r w:rsidR="00BE1BB3">
          <w:rPr>
            <w:noProof/>
            <w:webHidden/>
          </w:rPr>
          <w:t>72</w:t>
        </w:r>
        <w:r w:rsidR="00BE1BB3">
          <w:rPr>
            <w:noProof/>
            <w:webHidden/>
          </w:rPr>
          <w:fldChar w:fldCharType="end"/>
        </w:r>
      </w:hyperlink>
    </w:p>
    <w:p w14:paraId="48FF8C17" w14:textId="6A19D9D5"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690" w:history="1">
        <w:r w:rsidR="00BE1BB3" w:rsidRPr="00283C59">
          <w:rPr>
            <w:rStyle w:val="Hyperlink"/>
            <w:noProof/>
          </w:rPr>
          <w:t>3.29.3 id property</w:t>
        </w:r>
        <w:r w:rsidR="00BE1BB3">
          <w:rPr>
            <w:noProof/>
            <w:webHidden/>
          </w:rPr>
          <w:tab/>
        </w:r>
        <w:r w:rsidR="00BE1BB3">
          <w:rPr>
            <w:noProof/>
            <w:webHidden/>
          </w:rPr>
          <w:fldChar w:fldCharType="begin"/>
        </w:r>
        <w:r w:rsidR="00BE1BB3">
          <w:rPr>
            <w:noProof/>
            <w:webHidden/>
          </w:rPr>
          <w:instrText xml:space="preserve"> PAGEREF _Toc506816690 \h </w:instrText>
        </w:r>
        <w:r w:rsidR="00BE1BB3">
          <w:rPr>
            <w:noProof/>
            <w:webHidden/>
          </w:rPr>
        </w:r>
        <w:r w:rsidR="00BE1BB3">
          <w:rPr>
            <w:noProof/>
            <w:webHidden/>
          </w:rPr>
          <w:fldChar w:fldCharType="separate"/>
        </w:r>
        <w:r w:rsidR="00BE1BB3">
          <w:rPr>
            <w:noProof/>
            <w:webHidden/>
          </w:rPr>
          <w:t>72</w:t>
        </w:r>
        <w:r w:rsidR="00BE1BB3">
          <w:rPr>
            <w:noProof/>
            <w:webHidden/>
          </w:rPr>
          <w:fldChar w:fldCharType="end"/>
        </w:r>
      </w:hyperlink>
    </w:p>
    <w:p w14:paraId="0EAE3696" w14:textId="6467567B"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691" w:history="1">
        <w:r w:rsidR="00BE1BB3" w:rsidRPr="00283C59">
          <w:rPr>
            <w:rStyle w:val="Hyperlink"/>
            <w:noProof/>
          </w:rPr>
          <w:t>3.29.4 name property</w:t>
        </w:r>
        <w:r w:rsidR="00BE1BB3">
          <w:rPr>
            <w:noProof/>
            <w:webHidden/>
          </w:rPr>
          <w:tab/>
        </w:r>
        <w:r w:rsidR="00BE1BB3">
          <w:rPr>
            <w:noProof/>
            <w:webHidden/>
          </w:rPr>
          <w:fldChar w:fldCharType="begin"/>
        </w:r>
        <w:r w:rsidR="00BE1BB3">
          <w:rPr>
            <w:noProof/>
            <w:webHidden/>
          </w:rPr>
          <w:instrText xml:space="preserve"> PAGEREF _Toc506816691 \h </w:instrText>
        </w:r>
        <w:r w:rsidR="00BE1BB3">
          <w:rPr>
            <w:noProof/>
            <w:webHidden/>
          </w:rPr>
        </w:r>
        <w:r w:rsidR="00BE1BB3">
          <w:rPr>
            <w:noProof/>
            <w:webHidden/>
          </w:rPr>
          <w:fldChar w:fldCharType="separate"/>
        </w:r>
        <w:r w:rsidR="00BE1BB3">
          <w:rPr>
            <w:noProof/>
            <w:webHidden/>
          </w:rPr>
          <w:t>73</w:t>
        </w:r>
        <w:r w:rsidR="00BE1BB3">
          <w:rPr>
            <w:noProof/>
            <w:webHidden/>
          </w:rPr>
          <w:fldChar w:fldCharType="end"/>
        </w:r>
      </w:hyperlink>
    </w:p>
    <w:p w14:paraId="4C70BF01" w14:textId="2BC8CCC4"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692" w:history="1">
        <w:r w:rsidR="00BE1BB3" w:rsidRPr="00283C59">
          <w:rPr>
            <w:rStyle w:val="Hyperlink"/>
            <w:noProof/>
          </w:rPr>
          <w:t>3.29.5 shortDescription property</w:t>
        </w:r>
        <w:r w:rsidR="00BE1BB3">
          <w:rPr>
            <w:noProof/>
            <w:webHidden/>
          </w:rPr>
          <w:tab/>
        </w:r>
        <w:r w:rsidR="00BE1BB3">
          <w:rPr>
            <w:noProof/>
            <w:webHidden/>
          </w:rPr>
          <w:fldChar w:fldCharType="begin"/>
        </w:r>
        <w:r w:rsidR="00BE1BB3">
          <w:rPr>
            <w:noProof/>
            <w:webHidden/>
          </w:rPr>
          <w:instrText xml:space="preserve"> PAGEREF _Toc506816692 \h </w:instrText>
        </w:r>
        <w:r w:rsidR="00BE1BB3">
          <w:rPr>
            <w:noProof/>
            <w:webHidden/>
          </w:rPr>
        </w:r>
        <w:r w:rsidR="00BE1BB3">
          <w:rPr>
            <w:noProof/>
            <w:webHidden/>
          </w:rPr>
          <w:fldChar w:fldCharType="separate"/>
        </w:r>
        <w:r w:rsidR="00BE1BB3">
          <w:rPr>
            <w:noProof/>
            <w:webHidden/>
          </w:rPr>
          <w:t>73</w:t>
        </w:r>
        <w:r w:rsidR="00BE1BB3">
          <w:rPr>
            <w:noProof/>
            <w:webHidden/>
          </w:rPr>
          <w:fldChar w:fldCharType="end"/>
        </w:r>
      </w:hyperlink>
    </w:p>
    <w:p w14:paraId="1C5C7124" w14:textId="67EC0888"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693" w:history="1">
        <w:r w:rsidR="00BE1BB3" w:rsidRPr="00283C59">
          <w:rPr>
            <w:rStyle w:val="Hyperlink"/>
            <w:noProof/>
          </w:rPr>
          <w:t>3.29.6 fullDescription property</w:t>
        </w:r>
        <w:r w:rsidR="00BE1BB3">
          <w:rPr>
            <w:noProof/>
            <w:webHidden/>
          </w:rPr>
          <w:tab/>
        </w:r>
        <w:r w:rsidR="00BE1BB3">
          <w:rPr>
            <w:noProof/>
            <w:webHidden/>
          </w:rPr>
          <w:fldChar w:fldCharType="begin"/>
        </w:r>
        <w:r w:rsidR="00BE1BB3">
          <w:rPr>
            <w:noProof/>
            <w:webHidden/>
          </w:rPr>
          <w:instrText xml:space="preserve"> PAGEREF _Toc506816693 \h </w:instrText>
        </w:r>
        <w:r w:rsidR="00BE1BB3">
          <w:rPr>
            <w:noProof/>
            <w:webHidden/>
          </w:rPr>
        </w:r>
        <w:r w:rsidR="00BE1BB3">
          <w:rPr>
            <w:noProof/>
            <w:webHidden/>
          </w:rPr>
          <w:fldChar w:fldCharType="separate"/>
        </w:r>
        <w:r w:rsidR="00BE1BB3">
          <w:rPr>
            <w:noProof/>
            <w:webHidden/>
          </w:rPr>
          <w:t>73</w:t>
        </w:r>
        <w:r w:rsidR="00BE1BB3">
          <w:rPr>
            <w:noProof/>
            <w:webHidden/>
          </w:rPr>
          <w:fldChar w:fldCharType="end"/>
        </w:r>
      </w:hyperlink>
    </w:p>
    <w:p w14:paraId="216D3B83" w14:textId="0C60318F"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694" w:history="1">
        <w:r w:rsidR="00BE1BB3" w:rsidRPr="00283C59">
          <w:rPr>
            <w:rStyle w:val="Hyperlink"/>
            <w:noProof/>
          </w:rPr>
          <w:t>3.29.7 richDescription property</w:t>
        </w:r>
        <w:r w:rsidR="00BE1BB3">
          <w:rPr>
            <w:noProof/>
            <w:webHidden/>
          </w:rPr>
          <w:tab/>
        </w:r>
        <w:r w:rsidR="00BE1BB3">
          <w:rPr>
            <w:noProof/>
            <w:webHidden/>
          </w:rPr>
          <w:fldChar w:fldCharType="begin"/>
        </w:r>
        <w:r w:rsidR="00BE1BB3">
          <w:rPr>
            <w:noProof/>
            <w:webHidden/>
          </w:rPr>
          <w:instrText xml:space="preserve"> PAGEREF _Toc506816694 \h </w:instrText>
        </w:r>
        <w:r w:rsidR="00BE1BB3">
          <w:rPr>
            <w:noProof/>
            <w:webHidden/>
          </w:rPr>
        </w:r>
        <w:r w:rsidR="00BE1BB3">
          <w:rPr>
            <w:noProof/>
            <w:webHidden/>
          </w:rPr>
          <w:fldChar w:fldCharType="separate"/>
        </w:r>
        <w:r w:rsidR="00BE1BB3">
          <w:rPr>
            <w:noProof/>
            <w:webHidden/>
          </w:rPr>
          <w:t>73</w:t>
        </w:r>
        <w:r w:rsidR="00BE1BB3">
          <w:rPr>
            <w:noProof/>
            <w:webHidden/>
          </w:rPr>
          <w:fldChar w:fldCharType="end"/>
        </w:r>
      </w:hyperlink>
    </w:p>
    <w:p w14:paraId="7690C45D" w14:textId="084EA028"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695" w:history="1">
        <w:r w:rsidR="00BE1BB3" w:rsidRPr="00283C59">
          <w:rPr>
            <w:rStyle w:val="Hyperlink"/>
            <w:noProof/>
          </w:rPr>
          <w:t>3.29.8 defaultLevel property</w:t>
        </w:r>
        <w:r w:rsidR="00BE1BB3">
          <w:rPr>
            <w:noProof/>
            <w:webHidden/>
          </w:rPr>
          <w:tab/>
        </w:r>
        <w:r w:rsidR="00BE1BB3">
          <w:rPr>
            <w:noProof/>
            <w:webHidden/>
          </w:rPr>
          <w:fldChar w:fldCharType="begin"/>
        </w:r>
        <w:r w:rsidR="00BE1BB3">
          <w:rPr>
            <w:noProof/>
            <w:webHidden/>
          </w:rPr>
          <w:instrText xml:space="preserve"> PAGEREF _Toc506816695 \h </w:instrText>
        </w:r>
        <w:r w:rsidR="00BE1BB3">
          <w:rPr>
            <w:noProof/>
            <w:webHidden/>
          </w:rPr>
        </w:r>
        <w:r w:rsidR="00BE1BB3">
          <w:rPr>
            <w:noProof/>
            <w:webHidden/>
          </w:rPr>
          <w:fldChar w:fldCharType="separate"/>
        </w:r>
        <w:r w:rsidR="00BE1BB3">
          <w:rPr>
            <w:noProof/>
            <w:webHidden/>
          </w:rPr>
          <w:t>73</w:t>
        </w:r>
        <w:r w:rsidR="00BE1BB3">
          <w:rPr>
            <w:noProof/>
            <w:webHidden/>
          </w:rPr>
          <w:fldChar w:fldCharType="end"/>
        </w:r>
      </w:hyperlink>
    </w:p>
    <w:p w14:paraId="2ACA1155" w14:textId="30E9E159"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696" w:history="1">
        <w:r w:rsidR="00BE1BB3" w:rsidRPr="00283C59">
          <w:rPr>
            <w:rStyle w:val="Hyperlink"/>
            <w:noProof/>
          </w:rPr>
          <w:t>3.29.9 messageTemplates property</w:t>
        </w:r>
        <w:r w:rsidR="00BE1BB3">
          <w:rPr>
            <w:noProof/>
            <w:webHidden/>
          </w:rPr>
          <w:tab/>
        </w:r>
        <w:r w:rsidR="00BE1BB3">
          <w:rPr>
            <w:noProof/>
            <w:webHidden/>
          </w:rPr>
          <w:fldChar w:fldCharType="begin"/>
        </w:r>
        <w:r w:rsidR="00BE1BB3">
          <w:rPr>
            <w:noProof/>
            <w:webHidden/>
          </w:rPr>
          <w:instrText xml:space="preserve"> PAGEREF _Toc506816696 \h </w:instrText>
        </w:r>
        <w:r w:rsidR="00BE1BB3">
          <w:rPr>
            <w:noProof/>
            <w:webHidden/>
          </w:rPr>
        </w:r>
        <w:r w:rsidR="00BE1BB3">
          <w:rPr>
            <w:noProof/>
            <w:webHidden/>
          </w:rPr>
          <w:fldChar w:fldCharType="separate"/>
        </w:r>
        <w:r w:rsidR="00BE1BB3">
          <w:rPr>
            <w:noProof/>
            <w:webHidden/>
          </w:rPr>
          <w:t>74</w:t>
        </w:r>
        <w:r w:rsidR="00BE1BB3">
          <w:rPr>
            <w:noProof/>
            <w:webHidden/>
          </w:rPr>
          <w:fldChar w:fldCharType="end"/>
        </w:r>
      </w:hyperlink>
    </w:p>
    <w:p w14:paraId="2507B2F0" w14:textId="08D724C1"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697" w:history="1">
        <w:r w:rsidR="00BE1BB3" w:rsidRPr="00283C59">
          <w:rPr>
            <w:rStyle w:val="Hyperlink"/>
            <w:noProof/>
          </w:rPr>
          <w:t>3.29.10 richMessageTemplates property</w:t>
        </w:r>
        <w:r w:rsidR="00BE1BB3">
          <w:rPr>
            <w:noProof/>
            <w:webHidden/>
          </w:rPr>
          <w:tab/>
        </w:r>
        <w:r w:rsidR="00BE1BB3">
          <w:rPr>
            <w:noProof/>
            <w:webHidden/>
          </w:rPr>
          <w:fldChar w:fldCharType="begin"/>
        </w:r>
        <w:r w:rsidR="00BE1BB3">
          <w:rPr>
            <w:noProof/>
            <w:webHidden/>
          </w:rPr>
          <w:instrText xml:space="preserve"> PAGEREF _Toc506816697 \h </w:instrText>
        </w:r>
        <w:r w:rsidR="00BE1BB3">
          <w:rPr>
            <w:noProof/>
            <w:webHidden/>
          </w:rPr>
        </w:r>
        <w:r w:rsidR="00BE1BB3">
          <w:rPr>
            <w:noProof/>
            <w:webHidden/>
          </w:rPr>
          <w:fldChar w:fldCharType="separate"/>
        </w:r>
        <w:r w:rsidR="00BE1BB3">
          <w:rPr>
            <w:noProof/>
            <w:webHidden/>
          </w:rPr>
          <w:t>74</w:t>
        </w:r>
        <w:r w:rsidR="00BE1BB3">
          <w:rPr>
            <w:noProof/>
            <w:webHidden/>
          </w:rPr>
          <w:fldChar w:fldCharType="end"/>
        </w:r>
      </w:hyperlink>
    </w:p>
    <w:p w14:paraId="3368587C" w14:textId="666C8DD0"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698" w:history="1">
        <w:r w:rsidR="00BE1BB3" w:rsidRPr="00283C59">
          <w:rPr>
            <w:rStyle w:val="Hyperlink"/>
            <w:noProof/>
          </w:rPr>
          <w:t>3.29.11 helpUri property</w:t>
        </w:r>
        <w:r w:rsidR="00BE1BB3">
          <w:rPr>
            <w:noProof/>
            <w:webHidden/>
          </w:rPr>
          <w:tab/>
        </w:r>
        <w:r w:rsidR="00BE1BB3">
          <w:rPr>
            <w:noProof/>
            <w:webHidden/>
          </w:rPr>
          <w:fldChar w:fldCharType="begin"/>
        </w:r>
        <w:r w:rsidR="00BE1BB3">
          <w:rPr>
            <w:noProof/>
            <w:webHidden/>
          </w:rPr>
          <w:instrText xml:space="preserve"> PAGEREF _Toc506816698 \h </w:instrText>
        </w:r>
        <w:r w:rsidR="00BE1BB3">
          <w:rPr>
            <w:noProof/>
            <w:webHidden/>
          </w:rPr>
        </w:r>
        <w:r w:rsidR="00BE1BB3">
          <w:rPr>
            <w:noProof/>
            <w:webHidden/>
          </w:rPr>
          <w:fldChar w:fldCharType="separate"/>
        </w:r>
        <w:r w:rsidR="00BE1BB3">
          <w:rPr>
            <w:noProof/>
            <w:webHidden/>
          </w:rPr>
          <w:t>75</w:t>
        </w:r>
        <w:r w:rsidR="00BE1BB3">
          <w:rPr>
            <w:noProof/>
            <w:webHidden/>
          </w:rPr>
          <w:fldChar w:fldCharType="end"/>
        </w:r>
      </w:hyperlink>
    </w:p>
    <w:p w14:paraId="451768D6" w14:textId="5F50977F"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699" w:history="1">
        <w:r w:rsidR="00BE1BB3" w:rsidRPr="00283C59">
          <w:rPr>
            <w:rStyle w:val="Hyperlink"/>
            <w:noProof/>
          </w:rPr>
          <w:t>3.29.12 help property</w:t>
        </w:r>
        <w:r w:rsidR="00BE1BB3">
          <w:rPr>
            <w:noProof/>
            <w:webHidden/>
          </w:rPr>
          <w:tab/>
        </w:r>
        <w:r w:rsidR="00BE1BB3">
          <w:rPr>
            <w:noProof/>
            <w:webHidden/>
          </w:rPr>
          <w:fldChar w:fldCharType="begin"/>
        </w:r>
        <w:r w:rsidR="00BE1BB3">
          <w:rPr>
            <w:noProof/>
            <w:webHidden/>
          </w:rPr>
          <w:instrText xml:space="preserve"> PAGEREF _Toc506816699 \h </w:instrText>
        </w:r>
        <w:r w:rsidR="00BE1BB3">
          <w:rPr>
            <w:noProof/>
            <w:webHidden/>
          </w:rPr>
        </w:r>
        <w:r w:rsidR="00BE1BB3">
          <w:rPr>
            <w:noProof/>
            <w:webHidden/>
          </w:rPr>
          <w:fldChar w:fldCharType="separate"/>
        </w:r>
        <w:r w:rsidR="00BE1BB3">
          <w:rPr>
            <w:noProof/>
            <w:webHidden/>
          </w:rPr>
          <w:t>75</w:t>
        </w:r>
        <w:r w:rsidR="00BE1BB3">
          <w:rPr>
            <w:noProof/>
            <w:webHidden/>
          </w:rPr>
          <w:fldChar w:fldCharType="end"/>
        </w:r>
      </w:hyperlink>
    </w:p>
    <w:p w14:paraId="2E1DA0C7" w14:textId="221601A9"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700" w:history="1">
        <w:r w:rsidR="00BE1BB3" w:rsidRPr="00283C59">
          <w:rPr>
            <w:rStyle w:val="Hyperlink"/>
            <w:noProof/>
          </w:rPr>
          <w:t>3.29.13 richHelp property</w:t>
        </w:r>
        <w:r w:rsidR="00BE1BB3">
          <w:rPr>
            <w:noProof/>
            <w:webHidden/>
          </w:rPr>
          <w:tab/>
        </w:r>
        <w:r w:rsidR="00BE1BB3">
          <w:rPr>
            <w:noProof/>
            <w:webHidden/>
          </w:rPr>
          <w:fldChar w:fldCharType="begin"/>
        </w:r>
        <w:r w:rsidR="00BE1BB3">
          <w:rPr>
            <w:noProof/>
            <w:webHidden/>
          </w:rPr>
          <w:instrText xml:space="preserve"> PAGEREF _Toc506816700 \h </w:instrText>
        </w:r>
        <w:r w:rsidR="00BE1BB3">
          <w:rPr>
            <w:noProof/>
            <w:webHidden/>
          </w:rPr>
        </w:r>
        <w:r w:rsidR="00BE1BB3">
          <w:rPr>
            <w:noProof/>
            <w:webHidden/>
          </w:rPr>
          <w:fldChar w:fldCharType="separate"/>
        </w:r>
        <w:r w:rsidR="00BE1BB3">
          <w:rPr>
            <w:noProof/>
            <w:webHidden/>
          </w:rPr>
          <w:t>75</w:t>
        </w:r>
        <w:r w:rsidR="00BE1BB3">
          <w:rPr>
            <w:noProof/>
            <w:webHidden/>
          </w:rPr>
          <w:fldChar w:fldCharType="end"/>
        </w:r>
      </w:hyperlink>
    </w:p>
    <w:p w14:paraId="41ADAD43" w14:textId="3BD5C755"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701" w:history="1">
        <w:r w:rsidR="00BE1BB3" w:rsidRPr="00283C59">
          <w:rPr>
            <w:rStyle w:val="Hyperlink"/>
            <w:noProof/>
          </w:rPr>
          <w:t>3.29.14 properties property</w:t>
        </w:r>
        <w:r w:rsidR="00BE1BB3">
          <w:rPr>
            <w:noProof/>
            <w:webHidden/>
          </w:rPr>
          <w:tab/>
        </w:r>
        <w:r w:rsidR="00BE1BB3">
          <w:rPr>
            <w:noProof/>
            <w:webHidden/>
          </w:rPr>
          <w:fldChar w:fldCharType="begin"/>
        </w:r>
        <w:r w:rsidR="00BE1BB3">
          <w:rPr>
            <w:noProof/>
            <w:webHidden/>
          </w:rPr>
          <w:instrText xml:space="preserve"> PAGEREF _Toc506816701 \h </w:instrText>
        </w:r>
        <w:r w:rsidR="00BE1BB3">
          <w:rPr>
            <w:noProof/>
            <w:webHidden/>
          </w:rPr>
        </w:r>
        <w:r w:rsidR="00BE1BB3">
          <w:rPr>
            <w:noProof/>
            <w:webHidden/>
          </w:rPr>
          <w:fldChar w:fldCharType="separate"/>
        </w:r>
        <w:r w:rsidR="00BE1BB3">
          <w:rPr>
            <w:noProof/>
            <w:webHidden/>
          </w:rPr>
          <w:t>75</w:t>
        </w:r>
        <w:r w:rsidR="00BE1BB3">
          <w:rPr>
            <w:noProof/>
            <w:webHidden/>
          </w:rPr>
          <w:fldChar w:fldCharType="end"/>
        </w:r>
      </w:hyperlink>
    </w:p>
    <w:p w14:paraId="3EDCBB4E" w14:textId="7F6302E0" w:rsidR="00BE1BB3" w:rsidRDefault="00A27CE2">
      <w:pPr>
        <w:pStyle w:val="TOC2"/>
        <w:tabs>
          <w:tab w:val="right" w:leader="dot" w:pos="9350"/>
        </w:tabs>
        <w:rPr>
          <w:rFonts w:asciiTheme="minorHAnsi" w:eastAsiaTheme="minorEastAsia" w:hAnsiTheme="minorHAnsi" w:cstheme="minorBidi"/>
          <w:noProof/>
          <w:sz w:val="22"/>
          <w:szCs w:val="22"/>
        </w:rPr>
      </w:pPr>
      <w:hyperlink w:anchor="_Toc506816702" w:history="1">
        <w:r w:rsidR="00BE1BB3" w:rsidRPr="00283C59">
          <w:rPr>
            <w:rStyle w:val="Hyperlink"/>
            <w:noProof/>
          </w:rPr>
          <w:t>3.30 templatedMessage object</w:t>
        </w:r>
        <w:r w:rsidR="00BE1BB3">
          <w:rPr>
            <w:noProof/>
            <w:webHidden/>
          </w:rPr>
          <w:tab/>
        </w:r>
        <w:r w:rsidR="00BE1BB3">
          <w:rPr>
            <w:noProof/>
            <w:webHidden/>
          </w:rPr>
          <w:fldChar w:fldCharType="begin"/>
        </w:r>
        <w:r w:rsidR="00BE1BB3">
          <w:rPr>
            <w:noProof/>
            <w:webHidden/>
          </w:rPr>
          <w:instrText xml:space="preserve"> PAGEREF _Toc506816702 \h </w:instrText>
        </w:r>
        <w:r w:rsidR="00BE1BB3">
          <w:rPr>
            <w:noProof/>
            <w:webHidden/>
          </w:rPr>
        </w:r>
        <w:r w:rsidR="00BE1BB3">
          <w:rPr>
            <w:noProof/>
            <w:webHidden/>
          </w:rPr>
          <w:fldChar w:fldCharType="separate"/>
        </w:r>
        <w:r w:rsidR="00BE1BB3">
          <w:rPr>
            <w:noProof/>
            <w:webHidden/>
          </w:rPr>
          <w:t>76</w:t>
        </w:r>
        <w:r w:rsidR="00BE1BB3">
          <w:rPr>
            <w:noProof/>
            <w:webHidden/>
          </w:rPr>
          <w:fldChar w:fldCharType="end"/>
        </w:r>
      </w:hyperlink>
    </w:p>
    <w:p w14:paraId="350A829E" w14:textId="52D45F9A"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703" w:history="1">
        <w:r w:rsidR="00BE1BB3" w:rsidRPr="00283C59">
          <w:rPr>
            <w:rStyle w:val="Hyperlink"/>
            <w:noProof/>
          </w:rPr>
          <w:t>3.30.1 General</w:t>
        </w:r>
        <w:r w:rsidR="00BE1BB3">
          <w:rPr>
            <w:noProof/>
            <w:webHidden/>
          </w:rPr>
          <w:tab/>
        </w:r>
        <w:r w:rsidR="00BE1BB3">
          <w:rPr>
            <w:noProof/>
            <w:webHidden/>
          </w:rPr>
          <w:fldChar w:fldCharType="begin"/>
        </w:r>
        <w:r w:rsidR="00BE1BB3">
          <w:rPr>
            <w:noProof/>
            <w:webHidden/>
          </w:rPr>
          <w:instrText xml:space="preserve"> PAGEREF _Toc506816703 \h </w:instrText>
        </w:r>
        <w:r w:rsidR="00BE1BB3">
          <w:rPr>
            <w:noProof/>
            <w:webHidden/>
          </w:rPr>
        </w:r>
        <w:r w:rsidR="00BE1BB3">
          <w:rPr>
            <w:noProof/>
            <w:webHidden/>
          </w:rPr>
          <w:fldChar w:fldCharType="separate"/>
        </w:r>
        <w:r w:rsidR="00BE1BB3">
          <w:rPr>
            <w:noProof/>
            <w:webHidden/>
          </w:rPr>
          <w:t>76</w:t>
        </w:r>
        <w:r w:rsidR="00BE1BB3">
          <w:rPr>
            <w:noProof/>
            <w:webHidden/>
          </w:rPr>
          <w:fldChar w:fldCharType="end"/>
        </w:r>
      </w:hyperlink>
    </w:p>
    <w:p w14:paraId="6F41B4B9" w14:textId="2ABEF48E"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704" w:history="1">
        <w:r w:rsidR="00BE1BB3" w:rsidRPr="00283C59">
          <w:rPr>
            <w:rStyle w:val="Hyperlink"/>
            <w:noProof/>
          </w:rPr>
          <w:t>3.30.2 templateId property</w:t>
        </w:r>
        <w:r w:rsidR="00BE1BB3">
          <w:rPr>
            <w:noProof/>
            <w:webHidden/>
          </w:rPr>
          <w:tab/>
        </w:r>
        <w:r w:rsidR="00BE1BB3">
          <w:rPr>
            <w:noProof/>
            <w:webHidden/>
          </w:rPr>
          <w:fldChar w:fldCharType="begin"/>
        </w:r>
        <w:r w:rsidR="00BE1BB3">
          <w:rPr>
            <w:noProof/>
            <w:webHidden/>
          </w:rPr>
          <w:instrText xml:space="preserve"> PAGEREF _Toc506816704 \h </w:instrText>
        </w:r>
        <w:r w:rsidR="00BE1BB3">
          <w:rPr>
            <w:noProof/>
            <w:webHidden/>
          </w:rPr>
        </w:r>
        <w:r w:rsidR="00BE1BB3">
          <w:rPr>
            <w:noProof/>
            <w:webHidden/>
          </w:rPr>
          <w:fldChar w:fldCharType="separate"/>
        </w:r>
        <w:r w:rsidR="00BE1BB3">
          <w:rPr>
            <w:noProof/>
            <w:webHidden/>
          </w:rPr>
          <w:t>76</w:t>
        </w:r>
        <w:r w:rsidR="00BE1BB3">
          <w:rPr>
            <w:noProof/>
            <w:webHidden/>
          </w:rPr>
          <w:fldChar w:fldCharType="end"/>
        </w:r>
      </w:hyperlink>
    </w:p>
    <w:p w14:paraId="46BF086E" w14:textId="1664571A"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705" w:history="1">
        <w:r w:rsidR="00BE1BB3" w:rsidRPr="00283C59">
          <w:rPr>
            <w:rStyle w:val="Hyperlink"/>
            <w:noProof/>
          </w:rPr>
          <w:t>3.30.3 arguments property</w:t>
        </w:r>
        <w:r w:rsidR="00BE1BB3">
          <w:rPr>
            <w:noProof/>
            <w:webHidden/>
          </w:rPr>
          <w:tab/>
        </w:r>
        <w:r w:rsidR="00BE1BB3">
          <w:rPr>
            <w:noProof/>
            <w:webHidden/>
          </w:rPr>
          <w:fldChar w:fldCharType="begin"/>
        </w:r>
        <w:r w:rsidR="00BE1BB3">
          <w:rPr>
            <w:noProof/>
            <w:webHidden/>
          </w:rPr>
          <w:instrText xml:space="preserve"> PAGEREF _Toc506816705 \h </w:instrText>
        </w:r>
        <w:r w:rsidR="00BE1BB3">
          <w:rPr>
            <w:noProof/>
            <w:webHidden/>
          </w:rPr>
        </w:r>
        <w:r w:rsidR="00BE1BB3">
          <w:rPr>
            <w:noProof/>
            <w:webHidden/>
          </w:rPr>
          <w:fldChar w:fldCharType="separate"/>
        </w:r>
        <w:r w:rsidR="00BE1BB3">
          <w:rPr>
            <w:noProof/>
            <w:webHidden/>
          </w:rPr>
          <w:t>76</w:t>
        </w:r>
        <w:r w:rsidR="00BE1BB3">
          <w:rPr>
            <w:noProof/>
            <w:webHidden/>
          </w:rPr>
          <w:fldChar w:fldCharType="end"/>
        </w:r>
      </w:hyperlink>
    </w:p>
    <w:p w14:paraId="29B33B1B" w14:textId="1E9A4B40" w:rsidR="00BE1BB3" w:rsidRDefault="00A27CE2">
      <w:pPr>
        <w:pStyle w:val="TOC2"/>
        <w:tabs>
          <w:tab w:val="right" w:leader="dot" w:pos="9350"/>
        </w:tabs>
        <w:rPr>
          <w:rFonts w:asciiTheme="minorHAnsi" w:eastAsiaTheme="minorEastAsia" w:hAnsiTheme="minorHAnsi" w:cstheme="minorBidi"/>
          <w:noProof/>
          <w:sz w:val="22"/>
          <w:szCs w:val="22"/>
        </w:rPr>
      </w:pPr>
      <w:hyperlink w:anchor="_Toc506816706" w:history="1">
        <w:r w:rsidR="00BE1BB3" w:rsidRPr="00283C59">
          <w:rPr>
            <w:rStyle w:val="Hyperlink"/>
            <w:noProof/>
          </w:rPr>
          <w:t>3.31 fix object</w:t>
        </w:r>
        <w:r w:rsidR="00BE1BB3">
          <w:rPr>
            <w:noProof/>
            <w:webHidden/>
          </w:rPr>
          <w:tab/>
        </w:r>
        <w:r w:rsidR="00BE1BB3">
          <w:rPr>
            <w:noProof/>
            <w:webHidden/>
          </w:rPr>
          <w:fldChar w:fldCharType="begin"/>
        </w:r>
        <w:r w:rsidR="00BE1BB3">
          <w:rPr>
            <w:noProof/>
            <w:webHidden/>
          </w:rPr>
          <w:instrText xml:space="preserve"> PAGEREF _Toc506816706 \h </w:instrText>
        </w:r>
        <w:r w:rsidR="00BE1BB3">
          <w:rPr>
            <w:noProof/>
            <w:webHidden/>
          </w:rPr>
        </w:r>
        <w:r w:rsidR="00BE1BB3">
          <w:rPr>
            <w:noProof/>
            <w:webHidden/>
          </w:rPr>
          <w:fldChar w:fldCharType="separate"/>
        </w:r>
        <w:r w:rsidR="00BE1BB3">
          <w:rPr>
            <w:noProof/>
            <w:webHidden/>
          </w:rPr>
          <w:t>76</w:t>
        </w:r>
        <w:r w:rsidR="00BE1BB3">
          <w:rPr>
            <w:noProof/>
            <w:webHidden/>
          </w:rPr>
          <w:fldChar w:fldCharType="end"/>
        </w:r>
      </w:hyperlink>
    </w:p>
    <w:p w14:paraId="5BEF37CD" w14:textId="57A4EC87"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707" w:history="1">
        <w:r w:rsidR="00BE1BB3" w:rsidRPr="00283C59">
          <w:rPr>
            <w:rStyle w:val="Hyperlink"/>
            <w:noProof/>
          </w:rPr>
          <w:t>3.31.1 General</w:t>
        </w:r>
        <w:r w:rsidR="00BE1BB3">
          <w:rPr>
            <w:noProof/>
            <w:webHidden/>
          </w:rPr>
          <w:tab/>
        </w:r>
        <w:r w:rsidR="00BE1BB3">
          <w:rPr>
            <w:noProof/>
            <w:webHidden/>
          </w:rPr>
          <w:fldChar w:fldCharType="begin"/>
        </w:r>
        <w:r w:rsidR="00BE1BB3">
          <w:rPr>
            <w:noProof/>
            <w:webHidden/>
          </w:rPr>
          <w:instrText xml:space="preserve"> PAGEREF _Toc506816707 \h </w:instrText>
        </w:r>
        <w:r w:rsidR="00BE1BB3">
          <w:rPr>
            <w:noProof/>
            <w:webHidden/>
          </w:rPr>
        </w:r>
        <w:r w:rsidR="00BE1BB3">
          <w:rPr>
            <w:noProof/>
            <w:webHidden/>
          </w:rPr>
          <w:fldChar w:fldCharType="separate"/>
        </w:r>
        <w:r w:rsidR="00BE1BB3">
          <w:rPr>
            <w:noProof/>
            <w:webHidden/>
          </w:rPr>
          <w:t>76</w:t>
        </w:r>
        <w:r w:rsidR="00BE1BB3">
          <w:rPr>
            <w:noProof/>
            <w:webHidden/>
          </w:rPr>
          <w:fldChar w:fldCharType="end"/>
        </w:r>
      </w:hyperlink>
    </w:p>
    <w:p w14:paraId="033C87C5" w14:textId="12202752"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708" w:history="1">
        <w:r w:rsidR="00BE1BB3" w:rsidRPr="00283C59">
          <w:rPr>
            <w:rStyle w:val="Hyperlink"/>
            <w:noProof/>
          </w:rPr>
          <w:t>3.31.2 description property</w:t>
        </w:r>
        <w:r w:rsidR="00BE1BB3">
          <w:rPr>
            <w:noProof/>
            <w:webHidden/>
          </w:rPr>
          <w:tab/>
        </w:r>
        <w:r w:rsidR="00BE1BB3">
          <w:rPr>
            <w:noProof/>
            <w:webHidden/>
          </w:rPr>
          <w:fldChar w:fldCharType="begin"/>
        </w:r>
        <w:r w:rsidR="00BE1BB3">
          <w:rPr>
            <w:noProof/>
            <w:webHidden/>
          </w:rPr>
          <w:instrText xml:space="preserve"> PAGEREF _Toc506816708 \h </w:instrText>
        </w:r>
        <w:r w:rsidR="00BE1BB3">
          <w:rPr>
            <w:noProof/>
            <w:webHidden/>
          </w:rPr>
        </w:r>
        <w:r w:rsidR="00BE1BB3">
          <w:rPr>
            <w:noProof/>
            <w:webHidden/>
          </w:rPr>
          <w:fldChar w:fldCharType="separate"/>
        </w:r>
        <w:r w:rsidR="00BE1BB3">
          <w:rPr>
            <w:noProof/>
            <w:webHidden/>
          </w:rPr>
          <w:t>77</w:t>
        </w:r>
        <w:r w:rsidR="00BE1BB3">
          <w:rPr>
            <w:noProof/>
            <w:webHidden/>
          </w:rPr>
          <w:fldChar w:fldCharType="end"/>
        </w:r>
      </w:hyperlink>
    </w:p>
    <w:p w14:paraId="4431514E" w14:textId="01FAA414"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709" w:history="1">
        <w:r w:rsidR="00BE1BB3" w:rsidRPr="00283C59">
          <w:rPr>
            <w:rStyle w:val="Hyperlink"/>
            <w:noProof/>
          </w:rPr>
          <w:t>3.31.3 richDescription property</w:t>
        </w:r>
        <w:r w:rsidR="00BE1BB3">
          <w:rPr>
            <w:noProof/>
            <w:webHidden/>
          </w:rPr>
          <w:tab/>
        </w:r>
        <w:r w:rsidR="00BE1BB3">
          <w:rPr>
            <w:noProof/>
            <w:webHidden/>
          </w:rPr>
          <w:fldChar w:fldCharType="begin"/>
        </w:r>
        <w:r w:rsidR="00BE1BB3">
          <w:rPr>
            <w:noProof/>
            <w:webHidden/>
          </w:rPr>
          <w:instrText xml:space="preserve"> PAGEREF _Toc506816709 \h </w:instrText>
        </w:r>
        <w:r w:rsidR="00BE1BB3">
          <w:rPr>
            <w:noProof/>
            <w:webHidden/>
          </w:rPr>
        </w:r>
        <w:r w:rsidR="00BE1BB3">
          <w:rPr>
            <w:noProof/>
            <w:webHidden/>
          </w:rPr>
          <w:fldChar w:fldCharType="separate"/>
        </w:r>
        <w:r w:rsidR="00BE1BB3">
          <w:rPr>
            <w:noProof/>
            <w:webHidden/>
          </w:rPr>
          <w:t>77</w:t>
        </w:r>
        <w:r w:rsidR="00BE1BB3">
          <w:rPr>
            <w:noProof/>
            <w:webHidden/>
          </w:rPr>
          <w:fldChar w:fldCharType="end"/>
        </w:r>
      </w:hyperlink>
    </w:p>
    <w:p w14:paraId="3308F4C8" w14:textId="37B658C1"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710" w:history="1">
        <w:r w:rsidR="00BE1BB3" w:rsidRPr="00283C59">
          <w:rPr>
            <w:rStyle w:val="Hyperlink"/>
            <w:noProof/>
          </w:rPr>
          <w:t>3.31.4 fileChanges property</w:t>
        </w:r>
        <w:r w:rsidR="00BE1BB3">
          <w:rPr>
            <w:noProof/>
            <w:webHidden/>
          </w:rPr>
          <w:tab/>
        </w:r>
        <w:r w:rsidR="00BE1BB3">
          <w:rPr>
            <w:noProof/>
            <w:webHidden/>
          </w:rPr>
          <w:fldChar w:fldCharType="begin"/>
        </w:r>
        <w:r w:rsidR="00BE1BB3">
          <w:rPr>
            <w:noProof/>
            <w:webHidden/>
          </w:rPr>
          <w:instrText xml:space="preserve"> PAGEREF _Toc506816710 \h </w:instrText>
        </w:r>
        <w:r w:rsidR="00BE1BB3">
          <w:rPr>
            <w:noProof/>
            <w:webHidden/>
          </w:rPr>
        </w:r>
        <w:r w:rsidR="00BE1BB3">
          <w:rPr>
            <w:noProof/>
            <w:webHidden/>
          </w:rPr>
          <w:fldChar w:fldCharType="separate"/>
        </w:r>
        <w:r w:rsidR="00BE1BB3">
          <w:rPr>
            <w:noProof/>
            <w:webHidden/>
          </w:rPr>
          <w:t>77</w:t>
        </w:r>
        <w:r w:rsidR="00BE1BB3">
          <w:rPr>
            <w:noProof/>
            <w:webHidden/>
          </w:rPr>
          <w:fldChar w:fldCharType="end"/>
        </w:r>
      </w:hyperlink>
    </w:p>
    <w:p w14:paraId="79A36628" w14:textId="0F73AAD4" w:rsidR="00BE1BB3" w:rsidRDefault="00A27CE2">
      <w:pPr>
        <w:pStyle w:val="TOC2"/>
        <w:tabs>
          <w:tab w:val="right" w:leader="dot" w:pos="9350"/>
        </w:tabs>
        <w:rPr>
          <w:rFonts w:asciiTheme="minorHAnsi" w:eastAsiaTheme="minorEastAsia" w:hAnsiTheme="minorHAnsi" w:cstheme="minorBidi"/>
          <w:noProof/>
          <w:sz w:val="22"/>
          <w:szCs w:val="22"/>
        </w:rPr>
      </w:pPr>
      <w:hyperlink w:anchor="_Toc506816711" w:history="1">
        <w:r w:rsidR="00BE1BB3" w:rsidRPr="00283C59">
          <w:rPr>
            <w:rStyle w:val="Hyperlink"/>
            <w:noProof/>
          </w:rPr>
          <w:t>3.32 fileChange object</w:t>
        </w:r>
        <w:r w:rsidR="00BE1BB3">
          <w:rPr>
            <w:noProof/>
            <w:webHidden/>
          </w:rPr>
          <w:tab/>
        </w:r>
        <w:r w:rsidR="00BE1BB3">
          <w:rPr>
            <w:noProof/>
            <w:webHidden/>
          </w:rPr>
          <w:fldChar w:fldCharType="begin"/>
        </w:r>
        <w:r w:rsidR="00BE1BB3">
          <w:rPr>
            <w:noProof/>
            <w:webHidden/>
          </w:rPr>
          <w:instrText xml:space="preserve"> PAGEREF _Toc506816711 \h </w:instrText>
        </w:r>
        <w:r w:rsidR="00BE1BB3">
          <w:rPr>
            <w:noProof/>
            <w:webHidden/>
          </w:rPr>
        </w:r>
        <w:r w:rsidR="00BE1BB3">
          <w:rPr>
            <w:noProof/>
            <w:webHidden/>
          </w:rPr>
          <w:fldChar w:fldCharType="separate"/>
        </w:r>
        <w:r w:rsidR="00BE1BB3">
          <w:rPr>
            <w:noProof/>
            <w:webHidden/>
          </w:rPr>
          <w:t>77</w:t>
        </w:r>
        <w:r w:rsidR="00BE1BB3">
          <w:rPr>
            <w:noProof/>
            <w:webHidden/>
          </w:rPr>
          <w:fldChar w:fldCharType="end"/>
        </w:r>
      </w:hyperlink>
    </w:p>
    <w:p w14:paraId="0C931401" w14:textId="19AC9976"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712" w:history="1">
        <w:r w:rsidR="00BE1BB3" w:rsidRPr="00283C59">
          <w:rPr>
            <w:rStyle w:val="Hyperlink"/>
            <w:noProof/>
          </w:rPr>
          <w:t>3.32.1 General</w:t>
        </w:r>
        <w:r w:rsidR="00BE1BB3">
          <w:rPr>
            <w:noProof/>
            <w:webHidden/>
          </w:rPr>
          <w:tab/>
        </w:r>
        <w:r w:rsidR="00BE1BB3">
          <w:rPr>
            <w:noProof/>
            <w:webHidden/>
          </w:rPr>
          <w:fldChar w:fldCharType="begin"/>
        </w:r>
        <w:r w:rsidR="00BE1BB3">
          <w:rPr>
            <w:noProof/>
            <w:webHidden/>
          </w:rPr>
          <w:instrText xml:space="preserve"> PAGEREF _Toc506816712 \h </w:instrText>
        </w:r>
        <w:r w:rsidR="00BE1BB3">
          <w:rPr>
            <w:noProof/>
            <w:webHidden/>
          </w:rPr>
        </w:r>
        <w:r w:rsidR="00BE1BB3">
          <w:rPr>
            <w:noProof/>
            <w:webHidden/>
          </w:rPr>
          <w:fldChar w:fldCharType="separate"/>
        </w:r>
        <w:r w:rsidR="00BE1BB3">
          <w:rPr>
            <w:noProof/>
            <w:webHidden/>
          </w:rPr>
          <w:t>77</w:t>
        </w:r>
        <w:r w:rsidR="00BE1BB3">
          <w:rPr>
            <w:noProof/>
            <w:webHidden/>
          </w:rPr>
          <w:fldChar w:fldCharType="end"/>
        </w:r>
      </w:hyperlink>
    </w:p>
    <w:p w14:paraId="01732D6E" w14:textId="45B014B3"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713" w:history="1">
        <w:r w:rsidR="00BE1BB3" w:rsidRPr="00283C59">
          <w:rPr>
            <w:rStyle w:val="Hyperlink"/>
            <w:noProof/>
          </w:rPr>
          <w:t>3.32.2 uri property</w:t>
        </w:r>
        <w:r w:rsidR="00BE1BB3">
          <w:rPr>
            <w:noProof/>
            <w:webHidden/>
          </w:rPr>
          <w:tab/>
        </w:r>
        <w:r w:rsidR="00BE1BB3">
          <w:rPr>
            <w:noProof/>
            <w:webHidden/>
          </w:rPr>
          <w:fldChar w:fldCharType="begin"/>
        </w:r>
        <w:r w:rsidR="00BE1BB3">
          <w:rPr>
            <w:noProof/>
            <w:webHidden/>
          </w:rPr>
          <w:instrText xml:space="preserve"> PAGEREF _Toc506816713 \h </w:instrText>
        </w:r>
        <w:r w:rsidR="00BE1BB3">
          <w:rPr>
            <w:noProof/>
            <w:webHidden/>
          </w:rPr>
        </w:r>
        <w:r w:rsidR="00BE1BB3">
          <w:rPr>
            <w:noProof/>
            <w:webHidden/>
          </w:rPr>
          <w:fldChar w:fldCharType="separate"/>
        </w:r>
        <w:r w:rsidR="00BE1BB3">
          <w:rPr>
            <w:noProof/>
            <w:webHidden/>
          </w:rPr>
          <w:t>78</w:t>
        </w:r>
        <w:r w:rsidR="00BE1BB3">
          <w:rPr>
            <w:noProof/>
            <w:webHidden/>
          </w:rPr>
          <w:fldChar w:fldCharType="end"/>
        </w:r>
      </w:hyperlink>
    </w:p>
    <w:p w14:paraId="3AA277E1" w14:textId="6EF82188"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714" w:history="1">
        <w:r w:rsidR="00BE1BB3" w:rsidRPr="00283C59">
          <w:rPr>
            <w:rStyle w:val="Hyperlink"/>
            <w:noProof/>
          </w:rPr>
          <w:t>3.32.3 uriBaseId property</w:t>
        </w:r>
        <w:r w:rsidR="00BE1BB3">
          <w:rPr>
            <w:noProof/>
            <w:webHidden/>
          </w:rPr>
          <w:tab/>
        </w:r>
        <w:r w:rsidR="00BE1BB3">
          <w:rPr>
            <w:noProof/>
            <w:webHidden/>
          </w:rPr>
          <w:fldChar w:fldCharType="begin"/>
        </w:r>
        <w:r w:rsidR="00BE1BB3">
          <w:rPr>
            <w:noProof/>
            <w:webHidden/>
          </w:rPr>
          <w:instrText xml:space="preserve"> PAGEREF _Toc506816714 \h </w:instrText>
        </w:r>
        <w:r w:rsidR="00BE1BB3">
          <w:rPr>
            <w:noProof/>
            <w:webHidden/>
          </w:rPr>
        </w:r>
        <w:r w:rsidR="00BE1BB3">
          <w:rPr>
            <w:noProof/>
            <w:webHidden/>
          </w:rPr>
          <w:fldChar w:fldCharType="separate"/>
        </w:r>
        <w:r w:rsidR="00BE1BB3">
          <w:rPr>
            <w:noProof/>
            <w:webHidden/>
          </w:rPr>
          <w:t>78</w:t>
        </w:r>
        <w:r w:rsidR="00BE1BB3">
          <w:rPr>
            <w:noProof/>
            <w:webHidden/>
          </w:rPr>
          <w:fldChar w:fldCharType="end"/>
        </w:r>
      </w:hyperlink>
    </w:p>
    <w:p w14:paraId="05DDBEF2" w14:textId="518C2A6E"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715" w:history="1">
        <w:r w:rsidR="00BE1BB3" w:rsidRPr="00283C59">
          <w:rPr>
            <w:rStyle w:val="Hyperlink"/>
            <w:noProof/>
          </w:rPr>
          <w:t>3.32.4 replacements property</w:t>
        </w:r>
        <w:r w:rsidR="00BE1BB3">
          <w:rPr>
            <w:noProof/>
            <w:webHidden/>
          </w:rPr>
          <w:tab/>
        </w:r>
        <w:r w:rsidR="00BE1BB3">
          <w:rPr>
            <w:noProof/>
            <w:webHidden/>
          </w:rPr>
          <w:fldChar w:fldCharType="begin"/>
        </w:r>
        <w:r w:rsidR="00BE1BB3">
          <w:rPr>
            <w:noProof/>
            <w:webHidden/>
          </w:rPr>
          <w:instrText xml:space="preserve"> PAGEREF _Toc506816715 \h </w:instrText>
        </w:r>
        <w:r w:rsidR="00BE1BB3">
          <w:rPr>
            <w:noProof/>
            <w:webHidden/>
          </w:rPr>
        </w:r>
        <w:r w:rsidR="00BE1BB3">
          <w:rPr>
            <w:noProof/>
            <w:webHidden/>
          </w:rPr>
          <w:fldChar w:fldCharType="separate"/>
        </w:r>
        <w:r w:rsidR="00BE1BB3">
          <w:rPr>
            <w:noProof/>
            <w:webHidden/>
          </w:rPr>
          <w:t>78</w:t>
        </w:r>
        <w:r w:rsidR="00BE1BB3">
          <w:rPr>
            <w:noProof/>
            <w:webHidden/>
          </w:rPr>
          <w:fldChar w:fldCharType="end"/>
        </w:r>
      </w:hyperlink>
    </w:p>
    <w:p w14:paraId="26F2FE71" w14:textId="2ED35F51" w:rsidR="00BE1BB3" w:rsidRDefault="00A27CE2">
      <w:pPr>
        <w:pStyle w:val="TOC2"/>
        <w:tabs>
          <w:tab w:val="right" w:leader="dot" w:pos="9350"/>
        </w:tabs>
        <w:rPr>
          <w:rFonts w:asciiTheme="minorHAnsi" w:eastAsiaTheme="minorEastAsia" w:hAnsiTheme="minorHAnsi" w:cstheme="minorBidi"/>
          <w:noProof/>
          <w:sz w:val="22"/>
          <w:szCs w:val="22"/>
        </w:rPr>
      </w:pPr>
      <w:hyperlink w:anchor="_Toc506816716" w:history="1">
        <w:r w:rsidR="00BE1BB3" w:rsidRPr="00283C59">
          <w:rPr>
            <w:rStyle w:val="Hyperlink"/>
            <w:noProof/>
          </w:rPr>
          <w:t>3.33 replacement object</w:t>
        </w:r>
        <w:r w:rsidR="00BE1BB3">
          <w:rPr>
            <w:noProof/>
            <w:webHidden/>
          </w:rPr>
          <w:tab/>
        </w:r>
        <w:r w:rsidR="00BE1BB3">
          <w:rPr>
            <w:noProof/>
            <w:webHidden/>
          </w:rPr>
          <w:fldChar w:fldCharType="begin"/>
        </w:r>
        <w:r w:rsidR="00BE1BB3">
          <w:rPr>
            <w:noProof/>
            <w:webHidden/>
          </w:rPr>
          <w:instrText xml:space="preserve"> PAGEREF _Toc506816716 \h </w:instrText>
        </w:r>
        <w:r w:rsidR="00BE1BB3">
          <w:rPr>
            <w:noProof/>
            <w:webHidden/>
          </w:rPr>
        </w:r>
        <w:r w:rsidR="00BE1BB3">
          <w:rPr>
            <w:noProof/>
            <w:webHidden/>
          </w:rPr>
          <w:fldChar w:fldCharType="separate"/>
        </w:r>
        <w:r w:rsidR="00BE1BB3">
          <w:rPr>
            <w:noProof/>
            <w:webHidden/>
          </w:rPr>
          <w:t>78</w:t>
        </w:r>
        <w:r w:rsidR="00BE1BB3">
          <w:rPr>
            <w:noProof/>
            <w:webHidden/>
          </w:rPr>
          <w:fldChar w:fldCharType="end"/>
        </w:r>
      </w:hyperlink>
    </w:p>
    <w:p w14:paraId="5317F530" w14:textId="3A749A10"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717" w:history="1">
        <w:r w:rsidR="00BE1BB3" w:rsidRPr="00283C59">
          <w:rPr>
            <w:rStyle w:val="Hyperlink"/>
            <w:noProof/>
          </w:rPr>
          <w:t>3.33.1 General</w:t>
        </w:r>
        <w:r w:rsidR="00BE1BB3">
          <w:rPr>
            <w:noProof/>
            <w:webHidden/>
          </w:rPr>
          <w:tab/>
        </w:r>
        <w:r w:rsidR="00BE1BB3">
          <w:rPr>
            <w:noProof/>
            <w:webHidden/>
          </w:rPr>
          <w:fldChar w:fldCharType="begin"/>
        </w:r>
        <w:r w:rsidR="00BE1BB3">
          <w:rPr>
            <w:noProof/>
            <w:webHidden/>
          </w:rPr>
          <w:instrText xml:space="preserve"> PAGEREF _Toc506816717 \h </w:instrText>
        </w:r>
        <w:r w:rsidR="00BE1BB3">
          <w:rPr>
            <w:noProof/>
            <w:webHidden/>
          </w:rPr>
        </w:r>
        <w:r w:rsidR="00BE1BB3">
          <w:rPr>
            <w:noProof/>
            <w:webHidden/>
          </w:rPr>
          <w:fldChar w:fldCharType="separate"/>
        </w:r>
        <w:r w:rsidR="00BE1BB3">
          <w:rPr>
            <w:noProof/>
            <w:webHidden/>
          </w:rPr>
          <w:t>78</w:t>
        </w:r>
        <w:r w:rsidR="00BE1BB3">
          <w:rPr>
            <w:noProof/>
            <w:webHidden/>
          </w:rPr>
          <w:fldChar w:fldCharType="end"/>
        </w:r>
      </w:hyperlink>
    </w:p>
    <w:p w14:paraId="59261EDC" w14:textId="361ADF6C"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718" w:history="1">
        <w:r w:rsidR="00BE1BB3" w:rsidRPr="00283C59">
          <w:rPr>
            <w:rStyle w:val="Hyperlink"/>
            <w:noProof/>
          </w:rPr>
          <w:t>3.33.2 Constraints</w:t>
        </w:r>
        <w:r w:rsidR="00BE1BB3">
          <w:rPr>
            <w:noProof/>
            <w:webHidden/>
          </w:rPr>
          <w:tab/>
        </w:r>
        <w:r w:rsidR="00BE1BB3">
          <w:rPr>
            <w:noProof/>
            <w:webHidden/>
          </w:rPr>
          <w:fldChar w:fldCharType="begin"/>
        </w:r>
        <w:r w:rsidR="00BE1BB3">
          <w:rPr>
            <w:noProof/>
            <w:webHidden/>
          </w:rPr>
          <w:instrText xml:space="preserve"> PAGEREF _Toc506816718 \h </w:instrText>
        </w:r>
        <w:r w:rsidR="00BE1BB3">
          <w:rPr>
            <w:noProof/>
            <w:webHidden/>
          </w:rPr>
        </w:r>
        <w:r w:rsidR="00BE1BB3">
          <w:rPr>
            <w:noProof/>
            <w:webHidden/>
          </w:rPr>
          <w:fldChar w:fldCharType="separate"/>
        </w:r>
        <w:r w:rsidR="00BE1BB3">
          <w:rPr>
            <w:noProof/>
            <w:webHidden/>
          </w:rPr>
          <w:t>79</w:t>
        </w:r>
        <w:r w:rsidR="00BE1BB3">
          <w:rPr>
            <w:noProof/>
            <w:webHidden/>
          </w:rPr>
          <w:fldChar w:fldCharType="end"/>
        </w:r>
      </w:hyperlink>
    </w:p>
    <w:p w14:paraId="267AB165" w14:textId="0A4B1FD7"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719" w:history="1">
        <w:r w:rsidR="00BE1BB3" w:rsidRPr="00283C59">
          <w:rPr>
            <w:rStyle w:val="Hyperlink"/>
            <w:noProof/>
          </w:rPr>
          <w:t>3.33.3 offset property</w:t>
        </w:r>
        <w:r w:rsidR="00BE1BB3">
          <w:rPr>
            <w:noProof/>
            <w:webHidden/>
          </w:rPr>
          <w:tab/>
        </w:r>
        <w:r w:rsidR="00BE1BB3">
          <w:rPr>
            <w:noProof/>
            <w:webHidden/>
          </w:rPr>
          <w:fldChar w:fldCharType="begin"/>
        </w:r>
        <w:r w:rsidR="00BE1BB3">
          <w:rPr>
            <w:noProof/>
            <w:webHidden/>
          </w:rPr>
          <w:instrText xml:space="preserve"> PAGEREF _Toc506816719 \h </w:instrText>
        </w:r>
        <w:r w:rsidR="00BE1BB3">
          <w:rPr>
            <w:noProof/>
            <w:webHidden/>
          </w:rPr>
        </w:r>
        <w:r w:rsidR="00BE1BB3">
          <w:rPr>
            <w:noProof/>
            <w:webHidden/>
          </w:rPr>
          <w:fldChar w:fldCharType="separate"/>
        </w:r>
        <w:r w:rsidR="00BE1BB3">
          <w:rPr>
            <w:noProof/>
            <w:webHidden/>
          </w:rPr>
          <w:t>79</w:t>
        </w:r>
        <w:r w:rsidR="00BE1BB3">
          <w:rPr>
            <w:noProof/>
            <w:webHidden/>
          </w:rPr>
          <w:fldChar w:fldCharType="end"/>
        </w:r>
      </w:hyperlink>
    </w:p>
    <w:p w14:paraId="4BF43081" w14:textId="29CC49CB"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720" w:history="1">
        <w:r w:rsidR="00BE1BB3" w:rsidRPr="00283C59">
          <w:rPr>
            <w:rStyle w:val="Hyperlink"/>
            <w:noProof/>
          </w:rPr>
          <w:t>3.33.4 deletedLength property</w:t>
        </w:r>
        <w:r w:rsidR="00BE1BB3">
          <w:rPr>
            <w:noProof/>
            <w:webHidden/>
          </w:rPr>
          <w:tab/>
        </w:r>
        <w:r w:rsidR="00BE1BB3">
          <w:rPr>
            <w:noProof/>
            <w:webHidden/>
          </w:rPr>
          <w:fldChar w:fldCharType="begin"/>
        </w:r>
        <w:r w:rsidR="00BE1BB3">
          <w:rPr>
            <w:noProof/>
            <w:webHidden/>
          </w:rPr>
          <w:instrText xml:space="preserve"> PAGEREF _Toc506816720 \h </w:instrText>
        </w:r>
        <w:r w:rsidR="00BE1BB3">
          <w:rPr>
            <w:noProof/>
            <w:webHidden/>
          </w:rPr>
        </w:r>
        <w:r w:rsidR="00BE1BB3">
          <w:rPr>
            <w:noProof/>
            <w:webHidden/>
          </w:rPr>
          <w:fldChar w:fldCharType="separate"/>
        </w:r>
        <w:r w:rsidR="00BE1BB3">
          <w:rPr>
            <w:noProof/>
            <w:webHidden/>
          </w:rPr>
          <w:t>79</w:t>
        </w:r>
        <w:r w:rsidR="00BE1BB3">
          <w:rPr>
            <w:noProof/>
            <w:webHidden/>
          </w:rPr>
          <w:fldChar w:fldCharType="end"/>
        </w:r>
      </w:hyperlink>
    </w:p>
    <w:p w14:paraId="71F5A345" w14:textId="41E84D4B"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721" w:history="1">
        <w:r w:rsidR="00BE1BB3" w:rsidRPr="00283C59">
          <w:rPr>
            <w:rStyle w:val="Hyperlink"/>
            <w:noProof/>
          </w:rPr>
          <w:t>3.33.5 insertedBytes property</w:t>
        </w:r>
        <w:r w:rsidR="00BE1BB3">
          <w:rPr>
            <w:noProof/>
            <w:webHidden/>
          </w:rPr>
          <w:tab/>
        </w:r>
        <w:r w:rsidR="00BE1BB3">
          <w:rPr>
            <w:noProof/>
            <w:webHidden/>
          </w:rPr>
          <w:fldChar w:fldCharType="begin"/>
        </w:r>
        <w:r w:rsidR="00BE1BB3">
          <w:rPr>
            <w:noProof/>
            <w:webHidden/>
          </w:rPr>
          <w:instrText xml:space="preserve"> PAGEREF _Toc506816721 \h </w:instrText>
        </w:r>
        <w:r w:rsidR="00BE1BB3">
          <w:rPr>
            <w:noProof/>
            <w:webHidden/>
          </w:rPr>
        </w:r>
        <w:r w:rsidR="00BE1BB3">
          <w:rPr>
            <w:noProof/>
            <w:webHidden/>
          </w:rPr>
          <w:fldChar w:fldCharType="separate"/>
        </w:r>
        <w:r w:rsidR="00BE1BB3">
          <w:rPr>
            <w:noProof/>
            <w:webHidden/>
          </w:rPr>
          <w:t>79</w:t>
        </w:r>
        <w:r w:rsidR="00BE1BB3">
          <w:rPr>
            <w:noProof/>
            <w:webHidden/>
          </w:rPr>
          <w:fldChar w:fldCharType="end"/>
        </w:r>
      </w:hyperlink>
    </w:p>
    <w:p w14:paraId="7785892C" w14:textId="6301252E" w:rsidR="00BE1BB3" w:rsidRDefault="00A27CE2">
      <w:pPr>
        <w:pStyle w:val="TOC2"/>
        <w:tabs>
          <w:tab w:val="right" w:leader="dot" w:pos="9350"/>
        </w:tabs>
        <w:rPr>
          <w:rFonts w:asciiTheme="minorHAnsi" w:eastAsiaTheme="minorEastAsia" w:hAnsiTheme="minorHAnsi" w:cstheme="minorBidi"/>
          <w:noProof/>
          <w:sz w:val="22"/>
          <w:szCs w:val="22"/>
        </w:rPr>
      </w:pPr>
      <w:hyperlink w:anchor="_Toc506816722" w:history="1">
        <w:r w:rsidR="00BE1BB3" w:rsidRPr="00283C59">
          <w:rPr>
            <w:rStyle w:val="Hyperlink"/>
            <w:noProof/>
          </w:rPr>
          <w:t>3.34 notification object</w:t>
        </w:r>
        <w:r w:rsidR="00BE1BB3">
          <w:rPr>
            <w:noProof/>
            <w:webHidden/>
          </w:rPr>
          <w:tab/>
        </w:r>
        <w:r w:rsidR="00BE1BB3">
          <w:rPr>
            <w:noProof/>
            <w:webHidden/>
          </w:rPr>
          <w:fldChar w:fldCharType="begin"/>
        </w:r>
        <w:r w:rsidR="00BE1BB3">
          <w:rPr>
            <w:noProof/>
            <w:webHidden/>
          </w:rPr>
          <w:instrText xml:space="preserve"> PAGEREF _Toc506816722 \h </w:instrText>
        </w:r>
        <w:r w:rsidR="00BE1BB3">
          <w:rPr>
            <w:noProof/>
            <w:webHidden/>
          </w:rPr>
        </w:r>
        <w:r w:rsidR="00BE1BB3">
          <w:rPr>
            <w:noProof/>
            <w:webHidden/>
          </w:rPr>
          <w:fldChar w:fldCharType="separate"/>
        </w:r>
        <w:r w:rsidR="00BE1BB3">
          <w:rPr>
            <w:noProof/>
            <w:webHidden/>
          </w:rPr>
          <w:t>79</w:t>
        </w:r>
        <w:r w:rsidR="00BE1BB3">
          <w:rPr>
            <w:noProof/>
            <w:webHidden/>
          </w:rPr>
          <w:fldChar w:fldCharType="end"/>
        </w:r>
      </w:hyperlink>
    </w:p>
    <w:p w14:paraId="58EC479B" w14:textId="6B621CDE"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723" w:history="1">
        <w:r w:rsidR="00BE1BB3" w:rsidRPr="00283C59">
          <w:rPr>
            <w:rStyle w:val="Hyperlink"/>
            <w:noProof/>
          </w:rPr>
          <w:t>3.34.1 General</w:t>
        </w:r>
        <w:r w:rsidR="00BE1BB3">
          <w:rPr>
            <w:noProof/>
            <w:webHidden/>
          </w:rPr>
          <w:tab/>
        </w:r>
        <w:r w:rsidR="00BE1BB3">
          <w:rPr>
            <w:noProof/>
            <w:webHidden/>
          </w:rPr>
          <w:fldChar w:fldCharType="begin"/>
        </w:r>
        <w:r w:rsidR="00BE1BB3">
          <w:rPr>
            <w:noProof/>
            <w:webHidden/>
          </w:rPr>
          <w:instrText xml:space="preserve"> PAGEREF _Toc506816723 \h </w:instrText>
        </w:r>
        <w:r w:rsidR="00BE1BB3">
          <w:rPr>
            <w:noProof/>
            <w:webHidden/>
          </w:rPr>
        </w:r>
        <w:r w:rsidR="00BE1BB3">
          <w:rPr>
            <w:noProof/>
            <w:webHidden/>
          </w:rPr>
          <w:fldChar w:fldCharType="separate"/>
        </w:r>
        <w:r w:rsidR="00BE1BB3">
          <w:rPr>
            <w:noProof/>
            <w:webHidden/>
          </w:rPr>
          <w:t>79</w:t>
        </w:r>
        <w:r w:rsidR="00BE1BB3">
          <w:rPr>
            <w:noProof/>
            <w:webHidden/>
          </w:rPr>
          <w:fldChar w:fldCharType="end"/>
        </w:r>
      </w:hyperlink>
    </w:p>
    <w:p w14:paraId="7B83F16D" w14:textId="4747FBBE"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724" w:history="1">
        <w:r w:rsidR="00BE1BB3" w:rsidRPr="00283C59">
          <w:rPr>
            <w:rStyle w:val="Hyperlink"/>
            <w:noProof/>
          </w:rPr>
          <w:t>3.34.2 id property</w:t>
        </w:r>
        <w:r w:rsidR="00BE1BB3">
          <w:rPr>
            <w:noProof/>
            <w:webHidden/>
          </w:rPr>
          <w:tab/>
        </w:r>
        <w:r w:rsidR="00BE1BB3">
          <w:rPr>
            <w:noProof/>
            <w:webHidden/>
          </w:rPr>
          <w:fldChar w:fldCharType="begin"/>
        </w:r>
        <w:r w:rsidR="00BE1BB3">
          <w:rPr>
            <w:noProof/>
            <w:webHidden/>
          </w:rPr>
          <w:instrText xml:space="preserve"> PAGEREF _Toc506816724 \h </w:instrText>
        </w:r>
        <w:r w:rsidR="00BE1BB3">
          <w:rPr>
            <w:noProof/>
            <w:webHidden/>
          </w:rPr>
        </w:r>
        <w:r w:rsidR="00BE1BB3">
          <w:rPr>
            <w:noProof/>
            <w:webHidden/>
          </w:rPr>
          <w:fldChar w:fldCharType="separate"/>
        </w:r>
        <w:r w:rsidR="00BE1BB3">
          <w:rPr>
            <w:noProof/>
            <w:webHidden/>
          </w:rPr>
          <w:t>80</w:t>
        </w:r>
        <w:r w:rsidR="00BE1BB3">
          <w:rPr>
            <w:noProof/>
            <w:webHidden/>
          </w:rPr>
          <w:fldChar w:fldCharType="end"/>
        </w:r>
      </w:hyperlink>
    </w:p>
    <w:p w14:paraId="0FD1E6ED" w14:textId="345E99B4"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725" w:history="1">
        <w:r w:rsidR="00BE1BB3" w:rsidRPr="00283C59">
          <w:rPr>
            <w:rStyle w:val="Hyperlink"/>
            <w:noProof/>
          </w:rPr>
          <w:t>3.34.3 ruleId property</w:t>
        </w:r>
        <w:r w:rsidR="00BE1BB3">
          <w:rPr>
            <w:noProof/>
            <w:webHidden/>
          </w:rPr>
          <w:tab/>
        </w:r>
        <w:r w:rsidR="00BE1BB3">
          <w:rPr>
            <w:noProof/>
            <w:webHidden/>
          </w:rPr>
          <w:fldChar w:fldCharType="begin"/>
        </w:r>
        <w:r w:rsidR="00BE1BB3">
          <w:rPr>
            <w:noProof/>
            <w:webHidden/>
          </w:rPr>
          <w:instrText xml:space="preserve"> PAGEREF _Toc506816725 \h </w:instrText>
        </w:r>
        <w:r w:rsidR="00BE1BB3">
          <w:rPr>
            <w:noProof/>
            <w:webHidden/>
          </w:rPr>
        </w:r>
        <w:r w:rsidR="00BE1BB3">
          <w:rPr>
            <w:noProof/>
            <w:webHidden/>
          </w:rPr>
          <w:fldChar w:fldCharType="separate"/>
        </w:r>
        <w:r w:rsidR="00BE1BB3">
          <w:rPr>
            <w:noProof/>
            <w:webHidden/>
          </w:rPr>
          <w:t>80</w:t>
        </w:r>
        <w:r w:rsidR="00BE1BB3">
          <w:rPr>
            <w:noProof/>
            <w:webHidden/>
          </w:rPr>
          <w:fldChar w:fldCharType="end"/>
        </w:r>
      </w:hyperlink>
    </w:p>
    <w:p w14:paraId="0294BD2F" w14:textId="4DB28913"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726" w:history="1">
        <w:r w:rsidR="00BE1BB3" w:rsidRPr="00283C59">
          <w:rPr>
            <w:rStyle w:val="Hyperlink"/>
            <w:noProof/>
          </w:rPr>
          <w:t>3.34.4 ruleKey property</w:t>
        </w:r>
        <w:r w:rsidR="00BE1BB3">
          <w:rPr>
            <w:noProof/>
            <w:webHidden/>
          </w:rPr>
          <w:tab/>
        </w:r>
        <w:r w:rsidR="00BE1BB3">
          <w:rPr>
            <w:noProof/>
            <w:webHidden/>
          </w:rPr>
          <w:fldChar w:fldCharType="begin"/>
        </w:r>
        <w:r w:rsidR="00BE1BB3">
          <w:rPr>
            <w:noProof/>
            <w:webHidden/>
          </w:rPr>
          <w:instrText xml:space="preserve"> PAGEREF _Toc506816726 \h </w:instrText>
        </w:r>
        <w:r w:rsidR="00BE1BB3">
          <w:rPr>
            <w:noProof/>
            <w:webHidden/>
          </w:rPr>
        </w:r>
        <w:r w:rsidR="00BE1BB3">
          <w:rPr>
            <w:noProof/>
            <w:webHidden/>
          </w:rPr>
          <w:fldChar w:fldCharType="separate"/>
        </w:r>
        <w:r w:rsidR="00BE1BB3">
          <w:rPr>
            <w:noProof/>
            <w:webHidden/>
          </w:rPr>
          <w:t>80</w:t>
        </w:r>
        <w:r w:rsidR="00BE1BB3">
          <w:rPr>
            <w:noProof/>
            <w:webHidden/>
          </w:rPr>
          <w:fldChar w:fldCharType="end"/>
        </w:r>
      </w:hyperlink>
    </w:p>
    <w:p w14:paraId="1F2A7890" w14:textId="4083C785"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727" w:history="1">
        <w:r w:rsidR="00BE1BB3" w:rsidRPr="00283C59">
          <w:rPr>
            <w:rStyle w:val="Hyperlink"/>
            <w:noProof/>
          </w:rPr>
          <w:t>3.34.5 physicalLocation property</w:t>
        </w:r>
        <w:r w:rsidR="00BE1BB3">
          <w:rPr>
            <w:noProof/>
            <w:webHidden/>
          </w:rPr>
          <w:tab/>
        </w:r>
        <w:r w:rsidR="00BE1BB3">
          <w:rPr>
            <w:noProof/>
            <w:webHidden/>
          </w:rPr>
          <w:fldChar w:fldCharType="begin"/>
        </w:r>
        <w:r w:rsidR="00BE1BB3">
          <w:rPr>
            <w:noProof/>
            <w:webHidden/>
          </w:rPr>
          <w:instrText xml:space="preserve"> PAGEREF _Toc506816727 \h </w:instrText>
        </w:r>
        <w:r w:rsidR="00BE1BB3">
          <w:rPr>
            <w:noProof/>
            <w:webHidden/>
          </w:rPr>
        </w:r>
        <w:r w:rsidR="00BE1BB3">
          <w:rPr>
            <w:noProof/>
            <w:webHidden/>
          </w:rPr>
          <w:fldChar w:fldCharType="separate"/>
        </w:r>
        <w:r w:rsidR="00BE1BB3">
          <w:rPr>
            <w:noProof/>
            <w:webHidden/>
          </w:rPr>
          <w:t>81</w:t>
        </w:r>
        <w:r w:rsidR="00BE1BB3">
          <w:rPr>
            <w:noProof/>
            <w:webHidden/>
          </w:rPr>
          <w:fldChar w:fldCharType="end"/>
        </w:r>
      </w:hyperlink>
    </w:p>
    <w:p w14:paraId="3B5FE08A" w14:textId="3B981A8F"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728" w:history="1">
        <w:r w:rsidR="00BE1BB3" w:rsidRPr="00283C59">
          <w:rPr>
            <w:rStyle w:val="Hyperlink"/>
            <w:noProof/>
          </w:rPr>
          <w:t>3.34.6 message property</w:t>
        </w:r>
        <w:r w:rsidR="00BE1BB3">
          <w:rPr>
            <w:noProof/>
            <w:webHidden/>
          </w:rPr>
          <w:tab/>
        </w:r>
        <w:r w:rsidR="00BE1BB3">
          <w:rPr>
            <w:noProof/>
            <w:webHidden/>
          </w:rPr>
          <w:fldChar w:fldCharType="begin"/>
        </w:r>
        <w:r w:rsidR="00BE1BB3">
          <w:rPr>
            <w:noProof/>
            <w:webHidden/>
          </w:rPr>
          <w:instrText xml:space="preserve"> PAGEREF _Toc506816728 \h </w:instrText>
        </w:r>
        <w:r w:rsidR="00BE1BB3">
          <w:rPr>
            <w:noProof/>
            <w:webHidden/>
          </w:rPr>
        </w:r>
        <w:r w:rsidR="00BE1BB3">
          <w:rPr>
            <w:noProof/>
            <w:webHidden/>
          </w:rPr>
          <w:fldChar w:fldCharType="separate"/>
        </w:r>
        <w:r w:rsidR="00BE1BB3">
          <w:rPr>
            <w:noProof/>
            <w:webHidden/>
          </w:rPr>
          <w:t>81</w:t>
        </w:r>
        <w:r w:rsidR="00BE1BB3">
          <w:rPr>
            <w:noProof/>
            <w:webHidden/>
          </w:rPr>
          <w:fldChar w:fldCharType="end"/>
        </w:r>
      </w:hyperlink>
    </w:p>
    <w:p w14:paraId="6835EFC3" w14:textId="65780D06"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729" w:history="1">
        <w:r w:rsidR="00BE1BB3" w:rsidRPr="00283C59">
          <w:rPr>
            <w:rStyle w:val="Hyperlink"/>
            <w:noProof/>
          </w:rPr>
          <w:t>3.34.7 level property</w:t>
        </w:r>
        <w:r w:rsidR="00BE1BB3">
          <w:rPr>
            <w:noProof/>
            <w:webHidden/>
          </w:rPr>
          <w:tab/>
        </w:r>
        <w:r w:rsidR="00BE1BB3">
          <w:rPr>
            <w:noProof/>
            <w:webHidden/>
          </w:rPr>
          <w:fldChar w:fldCharType="begin"/>
        </w:r>
        <w:r w:rsidR="00BE1BB3">
          <w:rPr>
            <w:noProof/>
            <w:webHidden/>
          </w:rPr>
          <w:instrText xml:space="preserve"> PAGEREF _Toc506816729 \h </w:instrText>
        </w:r>
        <w:r w:rsidR="00BE1BB3">
          <w:rPr>
            <w:noProof/>
            <w:webHidden/>
          </w:rPr>
        </w:r>
        <w:r w:rsidR="00BE1BB3">
          <w:rPr>
            <w:noProof/>
            <w:webHidden/>
          </w:rPr>
          <w:fldChar w:fldCharType="separate"/>
        </w:r>
        <w:r w:rsidR="00BE1BB3">
          <w:rPr>
            <w:noProof/>
            <w:webHidden/>
          </w:rPr>
          <w:t>81</w:t>
        </w:r>
        <w:r w:rsidR="00BE1BB3">
          <w:rPr>
            <w:noProof/>
            <w:webHidden/>
          </w:rPr>
          <w:fldChar w:fldCharType="end"/>
        </w:r>
      </w:hyperlink>
    </w:p>
    <w:p w14:paraId="783BFFAD" w14:textId="452EC7D2"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730" w:history="1">
        <w:r w:rsidR="00BE1BB3" w:rsidRPr="00283C59">
          <w:rPr>
            <w:rStyle w:val="Hyperlink"/>
            <w:noProof/>
          </w:rPr>
          <w:t>3.34.8 threadId property</w:t>
        </w:r>
        <w:r w:rsidR="00BE1BB3">
          <w:rPr>
            <w:noProof/>
            <w:webHidden/>
          </w:rPr>
          <w:tab/>
        </w:r>
        <w:r w:rsidR="00BE1BB3">
          <w:rPr>
            <w:noProof/>
            <w:webHidden/>
          </w:rPr>
          <w:fldChar w:fldCharType="begin"/>
        </w:r>
        <w:r w:rsidR="00BE1BB3">
          <w:rPr>
            <w:noProof/>
            <w:webHidden/>
          </w:rPr>
          <w:instrText xml:space="preserve"> PAGEREF _Toc506816730 \h </w:instrText>
        </w:r>
        <w:r w:rsidR="00BE1BB3">
          <w:rPr>
            <w:noProof/>
            <w:webHidden/>
          </w:rPr>
        </w:r>
        <w:r w:rsidR="00BE1BB3">
          <w:rPr>
            <w:noProof/>
            <w:webHidden/>
          </w:rPr>
          <w:fldChar w:fldCharType="separate"/>
        </w:r>
        <w:r w:rsidR="00BE1BB3">
          <w:rPr>
            <w:noProof/>
            <w:webHidden/>
          </w:rPr>
          <w:t>81</w:t>
        </w:r>
        <w:r w:rsidR="00BE1BB3">
          <w:rPr>
            <w:noProof/>
            <w:webHidden/>
          </w:rPr>
          <w:fldChar w:fldCharType="end"/>
        </w:r>
      </w:hyperlink>
    </w:p>
    <w:p w14:paraId="30CC8902" w14:textId="46E28C61"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731" w:history="1">
        <w:r w:rsidR="00BE1BB3" w:rsidRPr="00283C59">
          <w:rPr>
            <w:rStyle w:val="Hyperlink"/>
            <w:noProof/>
          </w:rPr>
          <w:t>3.34.9 time property</w:t>
        </w:r>
        <w:r w:rsidR="00BE1BB3">
          <w:rPr>
            <w:noProof/>
            <w:webHidden/>
          </w:rPr>
          <w:tab/>
        </w:r>
        <w:r w:rsidR="00BE1BB3">
          <w:rPr>
            <w:noProof/>
            <w:webHidden/>
          </w:rPr>
          <w:fldChar w:fldCharType="begin"/>
        </w:r>
        <w:r w:rsidR="00BE1BB3">
          <w:rPr>
            <w:noProof/>
            <w:webHidden/>
          </w:rPr>
          <w:instrText xml:space="preserve"> PAGEREF _Toc506816731 \h </w:instrText>
        </w:r>
        <w:r w:rsidR="00BE1BB3">
          <w:rPr>
            <w:noProof/>
            <w:webHidden/>
          </w:rPr>
        </w:r>
        <w:r w:rsidR="00BE1BB3">
          <w:rPr>
            <w:noProof/>
            <w:webHidden/>
          </w:rPr>
          <w:fldChar w:fldCharType="separate"/>
        </w:r>
        <w:r w:rsidR="00BE1BB3">
          <w:rPr>
            <w:noProof/>
            <w:webHidden/>
          </w:rPr>
          <w:t>81</w:t>
        </w:r>
        <w:r w:rsidR="00BE1BB3">
          <w:rPr>
            <w:noProof/>
            <w:webHidden/>
          </w:rPr>
          <w:fldChar w:fldCharType="end"/>
        </w:r>
      </w:hyperlink>
    </w:p>
    <w:p w14:paraId="31B0E0A1" w14:textId="7A1E161B"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732" w:history="1">
        <w:r w:rsidR="00BE1BB3" w:rsidRPr="00283C59">
          <w:rPr>
            <w:rStyle w:val="Hyperlink"/>
            <w:noProof/>
          </w:rPr>
          <w:t>3.34.10 exception property</w:t>
        </w:r>
        <w:r w:rsidR="00BE1BB3">
          <w:rPr>
            <w:noProof/>
            <w:webHidden/>
          </w:rPr>
          <w:tab/>
        </w:r>
        <w:r w:rsidR="00BE1BB3">
          <w:rPr>
            <w:noProof/>
            <w:webHidden/>
          </w:rPr>
          <w:fldChar w:fldCharType="begin"/>
        </w:r>
        <w:r w:rsidR="00BE1BB3">
          <w:rPr>
            <w:noProof/>
            <w:webHidden/>
          </w:rPr>
          <w:instrText xml:space="preserve"> PAGEREF _Toc506816732 \h </w:instrText>
        </w:r>
        <w:r w:rsidR="00BE1BB3">
          <w:rPr>
            <w:noProof/>
            <w:webHidden/>
          </w:rPr>
        </w:r>
        <w:r w:rsidR="00BE1BB3">
          <w:rPr>
            <w:noProof/>
            <w:webHidden/>
          </w:rPr>
          <w:fldChar w:fldCharType="separate"/>
        </w:r>
        <w:r w:rsidR="00BE1BB3">
          <w:rPr>
            <w:noProof/>
            <w:webHidden/>
          </w:rPr>
          <w:t>81</w:t>
        </w:r>
        <w:r w:rsidR="00BE1BB3">
          <w:rPr>
            <w:noProof/>
            <w:webHidden/>
          </w:rPr>
          <w:fldChar w:fldCharType="end"/>
        </w:r>
      </w:hyperlink>
    </w:p>
    <w:p w14:paraId="69A63E3A" w14:textId="45AAF9A9"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733" w:history="1">
        <w:r w:rsidR="00BE1BB3" w:rsidRPr="00283C59">
          <w:rPr>
            <w:rStyle w:val="Hyperlink"/>
            <w:noProof/>
          </w:rPr>
          <w:t>3.34.11 properties property</w:t>
        </w:r>
        <w:r w:rsidR="00BE1BB3">
          <w:rPr>
            <w:noProof/>
            <w:webHidden/>
          </w:rPr>
          <w:tab/>
        </w:r>
        <w:r w:rsidR="00BE1BB3">
          <w:rPr>
            <w:noProof/>
            <w:webHidden/>
          </w:rPr>
          <w:fldChar w:fldCharType="begin"/>
        </w:r>
        <w:r w:rsidR="00BE1BB3">
          <w:rPr>
            <w:noProof/>
            <w:webHidden/>
          </w:rPr>
          <w:instrText xml:space="preserve"> PAGEREF _Toc506816733 \h </w:instrText>
        </w:r>
        <w:r w:rsidR="00BE1BB3">
          <w:rPr>
            <w:noProof/>
            <w:webHidden/>
          </w:rPr>
        </w:r>
        <w:r w:rsidR="00BE1BB3">
          <w:rPr>
            <w:noProof/>
            <w:webHidden/>
          </w:rPr>
          <w:fldChar w:fldCharType="separate"/>
        </w:r>
        <w:r w:rsidR="00BE1BB3">
          <w:rPr>
            <w:noProof/>
            <w:webHidden/>
          </w:rPr>
          <w:t>81</w:t>
        </w:r>
        <w:r w:rsidR="00BE1BB3">
          <w:rPr>
            <w:noProof/>
            <w:webHidden/>
          </w:rPr>
          <w:fldChar w:fldCharType="end"/>
        </w:r>
      </w:hyperlink>
    </w:p>
    <w:p w14:paraId="29AE2AB0" w14:textId="6B7BCA01" w:rsidR="00BE1BB3" w:rsidRDefault="00A27CE2">
      <w:pPr>
        <w:pStyle w:val="TOC2"/>
        <w:tabs>
          <w:tab w:val="right" w:leader="dot" w:pos="9350"/>
        </w:tabs>
        <w:rPr>
          <w:rFonts w:asciiTheme="minorHAnsi" w:eastAsiaTheme="minorEastAsia" w:hAnsiTheme="minorHAnsi" w:cstheme="minorBidi"/>
          <w:noProof/>
          <w:sz w:val="22"/>
          <w:szCs w:val="22"/>
        </w:rPr>
      </w:pPr>
      <w:hyperlink w:anchor="_Toc506816734" w:history="1">
        <w:r w:rsidR="00BE1BB3" w:rsidRPr="00283C59">
          <w:rPr>
            <w:rStyle w:val="Hyperlink"/>
            <w:noProof/>
          </w:rPr>
          <w:t>3.35 exception object</w:t>
        </w:r>
        <w:r w:rsidR="00BE1BB3">
          <w:rPr>
            <w:noProof/>
            <w:webHidden/>
          </w:rPr>
          <w:tab/>
        </w:r>
        <w:r w:rsidR="00BE1BB3">
          <w:rPr>
            <w:noProof/>
            <w:webHidden/>
          </w:rPr>
          <w:fldChar w:fldCharType="begin"/>
        </w:r>
        <w:r w:rsidR="00BE1BB3">
          <w:rPr>
            <w:noProof/>
            <w:webHidden/>
          </w:rPr>
          <w:instrText xml:space="preserve"> PAGEREF _Toc506816734 \h </w:instrText>
        </w:r>
        <w:r w:rsidR="00BE1BB3">
          <w:rPr>
            <w:noProof/>
            <w:webHidden/>
          </w:rPr>
        </w:r>
        <w:r w:rsidR="00BE1BB3">
          <w:rPr>
            <w:noProof/>
            <w:webHidden/>
          </w:rPr>
          <w:fldChar w:fldCharType="separate"/>
        </w:r>
        <w:r w:rsidR="00BE1BB3">
          <w:rPr>
            <w:noProof/>
            <w:webHidden/>
          </w:rPr>
          <w:t>82</w:t>
        </w:r>
        <w:r w:rsidR="00BE1BB3">
          <w:rPr>
            <w:noProof/>
            <w:webHidden/>
          </w:rPr>
          <w:fldChar w:fldCharType="end"/>
        </w:r>
      </w:hyperlink>
    </w:p>
    <w:p w14:paraId="19A85FD5" w14:textId="058E5990"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735" w:history="1">
        <w:r w:rsidR="00BE1BB3" w:rsidRPr="00283C59">
          <w:rPr>
            <w:rStyle w:val="Hyperlink"/>
            <w:noProof/>
          </w:rPr>
          <w:t>3.35.1 General</w:t>
        </w:r>
        <w:r w:rsidR="00BE1BB3">
          <w:rPr>
            <w:noProof/>
            <w:webHidden/>
          </w:rPr>
          <w:tab/>
        </w:r>
        <w:r w:rsidR="00BE1BB3">
          <w:rPr>
            <w:noProof/>
            <w:webHidden/>
          </w:rPr>
          <w:fldChar w:fldCharType="begin"/>
        </w:r>
        <w:r w:rsidR="00BE1BB3">
          <w:rPr>
            <w:noProof/>
            <w:webHidden/>
          </w:rPr>
          <w:instrText xml:space="preserve"> PAGEREF _Toc506816735 \h </w:instrText>
        </w:r>
        <w:r w:rsidR="00BE1BB3">
          <w:rPr>
            <w:noProof/>
            <w:webHidden/>
          </w:rPr>
        </w:r>
        <w:r w:rsidR="00BE1BB3">
          <w:rPr>
            <w:noProof/>
            <w:webHidden/>
          </w:rPr>
          <w:fldChar w:fldCharType="separate"/>
        </w:r>
        <w:r w:rsidR="00BE1BB3">
          <w:rPr>
            <w:noProof/>
            <w:webHidden/>
          </w:rPr>
          <w:t>82</w:t>
        </w:r>
        <w:r w:rsidR="00BE1BB3">
          <w:rPr>
            <w:noProof/>
            <w:webHidden/>
          </w:rPr>
          <w:fldChar w:fldCharType="end"/>
        </w:r>
      </w:hyperlink>
    </w:p>
    <w:p w14:paraId="6B712333" w14:textId="419E5090"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736" w:history="1">
        <w:r w:rsidR="00BE1BB3" w:rsidRPr="00283C59">
          <w:rPr>
            <w:rStyle w:val="Hyperlink"/>
            <w:noProof/>
          </w:rPr>
          <w:t>3.35.2 kind property</w:t>
        </w:r>
        <w:r w:rsidR="00BE1BB3">
          <w:rPr>
            <w:noProof/>
            <w:webHidden/>
          </w:rPr>
          <w:tab/>
        </w:r>
        <w:r w:rsidR="00BE1BB3">
          <w:rPr>
            <w:noProof/>
            <w:webHidden/>
          </w:rPr>
          <w:fldChar w:fldCharType="begin"/>
        </w:r>
        <w:r w:rsidR="00BE1BB3">
          <w:rPr>
            <w:noProof/>
            <w:webHidden/>
          </w:rPr>
          <w:instrText xml:space="preserve"> PAGEREF _Toc506816736 \h </w:instrText>
        </w:r>
        <w:r w:rsidR="00BE1BB3">
          <w:rPr>
            <w:noProof/>
            <w:webHidden/>
          </w:rPr>
        </w:r>
        <w:r w:rsidR="00BE1BB3">
          <w:rPr>
            <w:noProof/>
            <w:webHidden/>
          </w:rPr>
          <w:fldChar w:fldCharType="separate"/>
        </w:r>
        <w:r w:rsidR="00BE1BB3">
          <w:rPr>
            <w:noProof/>
            <w:webHidden/>
          </w:rPr>
          <w:t>82</w:t>
        </w:r>
        <w:r w:rsidR="00BE1BB3">
          <w:rPr>
            <w:noProof/>
            <w:webHidden/>
          </w:rPr>
          <w:fldChar w:fldCharType="end"/>
        </w:r>
      </w:hyperlink>
    </w:p>
    <w:p w14:paraId="6E605DE6" w14:textId="7AABA100"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737" w:history="1">
        <w:r w:rsidR="00BE1BB3" w:rsidRPr="00283C59">
          <w:rPr>
            <w:rStyle w:val="Hyperlink"/>
            <w:noProof/>
          </w:rPr>
          <w:t>3.35.3 message property</w:t>
        </w:r>
        <w:r w:rsidR="00BE1BB3">
          <w:rPr>
            <w:noProof/>
            <w:webHidden/>
          </w:rPr>
          <w:tab/>
        </w:r>
        <w:r w:rsidR="00BE1BB3">
          <w:rPr>
            <w:noProof/>
            <w:webHidden/>
          </w:rPr>
          <w:fldChar w:fldCharType="begin"/>
        </w:r>
        <w:r w:rsidR="00BE1BB3">
          <w:rPr>
            <w:noProof/>
            <w:webHidden/>
          </w:rPr>
          <w:instrText xml:space="preserve"> PAGEREF _Toc506816737 \h </w:instrText>
        </w:r>
        <w:r w:rsidR="00BE1BB3">
          <w:rPr>
            <w:noProof/>
            <w:webHidden/>
          </w:rPr>
        </w:r>
        <w:r w:rsidR="00BE1BB3">
          <w:rPr>
            <w:noProof/>
            <w:webHidden/>
          </w:rPr>
          <w:fldChar w:fldCharType="separate"/>
        </w:r>
        <w:r w:rsidR="00BE1BB3">
          <w:rPr>
            <w:noProof/>
            <w:webHidden/>
          </w:rPr>
          <w:t>82</w:t>
        </w:r>
        <w:r w:rsidR="00BE1BB3">
          <w:rPr>
            <w:noProof/>
            <w:webHidden/>
          </w:rPr>
          <w:fldChar w:fldCharType="end"/>
        </w:r>
      </w:hyperlink>
    </w:p>
    <w:p w14:paraId="01FF42DC" w14:textId="6C0A35B5"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738" w:history="1">
        <w:r w:rsidR="00BE1BB3" w:rsidRPr="00283C59">
          <w:rPr>
            <w:rStyle w:val="Hyperlink"/>
            <w:noProof/>
          </w:rPr>
          <w:t>3.35.4 stack property</w:t>
        </w:r>
        <w:r w:rsidR="00BE1BB3">
          <w:rPr>
            <w:noProof/>
            <w:webHidden/>
          </w:rPr>
          <w:tab/>
        </w:r>
        <w:r w:rsidR="00BE1BB3">
          <w:rPr>
            <w:noProof/>
            <w:webHidden/>
          </w:rPr>
          <w:fldChar w:fldCharType="begin"/>
        </w:r>
        <w:r w:rsidR="00BE1BB3">
          <w:rPr>
            <w:noProof/>
            <w:webHidden/>
          </w:rPr>
          <w:instrText xml:space="preserve"> PAGEREF _Toc506816738 \h </w:instrText>
        </w:r>
        <w:r w:rsidR="00BE1BB3">
          <w:rPr>
            <w:noProof/>
            <w:webHidden/>
          </w:rPr>
        </w:r>
        <w:r w:rsidR="00BE1BB3">
          <w:rPr>
            <w:noProof/>
            <w:webHidden/>
          </w:rPr>
          <w:fldChar w:fldCharType="separate"/>
        </w:r>
        <w:r w:rsidR="00BE1BB3">
          <w:rPr>
            <w:noProof/>
            <w:webHidden/>
          </w:rPr>
          <w:t>82</w:t>
        </w:r>
        <w:r w:rsidR="00BE1BB3">
          <w:rPr>
            <w:noProof/>
            <w:webHidden/>
          </w:rPr>
          <w:fldChar w:fldCharType="end"/>
        </w:r>
      </w:hyperlink>
    </w:p>
    <w:p w14:paraId="38B4A09A" w14:textId="55E9BF46" w:rsidR="00BE1BB3" w:rsidRDefault="00A27CE2">
      <w:pPr>
        <w:pStyle w:val="TOC3"/>
        <w:tabs>
          <w:tab w:val="right" w:leader="dot" w:pos="9350"/>
        </w:tabs>
        <w:rPr>
          <w:rFonts w:asciiTheme="minorHAnsi" w:eastAsiaTheme="minorEastAsia" w:hAnsiTheme="minorHAnsi" w:cstheme="minorBidi"/>
          <w:noProof/>
          <w:sz w:val="22"/>
          <w:szCs w:val="22"/>
        </w:rPr>
      </w:pPr>
      <w:hyperlink w:anchor="_Toc506816739" w:history="1">
        <w:r w:rsidR="00BE1BB3" w:rsidRPr="00283C59">
          <w:rPr>
            <w:rStyle w:val="Hyperlink"/>
            <w:noProof/>
          </w:rPr>
          <w:t>3.35.5 innerExceptions property</w:t>
        </w:r>
        <w:r w:rsidR="00BE1BB3">
          <w:rPr>
            <w:noProof/>
            <w:webHidden/>
          </w:rPr>
          <w:tab/>
        </w:r>
        <w:r w:rsidR="00BE1BB3">
          <w:rPr>
            <w:noProof/>
            <w:webHidden/>
          </w:rPr>
          <w:fldChar w:fldCharType="begin"/>
        </w:r>
        <w:r w:rsidR="00BE1BB3">
          <w:rPr>
            <w:noProof/>
            <w:webHidden/>
          </w:rPr>
          <w:instrText xml:space="preserve"> PAGEREF _Toc506816739 \h </w:instrText>
        </w:r>
        <w:r w:rsidR="00BE1BB3">
          <w:rPr>
            <w:noProof/>
            <w:webHidden/>
          </w:rPr>
        </w:r>
        <w:r w:rsidR="00BE1BB3">
          <w:rPr>
            <w:noProof/>
            <w:webHidden/>
          </w:rPr>
          <w:fldChar w:fldCharType="separate"/>
        </w:r>
        <w:r w:rsidR="00BE1BB3">
          <w:rPr>
            <w:noProof/>
            <w:webHidden/>
          </w:rPr>
          <w:t>82</w:t>
        </w:r>
        <w:r w:rsidR="00BE1BB3">
          <w:rPr>
            <w:noProof/>
            <w:webHidden/>
          </w:rPr>
          <w:fldChar w:fldCharType="end"/>
        </w:r>
      </w:hyperlink>
    </w:p>
    <w:p w14:paraId="04821402" w14:textId="4521C395" w:rsidR="00BE1BB3" w:rsidRDefault="00A27CE2">
      <w:pPr>
        <w:pStyle w:val="TOC1"/>
        <w:rPr>
          <w:rFonts w:asciiTheme="minorHAnsi" w:eastAsiaTheme="minorEastAsia" w:hAnsiTheme="minorHAnsi" w:cstheme="minorBidi"/>
          <w:noProof/>
          <w:sz w:val="22"/>
          <w:szCs w:val="22"/>
        </w:rPr>
      </w:pPr>
      <w:hyperlink w:anchor="_Toc506816740" w:history="1">
        <w:r w:rsidR="00BE1BB3" w:rsidRPr="00283C59">
          <w:rPr>
            <w:rStyle w:val="Hyperlink"/>
            <w:noProof/>
          </w:rPr>
          <w:t>4</w:t>
        </w:r>
        <w:r w:rsidR="00BE1BB3">
          <w:rPr>
            <w:rFonts w:asciiTheme="minorHAnsi" w:eastAsiaTheme="minorEastAsia" w:hAnsiTheme="minorHAnsi" w:cstheme="minorBidi"/>
            <w:noProof/>
            <w:sz w:val="22"/>
            <w:szCs w:val="22"/>
          </w:rPr>
          <w:tab/>
        </w:r>
        <w:r w:rsidR="00BE1BB3" w:rsidRPr="00283C59">
          <w:rPr>
            <w:rStyle w:val="Hyperlink"/>
            <w:noProof/>
          </w:rPr>
          <w:t>Conformance</w:t>
        </w:r>
        <w:r w:rsidR="00BE1BB3">
          <w:rPr>
            <w:noProof/>
            <w:webHidden/>
          </w:rPr>
          <w:tab/>
        </w:r>
        <w:r w:rsidR="00BE1BB3">
          <w:rPr>
            <w:noProof/>
            <w:webHidden/>
          </w:rPr>
          <w:fldChar w:fldCharType="begin"/>
        </w:r>
        <w:r w:rsidR="00BE1BB3">
          <w:rPr>
            <w:noProof/>
            <w:webHidden/>
          </w:rPr>
          <w:instrText xml:space="preserve"> PAGEREF _Toc506816740 \h </w:instrText>
        </w:r>
        <w:r w:rsidR="00BE1BB3">
          <w:rPr>
            <w:noProof/>
            <w:webHidden/>
          </w:rPr>
        </w:r>
        <w:r w:rsidR="00BE1BB3">
          <w:rPr>
            <w:noProof/>
            <w:webHidden/>
          </w:rPr>
          <w:fldChar w:fldCharType="separate"/>
        </w:r>
        <w:r w:rsidR="00BE1BB3">
          <w:rPr>
            <w:noProof/>
            <w:webHidden/>
          </w:rPr>
          <w:t>83</w:t>
        </w:r>
        <w:r w:rsidR="00BE1BB3">
          <w:rPr>
            <w:noProof/>
            <w:webHidden/>
          </w:rPr>
          <w:fldChar w:fldCharType="end"/>
        </w:r>
      </w:hyperlink>
    </w:p>
    <w:p w14:paraId="0D4655F7" w14:textId="44212D25" w:rsidR="00BE1BB3" w:rsidRDefault="00A27CE2">
      <w:pPr>
        <w:pStyle w:val="TOC2"/>
        <w:tabs>
          <w:tab w:val="right" w:leader="dot" w:pos="9350"/>
        </w:tabs>
        <w:rPr>
          <w:rFonts w:asciiTheme="minorHAnsi" w:eastAsiaTheme="minorEastAsia" w:hAnsiTheme="minorHAnsi" w:cstheme="minorBidi"/>
          <w:noProof/>
          <w:sz w:val="22"/>
          <w:szCs w:val="22"/>
        </w:rPr>
      </w:pPr>
      <w:hyperlink w:anchor="_Toc506816741" w:history="1">
        <w:r w:rsidR="00BE1BB3" w:rsidRPr="00283C59">
          <w:rPr>
            <w:rStyle w:val="Hyperlink"/>
            <w:noProof/>
          </w:rPr>
          <w:t>4.1 Conformance targets</w:t>
        </w:r>
        <w:r w:rsidR="00BE1BB3">
          <w:rPr>
            <w:noProof/>
            <w:webHidden/>
          </w:rPr>
          <w:tab/>
        </w:r>
        <w:r w:rsidR="00BE1BB3">
          <w:rPr>
            <w:noProof/>
            <w:webHidden/>
          </w:rPr>
          <w:fldChar w:fldCharType="begin"/>
        </w:r>
        <w:r w:rsidR="00BE1BB3">
          <w:rPr>
            <w:noProof/>
            <w:webHidden/>
          </w:rPr>
          <w:instrText xml:space="preserve"> PAGEREF _Toc506816741 \h </w:instrText>
        </w:r>
        <w:r w:rsidR="00BE1BB3">
          <w:rPr>
            <w:noProof/>
            <w:webHidden/>
          </w:rPr>
        </w:r>
        <w:r w:rsidR="00BE1BB3">
          <w:rPr>
            <w:noProof/>
            <w:webHidden/>
          </w:rPr>
          <w:fldChar w:fldCharType="separate"/>
        </w:r>
        <w:r w:rsidR="00BE1BB3">
          <w:rPr>
            <w:noProof/>
            <w:webHidden/>
          </w:rPr>
          <w:t>83</w:t>
        </w:r>
        <w:r w:rsidR="00BE1BB3">
          <w:rPr>
            <w:noProof/>
            <w:webHidden/>
          </w:rPr>
          <w:fldChar w:fldCharType="end"/>
        </w:r>
      </w:hyperlink>
    </w:p>
    <w:p w14:paraId="5E5C91E9" w14:textId="5990A7B4" w:rsidR="00BE1BB3" w:rsidRDefault="00A27CE2">
      <w:pPr>
        <w:pStyle w:val="TOC2"/>
        <w:tabs>
          <w:tab w:val="right" w:leader="dot" w:pos="9350"/>
        </w:tabs>
        <w:rPr>
          <w:rFonts w:asciiTheme="minorHAnsi" w:eastAsiaTheme="minorEastAsia" w:hAnsiTheme="minorHAnsi" w:cstheme="minorBidi"/>
          <w:noProof/>
          <w:sz w:val="22"/>
          <w:szCs w:val="22"/>
        </w:rPr>
      </w:pPr>
      <w:hyperlink w:anchor="_Toc506816742" w:history="1">
        <w:r w:rsidR="00BE1BB3" w:rsidRPr="00283C59">
          <w:rPr>
            <w:rStyle w:val="Hyperlink"/>
            <w:noProof/>
          </w:rPr>
          <w:t>4.2 Conformance Clause 1: SARIF log file</w:t>
        </w:r>
        <w:r w:rsidR="00BE1BB3">
          <w:rPr>
            <w:noProof/>
            <w:webHidden/>
          </w:rPr>
          <w:tab/>
        </w:r>
        <w:r w:rsidR="00BE1BB3">
          <w:rPr>
            <w:noProof/>
            <w:webHidden/>
          </w:rPr>
          <w:fldChar w:fldCharType="begin"/>
        </w:r>
        <w:r w:rsidR="00BE1BB3">
          <w:rPr>
            <w:noProof/>
            <w:webHidden/>
          </w:rPr>
          <w:instrText xml:space="preserve"> PAGEREF _Toc506816742 \h </w:instrText>
        </w:r>
        <w:r w:rsidR="00BE1BB3">
          <w:rPr>
            <w:noProof/>
            <w:webHidden/>
          </w:rPr>
        </w:r>
        <w:r w:rsidR="00BE1BB3">
          <w:rPr>
            <w:noProof/>
            <w:webHidden/>
          </w:rPr>
          <w:fldChar w:fldCharType="separate"/>
        </w:r>
        <w:r w:rsidR="00BE1BB3">
          <w:rPr>
            <w:noProof/>
            <w:webHidden/>
          </w:rPr>
          <w:t>83</w:t>
        </w:r>
        <w:r w:rsidR="00BE1BB3">
          <w:rPr>
            <w:noProof/>
            <w:webHidden/>
          </w:rPr>
          <w:fldChar w:fldCharType="end"/>
        </w:r>
      </w:hyperlink>
    </w:p>
    <w:p w14:paraId="205685CB" w14:textId="4AB9E4BE" w:rsidR="00BE1BB3" w:rsidRDefault="00A27CE2">
      <w:pPr>
        <w:pStyle w:val="TOC2"/>
        <w:tabs>
          <w:tab w:val="right" w:leader="dot" w:pos="9350"/>
        </w:tabs>
        <w:rPr>
          <w:rFonts w:asciiTheme="minorHAnsi" w:eastAsiaTheme="minorEastAsia" w:hAnsiTheme="minorHAnsi" w:cstheme="minorBidi"/>
          <w:noProof/>
          <w:sz w:val="22"/>
          <w:szCs w:val="22"/>
        </w:rPr>
      </w:pPr>
      <w:hyperlink w:anchor="_Toc506816743" w:history="1">
        <w:r w:rsidR="00BE1BB3" w:rsidRPr="00283C59">
          <w:rPr>
            <w:rStyle w:val="Hyperlink"/>
            <w:noProof/>
          </w:rPr>
          <w:t>4.3 Conformance Clause 2: Direct producer</w:t>
        </w:r>
        <w:r w:rsidR="00BE1BB3">
          <w:rPr>
            <w:noProof/>
            <w:webHidden/>
          </w:rPr>
          <w:tab/>
        </w:r>
        <w:r w:rsidR="00BE1BB3">
          <w:rPr>
            <w:noProof/>
            <w:webHidden/>
          </w:rPr>
          <w:fldChar w:fldCharType="begin"/>
        </w:r>
        <w:r w:rsidR="00BE1BB3">
          <w:rPr>
            <w:noProof/>
            <w:webHidden/>
          </w:rPr>
          <w:instrText xml:space="preserve"> PAGEREF _Toc506816743 \h </w:instrText>
        </w:r>
        <w:r w:rsidR="00BE1BB3">
          <w:rPr>
            <w:noProof/>
            <w:webHidden/>
          </w:rPr>
        </w:r>
        <w:r w:rsidR="00BE1BB3">
          <w:rPr>
            <w:noProof/>
            <w:webHidden/>
          </w:rPr>
          <w:fldChar w:fldCharType="separate"/>
        </w:r>
        <w:r w:rsidR="00BE1BB3">
          <w:rPr>
            <w:noProof/>
            <w:webHidden/>
          </w:rPr>
          <w:t>83</w:t>
        </w:r>
        <w:r w:rsidR="00BE1BB3">
          <w:rPr>
            <w:noProof/>
            <w:webHidden/>
          </w:rPr>
          <w:fldChar w:fldCharType="end"/>
        </w:r>
      </w:hyperlink>
    </w:p>
    <w:p w14:paraId="325770AC" w14:textId="1BDD99E6" w:rsidR="00BE1BB3" w:rsidRDefault="00A27CE2">
      <w:pPr>
        <w:pStyle w:val="TOC2"/>
        <w:tabs>
          <w:tab w:val="right" w:leader="dot" w:pos="9350"/>
        </w:tabs>
        <w:rPr>
          <w:rFonts w:asciiTheme="minorHAnsi" w:eastAsiaTheme="minorEastAsia" w:hAnsiTheme="minorHAnsi" w:cstheme="minorBidi"/>
          <w:noProof/>
          <w:sz w:val="22"/>
          <w:szCs w:val="22"/>
        </w:rPr>
      </w:pPr>
      <w:hyperlink w:anchor="_Toc506816744" w:history="1">
        <w:r w:rsidR="00BE1BB3" w:rsidRPr="00283C59">
          <w:rPr>
            <w:rStyle w:val="Hyperlink"/>
            <w:noProof/>
          </w:rPr>
          <w:t>4.4 Conformance Clause 3: Converter</w:t>
        </w:r>
        <w:r w:rsidR="00BE1BB3">
          <w:rPr>
            <w:noProof/>
            <w:webHidden/>
          </w:rPr>
          <w:tab/>
        </w:r>
        <w:r w:rsidR="00BE1BB3">
          <w:rPr>
            <w:noProof/>
            <w:webHidden/>
          </w:rPr>
          <w:fldChar w:fldCharType="begin"/>
        </w:r>
        <w:r w:rsidR="00BE1BB3">
          <w:rPr>
            <w:noProof/>
            <w:webHidden/>
          </w:rPr>
          <w:instrText xml:space="preserve"> PAGEREF _Toc506816744 \h </w:instrText>
        </w:r>
        <w:r w:rsidR="00BE1BB3">
          <w:rPr>
            <w:noProof/>
            <w:webHidden/>
          </w:rPr>
        </w:r>
        <w:r w:rsidR="00BE1BB3">
          <w:rPr>
            <w:noProof/>
            <w:webHidden/>
          </w:rPr>
          <w:fldChar w:fldCharType="separate"/>
        </w:r>
        <w:r w:rsidR="00BE1BB3">
          <w:rPr>
            <w:noProof/>
            <w:webHidden/>
          </w:rPr>
          <w:t>83</w:t>
        </w:r>
        <w:r w:rsidR="00BE1BB3">
          <w:rPr>
            <w:noProof/>
            <w:webHidden/>
          </w:rPr>
          <w:fldChar w:fldCharType="end"/>
        </w:r>
      </w:hyperlink>
    </w:p>
    <w:p w14:paraId="5F8A4B9A" w14:textId="2C6331CD" w:rsidR="00BE1BB3" w:rsidRDefault="00A27CE2">
      <w:pPr>
        <w:pStyle w:val="TOC2"/>
        <w:tabs>
          <w:tab w:val="right" w:leader="dot" w:pos="9350"/>
        </w:tabs>
        <w:rPr>
          <w:rFonts w:asciiTheme="minorHAnsi" w:eastAsiaTheme="minorEastAsia" w:hAnsiTheme="minorHAnsi" w:cstheme="minorBidi"/>
          <w:noProof/>
          <w:sz w:val="22"/>
          <w:szCs w:val="22"/>
        </w:rPr>
      </w:pPr>
      <w:hyperlink w:anchor="_Toc506816745" w:history="1">
        <w:r w:rsidR="00BE1BB3" w:rsidRPr="00283C59">
          <w:rPr>
            <w:rStyle w:val="Hyperlink"/>
            <w:noProof/>
          </w:rPr>
          <w:t>4.5 Conformance Clause 4: Deterministic producer</w:t>
        </w:r>
        <w:r w:rsidR="00BE1BB3">
          <w:rPr>
            <w:noProof/>
            <w:webHidden/>
          </w:rPr>
          <w:tab/>
        </w:r>
        <w:r w:rsidR="00BE1BB3">
          <w:rPr>
            <w:noProof/>
            <w:webHidden/>
          </w:rPr>
          <w:fldChar w:fldCharType="begin"/>
        </w:r>
        <w:r w:rsidR="00BE1BB3">
          <w:rPr>
            <w:noProof/>
            <w:webHidden/>
          </w:rPr>
          <w:instrText xml:space="preserve"> PAGEREF _Toc506816745 \h </w:instrText>
        </w:r>
        <w:r w:rsidR="00BE1BB3">
          <w:rPr>
            <w:noProof/>
            <w:webHidden/>
          </w:rPr>
        </w:r>
        <w:r w:rsidR="00BE1BB3">
          <w:rPr>
            <w:noProof/>
            <w:webHidden/>
          </w:rPr>
          <w:fldChar w:fldCharType="separate"/>
        </w:r>
        <w:r w:rsidR="00BE1BB3">
          <w:rPr>
            <w:noProof/>
            <w:webHidden/>
          </w:rPr>
          <w:t>83</w:t>
        </w:r>
        <w:r w:rsidR="00BE1BB3">
          <w:rPr>
            <w:noProof/>
            <w:webHidden/>
          </w:rPr>
          <w:fldChar w:fldCharType="end"/>
        </w:r>
      </w:hyperlink>
    </w:p>
    <w:p w14:paraId="578339F8" w14:textId="2C583A62" w:rsidR="00BE1BB3" w:rsidRDefault="00A27CE2">
      <w:pPr>
        <w:pStyle w:val="TOC2"/>
        <w:tabs>
          <w:tab w:val="right" w:leader="dot" w:pos="9350"/>
        </w:tabs>
        <w:rPr>
          <w:rFonts w:asciiTheme="minorHAnsi" w:eastAsiaTheme="minorEastAsia" w:hAnsiTheme="minorHAnsi" w:cstheme="minorBidi"/>
          <w:noProof/>
          <w:sz w:val="22"/>
          <w:szCs w:val="22"/>
        </w:rPr>
      </w:pPr>
      <w:hyperlink w:anchor="_Toc506816746" w:history="1">
        <w:r w:rsidR="00BE1BB3" w:rsidRPr="00283C59">
          <w:rPr>
            <w:rStyle w:val="Hyperlink"/>
            <w:noProof/>
          </w:rPr>
          <w:t>4.6 Conformance Clause 5: Consumer</w:t>
        </w:r>
        <w:r w:rsidR="00BE1BB3">
          <w:rPr>
            <w:noProof/>
            <w:webHidden/>
          </w:rPr>
          <w:tab/>
        </w:r>
        <w:r w:rsidR="00BE1BB3">
          <w:rPr>
            <w:noProof/>
            <w:webHidden/>
          </w:rPr>
          <w:fldChar w:fldCharType="begin"/>
        </w:r>
        <w:r w:rsidR="00BE1BB3">
          <w:rPr>
            <w:noProof/>
            <w:webHidden/>
          </w:rPr>
          <w:instrText xml:space="preserve"> PAGEREF _Toc506816746 \h </w:instrText>
        </w:r>
        <w:r w:rsidR="00BE1BB3">
          <w:rPr>
            <w:noProof/>
            <w:webHidden/>
          </w:rPr>
        </w:r>
        <w:r w:rsidR="00BE1BB3">
          <w:rPr>
            <w:noProof/>
            <w:webHidden/>
          </w:rPr>
          <w:fldChar w:fldCharType="separate"/>
        </w:r>
        <w:r w:rsidR="00BE1BB3">
          <w:rPr>
            <w:noProof/>
            <w:webHidden/>
          </w:rPr>
          <w:t>83</w:t>
        </w:r>
        <w:r w:rsidR="00BE1BB3">
          <w:rPr>
            <w:noProof/>
            <w:webHidden/>
          </w:rPr>
          <w:fldChar w:fldCharType="end"/>
        </w:r>
      </w:hyperlink>
    </w:p>
    <w:p w14:paraId="6053D5EE" w14:textId="2A6363AB" w:rsidR="00BE1BB3" w:rsidRDefault="00A27CE2">
      <w:pPr>
        <w:pStyle w:val="TOC2"/>
        <w:tabs>
          <w:tab w:val="right" w:leader="dot" w:pos="9350"/>
        </w:tabs>
        <w:rPr>
          <w:rFonts w:asciiTheme="minorHAnsi" w:eastAsiaTheme="minorEastAsia" w:hAnsiTheme="minorHAnsi" w:cstheme="minorBidi"/>
          <w:noProof/>
          <w:sz w:val="22"/>
          <w:szCs w:val="22"/>
        </w:rPr>
      </w:pPr>
      <w:hyperlink w:anchor="_Toc506816747" w:history="1">
        <w:r w:rsidR="00BE1BB3" w:rsidRPr="00283C59">
          <w:rPr>
            <w:rStyle w:val="Hyperlink"/>
            <w:noProof/>
          </w:rPr>
          <w:t>4.7 Conformance Clause 6: Viewer</w:t>
        </w:r>
        <w:r w:rsidR="00BE1BB3">
          <w:rPr>
            <w:noProof/>
            <w:webHidden/>
          </w:rPr>
          <w:tab/>
        </w:r>
        <w:r w:rsidR="00BE1BB3">
          <w:rPr>
            <w:noProof/>
            <w:webHidden/>
          </w:rPr>
          <w:fldChar w:fldCharType="begin"/>
        </w:r>
        <w:r w:rsidR="00BE1BB3">
          <w:rPr>
            <w:noProof/>
            <w:webHidden/>
          </w:rPr>
          <w:instrText xml:space="preserve"> PAGEREF _Toc506816747 \h </w:instrText>
        </w:r>
        <w:r w:rsidR="00BE1BB3">
          <w:rPr>
            <w:noProof/>
            <w:webHidden/>
          </w:rPr>
        </w:r>
        <w:r w:rsidR="00BE1BB3">
          <w:rPr>
            <w:noProof/>
            <w:webHidden/>
          </w:rPr>
          <w:fldChar w:fldCharType="separate"/>
        </w:r>
        <w:r w:rsidR="00BE1BB3">
          <w:rPr>
            <w:noProof/>
            <w:webHidden/>
          </w:rPr>
          <w:t>84</w:t>
        </w:r>
        <w:r w:rsidR="00BE1BB3">
          <w:rPr>
            <w:noProof/>
            <w:webHidden/>
          </w:rPr>
          <w:fldChar w:fldCharType="end"/>
        </w:r>
      </w:hyperlink>
    </w:p>
    <w:p w14:paraId="0B42E873" w14:textId="44BC691B" w:rsidR="00BE1BB3" w:rsidRDefault="00A27CE2">
      <w:pPr>
        <w:pStyle w:val="TOC1"/>
        <w:rPr>
          <w:rFonts w:asciiTheme="minorHAnsi" w:eastAsiaTheme="minorEastAsia" w:hAnsiTheme="minorHAnsi" w:cstheme="minorBidi"/>
          <w:noProof/>
          <w:sz w:val="22"/>
          <w:szCs w:val="22"/>
        </w:rPr>
      </w:pPr>
      <w:hyperlink w:anchor="_Toc506816748" w:history="1">
        <w:r w:rsidR="00BE1BB3" w:rsidRPr="00283C59">
          <w:rPr>
            <w:rStyle w:val="Hyperlink"/>
            <w:noProof/>
          </w:rPr>
          <w:t>Appendix A. (Informative) Acknowledgments</w:t>
        </w:r>
        <w:r w:rsidR="00BE1BB3">
          <w:rPr>
            <w:noProof/>
            <w:webHidden/>
          </w:rPr>
          <w:tab/>
        </w:r>
        <w:r w:rsidR="00BE1BB3">
          <w:rPr>
            <w:noProof/>
            <w:webHidden/>
          </w:rPr>
          <w:fldChar w:fldCharType="begin"/>
        </w:r>
        <w:r w:rsidR="00BE1BB3">
          <w:rPr>
            <w:noProof/>
            <w:webHidden/>
          </w:rPr>
          <w:instrText xml:space="preserve"> PAGEREF _Toc506816748 \h </w:instrText>
        </w:r>
        <w:r w:rsidR="00BE1BB3">
          <w:rPr>
            <w:noProof/>
            <w:webHidden/>
          </w:rPr>
        </w:r>
        <w:r w:rsidR="00BE1BB3">
          <w:rPr>
            <w:noProof/>
            <w:webHidden/>
          </w:rPr>
          <w:fldChar w:fldCharType="separate"/>
        </w:r>
        <w:r w:rsidR="00BE1BB3">
          <w:rPr>
            <w:noProof/>
            <w:webHidden/>
          </w:rPr>
          <w:t>85</w:t>
        </w:r>
        <w:r w:rsidR="00BE1BB3">
          <w:rPr>
            <w:noProof/>
            <w:webHidden/>
          </w:rPr>
          <w:fldChar w:fldCharType="end"/>
        </w:r>
      </w:hyperlink>
    </w:p>
    <w:p w14:paraId="20DC4737" w14:textId="17D2F717" w:rsidR="00BE1BB3" w:rsidRDefault="00A27CE2">
      <w:pPr>
        <w:pStyle w:val="TOC1"/>
        <w:rPr>
          <w:rFonts w:asciiTheme="minorHAnsi" w:eastAsiaTheme="minorEastAsia" w:hAnsiTheme="minorHAnsi" w:cstheme="minorBidi"/>
          <w:noProof/>
          <w:sz w:val="22"/>
          <w:szCs w:val="22"/>
        </w:rPr>
      </w:pPr>
      <w:hyperlink w:anchor="_Toc506816749" w:history="1">
        <w:r w:rsidR="00BE1BB3" w:rsidRPr="00283C59">
          <w:rPr>
            <w:rStyle w:val="Hyperlink"/>
            <w:noProof/>
          </w:rPr>
          <w:t>Appendix B. (Informative) Use of fingerprints by result management systems</w:t>
        </w:r>
        <w:r w:rsidR="00BE1BB3">
          <w:rPr>
            <w:noProof/>
            <w:webHidden/>
          </w:rPr>
          <w:tab/>
        </w:r>
        <w:r w:rsidR="00BE1BB3">
          <w:rPr>
            <w:noProof/>
            <w:webHidden/>
          </w:rPr>
          <w:fldChar w:fldCharType="begin"/>
        </w:r>
        <w:r w:rsidR="00BE1BB3">
          <w:rPr>
            <w:noProof/>
            <w:webHidden/>
          </w:rPr>
          <w:instrText xml:space="preserve"> PAGEREF _Toc506816749 \h </w:instrText>
        </w:r>
        <w:r w:rsidR="00BE1BB3">
          <w:rPr>
            <w:noProof/>
            <w:webHidden/>
          </w:rPr>
        </w:r>
        <w:r w:rsidR="00BE1BB3">
          <w:rPr>
            <w:noProof/>
            <w:webHidden/>
          </w:rPr>
          <w:fldChar w:fldCharType="separate"/>
        </w:r>
        <w:r w:rsidR="00BE1BB3">
          <w:rPr>
            <w:noProof/>
            <w:webHidden/>
          </w:rPr>
          <w:t>86</w:t>
        </w:r>
        <w:r w:rsidR="00BE1BB3">
          <w:rPr>
            <w:noProof/>
            <w:webHidden/>
          </w:rPr>
          <w:fldChar w:fldCharType="end"/>
        </w:r>
      </w:hyperlink>
    </w:p>
    <w:p w14:paraId="3DA4CEBD" w14:textId="6538702C" w:rsidR="00BE1BB3" w:rsidRDefault="00A27CE2">
      <w:pPr>
        <w:pStyle w:val="TOC1"/>
        <w:rPr>
          <w:rFonts w:asciiTheme="minorHAnsi" w:eastAsiaTheme="minorEastAsia" w:hAnsiTheme="minorHAnsi" w:cstheme="minorBidi"/>
          <w:noProof/>
          <w:sz w:val="22"/>
          <w:szCs w:val="22"/>
        </w:rPr>
      </w:pPr>
      <w:hyperlink w:anchor="_Toc506816750" w:history="1">
        <w:r w:rsidR="00BE1BB3" w:rsidRPr="00283C59">
          <w:rPr>
            <w:rStyle w:val="Hyperlink"/>
            <w:noProof/>
          </w:rPr>
          <w:t>Appendix C. (Informative) Use of SARIF by log file viewers</w:t>
        </w:r>
        <w:r w:rsidR="00BE1BB3">
          <w:rPr>
            <w:noProof/>
            <w:webHidden/>
          </w:rPr>
          <w:tab/>
        </w:r>
        <w:r w:rsidR="00BE1BB3">
          <w:rPr>
            <w:noProof/>
            <w:webHidden/>
          </w:rPr>
          <w:fldChar w:fldCharType="begin"/>
        </w:r>
        <w:r w:rsidR="00BE1BB3">
          <w:rPr>
            <w:noProof/>
            <w:webHidden/>
          </w:rPr>
          <w:instrText xml:space="preserve"> PAGEREF _Toc506816750 \h </w:instrText>
        </w:r>
        <w:r w:rsidR="00BE1BB3">
          <w:rPr>
            <w:noProof/>
            <w:webHidden/>
          </w:rPr>
        </w:r>
        <w:r w:rsidR="00BE1BB3">
          <w:rPr>
            <w:noProof/>
            <w:webHidden/>
          </w:rPr>
          <w:fldChar w:fldCharType="separate"/>
        </w:r>
        <w:r w:rsidR="00BE1BB3">
          <w:rPr>
            <w:noProof/>
            <w:webHidden/>
          </w:rPr>
          <w:t>87</w:t>
        </w:r>
        <w:r w:rsidR="00BE1BB3">
          <w:rPr>
            <w:noProof/>
            <w:webHidden/>
          </w:rPr>
          <w:fldChar w:fldCharType="end"/>
        </w:r>
      </w:hyperlink>
    </w:p>
    <w:p w14:paraId="769C069E" w14:textId="79ECE71F" w:rsidR="00BE1BB3" w:rsidRDefault="00A27CE2">
      <w:pPr>
        <w:pStyle w:val="TOC1"/>
        <w:rPr>
          <w:rFonts w:asciiTheme="minorHAnsi" w:eastAsiaTheme="minorEastAsia" w:hAnsiTheme="minorHAnsi" w:cstheme="minorBidi"/>
          <w:noProof/>
          <w:sz w:val="22"/>
          <w:szCs w:val="22"/>
        </w:rPr>
      </w:pPr>
      <w:hyperlink w:anchor="_Toc506816751" w:history="1">
        <w:r w:rsidR="00BE1BB3" w:rsidRPr="00283C59">
          <w:rPr>
            <w:rStyle w:val="Hyperlink"/>
            <w:noProof/>
          </w:rPr>
          <w:t>Appendix D. (Informative) Production of SARIF by converters</w:t>
        </w:r>
        <w:r w:rsidR="00BE1BB3">
          <w:rPr>
            <w:noProof/>
            <w:webHidden/>
          </w:rPr>
          <w:tab/>
        </w:r>
        <w:r w:rsidR="00BE1BB3">
          <w:rPr>
            <w:noProof/>
            <w:webHidden/>
          </w:rPr>
          <w:fldChar w:fldCharType="begin"/>
        </w:r>
        <w:r w:rsidR="00BE1BB3">
          <w:rPr>
            <w:noProof/>
            <w:webHidden/>
          </w:rPr>
          <w:instrText xml:space="preserve"> PAGEREF _Toc506816751 \h </w:instrText>
        </w:r>
        <w:r w:rsidR="00BE1BB3">
          <w:rPr>
            <w:noProof/>
            <w:webHidden/>
          </w:rPr>
        </w:r>
        <w:r w:rsidR="00BE1BB3">
          <w:rPr>
            <w:noProof/>
            <w:webHidden/>
          </w:rPr>
          <w:fldChar w:fldCharType="separate"/>
        </w:r>
        <w:r w:rsidR="00BE1BB3">
          <w:rPr>
            <w:noProof/>
            <w:webHidden/>
          </w:rPr>
          <w:t>88</w:t>
        </w:r>
        <w:r w:rsidR="00BE1BB3">
          <w:rPr>
            <w:noProof/>
            <w:webHidden/>
          </w:rPr>
          <w:fldChar w:fldCharType="end"/>
        </w:r>
      </w:hyperlink>
    </w:p>
    <w:p w14:paraId="5AB6D30F" w14:textId="69D2C180" w:rsidR="00BE1BB3" w:rsidRDefault="00A27CE2">
      <w:pPr>
        <w:pStyle w:val="TOC1"/>
        <w:rPr>
          <w:rFonts w:asciiTheme="minorHAnsi" w:eastAsiaTheme="minorEastAsia" w:hAnsiTheme="minorHAnsi" w:cstheme="minorBidi"/>
          <w:noProof/>
          <w:sz w:val="22"/>
          <w:szCs w:val="22"/>
        </w:rPr>
      </w:pPr>
      <w:hyperlink w:anchor="_Toc506816752" w:history="1">
        <w:r w:rsidR="00BE1BB3" w:rsidRPr="00283C59">
          <w:rPr>
            <w:rStyle w:val="Hyperlink"/>
            <w:noProof/>
          </w:rPr>
          <w:t>Appendix E. (Informative) Locating rule metadata</w:t>
        </w:r>
        <w:r w:rsidR="00BE1BB3">
          <w:rPr>
            <w:noProof/>
            <w:webHidden/>
          </w:rPr>
          <w:tab/>
        </w:r>
        <w:r w:rsidR="00BE1BB3">
          <w:rPr>
            <w:noProof/>
            <w:webHidden/>
          </w:rPr>
          <w:fldChar w:fldCharType="begin"/>
        </w:r>
        <w:r w:rsidR="00BE1BB3">
          <w:rPr>
            <w:noProof/>
            <w:webHidden/>
          </w:rPr>
          <w:instrText xml:space="preserve"> PAGEREF _Toc506816752 \h </w:instrText>
        </w:r>
        <w:r w:rsidR="00BE1BB3">
          <w:rPr>
            <w:noProof/>
            <w:webHidden/>
          </w:rPr>
        </w:r>
        <w:r w:rsidR="00BE1BB3">
          <w:rPr>
            <w:noProof/>
            <w:webHidden/>
          </w:rPr>
          <w:fldChar w:fldCharType="separate"/>
        </w:r>
        <w:r w:rsidR="00BE1BB3">
          <w:rPr>
            <w:noProof/>
            <w:webHidden/>
          </w:rPr>
          <w:t>89</w:t>
        </w:r>
        <w:r w:rsidR="00BE1BB3">
          <w:rPr>
            <w:noProof/>
            <w:webHidden/>
          </w:rPr>
          <w:fldChar w:fldCharType="end"/>
        </w:r>
      </w:hyperlink>
    </w:p>
    <w:p w14:paraId="32CBC370" w14:textId="2198A454" w:rsidR="00BE1BB3" w:rsidRDefault="00A27CE2">
      <w:pPr>
        <w:pStyle w:val="TOC1"/>
        <w:rPr>
          <w:rFonts w:asciiTheme="minorHAnsi" w:eastAsiaTheme="minorEastAsia" w:hAnsiTheme="minorHAnsi" w:cstheme="minorBidi"/>
          <w:noProof/>
          <w:sz w:val="22"/>
          <w:szCs w:val="22"/>
        </w:rPr>
      </w:pPr>
      <w:hyperlink w:anchor="_Toc506816753" w:history="1">
        <w:r w:rsidR="00BE1BB3" w:rsidRPr="00283C59">
          <w:rPr>
            <w:rStyle w:val="Hyperlink"/>
            <w:noProof/>
          </w:rPr>
          <w:t>Appendix F. (Normative) Producing deterministic SARIF log files</w:t>
        </w:r>
        <w:r w:rsidR="00BE1BB3">
          <w:rPr>
            <w:noProof/>
            <w:webHidden/>
          </w:rPr>
          <w:tab/>
        </w:r>
        <w:r w:rsidR="00BE1BB3">
          <w:rPr>
            <w:noProof/>
            <w:webHidden/>
          </w:rPr>
          <w:fldChar w:fldCharType="begin"/>
        </w:r>
        <w:r w:rsidR="00BE1BB3">
          <w:rPr>
            <w:noProof/>
            <w:webHidden/>
          </w:rPr>
          <w:instrText xml:space="preserve"> PAGEREF _Toc506816753 \h </w:instrText>
        </w:r>
        <w:r w:rsidR="00BE1BB3">
          <w:rPr>
            <w:noProof/>
            <w:webHidden/>
          </w:rPr>
        </w:r>
        <w:r w:rsidR="00BE1BB3">
          <w:rPr>
            <w:noProof/>
            <w:webHidden/>
          </w:rPr>
          <w:fldChar w:fldCharType="separate"/>
        </w:r>
        <w:r w:rsidR="00BE1BB3">
          <w:rPr>
            <w:noProof/>
            <w:webHidden/>
          </w:rPr>
          <w:t>90</w:t>
        </w:r>
        <w:r w:rsidR="00BE1BB3">
          <w:rPr>
            <w:noProof/>
            <w:webHidden/>
          </w:rPr>
          <w:fldChar w:fldCharType="end"/>
        </w:r>
      </w:hyperlink>
    </w:p>
    <w:p w14:paraId="4E15631F" w14:textId="2BEE0847" w:rsidR="00BE1BB3" w:rsidRDefault="00A27CE2">
      <w:pPr>
        <w:pStyle w:val="TOC2"/>
        <w:tabs>
          <w:tab w:val="right" w:leader="dot" w:pos="9350"/>
        </w:tabs>
        <w:rPr>
          <w:rFonts w:asciiTheme="minorHAnsi" w:eastAsiaTheme="minorEastAsia" w:hAnsiTheme="minorHAnsi" w:cstheme="minorBidi"/>
          <w:noProof/>
          <w:sz w:val="22"/>
          <w:szCs w:val="22"/>
        </w:rPr>
      </w:pPr>
      <w:hyperlink w:anchor="_Toc506816754" w:history="1">
        <w:r w:rsidR="00BE1BB3" w:rsidRPr="00283C59">
          <w:rPr>
            <w:rStyle w:val="Hyperlink"/>
            <w:noProof/>
          </w:rPr>
          <w:t>F.1 General</w:t>
        </w:r>
        <w:r w:rsidR="00BE1BB3">
          <w:rPr>
            <w:noProof/>
            <w:webHidden/>
          </w:rPr>
          <w:tab/>
        </w:r>
        <w:r w:rsidR="00BE1BB3">
          <w:rPr>
            <w:noProof/>
            <w:webHidden/>
          </w:rPr>
          <w:fldChar w:fldCharType="begin"/>
        </w:r>
        <w:r w:rsidR="00BE1BB3">
          <w:rPr>
            <w:noProof/>
            <w:webHidden/>
          </w:rPr>
          <w:instrText xml:space="preserve"> PAGEREF _Toc506816754 \h </w:instrText>
        </w:r>
        <w:r w:rsidR="00BE1BB3">
          <w:rPr>
            <w:noProof/>
            <w:webHidden/>
          </w:rPr>
        </w:r>
        <w:r w:rsidR="00BE1BB3">
          <w:rPr>
            <w:noProof/>
            <w:webHidden/>
          </w:rPr>
          <w:fldChar w:fldCharType="separate"/>
        </w:r>
        <w:r w:rsidR="00BE1BB3">
          <w:rPr>
            <w:noProof/>
            <w:webHidden/>
          </w:rPr>
          <w:t>90</w:t>
        </w:r>
        <w:r w:rsidR="00BE1BB3">
          <w:rPr>
            <w:noProof/>
            <w:webHidden/>
          </w:rPr>
          <w:fldChar w:fldCharType="end"/>
        </w:r>
      </w:hyperlink>
    </w:p>
    <w:p w14:paraId="25888863" w14:textId="681D38A3" w:rsidR="00BE1BB3" w:rsidRDefault="00A27CE2">
      <w:pPr>
        <w:pStyle w:val="TOC2"/>
        <w:tabs>
          <w:tab w:val="right" w:leader="dot" w:pos="9350"/>
        </w:tabs>
        <w:rPr>
          <w:rFonts w:asciiTheme="minorHAnsi" w:eastAsiaTheme="minorEastAsia" w:hAnsiTheme="minorHAnsi" w:cstheme="minorBidi"/>
          <w:noProof/>
          <w:sz w:val="22"/>
          <w:szCs w:val="22"/>
        </w:rPr>
      </w:pPr>
      <w:hyperlink w:anchor="_Toc506816755" w:history="1">
        <w:r w:rsidR="00BE1BB3" w:rsidRPr="00283C59">
          <w:rPr>
            <w:rStyle w:val="Hyperlink"/>
            <w:noProof/>
          </w:rPr>
          <w:t>F.2 Non-deterministic file format elements</w:t>
        </w:r>
        <w:r w:rsidR="00BE1BB3">
          <w:rPr>
            <w:noProof/>
            <w:webHidden/>
          </w:rPr>
          <w:tab/>
        </w:r>
        <w:r w:rsidR="00BE1BB3">
          <w:rPr>
            <w:noProof/>
            <w:webHidden/>
          </w:rPr>
          <w:fldChar w:fldCharType="begin"/>
        </w:r>
        <w:r w:rsidR="00BE1BB3">
          <w:rPr>
            <w:noProof/>
            <w:webHidden/>
          </w:rPr>
          <w:instrText xml:space="preserve"> PAGEREF _Toc506816755 \h </w:instrText>
        </w:r>
        <w:r w:rsidR="00BE1BB3">
          <w:rPr>
            <w:noProof/>
            <w:webHidden/>
          </w:rPr>
        </w:r>
        <w:r w:rsidR="00BE1BB3">
          <w:rPr>
            <w:noProof/>
            <w:webHidden/>
          </w:rPr>
          <w:fldChar w:fldCharType="separate"/>
        </w:r>
        <w:r w:rsidR="00BE1BB3">
          <w:rPr>
            <w:noProof/>
            <w:webHidden/>
          </w:rPr>
          <w:t>90</w:t>
        </w:r>
        <w:r w:rsidR="00BE1BB3">
          <w:rPr>
            <w:noProof/>
            <w:webHidden/>
          </w:rPr>
          <w:fldChar w:fldCharType="end"/>
        </w:r>
      </w:hyperlink>
    </w:p>
    <w:p w14:paraId="01E4F591" w14:textId="3C04DC91" w:rsidR="00BE1BB3" w:rsidRDefault="00A27CE2">
      <w:pPr>
        <w:pStyle w:val="TOC2"/>
        <w:tabs>
          <w:tab w:val="right" w:leader="dot" w:pos="9350"/>
        </w:tabs>
        <w:rPr>
          <w:rFonts w:asciiTheme="minorHAnsi" w:eastAsiaTheme="minorEastAsia" w:hAnsiTheme="minorHAnsi" w:cstheme="minorBidi"/>
          <w:noProof/>
          <w:sz w:val="22"/>
          <w:szCs w:val="22"/>
        </w:rPr>
      </w:pPr>
      <w:hyperlink w:anchor="_Toc506816756" w:history="1">
        <w:r w:rsidR="00BE1BB3" w:rsidRPr="00283C59">
          <w:rPr>
            <w:rStyle w:val="Hyperlink"/>
            <w:noProof/>
          </w:rPr>
          <w:t>F.3 Array and dictionary element ordering</w:t>
        </w:r>
        <w:r w:rsidR="00BE1BB3">
          <w:rPr>
            <w:noProof/>
            <w:webHidden/>
          </w:rPr>
          <w:tab/>
        </w:r>
        <w:r w:rsidR="00BE1BB3">
          <w:rPr>
            <w:noProof/>
            <w:webHidden/>
          </w:rPr>
          <w:fldChar w:fldCharType="begin"/>
        </w:r>
        <w:r w:rsidR="00BE1BB3">
          <w:rPr>
            <w:noProof/>
            <w:webHidden/>
          </w:rPr>
          <w:instrText xml:space="preserve"> PAGEREF _Toc506816756 \h </w:instrText>
        </w:r>
        <w:r w:rsidR="00BE1BB3">
          <w:rPr>
            <w:noProof/>
            <w:webHidden/>
          </w:rPr>
        </w:r>
        <w:r w:rsidR="00BE1BB3">
          <w:rPr>
            <w:noProof/>
            <w:webHidden/>
          </w:rPr>
          <w:fldChar w:fldCharType="separate"/>
        </w:r>
        <w:r w:rsidR="00BE1BB3">
          <w:rPr>
            <w:noProof/>
            <w:webHidden/>
          </w:rPr>
          <w:t>91</w:t>
        </w:r>
        <w:r w:rsidR="00BE1BB3">
          <w:rPr>
            <w:noProof/>
            <w:webHidden/>
          </w:rPr>
          <w:fldChar w:fldCharType="end"/>
        </w:r>
      </w:hyperlink>
    </w:p>
    <w:p w14:paraId="47AD669C" w14:textId="051145D5" w:rsidR="00BE1BB3" w:rsidRDefault="00A27CE2">
      <w:pPr>
        <w:pStyle w:val="TOC2"/>
        <w:tabs>
          <w:tab w:val="right" w:leader="dot" w:pos="9350"/>
        </w:tabs>
        <w:rPr>
          <w:rFonts w:asciiTheme="minorHAnsi" w:eastAsiaTheme="minorEastAsia" w:hAnsiTheme="minorHAnsi" w:cstheme="minorBidi"/>
          <w:noProof/>
          <w:sz w:val="22"/>
          <w:szCs w:val="22"/>
        </w:rPr>
      </w:pPr>
      <w:hyperlink w:anchor="_Toc506816757" w:history="1">
        <w:r w:rsidR="00BE1BB3" w:rsidRPr="00283C59">
          <w:rPr>
            <w:rStyle w:val="Hyperlink"/>
            <w:noProof/>
          </w:rPr>
          <w:t>F.4 Absolute paths</w:t>
        </w:r>
        <w:r w:rsidR="00BE1BB3">
          <w:rPr>
            <w:noProof/>
            <w:webHidden/>
          </w:rPr>
          <w:tab/>
        </w:r>
        <w:r w:rsidR="00BE1BB3">
          <w:rPr>
            <w:noProof/>
            <w:webHidden/>
          </w:rPr>
          <w:fldChar w:fldCharType="begin"/>
        </w:r>
        <w:r w:rsidR="00BE1BB3">
          <w:rPr>
            <w:noProof/>
            <w:webHidden/>
          </w:rPr>
          <w:instrText xml:space="preserve"> PAGEREF _Toc506816757 \h </w:instrText>
        </w:r>
        <w:r w:rsidR="00BE1BB3">
          <w:rPr>
            <w:noProof/>
            <w:webHidden/>
          </w:rPr>
        </w:r>
        <w:r w:rsidR="00BE1BB3">
          <w:rPr>
            <w:noProof/>
            <w:webHidden/>
          </w:rPr>
          <w:fldChar w:fldCharType="separate"/>
        </w:r>
        <w:r w:rsidR="00BE1BB3">
          <w:rPr>
            <w:noProof/>
            <w:webHidden/>
          </w:rPr>
          <w:t>91</w:t>
        </w:r>
        <w:r w:rsidR="00BE1BB3">
          <w:rPr>
            <w:noProof/>
            <w:webHidden/>
          </w:rPr>
          <w:fldChar w:fldCharType="end"/>
        </w:r>
      </w:hyperlink>
    </w:p>
    <w:p w14:paraId="62464B95" w14:textId="66C91C8C" w:rsidR="00BE1BB3" w:rsidRDefault="00A27CE2">
      <w:pPr>
        <w:pStyle w:val="TOC2"/>
        <w:tabs>
          <w:tab w:val="right" w:leader="dot" w:pos="9350"/>
        </w:tabs>
        <w:rPr>
          <w:rFonts w:asciiTheme="minorHAnsi" w:eastAsiaTheme="minorEastAsia" w:hAnsiTheme="minorHAnsi" w:cstheme="minorBidi"/>
          <w:noProof/>
          <w:sz w:val="22"/>
          <w:szCs w:val="22"/>
        </w:rPr>
      </w:pPr>
      <w:hyperlink w:anchor="_Toc506816758" w:history="1">
        <w:r w:rsidR="00BE1BB3" w:rsidRPr="00283C59">
          <w:rPr>
            <w:rStyle w:val="Hyperlink"/>
            <w:noProof/>
          </w:rPr>
          <w:t>F.5 Compensating for non-deterministic output</w:t>
        </w:r>
        <w:r w:rsidR="00BE1BB3">
          <w:rPr>
            <w:noProof/>
            <w:webHidden/>
          </w:rPr>
          <w:tab/>
        </w:r>
        <w:r w:rsidR="00BE1BB3">
          <w:rPr>
            <w:noProof/>
            <w:webHidden/>
          </w:rPr>
          <w:fldChar w:fldCharType="begin"/>
        </w:r>
        <w:r w:rsidR="00BE1BB3">
          <w:rPr>
            <w:noProof/>
            <w:webHidden/>
          </w:rPr>
          <w:instrText xml:space="preserve"> PAGEREF _Toc506816758 \h </w:instrText>
        </w:r>
        <w:r w:rsidR="00BE1BB3">
          <w:rPr>
            <w:noProof/>
            <w:webHidden/>
          </w:rPr>
        </w:r>
        <w:r w:rsidR="00BE1BB3">
          <w:rPr>
            <w:noProof/>
            <w:webHidden/>
          </w:rPr>
          <w:fldChar w:fldCharType="separate"/>
        </w:r>
        <w:r w:rsidR="00BE1BB3">
          <w:rPr>
            <w:noProof/>
            <w:webHidden/>
          </w:rPr>
          <w:t>91</w:t>
        </w:r>
        <w:r w:rsidR="00BE1BB3">
          <w:rPr>
            <w:noProof/>
            <w:webHidden/>
          </w:rPr>
          <w:fldChar w:fldCharType="end"/>
        </w:r>
      </w:hyperlink>
    </w:p>
    <w:p w14:paraId="3DCE8CF6" w14:textId="50B19D0B" w:rsidR="00BE1BB3" w:rsidRDefault="00A27CE2">
      <w:pPr>
        <w:pStyle w:val="TOC2"/>
        <w:tabs>
          <w:tab w:val="right" w:leader="dot" w:pos="9350"/>
        </w:tabs>
        <w:rPr>
          <w:rFonts w:asciiTheme="minorHAnsi" w:eastAsiaTheme="minorEastAsia" w:hAnsiTheme="minorHAnsi" w:cstheme="minorBidi"/>
          <w:noProof/>
          <w:sz w:val="22"/>
          <w:szCs w:val="22"/>
        </w:rPr>
      </w:pPr>
      <w:hyperlink w:anchor="_Toc506816759" w:history="1">
        <w:r w:rsidR="00BE1BB3" w:rsidRPr="00283C59">
          <w:rPr>
            <w:rStyle w:val="Hyperlink"/>
            <w:noProof/>
          </w:rPr>
          <w:t>F.6 Interaction between determinism and baselining</w:t>
        </w:r>
        <w:r w:rsidR="00BE1BB3">
          <w:rPr>
            <w:noProof/>
            <w:webHidden/>
          </w:rPr>
          <w:tab/>
        </w:r>
        <w:r w:rsidR="00BE1BB3">
          <w:rPr>
            <w:noProof/>
            <w:webHidden/>
          </w:rPr>
          <w:fldChar w:fldCharType="begin"/>
        </w:r>
        <w:r w:rsidR="00BE1BB3">
          <w:rPr>
            <w:noProof/>
            <w:webHidden/>
          </w:rPr>
          <w:instrText xml:space="preserve"> PAGEREF _Toc506816759 \h </w:instrText>
        </w:r>
        <w:r w:rsidR="00BE1BB3">
          <w:rPr>
            <w:noProof/>
            <w:webHidden/>
          </w:rPr>
        </w:r>
        <w:r w:rsidR="00BE1BB3">
          <w:rPr>
            <w:noProof/>
            <w:webHidden/>
          </w:rPr>
          <w:fldChar w:fldCharType="separate"/>
        </w:r>
        <w:r w:rsidR="00BE1BB3">
          <w:rPr>
            <w:noProof/>
            <w:webHidden/>
          </w:rPr>
          <w:t>92</w:t>
        </w:r>
        <w:r w:rsidR="00BE1BB3">
          <w:rPr>
            <w:noProof/>
            <w:webHidden/>
          </w:rPr>
          <w:fldChar w:fldCharType="end"/>
        </w:r>
      </w:hyperlink>
    </w:p>
    <w:p w14:paraId="3802A08B" w14:textId="58D5AE3C" w:rsidR="00BE1BB3" w:rsidRDefault="00A27CE2">
      <w:pPr>
        <w:pStyle w:val="TOC1"/>
        <w:rPr>
          <w:rFonts w:asciiTheme="minorHAnsi" w:eastAsiaTheme="minorEastAsia" w:hAnsiTheme="minorHAnsi" w:cstheme="minorBidi"/>
          <w:noProof/>
          <w:sz w:val="22"/>
          <w:szCs w:val="22"/>
        </w:rPr>
      </w:pPr>
      <w:hyperlink w:anchor="_Toc506816760" w:history="1">
        <w:r w:rsidR="00BE1BB3" w:rsidRPr="00283C59">
          <w:rPr>
            <w:rStyle w:val="Hyperlink"/>
            <w:noProof/>
          </w:rPr>
          <w:t>Appendix G. (Informative) Guidance on fixes</w:t>
        </w:r>
        <w:r w:rsidR="00BE1BB3">
          <w:rPr>
            <w:noProof/>
            <w:webHidden/>
          </w:rPr>
          <w:tab/>
        </w:r>
        <w:r w:rsidR="00BE1BB3">
          <w:rPr>
            <w:noProof/>
            <w:webHidden/>
          </w:rPr>
          <w:fldChar w:fldCharType="begin"/>
        </w:r>
        <w:r w:rsidR="00BE1BB3">
          <w:rPr>
            <w:noProof/>
            <w:webHidden/>
          </w:rPr>
          <w:instrText xml:space="preserve"> PAGEREF _Toc506816760 \h </w:instrText>
        </w:r>
        <w:r w:rsidR="00BE1BB3">
          <w:rPr>
            <w:noProof/>
            <w:webHidden/>
          </w:rPr>
        </w:r>
        <w:r w:rsidR="00BE1BB3">
          <w:rPr>
            <w:noProof/>
            <w:webHidden/>
          </w:rPr>
          <w:fldChar w:fldCharType="separate"/>
        </w:r>
        <w:r w:rsidR="00BE1BB3">
          <w:rPr>
            <w:noProof/>
            <w:webHidden/>
          </w:rPr>
          <w:t>93</w:t>
        </w:r>
        <w:r w:rsidR="00BE1BB3">
          <w:rPr>
            <w:noProof/>
            <w:webHidden/>
          </w:rPr>
          <w:fldChar w:fldCharType="end"/>
        </w:r>
      </w:hyperlink>
    </w:p>
    <w:p w14:paraId="57D5D2E8" w14:textId="7FE54D61" w:rsidR="00BE1BB3" w:rsidRDefault="00A27CE2">
      <w:pPr>
        <w:pStyle w:val="TOC1"/>
        <w:rPr>
          <w:rFonts w:asciiTheme="minorHAnsi" w:eastAsiaTheme="minorEastAsia" w:hAnsiTheme="minorHAnsi" w:cstheme="minorBidi"/>
          <w:noProof/>
          <w:sz w:val="22"/>
          <w:szCs w:val="22"/>
        </w:rPr>
      </w:pPr>
      <w:hyperlink w:anchor="_Toc506816761" w:history="1">
        <w:r w:rsidR="00BE1BB3" w:rsidRPr="00283C59">
          <w:rPr>
            <w:rStyle w:val="Hyperlink"/>
            <w:noProof/>
          </w:rPr>
          <w:t>Appendix H. (Informative) Examples</w:t>
        </w:r>
        <w:r w:rsidR="00BE1BB3">
          <w:rPr>
            <w:noProof/>
            <w:webHidden/>
          </w:rPr>
          <w:tab/>
        </w:r>
        <w:r w:rsidR="00BE1BB3">
          <w:rPr>
            <w:noProof/>
            <w:webHidden/>
          </w:rPr>
          <w:fldChar w:fldCharType="begin"/>
        </w:r>
        <w:r w:rsidR="00BE1BB3">
          <w:rPr>
            <w:noProof/>
            <w:webHidden/>
          </w:rPr>
          <w:instrText xml:space="preserve"> PAGEREF _Toc506816761 \h </w:instrText>
        </w:r>
        <w:r w:rsidR="00BE1BB3">
          <w:rPr>
            <w:noProof/>
            <w:webHidden/>
          </w:rPr>
        </w:r>
        <w:r w:rsidR="00BE1BB3">
          <w:rPr>
            <w:noProof/>
            <w:webHidden/>
          </w:rPr>
          <w:fldChar w:fldCharType="separate"/>
        </w:r>
        <w:r w:rsidR="00BE1BB3">
          <w:rPr>
            <w:noProof/>
            <w:webHidden/>
          </w:rPr>
          <w:t>94</w:t>
        </w:r>
        <w:r w:rsidR="00BE1BB3">
          <w:rPr>
            <w:noProof/>
            <w:webHidden/>
          </w:rPr>
          <w:fldChar w:fldCharType="end"/>
        </w:r>
      </w:hyperlink>
    </w:p>
    <w:p w14:paraId="4108E307" w14:textId="1F9F7B69" w:rsidR="00BE1BB3" w:rsidRDefault="00A27CE2">
      <w:pPr>
        <w:pStyle w:val="TOC2"/>
        <w:tabs>
          <w:tab w:val="right" w:leader="dot" w:pos="9350"/>
        </w:tabs>
        <w:rPr>
          <w:rFonts w:asciiTheme="minorHAnsi" w:eastAsiaTheme="minorEastAsia" w:hAnsiTheme="minorHAnsi" w:cstheme="minorBidi"/>
          <w:noProof/>
          <w:sz w:val="22"/>
          <w:szCs w:val="22"/>
        </w:rPr>
      </w:pPr>
      <w:hyperlink w:anchor="_Toc506816762" w:history="1">
        <w:r w:rsidR="00BE1BB3" w:rsidRPr="00283C59">
          <w:rPr>
            <w:rStyle w:val="Hyperlink"/>
            <w:noProof/>
          </w:rPr>
          <w:t>H.1 Minimal valid SARIF file resulting from a scan</w:t>
        </w:r>
        <w:r w:rsidR="00BE1BB3">
          <w:rPr>
            <w:noProof/>
            <w:webHidden/>
          </w:rPr>
          <w:tab/>
        </w:r>
        <w:r w:rsidR="00BE1BB3">
          <w:rPr>
            <w:noProof/>
            <w:webHidden/>
          </w:rPr>
          <w:fldChar w:fldCharType="begin"/>
        </w:r>
        <w:r w:rsidR="00BE1BB3">
          <w:rPr>
            <w:noProof/>
            <w:webHidden/>
          </w:rPr>
          <w:instrText xml:space="preserve"> PAGEREF _Toc506816762 \h </w:instrText>
        </w:r>
        <w:r w:rsidR="00BE1BB3">
          <w:rPr>
            <w:noProof/>
            <w:webHidden/>
          </w:rPr>
        </w:r>
        <w:r w:rsidR="00BE1BB3">
          <w:rPr>
            <w:noProof/>
            <w:webHidden/>
          </w:rPr>
          <w:fldChar w:fldCharType="separate"/>
        </w:r>
        <w:r w:rsidR="00BE1BB3">
          <w:rPr>
            <w:noProof/>
            <w:webHidden/>
          </w:rPr>
          <w:t>94</w:t>
        </w:r>
        <w:r w:rsidR="00BE1BB3">
          <w:rPr>
            <w:noProof/>
            <w:webHidden/>
          </w:rPr>
          <w:fldChar w:fldCharType="end"/>
        </w:r>
      </w:hyperlink>
    </w:p>
    <w:p w14:paraId="0CFA47BB" w14:textId="0253E28D" w:rsidR="00BE1BB3" w:rsidRDefault="00A27CE2">
      <w:pPr>
        <w:pStyle w:val="TOC2"/>
        <w:tabs>
          <w:tab w:val="right" w:leader="dot" w:pos="9350"/>
        </w:tabs>
        <w:rPr>
          <w:rFonts w:asciiTheme="minorHAnsi" w:eastAsiaTheme="minorEastAsia" w:hAnsiTheme="minorHAnsi" w:cstheme="minorBidi"/>
          <w:noProof/>
          <w:sz w:val="22"/>
          <w:szCs w:val="22"/>
        </w:rPr>
      </w:pPr>
      <w:hyperlink w:anchor="_Toc506816763" w:history="1">
        <w:r w:rsidR="00BE1BB3" w:rsidRPr="00283C59">
          <w:rPr>
            <w:rStyle w:val="Hyperlink"/>
            <w:noProof/>
          </w:rPr>
          <w:t>H.2 Minimal recommended SARIF file with source information</w:t>
        </w:r>
        <w:r w:rsidR="00BE1BB3">
          <w:rPr>
            <w:noProof/>
            <w:webHidden/>
          </w:rPr>
          <w:tab/>
        </w:r>
        <w:r w:rsidR="00BE1BB3">
          <w:rPr>
            <w:noProof/>
            <w:webHidden/>
          </w:rPr>
          <w:fldChar w:fldCharType="begin"/>
        </w:r>
        <w:r w:rsidR="00BE1BB3">
          <w:rPr>
            <w:noProof/>
            <w:webHidden/>
          </w:rPr>
          <w:instrText xml:space="preserve"> PAGEREF _Toc506816763 \h </w:instrText>
        </w:r>
        <w:r w:rsidR="00BE1BB3">
          <w:rPr>
            <w:noProof/>
            <w:webHidden/>
          </w:rPr>
        </w:r>
        <w:r w:rsidR="00BE1BB3">
          <w:rPr>
            <w:noProof/>
            <w:webHidden/>
          </w:rPr>
          <w:fldChar w:fldCharType="separate"/>
        </w:r>
        <w:r w:rsidR="00BE1BB3">
          <w:rPr>
            <w:noProof/>
            <w:webHidden/>
          </w:rPr>
          <w:t>94</w:t>
        </w:r>
        <w:r w:rsidR="00BE1BB3">
          <w:rPr>
            <w:noProof/>
            <w:webHidden/>
          </w:rPr>
          <w:fldChar w:fldCharType="end"/>
        </w:r>
      </w:hyperlink>
    </w:p>
    <w:p w14:paraId="789E8FA5" w14:textId="47F8502E" w:rsidR="00BE1BB3" w:rsidRDefault="00A27CE2">
      <w:pPr>
        <w:pStyle w:val="TOC2"/>
        <w:tabs>
          <w:tab w:val="right" w:leader="dot" w:pos="9350"/>
        </w:tabs>
        <w:rPr>
          <w:rFonts w:asciiTheme="minorHAnsi" w:eastAsiaTheme="minorEastAsia" w:hAnsiTheme="minorHAnsi" w:cstheme="minorBidi"/>
          <w:noProof/>
          <w:sz w:val="22"/>
          <w:szCs w:val="22"/>
        </w:rPr>
      </w:pPr>
      <w:hyperlink w:anchor="_Toc506816764" w:history="1">
        <w:r w:rsidR="00BE1BB3" w:rsidRPr="00283C59">
          <w:rPr>
            <w:rStyle w:val="Hyperlink"/>
            <w:noProof/>
          </w:rPr>
          <w:t>H.3 Minimal recommended SARIF file without source information</w:t>
        </w:r>
        <w:r w:rsidR="00BE1BB3">
          <w:rPr>
            <w:noProof/>
            <w:webHidden/>
          </w:rPr>
          <w:tab/>
        </w:r>
        <w:r w:rsidR="00BE1BB3">
          <w:rPr>
            <w:noProof/>
            <w:webHidden/>
          </w:rPr>
          <w:fldChar w:fldCharType="begin"/>
        </w:r>
        <w:r w:rsidR="00BE1BB3">
          <w:rPr>
            <w:noProof/>
            <w:webHidden/>
          </w:rPr>
          <w:instrText xml:space="preserve"> PAGEREF _Toc506816764 \h </w:instrText>
        </w:r>
        <w:r w:rsidR="00BE1BB3">
          <w:rPr>
            <w:noProof/>
            <w:webHidden/>
          </w:rPr>
        </w:r>
        <w:r w:rsidR="00BE1BB3">
          <w:rPr>
            <w:noProof/>
            <w:webHidden/>
          </w:rPr>
          <w:fldChar w:fldCharType="separate"/>
        </w:r>
        <w:r w:rsidR="00BE1BB3">
          <w:rPr>
            <w:noProof/>
            <w:webHidden/>
          </w:rPr>
          <w:t>95</w:t>
        </w:r>
        <w:r w:rsidR="00BE1BB3">
          <w:rPr>
            <w:noProof/>
            <w:webHidden/>
          </w:rPr>
          <w:fldChar w:fldCharType="end"/>
        </w:r>
      </w:hyperlink>
    </w:p>
    <w:p w14:paraId="75F9AE6A" w14:textId="1358CFF3" w:rsidR="00BE1BB3" w:rsidRDefault="00A27CE2">
      <w:pPr>
        <w:pStyle w:val="TOC2"/>
        <w:tabs>
          <w:tab w:val="right" w:leader="dot" w:pos="9350"/>
        </w:tabs>
        <w:rPr>
          <w:rFonts w:asciiTheme="minorHAnsi" w:eastAsiaTheme="minorEastAsia" w:hAnsiTheme="minorHAnsi" w:cstheme="minorBidi"/>
          <w:noProof/>
          <w:sz w:val="22"/>
          <w:szCs w:val="22"/>
        </w:rPr>
      </w:pPr>
      <w:hyperlink w:anchor="_Toc506816765" w:history="1">
        <w:r w:rsidR="00BE1BB3" w:rsidRPr="00283C59">
          <w:rPr>
            <w:rStyle w:val="Hyperlink"/>
            <w:noProof/>
          </w:rPr>
          <w:t>H.4 SARIF file for exporting rule metadata</w:t>
        </w:r>
        <w:r w:rsidR="00BE1BB3">
          <w:rPr>
            <w:noProof/>
            <w:webHidden/>
          </w:rPr>
          <w:tab/>
        </w:r>
        <w:r w:rsidR="00BE1BB3">
          <w:rPr>
            <w:noProof/>
            <w:webHidden/>
          </w:rPr>
          <w:fldChar w:fldCharType="begin"/>
        </w:r>
        <w:r w:rsidR="00BE1BB3">
          <w:rPr>
            <w:noProof/>
            <w:webHidden/>
          </w:rPr>
          <w:instrText xml:space="preserve"> PAGEREF _Toc506816765 \h </w:instrText>
        </w:r>
        <w:r w:rsidR="00BE1BB3">
          <w:rPr>
            <w:noProof/>
            <w:webHidden/>
          </w:rPr>
        </w:r>
        <w:r w:rsidR="00BE1BB3">
          <w:rPr>
            <w:noProof/>
            <w:webHidden/>
          </w:rPr>
          <w:fldChar w:fldCharType="separate"/>
        </w:r>
        <w:r w:rsidR="00BE1BB3">
          <w:rPr>
            <w:noProof/>
            <w:webHidden/>
          </w:rPr>
          <w:t>96</w:t>
        </w:r>
        <w:r w:rsidR="00BE1BB3">
          <w:rPr>
            <w:noProof/>
            <w:webHidden/>
          </w:rPr>
          <w:fldChar w:fldCharType="end"/>
        </w:r>
      </w:hyperlink>
    </w:p>
    <w:p w14:paraId="06A513EB" w14:textId="09C4A33A" w:rsidR="00BE1BB3" w:rsidRDefault="00A27CE2">
      <w:pPr>
        <w:pStyle w:val="TOC2"/>
        <w:tabs>
          <w:tab w:val="right" w:leader="dot" w:pos="9350"/>
        </w:tabs>
        <w:rPr>
          <w:rFonts w:asciiTheme="minorHAnsi" w:eastAsiaTheme="minorEastAsia" w:hAnsiTheme="minorHAnsi" w:cstheme="minorBidi"/>
          <w:noProof/>
          <w:sz w:val="22"/>
          <w:szCs w:val="22"/>
        </w:rPr>
      </w:pPr>
      <w:hyperlink w:anchor="_Toc506816766" w:history="1">
        <w:r w:rsidR="00BE1BB3" w:rsidRPr="00283C59">
          <w:rPr>
            <w:rStyle w:val="Hyperlink"/>
            <w:noProof/>
          </w:rPr>
          <w:t>H.5 Comprehensive SARIF file</w:t>
        </w:r>
        <w:r w:rsidR="00BE1BB3">
          <w:rPr>
            <w:noProof/>
            <w:webHidden/>
          </w:rPr>
          <w:tab/>
        </w:r>
        <w:r w:rsidR="00BE1BB3">
          <w:rPr>
            <w:noProof/>
            <w:webHidden/>
          </w:rPr>
          <w:fldChar w:fldCharType="begin"/>
        </w:r>
        <w:r w:rsidR="00BE1BB3">
          <w:rPr>
            <w:noProof/>
            <w:webHidden/>
          </w:rPr>
          <w:instrText xml:space="preserve"> PAGEREF _Toc506816766 \h </w:instrText>
        </w:r>
        <w:r w:rsidR="00BE1BB3">
          <w:rPr>
            <w:noProof/>
            <w:webHidden/>
          </w:rPr>
        </w:r>
        <w:r w:rsidR="00BE1BB3">
          <w:rPr>
            <w:noProof/>
            <w:webHidden/>
          </w:rPr>
          <w:fldChar w:fldCharType="separate"/>
        </w:r>
        <w:r w:rsidR="00BE1BB3">
          <w:rPr>
            <w:noProof/>
            <w:webHidden/>
          </w:rPr>
          <w:t>97</w:t>
        </w:r>
        <w:r w:rsidR="00BE1BB3">
          <w:rPr>
            <w:noProof/>
            <w:webHidden/>
          </w:rPr>
          <w:fldChar w:fldCharType="end"/>
        </w:r>
      </w:hyperlink>
    </w:p>
    <w:p w14:paraId="05F9D825" w14:textId="194F8355" w:rsidR="00BE1BB3" w:rsidRDefault="00A27CE2">
      <w:pPr>
        <w:pStyle w:val="TOC1"/>
        <w:rPr>
          <w:rFonts w:asciiTheme="minorHAnsi" w:eastAsiaTheme="minorEastAsia" w:hAnsiTheme="minorHAnsi" w:cstheme="minorBidi"/>
          <w:noProof/>
          <w:sz w:val="22"/>
          <w:szCs w:val="22"/>
        </w:rPr>
      </w:pPr>
      <w:hyperlink w:anchor="_Toc506816767" w:history="1">
        <w:r w:rsidR="00BE1BB3" w:rsidRPr="00283C59">
          <w:rPr>
            <w:rStyle w:val="Hyperlink"/>
            <w:noProof/>
          </w:rPr>
          <w:t>Appendix I. (Informative) Revision History</w:t>
        </w:r>
        <w:r w:rsidR="00BE1BB3">
          <w:rPr>
            <w:noProof/>
            <w:webHidden/>
          </w:rPr>
          <w:tab/>
        </w:r>
        <w:r w:rsidR="00BE1BB3">
          <w:rPr>
            <w:noProof/>
            <w:webHidden/>
          </w:rPr>
          <w:fldChar w:fldCharType="begin"/>
        </w:r>
        <w:r w:rsidR="00BE1BB3">
          <w:rPr>
            <w:noProof/>
            <w:webHidden/>
          </w:rPr>
          <w:instrText xml:space="preserve"> PAGEREF _Toc506816767 \h </w:instrText>
        </w:r>
        <w:r w:rsidR="00BE1BB3">
          <w:rPr>
            <w:noProof/>
            <w:webHidden/>
          </w:rPr>
        </w:r>
        <w:r w:rsidR="00BE1BB3">
          <w:rPr>
            <w:noProof/>
            <w:webHidden/>
          </w:rPr>
          <w:fldChar w:fldCharType="separate"/>
        </w:r>
        <w:r w:rsidR="00BE1BB3">
          <w:rPr>
            <w:noProof/>
            <w:webHidden/>
          </w:rPr>
          <w:t>103</w:t>
        </w:r>
        <w:r w:rsidR="00BE1BB3">
          <w:rPr>
            <w:noProof/>
            <w:webHidden/>
          </w:rPr>
          <w:fldChar w:fldCharType="end"/>
        </w:r>
      </w:hyperlink>
    </w:p>
    <w:p w14:paraId="300EBE96" w14:textId="21ABD97E"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06816482"/>
      <w:r>
        <w:lastRenderedPageBreak/>
        <w:t>Introduction</w:t>
      </w:r>
      <w:bookmarkEnd w:id="0"/>
      <w:bookmarkEnd w:id="3"/>
      <w:bookmarkEnd w:id="4"/>
    </w:p>
    <w:p w14:paraId="4160EA61" w14:textId="5508CCD6"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must often 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06816483"/>
      <w:bookmarkStart w:id="6" w:name="_Toc85472893"/>
      <w:bookmarkStart w:id="7" w:name="_Toc287332007"/>
      <w:r>
        <w:t>IPR Policy</w:t>
      </w:r>
      <w:bookmarkEnd w:id="5"/>
    </w:p>
    <w:p w14:paraId="46AF25ED" w14:textId="58EBE36B"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6C805E81"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06816484"/>
      <w:r>
        <w:t>Terminology</w:t>
      </w:r>
      <w:bookmarkEnd w:id="6"/>
      <w:bookmarkEnd w:id="7"/>
      <w:bookmarkEnd w:id="8"/>
    </w:p>
    <w:p w14:paraId="23C51B77" w14:textId="06E0F8E1"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61EE04EA" w:rsidR="00B05C99" w:rsidRDefault="00A27CE2"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033F63A5"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11825CC6"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512DD658"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6684D392" w:rsidR="0044419A" w:rsidRDefault="00A27CE2"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1B39323D" w:rsidR="0044419A" w:rsidRDefault="00A27CE2"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7777777" w:rsidR="0044419A" w:rsidRDefault="0044419A" w:rsidP="0044419A">
      <w:pPr>
        <w:pStyle w:val="Definition"/>
      </w:pPr>
      <w:r w:rsidRPr="0043737C">
        <w:t>sequence of program locations that specify a possible execution path through the code</w:t>
      </w:r>
    </w:p>
    <w:p w14:paraId="128B571C" w14:textId="77777777" w:rsidR="0044419A" w:rsidRDefault="0044419A" w:rsidP="0044419A">
      <w:pPr>
        <w:pStyle w:val="Definitionterm"/>
      </w:pPr>
      <w:bookmarkStart w:id="12" w:name="def_column"/>
      <w:r>
        <w:t>column</w:t>
      </w:r>
      <w:bookmarkEnd w:id="12"/>
    </w:p>
    <w:p w14:paraId="06998AFE" w14:textId="7C490A79"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3CE30C3B" w14:textId="0E6006FA" w:rsidR="00376AE7" w:rsidRDefault="00376AE7" w:rsidP="00376AE7">
      <w:pPr>
        <w:pStyle w:val="Definitionterm"/>
      </w:pPr>
      <w:bookmarkStart w:id="13" w:name="def_consumer"/>
      <w:r>
        <w:t>consumer</w:t>
      </w:r>
      <w:bookmarkEnd w:id="13"/>
    </w:p>
    <w:p w14:paraId="14F86C9B" w14:textId="6E2354E8" w:rsidR="00376AE7" w:rsidRPr="00376AE7" w:rsidRDefault="00376AE7" w:rsidP="00376AE7">
      <w:pPr>
        <w:pStyle w:val="Definition"/>
      </w:pPr>
      <w:r>
        <w:t>program that reads and interprets a SARIF log file</w:t>
      </w:r>
    </w:p>
    <w:p w14:paraId="68D35867" w14:textId="13941711" w:rsidR="00B05C99" w:rsidRDefault="00B05C99" w:rsidP="00B05C99">
      <w:pPr>
        <w:pStyle w:val="Definitionterm"/>
      </w:pPr>
      <w:r w:rsidRPr="002644D0">
        <w:t>converter</w:t>
      </w:r>
    </w:p>
    <w:p w14:paraId="0EF35B7C" w14:textId="1923CCA1" w:rsidR="00B05C99" w:rsidRDefault="00B05C99" w:rsidP="00B05C99">
      <w:pPr>
        <w:pStyle w:val="Definition"/>
      </w:pPr>
      <w:r w:rsidRPr="00C130CD">
        <w:t xml:space="preserve">program that </w:t>
      </w:r>
      <w:r w:rsidR="00376AE7">
        <w:t>transforms</w:t>
      </w:r>
      <w:r w:rsidR="00376AE7" w:rsidRPr="00C130CD">
        <w:t xml:space="preserve"> </w:t>
      </w:r>
      <w:r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Pr="00C130CD">
        <w:t xml:space="preserve"> into </w:t>
      </w:r>
      <w:r w:rsidR="00376AE7">
        <w:t>the SARIF</w:t>
      </w:r>
      <w:r w:rsidRPr="00C130CD">
        <w:t xml:space="preserve"> format</w:t>
      </w:r>
    </w:p>
    <w:p w14:paraId="57469406" w14:textId="024417E9" w:rsidR="00376AE7" w:rsidRDefault="00376AE7" w:rsidP="00376AE7">
      <w:pPr>
        <w:pStyle w:val="Definitionterm"/>
      </w:pPr>
      <w:bookmarkStart w:id="14" w:name="def_direct_producer"/>
      <w:r>
        <w:t>direct producer</w:t>
      </w:r>
      <w:bookmarkEnd w:id="14"/>
    </w:p>
    <w:p w14:paraId="0955FC92" w14:textId="0D6DFBF5" w:rsidR="00376AE7" w:rsidRPr="00376AE7" w:rsidRDefault="00A27CE2" w:rsidP="00376AE7">
      <w:pPr>
        <w:pStyle w:val="Definition"/>
      </w:pPr>
      <w:hyperlink w:anchor="def_static_analysis_tool" w:history="1">
        <w:r w:rsidR="00376AE7" w:rsidRPr="00376AE7">
          <w:rPr>
            <w:rStyle w:val="Hyperlink"/>
          </w:rPr>
          <w:t>analysis tool</w:t>
        </w:r>
      </w:hyperlink>
      <w:r w:rsidR="00376AE7">
        <w:t xml:space="preserve"> which directly produces output in the SARIF format</w:t>
      </w:r>
    </w:p>
    <w:p w14:paraId="70C0DA29" w14:textId="77777777" w:rsidR="0044419A" w:rsidRDefault="0044419A" w:rsidP="0044419A">
      <w:pPr>
        <w:pStyle w:val="Definitionterm"/>
      </w:pPr>
      <w:r>
        <w:t>embedded link</w:t>
      </w:r>
    </w:p>
    <w:p w14:paraId="317E5AEB" w14:textId="691303DD" w:rsidR="0044419A" w:rsidRPr="00B02B47" w:rsidRDefault="0044419A" w:rsidP="0044419A">
      <w:pPr>
        <w:pStyle w:val="Definition"/>
      </w:pPr>
      <w:r w:rsidRPr="00B02B47">
        <w:t xml:space="preserve">syntactic construct which enables a </w:t>
      </w:r>
      <w:hyperlink w:anchor="def_message" w:history="1">
        <w:r w:rsidRPr="0011364B">
          <w:rPr>
            <w:rStyle w:val="Hyperlink"/>
          </w:rPr>
          <w:t>message</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3DCF571F" w14:textId="77777777"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5" w:name="def_end_user"/>
      <w:r>
        <w:t>(end) user</w:t>
      </w:r>
      <w:bookmarkEnd w:id="15"/>
    </w:p>
    <w:p w14:paraId="2B9FF6D7" w14:textId="3AD34015"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13894EA0" w14:textId="77777777" w:rsidR="0044419A" w:rsidRDefault="0044419A" w:rsidP="0044419A">
      <w:pPr>
        <w:pStyle w:val="Definitionterm"/>
      </w:pPr>
      <w:r>
        <w:t>false positive</w:t>
      </w:r>
    </w:p>
    <w:p w14:paraId="159A1BF5" w14:textId="3483F459" w:rsidR="0044419A" w:rsidRDefault="00A27CE2"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6" w:name="def_file"/>
      <w:r>
        <w:t>file</w:t>
      </w:r>
      <w:bookmarkEnd w:id="16"/>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58774D66" w:rsidR="0044419A" w:rsidRDefault="00A27CE2"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7" w:name="def_line"/>
      <w:r>
        <w:t>line</w:t>
      </w:r>
      <w:bookmarkEnd w:id="17"/>
    </w:p>
    <w:p w14:paraId="1C2EBEBC" w14:textId="1F7EE047"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3C5A95CA" w14:textId="77777777" w:rsidR="0044419A" w:rsidRDefault="0044419A" w:rsidP="0044419A">
      <w:pPr>
        <w:pStyle w:val="Definitionterm"/>
      </w:pPr>
      <w:bookmarkStart w:id="18" w:name="def_log_file"/>
      <w:r>
        <w:t>log file</w:t>
      </w:r>
      <w:bookmarkEnd w:id="18"/>
    </w:p>
    <w:p w14:paraId="7A312E29" w14:textId="71AD0A63"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9" w:name="def_log_file_viewer"/>
      <w:r>
        <w:t>(log file) viewer</w:t>
      </w:r>
      <w:bookmarkEnd w:id="19"/>
    </w:p>
    <w:p w14:paraId="16E84D5B" w14:textId="16936C77" w:rsidR="0044419A" w:rsidRDefault="00A27CE2" w:rsidP="0044419A">
      <w:pPr>
        <w:pStyle w:val="Definition"/>
      </w:pPr>
      <w:hyperlink w:anchor="def_consumer" w:history="1">
        <w:r w:rsidR="00376AE7" w:rsidRPr="00376AE7">
          <w:rPr>
            <w:rStyle w:val="Hyperlink"/>
          </w:rPr>
          <w:t>consumer</w:t>
        </w:r>
      </w:hyperlink>
      <w:r w:rsidR="00376AE7" w:rsidRPr="00367B83">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0" w:name="def_logical_location"/>
      <w:r>
        <w:t>logical location</w:t>
      </w:r>
      <w:bookmarkEnd w:id="20"/>
    </w:p>
    <w:p w14:paraId="4BBB3B8A" w14:textId="30B4BD5D"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77777777" w:rsidR="0044419A" w:rsidRDefault="0044419A" w:rsidP="0044419A">
      <w:pPr>
        <w:pStyle w:val="Definitionterm"/>
      </w:pPr>
      <w:bookmarkStart w:id="21" w:name="def_message"/>
      <w:r>
        <w:t>message</w:t>
      </w:r>
      <w:bookmarkEnd w:id="21"/>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20D1721A" w:rsidR="0044419A" w:rsidRDefault="00A27CE2"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w:t>
      </w:r>
      <w:proofErr w:type="gramStart"/>
      <w:r w:rsidR="0044419A" w:rsidRPr="009F3F7F">
        <w:rPr>
          <w:rStyle w:val="CODEtemp"/>
        </w:rPr>
        <w:t>&gt;}*</w:t>
      </w:r>
      <w:proofErr w:type="gramEnd"/>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1E1316B4" w:rsidR="00646038" w:rsidRDefault="00A27CE2"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5D5AC743" w:rsidR="0044419A" w:rsidRDefault="00A27CE2"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2" w:name="def_newline_sequence"/>
      <w:r>
        <w:t>newline sequence</w:t>
      </w:r>
      <w:bookmarkEnd w:id="2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7E9B474D" w:rsidR="00646038" w:rsidRDefault="00A27CE2"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1D64BEC9"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3CF7F8CA" w:rsidR="0044419A" w:rsidRDefault="00A27CE2" w:rsidP="0044419A">
      <w:pPr>
        <w:pStyle w:val="Definition"/>
      </w:pPr>
      <w:hyperlink w:anchor="def_message" w:history="1">
        <w:r w:rsidR="0044419A" w:rsidRPr="005950DA">
          <w:rPr>
            <w:rStyle w:val="Hyperlink"/>
          </w:rPr>
          <w:t>message</w:t>
        </w:r>
      </w:hyperlink>
      <w:r w:rsidR="0044419A" w:rsidRPr="00B02B47">
        <w:t xml:space="preserve"> which does not contain any formatting information</w:t>
      </w:r>
    </w:p>
    <w:p w14:paraId="4BC79213" w14:textId="60483B01" w:rsidR="00646038" w:rsidRDefault="00646038" w:rsidP="0044419A">
      <w:pPr>
        <w:pStyle w:val="Definitionterm"/>
      </w:pPr>
      <w:bookmarkStart w:id="23" w:name="def_programming_artifact"/>
      <w:r>
        <w:t>(programming) artifact</w:t>
      </w:r>
    </w:p>
    <w:bookmarkEnd w:id="23"/>
    <w:p w14:paraId="423BBE77" w14:textId="10103A13"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4" w:name="def_problem"/>
      <w:r>
        <w:t>problem</w:t>
      </w:r>
      <w:bookmarkEnd w:id="24"/>
    </w:p>
    <w:p w14:paraId="6CDABD9B" w14:textId="59909277" w:rsidR="00B05C99" w:rsidRDefault="00A27CE2"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lastRenderedPageBreak/>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1A4FB57A" w:rsidR="0044419A" w:rsidRDefault="0044419A" w:rsidP="0044419A">
      <w:pPr>
        <w:pStyle w:val="Definition"/>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30A3A0B9" w14:textId="77777777" w:rsidR="0044419A" w:rsidRDefault="0044419A" w:rsidP="0044419A">
      <w:pPr>
        <w:pStyle w:val="Definitionterm"/>
      </w:pPr>
      <w:bookmarkStart w:id="25" w:name="def_region"/>
      <w:r>
        <w:t>region</w:t>
      </w:r>
      <w:bookmarkEnd w:id="25"/>
    </w:p>
    <w:p w14:paraId="1059A9E8" w14:textId="7EF1BF6A"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t>response file</w:t>
      </w:r>
    </w:p>
    <w:p w14:paraId="1E3201BF" w14:textId="65D8DF4B" w:rsidR="0044419A" w:rsidRDefault="00A27CE2"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77777777" w:rsidR="00B05C99" w:rsidRDefault="00B05C99" w:rsidP="00B05C99">
      <w:pPr>
        <w:pStyle w:val="Definitionterm"/>
      </w:pPr>
      <w:bookmarkStart w:id="26" w:name="def_result"/>
      <w:r>
        <w:t>result</w:t>
      </w:r>
      <w:bookmarkEnd w:id="26"/>
    </w:p>
    <w:p w14:paraId="7C7B90EF" w14:textId="7C69610C"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7A98452B" w:rsidR="00B05C99" w:rsidRDefault="00A27CE2"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7" w:name="def_result_management_system"/>
      <w:r>
        <w:t>result management system</w:t>
      </w:r>
      <w:bookmarkEnd w:id="27"/>
    </w:p>
    <w:p w14:paraId="1864B8E6" w14:textId="1AA042D8"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11310DAC"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77777777" w:rsidR="0044419A" w:rsidRDefault="0044419A" w:rsidP="0044419A">
      <w:pPr>
        <w:pStyle w:val="Definitionterm"/>
      </w:pPr>
      <w:r>
        <w:t>rich text message</w:t>
      </w:r>
    </w:p>
    <w:p w14:paraId="4E6504CF" w14:textId="21E6319D" w:rsidR="0044419A" w:rsidRDefault="00A27CE2" w:rsidP="0044419A">
      <w:pPr>
        <w:pStyle w:val="Definition"/>
      </w:pPr>
      <w:hyperlink w:anchor="def_message" w:history="1">
        <w:r w:rsidR="0044419A" w:rsidRPr="005950DA">
          <w:rPr>
            <w:rStyle w:val="Hyperlink"/>
          </w:rPr>
          <w:t>message</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28" w:name="def_rule"/>
      <w:r>
        <w:t>rule</w:t>
      </w:r>
      <w:bookmarkEnd w:id="28"/>
    </w:p>
    <w:p w14:paraId="40742D5C" w14:textId="170A1B5F"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79C8BBFD"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77777777" w:rsidR="00B05C99" w:rsidRDefault="00B05C99" w:rsidP="00B05C99">
      <w:pPr>
        <w:pStyle w:val="Note"/>
      </w:pPr>
      <w:r>
        <w:t xml:space="preserve">Example: </w:t>
      </w:r>
      <w:r w:rsidRPr="00C130CD">
        <w:t>“Variables must be initialized before use”, “Class names must begin with an uppercase letter”.</w:t>
      </w:r>
    </w:p>
    <w:p w14:paraId="4D1C2AB5" w14:textId="77777777" w:rsidR="00B05C99" w:rsidRDefault="00B05C99" w:rsidP="00B05C99">
      <w:pPr>
        <w:pStyle w:val="Definitionterm"/>
      </w:pPr>
      <w:r>
        <w:t>rule id</w:t>
      </w:r>
    </w:p>
    <w:p w14:paraId="4C9F5179" w14:textId="4EEED62C" w:rsidR="00B05C99" w:rsidRDefault="00A27CE2"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r>
        <w:t>rule metadata</w:t>
      </w:r>
    </w:p>
    <w:p w14:paraId="4DC3C58A" w14:textId="3B9B334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29" w:name="def_run"/>
      <w:r>
        <w:t>run</w:t>
      </w:r>
      <w:bookmarkEnd w:id="29"/>
    </w:p>
    <w:p w14:paraId="22615526" w14:textId="530FE783"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24316C0D"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550D454E" w14:textId="77777777" w:rsidR="00B05C99" w:rsidRDefault="00B05C99" w:rsidP="00B05C99">
      <w:pPr>
        <w:pStyle w:val="Definitionterm"/>
      </w:pPr>
      <w:bookmarkStart w:id="30" w:name="def_stable_value"/>
      <w:r>
        <w:lastRenderedPageBreak/>
        <w:t>stable value</w:t>
      </w:r>
      <w:bookmarkEnd w:id="30"/>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1" w:name="def_static_analysis_tool"/>
      <w:r>
        <w:t>(static analysis) tool</w:t>
      </w:r>
      <w:bookmarkEnd w:id="31"/>
    </w:p>
    <w:p w14:paraId="1D0151E8" w14:textId="170AF1F0"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in order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32" w:name="def_tag"/>
      <w:r>
        <w:t>tag</w:t>
      </w:r>
      <w:bookmarkEnd w:id="32"/>
    </w:p>
    <w:p w14:paraId="54E71C71" w14:textId="19F0350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33" w:name="def_text_file"/>
      <w:r>
        <w:t>text file</w:t>
      </w:r>
      <w:bookmarkEnd w:id="33"/>
    </w:p>
    <w:p w14:paraId="29A46E48" w14:textId="690A2AD2" w:rsidR="0044419A" w:rsidRDefault="00A27CE2"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3312FA9" w:rsidR="0044419A" w:rsidRDefault="00A27CE2" w:rsidP="0044419A">
      <w:pPr>
        <w:pStyle w:val="Definition"/>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61B08742" w14:textId="2B141251" w:rsidR="0003129F" w:rsidRDefault="0003129F" w:rsidP="0003129F">
      <w:pPr>
        <w:pStyle w:val="Definitionterm"/>
      </w:pPr>
      <w:r>
        <w:t>top-level file</w:t>
      </w:r>
    </w:p>
    <w:p w14:paraId="3C0F7DAD" w14:textId="70FE5270" w:rsidR="0003129F" w:rsidRDefault="00A27CE2"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67AD900A" w:rsidR="0044419A" w:rsidRDefault="00A27CE2"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34" w:name="def_triage"/>
      <w:r>
        <w:t>triage</w:t>
      </w:r>
      <w:bookmarkEnd w:id="34"/>
    </w:p>
    <w:p w14:paraId="38D08C7E" w14:textId="103A5DEB"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should be corrected</w:t>
      </w:r>
    </w:p>
    <w:p w14:paraId="36B04766" w14:textId="71868E63" w:rsidR="0044419A" w:rsidRDefault="0044419A" w:rsidP="0044419A">
      <w:pPr>
        <w:pStyle w:val="Definitionterm"/>
      </w:pPr>
      <w:r>
        <w:t>user</w:t>
      </w:r>
    </w:p>
    <w:p w14:paraId="52115F94" w14:textId="2A31BC3E"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510F4F05"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35" w:name="_Ref7502892"/>
      <w:bookmarkStart w:id="36" w:name="_Toc12011611"/>
      <w:bookmarkStart w:id="37" w:name="_Toc85472894"/>
      <w:bookmarkStart w:id="38" w:name="_Toc287332008"/>
      <w:bookmarkStart w:id="39" w:name="_Toc506816485"/>
      <w:r>
        <w:t>Normative</w:t>
      </w:r>
      <w:bookmarkEnd w:id="35"/>
      <w:bookmarkEnd w:id="36"/>
      <w:r>
        <w:t xml:space="preserve"> References</w:t>
      </w:r>
      <w:bookmarkEnd w:id="37"/>
      <w:bookmarkEnd w:id="38"/>
      <w:bookmarkEnd w:id="39"/>
    </w:p>
    <w:p w14:paraId="1CA20F39" w14:textId="3EB9E8F7" w:rsidR="00130B0A" w:rsidRDefault="00130B0A" w:rsidP="00130B0A">
      <w:pPr>
        <w:pStyle w:val="Ref"/>
        <w:rPr>
          <w:rStyle w:val="Refterm"/>
          <w:b w:val="0"/>
        </w:rPr>
      </w:pPr>
      <w:r w:rsidRPr="00EE7D13">
        <w:rPr>
          <w:rStyle w:val="Refterm"/>
        </w:rPr>
        <w:t>[</w:t>
      </w:r>
      <w:bookmarkStart w:id="40" w:name="BCP14"/>
      <w:r>
        <w:rPr>
          <w:rStyle w:val="Refterm"/>
        </w:rPr>
        <w:t>BCP14</w:t>
      </w:r>
      <w:bookmarkEnd w:id="40"/>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6A8CA73D" w14:textId="53574B02" w:rsidR="00AB66A4" w:rsidRDefault="00AB66A4" w:rsidP="00130B0A">
      <w:pPr>
        <w:pStyle w:val="Ref"/>
        <w:rPr>
          <w:rStyle w:val="Refterm"/>
          <w:b w:val="0"/>
        </w:rPr>
      </w:pPr>
      <w:r w:rsidRPr="00EE7D13">
        <w:rPr>
          <w:rStyle w:val="Refterm"/>
        </w:rPr>
        <w:t>[</w:t>
      </w:r>
      <w:bookmarkStart w:id="41" w:name="ECMA404"/>
      <w:r w:rsidRPr="00EE7D13">
        <w:rPr>
          <w:rStyle w:val="Refterm"/>
        </w:rPr>
        <w:t>ECMA404</w:t>
      </w:r>
      <w:bookmarkEnd w:id="41"/>
      <w:r w:rsidRPr="00EE7D13">
        <w:rPr>
          <w:rStyle w:val="Refterm"/>
        </w:rPr>
        <w:t>]</w:t>
      </w:r>
      <w:r w:rsidRPr="005126F2">
        <w:rPr>
          <w:rStyle w:val="Refterm"/>
          <w:b w:val="0"/>
        </w:rPr>
        <w:tab/>
      </w:r>
      <w:r>
        <w:rPr>
          <w:rStyle w:val="Refterm"/>
          <w:b w:val="0"/>
        </w:rPr>
        <w:t>“The JSON Data Interchange Format”, 1</w:t>
      </w:r>
      <w:r w:rsidRPr="0092395F">
        <w:rPr>
          <w:rStyle w:val="Refterm"/>
          <w:b w:val="0"/>
          <w:vertAlign w:val="superscript"/>
        </w:rPr>
        <w:t>st</w:t>
      </w:r>
      <w:r>
        <w:rPr>
          <w:rStyle w:val="Refterm"/>
          <w:b w:val="0"/>
        </w:rPr>
        <w:t xml:space="preserve"> Edition, ECMA-404, October</w:t>
      </w:r>
      <w:r w:rsidR="009C2B7C">
        <w:rPr>
          <w:rStyle w:val="Refterm"/>
          <w:b w:val="0"/>
        </w:rPr>
        <w:t xml:space="preserve"> 2013,</w:t>
      </w:r>
      <w:r>
        <w:rPr>
          <w:rStyle w:val="Refterm"/>
          <w:b w:val="0"/>
        </w:rPr>
        <w:t xml:space="preserve"> </w:t>
      </w:r>
      <w:hyperlink r:id="rId32" w:history="1">
        <w:r w:rsidRPr="00AC1D41">
          <w:rPr>
            <w:rStyle w:val="Hyperlink"/>
          </w:rPr>
          <w:t>http://ecma-international.org/publications/files/ECMA-ST/ECMA-404.pdf</w:t>
        </w:r>
      </w:hyperlink>
      <w:r w:rsidR="009C2B7C">
        <w:rPr>
          <w:rStyle w:val="Refterm"/>
          <w:b w:val="0"/>
        </w:rPr>
        <w:t>.</w:t>
      </w:r>
    </w:p>
    <w:p w14:paraId="5AA1F396" w14:textId="56E55D8C" w:rsidR="00AB66A4" w:rsidRDefault="00AB66A4" w:rsidP="00AB66A4">
      <w:pPr>
        <w:pStyle w:val="Ref"/>
      </w:pPr>
      <w:r w:rsidRPr="00EE7D13">
        <w:rPr>
          <w:rStyle w:val="Refterm"/>
        </w:rPr>
        <w:t>[</w:t>
      </w:r>
      <w:bookmarkStart w:id="42" w:name="FIPSPUB1804"/>
      <w:r w:rsidRPr="00EE7D13">
        <w:rPr>
          <w:rStyle w:val="Refterm"/>
        </w:rPr>
        <w:t>FIPSPUB180-4</w:t>
      </w:r>
      <w:bookmarkEnd w:id="42"/>
      <w:r w:rsidRPr="00EE7D13">
        <w:rPr>
          <w:rStyle w:val="Refterm"/>
        </w:rPr>
        <w:t>]</w:t>
      </w:r>
      <w:r>
        <w:tab/>
        <w:t>“Secure Hash Standard (SHS)”, FIPS PUB 180-4, August 2015</w:t>
      </w:r>
      <w:r w:rsidR="009C2B7C">
        <w:t>,</w:t>
      </w:r>
      <w:r>
        <w:t xml:space="preserve"> </w:t>
      </w:r>
      <w:hyperlink r:id="rId33" w:history="1">
        <w:r w:rsidRPr="00AC1D41">
          <w:rPr>
            <w:rStyle w:val="Hyperlink"/>
          </w:rPr>
          <w:t>http://nvlpubs.nist.gov/nistpubs/FIPS/NIST.FIPS.180-4.pdf</w:t>
        </w:r>
      </w:hyperlink>
      <w:r w:rsidR="009C2B7C">
        <w:t>.</w:t>
      </w:r>
    </w:p>
    <w:p w14:paraId="46FF15D1" w14:textId="4F722F81" w:rsidR="005B76B8" w:rsidRDefault="005B76B8" w:rsidP="005B76B8">
      <w:pPr>
        <w:pStyle w:val="Ref"/>
        <w:rPr>
          <w:rStyle w:val="Refterm"/>
          <w:b w:val="0"/>
        </w:rPr>
      </w:pPr>
      <w:r w:rsidRPr="00EE7D13">
        <w:rPr>
          <w:rStyle w:val="Refterm"/>
        </w:rPr>
        <w:t>[</w:t>
      </w:r>
      <w:bookmarkStart w:id="43" w:name="GFM"/>
      <w:r>
        <w:rPr>
          <w:rStyle w:val="Refterm"/>
        </w:rPr>
        <w:t>GFM</w:t>
      </w:r>
      <w:bookmarkEnd w:id="43"/>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055E043F" w14:textId="3842AB30" w:rsidR="00AB66A4" w:rsidRDefault="00AB66A4" w:rsidP="005B76B8">
      <w:pPr>
        <w:pStyle w:val="Ref"/>
      </w:pPr>
      <w:r w:rsidRPr="00EE7D13">
        <w:rPr>
          <w:rStyle w:val="Refterm"/>
        </w:rPr>
        <w:t>[</w:t>
      </w:r>
      <w:bookmarkStart w:id="44" w:name="ISO86012004"/>
      <w:r w:rsidRPr="00EE7D13">
        <w:rPr>
          <w:rStyle w:val="Refterm"/>
        </w:rPr>
        <w:t>ISO8601:2004</w:t>
      </w:r>
      <w:bookmarkEnd w:id="44"/>
      <w:r w:rsidRPr="00EE7D13">
        <w:rPr>
          <w:rStyle w:val="Refterm"/>
        </w:rPr>
        <w:t>]</w:t>
      </w:r>
      <w:r>
        <w:tab/>
        <w:t>“Data elements and interchange formats -- Information interchange -- Representation of dates and times”, ISO 8601:2004, December 2004</w:t>
      </w:r>
      <w:r w:rsidR="009C2B7C">
        <w:t>,</w:t>
      </w:r>
      <w:r>
        <w:t xml:space="preserve"> </w:t>
      </w:r>
      <w:hyperlink r:id="rId34" w:history="1">
        <w:r w:rsidRPr="00AC1D41">
          <w:rPr>
            <w:rStyle w:val="Hyperlink"/>
          </w:rPr>
          <w:t>https://www.iso.org/standard/40874.html</w:t>
        </w:r>
      </w:hyperlink>
      <w:r w:rsidR="009C2B7C">
        <w:t>.</w:t>
      </w:r>
    </w:p>
    <w:p w14:paraId="722E5E39" w14:textId="70AE166B" w:rsidR="004F385B" w:rsidRDefault="004F385B" w:rsidP="004F385B">
      <w:pPr>
        <w:pStyle w:val="Ref"/>
      </w:pPr>
      <w:r w:rsidRPr="00EE7D13">
        <w:rPr>
          <w:rStyle w:val="Refterm"/>
        </w:rPr>
        <w:t>[</w:t>
      </w:r>
      <w:bookmarkStart w:id="45" w:name="ISO14977"/>
      <w:r w:rsidRPr="00EE7D13">
        <w:rPr>
          <w:rStyle w:val="Refterm"/>
        </w:rPr>
        <w:t>ISO</w:t>
      </w:r>
      <w:r>
        <w:rPr>
          <w:rStyle w:val="Refterm"/>
        </w:rPr>
        <w:t>14977</w:t>
      </w:r>
      <w:r w:rsidRPr="00EE7D13">
        <w:rPr>
          <w:rStyle w:val="Refterm"/>
        </w:rPr>
        <w:t>:</w:t>
      </w:r>
      <w:r>
        <w:rPr>
          <w:rStyle w:val="Refterm"/>
        </w:rPr>
        <w:t>1996</w:t>
      </w:r>
      <w:bookmarkEnd w:id="45"/>
      <w:r w:rsidRPr="00EE7D13">
        <w:rPr>
          <w:rStyle w:val="Refterm"/>
        </w:rPr>
        <w:t>]</w:t>
      </w:r>
      <w:r>
        <w:tab/>
        <w:t>“Information technology – Syntactic metalanguage – Extended BNF”, ISO/IEC 14977:1996(E), December 1996,</w:t>
      </w:r>
      <w:r w:rsidR="003F242A">
        <w:t xml:space="preserve"> </w:t>
      </w:r>
      <w:hyperlink r:id="rId35" w:history="1">
        <w:r w:rsidR="003F242A" w:rsidRPr="00C51B14">
          <w:rPr>
            <w:rStyle w:val="Hyperlink"/>
          </w:rPr>
          <w:t>https://www.iso.org/standard/26153.html</w:t>
        </w:r>
      </w:hyperlink>
      <w:r w:rsidR="003F242A">
        <w:t>.</w:t>
      </w:r>
    </w:p>
    <w:p w14:paraId="2F4A3B08" w14:textId="619EF9BC" w:rsidR="00F85576" w:rsidRDefault="00F85576" w:rsidP="004F385B">
      <w:pPr>
        <w:pStyle w:val="Ref"/>
      </w:pPr>
      <w:r w:rsidRPr="00EE7D13">
        <w:rPr>
          <w:rStyle w:val="Refterm"/>
        </w:rPr>
        <w:lastRenderedPageBreak/>
        <w:t>[</w:t>
      </w:r>
      <w:bookmarkStart w:id="46" w:name="JSCHEMA01"/>
      <w:r w:rsidRPr="00EE7D13">
        <w:rPr>
          <w:rStyle w:val="Refterm"/>
        </w:rPr>
        <w:t>JSCHEMA01</w:t>
      </w:r>
      <w:bookmarkEnd w:id="46"/>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6" w:history="1">
        <w:r w:rsidRPr="00AC1D41">
          <w:rPr>
            <w:rStyle w:val="Hyperlink"/>
          </w:rPr>
          <w:t>http://json-schema.org/latest/json-schema-core.html</w:t>
        </w:r>
      </w:hyperlink>
      <w:r>
        <w:t>.</w:t>
      </w:r>
    </w:p>
    <w:p w14:paraId="40E940D8" w14:textId="2ADF8CAC" w:rsidR="00C02DEC" w:rsidRDefault="00C02DEC" w:rsidP="00F85576">
      <w:pPr>
        <w:pStyle w:val="Ref"/>
      </w:pPr>
      <w:r w:rsidRPr="00EE7D13">
        <w:rPr>
          <w:rStyle w:val="Refterm"/>
        </w:rPr>
        <w:t>[</w:t>
      </w:r>
      <w:bookmarkStart w:id="47" w:name="RFC2119"/>
      <w:r w:rsidRPr="00EE7D13">
        <w:rPr>
          <w:rStyle w:val="Refterm"/>
        </w:rPr>
        <w:t>RFC2119</w:t>
      </w:r>
      <w:bookmarkEnd w:id="47"/>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7" w:history="1">
        <w:r w:rsidR="000F3A82">
          <w:rPr>
            <w:rStyle w:val="Hyperlink"/>
          </w:rPr>
          <w:t>http://www.ietf.org/rfc/rfc2119.txt</w:t>
        </w:r>
      </w:hyperlink>
      <w:r w:rsidR="000F3A82">
        <w:t>.</w:t>
      </w:r>
    </w:p>
    <w:p w14:paraId="0259BD7A" w14:textId="5D24611F" w:rsidR="00AB66A4" w:rsidRDefault="00AB66A4" w:rsidP="00AB66A4">
      <w:pPr>
        <w:pStyle w:val="Ref"/>
      </w:pPr>
      <w:r w:rsidRPr="00EE7D13">
        <w:rPr>
          <w:rStyle w:val="Refterm"/>
        </w:rPr>
        <w:t>[</w:t>
      </w:r>
      <w:bookmarkStart w:id="48" w:name="RFC2045"/>
      <w:r w:rsidRPr="00EE7D13">
        <w:rPr>
          <w:rStyle w:val="Refterm"/>
        </w:rPr>
        <w:t>RFC2045</w:t>
      </w:r>
      <w:bookmarkEnd w:id="48"/>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8" w:history="1">
        <w:r>
          <w:rPr>
            <w:rStyle w:val="Hyperlink"/>
            <w:rFonts w:cs="Arial"/>
            <w:szCs w:val="20"/>
          </w:rPr>
          <w:t>http://www.rfc-editor.org/info/rfc2045</w:t>
        </w:r>
      </w:hyperlink>
      <w:r w:rsidR="009C2B7C">
        <w:t>.</w:t>
      </w:r>
    </w:p>
    <w:p w14:paraId="4CBA246D" w14:textId="57AEDCC5" w:rsidR="00C56762" w:rsidRPr="0052312C" w:rsidRDefault="00C56762" w:rsidP="00C56762">
      <w:pPr>
        <w:pStyle w:val="Ref"/>
      </w:pPr>
      <w:r>
        <w:rPr>
          <w:rStyle w:val="Refterm"/>
        </w:rPr>
        <w:t>[</w:t>
      </w:r>
      <w:bookmarkStart w:id="49" w:name="RFC3629"/>
      <w:r>
        <w:rPr>
          <w:rStyle w:val="Refterm"/>
        </w:rPr>
        <w:t>RFC3629</w:t>
      </w:r>
      <w:bookmarkEnd w:id="49"/>
      <w:r>
        <w:rPr>
          <w:rStyle w:val="Refterm"/>
        </w:rPr>
        <w:t>]</w:t>
      </w:r>
      <w:r>
        <w:rPr>
          <w:rStyle w:val="Refterm"/>
        </w:rPr>
        <w:tab/>
      </w:r>
      <w:r>
        <w:rPr>
          <w:rFonts w:cs="Arial"/>
          <w:szCs w:val="20"/>
        </w:rPr>
        <w:t xml:space="preserve">Yergeau, F., "UTF-8, a transformation format of ISO 10646", STD 63, RFC 3629, DOI 10.17487/RFC3629, November 2003, </w:t>
      </w:r>
      <w:hyperlink r:id="rId39" w:history="1">
        <w:r>
          <w:rPr>
            <w:rStyle w:val="Hyperlink"/>
            <w:rFonts w:cs="Arial"/>
            <w:szCs w:val="20"/>
          </w:rPr>
          <w:t>http://www.rfc-editor.org/info/rfc3629</w:t>
        </w:r>
      </w:hyperlink>
      <w:r>
        <w:rPr>
          <w:rFonts w:cs="Arial"/>
          <w:szCs w:val="20"/>
        </w:rPr>
        <w:t>.</w:t>
      </w:r>
    </w:p>
    <w:p w14:paraId="2D24B622" w14:textId="6A584ABB" w:rsidR="0092395F" w:rsidRDefault="00AB66A4" w:rsidP="00C56762">
      <w:pPr>
        <w:pStyle w:val="Ref"/>
      </w:pPr>
      <w:r w:rsidRPr="00EE7D13">
        <w:rPr>
          <w:rStyle w:val="Refterm"/>
        </w:rPr>
        <w:t>[</w:t>
      </w:r>
      <w:bookmarkStart w:id="50" w:name="RFC3986"/>
      <w:r w:rsidRPr="00EE7D13">
        <w:rPr>
          <w:rStyle w:val="Refterm"/>
        </w:rPr>
        <w:t>RFC3986</w:t>
      </w:r>
      <w:bookmarkEnd w:id="50"/>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0" w:history="1">
        <w:r>
          <w:rPr>
            <w:rStyle w:val="Hyperlink"/>
            <w:rFonts w:cs="Arial"/>
            <w:szCs w:val="20"/>
          </w:rPr>
          <w:t>http://www.rfc-editor.org/info/rfc3986</w:t>
        </w:r>
      </w:hyperlink>
      <w:r w:rsidRPr="00AB66A4">
        <w:t>.</w:t>
      </w:r>
    </w:p>
    <w:p w14:paraId="6D642014" w14:textId="5837C79E" w:rsidR="00C56762" w:rsidRDefault="00C56762" w:rsidP="00C56762">
      <w:pPr>
        <w:pStyle w:val="Ref"/>
      </w:pPr>
      <w:r>
        <w:rPr>
          <w:rStyle w:val="Refterm"/>
        </w:rPr>
        <w:t>[</w:t>
      </w:r>
      <w:bookmarkStart w:id="51" w:name="RFC5646"/>
      <w:r>
        <w:rPr>
          <w:rStyle w:val="Refterm"/>
        </w:rPr>
        <w:t>RFC5646</w:t>
      </w:r>
      <w:bookmarkEnd w:id="51"/>
      <w:r>
        <w:rPr>
          <w:rStyle w:val="Refterm"/>
        </w:rPr>
        <w:t>]</w:t>
      </w:r>
      <w:r>
        <w:rPr>
          <w:rStyle w:val="Refterm"/>
        </w:rPr>
        <w:tab/>
      </w:r>
      <w:r>
        <w:rPr>
          <w:rFonts w:cs="Arial"/>
          <w:szCs w:val="20"/>
        </w:rPr>
        <w:t xml:space="preserve">Phillips, A., Ed., and M. Davis, Ed., "Tags for Identifying Languages", BCP 47, RFC 5646, DOI 10.17487/RFC5646, September 2009, </w:t>
      </w:r>
      <w:hyperlink r:id="rId41" w:history="1">
        <w:r>
          <w:rPr>
            <w:rStyle w:val="Hyperlink"/>
            <w:rFonts w:cs="Arial"/>
            <w:szCs w:val="20"/>
          </w:rPr>
          <w:t>http://www.rfc-editor.org/info/rfc5646</w:t>
        </w:r>
      </w:hyperlink>
      <w:r>
        <w:rPr>
          <w:rFonts w:cs="Arial"/>
          <w:szCs w:val="20"/>
        </w:rPr>
        <w:t>.</w:t>
      </w:r>
    </w:p>
    <w:p w14:paraId="53DE693E" w14:textId="6EF1D083" w:rsidR="006E09CB" w:rsidRDefault="006E09CB" w:rsidP="00130B0A">
      <w:pPr>
        <w:pStyle w:val="Ref"/>
        <w:rPr>
          <w:rStyle w:val="Refterm"/>
        </w:rPr>
      </w:pPr>
      <w:r>
        <w:rPr>
          <w:rStyle w:val="Refterm"/>
        </w:rPr>
        <w:t>[</w:t>
      </w:r>
      <w:bookmarkStart w:id="52" w:name="RFC7763"/>
      <w:r>
        <w:rPr>
          <w:rStyle w:val="Refterm"/>
        </w:rPr>
        <w:t>RFC7763</w:t>
      </w:r>
      <w:bookmarkEnd w:id="52"/>
      <w:r>
        <w:rPr>
          <w:rStyle w:val="Refterm"/>
        </w:rPr>
        <w:t>]</w:t>
      </w:r>
      <w:r>
        <w:rPr>
          <w:rStyle w:val="Refterm"/>
        </w:rPr>
        <w:tab/>
      </w:r>
      <w:r w:rsidRPr="006E09CB">
        <w:rPr>
          <w:rFonts w:cs="Arial"/>
          <w:szCs w:val="20"/>
        </w:rPr>
        <w:t xml:space="preserve">Leonard, S., "The text/markdown Media Type", RFC 7763, DOI 10.17487/RFC7763, March 2016, </w:t>
      </w:r>
      <w:hyperlink r:id="rId42" w:history="1">
        <w:r w:rsidRPr="00705E4D">
          <w:rPr>
            <w:rStyle w:val="Hyperlink"/>
            <w:rFonts w:cs="Arial"/>
            <w:szCs w:val="20"/>
          </w:rPr>
          <w:t>http://www.rfc-editor.org/info/rfc7763</w:t>
        </w:r>
      </w:hyperlink>
      <w:r w:rsidRPr="006E09CB">
        <w:rPr>
          <w:rFonts w:cs="Arial"/>
          <w:szCs w:val="20"/>
        </w:rPr>
        <w:t>.</w:t>
      </w:r>
    </w:p>
    <w:p w14:paraId="1431D029" w14:textId="4DD922CE" w:rsidR="006E09CB" w:rsidRDefault="006E09CB" w:rsidP="006E09CB">
      <w:pPr>
        <w:pStyle w:val="Ref"/>
      </w:pPr>
      <w:r>
        <w:rPr>
          <w:rStyle w:val="Refterm"/>
          <w:bCs w:val="0"/>
        </w:rPr>
        <w:t>[</w:t>
      </w:r>
      <w:bookmarkStart w:id="53" w:name="RFC7764"/>
      <w:r>
        <w:rPr>
          <w:rStyle w:val="Refterm"/>
          <w:bCs w:val="0"/>
        </w:rPr>
        <w:t>RFC7764</w:t>
      </w:r>
      <w:bookmarkEnd w:id="53"/>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3" w:history="1">
        <w:r>
          <w:rPr>
            <w:rStyle w:val="Hyperlink"/>
            <w:rFonts w:cs="Arial"/>
            <w:szCs w:val="20"/>
          </w:rPr>
          <w:t>http://www.rfc-editor.org/info/rfc7764</w:t>
        </w:r>
      </w:hyperlink>
      <w:r>
        <w:rPr>
          <w:rFonts w:cs="Arial"/>
          <w:szCs w:val="20"/>
        </w:rPr>
        <w:t>.</w:t>
      </w:r>
    </w:p>
    <w:p w14:paraId="52743238" w14:textId="102FEB89" w:rsidR="00130B0A" w:rsidRDefault="00130B0A" w:rsidP="00130B0A">
      <w:pPr>
        <w:pStyle w:val="Ref"/>
      </w:pPr>
      <w:r>
        <w:rPr>
          <w:rStyle w:val="Refterm"/>
          <w:bCs w:val="0"/>
        </w:rPr>
        <w:t>[</w:t>
      </w:r>
      <w:bookmarkStart w:id="54" w:name="RFC8174"/>
      <w:r>
        <w:rPr>
          <w:rStyle w:val="Refterm"/>
          <w:bCs w:val="0"/>
        </w:rPr>
        <w:t>RFC8174</w:t>
      </w:r>
      <w:bookmarkEnd w:id="54"/>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r w:rsidR="002B57DD" w:rsidRPr="002B57DD">
        <w:rPr>
          <w:rFonts w:cs="Arial"/>
          <w:szCs w:val="20"/>
        </w:rPr>
        <w:t>http://www.rfc-editor.org/info/rfc8174</w:t>
      </w:r>
      <w:r>
        <w:rPr>
          <w:rFonts w:cs="Arial"/>
          <w:szCs w:val="20"/>
        </w:rPr>
        <w:t>.</w:t>
      </w:r>
    </w:p>
    <w:p w14:paraId="4576BD98" w14:textId="1E19245C" w:rsidR="00F85576" w:rsidRPr="00F85576" w:rsidRDefault="00F85576" w:rsidP="00130B0A">
      <w:pPr>
        <w:pStyle w:val="Ref"/>
        <w:rPr>
          <w:rStyle w:val="Refterm"/>
          <w:b w:val="0"/>
        </w:rPr>
      </w:pPr>
      <w:r>
        <w:rPr>
          <w:rStyle w:val="Refterm"/>
        </w:rPr>
        <w:t>[</w:t>
      </w:r>
      <w:bookmarkStart w:id="55" w:name="SEMVER"/>
      <w:r>
        <w:rPr>
          <w:rStyle w:val="Refterm"/>
        </w:rPr>
        <w:t>SEMVER</w:t>
      </w:r>
      <w:bookmarkEnd w:id="55"/>
      <w:r>
        <w:rPr>
          <w:rStyle w:val="Refterm"/>
        </w:rPr>
        <w:t>]</w:t>
      </w:r>
      <w:r>
        <w:rPr>
          <w:rStyle w:val="Refterm"/>
        </w:rPr>
        <w:tab/>
      </w:r>
      <w:r>
        <w:t xml:space="preserve">“Semantic Versioning 2.0.0”, </w:t>
      </w:r>
      <w:hyperlink r:id="rId44" w:history="1">
        <w:r w:rsidRPr="004776BD">
          <w:rPr>
            <w:rStyle w:val="Hyperlink"/>
          </w:rPr>
          <w:t>http://semver.org/</w:t>
        </w:r>
      </w:hyperlink>
      <w:r>
        <w:t>.</w:t>
      </w:r>
    </w:p>
    <w:p w14:paraId="590D7B5A" w14:textId="4594AA00" w:rsidR="0092395F" w:rsidRDefault="00DE0F9F" w:rsidP="00F85576">
      <w:pPr>
        <w:pStyle w:val="Ref"/>
      </w:pPr>
      <w:r>
        <w:rPr>
          <w:rStyle w:val="Refterm"/>
        </w:rPr>
        <w:t>[</w:t>
      </w:r>
      <w:bookmarkStart w:id="56" w:name="UNICODE10"/>
      <w:r>
        <w:rPr>
          <w:rStyle w:val="Refterm"/>
        </w:rPr>
        <w:t>UNICODE10</w:t>
      </w:r>
      <w:bookmarkEnd w:id="56"/>
      <w:r>
        <w:rPr>
          <w:rStyle w:val="Refterm"/>
        </w:rPr>
        <w:t>]</w:t>
      </w:r>
      <w:r>
        <w:rPr>
          <w:rStyle w:val="Refterm"/>
        </w:rPr>
        <w:tab/>
      </w:r>
      <w:r>
        <w:t xml:space="preserve">Unicode 10.0, June 2017, </w:t>
      </w:r>
      <w:hyperlink r:id="rId45" w:history="1">
        <w:r w:rsidRPr="00AC1D41">
          <w:rPr>
            <w:rStyle w:val="Hyperlink"/>
          </w:rPr>
          <w:t>http://www.unicode.org/versions/Unicode10.0.0/</w:t>
        </w:r>
      </w:hyperlink>
    </w:p>
    <w:p w14:paraId="1AFFEE78" w14:textId="77777777" w:rsidR="00C02DEC" w:rsidRDefault="00C02DEC" w:rsidP="00A710C8">
      <w:pPr>
        <w:pStyle w:val="Heading2"/>
      </w:pPr>
      <w:bookmarkStart w:id="57" w:name="_Toc85472895"/>
      <w:bookmarkStart w:id="58" w:name="_Toc287332009"/>
      <w:bookmarkStart w:id="59" w:name="_Toc506816486"/>
      <w:r>
        <w:t>Non-Normative References</w:t>
      </w:r>
      <w:bookmarkEnd w:id="57"/>
      <w:bookmarkEnd w:id="58"/>
      <w:bookmarkEnd w:id="59"/>
    </w:p>
    <w:p w14:paraId="1067680D" w14:textId="734A8DE6" w:rsidR="00D422AB" w:rsidRDefault="00D422AB" w:rsidP="00D422AB">
      <w:pPr>
        <w:pStyle w:val="Ref"/>
        <w:rPr>
          <w:rStyle w:val="Refterm"/>
          <w:b w:val="0"/>
        </w:rPr>
      </w:pPr>
      <w:r w:rsidRPr="001A52C9">
        <w:rPr>
          <w:rStyle w:val="Refterm"/>
        </w:rPr>
        <w:t>[</w:t>
      </w:r>
      <w:bookmarkStart w:id="60" w:name="CMARK"/>
      <w:r>
        <w:rPr>
          <w:rStyle w:val="Refterm"/>
        </w:rPr>
        <w:t>CMARK</w:t>
      </w:r>
      <w:bookmarkEnd w:id="60"/>
      <w:r w:rsidRPr="001A52C9">
        <w:rPr>
          <w:rStyle w:val="Refterm"/>
        </w:rPr>
        <w:t>]</w:t>
      </w:r>
      <w:r w:rsidRPr="005126F2">
        <w:rPr>
          <w:rStyle w:val="Refterm"/>
          <w:b w:val="0"/>
        </w:rPr>
        <w:tab/>
      </w:r>
      <w:r w:rsidRPr="00D422AB">
        <w:t xml:space="preserve">“CommonMark Spec”, Version 0.28, (2017-08-01), </w:t>
      </w:r>
      <w:hyperlink r:id="rId46" w:history="1">
        <w:r w:rsidRPr="00705E4D">
          <w:rPr>
            <w:rStyle w:val="Hyperlink"/>
          </w:rPr>
          <w:t>http://spec.commonmark.org/0.28/</w:t>
        </w:r>
      </w:hyperlink>
      <w:r w:rsidRPr="00D422AB">
        <w:t>.</w:t>
      </w:r>
    </w:p>
    <w:p w14:paraId="1FDA798B" w14:textId="0E32B0D6" w:rsidR="00A86F30" w:rsidRDefault="00A86F30" w:rsidP="00D422AB">
      <w:pPr>
        <w:pStyle w:val="Ref"/>
        <w:rPr>
          <w:rStyle w:val="Refterm"/>
          <w:b w:val="0"/>
        </w:rPr>
      </w:pPr>
      <w:r w:rsidRPr="001A52C9">
        <w:rPr>
          <w:rStyle w:val="Refterm"/>
        </w:rPr>
        <w:t>[</w:t>
      </w:r>
      <w:bookmarkStart w:id="61" w:name="CWE"/>
      <w:r>
        <w:rPr>
          <w:rStyle w:val="Refterm"/>
        </w:rPr>
        <w:t>CWE</w:t>
      </w:r>
      <w:bookmarkEnd w:id="61"/>
      <w:r w:rsidRPr="001A52C9">
        <w:rPr>
          <w:rStyle w:val="Refterm"/>
        </w:rPr>
        <w:t>]</w:t>
      </w:r>
      <w:r w:rsidRPr="005126F2">
        <w:rPr>
          <w:rStyle w:val="Refterm"/>
          <w:b w:val="0"/>
        </w:rPr>
        <w:tab/>
      </w:r>
      <w:r w:rsidRPr="0052312C">
        <w:t>“</w:t>
      </w:r>
      <w:r>
        <w:t>Common Weakness Enumeration</w:t>
      </w:r>
      <w:r w:rsidRPr="0052312C">
        <w:t xml:space="preserve">”, </w:t>
      </w:r>
      <w:hyperlink r:id="rId47" w:history="1">
        <w:r w:rsidR="00F84A73" w:rsidRPr="00705E4D">
          <w:rPr>
            <w:rStyle w:val="Hyperlink"/>
          </w:rPr>
          <w:t>https://cwe.mitre.org</w:t>
        </w:r>
      </w:hyperlink>
      <w:r w:rsidR="00F84A73">
        <w:t>.</w:t>
      </w:r>
    </w:p>
    <w:p w14:paraId="45B8378B" w14:textId="49B6B405" w:rsidR="00F84A73" w:rsidRDefault="00F84A73" w:rsidP="00F84A73">
      <w:pPr>
        <w:pStyle w:val="Ref"/>
        <w:rPr>
          <w:rStyle w:val="Refterm"/>
          <w:b w:val="0"/>
        </w:rPr>
      </w:pPr>
      <w:r w:rsidRPr="001A52C9">
        <w:rPr>
          <w:rStyle w:val="Refterm"/>
        </w:rPr>
        <w:t>[</w:t>
      </w:r>
      <w:bookmarkStart w:id="62" w:name="GFMCMARK"/>
      <w:r>
        <w:rPr>
          <w:rStyle w:val="Refterm"/>
        </w:rPr>
        <w:t>GFMCMARK</w:t>
      </w:r>
      <w:bookmarkEnd w:id="62"/>
      <w:r w:rsidRPr="001A52C9">
        <w:rPr>
          <w:rStyle w:val="Refterm"/>
        </w:rPr>
        <w:t>]</w:t>
      </w:r>
      <w:r w:rsidRPr="005126F2">
        <w:rPr>
          <w:rStyle w:val="Refterm"/>
          <w:b w:val="0"/>
        </w:rPr>
        <w:tab/>
      </w:r>
      <w:r w:rsidRPr="00F84A73">
        <w:t xml:space="preserve">“GitHub's fork of cmark, a CommonMark parsing and rendering library and program in C”, </w:t>
      </w:r>
      <w:hyperlink r:id="rId48" w:history="1">
        <w:r w:rsidRPr="00705E4D">
          <w:rPr>
            <w:rStyle w:val="Hyperlink"/>
          </w:rPr>
          <w:t>https://github.com/github/cmark</w:t>
        </w:r>
      </w:hyperlink>
      <w:r w:rsidRPr="00F84A73">
        <w:t>.</w:t>
      </w:r>
    </w:p>
    <w:p w14:paraId="0FEC2F43" w14:textId="0124F917" w:rsidR="00F84A73" w:rsidRDefault="00F84A73" w:rsidP="00F84A73">
      <w:pPr>
        <w:pStyle w:val="Ref"/>
        <w:rPr>
          <w:rStyle w:val="Refterm"/>
          <w:b w:val="0"/>
        </w:rPr>
      </w:pPr>
      <w:r w:rsidRPr="001A52C9">
        <w:rPr>
          <w:rStyle w:val="Refterm"/>
        </w:rPr>
        <w:t>[</w:t>
      </w:r>
      <w:bookmarkStart w:id="63" w:name="GFMENG"/>
      <w:r>
        <w:rPr>
          <w:rStyle w:val="Refterm"/>
        </w:rPr>
        <w:t>GFMENG</w:t>
      </w:r>
      <w:bookmarkEnd w:id="63"/>
      <w:r w:rsidRPr="001A52C9">
        <w:rPr>
          <w:rStyle w:val="Refterm"/>
        </w:rPr>
        <w:t>]</w:t>
      </w:r>
      <w:r w:rsidRPr="005126F2">
        <w:rPr>
          <w:rStyle w:val="Refterm"/>
          <w:b w:val="0"/>
        </w:rPr>
        <w:tab/>
      </w:r>
      <w:r w:rsidRPr="00F84A73">
        <w:t xml:space="preserve">“GitHub Engineering: A formal spec for GitHub Flavored Markdown”, </w:t>
      </w:r>
      <w:hyperlink r:id="rId49" w:history="1">
        <w:r w:rsidRPr="00705E4D">
          <w:rPr>
            <w:rStyle w:val="Hyperlink"/>
          </w:rPr>
          <w:t>https://githubengineering.com/a-formal-spec-for-github-markdown/</w:t>
        </w:r>
      </w:hyperlink>
      <w:r w:rsidRPr="00F84A73">
        <w:t>.</w:t>
      </w:r>
    </w:p>
    <w:p w14:paraId="676C3FD1" w14:textId="02748F99"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0" w:history="1">
        <w:r w:rsidR="0052312C" w:rsidRPr="00AC1D41">
          <w:rPr>
            <w:rStyle w:val="Hyperlink"/>
          </w:rPr>
          <w:t>https://www.iso.org/standard/57853.html</w:t>
        </w:r>
      </w:hyperlink>
      <w:r w:rsidR="00F50B4E">
        <w:rPr>
          <w:rStyle w:val="Hyperlink"/>
        </w:rPr>
        <w:t>.</w:t>
      </w:r>
    </w:p>
    <w:p w14:paraId="6A7E9801" w14:textId="4CB58273"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1" w:history="1">
        <w:r w:rsidR="00361885" w:rsidRPr="00AC1D41">
          <w:rPr>
            <w:rStyle w:val="Hyperlink"/>
          </w:rPr>
          <w:t>https://www.iso.org/standard/64029.html</w:t>
        </w:r>
      </w:hyperlink>
      <w:r w:rsidR="00F50B4E">
        <w:rPr>
          <w:rStyle w:val="Hyperlink"/>
        </w:rPr>
        <w:t>.</w:t>
      </w:r>
    </w:p>
    <w:p w14:paraId="33244B84" w14:textId="6A5A5F02"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64" w:name="_Toc506816487"/>
      <w:r>
        <w:lastRenderedPageBreak/>
        <w:t>Conventions</w:t>
      </w:r>
      <w:bookmarkEnd w:id="64"/>
    </w:p>
    <w:p w14:paraId="50E64719" w14:textId="2428E7E7" w:rsidR="0012387E" w:rsidRPr="0012387E" w:rsidRDefault="0012387E" w:rsidP="0012387E"/>
    <w:p w14:paraId="2D42620D" w14:textId="4CD3D186" w:rsidR="0012387E" w:rsidRDefault="00EE7D13" w:rsidP="0012387E">
      <w:pPr>
        <w:pStyle w:val="Heading2"/>
      </w:pPr>
      <w:bookmarkStart w:id="65" w:name="_Toc506816488"/>
      <w:r>
        <w:t>General</w:t>
      </w:r>
      <w:bookmarkEnd w:id="65"/>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66" w:name="_Toc506816489"/>
      <w:r>
        <w:t>Format examples</w:t>
      </w:r>
      <w:bookmarkEnd w:id="66"/>
    </w:p>
    <w:p w14:paraId="0C763244" w14:textId="27FBD088"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ECMA404" w:history="1">
        <w:r w:rsidR="00F66C85" w:rsidRPr="00F66C85">
          <w:rPr>
            <w:rStyle w:val="Hyperlink"/>
          </w:rPr>
          <w:t>ECMA404</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67" w:name="_Toc506816490"/>
      <w:r>
        <w:t>Property notation</w:t>
      </w:r>
      <w:bookmarkEnd w:id="67"/>
    </w:p>
    <w:p w14:paraId="30DDC891" w14:textId="234DE53E" w:rsidR="00616C1A" w:rsidRDefault="00616C1A" w:rsidP="00616C1A">
      <w:r w:rsidRPr="00616C1A">
        <w:t xml:space="preserve">A JSON object consists of a set of </w:t>
      </w:r>
      <w:r w:rsidR="0037269A">
        <w:t>properties</w:t>
      </w:r>
      <w:r w:rsidRPr="00616C1A">
        <w:t xml:space="preserve">. The value </w:t>
      </w:r>
      <w:r w:rsidR="0037269A">
        <w:t xml:space="preserve">of a property </w:t>
      </w:r>
      <w:r w:rsidRPr="00616C1A">
        <w:t xml:space="preserve">may 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proofErr w:type="gramStart"/>
      <w:r w:rsidRPr="00801EC5">
        <w:rPr>
          <w:rStyle w:val="CODEtemp"/>
        </w:rPr>
        <w:t>physicalLocation.region.length</w:t>
      </w:r>
      <w:proofErr w:type="gramEnd"/>
      <w:r w:rsidRPr="00616C1A">
        <w:t>.</w:t>
      </w:r>
    </w:p>
    <w:p w14:paraId="7E604B2B" w14:textId="36E6CF0E" w:rsidR="00D5271C" w:rsidRDefault="00D5271C" w:rsidP="004F385B">
      <w:pPr>
        <w:pStyle w:val="Heading2"/>
      </w:pPr>
      <w:bookmarkStart w:id="68" w:name="_Toc506816491"/>
      <w:r>
        <w:t>Syntax notation</w:t>
      </w:r>
      <w:bookmarkEnd w:id="68"/>
    </w:p>
    <w:p w14:paraId="15BCDF38" w14:textId="027BAE1A"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1012B0">
      <w:pPr>
        <w:pStyle w:val="ListParagraph"/>
        <w:numPr>
          <w:ilvl w:val="0"/>
          <w:numId w:val="5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w:t>
      </w:r>
      <w:proofErr w:type="gramStart"/>
      <w:r>
        <w:t>{ decimal</w:t>
      </w:r>
      <w:proofErr w:type="gramEnd"/>
      <w:r>
        <w:t xml:space="preserve"> digit };</w:t>
      </w:r>
    </w:p>
    <w:p w14:paraId="635B1C26" w14:textId="7C16BCDF" w:rsidR="001012B0" w:rsidRDefault="001012B0" w:rsidP="001012B0">
      <w:pPr>
        <w:pStyle w:val="ListParagraph"/>
        <w:numPr>
          <w:ilvl w:val="0"/>
          <w:numId w:val="5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 xml:space="preserve">SON string </w:t>
      </w:r>
      <w:proofErr w:type="gramStart"/>
      <w:r w:rsidRPr="00730960">
        <w:rPr>
          <w:rStyle w:val="CODEtemp"/>
        </w:rPr>
        <w:t>character</w:t>
      </w:r>
      <w:r>
        <w:rPr>
          <w:rStyle w:val="CODEtemp"/>
        </w:rPr>
        <w:t xml:space="preserve"> ?</w:t>
      </w:r>
      <w:proofErr w:type="gramEnd"/>
    </w:p>
    <w:p w14:paraId="6CBC9DED" w14:textId="1997EE0A" w:rsidR="001012B0" w:rsidRPr="00D5271C" w:rsidRDefault="001012B0" w:rsidP="001012B0"/>
    <w:p w14:paraId="3A0C7D9D" w14:textId="50C3AB1C" w:rsidR="005672EA" w:rsidRDefault="005672EA" w:rsidP="005672EA">
      <w:pPr>
        <w:pStyle w:val="Heading1"/>
      </w:pPr>
      <w:bookmarkStart w:id="69" w:name="_Ref506805751"/>
      <w:bookmarkStart w:id="70" w:name="_Ref506805786"/>
      <w:bookmarkStart w:id="71" w:name="_Ref506805801"/>
      <w:bookmarkStart w:id="72" w:name="_Ref506805881"/>
      <w:bookmarkStart w:id="73" w:name="_Toc506816492"/>
      <w:r>
        <w:lastRenderedPageBreak/>
        <w:t>File format</w:t>
      </w:r>
      <w:bookmarkEnd w:id="69"/>
      <w:bookmarkEnd w:id="70"/>
      <w:bookmarkEnd w:id="71"/>
      <w:bookmarkEnd w:id="72"/>
      <w:bookmarkEnd w:id="73"/>
    </w:p>
    <w:p w14:paraId="4E58823B" w14:textId="39ED7B8C" w:rsidR="008F022E" w:rsidRDefault="008F022E" w:rsidP="008F022E">
      <w:pPr>
        <w:pStyle w:val="Heading2"/>
      </w:pPr>
      <w:bookmarkStart w:id="74" w:name="_Toc506816493"/>
      <w:r>
        <w:t>General</w:t>
      </w:r>
      <w:bookmarkEnd w:id="74"/>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0E3BF045"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ECMA404" w:history="1">
        <w:r w:rsidRPr="00815787">
          <w:rPr>
            <w:rStyle w:val="Hyperlink"/>
          </w:rPr>
          <w:t>ECMA404</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fldChar w:fldCharType="begin"/>
      </w:r>
      <w:r>
        <w:instrText xml:space="preserve"> REF _Ref493337542 \w \h </w:instrText>
      </w:r>
      <w:r>
        <w:fldChar w:fldCharType="separate"/>
      </w:r>
      <w:r w:rsidR="00BE1BB3">
        <w:t>3.11</w:t>
      </w:r>
      <w:r>
        <w:fldChar w:fldCharType="end"/>
      </w:r>
      <w:r>
        <w:t>).</w:t>
      </w:r>
    </w:p>
    <w:p w14:paraId="37874D7A" w14:textId="106DD334" w:rsidR="00815787" w:rsidRDefault="00815787" w:rsidP="00815787">
      <w:pPr>
        <w:pStyle w:val="Heading2"/>
      </w:pPr>
      <w:bookmarkStart w:id="75" w:name="_Ref493342422"/>
      <w:bookmarkStart w:id="76" w:name="_Toc506816494"/>
      <w:r>
        <w:t>URI-valued properties</w:t>
      </w:r>
      <w:bookmarkEnd w:id="75"/>
      <w:bookmarkEnd w:id="76"/>
    </w:p>
    <w:p w14:paraId="604C3241" w14:textId="15511759" w:rsidR="00944CF4" w:rsidRDefault="00944CF4" w:rsidP="00944CF4">
      <w:r w:rsidRPr="00944CF4">
        <w:t xml:space="preserve">Certain properties in this specification specify the URI of a file. The value of every such property, if present, </w:t>
      </w:r>
      <w:r w:rsidR="00ED540D" w:rsidRPr="00ED540D">
        <w:rPr>
          <w:b/>
        </w:rPr>
        <w:t>SHALL</w:t>
      </w:r>
      <w:r w:rsidRPr="00944CF4">
        <w:t xml:space="preserve"> be a valid URI as described in </w:t>
      </w:r>
      <w:r>
        <w:t>[</w:t>
      </w:r>
      <w:hyperlink w:anchor="RFC3986" w:history="1">
        <w:r w:rsidRPr="00D122C5">
          <w:rPr>
            <w:rStyle w:val="Hyperlink"/>
          </w:rPr>
          <w:t>RFC3986</w:t>
        </w:r>
      </w:hyperlink>
      <w:r w:rsidR="00D122C5">
        <w:t>]</w:t>
      </w:r>
      <w:r w:rsidRPr="00944CF4">
        <w:t>.</w:t>
      </w:r>
    </w:p>
    <w:p w14:paraId="01CB1628" w14:textId="4558FE51" w:rsidR="00ED540D" w:rsidRDefault="00ED540D" w:rsidP="00944CF4">
      <w:r w:rsidRPr="00ED540D">
        <w:t xml:space="preserve">If a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653D799B" w14:textId="62F96E3F"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BC7D72">
      <w:pPr>
        <w:pStyle w:val="Note"/>
        <w:numPr>
          <w:ilvl w:val="0"/>
          <w:numId w:val="48"/>
        </w:numPr>
      </w:pPr>
      <w:r w:rsidRPr="00F24170">
        <w:t>Percent-encoded characters use upper-case hexadecimal digits.</w:t>
      </w:r>
    </w:p>
    <w:p w14:paraId="19E58A18" w14:textId="7AEC683A" w:rsidR="00F24170" w:rsidRDefault="00F24170" w:rsidP="00BC7D72">
      <w:pPr>
        <w:pStyle w:val="Note"/>
        <w:numPr>
          <w:ilvl w:val="0"/>
          <w:numId w:val="48"/>
        </w:numPr>
      </w:pPr>
      <w:r w:rsidRPr="00F24170">
        <w:t>Characters in the ALPHA and DIGIT ranges are not be percent-encoded, nor are hyphen, underscore, or tilde.</w:t>
      </w:r>
    </w:p>
    <w:p w14:paraId="5A677753" w14:textId="581C4AE1" w:rsidR="00F24170" w:rsidRDefault="00F24170" w:rsidP="00BC7D72">
      <w:pPr>
        <w:pStyle w:val="Note"/>
        <w:numPr>
          <w:ilvl w:val="0"/>
          <w:numId w:val="4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BC7D72">
      <w:pPr>
        <w:pStyle w:val="Note"/>
        <w:numPr>
          <w:ilvl w:val="0"/>
          <w:numId w:val="48"/>
        </w:numPr>
      </w:pPr>
      <w:r w:rsidRPr="00F24170">
        <w:t>In the host component, registered names and hexadecimal addresses use lower-case.</w:t>
      </w:r>
    </w:p>
    <w:p w14:paraId="13070E6F" w14:textId="1014251A" w:rsidR="00F24170" w:rsidRDefault="00F24170" w:rsidP="00F24170">
      <w:r w:rsidRPr="00F24170">
        <w:t xml:space="preserve">Aside from normalization, tools that produce SARIF files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229B8B39" w:rsidR="00F24170" w:rsidRDefault="00F24170" w:rsidP="00F24170">
      <w:pPr>
        <w:pStyle w:val="Heading2"/>
      </w:pPr>
      <w:bookmarkStart w:id="77" w:name="_Ref493422705"/>
      <w:bookmarkStart w:id="78" w:name="_Toc506816495"/>
      <w:r>
        <w:t>URI base id properties</w:t>
      </w:r>
      <w:bookmarkEnd w:id="77"/>
      <w:bookmarkEnd w:id="78"/>
    </w:p>
    <w:p w14:paraId="4438C49A" w14:textId="5E7A72CB" w:rsidR="00F24170" w:rsidRDefault="00F24170" w:rsidP="00F24170">
      <w:r w:rsidRPr="00F24170">
        <w:t>Certain objects in this specification which have a URI-valued property (§</w:t>
      </w:r>
      <w:r>
        <w:fldChar w:fldCharType="begin"/>
      </w:r>
      <w:r>
        <w:instrText xml:space="preserve"> REF _Ref493342422 \w \h </w:instrText>
      </w:r>
      <w:r>
        <w:fldChar w:fldCharType="separate"/>
      </w:r>
      <w:r w:rsidR="00BE1BB3">
        <w:t>3.2</w:t>
      </w:r>
      <w:r>
        <w:fldChar w:fldCharType="end"/>
      </w:r>
      <w:r w:rsidRPr="00F24170">
        <w:t xml:space="preserve">) also have a property that is described as being a “URI base id”. The value of such a property, if present, </w:t>
      </w:r>
      <w:r>
        <w:rPr>
          <w:b/>
        </w:rPr>
        <w:t>SHALL</w:t>
      </w:r>
      <w:r w:rsidRPr="00F24170">
        <w:t xml:space="preserve"> be a string which indirectly specifies the base URI for the file whose location is specified in the corresponding URI-valued </w:t>
      </w:r>
      <w:r w:rsidRPr="00F24170">
        <w:lastRenderedPageBreak/>
        <w:t xml:space="preserve">property by a relative URI. If the URI-valued property contains an absolute URI, the URI base id property </w:t>
      </w:r>
      <w:r w:rsidRPr="00F24170">
        <w:rPr>
          <w:b/>
        </w:rPr>
        <w:t>SHALL</w:t>
      </w:r>
      <w:r w:rsidRPr="00F24170">
        <w:t xml:space="preserve"> be absent. If the URI-valued property is absent, the URI base id property </w:t>
      </w:r>
      <w:r>
        <w:rPr>
          <w:b/>
        </w:rPr>
        <w:t>SHALL</w:t>
      </w:r>
      <w:r w:rsidRPr="00F24170">
        <w:t xml:space="preserve"> be absent.</w:t>
      </w:r>
    </w:p>
    <w:p w14:paraId="469D48E6" w14:textId="4ABE9922" w:rsidR="00F24170" w:rsidRDefault="00F24170" w:rsidP="00F24170">
      <w:r w:rsidRPr="00F24170">
        <w:t>If the consumer of the log file requires an absolute URI (for example, to display the specified file to a user), then the consumer must have the necessary information to resolve the value of the URI base id property to an absolute URI, which can then be combined with the relative URI stored in the URI-valued property.</w:t>
      </w:r>
    </w:p>
    <w:p w14:paraId="0D059CA0" w14:textId="0D7D6920" w:rsidR="00F24170" w:rsidRDefault="00F24170" w:rsidP="00F24170">
      <w:r w:rsidRPr="00F24170">
        <w:t xml:space="preserve">The value of a URI base id property </w:t>
      </w:r>
      <w:r w:rsidRPr="00F24170">
        <w:rPr>
          <w:b/>
        </w:rPr>
        <w:t>MAY</w:t>
      </w:r>
      <w:r w:rsidRPr="00F24170">
        <w:t xml:space="preserve"> be any string; it </w:t>
      </w:r>
      <w:r w:rsidR="00BD0C18">
        <w:t>does not need to</w:t>
      </w:r>
      <w:r w:rsidRPr="00F24170">
        <w:t xml:space="preserve"> have any particular syntax or follow any particular naming convention. In particular, it </w:t>
      </w:r>
      <w:r w:rsidR="00BD0C18">
        <w:t>does not need to</w:t>
      </w:r>
      <w:r w:rsidRPr="00F24170">
        <w:t xml:space="preserve"> designate a machine environment variable or similar value, although it may. The tool that produces the log file and any systems that consume the log file must agree on the meanings of any values for the URI base id property that appear in the log file.</w:t>
      </w:r>
    </w:p>
    <w:p w14:paraId="40BC41F2" w14:textId="5534C3A6" w:rsidR="00F24170" w:rsidRDefault="00D763BC" w:rsidP="00F24170">
      <w:pPr>
        <w:pStyle w:val="Note"/>
      </w:pPr>
      <w:r>
        <w:t>EXAMPLE</w:t>
      </w:r>
      <w:r w:rsidR="00F24170">
        <w:t xml:space="preserve"> 1: </w:t>
      </w:r>
      <w:r w:rsidR="00F24170" w:rsidRPr="00F24170">
        <w:t xml:space="preserve">In this example, the analysis tool has set the URI-valued property </w:t>
      </w:r>
      <w:r w:rsidR="0063361A">
        <w:rPr>
          <w:rStyle w:val="CODEtemp"/>
        </w:rPr>
        <w:t>r</w:t>
      </w:r>
      <w:r w:rsidR="00F24170" w:rsidRPr="008E1CE1">
        <w:rPr>
          <w:rStyle w:val="CODEtemp"/>
        </w:rPr>
        <w:t>esultFile.uri</w:t>
      </w:r>
      <w:r w:rsidR="00F24170" w:rsidRPr="00F24170">
        <w:t xml:space="preserve"> (§</w:t>
      </w:r>
      <w:r w:rsidR="00DC3F77">
        <w:fldChar w:fldCharType="begin"/>
      </w:r>
      <w:r w:rsidR="00DC3F77">
        <w:instrText xml:space="preserve"> REF _Ref503369432 \r \h </w:instrText>
      </w:r>
      <w:r w:rsidR="00DC3F77">
        <w:fldChar w:fldCharType="separate"/>
      </w:r>
      <w:r w:rsidR="00BE1BB3">
        <w:t>3.21.3</w:t>
      </w:r>
      <w:r w:rsidR="00DC3F77">
        <w:fldChar w:fldCharType="end"/>
      </w:r>
      <w:r w:rsidR="00F24170" w:rsidRPr="00F24170">
        <w:t xml:space="preserve">) to the relative URI of the file in which </w:t>
      </w:r>
      <w:r w:rsidR="006041EE">
        <w:t>a</w:t>
      </w:r>
      <w:r w:rsidR="00F24170" w:rsidRPr="00F24170">
        <w:t xml:space="preserve"> result was detected. The tool has also set the value of the URI base id property</w:t>
      </w:r>
      <w:r w:rsidR="0036486E">
        <w:t xml:space="preserve"> </w:t>
      </w:r>
      <w:r w:rsidR="0036486E" w:rsidRPr="0036486E">
        <w:rPr>
          <w:rStyle w:val="CODEtemp"/>
        </w:rPr>
        <w:t>resultFile.uriBaseId</w:t>
      </w:r>
      <w:r w:rsidR="0036486E">
        <w:t xml:space="preserve"> (§</w:t>
      </w:r>
      <w:r w:rsidR="0036486E">
        <w:fldChar w:fldCharType="begin"/>
      </w:r>
      <w:r w:rsidR="0036486E">
        <w:instrText xml:space="preserve"> REF _Ref493343237 \w \h </w:instrText>
      </w:r>
      <w:r w:rsidR="0036486E">
        <w:fldChar w:fldCharType="separate"/>
      </w:r>
      <w:r w:rsidR="00BE1BB3">
        <w:t>3.21.4</w:t>
      </w:r>
      <w:r w:rsidR="0036486E">
        <w:fldChar w:fldCharType="end"/>
      </w:r>
      <w:r w:rsidR="00F24170" w:rsidRPr="00F24170">
        <w:t xml:space="preserve">) to </w:t>
      </w:r>
      <w:r w:rsidR="00F24170" w:rsidRPr="0036486E">
        <w:rPr>
          <w:rStyle w:val="CODEtemp"/>
        </w:rPr>
        <w:t>"%srcroot%"</w:t>
      </w:r>
      <w:r w:rsidR="00F24170" w:rsidRPr="00F24170">
        <w:t>. The analysis tool and the log file consumers have agreed upon a convention whereby this indicates that the relative URI is expressed relative to the root of the source tree in which the file appears.</w:t>
      </w:r>
    </w:p>
    <w:p w14:paraId="7F04FA61" w14:textId="21974A1D" w:rsidR="0036486E" w:rsidRDefault="0036486E" w:rsidP="0036486E">
      <w:pPr>
        <w:pStyle w:val="Example"/>
      </w:pPr>
      <w:r>
        <w:t>"resultFile": {</w:t>
      </w:r>
    </w:p>
    <w:p w14:paraId="7D0660AF" w14:textId="349DAF5F" w:rsidR="0036486E" w:rsidRDefault="0063361A" w:rsidP="0036486E">
      <w:pPr>
        <w:pStyle w:val="Example"/>
      </w:pPr>
      <w:r>
        <w:t xml:space="preserve">  </w:t>
      </w:r>
      <w:r w:rsidR="0036486E">
        <w:t>"uri": "drivers/video/hidef/driver.c",</w:t>
      </w:r>
    </w:p>
    <w:p w14:paraId="78B806BE" w14:textId="27F7EBC1" w:rsidR="0036486E" w:rsidRDefault="0063361A" w:rsidP="0036486E">
      <w:pPr>
        <w:pStyle w:val="Example"/>
      </w:pPr>
      <w:r>
        <w:t xml:space="preserve">  </w:t>
      </w:r>
      <w:r w:rsidR="0036486E">
        <w:t>"uriBaseId": "%srcroot%"</w:t>
      </w:r>
    </w:p>
    <w:p w14:paraId="363A4D29" w14:textId="2713F3F0" w:rsidR="0063361A" w:rsidRDefault="0063361A" w:rsidP="0036486E">
      <w:pPr>
        <w:pStyle w:val="Example"/>
      </w:pPr>
      <w:r>
        <w:t>}</w:t>
      </w:r>
    </w:p>
    <w:p w14:paraId="7EB5DD55" w14:textId="1FAD9825" w:rsidR="0036486E" w:rsidRDefault="0063361A" w:rsidP="00D763BC">
      <w:pPr>
        <w:pStyle w:val="Note"/>
      </w:pPr>
      <w:r>
        <w:t>EXAMPLE 2:</w:t>
      </w:r>
      <w:r w:rsidRPr="0063361A">
        <w:t xml:space="preserve"> In this example, the analysis tool has set the URI-valued property </w:t>
      </w:r>
      <w:r w:rsidRPr="0063361A">
        <w:rPr>
          <w:rStyle w:val="CODEtemp"/>
        </w:rPr>
        <w:t>analysisTarget.uri</w:t>
      </w:r>
      <w:r w:rsidRPr="0063361A">
        <w:t xml:space="preserve"> (§</w:t>
      </w:r>
      <w:r w:rsidR="00DC3F77">
        <w:fldChar w:fldCharType="begin"/>
      </w:r>
      <w:r w:rsidR="00DC3F77">
        <w:instrText xml:space="preserve"> REF _Ref503369435 \r \h </w:instrText>
      </w:r>
      <w:r w:rsidR="00DC3F77">
        <w:fldChar w:fldCharType="separate"/>
      </w:r>
      <w:r w:rsidR="00BE1BB3">
        <w:t>3.21.3</w:t>
      </w:r>
      <w:r w:rsidR="00DC3F77">
        <w:fldChar w:fldCharType="end"/>
      </w:r>
      <w:r w:rsidRPr="0063361A">
        <w:t xml:space="preserve">) to the relative URI of the file which the tool was instructed to scan. The tool has also set the value of the URI base id property </w:t>
      </w:r>
      <w:r w:rsidRPr="0063361A">
        <w:rPr>
          <w:rStyle w:val="CODEtemp"/>
        </w:rPr>
        <w:t>analysisTarget.uriBaseId</w:t>
      </w:r>
      <w:r w:rsidRPr="0063361A">
        <w:t xml:space="preserve"> (§</w:t>
      </w:r>
      <w:r>
        <w:fldChar w:fldCharType="begin"/>
      </w:r>
      <w:r>
        <w:instrText xml:space="preserve"> REF _Ref493343237 \w \h </w:instrText>
      </w:r>
      <w:r>
        <w:fldChar w:fldCharType="separate"/>
      </w:r>
      <w:r w:rsidR="00BE1BB3">
        <w:t>3.21.4</w:t>
      </w:r>
      <w:r>
        <w:fldChar w:fldCharType="end"/>
      </w:r>
      <w:r w:rsidRPr="0063361A">
        <w:t xml:space="preserve">) to </w:t>
      </w:r>
      <w:r w:rsidRPr="0063361A">
        <w:rPr>
          <w:rStyle w:val="CODEtemp"/>
        </w:rPr>
        <w:t>"$bindrop"</w:t>
      </w:r>
      <w:r w:rsidRPr="0063361A">
        <w:t>. The analysis tool and the log file consumers have agreed upon a convention whereby this indicates that the relative URI is expressed relative to the directory containing the binary files produced by a build.</w:t>
      </w:r>
    </w:p>
    <w:p w14:paraId="6A7E4A05" w14:textId="4B94E511" w:rsidR="0063361A" w:rsidRDefault="0063361A" w:rsidP="0063361A">
      <w:pPr>
        <w:pStyle w:val="Example"/>
      </w:pPr>
      <w:r>
        <w:t>"analysisTarget": {</w:t>
      </w:r>
    </w:p>
    <w:p w14:paraId="09EA93B6" w14:textId="606FC680" w:rsidR="0063361A" w:rsidRDefault="0063361A" w:rsidP="0063361A">
      <w:pPr>
        <w:pStyle w:val="Example"/>
      </w:pPr>
      <w:r>
        <w:t xml:space="preserve">  "uri": "hidef.dll",</w:t>
      </w:r>
    </w:p>
    <w:p w14:paraId="07316431" w14:textId="3B9EAE7C" w:rsidR="0063361A" w:rsidRDefault="0063361A" w:rsidP="0063361A">
      <w:pPr>
        <w:pStyle w:val="Example"/>
      </w:pPr>
      <w:r>
        <w:t xml:space="preserve">  "uriBaseId": "$bindrop"</w:t>
      </w:r>
    </w:p>
    <w:p w14:paraId="0CDD72B0" w14:textId="59A77951" w:rsidR="0063361A" w:rsidRDefault="0063361A" w:rsidP="0063361A">
      <w:pPr>
        <w:pStyle w:val="Example"/>
      </w:pPr>
      <w:r>
        <w:t>}</w:t>
      </w:r>
    </w:p>
    <w:p w14:paraId="08E5F7BD" w14:textId="180BFCB2" w:rsidR="006041EE" w:rsidRDefault="006041EE" w:rsidP="001F52B5">
      <w:pPr>
        <w:pStyle w:val="Note"/>
      </w:pPr>
      <w:r>
        <w:t>NOTE: There are various reasons for providing URI base id properties:</w:t>
      </w:r>
    </w:p>
    <w:p w14:paraId="1EE9E9D2" w14:textId="68926349" w:rsidR="006041EE" w:rsidRDefault="006041EE" w:rsidP="008651CE">
      <w:pPr>
        <w:pStyle w:val="Note"/>
        <w:numPr>
          <w:ilvl w:val="0"/>
          <w:numId w:val="14"/>
        </w:numPr>
      </w:pPr>
      <w:r w:rsidRPr="006041EE">
        <w:t>Portability: A log file that contains relative URIs together with URI base id properties can be interpreted on a machine where the files are located at a different absolute location.</w:t>
      </w:r>
    </w:p>
    <w:p w14:paraId="52F7C960" w14:textId="091463B2" w:rsidR="006041EE" w:rsidRDefault="006041EE" w:rsidP="008651CE">
      <w:pPr>
        <w:pStyle w:val="Note"/>
        <w:numPr>
          <w:ilvl w:val="0"/>
          <w:numId w:val="14"/>
        </w:numPr>
      </w:pPr>
      <w:r w:rsidRPr="006041EE">
        <w:t>Determinism: A log file that uses URI base id properties has a better chance of being “deterministic”; that is, of being identical from run to run if none of its inputs have changed, even if those runs occur on machines where the files are located at different absolute locations.</w:t>
      </w:r>
    </w:p>
    <w:p w14:paraId="6E415617" w14:textId="51AA1F9E" w:rsidR="006041EE" w:rsidRDefault="006041EE" w:rsidP="008651CE">
      <w:pPr>
        <w:pStyle w:val="Note"/>
        <w:numPr>
          <w:ilvl w:val="0"/>
          <w:numId w:val="14"/>
        </w:numPr>
      </w:pPr>
      <w:r w:rsidRPr="006041EE">
        <w:t>Security: The use of URI base id properties avoids the persistence of absolute path names in the log file. Absolute path names can reveal information that might be sensitive.</w:t>
      </w:r>
    </w:p>
    <w:p w14:paraId="068BD93A" w14:textId="69BDCE84" w:rsidR="006041EE" w:rsidRDefault="006041EE" w:rsidP="008651CE">
      <w:pPr>
        <w:pStyle w:val="Note"/>
        <w:numPr>
          <w:ilvl w:val="0"/>
          <w:numId w:val="14"/>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63A040CE" w:rsidR="0063361A" w:rsidRPr="0063361A" w:rsidRDefault="006041EE" w:rsidP="008651CE">
      <w:pPr>
        <w:pStyle w:val="Note"/>
        <w:numPr>
          <w:ilvl w:val="0"/>
          <w:numId w:val="14"/>
        </w:numPr>
      </w:pPr>
      <w:r w:rsidRPr="006041EE">
        <w:t>Brevity: The URI base id property might be shorter than the absolute path it represents.</w:t>
      </w:r>
    </w:p>
    <w:p w14:paraId="34CC6500" w14:textId="74D3CB14" w:rsidR="00815787" w:rsidRDefault="00815787" w:rsidP="00815787">
      <w:pPr>
        <w:pStyle w:val="Heading2"/>
      </w:pPr>
      <w:bookmarkStart w:id="79" w:name="_Toc506816496"/>
      <w:r>
        <w:lastRenderedPageBreak/>
        <w:t>String properties</w:t>
      </w:r>
      <w:bookmarkEnd w:id="79"/>
    </w:p>
    <w:p w14:paraId="7C22AB48" w14:textId="1C43A815"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6A5962">
        <w:rPr>
          <w:b/>
        </w:rPr>
        <w:t>MUST</w:t>
      </w:r>
      <w:r w:rsidRPr="006041EE">
        <w:t xml:space="preserve"> have a non-empty value.</w:t>
      </w:r>
    </w:p>
    <w:p w14:paraId="4DA1AFD1" w14:textId="4819ADE3" w:rsidR="00815787" w:rsidRDefault="00815787" w:rsidP="00815787">
      <w:pPr>
        <w:pStyle w:val="Heading2"/>
      </w:pPr>
      <w:bookmarkStart w:id="80" w:name="_Toc506816497"/>
      <w:r>
        <w:t>Object properties</w:t>
      </w:r>
      <w:bookmarkEnd w:id="80"/>
    </w:p>
    <w:p w14:paraId="1C30B6EF" w14:textId="2EFF2CC1" w:rsidR="006041EE" w:rsidRPr="006041EE" w:rsidRDefault="006041EE" w:rsidP="006041EE">
      <w:r w:rsidRPr="006041EE">
        <w:t xml:space="preserve">Certain properties in this specification are defined to be JSON objects whose property names satisfy certain conditions. Examples are the </w:t>
      </w:r>
      <w:proofErr w:type="gramStart"/>
      <w:r w:rsidRPr="006041EE">
        <w:rPr>
          <w:rStyle w:val="CODEtemp"/>
        </w:rPr>
        <w:t>run.files</w:t>
      </w:r>
      <w:proofErr w:type="gramEnd"/>
      <w:r w:rsidRPr="006041EE">
        <w:t xml:space="preserve"> property (§</w:t>
      </w:r>
      <w:r>
        <w:fldChar w:fldCharType="begin"/>
      </w:r>
      <w:r>
        <w:instrText xml:space="preserve"> REF _Ref493345118 \w \h </w:instrText>
      </w:r>
      <w:r>
        <w:fldChar w:fldCharType="separate"/>
      </w:r>
      <w:r w:rsidR="00BE1BB3">
        <w:t>3.12.10</w:t>
      </w:r>
      <w:r>
        <w:fldChar w:fldCharType="end"/>
      </w:r>
      <w:r w:rsidRPr="006041EE">
        <w:t xml:space="preserve">) and the </w:t>
      </w:r>
      <w:r w:rsidRPr="006041EE">
        <w:rPr>
          <w:rStyle w:val="CODEtemp"/>
        </w:rPr>
        <w:t>rule.message</w:t>
      </w:r>
      <w:r w:rsidR="004F272B">
        <w:rPr>
          <w:rStyle w:val="CODEtemp"/>
        </w:rPr>
        <w:t>Template</w:t>
      </w:r>
      <w:r w:rsidRPr="006041EE">
        <w:rPr>
          <w:rStyle w:val="CODEtemp"/>
        </w:rPr>
        <w:t>s</w:t>
      </w:r>
      <w:r w:rsidRPr="006041EE">
        <w:t xml:space="preserve"> property (§</w:t>
      </w:r>
      <w:r>
        <w:fldChar w:fldCharType="begin"/>
      </w:r>
      <w:r>
        <w:instrText xml:space="preserve"> REF _Ref493345139 \w \h </w:instrText>
      </w:r>
      <w:r>
        <w:fldChar w:fldCharType="separate"/>
      </w:r>
      <w:r w:rsidR="00BE1BB3">
        <w:t>3.29.9</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81" w:name="_Toc506816498"/>
      <w:r>
        <w:t>Array properties</w:t>
      </w:r>
      <w:bookmarkEnd w:id="81"/>
    </w:p>
    <w:p w14:paraId="5EBAA746" w14:textId="121584ED" w:rsidR="008F0C80" w:rsidRPr="008F0C80" w:rsidRDefault="008F0C80" w:rsidP="008F0C80">
      <w:r w:rsidRPr="008F0C80">
        <w:t xml:space="preserve">Certain properties in this specification are defined to be JSON arrays. Examples are the </w:t>
      </w:r>
      <w:proofErr w:type="gramStart"/>
      <w:r w:rsidRPr="008F0C80">
        <w:rPr>
          <w:rStyle w:val="CODEtemp"/>
        </w:rPr>
        <w:t>run.toolNotifications</w:t>
      </w:r>
      <w:proofErr w:type="gramEnd"/>
      <w:r w:rsidRPr="008F0C80">
        <w:t xml:space="preserve"> property (§</w:t>
      </w:r>
      <w:r>
        <w:fldChar w:fldCharType="begin"/>
      </w:r>
      <w:r>
        <w:instrText xml:space="preserve"> REF _Ref493345429 \w \h </w:instrText>
      </w:r>
      <w:r>
        <w:fldChar w:fldCharType="separate"/>
      </w:r>
      <w:r w:rsidR="00BE1BB3">
        <w:t>3.12.13</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BE1BB3">
        <w:t>3.16.8</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57D9FF90" w14:textId="23909520" w:rsidR="00815787" w:rsidRDefault="00815787" w:rsidP="00815787">
      <w:pPr>
        <w:pStyle w:val="Heading2"/>
      </w:pPr>
      <w:bookmarkStart w:id="82" w:name="_Ref493408960"/>
      <w:bookmarkStart w:id="83" w:name="_Toc506816499"/>
      <w:r>
        <w:t>Property bags</w:t>
      </w:r>
      <w:bookmarkEnd w:id="82"/>
      <w:bookmarkEnd w:id="83"/>
    </w:p>
    <w:p w14:paraId="394A6CDE" w14:textId="6ABA55FC" w:rsidR="00815787" w:rsidRDefault="00815787" w:rsidP="00815787">
      <w:pPr>
        <w:pStyle w:val="Heading3"/>
      </w:pPr>
      <w:bookmarkStart w:id="84" w:name="_Toc506816500"/>
      <w:r>
        <w:t>General</w:t>
      </w:r>
      <w:bookmarkEnd w:id="84"/>
    </w:p>
    <w:p w14:paraId="09818AAE" w14:textId="4A3D586F" w:rsidR="00490AEA" w:rsidRPr="00490AEA" w:rsidRDefault="001A344F" w:rsidP="00490AEA">
      <w:r w:rsidRPr="00490AEA">
        <w:t xml:space="preserve">Certain properties in this specification are defined to be “property bags”. A property bag is a JSON object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85" w:name="_Toc506816501"/>
      <w:r>
        <w:t>Tags</w:t>
      </w:r>
      <w:bookmarkEnd w:id="85"/>
    </w:p>
    <w:p w14:paraId="32ECCC5D" w14:textId="2CF5DE43" w:rsidR="00992B66" w:rsidRPr="00992B66" w:rsidRDefault="00992B66" w:rsidP="00992B66">
      <w:pPr>
        <w:pStyle w:val="Heading4"/>
      </w:pPr>
      <w:bookmarkStart w:id="86" w:name="_Toc506816502"/>
      <w:r>
        <w:t>General</w:t>
      </w:r>
      <w:bookmarkEnd w:id="86"/>
    </w:p>
    <w:p w14:paraId="0F1BC690" w14:textId="2E767DD5"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87" w:name="_Hlk493349329"/>
      <w:r w:rsidRPr="001A344F">
        <w:t xml:space="preserve">an array containing zero or more arbitrary strings, no two of which </w:t>
      </w:r>
      <w:r w:rsidRPr="001A344F">
        <w:rPr>
          <w:b/>
        </w:rPr>
        <w:t>SHALL</w:t>
      </w:r>
      <w:r w:rsidRPr="001A344F">
        <w:t xml:space="preserve"> be the same</w:t>
      </w:r>
      <w:bookmarkEnd w:id="87"/>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88" w:name="_Toc506816503"/>
      <w:r>
        <w:t>Namespaced tags</w:t>
      </w:r>
      <w:bookmarkEnd w:id="88"/>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proofErr w:type="gramStart"/>
      <w:r>
        <w:t>{</w:t>
      </w:r>
      <w:r w:rsidR="00882DB2">
        <w:t xml:space="preserve"> "</w:t>
      </w:r>
      <w:proofErr w:type="gramEnd"/>
      <w:r w:rsidR="00882DB2">
        <w:t xml:space="preserve">/",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 xml:space="preserve">component = component character, </w:t>
      </w:r>
      <w:proofErr w:type="gramStart"/>
      <w:r>
        <w:t>{ component</w:t>
      </w:r>
      <w:proofErr w:type="gramEnd"/>
      <w:r>
        <w:t xml:space="preserve"> character };</w:t>
      </w:r>
    </w:p>
    <w:p w14:paraId="7E65A68E" w14:textId="62B41D2A" w:rsidR="00882DB2" w:rsidRDefault="00882DB2" w:rsidP="00992B66">
      <w:pPr>
        <w:pStyle w:val="Code"/>
      </w:pPr>
    </w:p>
    <w:p w14:paraId="32CFC793" w14:textId="1F54B566" w:rsidR="00882DB2" w:rsidRDefault="00882DB2" w:rsidP="00992B66">
      <w:pPr>
        <w:pStyle w:val="Code"/>
      </w:pPr>
      <w:r>
        <w:t xml:space="preserve">component character </w:t>
      </w:r>
      <w:proofErr w:type="gramStart"/>
      <w:r>
        <w:t>= ?</w:t>
      </w:r>
      <w:proofErr w:type="gramEnd"/>
      <w:r>
        <w:t xml:space="preserve"> JSON string </w:t>
      </w:r>
      <w:proofErr w:type="gramStart"/>
      <w:r>
        <w:t>character ?</w:t>
      </w:r>
      <w:proofErr w:type="gramEnd"/>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12C61040"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89" w:name="_Toc506816504"/>
      <w:r>
        <w:lastRenderedPageBreak/>
        <w:t>Tag metadata</w:t>
      </w:r>
      <w:bookmarkEnd w:id="89"/>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65D94484" w:rsidR="00E945FA" w:rsidRDefault="00E945FA" w:rsidP="00E945FA">
      <w:pPr>
        <w:pStyle w:val="Code"/>
      </w:pPr>
      <w:proofErr w:type="gramStart"/>
      <w:r>
        <w:t xml:space="preserve">{  </w:t>
      </w:r>
      <w:proofErr w:type="gramEnd"/>
      <w:r>
        <w:t xml:space="preserve">                            # A result object (see §</w:t>
      </w:r>
      <w:r>
        <w:fldChar w:fldCharType="begin"/>
      </w:r>
      <w:r>
        <w:instrText xml:space="preserve"> REF _Ref493350984 \r \h </w:instrText>
      </w:r>
      <w:r>
        <w:fldChar w:fldCharType="separate"/>
      </w:r>
      <w:r>
        <w:t>3.18</w:t>
      </w:r>
      <w:r>
        <w:fldChar w:fldCharType="end"/>
      </w:r>
      <w:r>
        <w:t>)</w:t>
      </w:r>
    </w:p>
    <w:p w14:paraId="48CF6B29" w14:textId="77777777" w:rsidR="00E945FA" w:rsidRDefault="00E945FA" w:rsidP="00E945FA">
      <w:pPr>
        <w:pStyle w:val="Code"/>
      </w:pPr>
      <w:r>
        <w:t xml:space="preserve">  "ruleId": "SEC0251",</w:t>
      </w:r>
    </w:p>
    <w:p w14:paraId="584ED2A5" w14:textId="77777777" w:rsidR="00E945FA" w:rsidRDefault="00E945FA" w:rsidP="00E945FA">
      <w:pPr>
        <w:pStyle w:val="Code"/>
      </w:pPr>
      <w:r>
        <w:t xml:space="preserve">  "message": "The path 'data</w:t>
      </w:r>
      <w:proofErr w:type="gramStart"/>
      <w:r>
        <w:t>/..</w:t>
      </w:r>
      <w:proofErr w:type="gramEnd"/>
      <w:r>
        <w:t>/bin' is not within the 'data' directory",</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7777777" w:rsidR="00E945FA" w:rsidRDefault="00E945FA" w:rsidP="00E945FA">
      <w:pPr>
        <w:pStyle w:val="Note"/>
      </w:pPr>
      <w:r>
        <w:t xml:space="preserve">Now suppose the tool wishes to provide additional information about CWE 22. It might provide that information within the property bag containing the tag (that is, in this example, the property bag belonging to the </w:t>
      </w:r>
      <w:r w:rsidRPr="00B94FAC">
        <w:rPr>
          <w:rStyle w:val="CODEtemp"/>
        </w:rPr>
        <w:t>result</w:t>
      </w:r>
      <w:r>
        <w:t xml:space="preserve"> object):</w:t>
      </w:r>
    </w:p>
    <w:p w14:paraId="154A031D" w14:textId="5D9D04AF" w:rsidR="00E945FA" w:rsidRDefault="00E945FA" w:rsidP="00E945FA">
      <w:pPr>
        <w:pStyle w:val="Code"/>
      </w:pPr>
      <w:proofErr w:type="gramStart"/>
      <w:r>
        <w:t xml:space="preserve">{  </w:t>
      </w:r>
      <w:proofErr w:type="gramEnd"/>
      <w:r>
        <w:t xml:space="preserve">                            # A result object (see §</w:t>
      </w:r>
      <w:r>
        <w:fldChar w:fldCharType="begin"/>
      </w:r>
      <w:r>
        <w:instrText xml:space="preserve"> REF _Ref493350984 \r \h </w:instrText>
      </w:r>
      <w:r>
        <w:fldChar w:fldCharType="separate"/>
      </w:r>
      <w:r>
        <w:t>3.18</w:t>
      </w:r>
      <w:r>
        <w:fldChar w:fldCharType="end"/>
      </w:r>
      <w:r>
        <w:t>)</w:t>
      </w:r>
    </w:p>
    <w:p w14:paraId="53663C09" w14:textId="77777777" w:rsidR="00E945FA" w:rsidRDefault="00E945FA" w:rsidP="00E945FA">
      <w:pPr>
        <w:pStyle w:val="Code"/>
      </w:pPr>
      <w:r>
        <w:t xml:space="preserve">  "ruleId": "SEC0251",</w:t>
      </w:r>
    </w:p>
    <w:p w14:paraId="141A1092" w14:textId="77777777" w:rsidR="00E945FA" w:rsidRDefault="00E945FA" w:rsidP="00E945FA">
      <w:pPr>
        <w:pStyle w:val="Code"/>
      </w:pPr>
      <w:r>
        <w:t xml:space="preserve">  "message": "The path 'data</w:t>
      </w:r>
      <w:proofErr w:type="gramStart"/>
      <w:r>
        <w:t>/..</w:t>
      </w:r>
      <w:proofErr w:type="gramEnd"/>
      <w:r>
        <w:t>/bin' is not within the 'data' directory",</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56779F94"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t>3.12</w:t>
      </w:r>
      <w:r>
        <w:fldChar w:fldCharType="end"/>
      </w:r>
      <w:r>
        <w:t xml:space="preserve">) that lexically contains the </w:t>
      </w:r>
      <w:r w:rsidRPr="00B94FAC">
        <w:rPr>
          <w:rStyle w:val="CODEtemp"/>
        </w:rPr>
        <w:t>result</w:t>
      </w:r>
      <w:r>
        <w:t xml:space="preserve"> object:</w:t>
      </w:r>
    </w:p>
    <w:p w14:paraId="2D58AD47" w14:textId="6A887FB0" w:rsidR="00E945FA" w:rsidRDefault="00E945FA" w:rsidP="00E945FA">
      <w:pPr>
        <w:pStyle w:val="Code"/>
      </w:pPr>
      <w:proofErr w:type="gramStart"/>
      <w:r>
        <w:t xml:space="preserve">{  </w:t>
      </w:r>
      <w:proofErr w:type="gramEnd"/>
      <w:r>
        <w:t xml:space="preserve">                            # A run object (see §</w:t>
      </w:r>
      <w:r>
        <w:fldChar w:fldCharType="begin"/>
      </w:r>
      <w:r>
        <w:instrText xml:space="preserve"> REF _Ref493349997 \r \h </w:instrText>
      </w:r>
      <w:r>
        <w:fldChar w:fldCharType="separate"/>
      </w:r>
      <w:r>
        <w:t>3.12</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6E99A886" w14:textId="77777777" w:rsidR="00E945FA" w:rsidRDefault="00E945FA" w:rsidP="00E945FA">
      <w:pPr>
        <w:pStyle w:val="Code"/>
      </w:pPr>
      <w:r>
        <w:t xml:space="preserve">      "message": "The path 'data</w:t>
      </w:r>
      <w:proofErr w:type="gramStart"/>
      <w:r>
        <w:t>/..</w:t>
      </w:r>
      <w:proofErr w:type="gramEnd"/>
      <w:r>
        <w:t>/bin' is not within the 'data' directory",</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w:t>
      </w:r>
      <w:proofErr w:type="gramStart"/>
      <w:r>
        <w:t xml:space="preserve">{  </w:t>
      </w:r>
      <w:proofErr w:type="gramEnd"/>
      <w:r>
        <w:t xml:space="preserve">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lastRenderedPageBreak/>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90" w:name="_Ref493413701"/>
      <w:bookmarkStart w:id="91" w:name="_Ref493413744"/>
      <w:bookmarkStart w:id="92" w:name="_Toc506816505"/>
      <w:r>
        <w:t>Date/time properties</w:t>
      </w:r>
      <w:bookmarkEnd w:id="90"/>
      <w:bookmarkEnd w:id="91"/>
      <w:bookmarkEnd w:id="92"/>
    </w:p>
    <w:p w14:paraId="33510EF1" w14:textId="536A1FBF"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72C7E6B8"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ins w:id="93" w:author="Laurence Golding" w:date="2018-02-21T10:44:00Z">
        <w:r w:rsidR="00A823F8">
          <w:t>,</w:t>
        </w:r>
      </w:ins>
      <w:del w:id="94" w:author="Laurence Golding" w:date="2018-02-21T10:44:00Z">
        <w:r w:rsidDel="00A823F8">
          <w:delText xml:space="preserve"> +</w:delText>
        </w:r>
      </w:del>
      <w:r>
        <w:t xml:space="preserve"> </w:t>
      </w:r>
      <w:del w:id="95" w:author="Laurence Golding" w:date="2018-02-20T17:38:00Z">
        <w:r w:rsidDel="007A694C">
          <w:delText>millisecond</w:delText>
        </w:r>
        <w:r w:rsidR="00752C39" w:rsidDel="007A694C">
          <w:delText xml:space="preserve"> </w:delText>
        </w:r>
      </w:del>
      <w:commentRangeStart w:id="96"/>
      <w:ins w:id="97" w:author="Laurence Golding" w:date="2018-02-20T17:38:00Z">
        <w:r w:rsidR="007A694C">
          <w:t>fraction</w:t>
        </w:r>
      </w:ins>
      <w:commentRangeEnd w:id="96"/>
      <w:ins w:id="98" w:author="Laurence Golding" w:date="2018-02-21T10:45:00Z">
        <w:r w:rsidR="00A823F8">
          <w:rPr>
            <w:rStyle w:val="CommentReference"/>
            <w:rFonts w:ascii="Arial" w:hAnsi="Arial"/>
          </w:rPr>
          <w:commentReference w:id="96"/>
        </w:r>
      </w:ins>
      <w:ins w:id="99" w:author="Laurence Golding" w:date="2018-02-20T17:38:00Z">
        <w:r w:rsidR="007A694C">
          <w:t xml:space="preserve"> </w:t>
        </w:r>
      </w:ins>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3C86E0B3" w:rsidR="00AA5CBF" w:rsidRDefault="00AA5CBF" w:rsidP="00903F25">
      <w:pPr>
        <w:pStyle w:val="Code"/>
      </w:pPr>
      <w:r>
        <w:t xml:space="preserve">second = 2 * decimal digit (* from 00 to </w:t>
      </w:r>
      <w:del w:id="100" w:author="Laurence Golding" w:date="2018-02-20T17:25:00Z">
        <w:r w:rsidDel="007A694C">
          <w:delText xml:space="preserve">59 </w:delText>
        </w:r>
      </w:del>
      <w:ins w:id="101" w:author="Laurence Golding" w:date="2018-02-20T17:25:00Z">
        <w:r w:rsidR="007A694C">
          <w:t xml:space="preserve">60, to accommodate leap second </w:t>
        </w:r>
      </w:ins>
      <w:r>
        <w:t>*);</w:t>
      </w:r>
    </w:p>
    <w:p w14:paraId="0920C893" w14:textId="355C6599" w:rsidR="00AA5CBF" w:rsidRDefault="00AA5CBF" w:rsidP="00903F25">
      <w:pPr>
        <w:pStyle w:val="Code"/>
      </w:pPr>
    </w:p>
    <w:p w14:paraId="34B28157" w14:textId="162875F9" w:rsidR="00AA5CBF" w:rsidRDefault="00AA5CBF" w:rsidP="00903F25">
      <w:pPr>
        <w:pStyle w:val="Code"/>
      </w:pPr>
      <w:del w:id="102" w:author="Laurence Golding" w:date="2018-02-20T17:38:00Z">
        <w:r w:rsidDel="007A694C">
          <w:delText xml:space="preserve">millisecond </w:delText>
        </w:r>
      </w:del>
      <w:ins w:id="103" w:author="Laurence Golding" w:date="2018-02-20T17:38:00Z">
        <w:r w:rsidR="007A694C">
          <w:t xml:space="preserve">fraction </w:t>
        </w:r>
      </w:ins>
      <w:r>
        <w:t xml:space="preserve">= </w:t>
      </w:r>
      <w:del w:id="104" w:author="Laurence Golding" w:date="2018-02-20T17:35:00Z">
        <w:r w:rsidDel="007A694C">
          <w:delText>3 *</w:delText>
        </w:r>
      </w:del>
      <w:ins w:id="105" w:author="Laurence Golding" w:date="2018-02-21T10:44:00Z">
        <w:r w:rsidR="00A823F8">
          <w:t xml:space="preserve">decimal digit </w:t>
        </w:r>
      </w:ins>
      <w:proofErr w:type="gramStart"/>
      <w:ins w:id="106" w:author="Laurence Golding" w:date="2018-02-20T17:35:00Z">
        <w:r w:rsidR="007A694C">
          <w:t>{</w:t>
        </w:r>
      </w:ins>
      <w:r>
        <w:t xml:space="preserve"> decimal</w:t>
      </w:r>
      <w:proofErr w:type="gramEnd"/>
      <w:r>
        <w:t xml:space="preserve"> digit </w:t>
      </w:r>
      <w:del w:id="107" w:author="Laurence Golding" w:date="2018-02-20T17:36:00Z">
        <w:r w:rsidDel="007A694C">
          <w:delText>(* from 000 to 999 *)</w:delText>
        </w:r>
      </w:del>
      <w:ins w:id="108" w:author="Laurence Golding" w:date="2018-02-20T17:36:00Z">
        <w:r w:rsidR="007A694C">
          <w:t>}</w:t>
        </w:r>
      </w:ins>
      <w:r>
        <w:t>;</w:t>
      </w:r>
    </w:p>
    <w:p w14:paraId="655BFAD0" w14:textId="77777777" w:rsidR="00AA5CBF" w:rsidRDefault="00AA5CBF" w:rsidP="00AF1133">
      <w:pPr>
        <w:pStyle w:val="Note"/>
      </w:pPr>
    </w:p>
    <w:p w14:paraId="341ADC40" w14:textId="66A8BDAE" w:rsidR="00AF1133" w:rsidRDefault="00AF1133" w:rsidP="00AF1133">
      <w:pPr>
        <w:pStyle w:val="Note"/>
        <w:rPr>
          <w:ins w:id="109" w:author="Laurence Golding" w:date="2018-02-20T17:37:00Z"/>
          <w:rStyle w:val="CODEtemp"/>
        </w:rPr>
      </w:pPr>
      <w:r>
        <w:t>EXAMPLES:</w:t>
      </w:r>
      <w:r>
        <w:br/>
      </w:r>
      <w:r w:rsidRPr="00AF1133">
        <w:rPr>
          <w:rStyle w:val="CODEtemp"/>
        </w:rPr>
        <w:t>2016-02-08T16:08:25Z</w:t>
      </w:r>
      <w:r>
        <w:br/>
      </w:r>
      <w:r w:rsidRPr="00AF1133">
        <w:rPr>
          <w:rStyle w:val="CODEtemp"/>
        </w:rPr>
        <w:t>2016-02-08T16:08:25.943Z</w:t>
      </w:r>
    </w:p>
    <w:p w14:paraId="7281A256" w14:textId="01B65436" w:rsidR="007A694C" w:rsidRPr="007A694C" w:rsidDel="007A694C" w:rsidRDefault="007A694C" w:rsidP="007A694C">
      <w:pPr>
        <w:rPr>
          <w:del w:id="110" w:author="Laurence Golding" w:date="2018-02-20T17:37:00Z"/>
        </w:rPr>
      </w:pPr>
      <w:ins w:id="111" w:author="Laurence Golding" w:date="2018-02-20T17:37:00Z">
        <w:r w:rsidRPr="007A694C">
          <w:t xml:space="preserve">The number of digits in </w:t>
        </w:r>
        <w:r w:rsidRPr="007A694C">
          <w:rPr>
            <w:rStyle w:val="CODEtemp"/>
          </w:rPr>
          <w:t>fraction</w:t>
        </w:r>
        <w:r w:rsidRPr="007A694C">
          <w:t xml:space="preserve"> </w:t>
        </w:r>
        <w:r w:rsidRPr="007A694C">
          <w:rPr>
            <w:b/>
          </w:rPr>
          <w:t>SHOULD</w:t>
        </w:r>
        <w:r w:rsidRPr="007A694C">
          <w:t xml:space="preserve"> be based on the precision of the clock on the computer that ran the </w:t>
        </w:r>
      </w:ins>
      <w:ins w:id="112" w:author="Laurence Golding" w:date="2018-02-20T17:39:00Z">
        <w:r>
          <w:t>SARIF producer</w:t>
        </w:r>
      </w:ins>
      <w:ins w:id="113" w:author="Laurence Golding" w:date="2018-02-20T17:37:00Z">
        <w:r w:rsidRPr="007A694C">
          <w:t>.</w:t>
        </w:r>
      </w:ins>
      <w:bookmarkStart w:id="114" w:name="_GoBack"/>
      <w:bookmarkEnd w:id="114"/>
    </w:p>
    <w:p w14:paraId="4A057F90" w14:textId="4CC756F6" w:rsidR="00815787" w:rsidRDefault="00815787" w:rsidP="00815787">
      <w:pPr>
        <w:pStyle w:val="Heading2"/>
      </w:pPr>
      <w:bookmarkStart w:id="115" w:name="_Ref493404799"/>
      <w:bookmarkStart w:id="116" w:name="_Toc506816506"/>
      <w:r>
        <w:t>Array properties with unique values</w:t>
      </w:r>
      <w:bookmarkEnd w:id="115"/>
      <w:bookmarkEnd w:id="116"/>
    </w:p>
    <w:p w14:paraId="165FE7F2" w14:textId="2950BA94" w:rsidR="00AF1133" w:rsidRPr="00AF1133" w:rsidRDefault="00AF1133" w:rsidP="00AF1133">
      <w:r w:rsidRPr="00AF1133">
        <w:t xml:space="preserve">Certain properties in this specification whose values are JSON arrays are described as having “unique” elements. When a property is so described, it shall mean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 xml:space="preserve">considered equal when they 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4F027525" w14:textId="3F4D1042" w:rsidR="00815787" w:rsidRDefault="00815787" w:rsidP="00815787">
      <w:pPr>
        <w:pStyle w:val="Heading2"/>
      </w:pPr>
      <w:bookmarkStart w:id="117" w:name="_Ref493426052"/>
      <w:bookmarkStart w:id="118" w:name="_Toc506816507"/>
      <w:r>
        <w:t>Message properties</w:t>
      </w:r>
      <w:bookmarkEnd w:id="117"/>
      <w:bookmarkEnd w:id="118"/>
    </w:p>
    <w:p w14:paraId="0A758B59" w14:textId="372BB610" w:rsidR="00354823" w:rsidRPr="00354823" w:rsidRDefault="00354823" w:rsidP="00354823">
      <w:pPr>
        <w:pStyle w:val="Heading3"/>
      </w:pPr>
      <w:bookmarkStart w:id="119" w:name="_Toc506816508"/>
      <w:r>
        <w:t>General</w:t>
      </w:r>
      <w:bookmarkEnd w:id="119"/>
    </w:p>
    <w:p w14:paraId="63E76F08" w14:textId="44ADAB37" w:rsidR="00A92A05" w:rsidRDefault="00CD2928" w:rsidP="00A92A05">
      <w:r w:rsidRPr="00CD2928">
        <w:t xml:space="preserve">Certain </w:t>
      </w:r>
      <w:r w:rsidR="00B14DB7">
        <w:t>objects</w:t>
      </w:r>
      <w:r w:rsidRPr="00CD2928">
        <w:t xml:space="preserve"> in this specification </w:t>
      </w:r>
      <w:r w:rsidR="00045705">
        <w:t>define</w:t>
      </w:r>
      <w:r w:rsidRPr="00CD2928">
        <w:t xml:space="preserve"> string</w:t>
      </w:r>
      <w:r w:rsidR="00045705">
        <w:t>-</w:t>
      </w:r>
      <w:r w:rsidRPr="00CD2928">
        <w:t>value</w:t>
      </w:r>
      <w:r w:rsidR="00045705">
        <w:t xml:space="preserve">d properties </w:t>
      </w:r>
      <w:r w:rsidRPr="00CD2928">
        <w:t xml:space="preserve">containing messages intended to be viewed by a user. </w:t>
      </w:r>
      <w:bookmarkStart w:id="120" w:name="_Hlk493349567"/>
      <w:r w:rsidR="00045705">
        <w:t>S</w:t>
      </w:r>
      <w:r w:rsidRPr="00CD2928">
        <w:t>uch</w:t>
      </w:r>
      <w:r w:rsidR="002063E4">
        <w:t xml:space="preserve"> a</w:t>
      </w:r>
      <w:r w:rsidRPr="00CD2928">
        <w:t xml:space="preserve"> property</w:t>
      </w:r>
      <w:r w:rsidR="00045705">
        <w:t>, if present,</w:t>
      </w:r>
      <w:r w:rsidRPr="00CD2928">
        <w:t xml:space="preserve"> </w:t>
      </w:r>
      <w:r w:rsidRPr="00CD2928">
        <w:rPr>
          <w:b/>
        </w:rPr>
        <w:t>SHALL</w:t>
      </w:r>
      <w:r w:rsidR="00045705">
        <w:rPr>
          <w:b/>
        </w:rPr>
        <w:t xml:space="preserve"> NOT</w:t>
      </w:r>
      <w:r w:rsidRPr="00CD2928">
        <w:t xml:space="preserve"> have a value that is the empty string</w:t>
      </w:r>
      <w:bookmarkEnd w:id="120"/>
      <w:r w:rsidRPr="00CD2928">
        <w:t>.</w:t>
      </w:r>
    </w:p>
    <w:p w14:paraId="1549CECE" w14:textId="4CA0703A" w:rsidR="00045705" w:rsidRDefault="00045705" w:rsidP="00A92A05">
      <w:r>
        <w:t xml:space="preserve">Most such objects define two properties, one (usually but not always named </w:t>
      </w:r>
      <w:r>
        <w:rPr>
          <w:rStyle w:val="CODEtemp"/>
        </w:rPr>
        <w:t>message</w:t>
      </w:r>
      <w:r>
        <w:t xml:space="preserve">) containing a plain text version of the message, and the other (usually but not always named </w:t>
      </w:r>
      <w:r>
        <w:rPr>
          <w:rStyle w:val="CODEtemp"/>
        </w:rPr>
        <w:t>richMessage</w:t>
      </w:r>
      <w:r>
        <w:t>) containing a version of the message that incorporates formatting information. We refer to a message that does not contain formatting information as a “plain text message,” and one that does as a “rich text message.”</w:t>
      </w:r>
    </w:p>
    <w:p w14:paraId="01490836" w14:textId="3700E2DE" w:rsidR="00045705" w:rsidRDefault="00045705" w:rsidP="00045705">
      <w:r>
        <w:t>Square brackets (("</w:t>
      </w:r>
      <w:r>
        <w:rPr>
          <w:rStyle w:val="CODEtemp"/>
        </w:rPr>
        <w:t>[</w:t>
      </w:r>
      <w:r>
        <w:t>" and "</w:t>
      </w:r>
      <w:r>
        <w:rPr>
          <w:rStyle w:val="CODEtemp"/>
        </w:rPr>
        <w:t>]</w:t>
      </w:r>
      <w:r>
        <w:t xml:space="preserve">") in both plain text messages and rich text messages </w:t>
      </w:r>
      <w:r>
        <w:rPr>
          <w:b/>
        </w:rPr>
        <w:t>MUST</w:t>
      </w:r>
      <w:r>
        <w:t xml:space="preserve"> be escaped with a backslash (</w:t>
      </w:r>
      <w:r>
        <w:rPr>
          <w:rStyle w:val="CODEtemp"/>
        </w:rPr>
        <w:t>"\"</w:t>
      </w:r>
      <w:r>
        <w:t xml:space="preserve">) to prevent them from being interpreted as embedded links </w:t>
      </w:r>
      <w:r w:rsidR="00A4123E">
        <w:t>(§</w:t>
      </w:r>
      <w:r w:rsidR="00A4123E">
        <w:fldChar w:fldCharType="begin"/>
      </w:r>
      <w:r w:rsidR="00A4123E">
        <w:instrText xml:space="preserve"> REF _Ref503352567 \r \h </w:instrText>
      </w:r>
      <w:r w:rsidR="00A4123E">
        <w:fldChar w:fldCharType="separate"/>
      </w:r>
      <w:r w:rsidR="00BE1BB3">
        <w:t>3.10.4</w:t>
      </w:r>
      <w:r w:rsidR="00A4123E">
        <w:fldChar w:fldCharType="end"/>
      </w:r>
      <w:r w:rsidR="00A4123E">
        <w:t>)</w:t>
      </w:r>
      <w:r>
        <w:t>. Since JSON itself treats the backslash as an escape character, the backslash must be doubled.</w:t>
      </w:r>
    </w:p>
    <w:p w14:paraId="69CCC17A" w14:textId="77777777" w:rsidR="00045705" w:rsidRDefault="00045705" w:rsidP="00045705">
      <w:pPr>
        <w:pStyle w:val="Note"/>
      </w:pPr>
      <w:r>
        <w:lastRenderedPageBreak/>
        <w:t>EXAMPLE:</w:t>
      </w:r>
    </w:p>
    <w:p w14:paraId="41FE4D6B" w14:textId="31F5BB6B" w:rsidR="00045705" w:rsidRDefault="00045705" w:rsidP="00045705">
      <w:pPr>
        <w:pStyle w:val="Example"/>
      </w:pPr>
      <w:r>
        <w:t>"message": "This is not part of an embedded link: \"\</w:t>
      </w:r>
      <w:proofErr w:type="gramStart"/>
      <w:r>
        <w:t>\[</w:t>
      </w:r>
      <w:proofErr w:type="gramEnd"/>
      <w:r>
        <w:t>\"."</w:t>
      </w:r>
    </w:p>
    <w:p w14:paraId="31452CE1" w14:textId="75857643" w:rsidR="00045705" w:rsidRDefault="00045705" w:rsidP="00045705">
      <w:pPr>
        <w:pStyle w:val="Heading3"/>
      </w:pPr>
      <w:bookmarkStart w:id="121" w:name="_Ref503354593"/>
      <w:bookmarkStart w:id="122" w:name="_Toc506816509"/>
      <w:r>
        <w:t>Plain text messages</w:t>
      </w:r>
      <w:bookmarkEnd w:id="121"/>
      <w:bookmarkEnd w:id="122"/>
    </w:p>
    <w:p w14:paraId="68EF3FFE" w14:textId="49315040"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23" w:name="_Ref503354606"/>
      <w:bookmarkStart w:id="124" w:name="_Toc506816510"/>
      <w:r>
        <w:t>Rich text messages</w:t>
      </w:r>
      <w:bookmarkEnd w:id="123"/>
      <w:bookmarkEnd w:id="124"/>
    </w:p>
    <w:p w14:paraId="78C77DEB" w14:textId="06212753" w:rsidR="00675C8D" w:rsidRPr="00675C8D" w:rsidRDefault="00675C8D" w:rsidP="00675C8D">
      <w:pPr>
        <w:pStyle w:val="Heading4"/>
      </w:pPr>
      <w:bookmarkStart w:id="125" w:name="_Toc506816511"/>
      <w:r>
        <w:t>General</w:t>
      </w:r>
      <w:bookmarkEnd w:id="125"/>
    </w:p>
    <w:p w14:paraId="45F56986" w14:textId="77777777" w:rsidR="00A4123E" w:rsidRDefault="00A4123E" w:rsidP="00A4123E">
      <w:r>
        <w:t xml:space="preserve">Rich text messages </w:t>
      </w:r>
      <w:r>
        <w:rPr>
          <w:b/>
        </w:rPr>
        <w:t>MAY</w:t>
      </w:r>
      <w:r>
        <w:t xml:space="preserve"> be of arbitrary length, and </w:t>
      </w:r>
      <w:r>
        <w:rPr>
          <w:b/>
        </w:rPr>
        <w:t>SHOULD</w:t>
      </w:r>
      <w:r>
        <w:t xml:space="preserve"> contain formatting information.</w:t>
      </w:r>
    </w:p>
    <w:p w14:paraId="72DE1278" w14:textId="77777777" w:rsidR="00A4123E" w:rsidRDefault="00A4123E" w:rsidP="00A4123E">
      <w:r>
        <w:t xml:space="preserve">If an object supplies a value for its rich text message property, it </w:t>
      </w:r>
      <w:r>
        <w:rPr>
          <w:b/>
        </w:rPr>
        <w:t>SHALL</w:t>
      </w:r>
      <w:r>
        <w:t xml:space="preserve"> also supply a value for the corresponding plain text message property, even if the plain text message property is otherwise optional.</w:t>
      </w:r>
    </w:p>
    <w:p w14:paraId="4C7768CC" w14:textId="77777777" w:rsidR="00A4123E" w:rsidRDefault="00A4123E" w:rsidP="00A4123E">
      <w:pPr>
        <w:pStyle w:val="Note"/>
      </w:pPr>
      <w:r>
        <w:t>NOTE: This ensures that the message is viewable even in contexts that do not support the rendering of rich text.</w:t>
      </w:r>
    </w:p>
    <w:p w14:paraId="1BFC46D5" w14:textId="44424EBA" w:rsidR="00A4123E" w:rsidRDefault="00A4123E" w:rsidP="00A4123E">
      <w:r>
        <w:t xml:space="preserve">Every rich text message in a given run </w:t>
      </w:r>
      <w:r>
        <w:rPr>
          <w:b/>
        </w:rPr>
        <w:t>SHALL</w:t>
      </w:r>
      <w:r>
        <w:t xml:space="preserve"> be expressed in the same markup language, specified by the </w:t>
      </w:r>
      <w:proofErr w:type="gramStart"/>
      <w:r>
        <w:rPr>
          <w:rStyle w:val="CODEtemp"/>
        </w:rPr>
        <w:t>run.richMessageMimeType</w:t>
      </w:r>
      <w:proofErr w:type="gramEnd"/>
      <w:r>
        <w:t xml:space="preserve"> property</w:t>
      </w:r>
      <w:r w:rsidR="00E769D4">
        <w:t xml:space="preserve"> (§</w:t>
      </w:r>
      <w:r w:rsidR="00E769D4">
        <w:fldChar w:fldCharType="begin"/>
      </w:r>
      <w:r w:rsidR="00E769D4">
        <w:instrText xml:space="preserve"> REF _Ref503355262 \r \h </w:instrText>
      </w:r>
      <w:r w:rsidR="00E769D4">
        <w:fldChar w:fldCharType="separate"/>
      </w:r>
      <w:r w:rsidR="00BE1BB3">
        <w:t>3.12.16</w:t>
      </w:r>
      <w:r w:rsidR="00E769D4">
        <w:fldChar w:fldCharType="end"/>
      </w:r>
      <w:r w:rsidR="00E769D4">
        <w:t>)</w:t>
      </w:r>
      <w:r>
        <w:t xml:space="preserve">. For maximum interoperability among SARIF log files produced by different tools, rich text messages produced directly by analysis tools </w:t>
      </w:r>
      <w:r>
        <w:rPr>
          <w:b/>
        </w:rPr>
        <w:t>SHALL</w:t>
      </w:r>
      <w:r>
        <w:t xml:space="preserve"> be expressed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3F961CC0"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gramStart"/>
      <w:r>
        <w:rPr>
          <w:rStyle w:val="CODEtemp"/>
        </w:rPr>
        <w:t>run.richMessageMimeType</w:t>
      </w:r>
      <w:proofErr w:type="gramEnd"/>
      <w:r>
        <w:t xml:space="preserve"> </w:t>
      </w:r>
      <w:r w:rsidR="000C756E">
        <w:t>(§</w:t>
      </w:r>
      <w:r w:rsidR="000C756E">
        <w:fldChar w:fldCharType="begin"/>
      </w:r>
      <w:r w:rsidR="000C756E">
        <w:instrText xml:space="preserve"> REF _Ref503355262 \r \h </w:instrText>
      </w:r>
      <w:r w:rsidR="000C756E">
        <w:fldChar w:fldCharType="separate"/>
      </w:r>
      <w:r w:rsidR="00BE1BB3">
        <w:t>3.12.16</w:t>
      </w:r>
      <w:r w:rsidR="000C756E">
        <w:fldChar w:fldCharType="end"/>
      </w:r>
      <w:r w:rsidR="000C756E">
        <w:t xml:space="preserve">) </w:t>
      </w:r>
      <w:r>
        <w:t>to a value appropriate to the analysis tool’s output format.</w:t>
      </w:r>
    </w:p>
    <w:p w14:paraId="0FD9A5DB" w14:textId="788E8E6E" w:rsidR="00675C8D" w:rsidRDefault="00675C8D" w:rsidP="00675C8D">
      <w:pPr>
        <w:pStyle w:val="Heading4"/>
      </w:pPr>
      <w:bookmarkStart w:id="126" w:name="_Ref503355198"/>
      <w:bookmarkStart w:id="127" w:name="_Toc506816512"/>
      <w:r>
        <w:t>Security implications</w:t>
      </w:r>
      <w:bookmarkEnd w:id="126"/>
      <w:bookmarkEnd w:id="127"/>
    </w:p>
    <w:p w14:paraId="6D3F0C8E" w14:textId="262BCCA7" w:rsidR="00675C8D" w:rsidRDefault="00675C8D" w:rsidP="00675C8D">
      <w:r>
        <w:t xml:space="preserve">If the rich text message format is any variant of Markdown, then for security reasons, the producers and consumers of SARIF files </w:t>
      </w:r>
      <w:r w:rsidR="000804E2">
        <w:rPr>
          <w:b/>
        </w:rPr>
        <w:t>SHALL</w:t>
      </w:r>
      <w:r>
        <w:t xml:space="preserve"> </w:t>
      </w:r>
      <w:r w:rsidR="001D5109">
        <w:t>adhere to the following</w:t>
      </w:r>
      <w:r>
        <w:t>:</w:t>
      </w:r>
    </w:p>
    <w:p w14:paraId="26D1849F" w14:textId="0232BA6E" w:rsidR="00675C8D" w:rsidRDefault="00675C8D" w:rsidP="00675C8D">
      <w:pPr>
        <w:pStyle w:val="ListParagraph"/>
        <w:numPr>
          <w:ilvl w:val="0"/>
          <w:numId w:val="4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419B66F3" w:rsidR="00675C8D" w:rsidRDefault="00675C8D" w:rsidP="00675C8D">
      <w:pPr>
        <w:pStyle w:val="ListParagraph"/>
        <w:numPr>
          <w:ilvl w:val="0"/>
          <w:numId w:val="4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1351D3BA" w:rsidR="00675C8D" w:rsidRDefault="00675C8D" w:rsidP="00675C8D">
      <w:pPr>
        <w:pStyle w:val="ListParagraph"/>
        <w:numPr>
          <w:ilvl w:val="0"/>
          <w:numId w:val="4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6D52539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6568E83F" w14:textId="600B4338" w:rsidR="00A4123E" w:rsidRDefault="002957C4" w:rsidP="00A4123E">
      <w:pPr>
        <w:pStyle w:val="Heading3"/>
      </w:pPr>
      <w:bookmarkStart w:id="128" w:name="_Ref503352567"/>
      <w:bookmarkStart w:id="129" w:name="_Toc506816513"/>
      <w:r>
        <w:lastRenderedPageBreak/>
        <w:t>Messages with e</w:t>
      </w:r>
      <w:r w:rsidR="00A4123E">
        <w:t>mbedded links</w:t>
      </w:r>
      <w:bookmarkEnd w:id="128"/>
      <w:bookmarkEnd w:id="129"/>
    </w:p>
    <w:p w14:paraId="039E6FD3" w14:textId="77777777" w:rsidR="002957C4" w:rsidRDefault="002957C4" w:rsidP="002957C4">
      <w:r>
        <w:t xml:space="preserve">The text of a message property </w:t>
      </w:r>
      <w:r>
        <w:rPr>
          <w:b/>
        </w:rPr>
        <w:t>MAY</w:t>
      </w:r>
      <w:r>
        <w:t xml:space="preserve"> </w:t>
      </w:r>
      <w:proofErr w:type="gramStart"/>
      <w:r>
        <w:t>include</w:t>
      </w:r>
      <w:proofErr w:type="gramEnd"/>
      <w:r>
        <w:t xml:space="preserve"> one or more links to locations within files.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xml:space="preserve">, </w:t>
      </w:r>
      <w:proofErr w:type="gramStart"/>
      <w:r>
        <w:t>"</w:t>
      </w:r>
      <w:r w:rsidR="002957C4">
        <w:t>]</w:t>
      </w:r>
      <w:r>
        <w:t>(</w:t>
      </w:r>
      <w:proofErr w:type="gramEnd"/>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 xml:space="preserve">link text </w:t>
      </w:r>
      <w:proofErr w:type="gramStart"/>
      <w:r>
        <w:t>= ?</w:t>
      </w:r>
      <w:proofErr w:type="gramEnd"/>
      <w:r>
        <w:t xml:space="preserve"> JSON string </w:t>
      </w:r>
      <w:proofErr w:type="gramStart"/>
      <w:r>
        <w:t>character ?</w:t>
      </w:r>
      <w:proofErr w:type="gramEnd"/>
      <w:r>
        <w:t xml:space="preserve">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w:t>
      </w:r>
      <w:proofErr w:type="gramStart"/>
      <w:r w:rsidR="00DF585E">
        <w:t>non negative</w:t>
      </w:r>
      <w:proofErr w:type="gramEnd"/>
      <w:r w:rsidR="00DF585E">
        <w:t xml:space="preserve"> integer;</w:t>
      </w:r>
    </w:p>
    <w:p w14:paraId="4B4ADB6E" w14:textId="1227E16C"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BE1BB3">
        <w:t>3.10.2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BE1BB3">
        <w:t>3.10.3</w:t>
      </w:r>
      <w:r>
        <w:fldChar w:fldCharType="end"/>
      </w:r>
      <w:r>
        <w:t xml:space="preserve">), </w:t>
      </w:r>
      <w:r>
        <w:rPr>
          <w:rStyle w:val="CODEtemp"/>
        </w:rPr>
        <w:t>link text</w:t>
      </w:r>
      <w:r>
        <w:t xml:space="preserve"> </w:t>
      </w:r>
      <w:r>
        <w:rPr>
          <w:b/>
        </w:rPr>
        <w:t>MAY</w:t>
      </w:r>
      <w:r>
        <w:t xml:space="preserve"> be either plain text or rich text.</w:t>
      </w:r>
    </w:p>
    <w:p w14:paraId="11D0E986" w14:textId="3F39ABFF"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BE1BB3">
        <w:t>3.18</w:t>
      </w:r>
      <w:r>
        <w:fldChar w:fldCharType="end"/>
      </w:r>
      <w:r>
        <w:t xml:space="preserve">) within which the message occurs </w:t>
      </w:r>
      <w:r>
        <w:rPr>
          <w:b/>
        </w:rPr>
        <w:t>MUST</w:t>
      </w:r>
      <w:r>
        <w:t xml:space="preserve"> contain exactly one </w:t>
      </w:r>
      <w:r>
        <w:rPr>
          <w:rStyle w:val="CODEtemp"/>
        </w:rPr>
        <w:t>physicalLocation</w:t>
      </w:r>
      <w:r>
        <w:t xml:space="preserve"> object (§</w:t>
      </w:r>
      <w:r>
        <w:fldChar w:fldCharType="begin"/>
      </w:r>
      <w:r>
        <w:instrText xml:space="preserve"> REF _Ref493477390 \r \h </w:instrText>
      </w:r>
      <w:r>
        <w:fldChar w:fldCharType="separate"/>
      </w:r>
      <w:r w:rsidR="00BE1BB3">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BE1BB3">
        <w:t>3.21.2</w:t>
      </w:r>
      <w:r w:rsidR="008A0E1E">
        <w:fldChar w:fldCharType="end"/>
      </w:r>
      <w:r w:rsidR="008A0E1E">
        <w:t>)</w:t>
      </w:r>
      <w:r>
        <w:t xml:space="preserve"> is equal to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0E964B61" w:rsidR="002957C4" w:rsidRDefault="002957C4" w:rsidP="002957C4">
      <w:pPr>
        <w:pStyle w:val="Note"/>
      </w:pPr>
      <w:r>
        <w:t xml:space="preserve">EXAMPLE: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2957C4">
      <w:pPr>
        <w:pStyle w:val="Code"/>
      </w:pPr>
      <w:r>
        <w:t>{</w:t>
      </w:r>
    </w:p>
    <w:p w14:paraId="11A29550" w14:textId="77777777" w:rsidR="002957C4" w:rsidRDefault="002957C4" w:rsidP="002957C4">
      <w:pPr>
        <w:pStyle w:val="Code"/>
      </w:pPr>
      <w:r>
        <w:t xml:space="preserve">  "version": "1.0.0",</w:t>
      </w:r>
    </w:p>
    <w:p w14:paraId="2546C9E6" w14:textId="77777777" w:rsidR="002957C4" w:rsidRDefault="002957C4" w:rsidP="002957C4">
      <w:pPr>
        <w:pStyle w:val="Code"/>
      </w:pPr>
      <w:r>
        <w:t xml:space="preserve">  "runs": [</w:t>
      </w:r>
    </w:p>
    <w:p w14:paraId="27BC39FF" w14:textId="77777777" w:rsidR="002957C4" w:rsidRDefault="002957C4" w:rsidP="002957C4">
      <w:pPr>
        <w:pStyle w:val="Code"/>
      </w:pPr>
      <w:r>
        <w:t xml:space="preserve">    {</w:t>
      </w:r>
    </w:p>
    <w:p w14:paraId="7B09C360" w14:textId="77777777" w:rsidR="002957C4" w:rsidRDefault="002957C4" w:rsidP="002957C4">
      <w:pPr>
        <w:pStyle w:val="Code"/>
      </w:pPr>
      <w:r>
        <w:t xml:space="preserve">      "results": [</w:t>
      </w:r>
    </w:p>
    <w:p w14:paraId="40992E9D" w14:textId="77777777" w:rsidR="002957C4" w:rsidRDefault="002957C4" w:rsidP="002957C4">
      <w:pPr>
        <w:pStyle w:val="Code"/>
      </w:pPr>
      <w:r>
        <w:t xml:space="preserve">        {</w:t>
      </w:r>
    </w:p>
    <w:p w14:paraId="4F9E16E0" w14:textId="77777777" w:rsidR="002957C4" w:rsidRDefault="002957C4" w:rsidP="002957C4">
      <w:pPr>
        <w:pStyle w:val="Code"/>
      </w:pPr>
      <w:r>
        <w:t xml:space="preserve">          "ruleId": "TNT0001",</w:t>
      </w:r>
    </w:p>
    <w:p w14:paraId="7EE0610B" w14:textId="77777777" w:rsidR="002957C4" w:rsidRDefault="002957C4" w:rsidP="002957C4">
      <w:pPr>
        <w:pStyle w:val="Code"/>
      </w:pPr>
      <w:r>
        <w:t xml:space="preserve">          "message": "Tainted data was used. The data came from [here</w:t>
      </w:r>
      <w:proofErr w:type="gramStart"/>
      <w:r>
        <w:t>](</w:t>
      </w:r>
      <w:proofErr w:type="gramEnd"/>
      <w:r>
        <w:t>3).",</w:t>
      </w:r>
    </w:p>
    <w:p w14:paraId="00F7E2C1" w14:textId="77777777" w:rsidR="002957C4" w:rsidRDefault="002957C4" w:rsidP="002957C4">
      <w:pPr>
        <w:pStyle w:val="Code"/>
      </w:pPr>
      <w:r>
        <w:t xml:space="preserve">          "locations": [</w:t>
      </w:r>
    </w:p>
    <w:p w14:paraId="40C2AE0D" w14:textId="77777777" w:rsidR="002957C4" w:rsidRDefault="002957C4" w:rsidP="002957C4">
      <w:pPr>
        <w:pStyle w:val="Code"/>
      </w:pPr>
      <w:r>
        <w:t xml:space="preserve">            {</w:t>
      </w:r>
    </w:p>
    <w:p w14:paraId="079BFB73" w14:textId="77777777" w:rsidR="002957C4" w:rsidRDefault="002957C4" w:rsidP="002957C4">
      <w:pPr>
        <w:pStyle w:val="Code"/>
      </w:pPr>
      <w:r>
        <w:t xml:space="preserve">              "analysisTarget": {</w:t>
      </w:r>
    </w:p>
    <w:p w14:paraId="060A17BD" w14:textId="77777777" w:rsidR="002957C4" w:rsidRDefault="002957C4" w:rsidP="002957C4">
      <w:pPr>
        <w:pStyle w:val="Code"/>
      </w:pPr>
      <w:r>
        <w:t xml:space="preserve">                "uri": "file:///C:/code/main.c",</w:t>
      </w:r>
    </w:p>
    <w:p w14:paraId="4C3D6089" w14:textId="77777777" w:rsidR="002957C4" w:rsidRDefault="002957C4" w:rsidP="002957C4">
      <w:pPr>
        <w:pStyle w:val="Code"/>
      </w:pPr>
      <w:r>
        <w:t xml:space="preserve">                "region": {</w:t>
      </w:r>
    </w:p>
    <w:p w14:paraId="69AD4E6B" w14:textId="77777777" w:rsidR="002957C4" w:rsidRDefault="002957C4" w:rsidP="002957C4">
      <w:pPr>
        <w:pStyle w:val="Code"/>
      </w:pPr>
      <w:r>
        <w:t xml:space="preserve">                  "startLine": 15,</w:t>
      </w:r>
    </w:p>
    <w:p w14:paraId="38A6593B" w14:textId="77777777" w:rsidR="002957C4" w:rsidRDefault="002957C4" w:rsidP="002957C4">
      <w:pPr>
        <w:pStyle w:val="Code"/>
      </w:pPr>
      <w:r>
        <w:t xml:space="preserve">                  "startColumn": 9</w:t>
      </w:r>
    </w:p>
    <w:p w14:paraId="60B9F7A9" w14:textId="77777777" w:rsidR="002957C4" w:rsidRDefault="002957C4" w:rsidP="002957C4">
      <w:pPr>
        <w:pStyle w:val="Code"/>
      </w:pPr>
      <w:r>
        <w:t xml:space="preserve">                }</w:t>
      </w:r>
    </w:p>
    <w:p w14:paraId="595EF652" w14:textId="77777777" w:rsidR="002957C4" w:rsidRDefault="002957C4" w:rsidP="002957C4">
      <w:pPr>
        <w:pStyle w:val="Code"/>
      </w:pPr>
      <w:r>
        <w:t xml:space="preserve">              }</w:t>
      </w:r>
    </w:p>
    <w:p w14:paraId="2B1C7F28" w14:textId="77777777" w:rsidR="002957C4" w:rsidRDefault="002957C4" w:rsidP="002957C4">
      <w:pPr>
        <w:pStyle w:val="Code"/>
      </w:pPr>
      <w:r>
        <w:t xml:space="preserve">            }</w:t>
      </w:r>
    </w:p>
    <w:p w14:paraId="7F46F36D" w14:textId="77777777" w:rsidR="002957C4" w:rsidRDefault="002957C4" w:rsidP="002957C4">
      <w:pPr>
        <w:pStyle w:val="Code"/>
      </w:pPr>
      <w:r>
        <w:t xml:space="preserve">          ],</w:t>
      </w:r>
    </w:p>
    <w:p w14:paraId="5FF58AE4" w14:textId="77777777" w:rsidR="002957C4" w:rsidRDefault="002957C4" w:rsidP="002957C4">
      <w:pPr>
        <w:pStyle w:val="Code"/>
      </w:pPr>
      <w:r>
        <w:t xml:space="preserve">          "relatedLocations": [</w:t>
      </w:r>
    </w:p>
    <w:p w14:paraId="69DE350D" w14:textId="77777777" w:rsidR="002957C4" w:rsidRDefault="002957C4" w:rsidP="002957C4">
      <w:pPr>
        <w:pStyle w:val="Code"/>
      </w:pPr>
      <w:r>
        <w:t xml:space="preserve">            {</w:t>
      </w:r>
    </w:p>
    <w:p w14:paraId="0CA626F7" w14:textId="77777777" w:rsidR="002957C4" w:rsidRDefault="002957C4" w:rsidP="002957C4">
      <w:pPr>
        <w:pStyle w:val="Code"/>
      </w:pPr>
      <w:r>
        <w:t xml:space="preserve">              "physicalLocation": {</w:t>
      </w:r>
    </w:p>
    <w:p w14:paraId="5D319324" w14:textId="77777777" w:rsidR="002957C4" w:rsidRDefault="002957C4" w:rsidP="002957C4">
      <w:pPr>
        <w:pStyle w:val="Code"/>
      </w:pPr>
      <w:r>
        <w:t xml:space="preserve">                "id": 3</w:t>
      </w:r>
    </w:p>
    <w:p w14:paraId="51E6BBDF" w14:textId="77777777" w:rsidR="002957C4" w:rsidRDefault="002957C4" w:rsidP="002957C4">
      <w:pPr>
        <w:pStyle w:val="Code"/>
      </w:pPr>
      <w:r>
        <w:t xml:space="preserve">                "uri": "file:///C:/code/input.c",</w:t>
      </w:r>
    </w:p>
    <w:p w14:paraId="1BC23427" w14:textId="77777777" w:rsidR="002957C4" w:rsidRDefault="002957C4" w:rsidP="002957C4">
      <w:pPr>
        <w:pStyle w:val="Code"/>
      </w:pPr>
      <w:r>
        <w:t xml:space="preserve">                "region": {</w:t>
      </w:r>
    </w:p>
    <w:p w14:paraId="0457835B" w14:textId="77777777" w:rsidR="002957C4" w:rsidRDefault="002957C4" w:rsidP="002957C4">
      <w:pPr>
        <w:pStyle w:val="Code"/>
      </w:pPr>
      <w:r>
        <w:t xml:space="preserve">                  "startLine": 15,</w:t>
      </w:r>
    </w:p>
    <w:p w14:paraId="2C56DC9A" w14:textId="77777777" w:rsidR="002957C4" w:rsidRDefault="002957C4" w:rsidP="002957C4">
      <w:pPr>
        <w:pStyle w:val="Code"/>
      </w:pPr>
      <w:r>
        <w:t xml:space="preserve">                  "startColumn": 9</w:t>
      </w:r>
    </w:p>
    <w:p w14:paraId="1B59CFAC" w14:textId="77777777" w:rsidR="002957C4" w:rsidRDefault="002957C4" w:rsidP="002957C4">
      <w:pPr>
        <w:pStyle w:val="Code"/>
      </w:pPr>
      <w:r>
        <w:t xml:space="preserve">                }</w:t>
      </w:r>
    </w:p>
    <w:p w14:paraId="5F80B726" w14:textId="77777777" w:rsidR="002957C4" w:rsidRDefault="002957C4" w:rsidP="002957C4">
      <w:pPr>
        <w:pStyle w:val="Code"/>
      </w:pPr>
      <w:r>
        <w:t xml:space="preserve">              }</w:t>
      </w:r>
    </w:p>
    <w:p w14:paraId="67FF1973" w14:textId="77777777" w:rsidR="002957C4" w:rsidRDefault="002957C4" w:rsidP="002957C4">
      <w:pPr>
        <w:pStyle w:val="Code"/>
      </w:pPr>
      <w:r>
        <w:t xml:space="preserve">            }</w:t>
      </w:r>
    </w:p>
    <w:p w14:paraId="40803927" w14:textId="77777777" w:rsidR="002957C4" w:rsidRDefault="002957C4" w:rsidP="002957C4">
      <w:pPr>
        <w:pStyle w:val="Code"/>
      </w:pPr>
      <w:r>
        <w:t xml:space="preserve">          ]</w:t>
      </w:r>
    </w:p>
    <w:p w14:paraId="121D67FC" w14:textId="77777777" w:rsidR="002957C4" w:rsidRDefault="002957C4" w:rsidP="002957C4">
      <w:pPr>
        <w:pStyle w:val="Code"/>
      </w:pPr>
      <w:r>
        <w:t xml:space="preserve">        }</w:t>
      </w:r>
    </w:p>
    <w:p w14:paraId="0D2AE7B8" w14:textId="77777777" w:rsidR="002957C4" w:rsidRDefault="002957C4" w:rsidP="002957C4">
      <w:pPr>
        <w:pStyle w:val="Code"/>
      </w:pPr>
      <w:r>
        <w:t xml:space="preserve">      ]</w:t>
      </w:r>
    </w:p>
    <w:p w14:paraId="42084806" w14:textId="77777777" w:rsidR="002957C4" w:rsidRDefault="002957C4" w:rsidP="002957C4">
      <w:pPr>
        <w:pStyle w:val="Code"/>
      </w:pPr>
      <w:r>
        <w:t xml:space="preserve">    }</w:t>
      </w:r>
    </w:p>
    <w:p w14:paraId="52BFE146" w14:textId="77777777" w:rsidR="002957C4" w:rsidRDefault="002957C4" w:rsidP="002957C4">
      <w:pPr>
        <w:pStyle w:val="Code"/>
      </w:pPr>
      <w:r>
        <w:t xml:space="preserve">  ]</w:t>
      </w:r>
    </w:p>
    <w:p w14:paraId="26322521" w14:textId="77777777" w:rsidR="002957C4" w:rsidRDefault="002957C4" w:rsidP="002957C4">
      <w:pPr>
        <w:pStyle w:val="Code"/>
      </w:pPr>
      <w:r>
        <w:lastRenderedPageBreak/>
        <w:t>}</w:t>
      </w:r>
    </w:p>
    <w:p w14:paraId="2B1E94BC" w14:textId="77777777" w:rsidR="002957C4" w:rsidRPr="002957C4" w:rsidRDefault="002957C4" w:rsidP="002957C4"/>
    <w:p w14:paraId="0645E5C8" w14:textId="2B9C47C0" w:rsidR="0038356E" w:rsidRPr="0038356E" w:rsidRDefault="00815787" w:rsidP="0038356E">
      <w:pPr>
        <w:pStyle w:val="Heading2"/>
      </w:pPr>
      <w:bookmarkStart w:id="130" w:name="_Ref493337542"/>
      <w:bookmarkStart w:id="131" w:name="_Toc506816514"/>
      <w:r>
        <w:t>sarifLog object</w:t>
      </w:r>
      <w:bookmarkEnd w:id="130"/>
      <w:bookmarkEnd w:id="131"/>
    </w:p>
    <w:p w14:paraId="5DEDD21B" w14:textId="0630136E" w:rsidR="000D32C1" w:rsidRDefault="000D32C1" w:rsidP="000D32C1">
      <w:pPr>
        <w:pStyle w:val="Heading3"/>
      </w:pPr>
      <w:bookmarkStart w:id="132" w:name="_Toc506816515"/>
      <w:r>
        <w:t>General</w:t>
      </w:r>
      <w:bookmarkEnd w:id="132"/>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38356E">
      <w:pPr>
        <w:pStyle w:val="Code"/>
      </w:pPr>
      <w:r>
        <w:t>{</w:t>
      </w:r>
    </w:p>
    <w:p w14:paraId="0BFC50E3" w14:textId="5E27A644" w:rsidR="0038356E" w:rsidRDefault="00FC1320" w:rsidP="0038356E">
      <w:pPr>
        <w:pStyle w:val="Code"/>
      </w:pPr>
      <w:r>
        <w:t xml:space="preserve">    "version"</w:t>
      </w:r>
      <w:r w:rsidR="0038356E">
        <w:t>: "</w:t>
      </w:r>
      <w:r>
        <w:t>1.</w:t>
      </w:r>
      <w:r w:rsidR="0038356E">
        <w:t>0.</w:t>
      </w:r>
      <w:r>
        <w:t>0</w:t>
      </w:r>
      <w:r w:rsidR="0038356E">
        <w:t>", # see §</w:t>
      </w:r>
      <w:r w:rsidR="0038356E">
        <w:fldChar w:fldCharType="begin"/>
      </w:r>
      <w:r w:rsidR="0038356E">
        <w:instrText xml:space="preserve"> REF _Ref493349977 \w \h </w:instrText>
      </w:r>
      <w:r w:rsidR="0038356E">
        <w:fldChar w:fldCharType="separate"/>
      </w:r>
      <w:r w:rsidR="00BE1BB3">
        <w:t>3.11.2</w:t>
      </w:r>
      <w:r w:rsidR="0038356E">
        <w:fldChar w:fldCharType="end"/>
      </w:r>
    </w:p>
    <w:p w14:paraId="69B7D7D3" w14:textId="6CFBC386" w:rsidR="0038356E" w:rsidRDefault="00FC1320" w:rsidP="0038356E">
      <w:pPr>
        <w:pStyle w:val="Code"/>
      </w:pPr>
      <w:r>
        <w:t xml:space="preserve">    "runs</w:t>
      </w:r>
      <w:proofErr w:type="gramStart"/>
      <w:r>
        <w:t>"</w:t>
      </w:r>
      <w:r w:rsidR="0038356E">
        <w:t>:</w:t>
      </w:r>
      <w:r>
        <w:t>[</w:t>
      </w:r>
      <w:proofErr w:type="gramEnd"/>
      <w:r w:rsidR="0038356E">
        <w:t xml:space="preserve">            # see §</w:t>
      </w:r>
      <w:r w:rsidR="0038356E">
        <w:fldChar w:fldCharType="begin"/>
      </w:r>
      <w:r w:rsidR="0038356E">
        <w:instrText xml:space="preserve"> REF _Ref493349987 \w \h </w:instrText>
      </w:r>
      <w:r w:rsidR="0038356E">
        <w:fldChar w:fldCharType="separate"/>
      </w:r>
      <w:r w:rsidR="00BE1BB3">
        <w:t>3.11.4</w:t>
      </w:r>
      <w:r w:rsidR="0038356E">
        <w:fldChar w:fldCharType="end"/>
      </w:r>
    </w:p>
    <w:p w14:paraId="39DC26EB" w14:textId="77777777" w:rsidR="0038356E" w:rsidRDefault="0038356E" w:rsidP="0038356E">
      <w:pPr>
        <w:pStyle w:val="Code"/>
      </w:pPr>
      <w:r>
        <w:t xml:space="preserve">        {</w:t>
      </w:r>
    </w:p>
    <w:p w14:paraId="4DCDD64B" w14:textId="4BFF1829" w:rsidR="0038356E" w:rsidRDefault="0038356E" w:rsidP="0038356E">
      <w:pPr>
        <w:pStyle w:val="Code"/>
      </w:pPr>
      <w:r>
        <w:t xml:space="preserve">            ...         # a run object (see §</w:t>
      </w:r>
      <w:r>
        <w:fldChar w:fldCharType="begin"/>
      </w:r>
      <w:r>
        <w:instrText xml:space="preserve"> REF _Ref493349997 \w \h </w:instrText>
      </w:r>
      <w:r>
        <w:fldChar w:fldCharType="separate"/>
      </w:r>
      <w:r w:rsidR="00BE1BB3">
        <w:t>3.12</w:t>
      </w:r>
      <w:r>
        <w:fldChar w:fldCharType="end"/>
      </w:r>
      <w:r>
        <w:t>)</w:t>
      </w:r>
    </w:p>
    <w:p w14:paraId="6CA2DBAD" w14:textId="77777777" w:rsidR="0038356E" w:rsidRDefault="0038356E" w:rsidP="0038356E">
      <w:pPr>
        <w:pStyle w:val="Code"/>
      </w:pPr>
      <w:r>
        <w:t xml:space="preserve">        },</w:t>
      </w:r>
    </w:p>
    <w:p w14:paraId="3ED27349" w14:textId="77777777" w:rsidR="0038356E" w:rsidRDefault="0038356E" w:rsidP="0038356E">
      <w:pPr>
        <w:pStyle w:val="Code"/>
      </w:pPr>
      <w:r>
        <w:t xml:space="preserve">        ...</w:t>
      </w:r>
    </w:p>
    <w:p w14:paraId="2A9D7FAD" w14:textId="77777777" w:rsidR="0038356E" w:rsidRDefault="0038356E" w:rsidP="0038356E">
      <w:pPr>
        <w:pStyle w:val="Code"/>
      </w:pPr>
      <w:r>
        <w:t xml:space="preserve">        {</w:t>
      </w:r>
    </w:p>
    <w:p w14:paraId="7737E69D" w14:textId="77777777" w:rsidR="0038356E" w:rsidRDefault="0038356E" w:rsidP="0038356E">
      <w:pPr>
        <w:pStyle w:val="Code"/>
      </w:pPr>
      <w:r>
        <w:t xml:space="preserve">            ...         # another </w:t>
      </w:r>
      <w:proofErr w:type="gramStart"/>
      <w:r>
        <w:t>run</w:t>
      </w:r>
      <w:proofErr w:type="gramEnd"/>
      <w:r>
        <w:t xml:space="preserve"> object</w:t>
      </w:r>
    </w:p>
    <w:p w14:paraId="3696FBEA" w14:textId="77777777" w:rsidR="0038356E" w:rsidRDefault="0038356E" w:rsidP="0038356E">
      <w:pPr>
        <w:pStyle w:val="Code"/>
      </w:pPr>
      <w:r>
        <w:t xml:space="preserve">        }</w:t>
      </w:r>
    </w:p>
    <w:p w14:paraId="594B029E" w14:textId="77777777" w:rsidR="0038356E" w:rsidRDefault="0038356E" w:rsidP="0038356E">
      <w:pPr>
        <w:pStyle w:val="Code"/>
      </w:pPr>
      <w:r>
        <w:t xml:space="preserve">    ]</w:t>
      </w:r>
    </w:p>
    <w:p w14:paraId="1122B28A" w14:textId="71EFB8CB" w:rsidR="00FC1320" w:rsidRPr="0038356E" w:rsidRDefault="0038356E" w:rsidP="00FC1320">
      <w:pPr>
        <w:pStyle w:val="Code"/>
      </w:pPr>
      <w:r>
        <w:t>}</w:t>
      </w:r>
    </w:p>
    <w:p w14:paraId="07A237F8" w14:textId="67475526" w:rsidR="000D32C1" w:rsidRDefault="000D32C1" w:rsidP="000D32C1">
      <w:pPr>
        <w:pStyle w:val="Heading3"/>
      </w:pPr>
      <w:bookmarkStart w:id="133" w:name="_Ref493349977"/>
      <w:bookmarkStart w:id="134" w:name="_Ref493350297"/>
      <w:bookmarkStart w:id="135" w:name="_Toc506816516"/>
      <w:r>
        <w:t>version property</w:t>
      </w:r>
      <w:bookmarkEnd w:id="133"/>
      <w:bookmarkEnd w:id="134"/>
      <w:bookmarkEnd w:id="135"/>
    </w:p>
    <w:p w14:paraId="369A921C" w14:textId="008AAB9D"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shall have the value </w:t>
      </w:r>
      <w:r w:rsidRPr="00FC1320">
        <w:rPr>
          <w:rStyle w:val="CODEtemp"/>
        </w:rPr>
        <w:t>"1.0.0"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36" w:name="_Toc506816517"/>
      <w:r>
        <w:t>$schema property</w:t>
      </w:r>
      <w:bookmarkEnd w:id="136"/>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2A38424F"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Pr="00FC1320">
        <w:rPr>
          <w:b/>
        </w:rPr>
        <w:t>MUST</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BE1BB3">
        <w:t>3.11.2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37" w:name="_Ref493349987"/>
      <w:bookmarkStart w:id="138" w:name="_Toc506816518"/>
      <w:r>
        <w:t>runs property</w:t>
      </w:r>
      <w:bookmarkEnd w:id="137"/>
      <w:bookmarkEnd w:id="138"/>
    </w:p>
    <w:p w14:paraId="4CED6907" w14:textId="05D25357"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BE1BB3">
        <w:t>3.12</w:t>
      </w:r>
      <w:r>
        <w:fldChar w:fldCharType="end"/>
      </w:r>
      <w:r w:rsidRPr="00584D35">
        <w:t>).</w:t>
      </w:r>
    </w:p>
    <w:p w14:paraId="076C2078" w14:textId="7A8121FC" w:rsidR="00C66549" w:rsidRPr="00C66549" w:rsidRDefault="00EC6397" w:rsidP="00C66549">
      <w:pPr>
        <w:pStyle w:val="Heading2"/>
      </w:pPr>
      <w:bookmarkStart w:id="139" w:name="_Ref493349997"/>
      <w:bookmarkStart w:id="140" w:name="_Ref493350451"/>
      <w:bookmarkStart w:id="141" w:name="_Toc506816519"/>
      <w:r>
        <w:t>run object</w:t>
      </w:r>
      <w:bookmarkEnd w:id="139"/>
      <w:bookmarkEnd w:id="140"/>
      <w:bookmarkEnd w:id="141"/>
    </w:p>
    <w:p w14:paraId="10E42C1C" w14:textId="534C375F" w:rsidR="000D32C1" w:rsidRDefault="000D32C1" w:rsidP="000D32C1">
      <w:pPr>
        <w:pStyle w:val="Heading3"/>
      </w:pPr>
      <w:bookmarkStart w:id="142" w:name="_Toc506816520"/>
      <w:r>
        <w:t>General</w:t>
      </w:r>
      <w:bookmarkEnd w:id="142"/>
    </w:p>
    <w:p w14:paraId="2DF51F37" w14:textId="2109F504"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lastRenderedPageBreak/>
        <w:t>EXAMPLE</w:t>
      </w:r>
      <w:r w:rsidR="0040694F">
        <w:t>:</w:t>
      </w:r>
    </w:p>
    <w:p w14:paraId="2F770B04" w14:textId="77777777" w:rsidR="00C66549" w:rsidRDefault="00C66549" w:rsidP="00C66549">
      <w:pPr>
        <w:pStyle w:val="Code"/>
      </w:pPr>
      <w:r>
        <w:t>{</w:t>
      </w:r>
    </w:p>
    <w:p w14:paraId="04EE6615" w14:textId="0CA262A4" w:rsidR="00C66549" w:rsidRDefault="00C66549" w:rsidP="00C66549">
      <w:pPr>
        <w:pStyle w:val="Code"/>
      </w:pPr>
      <w:r>
        <w:t xml:space="preserve">    "tool":        # see §</w:t>
      </w:r>
      <w:r>
        <w:fldChar w:fldCharType="begin"/>
      </w:r>
      <w:r>
        <w:instrText xml:space="preserve"> REF _Ref493350956 \w \h </w:instrText>
      </w:r>
      <w:r>
        <w:fldChar w:fldCharType="separate"/>
      </w:r>
      <w:r w:rsidR="00BE1BB3">
        <w:t>3.12.7</w:t>
      </w:r>
      <w:r>
        <w:fldChar w:fldCharType="end"/>
      </w:r>
    </w:p>
    <w:p w14:paraId="48CEEDFF" w14:textId="77777777" w:rsidR="00C66549" w:rsidRDefault="00C66549" w:rsidP="00C66549">
      <w:pPr>
        <w:pStyle w:val="Code"/>
      </w:pPr>
      <w:r>
        <w:t xml:space="preserve">    {</w:t>
      </w:r>
    </w:p>
    <w:p w14:paraId="458D3C95" w14:textId="6ACBF577" w:rsidR="00C66549" w:rsidRDefault="00C66549" w:rsidP="00C66549">
      <w:pPr>
        <w:pStyle w:val="Code"/>
      </w:pPr>
      <w:r>
        <w:t xml:space="preserve">        ...        # a tool object (see §</w:t>
      </w:r>
      <w:r>
        <w:fldChar w:fldCharType="begin"/>
      </w:r>
      <w:r>
        <w:instrText xml:space="preserve"> REF _Ref493350964 \w \h </w:instrText>
      </w:r>
      <w:r>
        <w:fldChar w:fldCharType="separate"/>
      </w:r>
      <w:r w:rsidR="00BE1BB3">
        <w:t>3.13</w:t>
      </w:r>
      <w:r>
        <w:fldChar w:fldCharType="end"/>
      </w:r>
      <w:r>
        <w:t>)</w:t>
      </w:r>
    </w:p>
    <w:p w14:paraId="5659FE03" w14:textId="77777777" w:rsidR="00C66549" w:rsidRDefault="00C66549" w:rsidP="00C66549">
      <w:pPr>
        <w:pStyle w:val="Code"/>
      </w:pPr>
      <w:r>
        <w:t xml:space="preserve">    },</w:t>
      </w:r>
    </w:p>
    <w:p w14:paraId="5572A9C8" w14:textId="3E5B5B75" w:rsidR="00C66549" w:rsidRDefault="00C66549" w:rsidP="00C66549">
      <w:pPr>
        <w:pStyle w:val="Code"/>
      </w:pPr>
      <w:r>
        <w:t xml:space="preserve">    "results":     # see §</w:t>
      </w:r>
      <w:r>
        <w:fldChar w:fldCharType="begin"/>
      </w:r>
      <w:r>
        <w:instrText xml:space="preserve"> REF _Ref493350972 \w \h </w:instrText>
      </w:r>
      <w:r>
        <w:fldChar w:fldCharType="separate"/>
      </w:r>
      <w:r w:rsidR="00BE1BB3">
        <w:t>3.12.12</w:t>
      </w:r>
      <w:r>
        <w:fldChar w:fldCharType="end"/>
      </w:r>
    </w:p>
    <w:p w14:paraId="2AE83EB1" w14:textId="77777777" w:rsidR="00C66549" w:rsidRDefault="00C66549" w:rsidP="00C66549">
      <w:pPr>
        <w:pStyle w:val="Code"/>
      </w:pPr>
      <w:r>
        <w:t xml:space="preserve">    [</w:t>
      </w:r>
    </w:p>
    <w:p w14:paraId="2AB9C865" w14:textId="77777777" w:rsidR="00C66549" w:rsidRDefault="00C66549" w:rsidP="00C66549">
      <w:pPr>
        <w:pStyle w:val="Code"/>
      </w:pPr>
      <w:r>
        <w:t xml:space="preserve">        {</w:t>
      </w:r>
    </w:p>
    <w:p w14:paraId="34499818" w14:textId="41FB4CC6" w:rsidR="00C66549" w:rsidRDefault="00C66549" w:rsidP="00C66549">
      <w:pPr>
        <w:pStyle w:val="Code"/>
      </w:pPr>
      <w:r>
        <w:t xml:space="preserve">            ...    # a result object (see §</w:t>
      </w:r>
      <w:r>
        <w:fldChar w:fldCharType="begin"/>
      </w:r>
      <w:r>
        <w:instrText xml:space="preserve"> REF _Ref493350984 \w \h </w:instrText>
      </w:r>
      <w:r>
        <w:fldChar w:fldCharType="separate"/>
      </w:r>
      <w:r w:rsidR="00BE1BB3">
        <w:t>3.18</w:t>
      </w:r>
      <w:r>
        <w:fldChar w:fldCharType="end"/>
      </w:r>
      <w:r>
        <w:t>)</w:t>
      </w:r>
    </w:p>
    <w:p w14:paraId="065C9C8D" w14:textId="77777777" w:rsidR="00C66549" w:rsidRDefault="00C66549" w:rsidP="00C66549">
      <w:pPr>
        <w:pStyle w:val="Code"/>
      </w:pPr>
      <w:r>
        <w:t xml:space="preserve">        },</w:t>
      </w:r>
    </w:p>
    <w:p w14:paraId="29EE79CF" w14:textId="77777777" w:rsidR="00C66549" w:rsidRDefault="00C66549" w:rsidP="00C66549">
      <w:pPr>
        <w:pStyle w:val="Code"/>
      </w:pPr>
      <w:r>
        <w:t xml:space="preserve">        ...</w:t>
      </w:r>
    </w:p>
    <w:p w14:paraId="3CC3B099" w14:textId="77777777" w:rsidR="00C66549" w:rsidRDefault="00C66549" w:rsidP="00C66549">
      <w:pPr>
        <w:pStyle w:val="Code"/>
      </w:pPr>
      <w:r>
        <w:t xml:space="preserve">        {</w:t>
      </w:r>
    </w:p>
    <w:p w14:paraId="3A5AB27A" w14:textId="77777777" w:rsidR="00C66549" w:rsidRDefault="00C66549" w:rsidP="00C66549">
      <w:pPr>
        <w:pStyle w:val="Code"/>
      </w:pPr>
      <w:r>
        <w:t xml:space="preserve">            ...    # another result </w:t>
      </w:r>
      <w:proofErr w:type="gramStart"/>
      <w:r>
        <w:t>object</w:t>
      </w:r>
      <w:proofErr w:type="gramEnd"/>
    </w:p>
    <w:p w14:paraId="447DC471" w14:textId="77777777" w:rsidR="00C66549" w:rsidRDefault="00C66549" w:rsidP="00C66549">
      <w:pPr>
        <w:pStyle w:val="Code"/>
      </w:pPr>
      <w:r>
        <w:t xml:space="preserve">        }</w:t>
      </w:r>
    </w:p>
    <w:p w14:paraId="27E5FFE4" w14:textId="77777777" w:rsidR="00C66549" w:rsidRDefault="00C66549" w:rsidP="00C66549">
      <w:pPr>
        <w:pStyle w:val="Code"/>
      </w:pPr>
      <w:r>
        <w:t xml:space="preserve">    ]</w:t>
      </w:r>
    </w:p>
    <w:p w14:paraId="2B8161F2" w14:textId="02BFCFE0" w:rsidR="00C66549" w:rsidRPr="00C66549" w:rsidRDefault="00C66549" w:rsidP="006066AC">
      <w:pPr>
        <w:pStyle w:val="Code"/>
      </w:pPr>
      <w:r>
        <w:t>}</w:t>
      </w:r>
    </w:p>
    <w:p w14:paraId="6F4BF71F" w14:textId="726809FB" w:rsidR="000D32C1" w:rsidRDefault="000D32C1" w:rsidP="000D32C1">
      <w:pPr>
        <w:pStyle w:val="Heading3"/>
      </w:pPr>
      <w:bookmarkStart w:id="143" w:name="_Ref493351359"/>
      <w:bookmarkStart w:id="144" w:name="_Toc506816521"/>
      <w:r>
        <w:t>id property</w:t>
      </w:r>
      <w:bookmarkEnd w:id="143"/>
      <w:bookmarkEnd w:id="144"/>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45" w:name="_Toc506816522"/>
      <w:r>
        <w:t>stableId property</w:t>
      </w:r>
      <w:bookmarkEnd w:id="145"/>
    </w:p>
    <w:p w14:paraId="04F7FDE0" w14:textId="1FFDD0B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may 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6066AC">
      <w:pPr>
        <w:pStyle w:val="Code"/>
      </w:pPr>
      <w:r>
        <w:t>{</w:t>
      </w:r>
    </w:p>
    <w:p w14:paraId="4762ACBA" w14:textId="77777777" w:rsidR="006066AC" w:rsidRDefault="006066AC" w:rsidP="006066AC">
      <w:pPr>
        <w:pStyle w:val="Code"/>
      </w:pPr>
      <w:r>
        <w:t xml:space="preserve">    "stableId": "Nightly security scanner run"</w:t>
      </w:r>
    </w:p>
    <w:p w14:paraId="1CCF0912" w14:textId="2F893F9A" w:rsidR="006066AC" w:rsidRPr="006066AC" w:rsidRDefault="006066AC" w:rsidP="006066AC">
      <w:pPr>
        <w:pStyle w:val="Code"/>
      </w:pPr>
      <w:r>
        <w:t>}</w:t>
      </w:r>
    </w:p>
    <w:p w14:paraId="2BC037D2" w14:textId="4FEBF886" w:rsidR="000D32C1" w:rsidRDefault="000D32C1" w:rsidP="000D32C1">
      <w:pPr>
        <w:pStyle w:val="Heading3"/>
      </w:pPr>
      <w:bookmarkStart w:id="146" w:name="_Ref493475805"/>
      <w:bookmarkStart w:id="147" w:name="_Toc506816523"/>
      <w:r>
        <w:t>baselineId property</w:t>
      </w:r>
      <w:bookmarkEnd w:id="146"/>
      <w:bookmarkEnd w:id="147"/>
    </w:p>
    <w:p w14:paraId="2AAA192D" w14:textId="52DF331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BE1BB3">
        <w:t>3.12.2</w:t>
      </w:r>
      <w:r>
        <w:fldChar w:fldCharType="end"/>
      </w:r>
      <w:r w:rsidRPr="006066AC">
        <w:t>) of some previous run.</w:t>
      </w:r>
    </w:p>
    <w:p w14:paraId="039F708E" w14:textId="55BF3E8A" w:rsidR="006066AC" w:rsidRDefault="006066AC" w:rsidP="006066AC">
      <w:r w:rsidRPr="006066AC">
        <w:t xml:space="preserve">If the </w:t>
      </w:r>
      <w:r w:rsidRPr="006066AC">
        <w:rPr>
          <w:rStyle w:val="CODEtemp"/>
        </w:rPr>
        <w:t>baselineId</w:t>
      </w:r>
      <w:r w:rsidRPr="006066AC">
        <w:t xml:space="preserve"> property is present, the </w:t>
      </w:r>
      <w:proofErr w:type="gramStart"/>
      <w:r w:rsidRPr="006066AC">
        <w:rPr>
          <w:rStyle w:val="CODEtemp"/>
        </w:rPr>
        <w:t>result.baselineState</w:t>
      </w:r>
      <w:proofErr w:type="gramEnd"/>
      <w:r w:rsidRPr="006066AC">
        <w:t xml:space="preserve"> property (§</w:t>
      </w:r>
      <w:r>
        <w:fldChar w:fldCharType="begin"/>
      </w:r>
      <w:r>
        <w:instrText xml:space="preserve"> REF _Ref493351360 \w \h </w:instrText>
      </w:r>
      <w:r>
        <w:fldChar w:fldCharType="separate"/>
      </w:r>
      <w:r w:rsidR="00BE1BB3">
        <w:t>3.18.15</w:t>
      </w:r>
      <w:r>
        <w:fldChar w:fldCharType="end"/>
      </w:r>
      <w:r w:rsidRPr="006066AC">
        <w:t>) of every result object (§</w:t>
      </w:r>
      <w:r>
        <w:fldChar w:fldCharType="begin"/>
      </w:r>
      <w:r>
        <w:instrText xml:space="preserve"> REF _Ref493350984 \w \h </w:instrText>
      </w:r>
      <w:r>
        <w:fldChar w:fldCharType="separate"/>
      </w:r>
      <w:r w:rsidR="00BE1BB3">
        <w:t>3.18</w:t>
      </w:r>
      <w:r>
        <w:fldChar w:fldCharType="end"/>
      </w:r>
      <w:r w:rsidRPr="006066AC">
        <w:t xml:space="preserve">) in the current run shall be computed with respect to the run specified by </w:t>
      </w:r>
      <w:r w:rsidRPr="006066AC">
        <w:rPr>
          <w:rStyle w:val="CODEtemp"/>
        </w:rPr>
        <w:t>baselineId</w:t>
      </w:r>
      <w:r w:rsidRPr="006066AC">
        <w:t>.</w:t>
      </w:r>
    </w:p>
    <w:p w14:paraId="6C6F42B7" w14:textId="365F62B8"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must be out of band information available to determine the run with respect to which </w:t>
      </w:r>
      <w:proofErr w:type="gramStart"/>
      <w:r w:rsidRPr="006066AC">
        <w:rPr>
          <w:rStyle w:val="CODEtemp"/>
        </w:rPr>
        <w:t>result.baselineState</w:t>
      </w:r>
      <w:proofErr w:type="gramEnd"/>
      <w:r w:rsidRPr="006066AC">
        <w:t xml:space="preserve"> </w:t>
      </w:r>
      <w:r>
        <w:t>was</w:t>
      </w:r>
      <w:r w:rsidRPr="006066AC">
        <w:t xml:space="preserve"> computed.</w:t>
      </w:r>
    </w:p>
    <w:p w14:paraId="16EDDC65" w14:textId="50CE4541" w:rsidR="000D32C1" w:rsidRDefault="000D32C1" w:rsidP="000D32C1">
      <w:pPr>
        <w:pStyle w:val="Heading3"/>
      </w:pPr>
      <w:bookmarkStart w:id="148" w:name="_Toc506816524"/>
      <w:r>
        <w:t>automationId property</w:t>
      </w:r>
      <w:bookmarkEnd w:id="148"/>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lastRenderedPageBreak/>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149" w:name="_Toc506816525"/>
      <w:r>
        <w:t>architecture property</w:t>
      </w:r>
      <w:bookmarkEnd w:id="149"/>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150" w:name="_Ref493350956"/>
      <w:bookmarkStart w:id="151" w:name="_Toc506816526"/>
      <w:r>
        <w:t>tool property</w:t>
      </w:r>
      <w:bookmarkEnd w:id="150"/>
      <w:bookmarkEnd w:id="151"/>
    </w:p>
    <w:p w14:paraId="56566E8E" w14:textId="39ECE8E1"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BE1BB3">
        <w:t>3.13</w:t>
      </w:r>
      <w:r>
        <w:fldChar w:fldCharType="end"/>
      </w:r>
      <w:r w:rsidRPr="003B5868">
        <w:t>) that describes the analysis tool that was run.</w:t>
      </w:r>
    </w:p>
    <w:p w14:paraId="29FA70CD" w14:textId="7E358CE9" w:rsidR="000D32C1" w:rsidRDefault="000D32C1" w:rsidP="000D32C1">
      <w:pPr>
        <w:pStyle w:val="Heading3"/>
      </w:pPr>
      <w:bookmarkStart w:id="152" w:name="_Toc506816527"/>
      <w:r>
        <w:t>invocation property</w:t>
      </w:r>
      <w:bookmarkEnd w:id="152"/>
    </w:p>
    <w:p w14:paraId="676BBCBB" w14:textId="5BE6F694"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Pr="003B5868">
        <w:rPr>
          <w:rStyle w:val="CODEtemp"/>
        </w:rPr>
        <w:t>invocation</w:t>
      </w:r>
      <w:r w:rsidRPr="003B5868">
        <w:t xml:space="preserve"> whose value is an </w:t>
      </w:r>
      <w:r w:rsidRPr="003B5868">
        <w:rPr>
          <w:rStyle w:val="CODEtemp"/>
        </w:rPr>
        <w:t>invocation</w:t>
      </w:r>
      <w:r w:rsidRPr="003B5868">
        <w:t xml:space="preserve"> object (§</w:t>
      </w:r>
      <w:r>
        <w:fldChar w:fldCharType="begin"/>
      </w:r>
      <w:r>
        <w:instrText xml:space="preserve"> REF _Ref493352563 \r \h </w:instrText>
      </w:r>
      <w:r>
        <w:fldChar w:fldCharType="separate"/>
      </w:r>
      <w:r w:rsidR="00BE1BB3">
        <w:t>3.14</w:t>
      </w:r>
      <w:r>
        <w:fldChar w:fldCharType="end"/>
      </w:r>
      <w:r w:rsidRPr="003B5868">
        <w:t>) that describes the invocation of the analysis tool that was run.</w:t>
      </w:r>
    </w:p>
    <w:p w14:paraId="76F18E7D" w14:textId="09FC60AC" w:rsidR="00AC6C45" w:rsidRDefault="00AC6C45" w:rsidP="00AC6C45">
      <w:pPr>
        <w:pStyle w:val="Heading3"/>
      </w:pPr>
      <w:bookmarkStart w:id="153" w:name="_Toc506816528"/>
      <w:r>
        <w:t>conversion property</w:t>
      </w:r>
      <w:bookmarkEnd w:id="153"/>
    </w:p>
    <w:p w14:paraId="226462F1" w14:textId="61DC65F5"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BE1BB3">
        <w:t>3.15</w:t>
      </w:r>
      <w:r>
        <w:fldChar w:fldCharType="end"/>
      </w:r>
      <w:r>
        <w:t>) that describes how the converter transformed the analysis tool’s native output format into the SARIF format.</w:t>
      </w:r>
    </w:p>
    <w:p w14:paraId="3215698C" w14:textId="00346EED" w:rsidR="00AC6C45" w:rsidRPr="00AC6C45" w:rsidRDefault="00AC6C45" w:rsidP="00AC6C45">
      <w:r w:rsidRPr="00067072">
        <w:t xml:space="preserve">If </w:t>
      </w:r>
      <w:r>
        <w:t xml:space="preserve">a </w:t>
      </w:r>
      <w:r w:rsidRPr="00067072">
        <w:rPr>
          <w:rStyle w:val="CODEtemp"/>
        </w:rPr>
        <w:t>run</w:t>
      </w:r>
      <w:r>
        <w:t xml:space="preserve"> object</w:t>
      </w:r>
      <w:r w:rsidRPr="00067072">
        <w:t xml:space="preserve"> was produced by an analysis tool rather than by a </w:t>
      </w:r>
      <w:r>
        <w:t>converter</w:t>
      </w:r>
      <w:r w:rsidRPr="00067072">
        <w:t xml:space="preserve">, the </w:t>
      </w:r>
      <w:r w:rsidRPr="00067072">
        <w:rPr>
          <w:rStyle w:val="CODEtemp"/>
        </w:rPr>
        <w:t>conversion</w:t>
      </w:r>
      <w:r w:rsidRPr="00067072">
        <w:t xml:space="preserve"> property </w:t>
      </w:r>
      <w:r w:rsidRPr="00067072">
        <w:rPr>
          <w:b/>
        </w:rPr>
        <w:t>SHALL</w:t>
      </w:r>
      <w:r w:rsidRPr="00067072">
        <w:t xml:space="preserve"> be absent.</w:t>
      </w:r>
    </w:p>
    <w:p w14:paraId="7D9E2059" w14:textId="4BAF2AAA" w:rsidR="000D32C1" w:rsidRDefault="000D32C1" w:rsidP="000D32C1">
      <w:pPr>
        <w:pStyle w:val="Heading3"/>
      </w:pPr>
      <w:bookmarkStart w:id="154" w:name="_Ref493345118"/>
      <w:bookmarkStart w:id="155" w:name="_Toc506816529"/>
      <w:r>
        <w:t>files property</w:t>
      </w:r>
      <w:bookmarkEnd w:id="154"/>
      <w:bookmarkEnd w:id="155"/>
    </w:p>
    <w:p w14:paraId="1A04899C" w14:textId="2866C92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 each of whose properties represents a file that was scanned in the course of the run.</w:t>
      </w:r>
    </w:p>
    <w:p w14:paraId="0A40CC65" w14:textId="5C8EB91F" w:rsidR="003B5868"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p>
    <w:p w14:paraId="6A60B17A" w14:textId="1D428949" w:rsidR="003B5868" w:rsidRDefault="003B5868" w:rsidP="003B5868">
      <w:pPr>
        <w:pStyle w:val="Note"/>
      </w:pPr>
      <w:r>
        <w:t xml:space="preserve">NOTE 1: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4846F6AD" w:rsidR="003B5868" w:rsidRDefault="003B5868" w:rsidP="003B5868">
      <w:pPr>
        <w:pStyle w:val="Note"/>
      </w:pPr>
      <w:r>
        <w:t>EXAMPLE 1:</w:t>
      </w:r>
    </w:p>
    <w:p w14:paraId="24055C44" w14:textId="77777777" w:rsidR="003B5868" w:rsidRDefault="003B5868" w:rsidP="003B5868">
      <w:pPr>
        <w:pStyle w:val="Code"/>
      </w:pPr>
      <w:r>
        <w:t>"files": {</w:t>
      </w:r>
    </w:p>
    <w:p w14:paraId="7CB16C80" w14:textId="77777777" w:rsidR="003B5868" w:rsidRDefault="003B5868" w:rsidP="003B5868">
      <w:pPr>
        <w:pStyle w:val="Code"/>
      </w:pPr>
      <w:r>
        <w:t xml:space="preserve">    "file:///C:/Code/main.c": {</w:t>
      </w:r>
    </w:p>
    <w:p w14:paraId="3D9C5580" w14:textId="77777777" w:rsidR="003B5868" w:rsidRDefault="003B5868" w:rsidP="003B5868">
      <w:pPr>
        <w:pStyle w:val="Code"/>
      </w:pPr>
      <w:r>
        <w:t xml:space="preserve">        "mimeType": "text/x-c",</w:t>
      </w:r>
    </w:p>
    <w:p w14:paraId="3188D1AA" w14:textId="77777777" w:rsidR="003B5868" w:rsidRDefault="003B5868" w:rsidP="003B5868">
      <w:pPr>
        <w:pStyle w:val="Code"/>
      </w:pPr>
      <w:r>
        <w:t xml:space="preserve">        "hashes": [</w:t>
      </w:r>
    </w:p>
    <w:p w14:paraId="68E02924" w14:textId="77777777" w:rsidR="003B5868" w:rsidRDefault="003B5868" w:rsidP="003B5868">
      <w:pPr>
        <w:pStyle w:val="Code"/>
      </w:pPr>
      <w:r>
        <w:t xml:space="preserve">            {</w:t>
      </w:r>
    </w:p>
    <w:p w14:paraId="7A9747BB" w14:textId="77777777" w:rsidR="003B5868" w:rsidRDefault="003B5868" w:rsidP="003B5868">
      <w:pPr>
        <w:pStyle w:val="Code"/>
      </w:pPr>
      <w:r>
        <w:t xml:space="preserve">                "value": "b13ce2678a8807ba0765ab94a0ecd394f869bc81",</w:t>
      </w:r>
    </w:p>
    <w:p w14:paraId="18A7C23A" w14:textId="77777777" w:rsidR="003B5868" w:rsidRDefault="003B5868" w:rsidP="003B5868">
      <w:pPr>
        <w:pStyle w:val="Code"/>
      </w:pPr>
      <w:r>
        <w:t xml:space="preserve">                "algorithm": "sha256"</w:t>
      </w:r>
    </w:p>
    <w:p w14:paraId="76D2F71F" w14:textId="77777777" w:rsidR="003B5868" w:rsidRDefault="003B5868" w:rsidP="003B5868">
      <w:pPr>
        <w:pStyle w:val="Code"/>
      </w:pPr>
      <w:r>
        <w:t xml:space="preserve">            }</w:t>
      </w:r>
    </w:p>
    <w:p w14:paraId="165F481D" w14:textId="77777777" w:rsidR="003B5868" w:rsidRDefault="003B5868" w:rsidP="003B5868">
      <w:pPr>
        <w:pStyle w:val="Code"/>
      </w:pPr>
      <w:r>
        <w:lastRenderedPageBreak/>
        <w:t xml:space="preserve">        ]</w:t>
      </w:r>
    </w:p>
    <w:p w14:paraId="65723372" w14:textId="4BFA50C1" w:rsidR="003B5868" w:rsidRDefault="003B5868" w:rsidP="003B5868">
      <w:pPr>
        <w:pStyle w:val="Code"/>
      </w:pPr>
      <w:r>
        <w:t xml:space="preserve">    }</w:t>
      </w:r>
    </w:p>
    <w:p w14:paraId="5CF8E829" w14:textId="224D8C5F" w:rsidR="003B5868" w:rsidRDefault="003B5868" w:rsidP="003B5868">
      <w:pPr>
        <w:pStyle w:val="Code"/>
      </w:pPr>
      <w:r>
        <w:t>}</w:t>
      </w:r>
    </w:p>
    <w:p w14:paraId="140EE637" w14:textId="442713B8" w:rsidR="003B5868" w:rsidRDefault="001C3E3E" w:rsidP="003B5868">
      <w:r>
        <w:t xml:space="preserve">Each </w:t>
      </w:r>
      <w:r w:rsidRPr="001C3E3E">
        <w:t xml:space="preserve">property name in the </w:t>
      </w:r>
      <w:r w:rsidRPr="001C3E3E">
        <w:rPr>
          <w:rStyle w:val="CODEtemp"/>
        </w:rPr>
        <w:t>files</w:t>
      </w:r>
      <w:r w:rsidRPr="001C3E3E">
        <w:t xml:space="preserve"> object </w:t>
      </w:r>
      <w:r w:rsidRPr="001C3E3E">
        <w:rPr>
          <w:b/>
        </w:rPr>
        <w:t>SHALL</w:t>
      </w:r>
      <w:r w:rsidRPr="001C3E3E">
        <w:t xml:space="preserve"> be the URI of a file examined by the tool. No two of these property names </w:t>
      </w:r>
      <w:r w:rsidRPr="001C3E3E">
        <w:rPr>
          <w:b/>
        </w:rPr>
        <w:t>SHALL</w:t>
      </w:r>
      <w:r w:rsidRPr="001C3E3E">
        <w:t xml:space="preserve"> be equivalent as defined in §</w:t>
      </w:r>
      <w:r>
        <w:fldChar w:fldCharType="begin"/>
      </w:r>
      <w:r>
        <w:instrText xml:space="preserve"> REF _Ref493342422 \r \h </w:instrText>
      </w:r>
      <w:r>
        <w:fldChar w:fldCharType="separate"/>
      </w:r>
      <w:r w:rsidR="00BE1BB3">
        <w:t>3.2</w:t>
      </w:r>
      <w:r>
        <w:fldChar w:fldCharType="end"/>
      </w:r>
      <w:r w:rsidRPr="001C3E3E">
        <w:t xml:space="preserve">. If the absolute location of the file is available, the URI </w:t>
      </w:r>
      <w:r w:rsidRPr="001C3E3E">
        <w:rPr>
          <w:b/>
        </w:rPr>
        <w:t>SHOULD</w:t>
      </w:r>
      <w:r w:rsidRPr="001C3E3E">
        <w:t xml:space="preserve"> be an absolute URI; otherwise, the URI </w:t>
      </w:r>
      <w:r w:rsidRPr="001C3E3E">
        <w:rPr>
          <w:b/>
        </w:rPr>
        <w:t>SHALL</w:t>
      </w:r>
      <w:r w:rsidRPr="001C3E3E">
        <w:t xml:space="preserve"> be a relative URI.</w:t>
      </w:r>
    </w:p>
    <w:p w14:paraId="7A6BA100" w14:textId="03425EDA" w:rsidR="001C3E3E" w:rsidRDefault="001C3E3E" w:rsidP="003B5868">
      <w:r w:rsidRPr="001C3E3E">
        <w:t xml:space="preserve">Each property value in the files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BE1BB3">
        <w:t>3.16</w:t>
      </w:r>
      <w:r>
        <w:fldChar w:fldCharType="end"/>
      </w:r>
      <w:r w:rsidRPr="001C3E3E">
        <w:t>) which contains information about the file identified by the URI in the property name.</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590E891" w:rsidR="001C3E3E" w:rsidRDefault="001C3E3E" w:rsidP="003B5868">
      <w:r w:rsidRPr="001C3E3E">
        <w:t xml:space="preserve">If the file is a nested file, then the property name </w:t>
      </w:r>
      <w:r w:rsidRPr="001C3E3E">
        <w:rPr>
          <w:b/>
        </w:rPr>
        <w:t>SHALL</w:t>
      </w:r>
      <w:r w:rsidRPr="001C3E3E">
        <w:t xml:space="preserve"> be the URI of the outermost parent, together with a fragment that describes the nesting of the file within its parent or parents. The fragment shall be expressed as an absolute path; that is, it shall begin with a forward slash character (</w:t>
      </w:r>
      <w:r>
        <w:t>“</w:t>
      </w:r>
      <w:r w:rsidRPr="001C3E3E">
        <w:rPr>
          <w:rStyle w:val="CODEtemp"/>
        </w:rPr>
        <w:t>/</w:t>
      </w:r>
      <w:r>
        <w:t>”</w:t>
      </w:r>
      <w:r w:rsidRPr="001C3E3E">
        <w:t>).</w:t>
      </w:r>
    </w:p>
    <w:p w14:paraId="4336C55D" w14:textId="3724ACD5" w:rsidR="001C3E3E" w:rsidRDefault="001C3E3E" w:rsidP="001C3E3E">
      <w:pPr>
        <w:pStyle w:val="Note"/>
      </w:pPr>
      <w:r>
        <w:t>EXAMPLE 2: Valid: The fragment is expressed as an absolute path:</w:t>
      </w:r>
    </w:p>
    <w:p w14:paraId="33D2E4AA" w14:textId="77777777" w:rsidR="001C3E3E" w:rsidRDefault="001C3E3E" w:rsidP="001C3E3E">
      <w:pPr>
        <w:pStyle w:val="Code"/>
      </w:pPr>
      <w:r>
        <w:t>"files": {</w:t>
      </w:r>
    </w:p>
    <w:p w14:paraId="3C9B2F8A" w14:textId="77777777" w:rsidR="001C3E3E" w:rsidRDefault="001C3E3E" w:rsidP="001C3E3E">
      <w:pPr>
        <w:pStyle w:val="Code"/>
      </w:pPr>
      <w:r>
        <w:t xml:space="preserve">    "file:///C:/bin/archive.zip#/images/grape.jpg": {</w:t>
      </w:r>
    </w:p>
    <w:p w14:paraId="287B9C8C" w14:textId="77777777" w:rsidR="001C3E3E" w:rsidRDefault="001C3E3E" w:rsidP="001C3E3E">
      <w:pPr>
        <w:pStyle w:val="Code"/>
      </w:pPr>
      <w:r>
        <w:t xml:space="preserve">        ...</w:t>
      </w:r>
    </w:p>
    <w:p w14:paraId="2931716A" w14:textId="77777777" w:rsidR="001C3E3E" w:rsidRDefault="001C3E3E" w:rsidP="001C3E3E">
      <w:pPr>
        <w:pStyle w:val="Code"/>
      </w:pPr>
      <w:r>
        <w:t xml:space="preserve">    }</w:t>
      </w:r>
    </w:p>
    <w:p w14:paraId="4AB27355" w14:textId="77A0C14D" w:rsidR="001C3E3E" w:rsidRDefault="001C3E3E" w:rsidP="001C3E3E">
      <w:pPr>
        <w:pStyle w:val="Code"/>
      </w:pPr>
      <w:r>
        <w:t>}</w:t>
      </w:r>
    </w:p>
    <w:p w14:paraId="6D249035" w14:textId="40B91713" w:rsidR="001C3E3E" w:rsidRDefault="001C3E3E" w:rsidP="001C3E3E">
      <w:pPr>
        <w:pStyle w:val="Note"/>
      </w:pPr>
      <w:r>
        <w:t>EXAMPLE 3: Invalid: The fragment is not expressed as an absolute path:</w:t>
      </w:r>
    </w:p>
    <w:p w14:paraId="5C1CDBEF" w14:textId="77777777" w:rsidR="001C3E3E" w:rsidRDefault="001C3E3E" w:rsidP="001C3E3E">
      <w:pPr>
        <w:pStyle w:val="Code"/>
      </w:pPr>
      <w:r>
        <w:t>"files": {</w:t>
      </w:r>
    </w:p>
    <w:p w14:paraId="5A2E438D" w14:textId="77777777" w:rsidR="001C3E3E" w:rsidRDefault="001C3E3E" w:rsidP="001C3E3E">
      <w:pPr>
        <w:pStyle w:val="Code"/>
      </w:pPr>
      <w:r>
        <w:t xml:space="preserve">    "file:///C:/bin/archive.zip#images/grape.jpg": {</w:t>
      </w:r>
    </w:p>
    <w:p w14:paraId="3BE26F5C" w14:textId="77777777" w:rsidR="001C3E3E" w:rsidRDefault="001C3E3E" w:rsidP="001C3E3E">
      <w:pPr>
        <w:pStyle w:val="Code"/>
      </w:pPr>
      <w:r>
        <w:t xml:space="preserve">        ...</w:t>
      </w:r>
    </w:p>
    <w:p w14:paraId="78D6EEEA" w14:textId="77777777" w:rsidR="001C3E3E" w:rsidRDefault="001C3E3E" w:rsidP="001C3E3E">
      <w:pPr>
        <w:pStyle w:val="Code"/>
      </w:pPr>
      <w:r>
        <w:t xml:space="preserve">    }</w:t>
      </w:r>
    </w:p>
    <w:p w14:paraId="17B7171C" w14:textId="142A6370" w:rsidR="001C3E3E" w:rsidRDefault="001C3E3E" w:rsidP="001C3E3E">
      <w:pPr>
        <w:pStyle w:val="Code"/>
      </w:pPr>
      <w:r>
        <w:t>}</w:t>
      </w:r>
    </w:p>
    <w:p w14:paraId="393580CD" w14:textId="665F946F" w:rsidR="001C3E3E" w:rsidRDefault="001C3E3E" w:rsidP="001C3E3E">
      <w:r w:rsidRPr="001C3E3E">
        <w:t>If the file is nested more than one level deep in the outermost parent, the fragments representing each level of nesting may be combined in any way desired, as long as no two of the resulting property names are equivalent as defined in §</w:t>
      </w:r>
      <w:r>
        <w:fldChar w:fldCharType="begin"/>
      </w:r>
      <w:r>
        <w:instrText xml:space="preserve"> REF _Ref493342422 \r \h </w:instrText>
      </w:r>
      <w:r>
        <w:fldChar w:fldCharType="separate"/>
      </w:r>
      <w:r w:rsidR="00BE1BB3">
        <w:t>3.2</w:t>
      </w:r>
      <w:r>
        <w:fldChar w:fldCharType="end"/>
      </w:r>
      <w:r w:rsidRPr="001C3E3E">
        <w:t>.</w:t>
      </w:r>
    </w:p>
    <w:p w14:paraId="7F2B59B5" w14:textId="42F074EB" w:rsidR="001C3E3E" w:rsidRDefault="001C3E3E" w:rsidP="001C3E3E">
      <w:pPr>
        <w:pStyle w:val="Note"/>
      </w:pPr>
      <w:r>
        <w:t xml:space="preserve">NOTE 2: </w:t>
      </w:r>
      <w:r w:rsidRPr="001C3E3E">
        <w:t xml:space="preserve">It </w:t>
      </w:r>
      <w:r w:rsidR="00BD0C18">
        <w:t>does not need to</w:t>
      </w:r>
      <w:r w:rsidRPr="001C3E3E">
        <w:t xml:space="preserve"> be possible to use this URI to navigate directly to the nested file. The information necessary to do that is specified in the </w:t>
      </w:r>
      <w:r w:rsidRPr="002F18F3">
        <w:rPr>
          <w:rStyle w:val="CODEtemp"/>
        </w:rPr>
        <w:t>uri</w:t>
      </w:r>
      <w:r w:rsidRPr="001C3E3E">
        <w:t xml:space="preserve"> property (§</w:t>
      </w:r>
      <w:r w:rsidR="002F18F3">
        <w:fldChar w:fldCharType="begin"/>
      </w:r>
      <w:r w:rsidR="002F18F3">
        <w:instrText xml:space="preserve"> REF _Ref493403519 \r \h </w:instrText>
      </w:r>
      <w:r w:rsidR="002F18F3">
        <w:fldChar w:fldCharType="separate"/>
      </w:r>
      <w:r w:rsidR="00BE1BB3">
        <w:t>3.16.2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BE1BB3">
        <w:t>3.16.5</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BE1BB3">
        <w:t>3.16.6</w:t>
      </w:r>
      <w:r w:rsidR="002F18F3">
        <w:fldChar w:fldCharType="end"/>
      </w:r>
      <w:r w:rsidRPr="001C3E3E">
        <w:t xml:space="preserve">) properties, of each </w:t>
      </w:r>
      <w:r w:rsidRPr="002F18F3">
        <w:rPr>
          <w:rStyle w:val="CODEtemp"/>
        </w:rPr>
        <w:t>file</w:t>
      </w:r>
      <w:r w:rsidRPr="001C3E3E">
        <w:t xml:space="preserve"> object.</w:t>
      </w:r>
    </w:p>
    <w:p w14:paraId="09066CFB" w14:textId="533A2E39" w:rsidR="002F18F3" w:rsidRDefault="002F18F3" w:rsidP="002F18F3">
      <w:pPr>
        <w:pStyle w:val="Note"/>
      </w:pPr>
      <w:r>
        <w:t xml:space="preserve">EXAMPLE 4: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2F18F3">
      <w:pPr>
        <w:pStyle w:val="Code"/>
      </w:pPr>
      <w:r w:rsidRPr="002F18F3">
        <w:t>file:///C:/Code/presentation.zip#/docs/intro.docx/Flash1</w:t>
      </w:r>
    </w:p>
    <w:p w14:paraId="17799E12" w14:textId="6FC91149"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shall be percent-encoded as specified in </w:t>
      </w:r>
      <w:r>
        <w:t>[</w:t>
      </w:r>
      <w:hyperlink w:anchor="RFC3986" w:history="1">
        <w:r w:rsidRPr="002F18F3">
          <w:rPr>
            <w:rStyle w:val="Hyperlink"/>
          </w:rPr>
          <w:t>RFC3986</w:t>
        </w:r>
      </w:hyperlink>
      <w:r>
        <w:t>]</w:t>
      </w:r>
      <w:r w:rsidRPr="002F18F3">
        <w:t>.</w:t>
      </w:r>
    </w:p>
    <w:p w14:paraId="34B8D27A" w14:textId="1B13336E" w:rsidR="002F18F3" w:rsidRDefault="002F18F3" w:rsidP="002F18F3">
      <w:pPr>
        <w:pStyle w:val="Note"/>
      </w:pPr>
      <w:r>
        <w:t xml:space="preserve">EXAMPLE 5: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2F18F3">
      <w:pPr>
        <w:pStyle w:val="Code"/>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3C91C089" w:rsidR="00642FA1" w:rsidRDefault="00642FA1" w:rsidP="00642FA1">
      <w:pPr>
        <w:pStyle w:val="Note"/>
      </w:pPr>
      <w:r>
        <w:t xml:space="preserve">EXAMPLE 6: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t>
      </w:r>
      <w:r w:rsidRPr="00642FA1">
        <w:lastRenderedPageBreak/>
        <w:t>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BE1BB3">
        <w:t>3.16</w:t>
      </w:r>
      <w:r>
        <w:fldChar w:fldCharType="end"/>
      </w:r>
      <w:r w:rsidRPr="00642FA1">
        <w:t>.</w:t>
      </w:r>
    </w:p>
    <w:p w14:paraId="0C9AC863" w14:textId="77777777" w:rsidR="00642FA1" w:rsidRDefault="00642FA1" w:rsidP="00642FA1">
      <w:pPr>
        <w:pStyle w:val="Code"/>
      </w:pPr>
      <w:r>
        <w:t>"files": {</w:t>
      </w:r>
    </w:p>
    <w:p w14:paraId="29062A06" w14:textId="77777777" w:rsidR="00642FA1" w:rsidRDefault="00642FA1" w:rsidP="00642FA1">
      <w:pPr>
        <w:pStyle w:val="Code"/>
      </w:pPr>
      <w:r>
        <w:t xml:space="preserve">    "file:///C:/Code/app.zip": {</w:t>
      </w:r>
    </w:p>
    <w:p w14:paraId="6C86FA86" w14:textId="77777777" w:rsidR="00642FA1" w:rsidRDefault="00642FA1" w:rsidP="00642FA1">
      <w:pPr>
        <w:pStyle w:val="Code"/>
      </w:pPr>
      <w:r>
        <w:t xml:space="preserve">        "mimeType": "application/zip",</w:t>
      </w:r>
    </w:p>
    <w:p w14:paraId="1145D86D" w14:textId="77777777" w:rsidR="00642FA1" w:rsidRDefault="00642FA1" w:rsidP="00642FA1">
      <w:pPr>
        <w:pStyle w:val="Code"/>
      </w:pPr>
      <w:r>
        <w:t xml:space="preserve">    },</w:t>
      </w:r>
    </w:p>
    <w:p w14:paraId="3F8C76E2" w14:textId="77777777" w:rsidR="00642FA1" w:rsidRDefault="00642FA1" w:rsidP="00642FA1">
      <w:pPr>
        <w:pStyle w:val="Code"/>
      </w:pPr>
      <w:r>
        <w:t xml:space="preserve">    "file:///C:/Code/app.zip#/docs/intro.docx": {</w:t>
      </w:r>
    </w:p>
    <w:p w14:paraId="0AB9992B" w14:textId="77777777" w:rsidR="00642FA1" w:rsidRDefault="00642FA1" w:rsidP="00642FA1">
      <w:pPr>
        <w:pStyle w:val="Code"/>
      </w:pPr>
      <w:r>
        <w:t xml:space="preserve">        "uri": "/docs/intro.docx",</w:t>
      </w:r>
    </w:p>
    <w:p w14:paraId="0D35AAAA" w14:textId="77777777" w:rsidR="00642FA1" w:rsidRDefault="00642FA1" w:rsidP="00642FA1">
      <w:pPr>
        <w:pStyle w:val="Code"/>
      </w:pPr>
      <w:r>
        <w:t xml:space="preserve">        "mimeType": "application/vnd.openxmlformats-officedocument.wordprocessingml.document",</w:t>
      </w:r>
    </w:p>
    <w:p w14:paraId="5EE0FD65" w14:textId="50C692C7" w:rsidR="00642FA1" w:rsidRDefault="00642FA1" w:rsidP="00642FA1">
      <w:pPr>
        <w:pStyle w:val="Code"/>
      </w:pPr>
      <w:r>
        <w:t xml:space="preserve">        "parentKey": "file:///C:/Code/app.zip"    # See §</w:t>
      </w:r>
      <w:r>
        <w:fldChar w:fldCharType="begin"/>
      </w:r>
      <w:r>
        <w:instrText xml:space="preserve"> REF _Ref493404063 \r \h </w:instrText>
      </w:r>
      <w:r>
        <w:fldChar w:fldCharType="separate"/>
      </w:r>
      <w:r w:rsidR="00BE1BB3">
        <w:t>3.16.4</w:t>
      </w:r>
      <w:r>
        <w:fldChar w:fldCharType="end"/>
      </w:r>
    </w:p>
    <w:p w14:paraId="7865EA06" w14:textId="77777777" w:rsidR="00642FA1" w:rsidRDefault="00642FA1" w:rsidP="00642FA1">
      <w:pPr>
        <w:pStyle w:val="Code"/>
      </w:pPr>
      <w:r>
        <w:t xml:space="preserve">    },</w:t>
      </w:r>
    </w:p>
    <w:p w14:paraId="78CFDC51" w14:textId="77777777" w:rsidR="00642FA1" w:rsidRDefault="00642FA1" w:rsidP="00642FA1">
      <w:pPr>
        <w:pStyle w:val="Code"/>
      </w:pPr>
      <w:r>
        <w:t xml:space="preserve">    "file:///C:/Code/app.zip#/docs/intro.docx/Flash1": {</w:t>
      </w:r>
    </w:p>
    <w:p w14:paraId="5943FE3E" w14:textId="77777777" w:rsidR="00642FA1" w:rsidRDefault="00642FA1" w:rsidP="00642FA1">
      <w:pPr>
        <w:pStyle w:val="Code"/>
      </w:pPr>
      <w:r>
        <w:t xml:space="preserve">        "offset": 17522,</w:t>
      </w:r>
    </w:p>
    <w:p w14:paraId="207D833E" w14:textId="77777777" w:rsidR="00642FA1" w:rsidRDefault="00642FA1" w:rsidP="00642FA1">
      <w:pPr>
        <w:pStyle w:val="Code"/>
      </w:pPr>
      <w:r>
        <w:t xml:space="preserve">        "length": 4050,</w:t>
      </w:r>
    </w:p>
    <w:p w14:paraId="0A209886" w14:textId="77777777" w:rsidR="00642FA1" w:rsidRDefault="00642FA1" w:rsidP="00642FA1">
      <w:pPr>
        <w:pStyle w:val="Code"/>
      </w:pPr>
      <w:r>
        <w:t xml:space="preserve">        "mimeType": "application/x-shockwave-flash",</w:t>
      </w:r>
    </w:p>
    <w:p w14:paraId="1F880C99" w14:textId="77777777" w:rsidR="00642FA1" w:rsidRDefault="00642FA1" w:rsidP="00642FA1">
      <w:pPr>
        <w:pStyle w:val="Code"/>
      </w:pPr>
      <w:r>
        <w:t xml:space="preserve">        "parentKey": "file:///C:/Code/app.zip#/docs/intro.docx"</w:t>
      </w:r>
    </w:p>
    <w:p w14:paraId="4157FABC" w14:textId="77777777" w:rsidR="00642FA1" w:rsidRDefault="00642FA1" w:rsidP="00642FA1">
      <w:pPr>
        <w:pStyle w:val="Code"/>
      </w:pPr>
      <w:r>
        <w:t xml:space="preserve">    }</w:t>
      </w:r>
    </w:p>
    <w:p w14:paraId="26889D23" w14:textId="77777777" w:rsidR="00642FA1" w:rsidRPr="00642FA1" w:rsidRDefault="00642FA1" w:rsidP="00642FA1">
      <w:pPr>
        <w:pStyle w:val="Code"/>
      </w:pPr>
      <w:r>
        <w:t>}</w:t>
      </w:r>
    </w:p>
    <w:p w14:paraId="36C20962" w14:textId="71E6E929" w:rsidR="000D32C1" w:rsidRDefault="000D32C1" w:rsidP="000D32C1">
      <w:pPr>
        <w:pStyle w:val="Heading3"/>
      </w:pPr>
      <w:bookmarkStart w:id="156" w:name="_Ref493479000"/>
      <w:bookmarkStart w:id="157" w:name="_Ref493479448"/>
      <w:bookmarkStart w:id="158" w:name="_Toc506816530"/>
      <w:r>
        <w:t>logicalLocations property</w:t>
      </w:r>
      <w:bookmarkEnd w:id="156"/>
      <w:bookmarkEnd w:id="157"/>
      <w:bookmarkEnd w:id="158"/>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0BC7C5CE" w:rsidR="00D27F62" w:rsidRDefault="00D27F62" w:rsidP="00D27F62">
      <w:r w:rsidRPr="00D27F62">
        <w:t>Wi</w:t>
      </w:r>
      <w:r>
        <w:t>th one exception described in §</w:t>
      </w:r>
      <w:r>
        <w:fldChar w:fldCharType="begin"/>
      </w:r>
      <w:r>
        <w:instrText xml:space="preserve"> REF _Ref493404415 \r \h </w:instrText>
      </w:r>
      <w:r>
        <w:fldChar w:fldCharType="separate"/>
      </w:r>
      <w:r w:rsidR="00BE1BB3">
        <w:t>3.20.6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BE1BB3">
        <w:t>3.20.5</w:t>
      </w:r>
      <w:r>
        <w:fldChar w:fldCharType="end"/>
      </w:r>
      <w:r>
        <w:t xml:space="preserve"> </w:t>
      </w:r>
      <w:r w:rsidRPr="00D27F62">
        <w:t>for examples.</w:t>
      </w:r>
    </w:p>
    <w:p w14:paraId="1928BB84" w14:textId="2C479EAE" w:rsidR="00D27F62" w:rsidRDefault="00D27F62" w:rsidP="00D27F62">
      <w:r w:rsidRPr="00D27F62">
        <w:t xml:space="preserve">Each value in the object specified by the </w:t>
      </w:r>
      <w:r w:rsidRPr="00D27F62">
        <w:rPr>
          <w:rStyle w:val="CODEtemp"/>
        </w:rPr>
        <w:t>logicalLocations</w:t>
      </w:r>
      <w:r w:rsidRPr="00D27F62">
        <w:t xml:space="preserve"> property shall 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BE1BB3">
        <w:t>3.23</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w:t>
      </w:r>
      <w:proofErr w:type="gramStart"/>
      <w:r>
        <w:t>namespaceA::</w:t>
      </w:r>
      <w:proofErr w:type="gramEnd"/>
      <w:r>
        <w:t>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w:t>
      </w:r>
      <w:proofErr w:type="gramStart"/>
      <w:r>
        <w:t>namespaceA::</w:t>
      </w:r>
      <w:proofErr w:type="gramEnd"/>
      <w:r>
        <w:t>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w:t>
      </w:r>
      <w:proofErr w:type="gramStart"/>
      <w:r>
        <w:t>namespaceA::</w:t>
      </w:r>
      <w:proofErr w:type="gramEnd"/>
      <w:r>
        <w:t>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lastRenderedPageBreak/>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42A70966"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BE1BB3">
        <w:t>3.20.5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159" w:name="_Ref493350972"/>
      <w:bookmarkStart w:id="160" w:name="_Toc506816531"/>
      <w:r>
        <w:t>results property</w:t>
      </w:r>
      <w:bookmarkEnd w:id="159"/>
      <w:bookmarkEnd w:id="160"/>
    </w:p>
    <w:p w14:paraId="319EAE63" w14:textId="7F02C1D1" w:rsidR="00FB5300" w:rsidRDefault="00FB5300" w:rsidP="00FB5300">
      <w:r w:rsidRPr="00FB5300">
        <w:t xml:space="preserve">If the analysis tool was run with the intent of scanning files and producing results, then the </w:t>
      </w:r>
      <w:r w:rsidRPr="00FB5300">
        <w:rPr>
          <w:rStyle w:val="CODEtemp"/>
        </w:rPr>
        <w:t>run</w:t>
      </w:r>
      <w:r w:rsidRPr="00FB5300">
        <w:t xml:space="preserve"> object </w:t>
      </w:r>
      <w:r w:rsidRPr="00FB5300">
        <w:rPr>
          <w:b/>
        </w:rPr>
        <w:t>SHALL</w:t>
      </w:r>
      <w:r w:rsidRPr="00FB5300">
        <w:t xml:space="preserve"> contain a property named </w:t>
      </w:r>
      <w:r w:rsidRPr="00FB5300">
        <w:rPr>
          <w:rStyle w:val="CODEtemp"/>
        </w:rPr>
        <w:t>results</w:t>
      </w:r>
      <w:r w:rsidRPr="00FB5300">
        <w:t xml:space="preserve"> whose value is an array cont</w:t>
      </w:r>
      <w:r>
        <w:t>aining zero or more unique (§</w:t>
      </w:r>
      <w:r>
        <w:fldChar w:fldCharType="begin"/>
      </w:r>
      <w:r>
        <w:instrText xml:space="preserve"> REF _Ref493404799 \r \h </w:instrText>
      </w:r>
      <w:r>
        <w:fldChar w:fldCharType="separate"/>
      </w:r>
      <w:r w:rsidR="00BE1BB3">
        <w:t>3.9</w:t>
      </w:r>
      <w:r>
        <w:fldChar w:fldCharType="end"/>
      </w:r>
      <w:r>
        <w:t>) result objects (§</w:t>
      </w:r>
      <w:r>
        <w:fldChar w:fldCharType="begin"/>
      </w:r>
      <w:r>
        <w:instrText xml:space="preserve"> REF _Ref493350984 \r \h </w:instrText>
      </w:r>
      <w:r>
        <w:fldChar w:fldCharType="separate"/>
      </w:r>
      <w:r w:rsidR="00BE1BB3">
        <w:t>3.18</w:t>
      </w:r>
      <w:r>
        <w:fldChar w:fldCharType="end"/>
      </w:r>
      <w:r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3D204195" w14:textId="4F34B45A" w:rsidR="00FB5300" w:rsidRPr="00FB5300" w:rsidRDefault="00FB5300" w:rsidP="00FB5300">
      <w:r w:rsidRPr="00FB5300">
        <w:t>If the tool was run solely for the purpose of</w:t>
      </w:r>
      <w:r>
        <w:t xml:space="preserve"> exporting rule metadata (see §</w:t>
      </w:r>
      <w:r>
        <w:fldChar w:fldCharType="begin"/>
      </w:r>
      <w:r>
        <w:instrText xml:space="preserve"> REF _Ref493404878 \r \h </w:instrText>
      </w:r>
      <w:r>
        <w:fldChar w:fldCharType="separate"/>
      </w:r>
      <w:r w:rsidR="00BE1BB3">
        <w:t>3.12.15</w:t>
      </w:r>
      <w:r>
        <w:fldChar w:fldCharType="end"/>
      </w:r>
      <w:r w:rsidRPr="00FB5300">
        <w:t xml:space="preserve">), the </w:t>
      </w:r>
      <w:r w:rsidRPr="00FB5300">
        <w:rPr>
          <w:rStyle w:val="CODEtemp"/>
        </w:rPr>
        <w:t>results</w:t>
      </w:r>
      <w:r w:rsidRPr="00FB5300">
        <w:t xml:space="preserve"> property </w:t>
      </w:r>
      <w:r w:rsidRPr="00FB5300">
        <w:rPr>
          <w:b/>
        </w:rPr>
        <w:t>SHALL</w:t>
      </w:r>
      <w:r w:rsidRPr="00FB5300">
        <w:t xml:space="preserve"> be absent.</w:t>
      </w:r>
    </w:p>
    <w:p w14:paraId="71822173" w14:textId="14893557" w:rsidR="000D32C1" w:rsidRDefault="000D32C1" w:rsidP="000D32C1">
      <w:pPr>
        <w:pStyle w:val="Heading3"/>
      </w:pPr>
      <w:bookmarkStart w:id="161" w:name="_Ref493345429"/>
      <w:bookmarkStart w:id="162" w:name="_Toc506816532"/>
      <w:r>
        <w:t>toolNotifications</w:t>
      </w:r>
      <w:r w:rsidR="00401BB5">
        <w:t xml:space="preserve"> property</w:t>
      </w:r>
      <w:bookmarkEnd w:id="161"/>
      <w:bookmarkEnd w:id="162"/>
    </w:p>
    <w:p w14:paraId="6ED00C77" w14:textId="1B0FB885" w:rsidR="00AD4704" w:rsidRDefault="00AD4704" w:rsidP="00AD4704">
      <w:r w:rsidRPr="00AD4704">
        <w:t xml:space="preserve">A </w:t>
      </w:r>
      <w:r w:rsidRPr="00AD4704">
        <w:rPr>
          <w:rStyle w:val="CODEtemp"/>
        </w:rPr>
        <w:t>run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BE1BB3">
        <w:t>3.34</w:t>
      </w:r>
      <w:r>
        <w:fldChar w:fldCharType="end"/>
      </w:r>
      <w:r w:rsidRPr="00AD4704">
        <w:t xml:space="preserve">). Each element of the array represents a runtime condition detected by the tool.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BE1BB3">
        <w:t>3.34.7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3082E662" w14:textId="0D8A2E46" w:rsidR="00AD4704" w:rsidRDefault="00AD4704" w:rsidP="00AD4704">
      <w:pPr>
        <w:pStyle w:val="Note"/>
      </w:pPr>
      <w:r>
        <w:t>NOTE 1:</w:t>
      </w:r>
      <w:r w:rsidRPr="00AD4704">
        <w:t xml:space="preserve"> The information in </w:t>
      </w:r>
      <w:r w:rsidRPr="00AD4704">
        <w:rPr>
          <w:rStyle w:val="CODEtemp"/>
        </w:rPr>
        <w:t>toolNotifications</w:t>
      </w:r>
      <w:r w:rsidRPr="00AD4704">
        <w:t xml:space="preserve"> is primarily intended for the developers of the analysis tool, to aid them in diagnosing bugs in the tool. This is in contrast to the information in </w:t>
      </w:r>
      <w:r w:rsidRPr="00AD4704">
        <w:rPr>
          <w:rStyle w:val="CODEtemp"/>
        </w:rPr>
        <w:t>results</w:t>
      </w:r>
      <w:r w:rsidRPr="00AD4704">
        <w:t xml:space="preserve">, which is intended for the developers of the code being analyzed. However, viewers may still present tool notifications to users, so users are aware of any tool problems. At a minimum, viewers should make users aware of tool notifications whose level property is </w:t>
      </w:r>
      <w:r w:rsidRPr="00AD4704">
        <w:rPr>
          <w:rStyle w:val="CODEtemp"/>
        </w:rPr>
        <w:t>"error"</w:t>
      </w:r>
      <w:r w:rsidRPr="00AD4704">
        <w:t>.</w:t>
      </w:r>
    </w:p>
    <w:p w14:paraId="5E4553AF" w14:textId="3C97AC17" w:rsidR="00AD4704" w:rsidRPr="00AD4704" w:rsidRDefault="00AD4704" w:rsidP="00AD4704">
      <w:pPr>
        <w:pStyle w:val="Note"/>
      </w:pPr>
      <w:r>
        <w:t>NOTE 2:</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4DAEC0B4" w14:textId="42DB9D3C" w:rsidR="000D32C1" w:rsidRDefault="000D32C1" w:rsidP="000D32C1">
      <w:pPr>
        <w:pStyle w:val="Heading3"/>
      </w:pPr>
      <w:bookmarkStart w:id="163" w:name="_Toc506816533"/>
      <w:r>
        <w:t>configurationNotifications</w:t>
      </w:r>
      <w:r w:rsidR="00401BB5">
        <w:t xml:space="preserve"> property</w:t>
      </w:r>
      <w:bookmarkEnd w:id="163"/>
    </w:p>
    <w:p w14:paraId="7E2BD1CC" w14:textId="640F286A" w:rsidR="00AD4704" w:rsidRDefault="00AD4704" w:rsidP="00AD4704">
      <w:r w:rsidRPr="00AD4704">
        <w:t xml:space="preserve">A </w:t>
      </w:r>
      <w:r w:rsidRPr="00AD4704">
        <w:rPr>
          <w:rStyle w:val="CODEtemp"/>
        </w:rPr>
        <w:t>run</w:t>
      </w:r>
      <w:r w:rsidRPr="00AD4704">
        <w:t xml:space="preserve"> object </w:t>
      </w:r>
      <w:r w:rsidR="00AC1887" w:rsidRPr="00AC1887">
        <w:rPr>
          <w:b/>
        </w:rPr>
        <w:t>MAY</w:t>
      </w:r>
      <w:r w:rsidR="00AC1887" w:rsidRPr="00AD4704">
        <w:t xml:space="preserve"> </w:t>
      </w:r>
      <w:r w:rsidRPr="00AD4704">
        <w:t xml:space="preserve">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rsidR="009F6A4E">
        <w:fldChar w:fldCharType="begin"/>
      </w:r>
      <w:r w:rsidR="009F6A4E">
        <w:instrText xml:space="preserve"> REF _Ref493406026 \r \h </w:instrText>
      </w:r>
      <w:r w:rsidR="009F6A4E">
        <w:fldChar w:fldCharType="separate"/>
      </w:r>
      <w:r w:rsidR="00BE1BB3">
        <w:t>3.34</w:t>
      </w:r>
      <w:r w:rsidR="009F6A4E">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rsidR="009F6A4E">
        <w:fldChar w:fldCharType="begin"/>
      </w:r>
      <w:r w:rsidR="009F6A4E">
        <w:instrText xml:space="preserve"> REF _Ref493406037 \r \h </w:instrText>
      </w:r>
      <w:r w:rsidR="009F6A4E">
        <w:fldChar w:fldCharType="separate"/>
      </w:r>
      <w:r w:rsidR="00BE1BB3">
        <w:t>3.34.7</w:t>
      </w:r>
      <w:r w:rsidR="009F6A4E">
        <w:fldChar w:fldCharType="end"/>
      </w:r>
      <w:r w:rsidRPr="00AD4704">
        <w:t xml:space="preserve">) is </w:t>
      </w:r>
      <w:r w:rsidR="009F6A4E" w:rsidRPr="009F6A4E">
        <w:rPr>
          <w:rStyle w:val="CODEtemp"/>
        </w:rPr>
        <w:t>"</w:t>
      </w:r>
      <w:r w:rsidRPr="009F6A4E">
        <w:rPr>
          <w:rStyle w:val="CODEtemp"/>
        </w:rPr>
        <w:t>error</w:t>
      </w:r>
      <w:r w:rsidR="009F6A4E" w:rsidRPr="009F6A4E">
        <w:rPr>
          <w:rStyle w:val="CODEtemp"/>
        </w:rPr>
        <w:t>"</w:t>
      </w:r>
      <w:r w:rsidRPr="00AD4704">
        <w:t xml:space="preserve"> </w:t>
      </w:r>
      <w:r w:rsidR="009F6A4E" w:rsidRPr="009F6A4E">
        <w:rPr>
          <w:b/>
        </w:rPr>
        <w:t>SHALL</w:t>
      </w:r>
      <w:r w:rsidR="009F6A4E" w:rsidRPr="00AD4704">
        <w:t xml:space="preserve"> </w:t>
      </w:r>
      <w:r w:rsidRPr="00AD4704">
        <w:t>mean that the run failed.</w:t>
      </w:r>
    </w:p>
    <w:p w14:paraId="20F1101C" w14:textId="5C18C7B0" w:rsidR="00813A9A" w:rsidRDefault="00813A9A" w:rsidP="00813A9A">
      <w:pPr>
        <w:pStyle w:val="Note"/>
      </w:pPr>
      <w:r>
        <w:lastRenderedPageBreak/>
        <w:t xml:space="preserve">NOTE 1: </w:t>
      </w:r>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is in contrast to the information in </w:t>
      </w:r>
      <w:r w:rsidRPr="006E3C85">
        <w:rPr>
          <w:rStyle w:val="CODEtemp"/>
        </w:rPr>
        <w:t>results</w:t>
      </w:r>
      <w:r w:rsidRPr="00813A9A">
        <w:t xml:space="preserve">, which is intended for the developers of the code being analyzed. However, viewers may still present configuration notifications to users, so users are aware of any configuration problems. At a minimum, viewers should make users aware of configuration notifications whose </w:t>
      </w:r>
      <w:r w:rsidRPr="006E3C85">
        <w:rPr>
          <w:rStyle w:val="CODEtemp"/>
        </w:rPr>
        <w:t>level</w:t>
      </w:r>
      <w:r w:rsidRPr="00813A9A">
        <w:t xml:space="preserve"> property is </w:t>
      </w:r>
      <w:r w:rsidR="006E3C85" w:rsidRPr="006E3C85">
        <w:rPr>
          <w:rStyle w:val="CODEtemp"/>
        </w:rPr>
        <w:t>"</w:t>
      </w:r>
      <w:r w:rsidRPr="006E3C85">
        <w:rPr>
          <w:rStyle w:val="CODEtemp"/>
        </w:rPr>
        <w:t>error</w:t>
      </w:r>
      <w:r w:rsidR="006E3C85" w:rsidRPr="006E3C85">
        <w:rPr>
          <w:rStyle w:val="CODEtemp"/>
        </w:rPr>
        <w:t>"</w:t>
      </w:r>
      <w:r w:rsidRPr="00813A9A">
        <w:t>.</w:t>
      </w:r>
    </w:p>
    <w:p w14:paraId="3DB1847A" w14:textId="44E9F10C" w:rsidR="006E3C85" w:rsidRDefault="006E3C85" w:rsidP="006E3C85">
      <w:pPr>
        <w:pStyle w:val="Note"/>
      </w:pPr>
      <w:r>
        <w:t xml:space="preserve">NOTE 2: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5DD133F2" w14:textId="23E0C837" w:rsidR="006E3C85" w:rsidRDefault="006E3C85" w:rsidP="006E3C85">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21461F79" w14:textId="77777777" w:rsidR="006E3C85" w:rsidRDefault="006E3C85" w:rsidP="006E3C85">
      <w:pPr>
        <w:pStyle w:val="Code"/>
      </w:pPr>
      <w:r>
        <w:t>"configurationNotifications": [</w:t>
      </w:r>
    </w:p>
    <w:p w14:paraId="1A3231E9" w14:textId="77777777" w:rsidR="006E3C85" w:rsidRDefault="006E3C85" w:rsidP="006E3C85">
      <w:pPr>
        <w:pStyle w:val="Code"/>
      </w:pPr>
      <w:r>
        <w:t xml:space="preserve">    {</w:t>
      </w:r>
    </w:p>
    <w:p w14:paraId="12B18007" w14:textId="77777777" w:rsidR="006E3C85" w:rsidRDefault="006E3C85" w:rsidP="006E3C85">
      <w:pPr>
        <w:pStyle w:val="Code"/>
      </w:pPr>
      <w:r>
        <w:t xml:space="preserve">        "id": "UnknownRule",</w:t>
      </w:r>
    </w:p>
    <w:p w14:paraId="3E8951DA" w14:textId="77777777" w:rsidR="006E3C85" w:rsidRDefault="006E3C85" w:rsidP="006E3C85">
      <w:pPr>
        <w:pStyle w:val="Code"/>
      </w:pPr>
      <w:r>
        <w:t xml:space="preserve">        "ruleId": "ABC0001",</w:t>
      </w:r>
    </w:p>
    <w:p w14:paraId="3515F2B6" w14:textId="77777777" w:rsidR="006E3C85" w:rsidRDefault="006E3C85" w:rsidP="006E3C85">
      <w:pPr>
        <w:pStyle w:val="Code"/>
      </w:pPr>
      <w:r>
        <w:t xml:space="preserve">        "level": "warning",</w:t>
      </w:r>
    </w:p>
    <w:p w14:paraId="0EFE0AF7" w14:textId="77777777" w:rsidR="00B73A86" w:rsidRDefault="006E3C85" w:rsidP="006E3C85">
      <w:pPr>
        <w:pStyle w:val="Code"/>
      </w:pPr>
      <w:r>
        <w:t xml:space="preserve">        "message": "Cou</w:t>
      </w:r>
      <w:r w:rsidR="00B73A86">
        <w:t>ld not disable rule \"ABC0001\"</w:t>
      </w:r>
    </w:p>
    <w:p w14:paraId="260CF3C8" w14:textId="5950B3B2" w:rsidR="006E3C85" w:rsidRDefault="00B73A86" w:rsidP="006E3C85">
      <w:pPr>
        <w:pStyle w:val="Code"/>
      </w:pPr>
      <w:r>
        <w:t xml:space="preserve">                   </w:t>
      </w:r>
      <w:r w:rsidR="006E3C85">
        <w:t xml:space="preserve">because there is no rule with that id." </w:t>
      </w:r>
    </w:p>
    <w:p w14:paraId="59F0F3F4" w14:textId="77777777" w:rsidR="006E3C85" w:rsidRDefault="006E3C85" w:rsidP="006E3C85">
      <w:pPr>
        <w:pStyle w:val="Code"/>
      </w:pPr>
      <w:r>
        <w:t xml:space="preserve">    }</w:t>
      </w:r>
    </w:p>
    <w:p w14:paraId="016DB6C2" w14:textId="0BCBCF9B" w:rsidR="006E3C85" w:rsidRPr="006E3C85" w:rsidRDefault="006E3C85" w:rsidP="006E3C85">
      <w:pPr>
        <w:pStyle w:val="Code"/>
      </w:pPr>
      <w:r>
        <w:t>]</w:t>
      </w:r>
    </w:p>
    <w:p w14:paraId="2C8AD13E" w14:textId="66E059BC" w:rsidR="006E3C85" w:rsidRPr="006E3C85" w:rsidRDefault="006E3C85" w:rsidP="006E3C85">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0C906BF" w14:textId="77777777" w:rsidR="006E3C85" w:rsidRDefault="006E3C85" w:rsidP="006E3C85">
      <w:pPr>
        <w:pStyle w:val="Code"/>
      </w:pPr>
      <w:r>
        <w:t>"configurationNotifications": [</w:t>
      </w:r>
    </w:p>
    <w:p w14:paraId="4B14B4CA" w14:textId="77777777" w:rsidR="006E3C85" w:rsidRDefault="006E3C85" w:rsidP="006E3C85">
      <w:pPr>
        <w:pStyle w:val="Code"/>
      </w:pPr>
      <w:r>
        <w:t xml:space="preserve">    {</w:t>
      </w:r>
    </w:p>
    <w:p w14:paraId="74687655" w14:textId="77777777" w:rsidR="006E3C85" w:rsidRDefault="006E3C85" w:rsidP="006E3C85">
      <w:pPr>
        <w:pStyle w:val="Code"/>
      </w:pPr>
      <w:r>
        <w:t xml:space="preserve">        "id": "UnknownCommandLineArgument",</w:t>
      </w:r>
    </w:p>
    <w:p w14:paraId="6690899F" w14:textId="77777777" w:rsidR="006E3C85" w:rsidRDefault="006E3C85" w:rsidP="006E3C85">
      <w:pPr>
        <w:pStyle w:val="Code"/>
      </w:pPr>
      <w:r>
        <w:t xml:space="preserve">        "level": "error",</w:t>
      </w:r>
    </w:p>
    <w:p w14:paraId="51FC8495" w14:textId="77777777" w:rsidR="006E3C85" w:rsidRDefault="006E3C85" w:rsidP="006E3C85">
      <w:pPr>
        <w:pStyle w:val="Code"/>
      </w:pPr>
      <w:r>
        <w:t xml:space="preserve">        "message": "Command line argument \"/X\" is unknown."</w:t>
      </w:r>
    </w:p>
    <w:p w14:paraId="5F773094" w14:textId="77777777" w:rsidR="006E3C85" w:rsidRDefault="006E3C85" w:rsidP="006E3C85">
      <w:pPr>
        <w:pStyle w:val="Code"/>
      </w:pPr>
      <w:r>
        <w:t xml:space="preserve">    }</w:t>
      </w:r>
    </w:p>
    <w:p w14:paraId="5CC58BD8" w14:textId="46717EA2" w:rsidR="006E3C85" w:rsidRDefault="006E3C85" w:rsidP="006E3C85">
      <w:pPr>
        <w:pStyle w:val="Code"/>
      </w:pPr>
      <w:r>
        <w:t>]</w:t>
      </w:r>
    </w:p>
    <w:p w14:paraId="0B13EF50" w14:textId="3F7EA251" w:rsidR="006E3C85" w:rsidRDefault="006E3C85" w:rsidP="006E3C85">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12B79C1" w14:textId="77777777" w:rsidR="006E3C85" w:rsidRDefault="006E3C85" w:rsidP="006E3C85">
      <w:pPr>
        <w:pStyle w:val="Code"/>
      </w:pPr>
      <w:r>
        <w:t>"configurationNotifications": [</w:t>
      </w:r>
    </w:p>
    <w:p w14:paraId="7BEA975C" w14:textId="77777777" w:rsidR="006E3C85" w:rsidRDefault="006E3C85" w:rsidP="006E3C85">
      <w:pPr>
        <w:pStyle w:val="Code"/>
      </w:pPr>
      <w:r>
        <w:t xml:space="preserve">    {</w:t>
      </w:r>
    </w:p>
    <w:p w14:paraId="71BD91BE" w14:textId="532B866C" w:rsidR="006E3C85" w:rsidRDefault="006E3C85" w:rsidP="006E3C85">
      <w:pPr>
        <w:pStyle w:val="Code"/>
      </w:pPr>
      <w:r>
        <w:t xml:space="preserve">        "id": "</w:t>
      </w:r>
      <w:r w:rsidR="00DD45F4">
        <w:t>CannotLocateRulePlugin</w:t>
      </w:r>
      <w:r>
        <w:t>",</w:t>
      </w:r>
    </w:p>
    <w:p w14:paraId="108D0C01" w14:textId="77777777" w:rsidR="006E3C85" w:rsidRDefault="006E3C85" w:rsidP="006E3C85">
      <w:pPr>
        <w:pStyle w:val="Code"/>
      </w:pPr>
      <w:r>
        <w:t xml:space="preserve">        "level": "error",</w:t>
      </w:r>
    </w:p>
    <w:p w14:paraId="20DBF5CF" w14:textId="77777777" w:rsidR="000B428A" w:rsidRDefault="003D3627" w:rsidP="006E3C85">
      <w:pPr>
        <w:pStyle w:val="Code"/>
      </w:pPr>
      <w:r>
        <w:t xml:space="preserve">        "message": "</w:t>
      </w:r>
      <w:r w:rsidR="00DD45F4">
        <w:t>Cannot locate rule plugin</w:t>
      </w:r>
    </w:p>
    <w:p w14:paraId="0E123E16" w14:textId="1507E55F" w:rsidR="006E3C85" w:rsidRDefault="000B428A" w:rsidP="006E3C85">
      <w:pPr>
        <w:pStyle w:val="Code"/>
      </w:pPr>
      <w:r>
        <w:t xml:space="preserve">                   </w:t>
      </w:r>
      <w:r w:rsidR="003D3627">
        <w:t>\"C:</w:t>
      </w:r>
      <w:r>
        <w:t>\\</w:t>
      </w:r>
      <w:r w:rsidR="00DD45F4">
        <w:t>AnalysisTool</w:t>
      </w:r>
      <w:r>
        <w:t>\</w:t>
      </w:r>
      <w:r w:rsidR="003D3627">
        <w:t>\</w:t>
      </w:r>
      <w:r>
        <w:t>CustomChecks.dll</w:t>
      </w:r>
      <w:r w:rsidR="006E3C85">
        <w:t>."</w:t>
      </w:r>
    </w:p>
    <w:p w14:paraId="6CE47C8D" w14:textId="77777777" w:rsidR="006E3C85" w:rsidRDefault="006E3C85" w:rsidP="006E3C85">
      <w:pPr>
        <w:pStyle w:val="Code"/>
      </w:pPr>
      <w:r>
        <w:t xml:space="preserve">    }</w:t>
      </w:r>
    </w:p>
    <w:p w14:paraId="7825CA73" w14:textId="148B0DA9" w:rsidR="006E3C85" w:rsidRPr="006E3C85" w:rsidRDefault="006E3C85" w:rsidP="006E3C85">
      <w:pPr>
        <w:pStyle w:val="Code"/>
      </w:pPr>
      <w:r>
        <w:t>]</w:t>
      </w:r>
    </w:p>
    <w:p w14:paraId="50003129" w14:textId="71A65857" w:rsidR="000D32C1" w:rsidRDefault="00401BB5" w:rsidP="000D32C1">
      <w:pPr>
        <w:pStyle w:val="Heading3"/>
      </w:pPr>
      <w:bookmarkStart w:id="164" w:name="_Ref493404878"/>
      <w:bookmarkStart w:id="165" w:name="_Toc506816534"/>
      <w:r>
        <w:t>rules property</w:t>
      </w:r>
      <w:bookmarkEnd w:id="164"/>
      <w:bookmarkEnd w:id="165"/>
    </w:p>
    <w:p w14:paraId="159805A2" w14:textId="3B80153A" w:rsidR="003D3627" w:rsidRDefault="00DD45F4" w:rsidP="003D3627">
      <w:r w:rsidRPr="00DD45F4">
        <w:t xml:space="preserve">Depending on the circumstances, a </w:t>
      </w:r>
      <w:r w:rsidRPr="00DD45F4">
        <w:rPr>
          <w:rStyle w:val="CODEtemp"/>
        </w:rPr>
        <w:t>run</w:t>
      </w:r>
      <w:r>
        <w:t xml:space="preserve"> object</w:t>
      </w:r>
      <w:r w:rsidRPr="00DD45F4">
        <w:t xml:space="preserve"> either </w:t>
      </w:r>
      <w:r w:rsidRPr="00DD45F4">
        <w:rPr>
          <w:b/>
        </w:rPr>
        <w:t>SHALL</w:t>
      </w:r>
      <w:r w:rsidRPr="00DD45F4">
        <w:t xml:space="preserve"> or </w:t>
      </w:r>
      <w:r w:rsidRPr="00DD45F4">
        <w:rPr>
          <w:b/>
        </w:rPr>
        <w:t>MAY</w:t>
      </w:r>
      <w:r w:rsidRPr="00DD45F4">
        <w:t xml:space="preserve"> contain a property named </w:t>
      </w:r>
      <w:r w:rsidRPr="00DD45F4">
        <w:rPr>
          <w:rStyle w:val="CODEtemp"/>
        </w:rPr>
        <w:t>rules</w:t>
      </w:r>
      <w:r w:rsidRPr="00DD45F4">
        <w:t xml:space="preserve"> whose value is a JSON object, each of whose properties represents an analysis rule. If the tool was run solely for the purpose of exporting rule metadata, the </w:t>
      </w:r>
      <w:r w:rsidRPr="00DD45F4">
        <w:rPr>
          <w:rStyle w:val="CODEtemp"/>
        </w:rPr>
        <w:t>rules</w:t>
      </w:r>
      <w:r w:rsidRPr="00DD45F4">
        <w:t xml:space="preserve"> property </w:t>
      </w:r>
      <w:r w:rsidRPr="00DD45F4">
        <w:rPr>
          <w:b/>
        </w:rPr>
        <w:t>SHALL</w:t>
      </w:r>
      <w:r w:rsidRPr="00DD45F4">
        <w:t xml:space="preserve"> be present. Otherwise, the </w:t>
      </w:r>
      <w:r w:rsidRPr="00DD45F4">
        <w:rPr>
          <w:rStyle w:val="CODEtemp"/>
        </w:rPr>
        <w:t>rules</w:t>
      </w:r>
      <w:r w:rsidRPr="00DD45F4">
        <w:t xml:space="preserve"> property </w:t>
      </w:r>
      <w:r w:rsidRPr="00DD45F4">
        <w:rPr>
          <w:b/>
        </w:rPr>
        <w:t>MAY</w:t>
      </w:r>
      <w:r w:rsidRPr="00DD45F4">
        <w:t xml:space="preserve"> be present.</w:t>
      </w:r>
    </w:p>
    <w:p w14:paraId="3BBB2B63" w14:textId="55FCC129" w:rsidR="00DD45F4" w:rsidRDefault="00DD45F4" w:rsidP="003D3627">
      <w:r w:rsidRPr="00DD45F4">
        <w:lastRenderedPageBreak/>
        <w:t xml:space="preserve">Each property value </w:t>
      </w:r>
      <w:r w:rsidR="00B73A86">
        <w:t>with</w:t>
      </w:r>
      <w:r w:rsidRPr="00DD45F4">
        <w:t xml:space="preserve">in the </w:t>
      </w:r>
      <w:r w:rsidRPr="00DD45F4">
        <w:rPr>
          <w:rStyle w:val="CODEtemp"/>
        </w:rPr>
        <w:t>rules</w:t>
      </w:r>
      <w:r w:rsidRPr="00DD45F4">
        <w:t xml:space="preserve"> </w:t>
      </w:r>
      <w:r w:rsidR="00B73A86">
        <w:t>property</w:t>
      </w:r>
      <w:r w:rsidRPr="00DD45F4">
        <w:t xml:space="preserve"> </w:t>
      </w:r>
      <w:r w:rsidRPr="00DD45F4">
        <w:rPr>
          <w:b/>
        </w:rPr>
        <w:t>SHALL</w:t>
      </w:r>
      <w:r w:rsidRPr="00DD45F4">
        <w:t xml:space="preserve"> be a </w:t>
      </w:r>
      <w:r w:rsidRPr="00DD45F4">
        <w:rPr>
          <w:rStyle w:val="CODEtemp"/>
        </w:rPr>
        <w:t>rule</w:t>
      </w:r>
      <w:r w:rsidRPr="00DD45F4">
        <w:t xml:space="preserve"> object (§</w:t>
      </w:r>
      <w:r>
        <w:fldChar w:fldCharType="begin"/>
      </w:r>
      <w:r>
        <w:instrText xml:space="preserve"> REF _Ref493407996 \r \h </w:instrText>
      </w:r>
      <w:r>
        <w:fldChar w:fldCharType="separate"/>
      </w:r>
      <w:r w:rsidR="00BE1BB3">
        <w:t>3.29</w:t>
      </w:r>
      <w:r>
        <w:fldChar w:fldCharType="end"/>
      </w:r>
      <w:r w:rsidRPr="00DD45F4">
        <w:t>).</w:t>
      </w:r>
    </w:p>
    <w:p w14:paraId="2C32612D" w14:textId="6057A598" w:rsidR="00DD45F4" w:rsidRDefault="00DD45F4" w:rsidP="003D3627">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BE1BB3">
        <w:t>3.29.3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3DC19172" w14:textId="52F1481E" w:rsidR="00DD45F4" w:rsidRDefault="00DD45F4" w:rsidP="00DD45F4">
      <w:pPr>
        <w:pStyle w:val="Note"/>
      </w:pPr>
      <w:r>
        <w:t xml:space="preserve">EXAMPLE 1: </w:t>
      </w:r>
      <w:r w:rsidRPr="00DD45F4">
        <w:t>In this example, two rules have different ids. The property names match the rule ids.</w:t>
      </w:r>
    </w:p>
    <w:p w14:paraId="1AF8D919" w14:textId="77777777" w:rsidR="00DD45F4" w:rsidRDefault="00DD45F4" w:rsidP="00DD45F4">
      <w:pPr>
        <w:pStyle w:val="Code"/>
      </w:pPr>
      <w:r>
        <w:t>"rules": {</w:t>
      </w:r>
    </w:p>
    <w:p w14:paraId="57AD4CBA" w14:textId="77777777" w:rsidR="00DD45F4" w:rsidRDefault="00DD45F4" w:rsidP="00DD45F4">
      <w:pPr>
        <w:pStyle w:val="Code"/>
      </w:pPr>
      <w:r>
        <w:t xml:space="preserve">  "CA1001": {</w:t>
      </w:r>
    </w:p>
    <w:p w14:paraId="2E6561B3" w14:textId="77777777" w:rsidR="00DD45F4" w:rsidRDefault="00DD45F4" w:rsidP="00DD45F4">
      <w:pPr>
        <w:pStyle w:val="Code"/>
      </w:pPr>
      <w:r>
        <w:t xml:space="preserve">    "id": "CA1001",</w:t>
      </w:r>
    </w:p>
    <w:p w14:paraId="36E8F590" w14:textId="77777777" w:rsidR="00B73A86" w:rsidRDefault="00DD45F4" w:rsidP="00DD45F4">
      <w:pPr>
        <w:pStyle w:val="Code"/>
      </w:pPr>
      <w:r>
        <w:t xml:space="preserve">    "shortDescription": "Types that </w:t>
      </w:r>
      <w:r w:rsidR="00B73A86">
        <w:t>own disposable fields should be</w:t>
      </w:r>
    </w:p>
    <w:p w14:paraId="0261D99C" w14:textId="28CC5CE6" w:rsidR="00DD45F4" w:rsidRDefault="00B73A86" w:rsidP="00DD45F4">
      <w:pPr>
        <w:pStyle w:val="Code"/>
      </w:pPr>
      <w:r>
        <w:t xml:space="preserve">                        </w:t>
      </w:r>
      <w:r w:rsidR="00DD45F4">
        <w:t>disposable."</w:t>
      </w:r>
    </w:p>
    <w:p w14:paraId="7EE5F761" w14:textId="77777777" w:rsidR="00DD45F4" w:rsidRDefault="00DD45F4" w:rsidP="00DD45F4">
      <w:pPr>
        <w:pStyle w:val="Code"/>
      </w:pPr>
      <w:r>
        <w:t xml:space="preserve">  },</w:t>
      </w:r>
    </w:p>
    <w:p w14:paraId="57504FE8" w14:textId="77777777" w:rsidR="00DD45F4" w:rsidRDefault="00DD45F4" w:rsidP="00DD45F4">
      <w:pPr>
        <w:pStyle w:val="Code"/>
      </w:pPr>
      <w:r>
        <w:t xml:space="preserve">  "CA1002": {</w:t>
      </w:r>
    </w:p>
    <w:p w14:paraId="3F165804" w14:textId="77777777" w:rsidR="00DD45F4" w:rsidRDefault="00DD45F4" w:rsidP="00DD45F4">
      <w:pPr>
        <w:pStyle w:val="Code"/>
      </w:pPr>
      <w:r>
        <w:t xml:space="preserve">    "id": "CA1002",</w:t>
      </w:r>
    </w:p>
    <w:p w14:paraId="573B5809" w14:textId="77777777" w:rsidR="00DD45F4" w:rsidRDefault="00DD45F4" w:rsidP="00DD45F4">
      <w:pPr>
        <w:pStyle w:val="Code"/>
      </w:pPr>
      <w:r>
        <w:t xml:space="preserve">    "shortDescription": "Do not expose generic lists."</w:t>
      </w:r>
    </w:p>
    <w:p w14:paraId="1AAD2F28" w14:textId="77777777" w:rsidR="00DD45F4" w:rsidRDefault="00DD45F4" w:rsidP="00DD45F4">
      <w:pPr>
        <w:pStyle w:val="Code"/>
      </w:pPr>
      <w:r>
        <w:t xml:space="preserve">  }</w:t>
      </w:r>
    </w:p>
    <w:p w14:paraId="0D689ABE" w14:textId="69DB4A5C" w:rsidR="00DD45F4" w:rsidRDefault="00DD45F4" w:rsidP="00DD45F4">
      <w:pPr>
        <w:pStyle w:val="Code"/>
      </w:pPr>
      <w:r>
        <w:t>}</w:t>
      </w:r>
    </w:p>
    <w:p w14:paraId="1CC0A1F6" w14:textId="5F76E6BB" w:rsidR="00DD45F4" w:rsidRDefault="00DD45F4" w:rsidP="00DD45F4">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6F7E7005" w14:textId="1D5ECBBC" w:rsidR="00DD45F4" w:rsidRDefault="00DD45F4" w:rsidP="00DD45F4">
      <w:pPr>
        <w:pStyle w:val="Note"/>
      </w:pPr>
      <w:r>
        <w:t>EXAMPL</w:t>
      </w:r>
      <w:r w:rsidR="00B73A86">
        <w:t xml:space="preserve">E 2: </w:t>
      </w:r>
      <w:r w:rsidR="00B73A86" w:rsidRPr="00B73A86">
        <w:t>In this example, two distinct but related rules have the same rule id. The property names are distinct, and are clearly related to the rule id.</w:t>
      </w:r>
    </w:p>
    <w:p w14:paraId="22D6666D" w14:textId="77777777" w:rsidR="00B73A86" w:rsidRDefault="00B73A86" w:rsidP="00B73A86">
      <w:pPr>
        <w:pStyle w:val="Code"/>
      </w:pPr>
      <w:r>
        <w:t>"rules": {</w:t>
      </w:r>
    </w:p>
    <w:p w14:paraId="16241A86" w14:textId="77777777" w:rsidR="00B73A86" w:rsidRDefault="00B73A86" w:rsidP="00B73A86">
      <w:pPr>
        <w:pStyle w:val="Code"/>
      </w:pPr>
      <w:r>
        <w:t xml:space="preserve">  "CA1711-1": {</w:t>
      </w:r>
    </w:p>
    <w:p w14:paraId="021A3FA1" w14:textId="77777777" w:rsidR="00B73A86" w:rsidRDefault="00B73A86" w:rsidP="00B73A86">
      <w:pPr>
        <w:pStyle w:val="Code"/>
      </w:pPr>
      <w:r>
        <w:t xml:space="preserve">    "id": "CA1711",</w:t>
      </w:r>
    </w:p>
    <w:p w14:paraId="4407B8C3" w14:textId="10AA997A" w:rsidR="00B73A86" w:rsidRDefault="00B73A86" w:rsidP="00B73A86">
      <w:pPr>
        <w:pStyle w:val="Code"/>
      </w:pPr>
      <w:r>
        <w:t xml:space="preserve">    "message</w:t>
      </w:r>
      <w:r w:rsidR="000712FC">
        <w:t>Templates</w:t>
      </w:r>
      <w:r>
        <w:t>": {</w:t>
      </w:r>
    </w:p>
    <w:p w14:paraId="7747F04C" w14:textId="77777777" w:rsidR="00B73A86" w:rsidRDefault="00B73A86" w:rsidP="00B73A86">
      <w:pPr>
        <w:pStyle w:val="Code"/>
      </w:pPr>
      <w:r>
        <w:t xml:space="preserve">      "default": "Rename type name {0} so that it does not end in '{1}'"</w:t>
      </w:r>
    </w:p>
    <w:p w14:paraId="1DDA9430" w14:textId="77777777" w:rsidR="00B73A86" w:rsidRDefault="00B73A86" w:rsidP="00B73A86">
      <w:pPr>
        <w:pStyle w:val="Code"/>
      </w:pPr>
      <w:r>
        <w:t xml:space="preserve">    }</w:t>
      </w:r>
    </w:p>
    <w:p w14:paraId="6573C396" w14:textId="77777777" w:rsidR="00B73A86" w:rsidRDefault="00B73A86" w:rsidP="00B73A86">
      <w:pPr>
        <w:pStyle w:val="Code"/>
      </w:pPr>
      <w:r>
        <w:t xml:space="preserve">  },</w:t>
      </w:r>
    </w:p>
    <w:p w14:paraId="25233CA4" w14:textId="77777777" w:rsidR="00B73A86" w:rsidRDefault="00B73A86" w:rsidP="00B73A86">
      <w:pPr>
        <w:pStyle w:val="Code"/>
      </w:pPr>
      <w:r>
        <w:t xml:space="preserve">  "CA1711-2": {</w:t>
      </w:r>
    </w:p>
    <w:p w14:paraId="53DA2FAD" w14:textId="77777777" w:rsidR="00B73A86" w:rsidRDefault="00B73A86" w:rsidP="00B73A86">
      <w:pPr>
        <w:pStyle w:val="Code"/>
      </w:pPr>
      <w:r>
        <w:t xml:space="preserve">    "id": "CA1711",</w:t>
      </w:r>
    </w:p>
    <w:p w14:paraId="7463E05A" w14:textId="6620B0D8" w:rsidR="00B73A86" w:rsidRDefault="00B73A86" w:rsidP="00B73A86">
      <w:pPr>
        <w:pStyle w:val="Code"/>
      </w:pPr>
      <w:r>
        <w:t xml:space="preserve">    "message</w:t>
      </w:r>
      <w:r w:rsidR="000712FC">
        <w:t>Templates</w:t>
      </w:r>
      <w:r>
        <w:t>": {</w:t>
      </w:r>
    </w:p>
    <w:p w14:paraId="3A466564" w14:textId="77777777" w:rsidR="00B73A86" w:rsidRDefault="00B73A86" w:rsidP="00B73A86">
      <w:pPr>
        <w:pStyle w:val="Code"/>
      </w:pPr>
      <w:r>
        <w:t xml:space="preserve">      "default": "Either replace the suffix '{0}' in member name '{1}' with</w:t>
      </w:r>
    </w:p>
    <w:p w14:paraId="225C2DD7" w14:textId="086C7C69" w:rsidR="00B73A86" w:rsidRDefault="00B73A86" w:rsidP="00B73A86">
      <w:pPr>
        <w:pStyle w:val="Code"/>
      </w:pPr>
      <w:r>
        <w:t xml:space="preserve">                 the suggested numeric alternate or provide</w:t>
      </w:r>
    </w:p>
    <w:p w14:paraId="36A2DB1A" w14:textId="56D7B0AB" w:rsidR="00B73A86" w:rsidRDefault="00B73A86" w:rsidP="00B73A86">
      <w:pPr>
        <w:pStyle w:val="Code"/>
      </w:pPr>
      <w:r>
        <w:t xml:space="preserve">                 a more meaningful suffix"</w:t>
      </w:r>
    </w:p>
    <w:p w14:paraId="20BC3868" w14:textId="77777777" w:rsidR="00B73A86" w:rsidRDefault="00B73A86" w:rsidP="00B73A86">
      <w:pPr>
        <w:pStyle w:val="Code"/>
      </w:pPr>
      <w:r>
        <w:t xml:space="preserve">    }</w:t>
      </w:r>
    </w:p>
    <w:p w14:paraId="6FCCBDF4" w14:textId="77777777" w:rsidR="00B73A86" w:rsidRDefault="00B73A86" w:rsidP="00B73A86">
      <w:pPr>
        <w:pStyle w:val="Code"/>
      </w:pPr>
      <w:r>
        <w:t xml:space="preserve">  }</w:t>
      </w:r>
    </w:p>
    <w:p w14:paraId="1CA0211E" w14:textId="77777777" w:rsidR="00B73A86" w:rsidRDefault="00B73A86" w:rsidP="00B73A86">
      <w:pPr>
        <w:pStyle w:val="Code"/>
      </w:pPr>
      <w:r>
        <w:t>}</w:t>
      </w:r>
    </w:p>
    <w:p w14:paraId="58BAA717" w14:textId="0F65F873" w:rsidR="00B73A86" w:rsidRDefault="0037313D" w:rsidP="0037313D">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fldChar w:fldCharType="begin"/>
      </w:r>
      <w:r>
        <w:instrText xml:space="preserve"> REF _Ref493350984 \r \h </w:instrText>
      </w:r>
      <w:r>
        <w:fldChar w:fldCharType="separate"/>
      </w:r>
      <w:r w:rsidR="00BE1BB3">
        <w:t>3.18</w:t>
      </w:r>
      <w:r>
        <w:fldChar w:fldCharType="end"/>
      </w:r>
      <w:r w:rsidRPr="0037313D">
        <w:t xml:space="preserve">) by means of the result's </w:t>
      </w:r>
      <w:r w:rsidRPr="0037313D">
        <w:rPr>
          <w:rStyle w:val="CODEtemp"/>
        </w:rPr>
        <w:t>ruleId</w:t>
      </w:r>
      <w:r>
        <w:t xml:space="preserve"> property (§</w:t>
      </w:r>
      <w:r>
        <w:fldChar w:fldCharType="begin"/>
      </w:r>
      <w:r>
        <w:instrText xml:space="preserve"> REF _Ref493408865 \r \h </w:instrText>
      </w:r>
      <w:r>
        <w:fldChar w:fldCharType="separate"/>
      </w:r>
      <w:r w:rsidR="00BE1BB3">
        <w:t>3.18.2</w:t>
      </w:r>
      <w:r>
        <w:fldChar w:fldCharType="end"/>
      </w:r>
      <w:r w:rsidRPr="0037313D">
        <w:t xml:space="preserve">) or </w:t>
      </w:r>
      <w:r w:rsidRPr="0037313D">
        <w:rPr>
          <w:rStyle w:val="CODEtemp"/>
        </w:rPr>
        <w:t>ruleKey</w:t>
      </w:r>
      <w:r w:rsidRPr="0037313D">
        <w:t xml:space="preserve"> property (§</w:t>
      </w:r>
      <w:r>
        <w:fldChar w:fldCharType="begin"/>
      </w:r>
      <w:r>
        <w:instrText xml:space="preserve"> REF _Ref493408875 \r \h </w:instrText>
      </w:r>
      <w:r>
        <w:fldChar w:fldCharType="separate"/>
      </w:r>
      <w:r w:rsidR="00BE1BB3">
        <w:t>3.18.3</w:t>
      </w:r>
      <w:r>
        <w:fldChar w:fldCharType="end"/>
      </w:r>
      <w:r w:rsidRPr="0037313D">
        <w:t>).</w:t>
      </w:r>
    </w:p>
    <w:p w14:paraId="321E971D" w14:textId="3DFB61DC" w:rsidR="003F533C" w:rsidRDefault="003F533C" w:rsidP="003F533C">
      <w:pPr>
        <w:pStyle w:val="Heading3"/>
      </w:pPr>
      <w:bookmarkStart w:id="166" w:name="_Ref503355262"/>
      <w:bookmarkStart w:id="167" w:name="_Toc506816535"/>
      <w:r>
        <w:t>richMessageMimeType property</w:t>
      </w:r>
      <w:bookmarkEnd w:id="166"/>
      <w:bookmarkEnd w:id="167"/>
    </w:p>
    <w:p w14:paraId="6FE5FA9A" w14:textId="4C870692"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BE1BB3">
        <w:t>3.10.3</w:t>
      </w:r>
      <w:r>
        <w:fldChar w:fldCharType="end"/>
      </w:r>
      <w:r>
        <w:t xml:space="preserve">) in the run. If this property is absent, its value </w:t>
      </w:r>
      <w:r>
        <w:rPr>
          <w:b/>
        </w:rPr>
        <w:t>SHALL</w:t>
      </w:r>
      <w:r>
        <w:t xml:space="preserve"> be taken to be </w:t>
      </w:r>
      <w:r>
        <w:rPr>
          <w:rStyle w:val="CODEtemp"/>
        </w:rPr>
        <w:t>"text/</w:t>
      </w:r>
      <w:proofErr w:type="gramStart"/>
      <w:r>
        <w:rPr>
          <w:rStyle w:val="CODEtemp"/>
        </w:rPr>
        <w:t>markdown;variant</w:t>
      </w:r>
      <w:proofErr w:type="gram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5EF6649B" w:rsidR="00D211A8" w:rsidRPr="003F533C"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BE1BB3">
        <w:t>3.10.3.2</w:t>
      </w:r>
      <w:r>
        <w:fldChar w:fldCharType="end"/>
      </w:r>
      <w:r>
        <w:t>.</w:t>
      </w:r>
    </w:p>
    <w:p w14:paraId="2F70E880" w14:textId="3C823711" w:rsidR="00401BB5" w:rsidRDefault="00401BB5" w:rsidP="00401BB5">
      <w:pPr>
        <w:pStyle w:val="Heading3"/>
      </w:pPr>
      <w:bookmarkStart w:id="168" w:name="_Toc506816536"/>
      <w:r>
        <w:t>properties property</w:t>
      </w:r>
      <w:bookmarkEnd w:id="168"/>
    </w:p>
    <w:p w14:paraId="6A87570C" w14:textId="677973F0"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BE1BB3">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169" w:name="_Ref493350964"/>
      <w:bookmarkStart w:id="170" w:name="_Toc506816537"/>
      <w:r>
        <w:lastRenderedPageBreak/>
        <w:t>tool object</w:t>
      </w:r>
      <w:bookmarkEnd w:id="169"/>
      <w:bookmarkEnd w:id="170"/>
    </w:p>
    <w:p w14:paraId="389A43BD" w14:textId="582B65CB" w:rsidR="00401BB5" w:rsidRDefault="00401BB5" w:rsidP="00401BB5">
      <w:pPr>
        <w:pStyle w:val="Heading3"/>
      </w:pPr>
      <w:bookmarkStart w:id="171" w:name="_Toc506816538"/>
      <w:r>
        <w:t>General</w:t>
      </w:r>
      <w:bookmarkEnd w:id="171"/>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17C92733" w:rsidR="00706D59" w:rsidRDefault="00706D59" w:rsidP="00706D59">
      <w:pPr>
        <w:pStyle w:val="Note"/>
      </w:pPr>
      <w:r>
        <w:t xml:space="preserve">NOTE: </w:t>
      </w:r>
      <w:r w:rsidRPr="00706D59">
        <w:t>If another tool post-processes the log file (for example, by removing certain results, or by adding information that was not known to the analysis tool), the post-processing tool should not alter any part of the tool object.</w:t>
      </w:r>
    </w:p>
    <w:p w14:paraId="1AF18C4C" w14:textId="1AB72C06" w:rsidR="00F85576" w:rsidRDefault="00F85576" w:rsidP="00F85576">
      <w:pPr>
        <w:pStyle w:val="Note"/>
      </w:pPr>
      <w:r>
        <w:t>EXAMPLE:</w:t>
      </w:r>
    </w:p>
    <w:p w14:paraId="135437D2" w14:textId="0246E037" w:rsidR="00F85576" w:rsidRDefault="00F85576" w:rsidP="00F85576">
      <w:pPr>
        <w:pStyle w:val="Code"/>
      </w:pPr>
      <w:r>
        <w:t>{</w:t>
      </w:r>
    </w:p>
    <w:p w14:paraId="20EE1BFA" w14:textId="7295F93E" w:rsidR="00F85576" w:rsidRDefault="00F85576" w:rsidP="00F85576">
      <w:pPr>
        <w:pStyle w:val="Code"/>
      </w:pPr>
      <w:r>
        <w:t xml:space="preserve">    "name": "CodeScanner</w:t>
      </w:r>
      <w:proofErr w:type="gramStart"/>
      <w:r>
        <w:t xml:space="preserve">",   </w:t>
      </w:r>
      <w:proofErr w:type="gramEnd"/>
      <w:r>
        <w:t xml:space="preserve">                                    # see §</w:t>
      </w:r>
      <w:r>
        <w:fldChar w:fldCharType="begin"/>
      </w:r>
      <w:r>
        <w:instrText xml:space="preserve"> REF _Ref493409155 \r \h </w:instrText>
      </w:r>
      <w:r>
        <w:fldChar w:fldCharType="separate"/>
      </w:r>
      <w:r w:rsidR="00BE1BB3">
        <w:t>3.13.2</w:t>
      </w:r>
      <w:r>
        <w:fldChar w:fldCharType="end"/>
      </w:r>
    </w:p>
    <w:p w14:paraId="69B4117F" w14:textId="3865D93B" w:rsidR="00F85576" w:rsidRDefault="00F85576" w:rsidP="00F85576">
      <w:pPr>
        <w:pStyle w:val="Code"/>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fldChar w:fldCharType="separate"/>
      </w:r>
      <w:r w:rsidR="00BE1BB3">
        <w:t>3.13.3</w:t>
      </w:r>
      <w:r>
        <w:fldChar w:fldCharType="end"/>
      </w:r>
    </w:p>
    <w:p w14:paraId="3C102082" w14:textId="0BE0AC4B" w:rsidR="00F85576" w:rsidRDefault="00F85576" w:rsidP="00F85576">
      <w:pPr>
        <w:pStyle w:val="Code"/>
      </w:pPr>
      <w:r>
        <w:t xml:space="preserve">    "semanticVersion": "1.1.2-beta.12</w:t>
      </w:r>
      <w:proofErr w:type="gramStart"/>
      <w:r>
        <w:t xml:space="preserve">",   </w:t>
      </w:r>
      <w:proofErr w:type="gramEnd"/>
      <w:r>
        <w:t xml:space="preserve">                       # see §</w:t>
      </w:r>
      <w:r>
        <w:fldChar w:fldCharType="begin"/>
      </w:r>
      <w:r>
        <w:instrText xml:space="preserve"> REF _Ref493409198 \r \h </w:instrText>
      </w:r>
      <w:r>
        <w:fldChar w:fldCharType="separate"/>
      </w:r>
      <w:r w:rsidR="00BE1BB3">
        <w:t>3.13.4</w:t>
      </w:r>
      <w:r>
        <w:fldChar w:fldCharType="end"/>
      </w:r>
    </w:p>
    <w:p w14:paraId="51BC003B" w14:textId="07004555" w:rsidR="00F85576" w:rsidRDefault="00F85576" w:rsidP="00F85576">
      <w:pPr>
        <w:pStyle w:val="Code"/>
      </w:pPr>
      <w:r>
        <w:t xml:space="preserve">    "version": "1.1.2b</w:t>
      </w:r>
      <w:proofErr w:type="gramStart"/>
      <w:r>
        <w:t xml:space="preserve">12,   </w:t>
      </w:r>
      <w:proofErr w:type="gramEnd"/>
      <w:r>
        <w:t xml:space="preserve">                                     # see §</w:t>
      </w:r>
      <w:r>
        <w:fldChar w:fldCharType="begin"/>
      </w:r>
      <w:r>
        <w:instrText xml:space="preserve"> REF _Ref493409191 \r \h </w:instrText>
      </w:r>
      <w:r>
        <w:fldChar w:fldCharType="separate"/>
      </w:r>
      <w:r w:rsidR="00BE1BB3">
        <w:t>3.13.5</w:t>
      </w:r>
      <w:r>
        <w:fldChar w:fldCharType="end"/>
      </w:r>
    </w:p>
    <w:p w14:paraId="3461AB94" w14:textId="6564A5A5" w:rsidR="00F85576" w:rsidRDefault="00F85576" w:rsidP="00F85576">
      <w:pPr>
        <w:pStyle w:val="Code"/>
      </w:pPr>
      <w:r>
        <w:t xml:space="preserve">    "fileVersion": "1.1.1502.2"                                  # see §</w:t>
      </w:r>
      <w:r>
        <w:fldChar w:fldCharType="begin"/>
      </w:r>
      <w:r>
        <w:instrText xml:space="preserve"> REF _Ref493409205 \r \h </w:instrText>
      </w:r>
      <w:r>
        <w:fldChar w:fldCharType="separate"/>
      </w:r>
      <w:r w:rsidR="00BE1BB3">
        <w:t>3.13.6</w:t>
      </w:r>
      <w:r>
        <w:fldChar w:fldCharType="end"/>
      </w:r>
    </w:p>
    <w:p w14:paraId="00209031" w14:textId="220025EF" w:rsidR="00F85576" w:rsidRPr="00F85576" w:rsidRDefault="00F85576" w:rsidP="00F85576">
      <w:pPr>
        <w:pStyle w:val="Code"/>
      </w:pPr>
      <w:r>
        <w:t>}</w:t>
      </w:r>
    </w:p>
    <w:p w14:paraId="5284133B" w14:textId="17261183" w:rsidR="00401BB5" w:rsidRDefault="00401BB5" w:rsidP="00401BB5">
      <w:pPr>
        <w:pStyle w:val="Heading3"/>
      </w:pPr>
      <w:bookmarkStart w:id="172" w:name="_Ref493409155"/>
      <w:bookmarkStart w:id="173" w:name="_Toc506816539"/>
      <w:r>
        <w:t>name property</w:t>
      </w:r>
      <w:bookmarkEnd w:id="172"/>
      <w:bookmarkEnd w:id="173"/>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174" w:name="_Ref493409168"/>
      <w:bookmarkStart w:id="175" w:name="_Toc506816540"/>
      <w:r>
        <w:t>fullName property</w:t>
      </w:r>
      <w:bookmarkEnd w:id="174"/>
      <w:bookmarkEnd w:id="175"/>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176" w:name="_Ref493409198"/>
      <w:bookmarkStart w:id="177" w:name="_Toc506816541"/>
      <w:r>
        <w:t>semanticVersion property</w:t>
      </w:r>
      <w:bookmarkEnd w:id="176"/>
      <w:bookmarkEnd w:id="177"/>
    </w:p>
    <w:p w14:paraId="0F26CA6A" w14:textId="119D9007"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rsidR="00675B49">
        <w:t>SemVer (</w:t>
      </w:r>
      <w:r>
        <w:t>[</w:t>
      </w:r>
      <w:hyperlink w:anchor="SEMVER" w:history="1">
        <w:r w:rsidRPr="00F85576">
          <w:rPr>
            <w:rStyle w:val="Hyperlink"/>
          </w:rPr>
          <w:t>SEMVER</w:t>
        </w:r>
      </w:hyperlink>
      <w:r>
        <w:t>]</w:t>
      </w:r>
      <w:r w:rsidR="00675B49">
        <w:t>)</w:t>
      </w:r>
      <w:r w:rsidRPr="00F85576">
        <w:t>.</w:t>
      </w:r>
    </w:p>
    <w:p w14:paraId="6685C66C" w14:textId="77777777" w:rsidR="00957AE3" w:rsidRDefault="00957AE3" w:rsidP="00126D77">
      <w:pPr>
        <w:pStyle w:val="Note"/>
      </w:pPr>
      <w:r>
        <w:t>EXAMPLE 1:</w:t>
      </w:r>
    </w:p>
    <w:p w14:paraId="7D153F28" w14:textId="77777777" w:rsidR="00957AE3" w:rsidRDefault="00957AE3" w:rsidP="00957AE3">
      <w:pPr>
        <w:pStyle w:val="Code"/>
        <w:rPr>
          <w:rStyle w:val="CODEtemp"/>
        </w:rPr>
      </w:pPr>
      <w:r>
        <w:rPr>
          <w:rStyle w:val="CODEtemp"/>
        </w:rPr>
        <w:t>"tool": {</w:t>
      </w:r>
    </w:p>
    <w:p w14:paraId="1A628199" w14:textId="417DAB3E" w:rsidR="00126D77" w:rsidRDefault="00957AE3" w:rsidP="00957AE3">
      <w:pPr>
        <w:pStyle w:val="Code"/>
        <w:rPr>
          <w:rStyle w:val="CODEtemp"/>
        </w:rPr>
      </w:pPr>
      <w:r>
        <w:rPr>
          <w:rStyle w:val="CODEtemp"/>
        </w:rPr>
        <w:t xml:space="preserve">    "semanticVersion": </w:t>
      </w:r>
      <w:r w:rsidR="00126D77" w:rsidRPr="00126D77">
        <w:rPr>
          <w:rStyle w:val="CODEtemp"/>
        </w:rPr>
        <w:t>"1.1.2-beta.12"</w:t>
      </w:r>
    </w:p>
    <w:p w14:paraId="0D1F513B" w14:textId="541C8E3D" w:rsidR="00957AE3" w:rsidRDefault="00957AE3" w:rsidP="00957AE3">
      <w:pPr>
        <w:pStyle w:val="Code"/>
      </w:pPr>
      <w:r>
        <w:rPr>
          <w:rStyle w:val="CODEtemp"/>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2EF95FA3" w:rsidR="00590B1D" w:rsidRDefault="00590B1D" w:rsidP="00590B1D">
      <w:r w:rsidRPr="00590B1D">
        <w:t xml:space="preserve">In a log file produced by a </w:t>
      </w:r>
      <w:r w:rsidR="00AC6C45">
        <w:t>converter</w:t>
      </w:r>
      <w:r w:rsidRPr="00590B1D">
        <w:t xml:space="preserve">, the </w:t>
      </w:r>
      <w:r w:rsidRPr="00590B1D">
        <w:rPr>
          <w:rStyle w:val="CODEtemp"/>
        </w:rPr>
        <w:t>semanticVersion</w:t>
      </w:r>
      <w:r w:rsidRPr="00590B1D">
        <w:t xml:space="preserve"> property </w:t>
      </w:r>
      <w:r w:rsidRPr="00590B1D">
        <w:rPr>
          <w:b/>
        </w:rPr>
        <w:t>SHALL</w:t>
      </w:r>
      <w:r w:rsidRPr="00590B1D">
        <w:t xml:space="preserve"> be absent.</w:t>
      </w:r>
    </w:p>
    <w:p w14:paraId="5EF8206B" w14:textId="7DF8BFB0" w:rsidR="00590B1D" w:rsidRPr="00590B1D" w:rsidRDefault="00590B1D" w:rsidP="00590B1D">
      <w:pPr>
        <w:pStyle w:val="Note"/>
      </w:pPr>
      <w:r>
        <w:lastRenderedPageBreak/>
        <w:t xml:space="preserve">NOTE: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178" w:name="_Ref493409191"/>
      <w:bookmarkStart w:id="179" w:name="_Toc506816542"/>
      <w:r>
        <w:t>version property</w:t>
      </w:r>
      <w:bookmarkEnd w:id="178"/>
      <w:bookmarkEnd w:id="179"/>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0C170A89" w:rsidR="0029702B" w:rsidRPr="0029702B" w:rsidRDefault="0029702B" w:rsidP="0029702B">
      <w:r w:rsidRPr="0029702B">
        <w:t xml:space="preserve">In a log file produced by a converter, the </w:t>
      </w:r>
      <w:r w:rsidRPr="0029702B">
        <w:rPr>
          <w:rStyle w:val="CODEtemp"/>
        </w:rPr>
        <w:t>version</w:t>
      </w:r>
      <w:r w:rsidRPr="0029702B">
        <w:t xml:space="preserve"> property </w:t>
      </w:r>
      <w:r w:rsidRPr="0029702B">
        <w:rPr>
          <w:b/>
        </w:rPr>
        <w:t>SHALL</w:t>
      </w:r>
      <w:r w:rsidRPr="0029702B">
        <w:t xml:space="preserve"> be present.</w:t>
      </w:r>
    </w:p>
    <w:p w14:paraId="631AE892" w14:textId="73AC6566" w:rsidR="00401BB5" w:rsidRDefault="00401BB5" w:rsidP="00401BB5">
      <w:pPr>
        <w:pStyle w:val="Heading3"/>
      </w:pPr>
      <w:bookmarkStart w:id="180" w:name="_Ref493409205"/>
      <w:bookmarkStart w:id="181" w:name="_Toc506816543"/>
      <w:r>
        <w:t>fileVersion property</w:t>
      </w:r>
      <w:bookmarkEnd w:id="180"/>
      <w:bookmarkEnd w:id="181"/>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182" w:name="_Toc506816544"/>
      <w:r>
        <w:t>language property</w:t>
      </w:r>
      <w:bookmarkEnd w:id="182"/>
    </w:p>
    <w:p w14:paraId="0DEC6669" w14:textId="64AB1077"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183" w:name="_Hlk503355525"/>
      <w:r w:rsidRPr="00C56762">
        <w:t>a string specifying the language of the messages produced by the tool</w:t>
      </w:r>
      <w:bookmarkEnd w:id="183"/>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shall be taken to be </w:t>
      </w:r>
      <w:r w:rsidR="00E769D4">
        <w:rPr>
          <w:rStyle w:val="CODEtemp"/>
        </w:rPr>
        <w:t>"en-US"</w:t>
      </w:r>
      <w:r w:rsidR="00E769D4">
        <w:t>.</w:t>
      </w:r>
    </w:p>
    <w:p w14:paraId="524E3AE2" w14:textId="77777777" w:rsidR="00E06A9A" w:rsidRDefault="003C7D94" w:rsidP="00FC566D">
      <w:pPr>
        <w:pStyle w:val="Note"/>
      </w:pPr>
      <w:r>
        <w:t>EXAMPLE 1: The tool language is English:</w:t>
      </w:r>
    </w:p>
    <w:p w14:paraId="737EEBA2" w14:textId="70C476AA" w:rsidR="00E06A9A" w:rsidRDefault="00E06A9A" w:rsidP="00E06A9A">
      <w:pPr>
        <w:pStyle w:val="Code"/>
        <w:rPr>
          <w:rStyle w:val="CODEtemp"/>
        </w:rPr>
      </w:pPr>
      <w:r>
        <w:rPr>
          <w:rStyle w:val="CODEtemp"/>
        </w:rPr>
        <w:t>"tool": {</w:t>
      </w:r>
    </w:p>
    <w:p w14:paraId="45D27408" w14:textId="640BB457" w:rsidR="003C7D94" w:rsidRDefault="00E06A9A" w:rsidP="00E06A9A">
      <w:pPr>
        <w:pStyle w:val="Code"/>
        <w:rPr>
          <w:rStyle w:val="CODEtemp"/>
        </w:rPr>
      </w:pPr>
      <w:r>
        <w:rPr>
          <w:rStyle w:val="CODEtemp"/>
        </w:rPr>
        <w:t xml:space="preserve">    "language": </w:t>
      </w:r>
      <w:r w:rsidR="00FC566D" w:rsidRPr="00FC566D">
        <w:rPr>
          <w:rStyle w:val="CODEtemp"/>
        </w:rPr>
        <w:t>"en"</w:t>
      </w:r>
    </w:p>
    <w:p w14:paraId="30126C76" w14:textId="5B759532" w:rsidR="00E06A9A" w:rsidRDefault="00E06A9A" w:rsidP="00E06A9A">
      <w:pPr>
        <w:pStyle w:val="Code"/>
        <w:rPr>
          <w:rStyle w:val="CODEtemp"/>
        </w:rPr>
      </w:pPr>
      <w:r>
        <w:rPr>
          <w:rStyle w:val="CODEtemp"/>
        </w:rPr>
        <w:t xml:space="preserve">    ...</w:t>
      </w:r>
    </w:p>
    <w:p w14:paraId="48E996D3" w14:textId="66B21AB7" w:rsidR="00E06A9A" w:rsidRDefault="00E06A9A" w:rsidP="00E06A9A">
      <w:pPr>
        <w:pStyle w:val="Code"/>
      </w:pPr>
      <w:r>
        <w:rPr>
          <w:rStyle w:val="CODEtemp"/>
        </w:rPr>
        <w:t>}</w:t>
      </w:r>
    </w:p>
    <w:p w14:paraId="400D101A" w14:textId="77777777" w:rsidR="00E06A9A" w:rsidRDefault="00FC566D" w:rsidP="00FC566D">
      <w:pPr>
        <w:pStyle w:val="Note"/>
      </w:pPr>
      <w:r>
        <w:t>EXAMPLE 2: The tool language is French as spoken in Fran</w:t>
      </w:r>
      <w:r w:rsidR="00E06A9A">
        <w:t>ce:</w:t>
      </w:r>
    </w:p>
    <w:p w14:paraId="7E795483" w14:textId="77777777" w:rsidR="00E06A9A" w:rsidRDefault="00E06A9A" w:rsidP="00E06A9A">
      <w:pPr>
        <w:pStyle w:val="Code"/>
      </w:pPr>
      <w:r>
        <w:t>"tool": {</w:t>
      </w:r>
    </w:p>
    <w:p w14:paraId="2DBECDA0" w14:textId="160C8E36" w:rsidR="00FC566D" w:rsidRDefault="00E06A9A" w:rsidP="00E06A9A">
      <w:pPr>
        <w:pStyle w:val="Code"/>
        <w:rPr>
          <w:rStyle w:val="CODEtemp"/>
        </w:rPr>
      </w:pPr>
      <w:r>
        <w:t xml:space="preserve">    "language": </w:t>
      </w:r>
      <w:r w:rsidR="00FC566D">
        <w:t>"</w:t>
      </w:r>
      <w:r w:rsidR="00FC566D" w:rsidRPr="00FC566D">
        <w:rPr>
          <w:rStyle w:val="CODEtemp"/>
        </w:rPr>
        <w:t>fr-FR"</w:t>
      </w:r>
    </w:p>
    <w:p w14:paraId="7AB8606A" w14:textId="7FF97A2F" w:rsidR="00E06A9A" w:rsidRPr="00FC566D" w:rsidRDefault="00E06A9A" w:rsidP="00E06A9A">
      <w:pPr>
        <w:pStyle w:val="Code"/>
      </w:pPr>
      <w:r>
        <w:rPr>
          <w:rStyle w:val="CODEtemp"/>
        </w:rPr>
        <w:t>}</w:t>
      </w:r>
    </w:p>
    <w:p w14:paraId="33BC0008" w14:textId="41631995" w:rsidR="00401BB5" w:rsidRDefault="00401BB5" w:rsidP="00401BB5">
      <w:pPr>
        <w:pStyle w:val="Heading3"/>
      </w:pPr>
      <w:bookmarkStart w:id="184" w:name="_Toc506816545"/>
      <w:r>
        <w:t>sarifLoggerVersion property</w:t>
      </w:r>
      <w:bookmarkEnd w:id="184"/>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185" w:name="_Toc506816546"/>
      <w:r>
        <w:t>properties property</w:t>
      </w:r>
      <w:bookmarkEnd w:id="185"/>
    </w:p>
    <w:p w14:paraId="074F31FD" w14:textId="13879B28"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BE1BB3">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186" w:name="_Ref493352563"/>
      <w:bookmarkStart w:id="187" w:name="_Toc506816547"/>
      <w:r>
        <w:lastRenderedPageBreak/>
        <w:t>invocation object</w:t>
      </w:r>
      <w:bookmarkEnd w:id="186"/>
      <w:bookmarkEnd w:id="187"/>
    </w:p>
    <w:p w14:paraId="10E65C9D" w14:textId="17190F2B" w:rsidR="00401BB5" w:rsidRDefault="00401BB5" w:rsidP="00401BB5">
      <w:pPr>
        <w:pStyle w:val="Heading3"/>
      </w:pPr>
      <w:bookmarkStart w:id="188" w:name="_Toc506816548"/>
      <w:r>
        <w:t>General</w:t>
      </w:r>
      <w:bookmarkEnd w:id="188"/>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89" w:name="_Ref493414102"/>
      <w:bookmarkStart w:id="190" w:name="_Toc506816549"/>
      <w:r>
        <w:t>commandLine property</w:t>
      </w:r>
      <w:bookmarkEnd w:id="189"/>
      <w:bookmarkEnd w:id="190"/>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w:t>
      </w:r>
      <w:proofErr w:type="gramStart"/>
      <w:r w:rsidRPr="006B58F4">
        <w:rPr>
          <w:rStyle w:val="CODEtemp"/>
        </w:rPr>
        <w:t>Corp;D</w:t>
      </w:r>
      <w:r w:rsidR="006B58F4">
        <w:rPr>
          <w:rStyle w:val="CODEtemp"/>
        </w:rPr>
        <w:t>b</w:t>
      </w:r>
      <w:proofErr w:type="gramEnd"/>
      <w:r w:rsidR="006B58F4">
        <w:rPr>
          <w:rStyle w:val="CODEtemp"/>
        </w:rPr>
        <w:t>=Accounting;User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70F3E92F"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the recipient of a SARIF log file from an untrusted source should not execute the command line without first examining it carefully. In particular, an automated system should not execute a command line in a SARIF log file from an untrusted source.</w:t>
      </w:r>
    </w:p>
    <w:p w14:paraId="58459168" w14:textId="0CEDFEC6" w:rsidR="00E06A9A" w:rsidRDefault="00E06A9A" w:rsidP="00E06A9A">
      <w:pPr>
        <w:pStyle w:val="Note"/>
      </w:pPr>
      <w:r>
        <w:t>EXAMPLE 2: An example of a harmful command line:</w:t>
      </w:r>
    </w:p>
    <w:p w14:paraId="06709567" w14:textId="77777777" w:rsidR="00E06A9A" w:rsidRPr="00E06A9A" w:rsidRDefault="00E06A9A" w:rsidP="00E06A9A">
      <w:pPr>
        <w:pStyle w:val="Code"/>
        <w:rPr>
          <w:rStyle w:val="CODEtemp"/>
        </w:rPr>
      </w:pPr>
      <w:r w:rsidRPr="00E06A9A">
        <w:rPr>
          <w:rStyle w:val="CODEtemp"/>
        </w:rPr>
        <w:t>"invocation": {</w:t>
      </w:r>
    </w:p>
    <w:p w14:paraId="28204D90" w14:textId="77777777" w:rsidR="00E06A9A" w:rsidRPr="00E06A9A" w:rsidRDefault="00E06A9A" w:rsidP="00E06A9A">
      <w:pPr>
        <w:pStyle w:val="Code"/>
        <w:rPr>
          <w:rStyle w:val="CODEtemp"/>
        </w:rPr>
      </w:pPr>
      <w:r w:rsidRPr="00E06A9A">
        <w:rPr>
          <w:rStyle w:val="CODEtemp"/>
        </w:rPr>
        <w:t xml:space="preserve">  "commandLine": "rm -rf /"</w:t>
      </w:r>
    </w:p>
    <w:p w14:paraId="2153A39C" w14:textId="7A4C492D" w:rsidR="00E06A9A" w:rsidRPr="00E06A9A" w:rsidRDefault="00E06A9A" w:rsidP="00E06A9A">
      <w:pPr>
        <w:pStyle w:val="Code"/>
        <w:rPr>
          <w:rStyle w:val="CODEtemp"/>
        </w:rPr>
      </w:pPr>
      <w:r w:rsidRPr="00E06A9A">
        <w:rPr>
          <w:rStyle w:val="CODEtemp"/>
        </w:rPr>
        <w:t>}</w:t>
      </w:r>
    </w:p>
    <w:p w14:paraId="202F9E8F" w14:textId="388FCC3D" w:rsidR="00401BB5" w:rsidRDefault="00401BB5" w:rsidP="00401BB5">
      <w:pPr>
        <w:pStyle w:val="Heading3"/>
      </w:pPr>
      <w:bookmarkStart w:id="191" w:name="_Toc506816550"/>
      <w:r>
        <w:t>responseFiles property</w:t>
      </w:r>
      <w:bookmarkEnd w:id="191"/>
    </w:p>
    <w:p w14:paraId="7F9B09E3" w14:textId="1D07F43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object, each of whose properties represents the contents of a response file specified on the tool's command line.</w:t>
      </w:r>
    </w:p>
    <w:p w14:paraId="5530BF91" w14:textId="5CCD9C63" w:rsidR="00E72306" w:rsidRDefault="00E72306" w:rsidP="00957AE3">
      <w:r w:rsidRPr="00E72306">
        <w:t xml:space="preserve">Each property name in the object shall be the URI of a response file specified on the tool's command line. If the absolute location of the file is available, the URI </w:t>
      </w:r>
      <w:r w:rsidRPr="00E72306">
        <w:rPr>
          <w:b/>
        </w:rPr>
        <w:t>SHOULD</w:t>
      </w:r>
      <w:r w:rsidRPr="00E72306">
        <w:t xml:space="preserve"> be an absolute URI; otherwise, the URI </w:t>
      </w:r>
      <w:r w:rsidRPr="00E72306">
        <w:rPr>
          <w:b/>
        </w:rPr>
        <w:t>SHALL</w:t>
      </w:r>
      <w:r w:rsidRPr="00E72306">
        <w:t xml:space="preserve"> be a relative URI.</w:t>
      </w:r>
    </w:p>
    <w:p w14:paraId="56F569D0" w14:textId="1B332BB8" w:rsidR="00E72306" w:rsidRDefault="00E72306" w:rsidP="00957AE3">
      <w:r w:rsidRPr="00E72306">
        <w:t xml:space="preserve">Each property value in the object </w:t>
      </w:r>
      <w:r w:rsidRPr="00E72306">
        <w:rPr>
          <w:b/>
        </w:rPr>
        <w:t>SHALL</w:t>
      </w:r>
      <w:r w:rsidRPr="00E72306">
        <w:t xml:space="preserve"> be a string containing the textual contents of the file specified by the property name. If the file has zero length, the value </w:t>
      </w:r>
      <w:r w:rsidRPr="00E72306">
        <w:rPr>
          <w:b/>
        </w:rPr>
        <w:t>SHALL</w:t>
      </w:r>
      <w:r w:rsidRPr="00E72306">
        <w:t xml:space="preserve"> be an empty string. Characters that cannot appear directly in a JSON string </w:t>
      </w:r>
      <w:r w:rsidRPr="00E72306">
        <w:rPr>
          <w:b/>
        </w:rPr>
        <w:t>SHALL</w:t>
      </w:r>
      <w:r w:rsidRPr="00E72306">
        <w:t xml:space="preserve"> be escaped as specified in the JSON specification.</w:t>
      </w:r>
    </w:p>
    <w:p w14:paraId="1520FC2D" w14:textId="1C407048" w:rsidR="007A53E1" w:rsidRDefault="007A53E1" w:rsidP="007A53E1">
      <w:pPr>
        <w:pStyle w:val="Note"/>
      </w:pPr>
      <w:r>
        <w:t>EXAMPLE:</w:t>
      </w:r>
    </w:p>
    <w:p w14:paraId="6F203785" w14:textId="726309B0" w:rsidR="007A53E1" w:rsidRDefault="007A53E1" w:rsidP="007A53E1">
      <w:pPr>
        <w:pStyle w:val="Code"/>
      </w:pPr>
      <w:r>
        <w:lastRenderedPageBreak/>
        <w:t>"invocation": {</w:t>
      </w:r>
    </w:p>
    <w:p w14:paraId="05F7691B" w14:textId="21E00338" w:rsidR="00780AD1" w:rsidRDefault="00780AD1" w:rsidP="00780AD1">
      <w:pPr>
        <w:pStyle w:val="Code"/>
      </w:pPr>
      <w:r>
        <w:t xml:space="preserve">    "commandLine": "/quiet @analyzer.rsp @strict.rsp"</w:t>
      </w:r>
      <w:r w:rsidR="007C64F1">
        <w:t xml:space="preserve"> @options.rsp</w:t>
      </w:r>
      <w:r>
        <w:t>,</w:t>
      </w:r>
    </w:p>
    <w:p w14:paraId="7F87D512" w14:textId="333F6F97" w:rsidR="00780AD1" w:rsidRDefault="007C64F1" w:rsidP="00780AD1">
      <w:pPr>
        <w:pStyle w:val="Code"/>
      </w:pPr>
      <w:r>
        <w:t xml:space="preserve">    </w:t>
      </w:r>
      <w:r w:rsidR="00780AD1">
        <w:t>"responseFiles": {</w:t>
      </w:r>
    </w:p>
    <w:p w14:paraId="19061072" w14:textId="3AB1E686" w:rsidR="00780AD1" w:rsidRDefault="00780AD1" w:rsidP="00780AD1">
      <w:pPr>
        <w:pStyle w:val="Code"/>
      </w:pPr>
      <w:r>
        <w:t xml:space="preserve">    </w:t>
      </w:r>
      <w:r w:rsidR="007C64F1">
        <w:t xml:space="preserve">    </w:t>
      </w:r>
      <w:r>
        <w:t>"analyzer.rsp": "/</w:t>
      </w:r>
      <w:proofErr w:type="gramStart"/>
      <w:r>
        <w:t>rules:basic</w:t>
      </w:r>
      <w:proofErr w:type="gramEnd"/>
      <w:r>
        <w:t>\n/out:analyzer.sarif",</w:t>
      </w:r>
    </w:p>
    <w:p w14:paraId="18B1B777" w14:textId="7E43DE1A" w:rsidR="00780AD1" w:rsidRDefault="00780AD1" w:rsidP="00780AD1">
      <w:pPr>
        <w:pStyle w:val="Code"/>
      </w:pPr>
      <w:r>
        <w:t xml:space="preserve">   </w:t>
      </w:r>
      <w:r w:rsidR="007C64F1">
        <w:t xml:space="preserve">    </w:t>
      </w:r>
      <w:r>
        <w:t xml:space="preserve"> "strict.rsp": "/</w:t>
      </w:r>
      <w:proofErr w:type="gramStart"/>
      <w:r>
        <w:t>rules:security</w:t>
      </w:r>
      <w:proofErr w:type="gramEnd"/>
      <w:r>
        <w:t xml:space="preserve"> /rules:reliability",</w:t>
      </w:r>
    </w:p>
    <w:p w14:paraId="74D7FFBB" w14:textId="3FE6F7FA" w:rsidR="00780AD1" w:rsidRDefault="00780AD1" w:rsidP="00780AD1">
      <w:pPr>
        <w:pStyle w:val="Code"/>
      </w:pPr>
      <w:r>
        <w:t xml:space="preserve">    </w:t>
      </w:r>
      <w:r w:rsidR="007C64F1">
        <w:t xml:space="preserve">    </w:t>
      </w:r>
      <w:r>
        <w:t>"options.rsp": ""</w:t>
      </w:r>
    </w:p>
    <w:p w14:paraId="5C779CE5" w14:textId="13298733" w:rsidR="00780AD1" w:rsidRDefault="00780AD1" w:rsidP="00780AD1">
      <w:pPr>
        <w:pStyle w:val="Code"/>
      </w:pPr>
      <w:r>
        <w:t xml:space="preserve">  </w:t>
      </w:r>
      <w:r w:rsidR="007C64F1">
        <w:t xml:space="preserve">  </w:t>
      </w:r>
      <w:r>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01B231BB" w14:textId="4256C787" w:rsidR="00401BB5" w:rsidRDefault="00401BB5" w:rsidP="00401BB5">
      <w:pPr>
        <w:pStyle w:val="Heading3"/>
      </w:pPr>
      <w:bookmarkStart w:id="192" w:name="_Toc506816551"/>
      <w:r>
        <w:t>startTime property</w:t>
      </w:r>
      <w:bookmarkEnd w:id="192"/>
    </w:p>
    <w:p w14:paraId="16315911" w14:textId="4DD84AA9"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BE1BB3">
        <w:t>3.8</w:t>
      </w:r>
      <w:r>
        <w:fldChar w:fldCharType="end"/>
      </w:r>
      <w:r w:rsidRPr="00A14F9A">
        <w:t>.</w:t>
      </w:r>
    </w:p>
    <w:p w14:paraId="64D62131" w14:textId="648590CB" w:rsidR="00401BB5" w:rsidRDefault="00401BB5" w:rsidP="00401BB5">
      <w:pPr>
        <w:pStyle w:val="Heading3"/>
      </w:pPr>
      <w:bookmarkStart w:id="193" w:name="_Toc506816552"/>
      <w:r>
        <w:t>endTime property</w:t>
      </w:r>
      <w:bookmarkEnd w:id="193"/>
    </w:p>
    <w:p w14:paraId="7310B713" w14:textId="2427D8B7"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by (§</w:t>
      </w:r>
      <w:r>
        <w:fldChar w:fldCharType="begin"/>
      </w:r>
      <w:r>
        <w:instrText xml:space="preserve"> REF _Ref493413744 \r \h </w:instrText>
      </w:r>
      <w:r>
        <w:fldChar w:fldCharType="separate"/>
      </w:r>
      <w:r w:rsidR="00BE1BB3">
        <w:t>3.8</w:t>
      </w:r>
      <w:r>
        <w:fldChar w:fldCharType="end"/>
      </w:r>
      <w:r w:rsidRPr="00A14F9A">
        <w:t>).</w:t>
      </w:r>
    </w:p>
    <w:p w14:paraId="403BF44E" w14:textId="3684AD93" w:rsidR="00401BB5" w:rsidRDefault="00401BB5" w:rsidP="00401BB5">
      <w:pPr>
        <w:pStyle w:val="Heading3"/>
      </w:pPr>
      <w:bookmarkStart w:id="194" w:name="_Toc506816553"/>
      <w:r>
        <w:t>machine property</w:t>
      </w:r>
      <w:bookmarkEnd w:id="194"/>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95" w:name="_Toc506816554"/>
      <w:r>
        <w:t>account property</w:t>
      </w:r>
      <w:bookmarkEnd w:id="195"/>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96" w:name="_Toc506816555"/>
      <w:r>
        <w:t>processId property</w:t>
      </w:r>
      <w:bookmarkEnd w:id="196"/>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197" w:name="_Toc506816556"/>
      <w:r>
        <w:t>fileName property</w:t>
      </w:r>
      <w:bookmarkEnd w:id="197"/>
    </w:p>
    <w:p w14:paraId="2EFF9849" w14:textId="19FB254F" w:rsidR="00A14F9A" w:rsidRDefault="00A14F9A" w:rsidP="00A14F9A">
      <w:r w:rsidRPr="00A14F9A">
        <w:t xml:space="preserve">An </w:t>
      </w:r>
      <w:r w:rsidRPr="00A14F9A">
        <w:rPr>
          <w:rStyle w:val="CODEtemp"/>
        </w:rPr>
        <w:t>invocation</w:t>
      </w:r>
      <w:r w:rsidRPr="00A14F9A">
        <w:t xml:space="preserve"> object may contain a property named </w:t>
      </w:r>
      <w:r w:rsidRPr="00A14F9A">
        <w:rPr>
          <w:rStyle w:val="CODEtemp"/>
        </w:rPr>
        <w:t>fileName</w:t>
      </w:r>
      <w:r w:rsidRPr="00A14F9A">
        <w:t xml:space="preserve"> whose value is a string containing the fully qualified path name of the tool's executable file.</w:t>
      </w:r>
    </w:p>
    <w:p w14:paraId="52D317A6" w14:textId="65D144A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BE1BB3">
        <w:t>3.13</w:t>
      </w:r>
      <w:r>
        <w:fldChar w:fldCharType="end"/>
      </w:r>
      <w:r w:rsidRPr="00A14F9A">
        <w:t>) because the identical tool might be invoked from different paths on different machines.</w:t>
      </w:r>
    </w:p>
    <w:p w14:paraId="4CBA5986" w14:textId="2DD6CC0D"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BE1BB3">
        <w:t>3.14.2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198" w:name="_Toc506816557"/>
      <w:r>
        <w:t>workingDirectory property</w:t>
      </w:r>
      <w:bookmarkEnd w:id="198"/>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199" w:name="_Toc506816558"/>
      <w:r>
        <w:lastRenderedPageBreak/>
        <w:t>environmentVariables property</w:t>
      </w:r>
      <w:bookmarkEnd w:id="199"/>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DE39DF6" w14:textId="23040C0B" w:rsidR="00401BB5" w:rsidRDefault="00401BB5" w:rsidP="00401BB5">
      <w:pPr>
        <w:pStyle w:val="Heading3"/>
      </w:pPr>
      <w:bookmarkStart w:id="200" w:name="_Toc506816559"/>
      <w:r>
        <w:t>properties property</w:t>
      </w:r>
      <w:bookmarkEnd w:id="200"/>
    </w:p>
    <w:p w14:paraId="6D4EC85A" w14:textId="65C2485D"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BE1BB3">
        <w:t>3.7</w:t>
      </w:r>
      <w:r>
        <w:fldChar w:fldCharType="end"/>
      </w:r>
      <w:r w:rsidRPr="00F90F0E">
        <w:t>). This allows tools to include information about the tool invocation that is not explicitly specified in the SARIF format.</w:t>
      </w:r>
    </w:p>
    <w:p w14:paraId="78FA4DB2" w14:textId="6B6A2008" w:rsidR="00AC6C45" w:rsidRDefault="00AC6C45" w:rsidP="00AC6C45">
      <w:pPr>
        <w:pStyle w:val="Heading2"/>
      </w:pPr>
      <w:bookmarkStart w:id="201" w:name="_Ref506806657"/>
      <w:bookmarkStart w:id="202" w:name="_Toc506816560"/>
      <w:r>
        <w:t>conversion object</w:t>
      </w:r>
      <w:bookmarkEnd w:id="201"/>
      <w:bookmarkEnd w:id="202"/>
    </w:p>
    <w:p w14:paraId="615BCC83" w14:textId="7B3EE260" w:rsidR="00AC6C45" w:rsidRDefault="00AC6C45" w:rsidP="00AC6C45">
      <w:pPr>
        <w:pStyle w:val="Heading3"/>
      </w:pPr>
      <w:bookmarkStart w:id="203" w:name="_Toc506816561"/>
      <w:r>
        <w:t>General</w:t>
      </w:r>
      <w:bookmarkEnd w:id="203"/>
    </w:p>
    <w:p w14:paraId="3D1423B1" w14:textId="77777777" w:rsidR="00AC6C45" w:rsidRDefault="00AC6C45" w:rsidP="00AC6C45">
      <w:r>
        <w:t xml:space="preserve">A </w:t>
      </w:r>
      <w:r w:rsidRPr="000C59FB">
        <w:rPr>
          <w:rStyle w:val="CODEtemp"/>
        </w:rPr>
        <w:t>conversion</w:t>
      </w:r>
      <w:r>
        <w:t xml:space="preserve"> object describes how a converter transformed the output of a static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7F985D0B" w:rsidR="00AC6C45" w:rsidRDefault="00AC6C45" w:rsidP="00AC6C45">
      <w:pPr>
        <w:pStyle w:val="Codesmall"/>
      </w:pPr>
      <w:r>
        <w:t xml:space="preserve">        "tool": </w:t>
      </w:r>
      <w:proofErr w:type="gramStart"/>
      <w:r>
        <w:t xml:space="preserve">{  </w:t>
      </w:r>
      <w:proofErr w:type="gramEnd"/>
      <w:r>
        <w:t xml:space="preserve">                                  # see </w:t>
      </w:r>
      <w:r w:rsidRPr="000C59FB">
        <w:t>§</w:t>
      </w:r>
      <w:r w:rsidR="00CA2EB2">
        <w:fldChar w:fldCharType="begin"/>
      </w:r>
      <w:r w:rsidR="00CA2EB2">
        <w:instrText xml:space="preserve"> REF _Ref503539410 \w \h </w:instrText>
      </w:r>
      <w:r w:rsidR="00CA2EB2">
        <w:fldChar w:fldCharType="separate"/>
      </w:r>
      <w:r w:rsidR="00BE1BB3">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2C65B17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BE1BB3">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2DE25AF" w14:textId="15464ECD" w:rsidR="00AC6C45" w:rsidRDefault="00AC6C45" w:rsidP="00AC6C45">
      <w:pPr>
        <w:pStyle w:val="Codesmall"/>
      </w:pPr>
      <w:r>
        <w:t xml:space="preserve">        "analysisToolLogFileUri": "northwind.log</w:t>
      </w:r>
      <w:proofErr w:type="gramStart"/>
      <w:r>
        <w:t xml:space="preserve">",   </w:t>
      </w:r>
      <w:proofErr w:type="gramEnd"/>
      <w:r>
        <w:t xml:space="preserve"># see </w:t>
      </w:r>
      <w:r w:rsidRPr="000C59FB">
        <w:t>§</w:t>
      </w:r>
      <w:r w:rsidR="00CA2EB2">
        <w:fldChar w:fldCharType="begin"/>
      </w:r>
      <w:r w:rsidR="00CA2EB2">
        <w:instrText xml:space="preserve"> REF _Ref503539431 \w \h </w:instrText>
      </w:r>
      <w:r w:rsidR="00CA2EB2">
        <w:fldChar w:fldCharType="separate"/>
      </w:r>
      <w:r w:rsidR="00BE1BB3">
        <w:t>3.15.4</w:t>
      </w:r>
      <w:r w:rsidR="00CA2EB2">
        <w:fldChar w:fldCharType="end"/>
      </w:r>
    </w:p>
    <w:p w14:paraId="7F58A454" w14:textId="38354960" w:rsidR="00AC6C45" w:rsidRDefault="00AC6C45" w:rsidP="00AC6C45">
      <w:pPr>
        <w:pStyle w:val="Codesmall"/>
      </w:pPr>
      <w:r>
        <w:t xml:space="preserve">        "analysisToolLogFileUriBaseId": "$LOG_DIR$</w:t>
      </w:r>
      <w:proofErr w:type="gramStart"/>
      <w:r>
        <w:t>"  #</w:t>
      </w:r>
      <w:proofErr w:type="gramEnd"/>
      <w:r>
        <w:t xml:space="preserve"> see </w:t>
      </w:r>
      <w:r w:rsidRPr="000C59FB">
        <w:t>§</w:t>
      </w:r>
      <w:r w:rsidR="00CA2EB2">
        <w:fldChar w:fldCharType="begin"/>
      </w:r>
      <w:r w:rsidR="00CA2EB2">
        <w:instrText xml:space="preserve"> REF _Ref503608248 \w \h </w:instrText>
      </w:r>
      <w:r w:rsidR="00CA2EB2">
        <w:fldChar w:fldCharType="separate"/>
      </w:r>
      <w:r w:rsidR="00BE1BB3">
        <w:t>3.15.5</w:t>
      </w:r>
      <w:r w:rsidR="00CA2EB2">
        <w:fldChar w:fldCharType="end"/>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204" w:name="_Ref503539410"/>
      <w:bookmarkStart w:id="205" w:name="_Toc506816562"/>
      <w:r>
        <w:t>tool property</w:t>
      </w:r>
      <w:bookmarkEnd w:id="204"/>
      <w:bookmarkEnd w:id="205"/>
    </w:p>
    <w:p w14:paraId="3E0454EE" w14:textId="6C911398"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BE1BB3">
        <w:t>3.13</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206" w:name="_Ref503608264"/>
      <w:bookmarkStart w:id="207" w:name="_Toc506816563"/>
      <w:r>
        <w:lastRenderedPageBreak/>
        <w:t>invocation property</w:t>
      </w:r>
      <w:bookmarkEnd w:id="206"/>
      <w:bookmarkEnd w:id="207"/>
    </w:p>
    <w:p w14:paraId="3E5B67EA" w14:textId="4884A5CC"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BE1BB3">
        <w:t>3.14</w:t>
      </w:r>
      <w:r w:rsidR="004002D1">
        <w:fldChar w:fldCharType="end"/>
      </w:r>
      <w:r w:rsidRPr="006D6AE0">
        <w:t xml:space="preserve">) that describes the invocation of the </w:t>
      </w:r>
      <w:r>
        <w:t>converter</w:t>
      </w:r>
      <w:r w:rsidRPr="006D6AE0">
        <w:t>.</w:t>
      </w:r>
    </w:p>
    <w:p w14:paraId="53AE43F0" w14:textId="77777777" w:rsidR="00AC6C45" w:rsidRDefault="00AC6C45" w:rsidP="00AC6C45">
      <w:pPr>
        <w:pStyle w:val="Heading3"/>
        <w:numPr>
          <w:ilvl w:val="2"/>
          <w:numId w:val="2"/>
        </w:numPr>
      </w:pPr>
      <w:bookmarkStart w:id="208" w:name="_Ref503539431"/>
      <w:bookmarkStart w:id="209" w:name="_Toc506816564"/>
      <w:r>
        <w:t>analysisToolLogFileUri property</w:t>
      </w:r>
      <w:bookmarkEnd w:id="208"/>
      <w:bookmarkEnd w:id="209"/>
    </w:p>
    <w:p w14:paraId="5F713669" w14:textId="65230432"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analysisToolLogFileUri</w:t>
      </w:r>
      <w:r>
        <w:t xml:space="preserve"> </w:t>
      </w:r>
      <w:r w:rsidRPr="00F90F0E">
        <w:t>whose value is a string containing a valid URI (§</w:t>
      </w:r>
      <w:r w:rsidR="004002D1">
        <w:fldChar w:fldCharType="begin"/>
      </w:r>
      <w:r w:rsidR="004002D1">
        <w:instrText xml:space="preserve"> REF _Ref493342422 \w \h </w:instrText>
      </w:r>
      <w:r w:rsidR="004002D1">
        <w:fldChar w:fldCharType="separate"/>
      </w:r>
      <w:r w:rsidR="00BE1BB3">
        <w:t>3.2</w:t>
      </w:r>
      <w:r w:rsidR="004002D1">
        <w:fldChar w:fldCharType="end"/>
      </w:r>
      <w:r w:rsidRPr="00F90F0E">
        <w:t>)</w:t>
      </w:r>
      <w:r>
        <w:t xml:space="preserve"> that specifies the location of the analysis tool log file that the converter transformed into the SARIF format.</w:t>
      </w:r>
    </w:p>
    <w:p w14:paraId="15414D63" w14:textId="21547952" w:rsidR="00AC6C45" w:rsidRPr="009C7EB3"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supply a value for the </w:t>
      </w:r>
      <w:r w:rsidRPr="009C7EB3">
        <w:rPr>
          <w:rStyle w:val="CODEtemp"/>
        </w:rPr>
        <w:t>analysisToolLogFileUri</w:t>
      </w:r>
      <w:r>
        <w:t xml:space="preserve"> property (</w:t>
      </w:r>
      <w:r w:rsidRPr="00F90F0E">
        <w:t>§</w:t>
      </w:r>
      <w:r>
        <w:fldChar w:fldCharType="begin"/>
      </w:r>
      <w:r>
        <w:instrText xml:space="preserve"> REF _Ref506285865 \r \h </w:instrText>
      </w:r>
      <w:r>
        <w:fldChar w:fldCharType="separate"/>
      </w:r>
      <w:r w:rsidR="00BE1BB3">
        <w:t>3.19.4</w:t>
      </w:r>
      <w:r>
        <w:fldChar w:fldCharType="end"/>
      </w:r>
      <w:r>
        <w:t xml:space="preserve">) in each </w:t>
      </w:r>
      <w:r w:rsidRPr="009C7EB3">
        <w:rPr>
          <w:rStyle w:val="CODEtemp"/>
        </w:rPr>
        <w:t>analysisToolLogFileContents</w:t>
      </w:r>
      <w:r>
        <w:t xml:space="preserve"> object (</w:t>
      </w:r>
      <w:r w:rsidRPr="00F90F0E">
        <w:t>§</w:t>
      </w:r>
      <w:r w:rsidR="00A631F9">
        <w:fldChar w:fldCharType="begin"/>
      </w:r>
      <w:r w:rsidR="00A631F9">
        <w:instrText xml:space="preserve"> REF _Ref506212395 \w \h </w:instrText>
      </w:r>
      <w:r w:rsidR="00A631F9">
        <w:fldChar w:fldCharType="separate"/>
      </w:r>
      <w:r w:rsidR="00BE1BB3">
        <w:t>3.19</w:t>
      </w:r>
      <w:r w:rsidR="00A631F9">
        <w:fldChar w:fldCharType="end"/>
      </w:r>
      <w:r>
        <w:t xml:space="preserve">) in the </w:t>
      </w:r>
      <w:r w:rsidRPr="009C7EB3">
        <w:rPr>
          <w:rStyle w:val="CODEtemp"/>
        </w:rPr>
        <w:t>conversionProvenance</w:t>
      </w:r>
      <w:r>
        <w:t xml:space="preserve"> property (</w:t>
      </w:r>
      <w:r w:rsidRPr="00F90F0E">
        <w:t>§</w:t>
      </w:r>
      <w:r w:rsidR="00DF302D">
        <w:fldChar w:fldCharType="begin"/>
      </w:r>
      <w:r w:rsidR="00DF302D">
        <w:instrText xml:space="preserve"> REF _Ref506807829 \w \h </w:instrText>
      </w:r>
      <w:r w:rsidR="00DF302D">
        <w:fldChar w:fldCharType="separate"/>
      </w:r>
      <w:r w:rsidR="00BE1BB3">
        <w:t>3.18.16</w:t>
      </w:r>
      <w:r w:rsidR="00DF302D">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BE1BB3">
        <w:t>3.18</w:t>
      </w:r>
      <w:r w:rsidR="00A631F9">
        <w:fldChar w:fldCharType="end"/>
      </w:r>
      <w:r>
        <w:t>).</w:t>
      </w:r>
    </w:p>
    <w:p w14:paraId="05429062" w14:textId="77777777" w:rsidR="00AC6C45" w:rsidRDefault="00AC6C45" w:rsidP="00AC6C45">
      <w:pPr>
        <w:pStyle w:val="Heading3"/>
        <w:numPr>
          <w:ilvl w:val="2"/>
          <w:numId w:val="2"/>
        </w:numPr>
      </w:pPr>
      <w:bookmarkStart w:id="210" w:name="_Ref503608248"/>
      <w:bookmarkStart w:id="211" w:name="_Toc506816565"/>
      <w:r>
        <w:t>analysisToolLogFileUriBaseId</w:t>
      </w:r>
      <w:bookmarkEnd w:id="210"/>
      <w:bookmarkEnd w:id="211"/>
    </w:p>
    <w:p w14:paraId="65A9A2AB" w14:textId="0412BC51" w:rsidR="00AC6C45" w:rsidRDefault="00AC6C45" w:rsidP="00AC6C45">
      <w:r>
        <w:t xml:space="preserve">If the value of the </w:t>
      </w:r>
      <w:r w:rsidRPr="006D6AE0">
        <w:rPr>
          <w:rStyle w:val="CODEtemp"/>
        </w:rPr>
        <w:t>analysisToolLogFileUri</w:t>
      </w:r>
      <w:r>
        <w:t xml:space="preserve"> property (</w:t>
      </w:r>
      <w:r w:rsidRPr="00F90F0E">
        <w:t>§</w:t>
      </w:r>
      <w:r w:rsidR="00DF302D">
        <w:fldChar w:fldCharType="begin"/>
      </w:r>
      <w:r w:rsidR="00DF302D">
        <w:instrText xml:space="preserve"> REF _Ref503539431 \w \h </w:instrText>
      </w:r>
      <w:r w:rsidR="00DF302D">
        <w:fldChar w:fldCharType="separate"/>
      </w:r>
      <w:r w:rsidR="00BE1BB3">
        <w:t>3.15.4</w:t>
      </w:r>
      <w:r w:rsidR="00DF302D">
        <w:fldChar w:fldCharType="end"/>
      </w:r>
      <w:r>
        <w:t xml:space="preserve">) is a relative URI, a </w:t>
      </w:r>
      <w:r w:rsidRPr="00CB2D71">
        <w:rPr>
          <w:rStyle w:val="CODEtemp"/>
        </w:rPr>
        <w:t>conversion</w:t>
      </w:r>
      <w:r>
        <w:t xml:space="preserve"> object </w:t>
      </w:r>
      <w:r w:rsidRPr="006D6AE0">
        <w:rPr>
          <w:b/>
        </w:rPr>
        <w:t>MAY</w:t>
      </w:r>
      <w:r>
        <w:t xml:space="preserve"> contain a property named </w:t>
      </w:r>
      <w:r w:rsidRPr="006D6AE0">
        <w:rPr>
          <w:rStyle w:val="CODEtemp"/>
        </w:rPr>
        <w:t>analysisToolLogFileUriBaseId</w:t>
      </w:r>
      <w:r>
        <w:t xml:space="preserve"> </w:t>
      </w:r>
      <w:r w:rsidRPr="0013636C">
        <w:t>whose value is a string containing a URI base id (§</w:t>
      </w:r>
      <w:r w:rsidR="00A631F9">
        <w:fldChar w:fldCharType="begin"/>
      </w:r>
      <w:r w:rsidR="00A631F9">
        <w:instrText xml:space="preserve"> REF _Ref493422705 \w \h </w:instrText>
      </w:r>
      <w:r w:rsidR="00A631F9">
        <w:fldChar w:fldCharType="separate"/>
      </w:r>
      <w:r w:rsidR="00BE1BB3">
        <w:t>3.3</w:t>
      </w:r>
      <w:r w:rsidR="00A631F9">
        <w:fldChar w:fldCharType="end"/>
      </w:r>
      <w:r w:rsidRPr="0013636C">
        <w:t xml:space="preserve">) which indirectly specifies the absolute URI with respect to which </w:t>
      </w:r>
      <w:r>
        <w:rPr>
          <w:rStyle w:val="CODEtemp"/>
        </w:rPr>
        <w:t>analysisToolLogFileUri</w:t>
      </w:r>
      <w:r w:rsidRPr="0013636C">
        <w:t xml:space="preserve"> </w:t>
      </w:r>
      <w:r w:rsidRPr="00353739">
        <w:rPr>
          <w:b/>
        </w:rPr>
        <w:t>SHALL</w:t>
      </w:r>
      <w:r w:rsidRPr="0013636C">
        <w:t xml:space="preserve"> be interpreted.</w:t>
      </w:r>
    </w:p>
    <w:p w14:paraId="367F7895" w14:textId="083D0219" w:rsidR="00AC6C45" w:rsidRPr="00AC6C45" w:rsidRDefault="00AC6C45" w:rsidP="00AC6C45">
      <w:r>
        <w:t xml:space="preserve">If the </w:t>
      </w:r>
      <w:r w:rsidRPr="006D6AE0">
        <w:rPr>
          <w:rStyle w:val="CODEtemp"/>
        </w:rPr>
        <w:t>analysisToolLogFileUri</w:t>
      </w:r>
      <w:r>
        <w:t xml:space="preserve"> property is absent, or if its value is an absolute URI, then the </w:t>
      </w:r>
      <w:r w:rsidRPr="006D6AE0">
        <w:rPr>
          <w:rStyle w:val="CODEtemp"/>
        </w:rPr>
        <w:t>analysisToolLogFileUri</w:t>
      </w:r>
      <w:r>
        <w:rPr>
          <w:rStyle w:val="CODEtemp"/>
        </w:rPr>
        <w:t>BaseId</w:t>
      </w:r>
      <w:r>
        <w:t xml:space="preserve"> property </w:t>
      </w:r>
      <w:r w:rsidRPr="004B4BD9">
        <w:rPr>
          <w:b/>
        </w:rPr>
        <w:t>SHALL</w:t>
      </w:r>
      <w:r>
        <w:t xml:space="preserve"> be absent.</w:t>
      </w:r>
    </w:p>
    <w:p w14:paraId="0EABEAD9" w14:textId="56C74FED" w:rsidR="00401BB5" w:rsidRDefault="00401BB5" w:rsidP="00401BB5">
      <w:pPr>
        <w:pStyle w:val="Heading2"/>
      </w:pPr>
      <w:bookmarkStart w:id="212" w:name="_Ref493403111"/>
      <w:bookmarkStart w:id="213" w:name="_Ref493404005"/>
      <w:bookmarkStart w:id="214" w:name="_Toc506816566"/>
      <w:r>
        <w:t>file object</w:t>
      </w:r>
      <w:bookmarkEnd w:id="212"/>
      <w:bookmarkEnd w:id="213"/>
      <w:bookmarkEnd w:id="214"/>
    </w:p>
    <w:p w14:paraId="375224F2" w14:textId="20156049" w:rsidR="00401BB5" w:rsidRDefault="00401BB5" w:rsidP="00401BB5">
      <w:pPr>
        <w:pStyle w:val="Heading3"/>
      </w:pPr>
      <w:bookmarkStart w:id="215" w:name="_Toc506816567"/>
      <w:r>
        <w:t>General</w:t>
      </w:r>
      <w:bookmarkEnd w:id="215"/>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5735611D" w:rsidR="00401BB5" w:rsidRDefault="00401BB5" w:rsidP="00401BB5">
      <w:pPr>
        <w:pStyle w:val="Heading3"/>
      </w:pPr>
      <w:bookmarkStart w:id="216" w:name="_Ref493403519"/>
      <w:bookmarkStart w:id="217" w:name="_Toc506816568"/>
      <w:r>
        <w:t>uri property</w:t>
      </w:r>
      <w:bookmarkEnd w:id="216"/>
      <w:bookmarkEnd w:id="217"/>
    </w:p>
    <w:p w14:paraId="35DB6B07" w14:textId="6E0D8E80"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Pr="00F90F0E">
        <w:rPr>
          <w:rStyle w:val="CODEtemp"/>
        </w:rPr>
        <w:t>uri</w:t>
      </w:r>
      <w:r w:rsidRPr="00F90F0E">
        <w:t xml:space="preserve"> whose value is a string containing a valid URI (§</w:t>
      </w:r>
      <w:r>
        <w:fldChar w:fldCharType="begin"/>
      </w:r>
      <w:r>
        <w:instrText xml:space="preserve"> REF _Ref493342422 \r \h </w:instrText>
      </w:r>
      <w:r>
        <w:fldChar w:fldCharType="separate"/>
      </w:r>
      <w:r w:rsidR="00BE1BB3">
        <w:t>3.2</w:t>
      </w:r>
      <w:r>
        <w:fldChar w:fldCharType="end"/>
      </w:r>
      <w:r w:rsidRPr="00F90F0E">
        <w:t>).</w:t>
      </w:r>
    </w:p>
    <w:p w14:paraId="421F8AA7" w14:textId="198E7A7C" w:rsidR="00F90F0E" w:rsidRDefault="00F90F0E" w:rsidP="00F90F0E">
      <w:r w:rsidRPr="00F90F0E">
        <w:t xml:space="preserve">If the </w:t>
      </w:r>
      <w:r w:rsidRPr="00F90F0E">
        <w:rPr>
          <w:rStyle w:val="CODEtemp"/>
        </w:rPr>
        <w:t>file</w:t>
      </w:r>
      <w:r w:rsidRPr="00F90F0E">
        <w:t xml:space="preserve"> object represents a top-level file, then the </w:t>
      </w:r>
      <w:r w:rsidRPr="00F90F0E">
        <w:rPr>
          <w:rStyle w:val="CODEtemp"/>
        </w:rPr>
        <w:t>uri</w:t>
      </w:r>
      <w:r w:rsidRPr="00F90F0E">
        <w:t xml:space="preserve"> property </w:t>
      </w:r>
      <w:r w:rsidRPr="00F90F0E">
        <w:rPr>
          <w:b/>
        </w:rPr>
        <w:t>MAY</w:t>
      </w:r>
      <w:r w:rsidRPr="00F90F0E">
        <w:t xml:space="preserve"> be present. If present, it </w:t>
      </w:r>
      <w:r w:rsidRPr="00F90F0E">
        <w:rPr>
          <w:b/>
        </w:rPr>
        <w:t>SHALL</w:t>
      </w:r>
      <w:r w:rsidRPr="00F90F0E">
        <w:t xml:space="preserve"> be equal to the name of the property within </w:t>
      </w:r>
      <w:proofErr w:type="gramStart"/>
      <w:r w:rsidRPr="00F90F0E">
        <w:rPr>
          <w:rStyle w:val="CODEtemp"/>
        </w:rPr>
        <w:t>run.files</w:t>
      </w:r>
      <w:proofErr w:type="gramEnd"/>
      <w:r w:rsidRPr="00F90F0E">
        <w:t xml:space="preserve"> (§</w:t>
      </w:r>
      <w:r>
        <w:fldChar w:fldCharType="begin"/>
      </w:r>
      <w:r>
        <w:instrText xml:space="preserve"> REF _Ref493345118 \r \h </w:instrText>
      </w:r>
      <w:r>
        <w:fldChar w:fldCharType="separate"/>
      </w:r>
      <w:r w:rsidR="00BE1BB3">
        <w:t>3.12.10</w:t>
      </w:r>
      <w:r>
        <w:fldChar w:fldCharType="end"/>
      </w:r>
      <w:r w:rsidRPr="00F90F0E">
        <w:t xml:space="preserve">) whose value is this </w:t>
      </w:r>
      <w:r w:rsidRPr="00F90F0E">
        <w:rPr>
          <w:rStyle w:val="CODEtemp"/>
        </w:rPr>
        <w:t>file</w:t>
      </w:r>
      <w:r w:rsidRPr="00F90F0E">
        <w:t xml:space="preserve"> object. If absent, it </w:t>
      </w:r>
      <w:r w:rsidRPr="00F90F0E">
        <w:rPr>
          <w:b/>
        </w:rPr>
        <w:t>SHALL</w:t>
      </w:r>
      <w:r w:rsidRPr="00F90F0E">
        <w:t xml:space="preserve"> be interpreted as having that same value.</w:t>
      </w:r>
    </w:p>
    <w:p w14:paraId="255F2B01" w14:textId="7E0B8EDC"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Pr="006A0D86">
        <w:rPr>
          <w:rStyle w:val="CODEtemp"/>
        </w:rPr>
        <w:t>uri</w:t>
      </w:r>
      <w:r w:rsidRPr="006A0D86">
        <w:t xml:space="preserve"> property </w:t>
      </w:r>
      <w:r w:rsidRPr="006A0D86">
        <w:rPr>
          <w:b/>
        </w:rPr>
        <w:t>SHALL</w:t>
      </w:r>
      <w:r w:rsidRPr="006A0D86">
        <w:t xml:space="preserve"> be present, and its value </w:t>
      </w:r>
      <w:r w:rsidRPr="006A0D86">
        <w:rPr>
          <w:b/>
        </w:rPr>
        <w:t>SHALL</w:t>
      </w:r>
      <w:r w:rsidRPr="006A0D86">
        <w:t xml:space="preserve"> be a valid relative URI expressing that path.</w:t>
      </w:r>
    </w:p>
    <w:p w14:paraId="1C748C7A" w14:textId="38C19E0F"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Pr="006A0D86">
        <w:rPr>
          <w:rStyle w:val="CODEtemp"/>
        </w:rPr>
        <w:t>uri</w:t>
      </w:r>
      <w:r w:rsidRPr="006A0D86">
        <w:t xml:space="preserve"> property </w:t>
      </w:r>
      <w:r w:rsidRPr="006A0D86">
        <w:rPr>
          <w:b/>
        </w:rPr>
        <w:t>SHALL</w:t>
      </w:r>
      <w:r w:rsidRPr="006A0D86">
        <w:t xml:space="preserve"> be absent.</w:t>
      </w:r>
    </w:p>
    <w:p w14:paraId="76D9885A" w14:textId="62DB644E"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Pr="00513AC5">
        <w:rPr>
          <w:rStyle w:val="CODEtemp"/>
        </w:rPr>
        <w:t>uri</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BE1BB3">
        <w:t>3.16.5</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Pr="00513AC5">
        <w:rPr>
          <w:rStyle w:val="CODEtemp"/>
        </w:rPr>
        <w:t>uri</w:t>
      </w:r>
      <w:r w:rsidRPr="0063202C">
        <w:t xml:space="preserve"> property is present, its value </w:t>
      </w:r>
      <w:r w:rsidR="00513AC5" w:rsidRPr="00513AC5">
        <w:rPr>
          <w:b/>
        </w:rPr>
        <w:t>SHALL</w:t>
      </w:r>
      <w:r w:rsidR="00513AC5" w:rsidRPr="0063202C">
        <w:t xml:space="preserve"> </w:t>
      </w:r>
      <w:r w:rsidRPr="0063202C">
        <w:t>be a valid relative URI expressing the path of the nested file within the parent.</w:t>
      </w:r>
    </w:p>
    <w:p w14:paraId="637F08D2" w14:textId="310D9D1C" w:rsidR="00513AC5" w:rsidRDefault="00513AC5" w:rsidP="00513AC5">
      <w:pPr>
        <w:pStyle w:val="Note"/>
      </w:pPr>
      <w:r>
        <w:t xml:space="preserve">EXAMPLE 1: </w:t>
      </w:r>
      <w:r w:rsidRPr="00513AC5">
        <w:t xml:space="preserve">The </w:t>
      </w:r>
      <w:r w:rsidRPr="00513AC5">
        <w:rPr>
          <w:rStyle w:val="CODEtemp"/>
        </w:rPr>
        <w:t>uri</w:t>
      </w:r>
      <w:r w:rsidRPr="00513AC5">
        <w:t xml:space="preserve"> property of the top-level file repeats the property name. The </w:t>
      </w:r>
      <w:r w:rsidRPr="00513AC5">
        <w:rPr>
          <w:rStyle w:val="CODEtemp"/>
        </w:rPr>
        <w:t>uri</w:t>
      </w:r>
      <w:r w:rsidRPr="00513AC5">
        <w:t xml:space="preserve"> property of the nested file specifies the relative URI of the nested file with respect to its parent.</w:t>
      </w:r>
    </w:p>
    <w:p w14:paraId="02A933E9" w14:textId="77777777" w:rsidR="00513AC5" w:rsidRDefault="00513AC5" w:rsidP="00513AC5">
      <w:pPr>
        <w:pStyle w:val="Code"/>
      </w:pPr>
      <w:r>
        <w:lastRenderedPageBreak/>
        <w:t>"files": {</w:t>
      </w:r>
    </w:p>
    <w:p w14:paraId="303930E3" w14:textId="77777777" w:rsidR="00513AC5" w:rsidRDefault="00513AC5" w:rsidP="00513AC5">
      <w:pPr>
        <w:pStyle w:val="Code"/>
      </w:pPr>
      <w:r>
        <w:t xml:space="preserve">    "http://www.example.com/a.zip": {</w:t>
      </w:r>
    </w:p>
    <w:p w14:paraId="1D1533A2" w14:textId="77777777" w:rsidR="00513AC5" w:rsidRDefault="00513AC5" w:rsidP="00513AC5">
      <w:pPr>
        <w:pStyle w:val="Code"/>
      </w:pPr>
      <w:r>
        <w:t xml:space="preserve">        "uri": "http://www.example.com/a.zip",</w:t>
      </w:r>
    </w:p>
    <w:p w14:paraId="516A9D0D" w14:textId="77777777" w:rsidR="00513AC5" w:rsidRDefault="00513AC5" w:rsidP="00513AC5">
      <w:pPr>
        <w:pStyle w:val="Code"/>
      </w:pPr>
      <w:r>
        <w:t xml:space="preserve">        "mimeType": "application/zip"</w:t>
      </w:r>
    </w:p>
    <w:p w14:paraId="0217D557" w14:textId="77777777" w:rsidR="00513AC5" w:rsidRDefault="00513AC5" w:rsidP="00513AC5">
      <w:pPr>
        <w:pStyle w:val="Code"/>
      </w:pPr>
      <w:r>
        <w:t xml:space="preserve">    },</w:t>
      </w:r>
    </w:p>
    <w:p w14:paraId="6760275F" w14:textId="77777777" w:rsidR="00513AC5" w:rsidRDefault="00513AC5" w:rsidP="00513AC5">
      <w:pPr>
        <w:pStyle w:val="Code"/>
      </w:pPr>
      <w:r>
        <w:t xml:space="preserve">    "http://www.example.com/a.zip#/src/file.c": {</w:t>
      </w:r>
    </w:p>
    <w:p w14:paraId="6ED34D44" w14:textId="77777777" w:rsidR="00513AC5" w:rsidRDefault="00513AC5" w:rsidP="00513AC5">
      <w:pPr>
        <w:pStyle w:val="Code"/>
      </w:pPr>
      <w:r>
        <w:t xml:space="preserve">        "uri": "/src/file.c",</w:t>
      </w:r>
    </w:p>
    <w:p w14:paraId="3B480DCF" w14:textId="77777777" w:rsidR="00513AC5" w:rsidRDefault="00513AC5" w:rsidP="00513AC5">
      <w:pPr>
        <w:pStyle w:val="Code"/>
      </w:pPr>
      <w:r>
        <w:t xml:space="preserve">        "mimeType": "x-c",</w:t>
      </w:r>
    </w:p>
    <w:p w14:paraId="56468B73" w14:textId="4C807FA5"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BE1BB3">
        <w:t>3.16.4</w:t>
      </w:r>
      <w:r>
        <w:fldChar w:fldCharType="end"/>
      </w:r>
    </w:p>
    <w:p w14:paraId="6B609F07" w14:textId="77777777" w:rsidR="00513AC5" w:rsidRDefault="00513AC5" w:rsidP="00513AC5">
      <w:pPr>
        <w:pStyle w:val="Code"/>
      </w:pPr>
      <w:r>
        <w:t xml:space="preserve">    }</w:t>
      </w:r>
    </w:p>
    <w:p w14:paraId="72510520" w14:textId="3B4516CB" w:rsidR="00513AC5" w:rsidRDefault="00513AC5" w:rsidP="00513AC5">
      <w:pPr>
        <w:pStyle w:val="Code"/>
      </w:pPr>
      <w:r>
        <w:t>}</w:t>
      </w:r>
    </w:p>
    <w:p w14:paraId="64884DD9" w14:textId="12932502" w:rsidR="00513AC5" w:rsidRDefault="00513AC5" w:rsidP="00513AC5">
      <w:pPr>
        <w:pStyle w:val="Note"/>
      </w:pPr>
      <w:r>
        <w:t xml:space="preserve">EXAMPLE 2: </w:t>
      </w:r>
      <w:r w:rsidRPr="00513AC5">
        <w:t xml:space="preserve">The </w:t>
      </w:r>
      <w:r w:rsidRPr="00513AC5">
        <w:rPr>
          <w:rStyle w:val="CODEtemp"/>
        </w:rPr>
        <w:t>uri</w:t>
      </w:r>
      <w:r w:rsidRPr="00513AC5">
        <w:t xml:space="preserve"> property of the top-level file is omitted. It is interpreted as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77777777" w:rsidR="00513AC5" w:rsidRDefault="00513AC5" w:rsidP="00513AC5">
      <w:pPr>
        <w:pStyle w:val="Code"/>
      </w:pPr>
      <w:r>
        <w:t xml:space="preserve">    "http://www.example.com/a.zip": {</w:t>
      </w:r>
    </w:p>
    <w:p w14:paraId="6524BE87" w14:textId="77777777" w:rsidR="00513AC5" w:rsidRDefault="00513AC5" w:rsidP="00513AC5">
      <w:pPr>
        <w:pStyle w:val="Code"/>
      </w:pPr>
      <w:r>
        <w:t xml:space="preserve">        "mimeType": "application/zip"</w:t>
      </w:r>
    </w:p>
    <w:p w14:paraId="4DAE2898" w14:textId="77777777" w:rsidR="00513AC5" w:rsidRDefault="00513AC5" w:rsidP="00513AC5">
      <w:pPr>
        <w:pStyle w:val="Code"/>
      </w:pPr>
      <w:r>
        <w:t xml:space="preserve">    },</w:t>
      </w:r>
    </w:p>
    <w:p w14:paraId="2D582A1C" w14:textId="77777777" w:rsidR="00513AC5" w:rsidRDefault="00513AC5" w:rsidP="00513AC5">
      <w:pPr>
        <w:pStyle w:val="Code"/>
      </w:pPr>
      <w:r>
        <w:t xml:space="preserve">    "http://www.example.com/a.zip#/src/file.c": {</w:t>
      </w:r>
    </w:p>
    <w:p w14:paraId="2A543450" w14:textId="77777777" w:rsidR="00513AC5" w:rsidRDefault="00513AC5" w:rsidP="00513AC5">
      <w:pPr>
        <w:pStyle w:val="Code"/>
      </w:pPr>
      <w:r>
        <w:t xml:space="preserve">        "uri": "/src/file.c",</w:t>
      </w:r>
    </w:p>
    <w:p w14:paraId="7B67A71E" w14:textId="77777777" w:rsidR="00513AC5" w:rsidRDefault="00513AC5" w:rsidP="00513AC5">
      <w:pPr>
        <w:pStyle w:val="Code"/>
      </w:pPr>
      <w:r>
        <w:t xml:space="preserve">        "mimeType": "x-c",</w:t>
      </w:r>
    </w:p>
    <w:p w14:paraId="528323BB" w14:textId="77777777" w:rsidR="00513AC5" w:rsidRDefault="00513AC5" w:rsidP="00513AC5">
      <w:pPr>
        <w:pStyle w:val="Code"/>
      </w:pPr>
      <w:r>
        <w:t xml:space="preserve">        "parentKey": "http://www.example.com/a.zip"</w:t>
      </w:r>
    </w:p>
    <w:p w14:paraId="0BFEA443" w14:textId="77777777" w:rsidR="00513AC5" w:rsidRDefault="00513AC5" w:rsidP="00513AC5">
      <w:pPr>
        <w:pStyle w:val="Code"/>
      </w:pPr>
      <w:r>
        <w:t xml:space="preserve">    }</w:t>
      </w:r>
    </w:p>
    <w:p w14:paraId="31FF6CB5" w14:textId="66A1EEC9" w:rsidR="00513AC5" w:rsidRDefault="00513AC5" w:rsidP="00513AC5">
      <w:pPr>
        <w:pStyle w:val="Code"/>
      </w:pPr>
      <w:r>
        <w:t>}</w:t>
      </w:r>
    </w:p>
    <w:p w14:paraId="6D527479" w14:textId="56E8C195" w:rsidR="00513AC5" w:rsidRDefault="00513AC5" w:rsidP="00513AC5">
      <w:r w:rsidRPr="00513AC5">
        <w:t xml:space="preserve">The value of the </w:t>
      </w:r>
      <w:r w:rsidRPr="00513AC5">
        <w:rPr>
          <w:rStyle w:val="CODEtemp"/>
        </w:rPr>
        <w:t>uri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739CF4F5" w:rsidR="00513AC5" w:rsidRDefault="00513AC5" w:rsidP="00513AC5">
      <w:pPr>
        <w:pStyle w:val="Note"/>
      </w:pPr>
      <w:r>
        <w:t xml:space="preserve">EXAMPLE 3: </w:t>
      </w:r>
      <w:r w:rsidRPr="00513AC5">
        <w:t xml:space="preserve">There are two levels of nesting. The </w:t>
      </w:r>
      <w:r w:rsidRPr="00513AC5">
        <w:rPr>
          <w:rStyle w:val="CODEtemp"/>
        </w:rPr>
        <w:t>uri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7777777" w:rsidR="00513AC5" w:rsidRDefault="00513AC5" w:rsidP="00513AC5">
      <w:pPr>
        <w:pStyle w:val="Code"/>
      </w:pPr>
      <w:r>
        <w:t xml:space="preserve">    "http://www.example.com/a.zip": {</w:t>
      </w:r>
    </w:p>
    <w:p w14:paraId="54CDFE2A" w14:textId="77777777" w:rsidR="00513AC5" w:rsidRDefault="00513AC5" w:rsidP="00513AC5">
      <w:pPr>
        <w:pStyle w:val="Code"/>
      </w:pPr>
      <w:r>
        <w:t xml:space="preserve">        "mimeType": "application/zip"</w:t>
      </w:r>
    </w:p>
    <w:p w14:paraId="7D9C7F2D" w14:textId="77777777" w:rsidR="00513AC5" w:rsidRDefault="00513AC5" w:rsidP="00513AC5">
      <w:pPr>
        <w:pStyle w:val="Code"/>
      </w:pPr>
      <w:r>
        <w:t xml:space="preserve">    },</w:t>
      </w:r>
    </w:p>
    <w:p w14:paraId="77C7CD17" w14:textId="77777777" w:rsidR="00513AC5" w:rsidRDefault="00513AC5" w:rsidP="00513AC5">
      <w:pPr>
        <w:pStyle w:val="Code"/>
      </w:pPr>
      <w:r>
        <w:t xml:space="preserve">    "http://www.example.com/a.zip#/media/b.zip": {</w:t>
      </w:r>
    </w:p>
    <w:p w14:paraId="4713F35A" w14:textId="77777777" w:rsidR="00513AC5" w:rsidRDefault="00513AC5" w:rsidP="00513AC5">
      <w:pPr>
        <w:pStyle w:val="Code"/>
      </w:pPr>
      <w:r>
        <w:t xml:space="preserve">        "uri": "/media/b.zip",</w:t>
      </w:r>
    </w:p>
    <w:p w14:paraId="636B913F" w14:textId="77777777" w:rsidR="00513AC5" w:rsidRDefault="00513AC5" w:rsidP="00513AC5">
      <w:pPr>
        <w:pStyle w:val="Code"/>
      </w:pPr>
      <w:r>
        <w:t xml:space="preserve">        "mimeType": "application/zip",</w:t>
      </w:r>
    </w:p>
    <w:p w14:paraId="30AFF7A7" w14:textId="77777777" w:rsidR="00513AC5" w:rsidRDefault="00513AC5" w:rsidP="00513AC5">
      <w:pPr>
        <w:pStyle w:val="Code"/>
      </w:pPr>
      <w:r>
        <w:t xml:space="preserve">        "parentKey": "http://www.example.com/a.zip"</w:t>
      </w:r>
    </w:p>
    <w:p w14:paraId="69BC8C5F" w14:textId="77777777" w:rsidR="00513AC5" w:rsidRDefault="00513AC5" w:rsidP="00513AC5">
      <w:pPr>
        <w:pStyle w:val="Code"/>
      </w:pPr>
      <w:r>
        <w:t xml:space="preserve">    },</w:t>
      </w:r>
    </w:p>
    <w:p w14:paraId="0161F607" w14:textId="77777777" w:rsidR="00513AC5" w:rsidRDefault="00513AC5" w:rsidP="00513AC5">
      <w:pPr>
        <w:pStyle w:val="Code"/>
      </w:pPr>
      <w:r>
        <w:t xml:space="preserve">    "http://www.example.com/a.zip#/media/b.zip/images/c.png": {</w:t>
      </w:r>
    </w:p>
    <w:p w14:paraId="26281208" w14:textId="77777777" w:rsidR="00513AC5" w:rsidRDefault="00513AC5" w:rsidP="00513AC5">
      <w:pPr>
        <w:pStyle w:val="Code"/>
      </w:pPr>
      <w:r>
        <w:t xml:space="preserve">        "uri": "/images/c.png",</w:t>
      </w:r>
    </w:p>
    <w:p w14:paraId="6A488C2E" w14:textId="77777777" w:rsidR="00513AC5" w:rsidRDefault="00513AC5" w:rsidP="00513AC5">
      <w:pPr>
        <w:pStyle w:val="Code"/>
      </w:pPr>
      <w:r>
        <w:t xml:space="preserve">        "mimeType": "image/png",</w:t>
      </w:r>
    </w:p>
    <w:p w14:paraId="7C36ACCB" w14:textId="77777777" w:rsidR="00513AC5" w:rsidRDefault="00513AC5" w:rsidP="00513AC5">
      <w:pPr>
        <w:pStyle w:val="Code"/>
      </w:pPr>
      <w:r>
        <w:t xml:space="preserve">        "parentKey": "http://www.example.com/a.zip#/media/b.zip"</w:t>
      </w:r>
    </w:p>
    <w:p w14:paraId="588FD571" w14:textId="77777777" w:rsidR="00513AC5" w:rsidRDefault="00513AC5" w:rsidP="00513AC5">
      <w:pPr>
        <w:pStyle w:val="Code"/>
      </w:pPr>
      <w:r>
        <w:t xml:space="preserve">    }</w:t>
      </w:r>
    </w:p>
    <w:p w14:paraId="676E5596" w14:textId="20FC26E5" w:rsidR="00513AC5" w:rsidRPr="00513AC5" w:rsidRDefault="00513AC5" w:rsidP="00513AC5">
      <w:pPr>
        <w:pStyle w:val="Code"/>
      </w:pPr>
      <w:r>
        <w:t>}</w:t>
      </w:r>
    </w:p>
    <w:p w14:paraId="7DA959E8" w14:textId="6EF975A1" w:rsidR="00401BB5" w:rsidRDefault="00401BB5" w:rsidP="00401BB5">
      <w:pPr>
        <w:pStyle w:val="Heading3"/>
      </w:pPr>
      <w:bookmarkStart w:id="218" w:name="_Toc506816569"/>
      <w:r>
        <w:t>uriBaseId property</w:t>
      </w:r>
      <w:bookmarkEnd w:id="218"/>
    </w:p>
    <w:p w14:paraId="732287EA" w14:textId="19EDC75A" w:rsidR="00513AC5" w:rsidRDefault="00513AC5" w:rsidP="00513AC5">
      <w:r w:rsidRPr="00513AC5">
        <w:t xml:space="preserve">If the </w:t>
      </w:r>
      <w:r w:rsidRPr="00513AC5">
        <w:rPr>
          <w:rStyle w:val="CODEtemp"/>
        </w:rPr>
        <w:t>uri</w:t>
      </w:r>
      <w:r w:rsidRPr="00513AC5">
        <w:t xml:space="preserve"> property (§</w:t>
      </w:r>
      <w:r>
        <w:fldChar w:fldCharType="begin"/>
      </w:r>
      <w:r>
        <w:instrText xml:space="preserve"> REF _Ref493403519 \r \h </w:instrText>
      </w:r>
      <w:r>
        <w:fldChar w:fldCharType="separate"/>
      </w:r>
      <w:r w:rsidR="00BE1BB3">
        <w:t>3.16.2</w:t>
      </w:r>
      <w:r>
        <w:fldChar w:fldCharType="end"/>
      </w:r>
      <w:r w:rsidRPr="00513AC5">
        <w:t xml:space="preserve">) is present and contains a relative URI, then the </w:t>
      </w:r>
      <w:r w:rsidRPr="00513AC5">
        <w:rPr>
          <w:rStyle w:val="CODEtemp"/>
        </w:rPr>
        <w:t>file</w:t>
      </w:r>
      <w:r w:rsidRPr="00513AC5">
        <w:t xml:space="preserve"> object </w:t>
      </w:r>
      <w:r w:rsidRPr="00513AC5">
        <w:rPr>
          <w:b/>
        </w:rPr>
        <w:t>MAY</w:t>
      </w:r>
      <w:r w:rsidRPr="00513AC5">
        <w:t xml:space="preserve"> contain a property named </w:t>
      </w:r>
      <w:r w:rsidRPr="00513AC5">
        <w:rPr>
          <w:rStyle w:val="CODEtemp"/>
        </w:rPr>
        <w:t>uriBaseId</w:t>
      </w:r>
      <w:r w:rsidRPr="00513AC5">
        <w:t xml:space="preserve"> whose value is a string containing a URI base id (§</w:t>
      </w:r>
      <w:r>
        <w:fldChar w:fldCharType="begin"/>
      </w:r>
      <w:r>
        <w:instrText xml:space="preserve"> REF _Ref493422705 \r \h </w:instrText>
      </w:r>
      <w:r>
        <w:fldChar w:fldCharType="separate"/>
      </w:r>
      <w:r w:rsidR="00BE1BB3">
        <w:t>3.3</w:t>
      </w:r>
      <w:r>
        <w:fldChar w:fldCharType="end"/>
      </w:r>
      <w:r w:rsidRPr="00513AC5">
        <w:t xml:space="preserve">) which indirectly specifies the absolute URI with respect to which </w:t>
      </w:r>
      <w:r w:rsidRPr="00513AC5">
        <w:rPr>
          <w:rStyle w:val="CODEtemp"/>
        </w:rPr>
        <w:t>uri</w:t>
      </w:r>
      <w:r w:rsidRPr="00513AC5">
        <w:t xml:space="preserve"> </w:t>
      </w:r>
      <w:r w:rsidRPr="00513AC5">
        <w:rPr>
          <w:b/>
        </w:rPr>
        <w:t>SHALL</w:t>
      </w:r>
      <w:r w:rsidRPr="00513AC5">
        <w:t xml:space="preserve"> be interpreted.</w:t>
      </w:r>
    </w:p>
    <w:p w14:paraId="7F5F75C6" w14:textId="1A7070AB" w:rsidR="00513AC5" w:rsidRPr="00513AC5" w:rsidRDefault="00513AC5" w:rsidP="00513AC5">
      <w:r w:rsidRPr="00513AC5">
        <w:t xml:space="preserve">If the </w:t>
      </w:r>
      <w:r w:rsidRPr="00513AC5">
        <w:rPr>
          <w:rStyle w:val="CODEtemp"/>
        </w:rPr>
        <w:t>uri</w:t>
      </w:r>
      <w:r w:rsidRPr="00513AC5">
        <w:t xml:space="preserve"> property is absent or contains an absolute URI, then the </w:t>
      </w:r>
      <w:r w:rsidRPr="00513AC5">
        <w:rPr>
          <w:rStyle w:val="CODEtemp"/>
        </w:rPr>
        <w:t>uriBaseId</w:t>
      </w:r>
      <w:r w:rsidRPr="00513AC5">
        <w:t xml:space="preserve"> property </w:t>
      </w:r>
      <w:r w:rsidRPr="00513AC5">
        <w:rPr>
          <w:b/>
        </w:rPr>
        <w:t>SHALL</w:t>
      </w:r>
      <w:r w:rsidRPr="00513AC5">
        <w:t xml:space="preserve"> be absent.</w:t>
      </w:r>
    </w:p>
    <w:p w14:paraId="42C6608E" w14:textId="29E61AC3" w:rsidR="00401BB5" w:rsidRDefault="00401BB5" w:rsidP="00401BB5">
      <w:pPr>
        <w:pStyle w:val="Heading3"/>
      </w:pPr>
      <w:bookmarkStart w:id="219" w:name="_Ref493404063"/>
      <w:bookmarkStart w:id="220" w:name="_Toc506816570"/>
      <w:r>
        <w:lastRenderedPageBreak/>
        <w:t>parentKey property</w:t>
      </w:r>
      <w:bookmarkEnd w:id="219"/>
      <w:bookmarkEnd w:id="220"/>
    </w:p>
    <w:p w14:paraId="7B9D65E1" w14:textId="3A5575FF"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proofErr w:type="gramStart"/>
      <w:r w:rsidRPr="00321264">
        <w:rPr>
          <w:rStyle w:val="CODEtemp"/>
        </w:rPr>
        <w:t>run.files</w:t>
      </w:r>
      <w:proofErr w:type="gramEnd"/>
      <w:r w:rsidRPr="00321264">
        <w:t xml:space="preserve"> (§</w:t>
      </w:r>
      <w:r>
        <w:fldChar w:fldCharType="begin"/>
      </w:r>
      <w:r>
        <w:instrText xml:space="preserve"> REF _Ref493345118 \r \h </w:instrText>
      </w:r>
      <w:r>
        <w:fldChar w:fldCharType="separate"/>
      </w:r>
      <w:r w:rsidR="00BE1BB3">
        <w:t>3.12.10</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221" w:name="_Ref493403563"/>
      <w:bookmarkStart w:id="222" w:name="_Toc506816571"/>
      <w:r>
        <w:t>offset property</w:t>
      </w:r>
      <w:bookmarkEnd w:id="221"/>
      <w:bookmarkEnd w:id="222"/>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41AAF9C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Pr="0082371F">
        <w:rPr>
          <w:rStyle w:val="CODEtemp"/>
        </w:rPr>
        <w:t>uri</w:t>
      </w:r>
      <w:r>
        <w:t xml:space="preserve"> property (§</w:t>
      </w:r>
      <w:r>
        <w:fldChar w:fldCharType="begin"/>
      </w:r>
      <w:r>
        <w:instrText xml:space="preserve"> REF _Ref493403519 \r \h </w:instrText>
      </w:r>
      <w:r>
        <w:fldChar w:fldCharType="separate"/>
      </w:r>
      <w:r w:rsidR="00BE1BB3">
        <w:t>3.16.2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shall be that byte offset.</w:t>
      </w:r>
    </w:p>
    <w:p w14:paraId="44D7B0E9" w14:textId="6AA270F8" w:rsidR="00401BB5" w:rsidRDefault="00401BB5" w:rsidP="00401BB5">
      <w:pPr>
        <w:pStyle w:val="Heading3"/>
      </w:pPr>
      <w:bookmarkStart w:id="223" w:name="_Ref493403574"/>
      <w:bookmarkStart w:id="224" w:name="_Toc506816572"/>
      <w:r>
        <w:t>length property</w:t>
      </w:r>
      <w:bookmarkEnd w:id="223"/>
      <w:bookmarkEnd w:id="224"/>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225" w:name="_Toc506816573"/>
      <w:r>
        <w:t>mimeType property</w:t>
      </w:r>
      <w:bookmarkEnd w:id="225"/>
    </w:p>
    <w:p w14:paraId="6A7F57F6" w14:textId="063D7842"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226" w:name="_Ref493345445"/>
      <w:bookmarkStart w:id="227" w:name="_Toc506816574"/>
      <w:r>
        <w:t>hashes property</w:t>
      </w:r>
      <w:bookmarkEnd w:id="226"/>
      <w:bookmarkEnd w:id="227"/>
    </w:p>
    <w:p w14:paraId="084CC4D1" w14:textId="7BCEE368"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BE1BB3">
        <w:t>3.9</w:t>
      </w:r>
      <w:r>
        <w:fldChar w:fldCharType="end"/>
      </w:r>
      <w:r w:rsidRPr="0082371F">
        <w:t>) hash objects (§</w:t>
      </w:r>
      <w:r>
        <w:fldChar w:fldCharType="begin"/>
      </w:r>
      <w:r>
        <w:instrText xml:space="preserve"> REF _Ref493423194 \r \h </w:instrText>
      </w:r>
      <w:r>
        <w:fldChar w:fldCharType="separate"/>
      </w:r>
      <w:r w:rsidR="00BE1BB3">
        <w:t>3.17</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1483A410"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w:t>
      </w:r>
      <w:r w:rsidRPr="0082371F">
        <w:lastRenderedPageBreak/>
        <w:t>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that occasionally produces hash collisions.</w:t>
      </w:r>
      <w:r>
        <w:br/>
      </w:r>
      <w:r>
        <w:br/>
      </w:r>
      <w:r w:rsidRPr="0082371F">
        <w:t xml:space="preserve">To populate the </w:t>
      </w:r>
      <w:r w:rsidRPr="0082371F">
        <w:rPr>
          <w:rStyle w:val="CODEtemp"/>
        </w:rPr>
        <w:t>hashes</w:t>
      </w:r>
      <w:r w:rsidRPr="0082371F">
        <w:t xml:space="preserve"> property, an analysis tool must support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228" w:name="_Toc506816575"/>
      <w:r>
        <w:t>contents property</w:t>
      </w:r>
      <w:bookmarkEnd w:id="228"/>
    </w:p>
    <w:p w14:paraId="6B1C3792" w14:textId="11C181DB"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 </w:t>
      </w:r>
      <w:r w:rsidRPr="0082371F">
        <w:rPr>
          <w:b/>
        </w:rPr>
        <w:t>SHALL</w:t>
      </w:r>
      <w:r w:rsidRPr="0082371F">
        <w:t xml:space="preserve"> be a string representation of the contents of the file.</w:t>
      </w:r>
    </w:p>
    <w:p w14:paraId="479F5CA4" w14:textId="6EE670BC" w:rsidR="0082371F" w:rsidRDefault="0082371F" w:rsidP="0082371F">
      <w:r w:rsidRPr="0082371F">
        <w:t xml:space="preserve">If the </w:t>
      </w:r>
      <w:r w:rsidRPr="0082371F">
        <w:rPr>
          <w:rStyle w:val="CODEtemp"/>
        </w:rPr>
        <w:t>file</w:t>
      </w:r>
      <w:r w:rsidRPr="0082371F">
        <w:t xml:space="preserve"> object represents a binary file, the value of the </w:t>
      </w:r>
      <w:r w:rsidRPr="0082371F">
        <w:rPr>
          <w:rStyle w:val="CODEtemp"/>
        </w:rPr>
        <w:t>contents</w:t>
      </w:r>
      <w:r w:rsidRPr="0082371F">
        <w:t xml:space="preserve"> string </w:t>
      </w:r>
      <w:r w:rsidRPr="0082371F">
        <w:rPr>
          <w:b/>
        </w:rPr>
        <w:t>SHALL</w:t>
      </w:r>
      <w:r w:rsidRPr="0082371F">
        <w:t xml:space="preserve"> be the MIME Base64 encoding of the bytes contained in the file.</w:t>
      </w:r>
    </w:p>
    <w:p w14:paraId="197FD59C" w14:textId="2572F4DF" w:rsidR="0082371F" w:rsidRPr="0082371F" w:rsidRDefault="0082371F" w:rsidP="0082371F">
      <w:r w:rsidRPr="0082371F">
        <w:t xml:space="preserve">If the </w:t>
      </w:r>
      <w:r w:rsidRPr="0082371F">
        <w:rPr>
          <w:rStyle w:val="CODEtemp"/>
        </w:rPr>
        <w:t>file</w:t>
      </w:r>
      <w:r w:rsidRPr="0082371F">
        <w:t xml:space="preserve"> object represents a text file, the value of the </w:t>
      </w:r>
      <w:r w:rsidRPr="0082371F">
        <w:rPr>
          <w:rStyle w:val="CODEtemp"/>
        </w:rPr>
        <w:t>contents</w:t>
      </w:r>
      <w:r w:rsidRPr="0082371F">
        <w:t xml:space="preserve"> string shall be computed by first encoding the characters in the file to UTF-8, and then encoding the resulting byte sequence with MIME Base64.</w:t>
      </w:r>
    </w:p>
    <w:p w14:paraId="1F0A99D1" w14:textId="408DF958" w:rsidR="00401BB5" w:rsidRDefault="00401BB5" w:rsidP="00401BB5">
      <w:pPr>
        <w:pStyle w:val="Heading3"/>
      </w:pPr>
      <w:bookmarkStart w:id="229" w:name="_Toc506816576"/>
      <w:r>
        <w:t>properties property</w:t>
      </w:r>
      <w:bookmarkEnd w:id="229"/>
    </w:p>
    <w:p w14:paraId="21A387A7" w14:textId="015DC502"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BE1BB3">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230" w:name="_Ref493423194"/>
      <w:bookmarkStart w:id="231" w:name="_Toc506816577"/>
      <w:r>
        <w:t>hash object</w:t>
      </w:r>
      <w:bookmarkEnd w:id="230"/>
      <w:bookmarkEnd w:id="231"/>
    </w:p>
    <w:p w14:paraId="5D6F2309" w14:textId="08453102" w:rsidR="00401BB5" w:rsidRDefault="00401BB5" w:rsidP="00401BB5">
      <w:pPr>
        <w:pStyle w:val="Heading3"/>
      </w:pPr>
      <w:bookmarkStart w:id="232" w:name="_Toc506816578"/>
      <w:r>
        <w:t>General</w:t>
      </w:r>
      <w:bookmarkEnd w:id="232"/>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2690560A"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BE1BB3">
        <w:t>3.17.2</w:t>
      </w:r>
      <w:r>
        <w:fldChar w:fldCharType="end"/>
      </w:r>
    </w:p>
    <w:p w14:paraId="006ED192" w14:textId="0C000E61" w:rsidR="0082371F" w:rsidRDefault="0082371F" w:rsidP="0082371F">
      <w:pPr>
        <w:pStyle w:val="Code"/>
      </w:pPr>
      <w:r>
        <w:t xml:space="preserve">    "algorithm":"sha256"                                  # see §</w:t>
      </w:r>
      <w:r>
        <w:fldChar w:fldCharType="begin"/>
      </w:r>
      <w:r>
        <w:instrText xml:space="preserve"> REF _Ref493423568 \r \h </w:instrText>
      </w:r>
      <w:r>
        <w:fldChar w:fldCharType="separate"/>
      </w:r>
      <w:r w:rsidR="00BE1BB3">
        <w:t>3.17.3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233" w:name="_Ref493423561"/>
      <w:bookmarkStart w:id="234" w:name="_Ref493423701"/>
      <w:bookmarkStart w:id="235" w:name="_Toc506816579"/>
      <w:r>
        <w:t>value property</w:t>
      </w:r>
      <w:bookmarkEnd w:id="233"/>
      <w:bookmarkEnd w:id="234"/>
      <w:bookmarkEnd w:id="235"/>
    </w:p>
    <w:p w14:paraId="373B1E83" w14:textId="68CD2746"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BE1BB3">
        <w:t>3.17.3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236" w:name="_Ref493423568"/>
      <w:bookmarkStart w:id="237" w:name="_Toc506816580"/>
      <w:r>
        <w:lastRenderedPageBreak/>
        <w:t>algorithm property</w:t>
      </w:r>
      <w:bookmarkEnd w:id="236"/>
      <w:bookmarkEnd w:id="237"/>
    </w:p>
    <w:p w14:paraId="074EAC1D" w14:textId="44120371"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BE1BB3">
        <w:t>3.17.2</w:t>
      </w:r>
      <w:r w:rsidR="00054447">
        <w:fldChar w:fldCharType="end"/>
      </w:r>
      <w:r w:rsidRPr="00244809">
        <w:t>). This</w:t>
      </w:r>
      <w:r>
        <w:t xml:space="preserve"> string</w:t>
      </w:r>
      <w:r w:rsidRPr="00244809">
        <w:t xml:space="preserve"> shall be one of the following:</w:t>
      </w:r>
    </w:p>
    <w:p w14:paraId="1CF3FF42" w14:textId="77777777" w:rsidR="00244809" w:rsidRPr="00244809" w:rsidRDefault="00244809" w:rsidP="008651CE">
      <w:pPr>
        <w:pStyle w:val="ListParagraph"/>
        <w:numPr>
          <w:ilvl w:val="0"/>
          <w:numId w:val="9"/>
        </w:numPr>
        <w:rPr>
          <w:rStyle w:val="CODEtemp"/>
        </w:rPr>
      </w:pPr>
      <w:r w:rsidRPr="00244809">
        <w:rPr>
          <w:rStyle w:val="CODEtemp"/>
        </w:rPr>
        <w:t>"authentihash"</w:t>
      </w:r>
    </w:p>
    <w:p w14:paraId="5BD03EDD" w14:textId="0BFB8F2F" w:rsidR="00244809" w:rsidRPr="00244809" w:rsidRDefault="00244809" w:rsidP="008651CE">
      <w:pPr>
        <w:pStyle w:val="ListParagraph"/>
        <w:numPr>
          <w:ilvl w:val="0"/>
          <w:numId w:val="9"/>
        </w:numPr>
        <w:rPr>
          <w:rStyle w:val="CODEtemp"/>
        </w:rPr>
      </w:pPr>
      <w:r w:rsidRPr="00244809">
        <w:rPr>
          <w:rStyle w:val="CODEtemp"/>
        </w:rPr>
        <w:t>"blake256"</w:t>
      </w:r>
    </w:p>
    <w:p w14:paraId="4CB0C03C" w14:textId="5B6E137B" w:rsidR="00244809" w:rsidRPr="00244809" w:rsidRDefault="00244809" w:rsidP="008651CE">
      <w:pPr>
        <w:pStyle w:val="ListParagraph"/>
        <w:numPr>
          <w:ilvl w:val="0"/>
          <w:numId w:val="9"/>
        </w:numPr>
        <w:rPr>
          <w:rStyle w:val="CODEtemp"/>
        </w:rPr>
      </w:pPr>
      <w:r w:rsidRPr="00244809">
        <w:rPr>
          <w:rStyle w:val="CODEtemp"/>
        </w:rPr>
        <w:t>"blake512"</w:t>
      </w:r>
    </w:p>
    <w:p w14:paraId="28EE3572" w14:textId="196583BC" w:rsidR="00244809" w:rsidRPr="00244809" w:rsidRDefault="00244809" w:rsidP="008651CE">
      <w:pPr>
        <w:pStyle w:val="ListParagraph"/>
        <w:numPr>
          <w:ilvl w:val="0"/>
          <w:numId w:val="9"/>
        </w:numPr>
        <w:rPr>
          <w:rStyle w:val="CODEtemp"/>
        </w:rPr>
      </w:pPr>
      <w:r w:rsidRPr="00244809">
        <w:rPr>
          <w:rStyle w:val="CODEtemp"/>
        </w:rPr>
        <w:t>"ecoh"</w:t>
      </w:r>
    </w:p>
    <w:p w14:paraId="667B956B" w14:textId="3316A528" w:rsidR="00244809" w:rsidRPr="00244809" w:rsidRDefault="00244809" w:rsidP="008651CE">
      <w:pPr>
        <w:pStyle w:val="ListParagraph"/>
        <w:numPr>
          <w:ilvl w:val="0"/>
          <w:numId w:val="9"/>
        </w:numPr>
        <w:rPr>
          <w:rStyle w:val="CODEtemp"/>
        </w:rPr>
      </w:pPr>
      <w:r w:rsidRPr="00244809">
        <w:rPr>
          <w:rStyle w:val="CODEtemp"/>
        </w:rPr>
        <w:t>"fsb"</w:t>
      </w:r>
    </w:p>
    <w:p w14:paraId="06CAC195" w14:textId="62CE253D" w:rsidR="00244809" w:rsidRPr="00244809" w:rsidRDefault="00244809" w:rsidP="008651CE">
      <w:pPr>
        <w:pStyle w:val="ListParagraph"/>
        <w:numPr>
          <w:ilvl w:val="0"/>
          <w:numId w:val="9"/>
        </w:numPr>
        <w:rPr>
          <w:rStyle w:val="CODEtemp"/>
        </w:rPr>
      </w:pPr>
      <w:r w:rsidRPr="00244809">
        <w:rPr>
          <w:rStyle w:val="CODEtemp"/>
        </w:rPr>
        <w:t>"gost"</w:t>
      </w:r>
    </w:p>
    <w:p w14:paraId="19777CCA" w14:textId="012A2083" w:rsidR="00244809" w:rsidRPr="00244809" w:rsidRDefault="00244809" w:rsidP="008651CE">
      <w:pPr>
        <w:pStyle w:val="ListParagraph"/>
        <w:numPr>
          <w:ilvl w:val="0"/>
          <w:numId w:val="9"/>
        </w:numPr>
        <w:rPr>
          <w:rStyle w:val="CODEtemp"/>
        </w:rPr>
      </w:pPr>
      <w:r w:rsidRPr="00244809">
        <w:rPr>
          <w:rStyle w:val="CODEtemp"/>
        </w:rPr>
        <w:t>"groestl"</w:t>
      </w:r>
    </w:p>
    <w:p w14:paraId="482DDFA3" w14:textId="3BA81538" w:rsidR="00244809" w:rsidRPr="00244809" w:rsidRDefault="00244809" w:rsidP="008651CE">
      <w:pPr>
        <w:pStyle w:val="ListParagraph"/>
        <w:numPr>
          <w:ilvl w:val="0"/>
          <w:numId w:val="9"/>
        </w:numPr>
        <w:rPr>
          <w:rStyle w:val="CODEtemp"/>
        </w:rPr>
      </w:pPr>
      <w:r w:rsidRPr="00244809">
        <w:rPr>
          <w:rStyle w:val="CODEtemp"/>
        </w:rPr>
        <w:t>"has160"</w:t>
      </w:r>
    </w:p>
    <w:p w14:paraId="6774EC19" w14:textId="77777777" w:rsidR="00244809" w:rsidRPr="00244809" w:rsidRDefault="00244809" w:rsidP="008651CE">
      <w:pPr>
        <w:pStyle w:val="ListParagraph"/>
        <w:numPr>
          <w:ilvl w:val="0"/>
          <w:numId w:val="9"/>
        </w:numPr>
        <w:rPr>
          <w:rStyle w:val="CODEtemp"/>
        </w:rPr>
      </w:pPr>
      <w:r w:rsidRPr="00244809">
        <w:rPr>
          <w:rStyle w:val="CODEtemp"/>
        </w:rPr>
        <w:t>"haval"</w:t>
      </w:r>
    </w:p>
    <w:p w14:paraId="0B9273DF" w14:textId="77777777" w:rsidR="00244809" w:rsidRPr="00244809" w:rsidRDefault="00244809" w:rsidP="008651CE">
      <w:pPr>
        <w:pStyle w:val="ListParagraph"/>
        <w:numPr>
          <w:ilvl w:val="0"/>
          <w:numId w:val="9"/>
        </w:numPr>
        <w:rPr>
          <w:rStyle w:val="CODEtemp"/>
        </w:rPr>
      </w:pPr>
      <w:r w:rsidRPr="00244809">
        <w:rPr>
          <w:rStyle w:val="CODEtemp"/>
        </w:rPr>
        <w:t>"jh"</w:t>
      </w:r>
    </w:p>
    <w:p w14:paraId="0C73DE00" w14:textId="77777777" w:rsidR="00244809" w:rsidRPr="00244809" w:rsidRDefault="00244809" w:rsidP="008651CE">
      <w:pPr>
        <w:pStyle w:val="ListParagraph"/>
        <w:numPr>
          <w:ilvl w:val="0"/>
          <w:numId w:val="9"/>
        </w:numPr>
        <w:rPr>
          <w:rStyle w:val="CODEtemp"/>
        </w:rPr>
      </w:pPr>
      <w:r w:rsidRPr="00244809">
        <w:rPr>
          <w:rStyle w:val="CODEtemp"/>
        </w:rPr>
        <w:t>"md2"</w:t>
      </w:r>
    </w:p>
    <w:p w14:paraId="54184B04" w14:textId="77777777" w:rsidR="00244809" w:rsidRPr="00244809" w:rsidRDefault="00244809" w:rsidP="008651CE">
      <w:pPr>
        <w:pStyle w:val="ListParagraph"/>
        <w:numPr>
          <w:ilvl w:val="0"/>
          <w:numId w:val="9"/>
        </w:numPr>
        <w:rPr>
          <w:rStyle w:val="CODEtemp"/>
        </w:rPr>
      </w:pPr>
      <w:r w:rsidRPr="00244809">
        <w:rPr>
          <w:rStyle w:val="CODEtemp"/>
        </w:rPr>
        <w:t>"md4"</w:t>
      </w:r>
    </w:p>
    <w:p w14:paraId="4302A7F4" w14:textId="77777777" w:rsidR="00244809" w:rsidRPr="00244809" w:rsidRDefault="00244809" w:rsidP="008651CE">
      <w:pPr>
        <w:pStyle w:val="ListParagraph"/>
        <w:numPr>
          <w:ilvl w:val="0"/>
          <w:numId w:val="9"/>
        </w:numPr>
        <w:rPr>
          <w:rStyle w:val="CODEtemp"/>
        </w:rPr>
      </w:pPr>
      <w:r w:rsidRPr="00244809">
        <w:rPr>
          <w:rStyle w:val="CODEtemp"/>
        </w:rPr>
        <w:t>"md5"</w:t>
      </w:r>
    </w:p>
    <w:p w14:paraId="57F20AC4" w14:textId="77777777" w:rsidR="00244809" w:rsidRPr="00244809" w:rsidRDefault="00244809" w:rsidP="008651CE">
      <w:pPr>
        <w:pStyle w:val="ListParagraph"/>
        <w:numPr>
          <w:ilvl w:val="0"/>
          <w:numId w:val="9"/>
        </w:numPr>
        <w:rPr>
          <w:rStyle w:val="CODEtemp"/>
        </w:rPr>
      </w:pPr>
      <w:r w:rsidRPr="00244809">
        <w:rPr>
          <w:rStyle w:val="CODEtemp"/>
        </w:rPr>
        <w:t>"md6"</w:t>
      </w:r>
    </w:p>
    <w:p w14:paraId="7B93D3D9" w14:textId="77777777" w:rsidR="00244809" w:rsidRPr="00244809" w:rsidRDefault="00244809" w:rsidP="008651CE">
      <w:pPr>
        <w:pStyle w:val="ListParagraph"/>
        <w:numPr>
          <w:ilvl w:val="0"/>
          <w:numId w:val="9"/>
        </w:numPr>
        <w:rPr>
          <w:rStyle w:val="CODEtemp"/>
        </w:rPr>
      </w:pPr>
      <w:r w:rsidRPr="00244809">
        <w:rPr>
          <w:rStyle w:val="CODEtemp"/>
        </w:rPr>
        <w:t>"radioGatun"</w:t>
      </w:r>
    </w:p>
    <w:p w14:paraId="71331315" w14:textId="77777777" w:rsidR="00244809" w:rsidRPr="00244809" w:rsidRDefault="00244809" w:rsidP="008651CE">
      <w:pPr>
        <w:pStyle w:val="ListParagraph"/>
        <w:numPr>
          <w:ilvl w:val="0"/>
          <w:numId w:val="9"/>
        </w:numPr>
        <w:rPr>
          <w:rStyle w:val="CODEtemp"/>
        </w:rPr>
      </w:pPr>
      <w:r w:rsidRPr="00244809">
        <w:rPr>
          <w:rStyle w:val="CODEtemp"/>
        </w:rPr>
        <w:t>"ripeMD"</w:t>
      </w:r>
    </w:p>
    <w:p w14:paraId="4F6FF228" w14:textId="77777777" w:rsidR="00244809" w:rsidRPr="00244809" w:rsidRDefault="00244809" w:rsidP="008651CE">
      <w:pPr>
        <w:pStyle w:val="ListParagraph"/>
        <w:numPr>
          <w:ilvl w:val="0"/>
          <w:numId w:val="9"/>
        </w:numPr>
        <w:rPr>
          <w:rStyle w:val="CODEtemp"/>
        </w:rPr>
      </w:pPr>
      <w:r w:rsidRPr="00244809">
        <w:rPr>
          <w:rStyle w:val="CODEtemp"/>
        </w:rPr>
        <w:t>"ripeMD128"</w:t>
      </w:r>
    </w:p>
    <w:p w14:paraId="14A9C72B" w14:textId="77777777" w:rsidR="00244809" w:rsidRPr="00244809" w:rsidRDefault="00244809" w:rsidP="008651CE">
      <w:pPr>
        <w:pStyle w:val="ListParagraph"/>
        <w:numPr>
          <w:ilvl w:val="0"/>
          <w:numId w:val="9"/>
        </w:numPr>
        <w:rPr>
          <w:rStyle w:val="CODEtemp"/>
        </w:rPr>
      </w:pPr>
      <w:r w:rsidRPr="00244809">
        <w:rPr>
          <w:rStyle w:val="CODEtemp"/>
        </w:rPr>
        <w:t>"ripeMD160"</w:t>
      </w:r>
    </w:p>
    <w:p w14:paraId="504A7FE8" w14:textId="77777777" w:rsidR="00244809" w:rsidRPr="00244809" w:rsidRDefault="00244809" w:rsidP="008651CE">
      <w:pPr>
        <w:pStyle w:val="ListParagraph"/>
        <w:numPr>
          <w:ilvl w:val="0"/>
          <w:numId w:val="9"/>
        </w:numPr>
        <w:rPr>
          <w:rStyle w:val="CODEtemp"/>
        </w:rPr>
      </w:pPr>
      <w:r w:rsidRPr="00244809">
        <w:rPr>
          <w:rStyle w:val="CODEtemp"/>
        </w:rPr>
        <w:t>"ripeMD320"</w:t>
      </w:r>
    </w:p>
    <w:p w14:paraId="5519C577" w14:textId="77777777" w:rsidR="00244809" w:rsidRPr="00244809" w:rsidRDefault="00244809" w:rsidP="008651CE">
      <w:pPr>
        <w:pStyle w:val="ListParagraph"/>
        <w:numPr>
          <w:ilvl w:val="0"/>
          <w:numId w:val="9"/>
        </w:numPr>
        <w:rPr>
          <w:rStyle w:val="CODEtemp"/>
        </w:rPr>
      </w:pPr>
      <w:r w:rsidRPr="00244809">
        <w:rPr>
          <w:rStyle w:val="CODEtemp"/>
        </w:rPr>
        <w:t>"sdhash"</w:t>
      </w:r>
    </w:p>
    <w:p w14:paraId="58B94C6E" w14:textId="77777777" w:rsidR="00244809" w:rsidRPr="00244809" w:rsidRDefault="00244809" w:rsidP="008651CE">
      <w:pPr>
        <w:pStyle w:val="ListParagraph"/>
        <w:numPr>
          <w:ilvl w:val="0"/>
          <w:numId w:val="9"/>
        </w:numPr>
        <w:rPr>
          <w:rStyle w:val="CODEtemp"/>
        </w:rPr>
      </w:pPr>
      <w:r w:rsidRPr="00244809">
        <w:rPr>
          <w:rStyle w:val="CODEtemp"/>
        </w:rPr>
        <w:t>"sha1"</w:t>
      </w:r>
    </w:p>
    <w:p w14:paraId="57B60EDF" w14:textId="77777777" w:rsidR="00244809" w:rsidRPr="00244809" w:rsidRDefault="00244809" w:rsidP="008651CE">
      <w:pPr>
        <w:pStyle w:val="ListParagraph"/>
        <w:numPr>
          <w:ilvl w:val="0"/>
          <w:numId w:val="9"/>
        </w:numPr>
        <w:rPr>
          <w:rStyle w:val="CODEtemp"/>
        </w:rPr>
      </w:pPr>
      <w:r w:rsidRPr="00244809">
        <w:rPr>
          <w:rStyle w:val="CODEtemp"/>
        </w:rPr>
        <w:t>"sha224"</w:t>
      </w:r>
    </w:p>
    <w:p w14:paraId="7E6564F6" w14:textId="77777777" w:rsidR="00244809" w:rsidRPr="00244809" w:rsidRDefault="00244809" w:rsidP="008651CE">
      <w:pPr>
        <w:pStyle w:val="ListParagraph"/>
        <w:numPr>
          <w:ilvl w:val="0"/>
          <w:numId w:val="9"/>
        </w:numPr>
        <w:rPr>
          <w:rStyle w:val="CODEtemp"/>
        </w:rPr>
      </w:pPr>
      <w:r w:rsidRPr="00244809">
        <w:rPr>
          <w:rStyle w:val="CODEtemp"/>
        </w:rPr>
        <w:t>"sha256"</w:t>
      </w:r>
    </w:p>
    <w:p w14:paraId="12DF3D69" w14:textId="77777777" w:rsidR="00244809" w:rsidRPr="00244809" w:rsidRDefault="00244809" w:rsidP="008651CE">
      <w:pPr>
        <w:pStyle w:val="ListParagraph"/>
        <w:numPr>
          <w:ilvl w:val="0"/>
          <w:numId w:val="9"/>
        </w:numPr>
        <w:rPr>
          <w:rStyle w:val="CODEtemp"/>
        </w:rPr>
      </w:pPr>
      <w:r w:rsidRPr="00244809">
        <w:rPr>
          <w:rStyle w:val="CODEtemp"/>
        </w:rPr>
        <w:t>"sha384"</w:t>
      </w:r>
    </w:p>
    <w:p w14:paraId="1943AB5B" w14:textId="77777777" w:rsidR="00244809" w:rsidRPr="00244809" w:rsidRDefault="00244809" w:rsidP="008651CE">
      <w:pPr>
        <w:pStyle w:val="ListParagraph"/>
        <w:numPr>
          <w:ilvl w:val="0"/>
          <w:numId w:val="9"/>
        </w:numPr>
        <w:rPr>
          <w:rStyle w:val="CODEtemp"/>
        </w:rPr>
      </w:pPr>
      <w:r w:rsidRPr="00244809">
        <w:rPr>
          <w:rStyle w:val="CODEtemp"/>
        </w:rPr>
        <w:t>"sha512"</w:t>
      </w:r>
    </w:p>
    <w:p w14:paraId="54117D1A" w14:textId="77777777" w:rsidR="00244809" w:rsidRPr="00244809" w:rsidRDefault="00244809" w:rsidP="008651CE">
      <w:pPr>
        <w:pStyle w:val="ListParagraph"/>
        <w:numPr>
          <w:ilvl w:val="0"/>
          <w:numId w:val="9"/>
        </w:numPr>
        <w:rPr>
          <w:rStyle w:val="CODEtemp"/>
        </w:rPr>
      </w:pPr>
      <w:r w:rsidRPr="00244809">
        <w:rPr>
          <w:rStyle w:val="CODEtemp"/>
        </w:rPr>
        <w:t>"sha3"</w:t>
      </w:r>
    </w:p>
    <w:p w14:paraId="3DF92D61" w14:textId="77777777" w:rsidR="00244809" w:rsidRDefault="00244809" w:rsidP="008651CE">
      <w:pPr>
        <w:pStyle w:val="ListParagraph"/>
        <w:numPr>
          <w:ilvl w:val="0"/>
          <w:numId w:val="9"/>
        </w:numPr>
      </w:pPr>
      <w:r>
        <w:t>"skein"</w:t>
      </w:r>
    </w:p>
    <w:p w14:paraId="1B4EC166" w14:textId="77777777" w:rsidR="00244809" w:rsidRPr="00244809" w:rsidRDefault="00244809" w:rsidP="008651CE">
      <w:pPr>
        <w:pStyle w:val="ListParagraph"/>
        <w:numPr>
          <w:ilvl w:val="0"/>
          <w:numId w:val="9"/>
        </w:numPr>
        <w:rPr>
          <w:rStyle w:val="CODEtemp"/>
        </w:rPr>
      </w:pPr>
      <w:r w:rsidRPr="00244809">
        <w:rPr>
          <w:rStyle w:val="CODEtemp"/>
        </w:rPr>
        <w:t>"snefru"</w:t>
      </w:r>
    </w:p>
    <w:p w14:paraId="375E33C2" w14:textId="77777777" w:rsidR="00244809" w:rsidRPr="00244809" w:rsidRDefault="00244809" w:rsidP="008651CE">
      <w:pPr>
        <w:pStyle w:val="ListParagraph"/>
        <w:numPr>
          <w:ilvl w:val="0"/>
          <w:numId w:val="9"/>
        </w:numPr>
        <w:rPr>
          <w:rStyle w:val="CODEtemp"/>
        </w:rPr>
      </w:pPr>
      <w:r w:rsidRPr="00244809">
        <w:rPr>
          <w:rStyle w:val="CODEtemp"/>
        </w:rPr>
        <w:t>"spectralHash"</w:t>
      </w:r>
    </w:p>
    <w:p w14:paraId="33F45AD1" w14:textId="77777777" w:rsidR="00244809" w:rsidRPr="00244809" w:rsidRDefault="00244809" w:rsidP="008651CE">
      <w:pPr>
        <w:pStyle w:val="ListParagraph"/>
        <w:numPr>
          <w:ilvl w:val="0"/>
          <w:numId w:val="9"/>
        </w:numPr>
        <w:rPr>
          <w:rStyle w:val="CODEtemp"/>
        </w:rPr>
      </w:pPr>
      <w:r w:rsidRPr="00244809">
        <w:rPr>
          <w:rStyle w:val="CODEtemp"/>
        </w:rPr>
        <w:t>"ssdeep"</w:t>
      </w:r>
    </w:p>
    <w:p w14:paraId="404CC663" w14:textId="77777777" w:rsidR="00244809" w:rsidRPr="00244809" w:rsidRDefault="00244809" w:rsidP="008651CE">
      <w:pPr>
        <w:pStyle w:val="ListParagraph"/>
        <w:numPr>
          <w:ilvl w:val="0"/>
          <w:numId w:val="9"/>
        </w:numPr>
        <w:rPr>
          <w:rStyle w:val="CODEtemp"/>
        </w:rPr>
      </w:pPr>
      <w:r w:rsidRPr="00244809">
        <w:rPr>
          <w:rStyle w:val="CODEtemp"/>
        </w:rPr>
        <w:t>"swifft"</w:t>
      </w:r>
    </w:p>
    <w:p w14:paraId="5C63A239" w14:textId="77777777" w:rsidR="00244809" w:rsidRPr="00244809" w:rsidRDefault="00244809" w:rsidP="008651CE">
      <w:pPr>
        <w:pStyle w:val="ListParagraph"/>
        <w:numPr>
          <w:ilvl w:val="0"/>
          <w:numId w:val="9"/>
        </w:numPr>
        <w:rPr>
          <w:rStyle w:val="CODEtemp"/>
        </w:rPr>
      </w:pPr>
      <w:r w:rsidRPr="00244809">
        <w:rPr>
          <w:rStyle w:val="CODEtemp"/>
        </w:rPr>
        <w:t>"tiger"</w:t>
      </w:r>
    </w:p>
    <w:p w14:paraId="755351E0" w14:textId="77777777" w:rsidR="00244809" w:rsidRPr="00244809" w:rsidRDefault="00244809" w:rsidP="008651CE">
      <w:pPr>
        <w:pStyle w:val="ListParagraph"/>
        <w:numPr>
          <w:ilvl w:val="0"/>
          <w:numId w:val="9"/>
        </w:numPr>
        <w:rPr>
          <w:rStyle w:val="CODEtemp"/>
        </w:rPr>
      </w:pPr>
      <w:r w:rsidRPr="00244809">
        <w:rPr>
          <w:rStyle w:val="CODEtemp"/>
        </w:rPr>
        <w:t>"tlsh"</w:t>
      </w:r>
    </w:p>
    <w:p w14:paraId="3A42D764" w14:textId="1878F12B" w:rsidR="00244809" w:rsidRPr="00244809" w:rsidRDefault="00244809" w:rsidP="008651CE">
      <w:pPr>
        <w:pStyle w:val="ListParagraph"/>
        <w:numPr>
          <w:ilvl w:val="0"/>
          <w:numId w:val="9"/>
        </w:numPr>
        <w:rPr>
          <w:rStyle w:val="CODEtemp"/>
        </w:rPr>
      </w:pPr>
      <w:r w:rsidRPr="00244809">
        <w:rPr>
          <w:rStyle w:val="CODEtemp"/>
        </w:rPr>
        <w:t>"whirlpool"</w:t>
      </w:r>
    </w:p>
    <w:p w14:paraId="25EA5BC1" w14:textId="049576DC" w:rsidR="00401BB5" w:rsidRDefault="00401BB5" w:rsidP="00401BB5">
      <w:pPr>
        <w:pStyle w:val="Heading2"/>
      </w:pPr>
      <w:bookmarkStart w:id="238" w:name="_Ref493350984"/>
      <w:bookmarkStart w:id="239" w:name="_Toc506816581"/>
      <w:r>
        <w:t>result object</w:t>
      </w:r>
      <w:bookmarkEnd w:id="238"/>
      <w:bookmarkEnd w:id="239"/>
    </w:p>
    <w:p w14:paraId="74FD90F6" w14:textId="18F2DD20" w:rsidR="00401BB5" w:rsidRDefault="00401BB5" w:rsidP="00401BB5">
      <w:pPr>
        <w:pStyle w:val="Heading3"/>
      </w:pPr>
      <w:bookmarkStart w:id="240" w:name="_Toc506816582"/>
      <w:r>
        <w:t>General</w:t>
      </w:r>
      <w:bookmarkEnd w:id="240"/>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D5CBA4B" w14:textId="2FF444E2" w:rsidR="00401BB5" w:rsidRDefault="00401BB5" w:rsidP="00401BB5">
      <w:pPr>
        <w:pStyle w:val="Heading3"/>
      </w:pPr>
      <w:bookmarkStart w:id="241" w:name="_Ref493408865"/>
      <w:bookmarkStart w:id="242" w:name="_Toc506816583"/>
      <w:r>
        <w:t>ruleId property</w:t>
      </w:r>
      <w:bookmarkEnd w:id="241"/>
      <w:bookmarkEnd w:id="242"/>
    </w:p>
    <w:p w14:paraId="49035589" w14:textId="5F6B22B5" w:rsidR="00244809" w:rsidRDefault="00244809" w:rsidP="00244809">
      <w:r w:rsidRPr="00244809">
        <w:t xml:space="preserve">Depending on the circumstances, a </w:t>
      </w:r>
      <w:r w:rsidRPr="00244809">
        <w:rPr>
          <w:rStyle w:val="CODEtemp"/>
        </w:rPr>
        <w:t>rule</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lastRenderedPageBreak/>
        <w:t>EXAMPLE:</w:t>
      </w:r>
    </w:p>
    <w:p w14:paraId="389A4A2B" w14:textId="77777777" w:rsidR="00244809" w:rsidRDefault="00244809" w:rsidP="00244809">
      <w:pPr>
        <w:pStyle w:val="Code"/>
      </w:pPr>
      <w:r>
        <w:t>"results": [</w:t>
      </w:r>
    </w:p>
    <w:p w14:paraId="6B2A1FE4" w14:textId="5194EF2A" w:rsidR="00244809" w:rsidRDefault="00244809" w:rsidP="00244809">
      <w:pPr>
        <w:pStyle w:val="Code"/>
      </w:pPr>
      <w:r>
        <w:t xml:space="preserve">    {</w:t>
      </w:r>
    </w:p>
    <w:p w14:paraId="4FEF915B" w14:textId="3E7CF8CA" w:rsidR="00244809" w:rsidRDefault="00244809" w:rsidP="00244809">
      <w:pPr>
        <w:pStyle w:val="Code"/>
      </w:pPr>
      <w:r>
        <w:t xml:space="preserve">        "ruleId": "CA2101"</w:t>
      </w:r>
    </w:p>
    <w:p w14:paraId="5B6128AF" w14:textId="65D3115F" w:rsidR="00244809" w:rsidRDefault="00244809" w:rsidP="00244809">
      <w:pPr>
        <w:pStyle w:val="Code"/>
      </w:pPr>
      <w:r>
        <w:t xml:space="preserve">        ...</w:t>
      </w:r>
    </w:p>
    <w:p w14:paraId="6D4E65D1" w14:textId="725A41FD" w:rsidR="00244809" w:rsidRDefault="00244809" w:rsidP="00244809">
      <w:pPr>
        <w:pStyle w:val="Code"/>
      </w:pPr>
      <w:r>
        <w:t xml:space="preserve">    }</w:t>
      </w:r>
    </w:p>
    <w:p w14:paraId="1A254229" w14:textId="63C6D8BA" w:rsidR="00244809" w:rsidRDefault="00244809" w:rsidP="00244809">
      <w:pPr>
        <w:pStyle w:val="Code"/>
      </w:pPr>
      <w:r>
        <w:t>]</w:t>
      </w:r>
    </w:p>
    <w:p w14:paraId="5E754603" w14:textId="3D574C07" w:rsidR="00244809" w:rsidRDefault="00244809" w:rsidP="00244809">
      <w:r w:rsidRPr="00244809">
        <w:t xml:space="preserve">If the log was created by an analysis tool (as opposed to a </w:t>
      </w:r>
      <w:r w:rsidR="00A631F9">
        <w:t>converter</w:t>
      </w:r>
      <w:r w:rsidRPr="00244809">
        <w:t xml:space="preserve">), then </w:t>
      </w:r>
      <w:r w:rsidRPr="00244809">
        <w:rPr>
          <w:rStyle w:val="CODEtemp"/>
        </w:rPr>
        <w:t>ruleId</w:t>
      </w:r>
      <w:r w:rsidRPr="00244809">
        <w:t xml:space="preserve"> </w:t>
      </w:r>
      <w:r w:rsidRPr="00244809">
        <w:rPr>
          <w:b/>
        </w:rPr>
        <w:t>SHALL</w:t>
      </w:r>
      <w:r w:rsidRPr="00244809">
        <w:t xml:space="preserve"> be present.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243" w:name="_Ref493408875"/>
      <w:bookmarkStart w:id="244" w:name="_Toc506816584"/>
      <w:r>
        <w:t>ruleKey property</w:t>
      </w:r>
      <w:bookmarkEnd w:id="243"/>
      <w:bookmarkEnd w:id="244"/>
    </w:p>
    <w:p w14:paraId="543A4472" w14:textId="3A789BE4"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BE1BB3">
        <w:t>3.18.2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BE1BB3">
        <w:t>3.12</w:t>
      </w:r>
      <w:r>
        <w:fldChar w:fldCharType="end"/>
      </w:r>
      <w:r>
        <w:t xml:space="preserve">) </w:t>
      </w:r>
      <w:r w:rsidRPr="00465D52">
        <w:t xml:space="preserve">in which this result occurs contains a </w:t>
      </w:r>
      <w:r w:rsidRPr="00465D52">
        <w:rPr>
          <w:rStyle w:val="CODEtemp"/>
        </w:rPr>
        <w:t>rules</w:t>
      </w:r>
      <w:r>
        <w:t xml:space="preserve"> property (§</w:t>
      </w:r>
      <w:r>
        <w:fldChar w:fldCharType="begin"/>
      </w:r>
      <w:r>
        <w:instrText xml:space="preserve"> REF _Ref493404878 \r \h </w:instrText>
      </w:r>
      <w:r>
        <w:fldChar w:fldCharType="separate"/>
      </w:r>
      <w:r w:rsidR="00BE1BB3">
        <w:t>3.12.15</w:t>
      </w:r>
      <w:r>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Pr="000A7DA8">
        <w:rPr>
          <w:rStyle w:val="CODEtemp"/>
        </w:rPr>
        <w:t>run.rules</w:t>
      </w:r>
      <w:r w:rsidRPr="00465D52">
        <w:t xml:space="preserve"> object.</w:t>
      </w:r>
    </w:p>
    <w:p w14:paraId="37E82E3A" w14:textId="026C4486"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5531A5">
        <w:rPr>
          <w:b/>
        </w:rPr>
        <w:t>MUST</w:t>
      </w:r>
      <w:r w:rsidRPr="000A7DA8">
        <w:t xml:space="preserve"> match the </w:t>
      </w:r>
      <w:r w:rsidRPr="000A7DA8">
        <w:rPr>
          <w:rStyle w:val="CODEtemp"/>
        </w:rPr>
        <w:t>id</w:t>
      </w:r>
      <w:r w:rsidRPr="000A7DA8">
        <w:t xml:space="preserve"> property (§</w:t>
      </w:r>
      <w:r>
        <w:fldChar w:fldCharType="begin"/>
      </w:r>
      <w:r>
        <w:instrText xml:space="preserve"> REF _Ref493408046 \r \h </w:instrText>
      </w:r>
      <w:r>
        <w:fldChar w:fldCharType="separate"/>
      </w:r>
      <w:r w:rsidR="00BE1BB3">
        <w:t>3.29.3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BE1BB3">
        <w:t>3.29</w:t>
      </w:r>
      <w:r>
        <w:fldChar w:fldCharType="end"/>
      </w:r>
      <w:r>
        <w:t>)</w:t>
      </w:r>
      <w:r w:rsidRPr="000A7DA8">
        <w:t xml:space="preserve"> identified by </w:t>
      </w:r>
      <w:r w:rsidRPr="000A7DA8">
        <w:rPr>
          <w:rStyle w:val="CODEtemp"/>
        </w:rPr>
        <w:t>ruleKey</w:t>
      </w:r>
      <w:r w:rsidRPr="000A7DA8">
        <w:t>.</w:t>
      </w:r>
    </w:p>
    <w:p w14:paraId="0DB8B3AE" w14:textId="572E006E"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79781739" w14:textId="77777777" w:rsidR="000A7DA8" w:rsidRDefault="000A7DA8" w:rsidP="000A7DA8">
      <w:pPr>
        <w:pStyle w:val="Code"/>
      </w:pPr>
      <w:r>
        <w:t>"runs": [</w:t>
      </w:r>
    </w:p>
    <w:p w14:paraId="0F1FD02F" w14:textId="77777777" w:rsidR="000A7DA8" w:rsidRDefault="000A7DA8" w:rsidP="000A7DA8">
      <w:pPr>
        <w:pStyle w:val="Code"/>
      </w:pPr>
      <w:r>
        <w:t xml:space="preserve">  {</w:t>
      </w:r>
    </w:p>
    <w:p w14:paraId="528252E5" w14:textId="77777777" w:rsidR="000A7DA8" w:rsidRDefault="000A7DA8" w:rsidP="000A7DA8">
      <w:pPr>
        <w:pStyle w:val="Code"/>
      </w:pPr>
      <w:r>
        <w:t xml:space="preserve">    "results": [</w:t>
      </w:r>
    </w:p>
    <w:p w14:paraId="6CB30164" w14:textId="08B47271" w:rsidR="000A7DA8" w:rsidRDefault="000A7DA8" w:rsidP="000A7DA8">
      <w:pPr>
        <w:pStyle w:val="Code"/>
      </w:pPr>
      <w:r>
        <w:t xml:space="preserve">        {</w:t>
      </w:r>
    </w:p>
    <w:p w14:paraId="4158D059" w14:textId="77777777" w:rsidR="000A7DA8" w:rsidRDefault="000A7DA8" w:rsidP="000A7DA8">
      <w:pPr>
        <w:pStyle w:val="Code"/>
      </w:pPr>
      <w:r>
        <w:t xml:space="preserve">        "ruleId": "CA1711</w:t>
      </w:r>
      <w:proofErr w:type="gramStart"/>
      <w:r>
        <w:t>",  #</w:t>
      </w:r>
      <w:proofErr w:type="gramEnd"/>
      <w:r>
        <w:t xml:space="preserve"> Matches the "id" value of the specified</w:t>
      </w:r>
    </w:p>
    <w:p w14:paraId="2A49503E" w14:textId="402D8AFE" w:rsidR="000A7DA8" w:rsidRDefault="000A7DA8" w:rsidP="000A7DA8">
      <w:pPr>
        <w:pStyle w:val="Code"/>
      </w:pPr>
      <w:r>
        <w:t xml:space="preserve">                             #  property value within "rules"</w:t>
      </w:r>
    </w:p>
    <w:p w14:paraId="59981830" w14:textId="77777777" w:rsidR="000A7DA8" w:rsidRDefault="000A7DA8" w:rsidP="000A7DA8">
      <w:pPr>
        <w:pStyle w:val="Code"/>
      </w:pPr>
      <w:r>
        <w:t xml:space="preserve">        "ruleKey": "CA711-1" # Specifies a property name within "rules".</w:t>
      </w:r>
    </w:p>
    <w:p w14:paraId="3AE4D616" w14:textId="391BE203" w:rsidR="000A7DA8" w:rsidRDefault="000A7DA8" w:rsidP="000A7DA8">
      <w:pPr>
        <w:pStyle w:val="Code"/>
      </w:pPr>
      <w:r>
        <w:t xml:space="preserve">        }</w:t>
      </w:r>
    </w:p>
    <w:p w14:paraId="77F5CC00" w14:textId="77777777" w:rsidR="000A7DA8" w:rsidRDefault="000A7DA8" w:rsidP="000A7DA8">
      <w:pPr>
        <w:pStyle w:val="Code"/>
      </w:pPr>
      <w:r>
        <w:t xml:space="preserve">    ],</w:t>
      </w:r>
    </w:p>
    <w:p w14:paraId="2BA01D2E" w14:textId="77777777" w:rsidR="000A7DA8" w:rsidRDefault="000A7DA8" w:rsidP="000A7DA8">
      <w:pPr>
        <w:pStyle w:val="Code"/>
      </w:pPr>
      <w:r>
        <w:t xml:space="preserve">    "rules": {</w:t>
      </w:r>
    </w:p>
    <w:p w14:paraId="388C26E2" w14:textId="77777777" w:rsidR="000A7DA8" w:rsidRDefault="000A7DA8" w:rsidP="000A7DA8">
      <w:pPr>
        <w:pStyle w:val="Code"/>
      </w:pPr>
      <w:r>
        <w:t xml:space="preserve">      "CA1711-1": {</w:t>
      </w:r>
    </w:p>
    <w:p w14:paraId="73BC7647" w14:textId="77777777" w:rsidR="000A7DA8" w:rsidRDefault="000A7DA8" w:rsidP="000A7DA8">
      <w:pPr>
        <w:pStyle w:val="Code"/>
      </w:pPr>
      <w:r>
        <w:t xml:space="preserve">        "id": "CA1711"</w:t>
      </w:r>
    </w:p>
    <w:p w14:paraId="20127B41" w14:textId="77777777" w:rsidR="000A7DA8" w:rsidRDefault="000A7DA8" w:rsidP="000A7DA8">
      <w:pPr>
        <w:pStyle w:val="Code"/>
      </w:pPr>
      <w:r>
        <w:t xml:space="preserve">      },</w:t>
      </w:r>
    </w:p>
    <w:p w14:paraId="000F3107" w14:textId="77777777" w:rsidR="000A7DA8" w:rsidRDefault="000A7DA8" w:rsidP="000A7DA8">
      <w:pPr>
        <w:pStyle w:val="Code"/>
      </w:pPr>
      <w:r>
        <w:t xml:space="preserve">      "CA1711-2": {</w:t>
      </w:r>
    </w:p>
    <w:p w14:paraId="61D886CC" w14:textId="77777777" w:rsidR="000A7DA8" w:rsidRDefault="000A7DA8" w:rsidP="000A7DA8">
      <w:pPr>
        <w:pStyle w:val="Code"/>
      </w:pPr>
      <w:r>
        <w:t xml:space="preserve">        "id": "CA1711"</w:t>
      </w:r>
    </w:p>
    <w:p w14:paraId="4AB83539" w14:textId="77777777" w:rsidR="000A7DA8" w:rsidRDefault="000A7DA8" w:rsidP="000A7DA8">
      <w:pPr>
        <w:pStyle w:val="Code"/>
      </w:pPr>
      <w:r>
        <w:t xml:space="preserve">      }</w:t>
      </w:r>
    </w:p>
    <w:p w14:paraId="17DEAF84" w14:textId="77777777" w:rsidR="000A7DA8" w:rsidRDefault="000A7DA8" w:rsidP="000A7DA8">
      <w:pPr>
        <w:pStyle w:val="Code"/>
      </w:pPr>
      <w:r>
        <w:t xml:space="preserve">    }</w:t>
      </w:r>
    </w:p>
    <w:p w14:paraId="55000C54" w14:textId="77777777" w:rsidR="000A7DA8" w:rsidRDefault="000A7DA8" w:rsidP="000A7DA8">
      <w:pPr>
        <w:pStyle w:val="Code"/>
      </w:pPr>
      <w:r>
        <w:t xml:space="preserve">  }</w:t>
      </w:r>
    </w:p>
    <w:p w14:paraId="1AD367B6" w14:textId="7DE5E740" w:rsidR="000A7DA8" w:rsidRPr="000A7DA8" w:rsidRDefault="000A7DA8" w:rsidP="000A7DA8">
      <w:pPr>
        <w:pStyle w:val="Code"/>
      </w:pPr>
      <w:r>
        <w:t>]</w:t>
      </w:r>
    </w:p>
    <w:p w14:paraId="3E878FD3" w14:textId="2EA8F13B" w:rsidR="00401BB5" w:rsidRDefault="00401BB5" w:rsidP="00401BB5">
      <w:pPr>
        <w:pStyle w:val="Heading3"/>
      </w:pPr>
      <w:bookmarkStart w:id="245" w:name="_Ref493511208"/>
      <w:bookmarkStart w:id="246" w:name="_Toc506816585"/>
      <w:r>
        <w:t>level property</w:t>
      </w:r>
      <w:bookmarkEnd w:id="245"/>
      <w:bookmarkEnd w:id="246"/>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67629F8" w:rsidR="000A7DA8" w:rsidRDefault="000A7DA8" w:rsidP="008651CE">
      <w:pPr>
        <w:pStyle w:val="ListParagraph"/>
        <w:numPr>
          <w:ilvl w:val="0"/>
          <w:numId w:val="10"/>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BE1BB3">
        <w:t>3.18.2</w:t>
      </w:r>
      <w:r>
        <w:fldChar w:fldCharType="end"/>
      </w:r>
      <w:r>
        <w:t>) was evaluated, and no problem was found.</w:t>
      </w:r>
    </w:p>
    <w:p w14:paraId="6902BE83" w14:textId="47AB696B" w:rsidR="000A7DA8" w:rsidRDefault="000A7DA8" w:rsidP="008651CE">
      <w:pPr>
        <w:pStyle w:val="ListParagraph"/>
        <w:numPr>
          <w:ilvl w:val="0"/>
          <w:numId w:val="10"/>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8651CE">
      <w:pPr>
        <w:pStyle w:val="ListParagraph"/>
        <w:numPr>
          <w:ilvl w:val="0"/>
          <w:numId w:val="10"/>
        </w:numPr>
      </w:pPr>
      <w:r w:rsidRPr="000A7DA8">
        <w:rPr>
          <w:rStyle w:val="CODEtemp"/>
        </w:rPr>
        <w:lastRenderedPageBreak/>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8651CE">
      <w:pPr>
        <w:pStyle w:val="ListParagraph"/>
        <w:numPr>
          <w:ilvl w:val="0"/>
          <w:numId w:val="10"/>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31628D45" w:rsidR="000A7DA8" w:rsidRDefault="000A7DA8" w:rsidP="008651CE">
      <w:pPr>
        <w:pStyle w:val="ListParagraph"/>
        <w:numPr>
          <w:ilvl w:val="0"/>
          <w:numId w:val="10"/>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BE1BB3">
        <w:t>3.20.3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0A7DA8">
      <w:pPr>
        <w:pStyle w:val="Code"/>
      </w:pPr>
      <w:r>
        <w:t>"results": [</w:t>
      </w:r>
    </w:p>
    <w:p w14:paraId="23D847CC" w14:textId="3C4B0780" w:rsidR="000A7DA8" w:rsidRDefault="000A7DA8" w:rsidP="000A7DA8">
      <w:pPr>
        <w:pStyle w:val="Code"/>
      </w:pPr>
      <w:r>
        <w:t xml:space="preserve">    {</w:t>
      </w:r>
    </w:p>
    <w:p w14:paraId="3B471C0D" w14:textId="56DA532C" w:rsidR="000A7DA8" w:rsidRDefault="000A7DA8" w:rsidP="000A7DA8">
      <w:pPr>
        <w:pStyle w:val="Code"/>
      </w:pPr>
      <w:r>
        <w:t xml:space="preserve">        "ruleId": "ABC0001",</w:t>
      </w:r>
    </w:p>
    <w:p w14:paraId="320BE861" w14:textId="1F6018A6" w:rsidR="000A7DA8" w:rsidRDefault="000A7DA8" w:rsidP="000A7DA8">
      <w:pPr>
        <w:pStyle w:val="Code"/>
      </w:pPr>
      <w:r>
        <w:t xml:space="preserve">        "level": "notApplicable",</w:t>
      </w:r>
    </w:p>
    <w:p w14:paraId="5C8C2911" w14:textId="77777777" w:rsidR="00B050AF" w:rsidRDefault="000A7DA8" w:rsidP="000A7DA8">
      <w:pPr>
        <w:pStyle w:val="Code"/>
      </w:pPr>
      <w:r>
        <w:t xml:space="preserve">        "message": "\"MyTool64.exe\" was not evaluated for rule ABC0001</w:t>
      </w:r>
    </w:p>
    <w:p w14:paraId="0DDE99EC" w14:textId="146DA728" w:rsidR="000A7DA8" w:rsidRDefault="00B050AF" w:rsidP="000A7DA8">
      <w:pPr>
        <w:pStyle w:val="Code"/>
      </w:pPr>
      <w:r>
        <w:t xml:space="preserve">                   </w:t>
      </w:r>
      <w:r w:rsidR="000A7DA8">
        <w:t xml:space="preserve"> because it is not a 32-bit binary."</w:t>
      </w:r>
    </w:p>
    <w:p w14:paraId="2FC3AD8E" w14:textId="699A8824" w:rsidR="000A7DA8" w:rsidRDefault="00B050AF" w:rsidP="000A7DA8">
      <w:pPr>
        <w:pStyle w:val="Code"/>
      </w:pPr>
      <w:r>
        <w:t xml:space="preserve">        </w:t>
      </w:r>
      <w:r w:rsidR="000A7DA8">
        <w:t>"locations": [</w:t>
      </w:r>
    </w:p>
    <w:p w14:paraId="00E5EA9F" w14:textId="4787DFC8" w:rsidR="000A7DA8" w:rsidRDefault="000A7DA8" w:rsidP="000A7DA8">
      <w:pPr>
        <w:pStyle w:val="Code"/>
      </w:pPr>
      <w:r>
        <w:t xml:space="preserve">            {</w:t>
      </w:r>
    </w:p>
    <w:p w14:paraId="0F66748F" w14:textId="6ECF5E65" w:rsidR="000A7DA8" w:rsidRDefault="000A7DA8" w:rsidP="000A7DA8">
      <w:pPr>
        <w:pStyle w:val="Code"/>
      </w:pPr>
      <w:r>
        <w:t xml:space="preserve">                "analysisTarget": {</w:t>
      </w:r>
    </w:p>
    <w:p w14:paraId="68925E86" w14:textId="098E450C" w:rsidR="000A7DA8" w:rsidRDefault="000A7DA8" w:rsidP="000A7DA8">
      <w:pPr>
        <w:pStyle w:val="Code"/>
      </w:pPr>
      <w:r>
        <w:t xml:space="preserve">                    "uri": "file://C:/bin/MyTool64.exe"</w:t>
      </w:r>
    </w:p>
    <w:p w14:paraId="52413872" w14:textId="3FCE14FD" w:rsidR="000A7DA8" w:rsidRDefault="000A7DA8" w:rsidP="000A7DA8">
      <w:pPr>
        <w:pStyle w:val="Code"/>
      </w:pPr>
      <w:r>
        <w:t xml:space="preserve">                }</w:t>
      </w:r>
    </w:p>
    <w:p w14:paraId="2B1F5604" w14:textId="74B159CE" w:rsidR="000A7DA8" w:rsidRDefault="000A7DA8" w:rsidP="000A7DA8">
      <w:pPr>
        <w:pStyle w:val="Code"/>
      </w:pPr>
      <w:r>
        <w:t xml:space="preserve">            }</w:t>
      </w:r>
    </w:p>
    <w:p w14:paraId="6C33A0CE" w14:textId="33D7EBAB" w:rsidR="000A7DA8" w:rsidRDefault="000A7DA8" w:rsidP="000A7DA8">
      <w:pPr>
        <w:pStyle w:val="Code"/>
      </w:pPr>
      <w:r>
        <w:t xml:space="preserve">        ]</w:t>
      </w:r>
    </w:p>
    <w:p w14:paraId="13ACF85F" w14:textId="099A1AD3" w:rsidR="000A7DA8" w:rsidRDefault="00B050AF" w:rsidP="000A7DA8">
      <w:pPr>
        <w:pStyle w:val="Code"/>
      </w:pPr>
      <w:r>
        <w:t xml:space="preserve">    </w:t>
      </w:r>
      <w:r w:rsidR="000A7DA8">
        <w:t>}</w:t>
      </w:r>
    </w:p>
    <w:p w14:paraId="49A9D4B8" w14:textId="7222EE11" w:rsidR="000A7DA8" w:rsidRDefault="000A7DA8" w:rsidP="000A7DA8">
      <w:pPr>
        <w:pStyle w:val="Code"/>
      </w:pPr>
      <w:r>
        <w:t>]</w:t>
      </w:r>
    </w:p>
    <w:p w14:paraId="4113E9CD" w14:textId="6E5CE48D" w:rsidR="00B050AF" w:rsidRDefault="00B050AF" w:rsidP="008651CE">
      <w:pPr>
        <w:pStyle w:val="ListParagraph"/>
        <w:numPr>
          <w:ilvl w:val="0"/>
          <w:numId w:val="11"/>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B050AF">
      <w:pPr>
        <w:pStyle w:val="Code"/>
      </w:pPr>
      <w:r>
        <w:t>"results": [</w:t>
      </w:r>
    </w:p>
    <w:p w14:paraId="5AF64A96" w14:textId="182AC605" w:rsidR="00B050AF" w:rsidRDefault="00B050AF" w:rsidP="00B050AF">
      <w:pPr>
        <w:pStyle w:val="Code"/>
      </w:pPr>
      <w:r>
        <w:t xml:space="preserve">    {</w:t>
      </w:r>
    </w:p>
    <w:p w14:paraId="359845B1" w14:textId="79EC955E" w:rsidR="00B050AF" w:rsidRDefault="00B050AF" w:rsidP="00B050AF">
      <w:pPr>
        <w:pStyle w:val="Code"/>
      </w:pPr>
      <w:r>
        <w:t xml:space="preserve">        "ruleId": "ABC0002",</w:t>
      </w:r>
    </w:p>
    <w:p w14:paraId="2DB6720A" w14:textId="100AAE25" w:rsidR="00B050AF" w:rsidRDefault="00B050AF" w:rsidP="00B050AF">
      <w:pPr>
        <w:pStyle w:val="Code"/>
      </w:pPr>
      <w:r>
        <w:t xml:space="preserve">        "level": "note",</w:t>
      </w:r>
    </w:p>
    <w:p w14:paraId="7BF3AE72" w14:textId="77777777" w:rsidR="00B050AF" w:rsidRDefault="00B050AF" w:rsidP="00B050AF">
      <w:pPr>
        <w:pStyle w:val="Code"/>
      </w:pPr>
      <w:r>
        <w:t xml:space="preserve">        "message": "Consider using 'nameof(start)' instead of hard-coding</w:t>
      </w:r>
    </w:p>
    <w:p w14:paraId="4B41C233" w14:textId="29F189E4" w:rsidR="00B050AF" w:rsidRDefault="00B050AF" w:rsidP="00B050AF">
      <w:pPr>
        <w:pStyle w:val="Code"/>
      </w:pPr>
      <w:r>
        <w:t xml:space="preserve">                   the parameter name '</w:t>
      </w:r>
      <w:proofErr w:type="gramStart"/>
      <w:r>
        <w:t>start</w:t>
      </w:r>
      <w:proofErr w:type="gramEnd"/>
      <w:r>
        <w:t>'."</w:t>
      </w:r>
    </w:p>
    <w:p w14:paraId="34C3ECD4" w14:textId="1B48D80A" w:rsidR="00B050AF" w:rsidRDefault="00B050AF" w:rsidP="00B050AF">
      <w:pPr>
        <w:pStyle w:val="Code"/>
      </w:pPr>
      <w:r>
        <w:t xml:space="preserve">        "locations": [</w:t>
      </w:r>
    </w:p>
    <w:p w14:paraId="5B6153BC" w14:textId="29322B44" w:rsidR="00B050AF" w:rsidRDefault="00B050AF" w:rsidP="00B050AF">
      <w:pPr>
        <w:pStyle w:val="Code"/>
      </w:pPr>
      <w:r>
        <w:t xml:space="preserve">            {</w:t>
      </w:r>
    </w:p>
    <w:p w14:paraId="3FD64184" w14:textId="783466D5" w:rsidR="00B050AF" w:rsidRDefault="00B050AF" w:rsidP="00B050AF">
      <w:pPr>
        <w:pStyle w:val="Code"/>
      </w:pPr>
      <w:r>
        <w:t xml:space="preserve">                "analysisTarget": {</w:t>
      </w:r>
    </w:p>
    <w:p w14:paraId="199C4636" w14:textId="710527D6" w:rsidR="00B050AF" w:rsidRDefault="00B050AF" w:rsidP="00B050AF">
      <w:pPr>
        <w:pStyle w:val="Code"/>
      </w:pPr>
      <w:r>
        <w:t xml:space="preserve">                    "uri": "file:///C:/code/a.cs",</w:t>
      </w:r>
    </w:p>
    <w:p w14:paraId="1B3E569E" w14:textId="38FB4725" w:rsidR="00B050AF" w:rsidRDefault="00B050AF" w:rsidP="00B050AF">
      <w:pPr>
        <w:pStyle w:val="Code"/>
      </w:pPr>
      <w:r>
        <w:t xml:space="preserve">                    "region": {</w:t>
      </w:r>
    </w:p>
    <w:p w14:paraId="418DAC70" w14:textId="0D8E8CFC" w:rsidR="00B050AF" w:rsidRDefault="00B050AF" w:rsidP="00B050AF">
      <w:pPr>
        <w:pStyle w:val="Code"/>
      </w:pPr>
      <w:r>
        <w:t xml:space="preserve">                        "startLine": 6</w:t>
      </w:r>
    </w:p>
    <w:p w14:paraId="731D11A3" w14:textId="48B5BCED" w:rsidR="00B050AF" w:rsidRDefault="00B050AF" w:rsidP="00B050AF">
      <w:pPr>
        <w:pStyle w:val="Code"/>
      </w:pPr>
      <w:r>
        <w:t xml:space="preserve">                    }</w:t>
      </w:r>
    </w:p>
    <w:p w14:paraId="3D3A88F6" w14:textId="18AA7526" w:rsidR="00B050AF" w:rsidRDefault="00B050AF" w:rsidP="00B050AF">
      <w:pPr>
        <w:pStyle w:val="Code"/>
      </w:pPr>
      <w:r>
        <w:t xml:space="preserve">                }</w:t>
      </w:r>
    </w:p>
    <w:p w14:paraId="09A50AD4" w14:textId="0DA6C61C" w:rsidR="00B050AF" w:rsidRDefault="00B050AF" w:rsidP="00B050AF">
      <w:pPr>
        <w:pStyle w:val="Code"/>
      </w:pPr>
      <w:r>
        <w:t xml:space="preserve">            }</w:t>
      </w:r>
    </w:p>
    <w:p w14:paraId="1B9D291B" w14:textId="459532DF" w:rsidR="00B050AF" w:rsidRDefault="00B050AF" w:rsidP="00B050AF">
      <w:pPr>
        <w:pStyle w:val="Code"/>
      </w:pPr>
      <w:r>
        <w:t xml:space="preserve">        ]</w:t>
      </w:r>
    </w:p>
    <w:p w14:paraId="773EAC39" w14:textId="0404D625" w:rsidR="00B050AF" w:rsidRDefault="00B050AF" w:rsidP="00B050AF">
      <w:pPr>
        <w:pStyle w:val="Code"/>
      </w:pPr>
      <w:r>
        <w:t xml:space="preserve">    }</w:t>
      </w:r>
    </w:p>
    <w:p w14:paraId="5BEA13E9" w14:textId="51981B01" w:rsidR="00B050AF" w:rsidRDefault="00B050AF" w:rsidP="00B050AF">
      <w:pPr>
        <w:pStyle w:val="Code"/>
      </w:pPr>
      <w:r>
        <w:t>]</w:t>
      </w:r>
    </w:p>
    <w:p w14:paraId="5350D9FE" w14:textId="1D38EFE9"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B050AF">
      <w:pPr>
        <w:pStyle w:val="Code"/>
      </w:pPr>
      <w:r>
        <w:t>"results": [</w:t>
      </w:r>
    </w:p>
    <w:p w14:paraId="340362F6" w14:textId="77777777" w:rsidR="00B050AF" w:rsidRDefault="00B050AF" w:rsidP="00B050AF">
      <w:pPr>
        <w:pStyle w:val="Code"/>
      </w:pPr>
      <w:r>
        <w:t xml:space="preserve">    {</w:t>
      </w:r>
    </w:p>
    <w:p w14:paraId="00F856D4" w14:textId="77777777" w:rsidR="00B050AF" w:rsidRDefault="00B050AF" w:rsidP="00B050AF">
      <w:pPr>
        <w:pStyle w:val="Code"/>
      </w:pPr>
      <w:r>
        <w:t xml:space="preserve">        "ruleId": "ABC0003",</w:t>
      </w:r>
    </w:p>
    <w:p w14:paraId="5227C63A" w14:textId="77777777" w:rsidR="00B050AF" w:rsidRDefault="00B050AF" w:rsidP="00B050AF">
      <w:pPr>
        <w:pStyle w:val="Code"/>
      </w:pPr>
      <w:r>
        <w:t xml:space="preserve">        "level": "note",</w:t>
      </w:r>
    </w:p>
    <w:p w14:paraId="5AEC7649" w14:textId="77777777" w:rsidR="00B050AF" w:rsidRDefault="00B050AF" w:rsidP="00B050AF">
      <w:pPr>
        <w:pStyle w:val="Code"/>
      </w:pPr>
      <w:r>
        <w:t xml:space="preserve">        "message": "A new version of rule ABC0001 is available."</w:t>
      </w:r>
    </w:p>
    <w:p w14:paraId="3C82C44F" w14:textId="77777777" w:rsidR="00B050AF" w:rsidRDefault="00B050AF" w:rsidP="00B050AF">
      <w:pPr>
        <w:pStyle w:val="Code"/>
      </w:pPr>
      <w:r>
        <w:t xml:space="preserve">    }</w:t>
      </w:r>
    </w:p>
    <w:p w14:paraId="2C588BDF" w14:textId="2F954610" w:rsidR="00B050AF" w:rsidRDefault="00B050AF" w:rsidP="00B050AF">
      <w:pPr>
        <w:pStyle w:val="Code"/>
      </w:pPr>
      <w:r>
        <w:lastRenderedPageBreak/>
        <w:t>]</w:t>
      </w:r>
    </w:p>
    <w:p w14:paraId="0CADA44A" w14:textId="5CE444D0" w:rsidR="00B050AF" w:rsidRDefault="00B050AF" w:rsidP="00B050AF">
      <w:pPr>
        <w:pStyle w:val="Note"/>
      </w:pPr>
      <w:r>
        <w:t xml:space="preserve">EXAMPLE 4: </w:t>
      </w:r>
      <w:r w:rsidRPr="00B050AF">
        <w:t>In this example, the tool reports information that is not related to any particular rule, and is not an observation about the code.</w:t>
      </w:r>
    </w:p>
    <w:p w14:paraId="218DE56C" w14:textId="77777777" w:rsidR="00B050AF" w:rsidRDefault="00B050AF" w:rsidP="00B050AF">
      <w:pPr>
        <w:pStyle w:val="Code"/>
      </w:pPr>
      <w:r>
        <w:t>"results": [</w:t>
      </w:r>
    </w:p>
    <w:p w14:paraId="5BA722B2" w14:textId="77777777" w:rsidR="00B050AF" w:rsidRDefault="00B050AF" w:rsidP="00B050AF">
      <w:pPr>
        <w:pStyle w:val="Code"/>
      </w:pPr>
      <w:r>
        <w:t xml:space="preserve">    {</w:t>
      </w:r>
    </w:p>
    <w:p w14:paraId="35EAE4ED" w14:textId="77777777" w:rsidR="00B050AF" w:rsidRDefault="00B050AF" w:rsidP="00B050AF">
      <w:pPr>
        <w:pStyle w:val="Code"/>
      </w:pPr>
      <w:r>
        <w:t xml:space="preserve">        "level": "note",</w:t>
      </w:r>
    </w:p>
    <w:p w14:paraId="0F5D1EE8" w14:textId="77777777" w:rsidR="00B050AF" w:rsidRDefault="00B050AF" w:rsidP="00B050AF">
      <w:pPr>
        <w:pStyle w:val="Code"/>
      </w:pPr>
      <w:r>
        <w:t xml:space="preserve">        "message": "Version 11.0 of SuperLint is now available."</w:t>
      </w:r>
    </w:p>
    <w:p w14:paraId="027776B6" w14:textId="77777777" w:rsidR="00B050AF" w:rsidRDefault="00B050AF" w:rsidP="00B050AF">
      <w:pPr>
        <w:pStyle w:val="Code"/>
      </w:pPr>
      <w:r>
        <w:t xml:space="preserve">    }</w:t>
      </w:r>
    </w:p>
    <w:p w14:paraId="3C30C923" w14:textId="132E3C14" w:rsidR="00B050AF" w:rsidRDefault="00B050AF" w:rsidP="00B050AF">
      <w:pPr>
        <w:pStyle w:val="Code"/>
      </w:pPr>
      <w:r>
        <w:t>]</w:t>
      </w:r>
    </w:p>
    <w:p w14:paraId="6FC389C1" w14:textId="2CD73C90"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considered to be the value of the </w:t>
      </w:r>
      <w:r w:rsidRPr="00B050AF">
        <w:rPr>
          <w:rStyle w:val="CODEtemp"/>
        </w:rPr>
        <w:t>defaultLevel</w:t>
      </w:r>
      <w:r w:rsidRPr="00B050AF">
        <w:t xml:space="preserve"> property (§</w:t>
      </w:r>
      <w:r>
        <w:fldChar w:fldCharType="begin"/>
      </w:r>
      <w:r>
        <w:instrText xml:space="preserve"> REF _Ref493425609 \r \h </w:instrText>
      </w:r>
      <w:r>
        <w:fldChar w:fldCharType="separate"/>
      </w:r>
      <w:r w:rsidR="00BE1BB3">
        <w:t>3.29.8</w:t>
      </w:r>
      <w:r>
        <w:fldChar w:fldCharType="end"/>
      </w:r>
      <w:r w:rsidRPr="00B050AF">
        <w:t xml:space="preserve">) of the </w:t>
      </w:r>
      <w:r w:rsidRPr="00B050AF">
        <w:rPr>
          <w:rStyle w:val="CODEtemp"/>
        </w:rPr>
        <w:t>rule</w:t>
      </w:r>
      <w:r w:rsidRPr="00B050AF">
        <w:t xml:space="preserve"> object</w:t>
      </w:r>
      <w:r>
        <w:t xml:space="preserve"> (</w:t>
      </w:r>
      <w:r w:rsidRPr="00B050AF">
        <w:t>§</w:t>
      </w:r>
      <w:r>
        <w:fldChar w:fldCharType="begin"/>
      </w:r>
      <w:r>
        <w:instrText xml:space="preserve"> REF _Ref493407996 \r \h </w:instrText>
      </w:r>
      <w:r>
        <w:fldChar w:fldCharType="separate"/>
      </w:r>
      <w:r w:rsidR="00BE1BB3">
        <w:t>3.29</w:t>
      </w:r>
      <w:r>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BE1BB3">
        <w:t>3.18.2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BE1BB3">
        <w:t>3.18.3</w:t>
      </w:r>
      <w:r>
        <w:fldChar w:fldCharType="end"/>
      </w:r>
      <w:r w:rsidRPr="00B050AF">
        <w:t>).</w:t>
      </w:r>
    </w:p>
    <w:p w14:paraId="5E554133" w14:textId="65265CD0"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BE1BB3">
        <w:t>3.12</w:t>
      </w:r>
      <w:r>
        <w:fldChar w:fldCharType="end"/>
      </w:r>
      <w:r w:rsidRPr="003810C0">
        <w:t xml:space="preserve">) containing this result does not include a </w:t>
      </w:r>
      <w:r w:rsidRPr="003810C0">
        <w:rPr>
          <w:rStyle w:val="CODEtemp"/>
        </w:rPr>
        <w:t>rules</w:t>
      </w:r>
      <w:r w:rsidRPr="003810C0">
        <w:t xml:space="preserve"> property (§</w:t>
      </w:r>
      <w:r>
        <w:fldChar w:fldCharType="begin"/>
      </w:r>
      <w:r>
        <w:instrText xml:space="preserve"> REF _Ref493404878 \r \h </w:instrText>
      </w:r>
      <w:r>
        <w:fldChar w:fldCharType="separate"/>
      </w:r>
      <w:r w:rsidR="00BE1BB3">
        <w:t>3.12.15</w:t>
      </w:r>
      <w:r>
        <w:fldChar w:fldCharType="end"/>
      </w:r>
      <w:r w:rsidRPr="003810C0">
        <w:t xml:space="preserve">), or if the </w:t>
      </w:r>
      <w:r w:rsidRPr="003810C0">
        <w:rPr>
          <w:rStyle w:val="CODEtemp"/>
        </w:rPr>
        <w:t>run.rules</w:t>
      </w:r>
      <w:r w:rsidRPr="003810C0">
        <w:t xml:space="preserve"> property does not specify information for the rule associated with this result, or if the </w:t>
      </w:r>
      <w:r w:rsidRPr="003810C0">
        <w:rPr>
          <w:rStyle w:val="CODEtemp"/>
        </w:rPr>
        <w:t>rule</w:t>
      </w:r>
      <w:r w:rsidRPr="003810C0">
        <w:t xml:space="preserve"> object associated with this result does not specify a </w:t>
      </w:r>
      <w:r w:rsidRPr="003810C0">
        <w:rPr>
          <w:rStyle w:val="CODEtemp"/>
        </w:rPr>
        <w:t>defaultLevel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considered to be </w:t>
      </w:r>
      <w:r w:rsidRPr="003810C0">
        <w:rPr>
          <w:rStyle w:val="CODEtemp"/>
        </w:rPr>
        <w:t>"warning"</w:t>
      </w:r>
      <w:r w:rsidRPr="003810C0">
        <w:t>.</w:t>
      </w:r>
    </w:p>
    <w:p w14:paraId="2421ECC9" w14:textId="51C20FA3" w:rsidR="00401BB5" w:rsidRDefault="00401BB5" w:rsidP="00401BB5">
      <w:pPr>
        <w:pStyle w:val="Heading3"/>
      </w:pPr>
      <w:bookmarkStart w:id="247" w:name="_Ref493426628"/>
      <w:bookmarkStart w:id="248" w:name="_Toc506816586"/>
      <w:r>
        <w:t>message property</w:t>
      </w:r>
      <w:bookmarkEnd w:id="247"/>
      <w:bookmarkEnd w:id="248"/>
    </w:p>
    <w:p w14:paraId="1CDEBD81" w14:textId="1DCE42F7" w:rsidR="003810C0" w:rsidRDefault="00B10DFC" w:rsidP="003810C0">
      <w:r w:rsidRPr="00B10DFC">
        <w:t xml:space="preserve">A </w:t>
      </w:r>
      <w:r w:rsidRPr="00B10DFC">
        <w:rPr>
          <w:rStyle w:val="CODEtemp"/>
        </w:rPr>
        <w:t>result</w:t>
      </w:r>
      <w:r w:rsidRPr="00B10DFC">
        <w:t xml:space="preserve"> object</w:t>
      </w:r>
      <w:r w:rsidR="00DE7AAC">
        <w:t xml:space="preserve"> either</w:t>
      </w:r>
      <w:r w:rsidRPr="00B10DFC">
        <w:t xml:space="preserve"> </w:t>
      </w:r>
      <w:r w:rsidRPr="00B10DFC">
        <w:rPr>
          <w:b/>
        </w:rPr>
        <w:t>SHALL</w:t>
      </w:r>
      <w:r w:rsidRPr="00B10DFC">
        <w:t xml:space="preserve"> </w:t>
      </w:r>
      <w:r w:rsidR="00DE7AAC">
        <w:t xml:space="preserve">or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string </w:t>
      </w:r>
      <w:r w:rsidR="001B4C41">
        <w:t>containing a plain text message (</w:t>
      </w:r>
      <w:r w:rsidR="00E55AD3" w:rsidRPr="00B31516">
        <w:t>§</w:t>
      </w:r>
      <w:r w:rsidR="00E55AD3">
        <w:fldChar w:fldCharType="begin"/>
      </w:r>
      <w:r w:rsidR="00E55AD3">
        <w:instrText xml:space="preserve"> REF _Ref503354593 \r \h </w:instrText>
      </w:r>
      <w:r w:rsidR="00E55AD3">
        <w:fldChar w:fldCharType="separate"/>
      </w:r>
      <w:r w:rsidR="00BE1BB3">
        <w:t>3.10.2</w:t>
      </w:r>
      <w:r w:rsidR="00E55AD3">
        <w:fldChar w:fldCharType="end"/>
      </w:r>
      <w:r w:rsidR="001B4C41">
        <w:t xml:space="preserve">) </w:t>
      </w:r>
      <w:r w:rsidRPr="00B10DFC">
        <w:t>that describes the result.</w:t>
      </w:r>
      <w:bookmarkStart w:id="249" w:name="_Hlk497739018"/>
      <w:r w:rsidR="00DE7AAC" w:rsidRPr="00DE7AAC">
        <w:t xml:space="preserve"> </w:t>
      </w:r>
      <w:r w:rsidR="00DE7AAC" w:rsidRPr="00B31516">
        <w:t xml:space="preserve">If the </w:t>
      </w:r>
      <w:r w:rsidR="00E55AD3">
        <w:rPr>
          <w:rStyle w:val="CODEtemp"/>
        </w:rPr>
        <w:t>templated</w:t>
      </w:r>
      <w:r w:rsidR="00DE7AAC" w:rsidRPr="00B31516">
        <w:rPr>
          <w:rStyle w:val="CODEtemp"/>
        </w:rPr>
        <w:t>Message</w:t>
      </w:r>
      <w:r w:rsidR="00DE7AAC" w:rsidRPr="00B31516">
        <w:t xml:space="preserve"> property (§</w:t>
      </w:r>
      <w:r w:rsidR="00E55AD3">
        <w:fldChar w:fldCharType="begin"/>
      </w:r>
      <w:r w:rsidR="00E55AD3">
        <w:instrText xml:space="preserve"> REF _Ref503355981 \r \h </w:instrText>
      </w:r>
      <w:r w:rsidR="00E55AD3">
        <w:fldChar w:fldCharType="separate"/>
      </w:r>
      <w:r w:rsidR="00BE1BB3">
        <w:t>3.18.7</w:t>
      </w:r>
      <w:r w:rsidR="00E55AD3">
        <w:fldChar w:fldCharType="end"/>
      </w:r>
      <w:r w:rsidR="00DE7AAC">
        <w:t>) is ab</w:t>
      </w:r>
      <w:r w:rsidR="00DE7AAC" w:rsidRPr="00B31516">
        <w:t>sent</w:t>
      </w:r>
      <w:r w:rsidR="00DE7AAC">
        <w:t xml:space="preserve">, the </w:t>
      </w:r>
      <w:r w:rsidR="00DE7AAC" w:rsidRPr="001C2F91">
        <w:rPr>
          <w:rStyle w:val="CODEtemp"/>
        </w:rPr>
        <w:t>message</w:t>
      </w:r>
      <w:r w:rsidR="00DE7AAC">
        <w:t xml:space="preserve"> property </w:t>
      </w:r>
      <w:r w:rsidR="00DE7AAC">
        <w:rPr>
          <w:b/>
        </w:rPr>
        <w:t>SHALL</w:t>
      </w:r>
      <w:r w:rsidR="00DE7AAC">
        <w:t xml:space="preserve"> be present; otherwise the </w:t>
      </w:r>
      <w:r w:rsidR="00DE7AAC" w:rsidRPr="001C2F91">
        <w:rPr>
          <w:rStyle w:val="CODEtemp"/>
        </w:rPr>
        <w:t>message</w:t>
      </w:r>
      <w:r w:rsidR="00DE7AAC">
        <w:t xml:space="preserve"> property </w:t>
      </w:r>
      <w:r w:rsidR="00DE7AAC">
        <w:rPr>
          <w:b/>
        </w:rPr>
        <w:t>MAY</w:t>
      </w:r>
      <w:r w:rsidR="00DE7AAC" w:rsidRPr="00B31516">
        <w:t xml:space="preserve"> be </w:t>
      </w:r>
      <w:r w:rsidR="00DE7AAC">
        <w:t>present</w:t>
      </w:r>
      <w:r w:rsidR="00DE7AAC" w:rsidRPr="00B31516">
        <w:t>.</w:t>
      </w:r>
      <w:r w:rsidR="00DE7AAC">
        <w:t xml:space="preserve"> If both the </w:t>
      </w:r>
      <w:r w:rsidR="00DE7AAC" w:rsidRPr="002149AF">
        <w:rPr>
          <w:rStyle w:val="CODEtemp"/>
        </w:rPr>
        <w:t>message</w:t>
      </w:r>
      <w:r w:rsidR="00DE7AAC">
        <w:t xml:space="preserve"> property and the </w:t>
      </w:r>
      <w:r w:rsidR="00E55AD3">
        <w:rPr>
          <w:rStyle w:val="CODEtemp"/>
        </w:rPr>
        <w:t>templated</w:t>
      </w:r>
      <w:r w:rsidR="00DE7AAC" w:rsidRPr="002149AF">
        <w:rPr>
          <w:rStyle w:val="CODEtemp"/>
        </w:rPr>
        <w:t>Message</w:t>
      </w:r>
      <w:r w:rsidR="00DE7AAC">
        <w:t xml:space="preserve"> property are present, the string that results from constructing a </w:t>
      </w:r>
      <w:r w:rsidR="00E55AD3">
        <w:t xml:space="preserve">plain text </w:t>
      </w:r>
      <w:r w:rsidR="00DE7AAC">
        <w:t xml:space="preserve">message from the </w:t>
      </w:r>
      <w:r w:rsidR="00E55AD3">
        <w:rPr>
          <w:rStyle w:val="CODEtemp"/>
        </w:rPr>
        <w:t>templated</w:t>
      </w:r>
      <w:r w:rsidR="00DE7AAC" w:rsidRPr="002149AF">
        <w:rPr>
          <w:rStyle w:val="CODEtemp"/>
        </w:rPr>
        <w:t>Message</w:t>
      </w:r>
      <w:r w:rsidR="00DE7AAC">
        <w:t xml:space="preserve"> </w:t>
      </w:r>
      <w:r w:rsidR="00DE7AAC" w:rsidRPr="002149AF">
        <w:t xml:space="preserve">property </w:t>
      </w:r>
      <w:r w:rsidR="00DE7AAC" w:rsidRPr="002149AF">
        <w:rPr>
          <w:b/>
        </w:rPr>
        <w:t>SHALL</w:t>
      </w:r>
      <w:r w:rsidR="00DE7AAC">
        <w:t xml:space="preserve"> be identical to the value of the </w:t>
      </w:r>
      <w:r w:rsidR="00DE7AAC" w:rsidRPr="002149AF">
        <w:rPr>
          <w:rStyle w:val="CODEtemp"/>
        </w:rPr>
        <w:t>message</w:t>
      </w:r>
      <w:bookmarkEnd w:id="249"/>
      <w:r w:rsidR="00DE7AAC">
        <w:t xml:space="preserve"> property.</w:t>
      </w:r>
    </w:p>
    <w:p w14:paraId="2544155E" w14:textId="4B1397BE"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conform to the guidelines for </w:t>
      </w:r>
      <w:r w:rsidR="00E55AD3">
        <w:t xml:space="preserve">plain text </w:t>
      </w:r>
      <w:r w:rsidRPr="00AD1298">
        <w:t>message properties (§</w:t>
      </w:r>
      <w:r w:rsidR="00E55AD3">
        <w:fldChar w:fldCharType="begin"/>
      </w:r>
      <w:r w:rsidR="00E55AD3">
        <w:instrText xml:space="preserve"> REF _Ref503354593 \r \h </w:instrText>
      </w:r>
      <w:r w:rsidR="00E55AD3">
        <w:fldChar w:fldCharType="separate"/>
      </w:r>
      <w:r w:rsidR="00BE1BB3">
        <w:t>3.10.2</w:t>
      </w:r>
      <w:r w:rsidR="00E55AD3">
        <w:fldChar w:fldCharType="end"/>
      </w:r>
      <w:r w:rsidRPr="00AD1298">
        <w:t>).</w:t>
      </w:r>
    </w:p>
    <w:p w14:paraId="28ADB01D" w14:textId="71BF96D2"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 </w:t>
      </w:r>
      <w:r w:rsidRPr="00AD1298">
        <w:rPr>
          <w:rStyle w:val="CODEtemp"/>
        </w:rPr>
        <w:t>message</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8651CE">
      <w:pPr>
        <w:pStyle w:val="ListParagraph"/>
        <w:numPr>
          <w:ilvl w:val="0"/>
          <w:numId w:val="11"/>
        </w:numPr>
      </w:pPr>
      <w:r w:rsidRPr="00AD1298">
        <w:t>Information sufficient to identify the analysis target, and the location within the target where the problem occurred.</w:t>
      </w:r>
    </w:p>
    <w:p w14:paraId="46AAFA7C" w14:textId="64B08636" w:rsidR="00AD1298" w:rsidRDefault="00AD1298" w:rsidP="008651CE">
      <w:pPr>
        <w:pStyle w:val="ListParagraph"/>
        <w:numPr>
          <w:ilvl w:val="0"/>
          <w:numId w:val="11"/>
        </w:numPr>
      </w:pPr>
      <w:r w:rsidRPr="00AD1298">
        <w:t>The condition within the analysis target that led to the problem being reported.</w:t>
      </w:r>
    </w:p>
    <w:p w14:paraId="6319B290" w14:textId="5E84007C" w:rsidR="00AD1298" w:rsidRDefault="00AD1298" w:rsidP="008651CE">
      <w:pPr>
        <w:pStyle w:val="ListParagraph"/>
        <w:numPr>
          <w:ilvl w:val="0"/>
          <w:numId w:val="11"/>
        </w:numPr>
      </w:pPr>
      <w:r w:rsidRPr="00AD1298">
        <w:t>The risks potentially associated with not fixing the problem.</w:t>
      </w:r>
    </w:p>
    <w:p w14:paraId="091385E4" w14:textId="55F59EAB" w:rsidR="00AD1298" w:rsidRDefault="00A620C3" w:rsidP="008651CE">
      <w:pPr>
        <w:pStyle w:val="ListParagraph"/>
        <w:numPr>
          <w:ilvl w:val="0"/>
          <w:numId w:val="11"/>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A620C3">
      <w:pPr>
        <w:pStyle w:val="Code"/>
      </w:pPr>
      <w:r>
        <w:t>"results": [</w:t>
      </w:r>
    </w:p>
    <w:p w14:paraId="05D1686A" w14:textId="0369C731" w:rsidR="00A620C3" w:rsidRDefault="00A620C3" w:rsidP="00A620C3">
      <w:pPr>
        <w:pStyle w:val="Code"/>
      </w:pPr>
      <w:r>
        <w:t xml:space="preserve">    {</w:t>
      </w:r>
    </w:p>
    <w:p w14:paraId="3B897DA6" w14:textId="77777777" w:rsidR="006F467D" w:rsidRDefault="00A620C3" w:rsidP="00A620C3">
      <w:pPr>
        <w:pStyle w:val="Code"/>
      </w:pPr>
      <w:r>
        <w:t xml:space="preserve">        "message": "Deleting member 'x' of variable 'y' may compromise</w:t>
      </w:r>
    </w:p>
    <w:p w14:paraId="45AA3D10" w14:textId="77777777" w:rsidR="006F467D" w:rsidRDefault="006F467D" w:rsidP="00A620C3">
      <w:pPr>
        <w:pStyle w:val="Code"/>
      </w:pPr>
      <w:r>
        <w:t xml:space="preserve">                   </w:t>
      </w:r>
      <w:r w:rsidR="00A620C3">
        <w:t>performance on subsequent accesses</w:t>
      </w:r>
      <w:r>
        <w:t xml:space="preserve"> of 'y'. Consider</w:t>
      </w:r>
    </w:p>
    <w:p w14:paraId="49F19506" w14:textId="77777777" w:rsidR="006F467D" w:rsidRDefault="006F467D" w:rsidP="00A620C3">
      <w:pPr>
        <w:pStyle w:val="Code"/>
      </w:pPr>
      <w:r>
        <w:t xml:space="preserve">                   </w:t>
      </w:r>
      <w:r w:rsidR="00A620C3">
        <w:t>setting object member '</w:t>
      </w:r>
      <w:r>
        <w:t>x' to null instead, unless this</w:t>
      </w:r>
    </w:p>
    <w:p w14:paraId="6DB6004C" w14:textId="77777777" w:rsidR="006F467D" w:rsidRDefault="006F467D" w:rsidP="00A620C3">
      <w:pPr>
        <w:pStyle w:val="Code"/>
      </w:pPr>
      <w:r>
        <w:t xml:space="preserve">                   </w:t>
      </w:r>
      <w:r w:rsidR="00A620C3">
        <w:t>object is a dictionary</w:t>
      </w:r>
      <w:r>
        <w:t xml:space="preserve"> </w:t>
      </w:r>
      <w:r w:rsidR="00A620C3">
        <w:t>or</w:t>
      </w:r>
      <w:r>
        <w:t xml:space="preserve"> if runtime semantics otherwise</w:t>
      </w:r>
    </w:p>
    <w:p w14:paraId="6BCAB0CE" w14:textId="77777777" w:rsidR="006F467D" w:rsidRDefault="006F467D" w:rsidP="00A620C3">
      <w:pPr>
        <w:pStyle w:val="Code"/>
      </w:pPr>
      <w:r>
        <w:t xml:space="preserve">                   </w:t>
      </w:r>
      <w:r w:rsidR="00A620C3">
        <w:t>dictate that the existence of a null member is distinct</w:t>
      </w:r>
    </w:p>
    <w:p w14:paraId="3B232A0A" w14:textId="77777777" w:rsidR="006F467D" w:rsidRDefault="006F467D" w:rsidP="00A620C3">
      <w:pPr>
        <w:pStyle w:val="Code"/>
      </w:pPr>
      <w:r>
        <w:t xml:space="preserve">                   </w:t>
      </w:r>
      <w:r w:rsidR="00A620C3">
        <w:t>from one that is not pre</w:t>
      </w:r>
      <w:r>
        <w:t>sent at all. This violation can</w:t>
      </w:r>
    </w:p>
    <w:p w14:paraId="0C0B512F" w14:textId="19960F39" w:rsidR="00A620C3" w:rsidRDefault="006F467D" w:rsidP="00A620C3">
      <w:pPr>
        <w:pStyle w:val="Code"/>
      </w:pPr>
      <w:r>
        <w:t xml:space="preserve">                   </w:t>
      </w:r>
      <w:proofErr w:type="gramStart"/>
      <w:r w:rsidR="00A620C3">
        <w:t>also</w:t>
      </w:r>
      <w:proofErr w:type="gramEnd"/>
      <w:r w:rsidR="00A620C3">
        <w:t xml:space="preserve"> be ignored for infrequently</w:t>
      </w:r>
      <w:r>
        <w:t xml:space="preserve"> </w:t>
      </w:r>
      <w:r w:rsidR="00A620C3">
        <w:t>called code paths."</w:t>
      </w:r>
    </w:p>
    <w:p w14:paraId="02EDD614" w14:textId="4EC23BFB" w:rsidR="00A620C3" w:rsidRDefault="00A620C3" w:rsidP="00A620C3">
      <w:pPr>
        <w:pStyle w:val="Code"/>
      </w:pPr>
      <w:r>
        <w:t xml:space="preserve">    }</w:t>
      </w:r>
    </w:p>
    <w:p w14:paraId="07D899D9" w14:textId="447822B9" w:rsidR="00A620C3" w:rsidRPr="00A620C3" w:rsidRDefault="00A620C3" w:rsidP="00A620C3">
      <w:pPr>
        <w:pStyle w:val="Code"/>
      </w:pPr>
      <w:r>
        <w:t>]</w:t>
      </w:r>
    </w:p>
    <w:p w14:paraId="42CF3C7F" w14:textId="7ACE8F05" w:rsidR="00E55AD3" w:rsidRDefault="00E55AD3" w:rsidP="00401BB5">
      <w:pPr>
        <w:pStyle w:val="Heading3"/>
      </w:pPr>
      <w:bookmarkStart w:id="250" w:name="_Ref503356941"/>
      <w:bookmarkStart w:id="251" w:name="_Toc506816587"/>
      <w:bookmarkStart w:id="252" w:name="_Ref499727631"/>
      <w:r>
        <w:lastRenderedPageBreak/>
        <w:t>richMessage property</w:t>
      </w:r>
      <w:bookmarkEnd w:id="250"/>
      <w:bookmarkEnd w:id="251"/>
    </w:p>
    <w:p w14:paraId="0354BDFE" w14:textId="336ACE94" w:rsidR="00E55AD3" w:rsidRDefault="00E55AD3" w:rsidP="00E55AD3">
      <w:r>
        <w:t xml:space="preserve">If a </w:t>
      </w:r>
      <w:r>
        <w:rPr>
          <w:rStyle w:val="CODEtemp"/>
        </w:rPr>
        <w:t>result</w:t>
      </w:r>
      <w:r>
        <w:t xml:space="preserve"> object contains a </w:t>
      </w:r>
      <w:r>
        <w:rPr>
          <w:rStyle w:val="CODEtemp"/>
        </w:rPr>
        <w:t>message</w:t>
      </w:r>
      <w:r>
        <w:t xml:space="preserve"> property (§</w:t>
      </w:r>
      <w:r>
        <w:fldChar w:fldCharType="begin"/>
      </w:r>
      <w:r>
        <w:instrText xml:space="preserve"> REF _Ref493426628 \r \h </w:instrText>
      </w:r>
      <w:r>
        <w:fldChar w:fldCharType="separate"/>
      </w:r>
      <w:r w:rsidR="00BE1BB3">
        <w:t>3.18.5</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E1BB3">
        <w:t>3.10.3</w:t>
      </w:r>
      <w:r>
        <w:fldChar w:fldCharType="end"/>
      </w:r>
      <w:r>
        <w:t>) that describes the result.</w:t>
      </w:r>
    </w:p>
    <w:p w14:paraId="6151B377" w14:textId="4694D03A" w:rsidR="00E55AD3" w:rsidRPr="00E55AD3" w:rsidRDefault="00E55AD3" w:rsidP="00E55AD3">
      <w:pPr>
        <w:spacing w:before="0" w:after="0"/>
        <w:rPr>
          <w:rFonts w:ascii="Times New Roman" w:hAnsi="Times New Roman"/>
          <w:sz w:val="24"/>
        </w:rPr>
      </w:pPr>
      <w:r>
        <w:t xml:space="preserve">All the guidance on the type of information the </w:t>
      </w:r>
      <w:r>
        <w:rPr>
          <w:rStyle w:val="CODEtemp"/>
        </w:rPr>
        <w:t>message</w:t>
      </w:r>
      <w:r>
        <w:t xml:space="preserve"> property should contain applies equally to the </w:t>
      </w:r>
      <w:r>
        <w:rPr>
          <w:rStyle w:val="CODEtemp"/>
        </w:rPr>
        <w:t>richMessage</w:t>
      </w:r>
      <w:r>
        <w:t xml:space="preserve"> property.</w:t>
      </w:r>
    </w:p>
    <w:p w14:paraId="3EC71345" w14:textId="53B711EE" w:rsidR="00401BB5" w:rsidRDefault="00E55AD3" w:rsidP="00401BB5">
      <w:pPr>
        <w:pStyle w:val="Heading3"/>
      </w:pPr>
      <w:bookmarkStart w:id="253" w:name="_Ref503355981"/>
      <w:bookmarkStart w:id="254" w:name="_Toc506816588"/>
      <w:r>
        <w:t>templated</w:t>
      </w:r>
      <w:r w:rsidR="00401BB5">
        <w:t>Message property</w:t>
      </w:r>
      <w:bookmarkEnd w:id="252"/>
      <w:bookmarkEnd w:id="253"/>
      <w:bookmarkEnd w:id="254"/>
    </w:p>
    <w:p w14:paraId="29801E2A" w14:textId="7200B074" w:rsidR="000B6674" w:rsidRDefault="00B31516" w:rsidP="006F467D">
      <w:r w:rsidRPr="00B31516">
        <w:t xml:space="preserve">A </w:t>
      </w:r>
      <w:r w:rsidRPr="00B31516">
        <w:rPr>
          <w:rStyle w:val="CODEtemp"/>
        </w:rPr>
        <w:t>result</w:t>
      </w:r>
      <w:r>
        <w:t xml:space="preserve"> object</w:t>
      </w:r>
      <w:r w:rsidR="0031494F">
        <w:t xml:space="preserve"> either </w:t>
      </w:r>
      <w:r w:rsidR="0031494F" w:rsidRPr="0031494F">
        <w:rPr>
          <w:b/>
        </w:rPr>
        <w:t>SHALL</w:t>
      </w:r>
      <w:r w:rsidR="0031494F">
        <w:t xml:space="preserve"> or</w:t>
      </w:r>
      <w:r>
        <w:t xml:space="preserve"> </w:t>
      </w:r>
      <w:r w:rsidRPr="00B31516">
        <w:rPr>
          <w:b/>
        </w:rPr>
        <w:t>MAY</w:t>
      </w:r>
      <w:r w:rsidRPr="00B31516">
        <w:t xml:space="preserve"> contain a property named </w:t>
      </w:r>
      <w:r w:rsidR="00EE6A00">
        <w:rPr>
          <w:rStyle w:val="CODEtemp"/>
        </w:rPr>
        <w:t>templ</w:t>
      </w:r>
      <w:r w:rsidRPr="00B31516">
        <w:rPr>
          <w:rStyle w:val="CODEtemp"/>
        </w:rPr>
        <w:t>atedMessage</w:t>
      </w:r>
      <w:r w:rsidRPr="00B31516">
        <w:t xml:space="preserve"> whose value is a </w:t>
      </w:r>
      <w:r w:rsidR="00EE6A00">
        <w:rPr>
          <w:rStyle w:val="CODEtemp"/>
        </w:rPr>
        <w:t>templa</w:t>
      </w:r>
      <w:r w:rsidRPr="00B31516">
        <w:rPr>
          <w:rStyle w:val="CODEtemp"/>
        </w:rPr>
        <w:t>tedMessage</w:t>
      </w:r>
      <w:r w:rsidRPr="00B31516">
        <w:t xml:space="preserve"> object (§</w:t>
      </w:r>
      <w:r>
        <w:fldChar w:fldCharType="begin"/>
      </w:r>
      <w:r>
        <w:instrText xml:space="preserve"> REF _Ref493426594 \r \h </w:instrText>
      </w:r>
      <w:r>
        <w:fldChar w:fldCharType="separate"/>
      </w:r>
      <w:r w:rsidR="00BE1BB3">
        <w:t>3.30</w:t>
      </w:r>
      <w:r>
        <w:fldChar w:fldCharType="end"/>
      </w:r>
      <w:r w:rsidRPr="00B31516">
        <w:t>) that can be used to construct a message that describes the result.</w:t>
      </w:r>
      <w:r w:rsidR="0031494F">
        <w:t xml:space="preserve"> </w:t>
      </w:r>
      <w:r w:rsidR="0031494F" w:rsidRPr="00B31516">
        <w:t xml:space="preserve">If the </w:t>
      </w:r>
      <w:r w:rsidR="0031494F">
        <w:rPr>
          <w:rStyle w:val="CODEtemp"/>
        </w:rPr>
        <w:t>m</w:t>
      </w:r>
      <w:r w:rsidR="0031494F" w:rsidRPr="00B31516">
        <w:rPr>
          <w:rStyle w:val="CODEtemp"/>
        </w:rPr>
        <w:t>essage</w:t>
      </w:r>
      <w:r w:rsidR="0031494F" w:rsidRPr="00B31516">
        <w:t xml:space="preserve"> property (§</w:t>
      </w:r>
      <w:r w:rsidR="00EE6A00">
        <w:fldChar w:fldCharType="begin"/>
      </w:r>
      <w:r w:rsidR="00EE6A00">
        <w:instrText xml:space="preserve"> REF _Ref493426628 \r \h </w:instrText>
      </w:r>
      <w:r w:rsidR="00EE6A00">
        <w:fldChar w:fldCharType="separate"/>
      </w:r>
      <w:r w:rsidR="00BE1BB3">
        <w:t>3.18.5</w:t>
      </w:r>
      <w:r w:rsidR="00EE6A00">
        <w:fldChar w:fldCharType="end"/>
      </w:r>
      <w:r w:rsidR="0031494F">
        <w:t>) is ab</w:t>
      </w:r>
      <w:r w:rsidR="0031494F" w:rsidRPr="00B31516">
        <w:t>sent</w:t>
      </w:r>
      <w:r w:rsidR="0031494F">
        <w:t xml:space="preserv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SHALL</w:t>
      </w:r>
      <w:r w:rsidR="0031494F">
        <w:t xml:space="preserve"> be present; otherwise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MAY</w:t>
      </w:r>
      <w:r w:rsidR="0031494F" w:rsidRPr="00B31516">
        <w:t xml:space="preserve"> be </w:t>
      </w:r>
      <w:r w:rsidR="0031494F">
        <w:t>present</w:t>
      </w:r>
      <w:r w:rsidR="0031494F" w:rsidRPr="00B31516">
        <w:t>.</w:t>
      </w:r>
    </w:p>
    <w:p w14:paraId="2A77A2FB" w14:textId="4B523557" w:rsidR="006F467D" w:rsidRDefault="0031494F" w:rsidP="006F467D">
      <w:r>
        <w:t xml:space="preserve">If both the </w:t>
      </w:r>
      <w:r w:rsidRPr="002149AF">
        <w:rPr>
          <w:rStyle w:val="CODEtemp"/>
        </w:rPr>
        <w:t>message</w:t>
      </w:r>
      <w:r>
        <w:t xml:space="preserve"> property and the </w:t>
      </w:r>
      <w:r w:rsidR="00EE6A00">
        <w:rPr>
          <w:rStyle w:val="CODEtemp"/>
        </w:rPr>
        <w:t>templated</w:t>
      </w:r>
      <w:r w:rsidRPr="002149AF">
        <w:rPr>
          <w:rStyle w:val="CODEtemp"/>
        </w:rPr>
        <w:t>Message</w:t>
      </w:r>
      <w:r>
        <w:t xml:space="preserve"> property are present, the string that results from constructing a message </w:t>
      </w:r>
      <w:r w:rsidR="00EE6A00">
        <w:t>by combining</w:t>
      </w:r>
      <w:r>
        <w:t xml:space="preserve"> the </w:t>
      </w:r>
      <w:r w:rsidR="00EE6A00">
        <w:rPr>
          <w:rStyle w:val="CODEtemp"/>
        </w:rPr>
        <w:t>templated</w:t>
      </w:r>
      <w:r w:rsidRPr="002149AF">
        <w:rPr>
          <w:rStyle w:val="CODEtemp"/>
        </w:rPr>
        <w:t>Message</w:t>
      </w:r>
      <w:r>
        <w:t xml:space="preserve"> property</w:t>
      </w:r>
      <w:r w:rsidR="00EE6A00">
        <w:t xml:space="preserve"> with the corresponding value in the </w:t>
      </w:r>
      <w:proofErr w:type="gramStart"/>
      <w:r w:rsidR="00EE6A00" w:rsidRPr="00EE6A00">
        <w:rPr>
          <w:rStyle w:val="CODEtemp"/>
        </w:rPr>
        <w:t>rule.messageTemplates</w:t>
      </w:r>
      <w:proofErr w:type="gramEnd"/>
      <w:r w:rsidR="00EE6A00">
        <w:t xml:space="preserve"> property (</w:t>
      </w:r>
      <w:r w:rsidR="00EE6A00" w:rsidRPr="00B31516">
        <w:t>§</w:t>
      </w:r>
      <w:r w:rsidR="000B6674">
        <w:fldChar w:fldCharType="begin"/>
      </w:r>
      <w:r w:rsidR="000B6674">
        <w:instrText xml:space="preserve"> REF _Ref493345139 \r \h </w:instrText>
      </w:r>
      <w:r w:rsidR="000B6674">
        <w:fldChar w:fldCharType="separate"/>
      </w:r>
      <w:r w:rsidR="00BE1BB3">
        <w:t>3.29.9</w:t>
      </w:r>
      <w:r w:rsidR="000B6674">
        <w:fldChar w:fldCharType="end"/>
      </w:r>
      <w:r w:rsidR="00EE6A00">
        <w:t>)</w:t>
      </w:r>
      <w:r>
        <w:t xml:space="preserve"> </w:t>
      </w:r>
      <w:r w:rsidRPr="00C275BC">
        <w:rPr>
          <w:b/>
        </w:rPr>
        <w:t>SHALL</w:t>
      </w:r>
      <w:r>
        <w:t xml:space="preserve"> be identical to the value of the </w:t>
      </w:r>
      <w:r w:rsidRPr="002149AF">
        <w:rPr>
          <w:rStyle w:val="CODEtemp"/>
        </w:rPr>
        <w:t>message</w:t>
      </w:r>
      <w:r>
        <w:t xml:space="preserve"> property.</w:t>
      </w:r>
    </w:p>
    <w:p w14:paraId="7D75FB7F" w14:textId="63A1367D" w:rsidR="000B6674" w:rsidRPr="00B64B1A" w:rsidRDefault="000B6674" w:rsidP="00B64B1A">
      <w:pPr>
        <w:spacing w:before="0" w:after="0"/>
        <w:rPr>
          <w:rFonts w:ascii="Times New Roman" w:hAnsi="Times New Roman"/>
          <w:sz w:val="24"/>
        </w:rPr>
      </w:pPr>
      <w:r>
        <w:t xml:space="preserve">Similarly, if both the </w:t>
      </w:r>
      <w:r>
        <w:rPr>
          <w:rStyle w:val="CODEtemp"/>
        </w:rPr>
        <w:t>richMessage</w:t>
      </w:r>
      <w:r>
        <w:t xml:space="preserve"> property (</w:t>
      </w:r>
      <w:bookmarkStart w:id="255" w:name="_Hlk502501222"/>
      <w:r>
        <w:t>§</w:t>
      </w:r>
      <w:bookmarkEnd w:id="255"/>
      <w:r>
        <w:fldChar w:fldCharType="begin"/>
      </w:r>
      <w:r>
        <w:instrText xml:space="preserve"> REF _Ref503356941 \r \h </w:instrText>
      </w:r>
      <w:r>
        <w:fldChar w:fldCharType="separate"/>
      </w:r>
      <w:r w:rsidR="00BE1BB3">
        <w:t>3.18.6</w:t>
      </w:r>
      <w:r>
        <w:fldChar w:fldCharType="end"/>
      </w:r>
      <w:r>
        <w:t xml:space="preserve">) and the </w:t>
      </w:r>
      <w:r>
        <w:rPr>
          <w:rStyle w:val="CODEtemp"/>
        </w:rPr>
        <w:t>templated</w:t>
      </w:r>
      <w:r w:rsidRPr="002149AF">
        <w:rPr>
          <w:rStyle w:val="CODEtemp"/>
        </w:rPr>
        <w:t>Message</w:t>
      </w:r>
      <w:r>
        <w:t xml:space="preserve"> property are present, the string that results from constructing a message by combining the </w:t>
      </w:r>
      <w:r>
        <w:rPr>
          <w:rStyle w:val="CODEtemp"/>
        </w:rPr>
        <w:t>templatedMessage</w:t>
      </w:r>
      <w:r>
        <w:t xml:space="preserve"> property with the corresponding value in the </w:t>
      </w:r>
      <w:r>
        <w:rPr>
          <w:rStyle w:val="CODEtemp"/>
        </w:rPr>
        <w:t>rule.richMessageTemplates</w:t>
      </w:r>
      <w:r>
        <w:t xml:space="preserve"> property (§</w:t>
      </w:r>
      <w:r w:rsidR="00203622">
        <w:fldChar w:fldCharType="begin"/>
      </w:r>
      <w:r w:rsidR="00203622">
        <w:instrText xml:space="preserve"> REF _Ref503357110 \r \h </w:instrText>
      </w:r>
      <w:r w:rsidR="00203622">
        <w:fldChar w:fldCharType="separate"/>
      </w:r>
      <w:r w:rsidR="00BE1BB3">
        <w:t>3.29.10</w:t>
      </w:r>
      <w:r w:rsidR="00203622">
        <w:fldChar w:fldCharType="end"/>
      </w:r>
      <w:r>
        <w:t xml:space="preserve">) </w:t>
      </w:r>
      <w:r>
        <w:rPr>
          <w:b/>
        </w:rPr>
        <w:t>SHALL</w:t>
      </w:r>
      <w:r>
        <w:t xml:space="preserve"> be identical to the value of the </w:t>
      </w:r>
      <w:r w:rsidRPr="000B6674">
        <w:rPr>
          <w:rStyle w:val="CODEtemp"/>
        </w:rPr>
        <w:t>richMessage</w:t>
      </w:r>
      <w:r>
        <w:t xml:space="preserve"> property.</w:t>
      </w:r>
    </w:p>
    <w:p w14:paraId="3AC4EC26" w14:textId="7ED32C83" w:rsidR="00401BB5" w:rsidRDefault="00401BB5" w:rsidP="00401BB5">
      <w:pPr>
        <w:pStyle w:val="Heading3"/>
      </w:pPr>
      <w:bookmarkStart w:id="256" w:name="_Toc506816589"/>
      <w:r>
        <w:t>locations property</w:t>
      </w:r>
      <w:bookmarkEnd w:id="256"/>
    </w:p>
    <w:p w14:paraId="065F9E8C" w14:textId="77F3B159"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BE1BB3">
        <w:t>3.9</w:t>
      </w:r>
      <w:r>
        <w:fldChar w:fldCharType="end"/>
      </w:r>
      <w:r w:rsidRPr="00CA5F99">
        <w:t>) location objects (§</w:t>
      </w:r>
      <w:r>
        <w:fldChar w:fldCharType="begin"/>
      </w:r>
      <w:r>
        <w:instrText xml:space="preserve"> REF _Ref493426721 \r \h </w:instrText>
      </w:r>
      <w:r>
        <w:fldChar w:fldCharType="separate"/>
      </w:r>
      <w:r w:rsidR="00BE1BB3">
        <w:t>3.19</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w:t>
      </w:r>
      <w:proofErr w:type="gramStart"/>
      <w:r w:rsidRPr="00CA5F99">
        <w:t>is</w:t>
      </w:r>
      <w:proofErr w:type="gramEnd"/>
      <w:r w:rsidRPr="00CA5F99">
        <w:t xml:space="preserve">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lastRenderedPageBreak/>
        <w:t>locations</w:t>
      </w:r>
      <w:r w:rsidRPr="00CA5F99">
        <w:t xml:space="preserve"> array contains the location of every reference to the variable, since fixing some but not all of the references would cause a compilation error.</w:t>
      </w:r>
    </w:p>
    <w:p w14:paraId="796DE413" w14:textId="61382130" w:rsidR="00401BB5" w:rsidRDefault="00401BB5" w:rsidP="00401BB5">
      <w:pPr>
        <w:pStyle w:val="Heading3"/>
      </w:pPr>
      <w:bookmarkStart w:id="257" w:name="_Toc506816590"/>
      <w:r>
        <w:t>snippet property</w:t>
      </w:r>
      <w:bookmarkEnd w:id="257"/>
    </w:p>
    <w:p w14:paraId="415E05E1" w14:textId="1E3DCEAE"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string containing a source code or other file fragment that illustrates the result, for example, the text of the source code line on which the result was detected, or a small range of lines surrounding the result location.</w:t>
      </w:r>
    </w:p>
    <w:p w14:paraId="4BD017FA" w14:textId="660715C7" w:rsidR="00401BB5" w:rsidRDefault="00401BB5" w:rsidP="00401BB5">
      <w:pPr>
        <w:pStyle w:val="Heading3"/>
      </w:pPr>
      <w:bookmarkStart w:id="258" w:name="_Toc506816591"/>
      <w:r>
        <w:t>toolFingerprintContribution property</w:t>
      </w:r>
      <w:bookmarkEnd w:id="258"/>
    </w:p>
    <w:p w14:paraId="38DB500E" w14:textId="215387D8"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toolFingerprintContribution</w:t>
      </w:r>
      <w:r w:rsidRPr="00135BCE">
        <w:t xml:space="preserve"> whose value is a string that contributes to the unique identity of the result. </w:t>
      </w:r>
      <w:hyperlink w:anchor="AppendixFingerprints" w:history="1">
        <w:r w:rsidRPr="00C6211E">
          <w:rPr>
            <w:rStyle w:val="Hyperlink"/>
          </w:rPr>
          <w:t>Appendix B</w:t>
        </w:r>
      </w:hyperlink>
      <w:r w:rsidRPr="00135BCE">
        <w:t xml:space="preserve"> explains how a result management system can use this value.</w:t>
      </w:r>
    </w:p>
    <w:p w14:paraId="67304210" w14:textId="0BD6D5E5" w:rsidR="00401BB5" w:rsidRDefault="00401BB5" w:rsidP="00401BB5">
      <w:pPr>
        <w:pStyle w:val="Heading3"/>
      </w:pPr>
      <w:bookmarkStart w:id="259" w:name="_Toc506816592"/>
      <w:r>
        <w:t>codeFlows property</w:t>
      </w:r>
      <w:bookmarkEnd w:id="259"/>
    </w:p>
    <w:p w14:paraId="4BD8575B" w14:textId="61A74A1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BE1BB3">
        <w:t>3.9</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BE1BB3">
        <w:t>3.24</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260" w:name="_Toc506816593"/>
      <w:r>
        <w:t>stacks property</w:t>
      </w:r>
      <w:bookmarkEnd w:id="260"/>
    </w:p>
    <w:p w14:paraId="5ABDA84F" w14:textId="71228D0B"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BE1BB3">
        <w:t>3.9</w:t>
      </w:r>
      <w:r>
        <w:fldChar w:fldCharType="end"/>
      </w:r>
      <w:r w:rsidRPr="00135BCE">
        <w:t>) stack objects (§</w:t>
      </w:r>
      <w:r>
        <w:fldChar w:fldCharType="begin"/>
      </w:r>
      <w:r>
        <w:instrText xml:space="preserve"> REF _Ref493427479 \r \h </w:instrText>
      </w:r>
      <w:r>
        <w:fldChar w:fldCharType="separate"/>
      </w:r>
      <w:r w:rsidR="00BE1BB3">
        <w:t>3.25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261" w:name="_Ref493499246"/>
      <w:bookmarkStart w:id="262" w:name="_Toc506816594"/>
      <w:r>
        <w:t>relatedLocations property</w:t>
      </w:r>
      <w:bookmarkEnd w:id="261"/>
      <w:bookmarkEnd w:id="262"/>
    </w:p>
    <w:p w14:paraId="31F869B5" w14:textId="04652A7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BE1BB3">
        <w:t>3.9</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BE1BB3">
        <w:t>3.27</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135BCE">
      <w:pPr>
        <w:pStyle w:val="Code"/>
      </w:pPr>
      <w:r>
        <w:t>results: [</w:t>
      </w:r>
    </w:p>
    <w:p w14:paraId="15513CAD" w14:textId="77777777" w:rsidR="00135BCE" w:rsidRDefault="00135BCE" w:rsidP="00135BCE">
      <w:pPr>
        <w:pStyle w:val="Code"/>
      </w:pPr>
      <w:r>
        <w:t xml:space="preserve">    {</w:t>
      </w:r>
    </w:p>
    <w:p w14:paraId="6891716B" w14:textId="77777777" w:rsidR="00135BCE" w:rsidRDefault="00135BCE" w:rsidP="00135BCE">
      <w:pPr>
        <w:pStyle w:val="Code"/>
      </w:pPr>
      <w:r>
        <w:t xml:space="preserve">        "ruleId": "JS3056",</w:t>
      </w:r>
    </w:p>
    <w:p w14:paraId="2EB8F508" w14:textId="77777777" w:rsidR="00135BCE" w:rsidRDefault="00135BCE" w:rsidP="00135BCE">
      <w:pPr>
        <w:pStyle w:val="Code"/>
      </w:pPr>
      <w:r>
        <w:t xml:space="preserve">        "level": "error",</w:t>
      </w:r>
    </w:p>
    <w:p w14:paraId="775E4614" w14:textId="77777777" w:rsidR="00135BCE" w:rsidRDefault="00135BCE" w:rsidP="00135BCE">
      <w:pPr>
        <w:pStyle w:val="Code"/>
      </w:pPr>
      <w:r>
        <w:t xml:space="preserve">        "message": "Name 'index' cannot be used in this scope because</w:t>
      </w:r>
    </w:p>
    <w:p w14:paraId="089D019C" w14:textId="45E945BB" w:rsidR="00135BCE" w:rsidRDefault="00135BCE" w:rsidP="00135BCE">
      <w:pPr>
        <w:pStyle w:val="Code"/>
      </w:pPr>
      <w:r>
        <w:t xml:space="preserve">                   it would give a different meaning to 'index'.",</w:t>
      </w:r>
    </w:p>
    <w:p w14:paraId="403C588D" w14:textId="77777777" w:rsidR="00135BCE" w:rsidRDefault="00135BCE" w:rsidP="00135BCE">
      <w:pPr>
        <w:pStyle w:val="Code"/>
      </w:pPr>
      <w:r>
        <w:t xml:space="preserve">        "locations": [</w:t>
      </w:r>
    </w:p>
    <w:p w14:paraId="661DF77B" w14:textId="77777777" w:rsidR="00135BCE" w:rsidRDefault="00135BCE" w:rsidP="00135BCE">
      <w:pPr>
        <w:pStyle w:val="Code"/>
      </w:pPr>
      <w:r>
        <w:t xml:space="preserve">            {</w:t>
      </w:r>
    </w:p>
    <w:p w14:paraId="26AC16DB" w14:textId="1B50BA6E" w:rsidR="00135BCE" w:rsidRDefault="00135BCE" w:rsidP="00135BCE">
      <w:pPr>
        <w:pStyle w:val="Code"/>
      </w:pPr>
      <w:r>
        <w:lastRenderedPageBreak/>
        <w:t xml:space="preserve">   </w:t>
      </w:r>
      <w:r w:rsidR="002A24FE">
        <w:t xml:space="preserve">             "analysisTarget": {</w:t>
      </w:r>
    </w:p>
    <w:p w14:paraId="136DF6E1" w14:textId="01548780" w:rsidR="00135BCE" w:rsidRDefault="00135BCE" w:rsidP="00135BCE">
      <w:pPr>
        <w:pStyle w:val="Code"/>
      </w:pPr>
      <w:r>
        <w:t xml:space="preserve">                    "uri": "file:///C:/Code/a.js",</w:t>
      </w:r>
    </w:p>
    <w:p w14:paraId="7CA4D187" w14:textId="30ECE9D4" w:rsidR="00135BCE" w:rsidRDefault="00135BCE" w:rsidP="00135BCE">
      <w:pPr>
        <w:pStyle w:val="Code"/>
      </w:pPr>
      <w:r>
        <w:t xml:space="preserve">                    "region": {</w:t>
      </w:r>
    </w:p>
    <w:p w14:paraId="5A07264C" w14:textId="675C3233" w:rsidR="00135BCE" w:rsidRDefault="00135BCE" w:rsidP="00135BCE">
      <w:pPr>
        <w:pStyle w:val="Code"/>
      </w:pPr>
      <w:r>
        <w:t xml:space="preserve">                        "startLine": "6",</w:t>
      </w:r>
    </w:p>
    <w:p w14:paraId="5F550DFF" w14:textId="582A9607" w:rsidR="00135BCE" w:rsidRDefault="00135BCE" w:rsidP="00135BCE">
      <w:pPr>
        <w:pStyle w:val="Code"/>
      </w:pPr>
      <w:r>
        <w:t xml:space="preserve">                        "startColumn": "10"</w:t>
      </w:r>
    </w:p>
    <w:p w14:paraId="5D06C80D" w14:textId="0A50F562" w:rsidR="00135BCE" w:rsidRDefault="00135BCE" w:rsidP="00135BCE">
      <w:pPr>
        <w:pStyle w:val="Code"/>
      </w:pPr>
      <w:r>
        <w:t xml:space="preserve">                    }</w:t>
      </w:r>
    </w:p>
    <w:p w14:paraId="68358172" w14:textId="5C5A8062" w:rsidR="00135BCE" w:rsidRDefault="002A24FE" w:rsidP="00135BCE">
      <w:pPr>
        <w:pStyle w:val="Code"/>
      </w:pPr>
      <w:r>
        <w:t xml:space="preserve">                }</w:t>
      </w:r>
    </w:p>
    <w:p w14:paraId="7D9A8721" w14:textId="77777777" w:rsidR="00135BCE" w:rsidRDefault="00135BCE" w:rsidP="00135BCE">
      <w:pPr>
        <w:pStyle w:val="Code"/>
      </w:pPr>
      <w:r>
        <w:t xml:space="preserve">            }</w:t>
      </w:r>
    </w:p>
    <w:p w14:paraId="2C3EE54A" w14:textId="77777777" w:rsidR="00135BCE" w:rsidRDefault="00135BCE" w:rsidP="00135BCE">
      <w:pPr>
        <w:pStyle w:val="Code"/>
      </w:pPr>
      <w:r>
        <w:t xml:space="preserve">        ],</w:t>
      </w:r>
    </w:p>
    <w:p w14:paraId="676215C8" w14:textId="77777777" w:rsidR="00135BCE" w:rsidRDefault="00135BCE" w:rsidP="00135BCE">
      <w:pPr>
        <w:pStyle w:val="Code"/>
      </w:pPr>
      <w:r>
        <w:t xml:space="preserve">        "relatedLocations": [   # An array of annotatedCodeLocation objects</w:t>
      </w:r>
    </w:p>
    <w:p w14:paraId="0707923B" w14:textId="5F87404B" w:rsidR="00135BCE" w:rsidRDefault="00135BCE" w:rsidP="00135BCE">
      <w:pPr>
        <w:pStyle w:val="Code"/>
      </w:pPr>
      <w:r>
        <w:t xml:space="preserve">                                # (§</w:t>
      </w:r>
      <w:r w:rsidR="00A12CC2">
        <w:fldChar w:fldCharType="begin"/>
      </w:r>
      <w:r w:rsidR="00A12CC2">
        <w:instrText xml:space="preserve"> REF _Ref493427754 \r \h </w:instrText>
      </w:r>
      <w:r w:rsidR="00A12CC2">
        <w:fldChar w:fldCharType="separate"/>
      </w:r>
      <w:r w:rsidR="00BE1BB3">
        <w:t>3.27</w:t>
      </w:r>
      <w:r w:rsidR="00A12CC2">
        <w:fldChar w:fldCharType="end"/>
      </w:r>
      <w:r>
        <w:t>)</w:t>
      </w:r>
    </w:p>
    <w:p w14:paraId="488184E0" w14:textId="77777777" w:rsidR="00135BCE" w:rsidRDefault="00135BCE" w:rsidP="00135BCE">
      <w:pPr>
        <w:pStyle w:val="Code"/>
      </w:pPr>
      <w:r>
        <w:t xml:space="preserve">            { </w:t>
      </w:r>
    </w:p>
    <w:p w14:paraId="2BD35BFE" w14:textId="77777777" w:rsidR="00135BCE" w:rsidRDefault="00135BCE" w:rsidP="00135BCE">
      <w:pPr>
        <w:pStyle w:val="Code"/>
      </w:pPr>
      <w:r>
        <w:t xml:space="preserve">                "message": "The previous declaration of 'index' was here.",</w:t>
      </w:r>
    </w:p>
    <w:p w14:paraId="667CF836" w14:textId="77777777" w:rsidR="00135BCE" w:rsidRDefault="00135BCE" w:rsidP="00135BCE">
      <w:pPr>
        <w:pStyle w:val="Code"/>
      </w:pPr>
      <w:r>
        <w:t xml:space="preserve">                "physicalLocation": {</w:t>
      </w:r>
    </w:p>
    <w:p w14:paraId="634B20C2" w14:textId="77777777" w:rsidR="00135BCE" w:rsidRDefault="00135BCE" w:rsidP="00135BCE">
      <w:pPr>
        <w:pStyle w:val="Code"/>
      </w:pPr>
      <w:r>
        <w:t xml:space="preserve">                    "uri": "file:///C:/Code/a.js",</w:t>
      </w:r>
    </w:p>
    <w:p w14:paraId="543496F4" w14:textId="77777777" w:rsidR="00135BCE" w:rsidRDefault="00135BCE" w:rsidP="00135BCE">
      <w:pPr>
        <w:pStyle w:val="Code"/>
      </w:pPr>
      <w:r>
        <w:t xml:space="preserve">                    "region": {</w:t>
      </w:r>
    </w:p>
    <w:p w14:paraId="008FFEBD" w14:textId="77777777" w:rsidR="00135BCE" w:rsidRDefault="00135BCE" w:rsidP="00135BCE">
      <w:pPr>
        <w:pStyle w:val="Code"/>
      </w:pPr>
      <w:r>
        <w:t xml:space="preserve">                        "startLine": "2",</w:t>
      </w:r>
    </w:p>
    <w:p w14:paraId="2F2C41F2" w14:textId="77777777" w:rsidR="00135BCE" w:rsidRDefault="00135BCE" w:rsidP="00135BCE">
      <w:pPr>
        <w:pStyle w:val="Code"/>
      </w:pPr>
      <w:r>
        <w:t xml:space="preserve">                        "startColumn": "6"</w:t>
      </w:r>
    </w:p>
    <w:p w14:paraId="4FEABDFA" w14:textId="77777777" w:rsidR="00135BCE" w:rsidRDefault="00135BCE" w:rsidP="00135BCE">
      <w:pPr>
        <w:pStyle w:val="Code"/>
      </w:pPr>
      <w:r>
        <w:t xml:space="preserve">                    }</w:t>
      </w:r>
    </w:p>
    <w:p w14:paraId="7B86F5B9" w14:textId="77777777" w:rsidR="00135BCE" w:rsidRDefault="00135BCE" w:rsidP="00135BCE">
      <w:pPr>
        <w:pStyle w:val="Code"/>
      </w:pPr>
      <w:r>
        <w:t xml:space="preserve">                }</w:t>
      </w:r>
    </w:p>
    <w:p w14:paraId="038DB0E6" w14:textId="77777777" w:rsidR="00135BCE" w:rsidRDefault="00135BCE" w:rsidP="00135BCE">
      <w:pPr>
        <w:pStyle w:val="Code"/>
      </w:pPr>
      <w:r>
        <w:t xml:space="preserve">            }</w:t>
      </w:r>
    </w:p>
    <w:p w14:paraId="6DC8103D" w14:textId="77777777" w:rsidR="00135BCE" w:rsidRDefault="00135BCE" w:rsidP="00135BCE">
      <w:pPr>
        <w:pStyle w:val="Code"/>
      </w:pPr>
      <w:r>
        <w:t xml:space="preserve">        ]</w:t>
      </w:r>
    </w:p>
    <w:p w14:paraId="2F23E634" w14:textId="77777777" w:rsidR="00135BCE" w:rsidRDefault="00135BCE" w:rsidP="00135BCE">
      <w:pPr>
        <w:pStyle w:val="Code"/>
      </w:pPr>
      <w:r>
        <w:t xml:space="preserve">    },</w:t>
      </w:r>
    </w:p>
    <w:p w14:paraId="0F431E0E" w14:textId="77777777" w:rsidR="00135BCE" w:rsidRDefault="00135BCE" w:rsidP="00135BCE">
      <w:pPr>
        <w:pStyle w:val="Code"/>
      </w:pPr>
      <w:r>
        <w:t xml:space="preserve">    ...</w:t>
      </w:r>
    </w:p>
    <w:p w14:paraId="2AD9E7E8" w14:textId="51480C31" w:rsidR="00135BCE" w:rsidRDefault="00135BCE" w:rsidP="00135BCE">
      <w:pPr>
        <w:pStyle w:val="Code"/>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2A24FE">
      <w:pPr>
        <w:pStyle w:val="Code"/>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2A24FE">
      <w:pPr>
        <w:pStyle w:val="Code"/>
      </w:pPr>
      <w:proofErr w:type="gramStart"/>
      <w:r>
        <w:t>C:\Code\a.js(</w:t>
      </w:r>
      <w:proofErr w:type="gramEnd"/>
      <w:r>
        <w:t>2,6-6) : info : JS3056: The previous declaration of 'index' was here.</w:t>
      </w:r>
    </w:p>
    <w:p w14:paraId="6F61094D" w14:textId="7EB5AE33" w:rsidR="00401BB5" w:rsidRDefault="00401BB5" w:rsidP="00401BB5">
      <w:pPr>
        <w:pStyle w:val="Heading3"/>
      </w:pPr>
      <w:bookmarkStart w:id="263" w:name="_Toc506816595"/>
      <w:r>
        <w:t>suppressionStates property</w:t>
      </w:r>
      <w:bookmarkEnd w:id="263"/>
    </w:p>
    <w:p w14:paraId="1AE8DC88" w14:textId="2A54B9A5" w:rsidR="00401BB5" w:rsidRDefault="00401BB5" w:rsidP="00401BB5">
      <w:pPr>
        <w:pStyle w:val="Heading4"/>
      </w:pPr>
      <w:bookmarkStart w:id="264" w:name="_Toc506816596"/>
      <w:r>
        <w:t>General</w:t>
      </w:r>
      <w:bookmarkEnd w:id="264"/>
    </w:p>
    <w:p w14:paraId="0F62C5DD" w14:textId="23804396"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BE1BB3">
        <w:t>3.9</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0933015" w:rsidR="0011740D" w:rsidRDefault="0011740D" w:rsidP="0011740D">
      <w:pPr>
        <w:pStyle w:val="ListParagraph"/>
        <w:numPr>
          <w:ilvl w:val="0"/>
          <w:numId w:val="4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BE1BB3">
        <w:t>3.18.14.2</w:t>
      </w:r>
      <w:r w:rsidR="00194A04">
        <w:fldChar w:fldCharType="end"/>
      </w:r>
      <w:r w:rsidR="002A24FE" w:rsidRPr="002A24FE">
        <w:t>)</w:t>
      </w:r>
      <w:r>
        <w:t>.</w:t>
      </w:r>
    </w:p>
    <w:p w14:paraId="1A5BE1CF" w14:textId="7BE3561E" w:rsidR="00194A04" w:rsidRPr="002A24FE" w:rsidRDefault="0011740D" w:rsidP="0011740D">
      <w:pPr>
        <w:pStyle w:val="ListParagraph"/>
        <w:numPr>
          <w:ilvl w:val="0"/>
          <w:numId w:val="4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BE1BB3">
        <w:t>3.18.14.3</w:t>
      </w:r>
      <w:r w:rsidR="00194A04">
        <w:fldChar w:fldCharType="end"/>
      </w:r>
      <w:r w:rsidR="002A24FE" w:rsidRPr="002A24FE">
        <w:t>).</w:t>
      </w:r>
    </w:p>
    <w:p w14:paraId="4F013A56" w14:textId="1CD9F500" w:rsidR="00401BB5" w:rsidRDefault="00401BB5" w:rsidP="00401BB5">
      <w:pPr>
        <w:pStyle w:val="Heading4"/>
      </w:pPr>
      <w:bookmarkStart w:id="265" w:name="_Ref493475240"/>
      <w:bookmarkStart w:id="266" w:name="_Toc506816597"/>
      <w:r>
        <w:t>suppressedInSource value</w:t>
      </w:r>
      <w:bookmarkEnd w:id="265"/>
      <w:bookmarkEnd w:id="266"/>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w:t>
      </w:r>
      <w:r w:rsidRPr="00194A04">
        <w:lastRenderedPageBreak/>
        <w:t xml:space="preserve">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267" w:name="_Ref493475253"/>
      <w:bookmarkStart w:id="268" w:name="_Toc506816598"/>
      <w:r>
        <w:t>suppressedExternally value</w:t>
      </w:r>
      <w:bookmarkEnd w:id="267"/>
      <w:bookmarkEnd w:id="268"/>
    </w:p>
    <w:p w14:paraId="2B762209" w14:textId="246AF4CD" w:rsidR="00194A04" w:rsidRDefault="00194A04" w:rsidP="00194A04">
      <w:r w:rsidRPr="00194A04">
        <w:t>Some development environments provide a persistent store, for example a database, containing historical information about the results from static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269" w:name="_Ref493351360"/>
      <w:bookmarkStart w:id="270" w:name="_Toc506816599"/>
      <w:r>
        <w:t>baselineState property</w:t>
      </w:r>
      <w:bookmarkEnd w:id="269"/>
      <w:bookmarkEnd w:id="270"/>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501436AD" w:rsidR="00194A04" w:rsidRDefault="00194A04" w:rsidP="00194A04">
      <w:r w:rsidRPr="00194A04">
        <w:t xml:space="preserve">If the </w:t>
      </w:r>
      <w:proofErr w:type="gramStart"/>
      <w:r w:rsidRPr="00194A04">
        <w:rPr>
          <w:rStyle w:val="CODEtemp"/>
        </w:rPr>
        <w:t>run.baselineId</w:t>
      </w:r>
      <w:proofErr w:type="gramEnd"/>
      <w:r w:rsidRPr="00194A04">
        <w:t xml:space="preserve"> property (§</w:t>
      </w:r>
      <w:r>
        <w:fldChar w:fldCharType="begin"/>
      </w:r>
      <w:r>
        <w:instrText xml:space="preserve"> REF _Ref493475805 \r \h </w:instrText>
      </w:r>
      <w:r>
        <w:fldChar w:fldCharType="separate"/>
      </w:r>
      <w:r w:rsidR="00BE1BB3">
        <w:t>3.12.4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99DD8B8" w:rsidR="00194A04" w:rsidRDefault="00194A04" w:rsidP="00194A04">
      <w:r w:rsidRPr="00194A04">
        <w:t xml:space="preserve">If the </w:t>
      </w:r>
      <w:proofErr w:type="gramStart"/>
      <w:r w:rsidRPr="00194A04">
        <w:rPr>
          <w:rStyle w:val="CODEtemp"/>
        </w:rPr>
        <w:t>run.baselineId</w:t>
      </w:r>
      <w:proofErr w:type="gramEnd"/>
      <w:r w:rsidRPr="00194A04">
        <w:t xml:space="preserve"> property of the current run is absent, then there </w:t>
      </w:r>
      <w:r w:rsidRPr="00194A04">
        <w:rPr>
          <w:b/>
        </w:rPr>
        <w:t>MUST</w:t>
      </w:r>
      <w:r w:rsidRPr="00194A04">
        <w:t xml:space="preserve"> be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8651CE">
      <w:pPr>
        <w:pStyle w:val="ListParagraph"/>
        <w:numPr>
          <w:ilvl w:val="0"/>
          <w:numId w:val="12"/>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8651CE">
      <w:pPr>
        <w:pStyle w:val="ListParagraph"/>
        <w:numPr>
          <w:ilvl w:val="0"/>
          <w:numId w:val="12"/>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8651CE">
      <w:pPr>
        <w:pStyle w:val="ListParagraph"/>
        <w:numPr>
          <w:ilvl w:val="0"/>
          <w:numId w:val="12"/>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proofErr w:type="gramStart"/>
      <w:r w:rsidRPr="00F51AF1">
        <w:rPr>
          <w:rStyle w:val="CODEtemp"/>
        </w:rPr>
        <w:t>run.baselineId</w:t>
      </w:r>
      <w:proofErr w:type="gramEnd"/>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40B06BAD"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must have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555548BF" w14:textId="751CF58B" w:rsidR="00DF302D" w:rsidRDefault="00DF302D" w:rsidP="006E546E">
      <w:pPr>
        <w:pStyle w:val="Heading3"/>
      </w:pPr>
      <w:bookmarkStart w:id="271" w:name="_Ref506807829"/>
      <w:bookmarkStart w:id="272" w:name="_Toc506816600"/>
      <w:r>
        <w:t>conversionProvenance property</w:t>
      </w:r>
      <w:bookmarkEnd w:id="271"/>
      <w:bookmarkEnd w:id="272"/>
    </w:p>
    <w:p w14:paraId="7F6856C1" w14:textId="379A05ED" w:rsidR="00DF302D"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BE1BB3">
        <w:t>3.12</w:t>
      </w:r>
      <w:r>
        <w:fldChar w:fldCharType="end"/>
      </w:r>
      <w:r>
        <w:t xml:space="preserve">) containing a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BE1BB3">
        <w:t>3.9</w:t>
      </w:r>
      <w:r w:rsidR="00976EDC">
        <w:fldChar w:fldCharType="end"/>
      </w:r>
      <w:r w:rsidR="00976EDC">
        <w:t xml:space="preserve">) </w:t>
      </w:r>
      <w:r w:rsidRPr="008B3A31">
        <w:rPr>
          <w:rStyle w:val="CODEtemp"/>
        </w:rPr>
        <w:t>analysis</w:t>
      </w:r>
      <w:r>
        <w:rPr>
          <w:rStyle w:val="CODEtemp"/>
        </w:rPr>
        <w:t>ToolLog</w:t>
      </w:r>
      <w:r w:rsidRPr="008B3A31">
        <w:rPr>
          <w:rStyle w:val="CODEtemp"/>
        </w:rPr>
        <w:t>FileContents</w:t>
      </w:r>
      <w:r>
        <w:t xml:space="preserve"> objects (</w:t>
      </w:r>
      <w:r w:rsidRPr="00180B28">
        <w:t>§</w:t>
      </w:r>
      <w:r>
        <w:fldChar w:fldCharType="begin"/>
      </w:r>
      <w:r>
        <w:instrText xml:space="preserve"> REF _Ref506212395 \w \h </w:instrText>
      </w:r>
      <w:r>
        <w:fldChar w:fldCharType="separate"/>
      </w:r>
      <w:r w:rsidR="00BE1BB3">
        <w:t>3.19</w:t>
      </w:r>
      <w:r>
        <w:fldChar w:fldCharType="end"/>
      </w:r>
      <w:r>
        <w:t xml:space="preserve">) which specify the portions of the analysis tool’s output that the converter transformed into the </w:t>
      </w:r>
      <w:r w:rsidRPr="008B3A31">
        <w:rPr>
          <w:rStyle w:val="CODEtemp"/>
        </w:rPr>
        <w:t>result</w:t>
      </w:r>
      <w:r>
        <w:t xml:space="preserve"> object. If the </w:t>
      </w:r>
      <w:r w:rsidRPr="00C82263">
        <w:rPr>
          <w:rStyle w:val="CODEtemp"/>
        </w:rPr>
        <w:t>run</w:t>
      </w:r>
      <w:r>
        <w:t xml:space="preserve"> object was produced by an analysis tool, the </w:t>
      </w:r>
      <w:r w:rsidRPr="00C82263">
        <w:rPr>
          <w:rStyle w:val="CODEtemp"/>
        </w:rPr>
        <w:t>conversionProvenance</w:t>
      </w:r>
      <w:r>
        <w:t xml:space="preserve"> property </w:t>
      </w:r>
      <w:r w:rsidRPr="00C82263">
        <w:rPr>
          <w:b/>
        </w:rPr>
        <w:t>SHALL</w:t>
      </w:r>
      <w:r>
        <w:t xml:space="preserve"> be absent.</w:t>
      </w:r>
    </w:p>
    <w:p w14:paraId="60D514E2" w14:textId="77777777" w:rsidR="00DF302D" w:rsidRDefault="00DF302D" w:rsidP="00DF302D">
      <w:r>
        <w:t xml:space="preserve">The value of this property is an array, rather than a single </w:t>
      </w:r>
      <w:r w:rsidRPr="00C82263">
        <w:rPr>
          <w:rStyle w:val="CODEtemp"/>
        </w:rPr>
        <w:t>analysisToolLogFileContents</w:t>
      </w:r>
      <w:r>
        <w:t xml:space="preserve"> object, because, depending on the analysis tool, the converter might need to bring together information from multiple output files to synthesize the </w:t>
      </w:r>
      <w:r w:rsidRPr="00996C17">
        <w:rPr>
          <w:rStyle w:val="CODEtemp"/>
        </w:rPr>
        <w:t>result</w:t>
      </w:r>
      <w:r>
        <w:t xml:space="preserve"> object.</w:t>
      </w:r>
    </w:p>
    <w:p w14:paraId="698F1C28" w14:textId="77777777" w:rsidR="00DF302D" w:rsidRDefault="00DF302D" w:rsidP="00DF302D">
      <w:r>
        <w:lastRenderedPageBreak/>
        <w:t>This property is intended to be useful to developers of converters, to help them debug the conversion from the analysis tool’s native output format into the SARIF format.</w:t>
      </w:r>
    </w:p>
    <w:p w14:paraId="7304C151" w14:textId="414C6914" w:rsidR="00DF302D" w:rsidRPr="00DF302D" w:rsidRDefault="00DF302D" w:rsidP="00DF302D">
      <w:r>
        <w:t xml:space="preserve">For an example, see </w:t>
      </w:r>
      <w:r w:rsidRPr="00180B28">
        <w:t>§</w:t>
      </w:r>
      <w:r>
        <w:fldChar w:fldCharType="begin"/>
      </w:r>
      <w:r>
        <w:instrText xml:space="preserve"> REF _Ref503541055 \w \h </w:instrText>
      </w:r>
      <w:r>
        <w:fldChar w:fldCharType="separate"/>
      </w:r>
      <w:r w:rsidR="00BE1BB3">
        <w:t>3.19.1</w:t>
      </w:r>
      <w:r>
        <w:fldChar w:fldCharType="end"/>
      </w:r>
      <w:r>
        <w:t>.</w:t>
      </w:r>
    </w:p>
    <w:p w14:paraId="656D1948" w14:textId="2B2F6C2A" w:rsidR="006E546E" w:rsidRDefault="006E546E" w:rsidP="006E546E">
      <w:pPr>
        <w:pStyle w:val="Heading3"/>
      </w:pPr>
      <w:bookmarkStart w:id="273" w:name="_Toc506816601"/>
      <w:r>
        <w:t>fixes property</w:t>
      </w:r>
      <w:bookmarkEnd w:id="273"/>
    </w:p>
    <w:p w14:paraId="41DB16FF" w14:textId="2ACB0396"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BE1BB3">
        <w:t>3.9</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BE1BB3">
        <w:t>3.31</w:t>
      </w:r>
      <w:r>
        <w:fldChar w:fldCharType="end"/>
      </w:r>
      <w:r w:rsidRPr="00E20F80">
        <w:t>).</w:t>
      </w:r>
    </w:p>
    <w:p w14:paraId="42E1D0DE" w14:textId="54DDCACE" w:rsidR="006E546E" w:rsidRDefault="006E546E" w:rsidP="006E546E">
      <w:pPr>
        <w:pStyle w:val="Heading3"/>
      </w:pPr>
      <w:bookmarkStart w:id="274" w:name="_Toc506816602"/>
      <w:r>
        <w:t>properties property</w:t>
      </w:r>
      <w:bookmarkEnd w:id="274"/>
    </w:p>
    <w:p w14:paraId="5BBA1AD3" w14:textId="69269A09"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BE1BB3">
        <w:t>3.7</w:t>
      </w:r>
      <w:r>
        <w:fldChar w:fldCharType="end"/>
      </w:r>
      <w:r w:rsidRPr="00E20F80">
        <w:t>). This allows tools to include information about the result that is not explicitly specified in the SARIF format.</w:t>
      </w:r>
    </w:p>
    <w:p w14:paraId="6EC6C970" w14:textId="77777777" w:rsidR="004002D1" w:rsidRDefault="004002D1" w:rsidP="004002D1">
      <w:pPr>
        <w:pStyle w:val="Heading2"/>
        <w:numPr>
          <w:ilvl w:val="1"/>
          <w:numId w:val="2"/>
        </w:numPr>
      </w:pPr>
      <w:bookmarkStart w:id="275" w:name="_Ref503540214"/>
      <w:bookmarkStart w:id="276" w:name="_Ref506212395"/>
      <w:bookmarkStart w:id="277" w:name="_Toc506816603"/>
      <w:bookmarkStart w:id="278" w:name="_Ref493426721"/>
      <w:r>
        <w:t>analysis</w:t>
      </w:r>
      <w:bookmarkEnd w:id="275"/>
      <w:r>
        <w:t>ToolLogFileContents object</w:t>
      </w:r>
      <w:bookmarkEnd w:id="276"/>
      <w:bookmarkEnd w:id="277"/>
    </w:p>
    <w:p w14:paraId="5B2AC38C" w14:textId="77777777" w:rsidR="004002D1" w:rsidRPr="00107D61" w:rsidRDefault="004002D1" w:rsidP="004002D1">
      <w:pPr>
        <w:pStyle w:val="Heading3"/>
        <w:numPr>
          <w:ilvl w:val="2"/>
          <w:numId w:val="2"/>
        </w:numPr>
      </w:pPr>
      <w:bookmarkStart w:id="279" w:name="_Ref503541055"/>
      <w:bookmarkStart w:id="280" w:name="_Toc506816604"/>
      <w:r>
        <w:t>General</w:t>
      </w:r>
      <w:bookmarkEnd w:id="279"/>
      <w:bookmarkEnd w:id="280"/>
    </w:p>
    <w:p w14:paraId="129CC76D" w14:textId="75603230" w:rsidR="004002D1" w:rsidRDefault="004002D1" w:rsidP="004002D1">
      <w:r>
        <w:t xml:space="preserve">An </w:t>
      </w:r>
      <w:r w:rsidRPr="00AB6586">
        <w:rPr>
          <w:rStyle w:val="CODEtemp"/>
        </w:rPr>
        <w:t>analysisToolLogFileContents</w:t>
      </w:r>
      <w:r>
        <w:t xml:space="preserve"> object describes a portion of an analysis tool’s output that a converter transformed into a </w:t>
      </w:r>
      <w:r w:rsidRPr="00AB6586">
        <w:rPr>
          <w:rStyle w:val="CODEtemp"/>
        </w:rPr>
        <w:t>result</w:t>
      </w:r>
      <w:r>
        <w:t xml:space="preserve"> object (</w:t>
      </w:r>
      <w:r w:rsidRPr="00E20F80">
        <w:t>§</w:t>
      </w:r>
      <w:r w:rsidR="00EE6EBD">
        <w:fldChar w:fldCharType="begin"/>
      </w:r>
      <w:r w:rsidR="00EE6EBD">
        <w:instrText xml:space="preserve"> REF _Ref493350984 \w \h </w:instrText>
      </w:r>
      <w:r w:rsidR="00EE6EBD">
        <w:fldChar w:fldCharType="separate"/>
      </w:r>
      <w:r w:rsidR="00BE1BB3">
        <w:t>3.18</w:t>
      </w:r>
      <w:r w:rsidR="00EE6EBD">
        <w:fldChar w:fldCharType="end"/>
      </w:r>
      <w:r>
        <w:t>). This object is only relevant in a SARIF log file that was produced by a converter. It is intended to be useful to developers of converters, to help them debug the conversion from the analysis tool’s native output format into the SARIF format.</w:t>
      </w:r>
    </w:p>
    <w:p w14:paraId="239B53DA" w14:textId="77777777" w:rsidR="004002D1" w:rsidRDefault="004002D1" w:rsidP="004002D1">
      <w:pPr>
        <w:pStyle w:val="Note"/>
      </w:pPr>
      <w:r>
        <w:t>EXAMPLE: Given this Android Studio output file:</w:t>
      </w:r>
    </w:p>
    <w:p w14:paraId="18EC8EF7" w14:textId="77777777" w:rsidR="004002D1" w:rsidRDefault="004002D1" w:rsidP="004002D1">
      <w:pPr>
        <w:pStyle w:val="Codesmall"/>
      </w:pPr>
      <w:proofErr w:type="gramStart"/>
      <w:r>
        <w:t>&lt;?xml</w:t>
      </w:r>
      <w:proofErr w:type="gramEnd"/>
      <w:r>
        <w:t xml:space="preserve"> version="1.0" encoding="UTF-8"?&gt;</w:t>
      </w:r>
    </w:p>
    <w:p w14:paraId="4635591F" w14:textId="77777777" w:rsidR="004002D1" w:rsidRDefault="004002D1" w:rsidP="004002D1">
      <w:pPr>
        <w:pStyle w:val="Codesmall"/>
      </w:pPr>
      <w:r>
        <w:t>&lt;problems&gt;</w:t>
      </w:r>
    </w:p>
    <w:p w14:paraId="07A8C75E" w14:textId="77777777" w:rsidR="004002D1" w:rsidRDefault="004002D1" w:rsidP="004002D1">
      <w:pPr>
        <w:pStyle w:val="Codesmall"/>
      </w:pPr>
      <w:r>
        <w:t xml:space="preserve">  &lt;problem&gt;</w:t>
      </w:r>
    </w:p>
    <w:p w14:paraId="70F5111A" w14:textId="77777777" w:rsidR="004002D1" w:rsidRDefault="004002D1" w:rsidP="004002D1">
      <w:pPr>
        <w:pStyle w:val="Codesmall"/>
      </w:pPr>
      <w:r>
        <w:t xml:space="preserve">    &lt;file&gt;&lt;/file&gt;</w:t>
      </w:r>
    </w:p>
    <w:p w14:paraId="049DF5E1" w14:textId="77777777" w:rsidR="004002D1" w:rsidRDefault="004002D1" w:rsidP="004002D1">
      <w:pPr>
        <w:pStyle w:val="Codesmall"/>
      </w:pPr>
      <w:r>
        <w:t xml:space="preserve">    &lt;line&gt;242&lt;/line&gt;</w:t>
      </w:r>
    </w:p>
    <w:p w14:paraId="3AEE6DB7" w14:textId="77777777" w:rsidR="004002D1" w:rsidRDefault="004002D1" w:rsidP="004002D1">
      <w:pPr>
        <w:pStyle w:val="Codesmall"/>
      </w:pPr>
      <w:r>
        <w:t xml:space="preserve">    ...</w:t>
      </w:r>
    </w:p>
    <w:p w14:paraId="67F3C910" w14:textId="77777777" w:rsidR="004002D1" w:rsidRDefault="004002D1" w:rsidP="004002D1">
      <w:pPr>
        <w:pStyle w:val="Codesmall"/>
      </w:pPr>
      <w:r>
        <w:t xml:space="preserve">    &lt;problem_class ...&gt;Assertions&lt;/problem_class&gt;</w:t>
      </w:r>
    </w:p>
    <w:p w14:paraId="0E7564E0" w14:textId="77777777" w:rsidR="004002D1" w:rsidRDefault="004002D1" w:rsidP="004002D1">
      <w:pPr>
        <w:pStyle w:val="Codesmall"/>
      </w:pPr>
      <w:r>
        <w:t xml:space="preserve">    ...</w:t>
      </w:r>
    </w:p>
    <w:p w14:paraId="48AB94BB" w14:textId="77777777" w:rsidR="004002D1" w:rsidRDefault="004002D1" w:rsidP="004002D1">
      <w:pPr>
        <w:pStyle w:val="Codesmall"/>
      </w:pPr>
      <w:r>
        <w:t xml:space="preserve">    &lt;description&gt;Assertions are unreliable. ...&lt;/description&gt;</w:t>
      </w:r>
    </w:p>
    <w:p w14:paraId="79759BFA" w14:textId="77777777" w:rsidR="004002D1" w:rsidRDefault="004002D1" w:rsidP="004002D1">
      <w:pPr>
        <w:pStyle w:val="Codesmall"/>
      </w:pPr>
      <w:r>
        <w:t xml:space="preserve">  &lt;/problem&gt;</w:t>
      </w:r>
    </w:p>
    <w:p w14:paraId="2FEDC20E" w14:textId="77777777" w:rsidR="004002D1" w:rsidRDefault="004002D1" w:rsidP="004002D1">
      <w:pPr>
        <w:pStyle w:val="Codesmall"/>
      </w:pPr>
      <w:r>
        <w:t>&lt;/problems&gt;</w:t>
      </w:r>
    </w:p>
    <w:p w14:paraId="4F3A4CDB" w14:textId="77777777" w:rsidR="004002D1" w:rsidRDefault="004002D1" w:rsidP="004002D1">
      <w:pPr>
        <w:pStyle w:val="Note"/>
      </w:pPr>
      <w:r>
        <w:t>a SARIF converter might transform it into the following SARIF log file:</w:t>
      </w:r>
    </w:p>
    <w:p w14:paraId="0AA34920" w14:textId="77777777" w:rsidR="004002D1" w:rsidRDefault="004002D1" w:rsidP="004002D1">
      <w:pPr>
        <w:pStyle w:val="Codesmall"/>
      </w:pPr>
      <w:r>
        <w:t>{</w:t>
      </w:r>
    </w:p>
    <w:p w14:paraId="353902C1" w14:textId="77777777" w:rsidR="004002D1" w:rsidRDefault="004002D1" w:rsidP="004002D1">
      <w:pPr>
        <w:pStyle w:val="Codesmall"/>
      </w:pPr>
      <w:r>
        <w:t xml:space="preserve">  ...</w:t>
      </w:r>
    </w:p>
    <w:p w14:paraId="672B6D71" w14:textId="77777777" w:rsidR="004002D1" w:rsidRDefault="004002D1" w:rsidP="004002D1">
      <w:pPr>
        <w:pStyle w:val="Codesmall"/>
      </w:pPr>
      <w:r>
        <w:t xml:space="preserve">  "runs": [</w:t>
      </w:r>
    </w:p>
    <w:p w14:paraId="08128542" w14:textId="77777777" w:rsidR="004002D1" w:rsidRDefault="004002D1" w:rsidP="004002D1">
      <w:pPr>
        <w:pStyle w:val="Codesmall"/>
      </w:pPr>
      <w:r>
        <w:t xml:space="preserve">    {</w:t>
      </w:r>
    </w:p>
    <w:p w14:paraId="498EFC75" w14:textId="77777777" w:rsidR="004002D1" w:rsidRDefault="004002D1" w:rsidP="004002D1">
      <w:pPr>
        <w:pStyle w:val="Codesmall"/>
      </w:pPr>
      <w:r>
        <w:t xml:space="preserve">      "tool": {</w:t>
      </w:r>
    </w:p>
    <w:p w14:paraId="0D77F949" w14:textId="77777777" w:rsidR="004002D1" w:rsidRDefault="004002D1" w:rsidP="004002D1">
      <w:pPr>
        <w:pStyle w:val="Codesmall"/>
      </w:pPr>
      <w:r>
        <w:t xml:space="preserve">        "name": "AndroidStudio",</w:t>
      </w:r>
    </w:p>
    <w:p w14:paraId="4EA324C2" w14:textId="77777777" w:rsidR="004002D1" w:rsidRDefault="004002D1" w:rsidP="004002D1">
      <w:pPr>
        <w:pStyle w:val="Codesmall"/>
      </w:pPr>
      <w:r>
        <w:t xml:space="preserve">        ...</w:t>
      </w:r>
    </w:p>
    <w:p w14:paraId="63C60C01" w14:textId="77777777" w:rsidR="004002D1" w:rsidRDefault="004002D1" w:rsidP="004002D1">
      <w:pPr>
        <w:pStyle w:val="Codesmall"/>
      </w:pPr>
      <w:r>
        <w:t xml:space="preserve">      },</w:t>
      </w:r>
    </w:p>
    <w:p w14:paraId="3FC760EC" w14:textId="4B0C12C3" w:rsidR="004002D1" w:rsidRDefault="004002D1" w:rsidP="004002D1">
      <w:pPr>
        <w:pStyle w:val="Codesmall"/>
      </w:pPr>
      <w:r>
        <w:t xml:space="preserve">      "conversion": </w:t>
      </w:r>
      <w:proofErr w:type="gramStart"/>
      <w:r>
        <w:t>{  #</w:t>
      </w:r>
      <w:proofErr w:type="gramEnd"/>
      <w:r>
        <w:t xml:space="preserve"> A conversion object (see </w:t>
      </w:r>
      <w:r w:rsidRPr="00E20F80">
        <w:t>§</w:t>
      </w:r>
      <w:r>
        <w:fldChar w:fldCharType="begin"/>
      </w:r>
      <w:r>
        <w:instrText xml:space="preserve"> REF _Ref503538494 \r \h </w:instrText>
      </w:r>
      <w:r>
        <w:fldChar w:fldCharType="separate"/>
      </w:r>
      <w:r w:rsidR="00BE1BB3">
        <w:rPr>
          <w:b/>
          <w:bCs/>
        </w:rPr>
        <w:t>Error! Reference source not found.</w:t>
      </w:r>
      <w:r>
        <w:fldChar w:fldCharType="end"/>
      </w:r>
      <w:r>
        <w:t>)</w:t>
      </w:r>
    </w:p>
    <w:p w14:paraId="5EDE206A" w14:textId="77777777" w:rsidR="004002D1" w:rsidRDefault="004002D1" w:rsidP="004002D1">
      <w:pPr>
        <w:pStyle w:val="Codesmall"/>
      </w:pPr>
      <w:r>
        <w:t xml:space="preserve">        ...</w:t>
      </w:r>
    </w:p>
    <w:p w14:paraId="0A8E64D1" w14:textId="77777777" w:rsidR="004002D1" w:rsidRDefault="004002D1" w:rsidP="004002D1">
      <w:pPr>
        <w:pStyle w:val="Codesmall"/>
      </w:pPr>
      <w:r>
        <w:t xml:space="preserve">      },</w:t>
      </w:r>
    </w:p>
    <w:p w14:paraId="13BE6565" w14:textId="77777777" w:rsidR="004002D1" w:rsidRDefault="004002D1" w:rsidP="004002D1">
      <w:pPr>
        <w:pStyle w:val="Codesmall"/>
      </w:pPr>
      <w:r>
        <w:t xml:space="preserve">      "results": [</w:t>
      </w:r>
    </w:p>
    <w:p w14:paraId="0A448167" w14:textId="77777777" w:rsidR="004002D1" w:rsidRDefault="004002D1" w:rsidP="004002D1">
      <w:pPr>
        <w:pStyle w:val="Codesmall"/>
      </w:pPr>
      <w:r>
        <w:t xml:space="preserve">        {</w:t>
      </w:r>
    </w:p>
    <w:p w14:paraId="0124F841" w14:textId="77777777" w:rsidR="004002D1" w:rsidRDefault="004002D1" w:rsidP="004002D1">
      <w:pPr>
        <w:pStyle w:val="Codesmall"/>
      </w:pPr>
      <w:r>
        <w:t xml:space="preserve">          "ruleId": "Assertions",</w:t>
      </w:r>
    </w:p>
    <w:p w14:paraId="0254930F" w14:textId="77777777" w:rsidR="004002D1" w:rsidRDefault="004002D1" w:rsidP="004002D1">
      <w:pPr>
        <w:pStyle w:val="Codesmall"/>
      </w:pPr>
      <w:r>
        <w:t xml:space="preserve">          "message": "Assertions are unreliable. ...",</w:t>
      </w:r>
    </w:p>
    <w:p w14:paraId="019A57D5" w14:textId="77777777" w:rsidR="004002D1" w:rsidRDefault="004002D1" w:rsidP="004002D1">
      <w:pPr>
        <w:pStyle w:val="Codesmall"/>
      </w:pPr>
      <w:r>
        <w:t xml:space="preserve">          ...</w:t>
      </w:r>
    </w:p>
    <w:p w14:paraId="192839E4" w14:textId="77777777" w:rsidR="004002D1" w:rsidRDefault="004002D1" w:rsidP="004002D1">
      <w:pPr>
        <w:pStyle w:val="Codesmall"/>
      </w:pPr>
      <w:r>
        <w:t xml:space="preserve">          "conversionProvenance": [ # An array of analysisToolLogFileContents objects</w:t>
      </w:r>
    </w:p>
    <w:p w14:paraId="3741B12C" w14:textId="77777777" w:rsidR="004002D1" w:rsidRDefault="004002D1" w:rsidP="004002D1">
      <w:pPr>
        <w:pStyle w:val="Codesmall"/>
      </w:pPr>
      <w:r>
        <w:t xml:space="preserve">            {</w:t>
      </w:r>
    </w:p>
    <w:p w14:paraId="6E36B5F6" w14:textId="7A6FA16F" w:rsidR="004002D1" w:rsidRDefault="004002D1" w:rsidP="004002D1">
      <w:pPr>
        <w:pStyle w:val="Codesmall"/>
      </w:pPr>
      <w:r>
        <w:t xml:space="preserve">              "region": </w:t>
      </w:r>
      <w:proofErr w:type="gramStart"/>
      <w:r>
        <w:t xml:space="preserve">{  </w:t>
      </w:r>
      <w:proofErr w:type="gramEnd"/>
      <w:r>
        <w:t xml:space="preserve">         # see </w:t>
      </w:r>
      <w:r w:rsidRPr="00E20F80">
        <w:t>§</w:t>
      </w:r>
      <w:r w:rsidR="00EE6EBD">
        <w:fldChar w:fldCharType="begin"/>
      </w:r>
      <w:r w:rsidR="00EE6EBD">
        <w:instrText xml:space="preserve"> REF _Ref503540611 \w \h </w:instrText>
      </w:r>
      <w:r w:rsidR="00EE6EBD">
        <w:fldChar w:fldCharType="separate"/>
      </w:r>
      <w:r w:rsidR="00BE1BB3">
        <w:t>3.19.2</w:t>
      </w:r>
      <w:r w:rsidR="00EE6EBD">
        <w:fldChar w:fldCharType="end"/>
      </w:r>
    </w:p>
    <w:p w14:paraId="43EF8DA3" w14:textId="77777777" w:rsidR="004002D1" w:rsidRDefault="004002D1" w:rsidP="004002D1">
      <w:pPr>
        <w:pStyle w:val="Codesmall"/>
      </w:pPr>
      <w:r>
        <w:t xml:space="preserve">                "startLine": 3,</w:t>
      </w:r>
    </w:p>
    <w:p w14:paraId="58197603" w14:textId="77777777" w:rsidR="004002D1" w:rsidRDefault="004002D1" w:rsidP="004002D1">
      <w:pPr>
        <w:pStyle w:val="Codesmall"/>
      </w:pPr>
      <w:r>
        <w:t xml:space="preserve">                "startColumn": 3,</w:t>
      </w:r>
    </w:p>
    <w:p w14:paraId="63D13C16" w14:textId="77777777" w:rsidR="004002D1" w:rsidRDefault="004002D1" w:rsidP="004002D1">
      <w:pPr>
        <w:pStyle w:val="Codesmall"/>
      </w:pPr>
      <w:r>
        <w:t xml:space="preserve">                "endLine": 12,</w:t>
      </w:r>
    </w:p>
    <w:p w14:paraId="6CFB0084" w14:textId="77777777" w:rsidR="004002D1" w:rsidRDefault="004002D1" w:rsidP="004002D1">
      <w:pPr>
        <w:pStyle w:val="Codesmall"/>
      </w:pPr>
      <w:r>
        <w:t xml:space="preserve">                "endColumn": 13</w:t>
      </w:r>
    </w:p>
    <w:p w14:paraId="744FB0B3" w14:textId="77777777" w:rsidR="004002D1" w:rsidRDefault="004002D1" w:rsidP="004002D1">
      <w:pPr>
        <w:pStyle w:val="Codesmall"/>
      </w:pPr>
      <w:r>
        <w:t xml:space="preserve">              },</w:t>
      </w:r>
    </w:p>
    <w:p w14:paraId="303AC0D5" w14:textId="03F22120" w:rsidR="004002D1" w:rsidRDefault="004002D1" w:rsidP="004002D1">
      <w:pPr>
        <w:pStyle w:val="Codesmall"/>
      </w:pPr>
      <w:r>
        <w:t xml:space="preserve">              "snippet": "</w:t>
      </w:r>
      <w:r w:rsidRPr="004811D4">
        <w:t xml:space="preserve">&lt;problem&gt;\n </w:t>
      </w:r>
      <w:r>
        <w:t>...</w:t>
      </w:r>
      <w:r w:rsidRPr="004811D4">
        <w:t xml:space="preserve"> \</w:t>
      </w:r>
      <w:proofErr w:type="gramStart"/>
      <w:r w:rsidRPr="004811D4">
        <w:t>n  &lt;</w:t>
      </w:r>
      <w:proofErr w:type="gramEnd"/>
      <w:r w:rsidRPr="004811D4">
        <w:t>/problem&gt;</w:t>
      </w:r>
      <w:r>
        <w:t xml:space="preserve">",    # see </w:t>
      </w:r>
      <w:r w:rsidRPr="00E20F80">
        <w:t>§</w:t>
      </w:r>
      <w:r w:rsidR="00EE6EBD">
        <w:fldChar w:fldCharType="begin"/>
      </w:r>
      <w:r w:rsidR="00EE6EBD">
        <w:instrText xml:space="preserve"> REF _Ref503540621 \w \h </w:instrText>
      </w:r>
      <w:r w:rsidR="00EE6EBD">
        <w:fldChar w:fldCharType="separate"/>
      </w:r>
      <w:r w:rsidR="00BE1BB3">
        <w:t>3.19.3</w:t>
      </w:r>
      <w:r w:rsidR="00EE6EBD">
        <w:fldChar w:fldCharType="end"/>
      </w:r>
    </w:p>
    <w:p w14:paraId="59048451" w14:textId="013DBFF6" w:rsidR="004002D1" w:rsidRDefault="004002D1" w:rsidP="004002D1">
      <w:pPr>
        <w:pStyle w:val="Codesmall"/>
      </w:pPr>
      <w:r>
        <w:t xml:space="preserve">              "analysisToolLogFileUri": "AndroidStudio.log</w:t>
      </w:r>
      <w:proofErr w:type="gramStart"/>
      <w:r>
        <w:t>",  #</w:t>
      </w:r>
      <w:proofErr w:type="gramEnd"/>
      <w:r>
        <w:t xml:space="preserve"> see </w:t>
      </w:r>
      <w:r w:rsidRPr="00E20F80">
        <w:t>§</w:t>
      </w:r>
      <w:r w:rsidR="00EE6EBD">
        <w:fldChar w:fldCharType="begin"/>
      </w:r>
      <w:r w:rsidR="00EE6EBD">
        <w:instrText xml:space="preserve"> REF _Ref506285865 \w \h </w:instrText>
      </w:r>
      <w:r w:rsidR="00EE6EBD">
        <w:fldChar w:fldCharType="separate"/>
      </w:r>
      <w:r w:rsidR="00BE1BB3">
        <w:t>3.19.4</w:t>
      </w:r>
      <w:r w:rsidR="00EE6EBD">
        <w:fldChar w:fldCharType="end"/>
      </w:r>
    </w:p>
    <w:p w14:paraId="1D550892" w14:textId="67BBFAC3" w:rsidR="004002D1" w:rsidRDefault="004002D1" w:rsidP="004002D1">
      <w:pPr>
        <w:pStyle w:val="Codesmall"/>
      </w:pPr>
      <w:r>
        <w:lastRenderedPageBreak/>
        <w:t xml:space="preserve">              "analysisToolLogFileUriBaseId": "$LOGSROOT"     # see </w:t>
      </w:r>
      <w:r w:rsidRPr="00E20F80">
        <w:t>§</w:t>
      </w:r>
      <w:r w:rsidR="00EE6EBD">
        <w:fldChar w:fldCharType="begin"/>
      </w:r>
      <w:r w:rsidR="00EE6EBD">
        <w:instrText xml:space="preserve"> REF _Ref506287103 \w \h </w:instrText>
      </w:r>
      <w:r w:rsidR="00EE6EBD">
        <w:fldChar w:fldCharType="separate"/>
      </w:r>
      <w:r w:rsidR="00BE1BB3">
        <w:t>3.19.5</w:t>
      </w:r>
      <w:r w:rsidR="00EE6EBD">
        <w:fldChar w:fldCharType="end"/>
      </w:r>
    </w:p>
    <w:p w14:paraId="62368727" w14:textId="77777777" w:rsidR="004002D1" w:rsidRDefault="004002D1" w:rsidP="004002D1">
      <w:pPr>
        <w:pStyle w:val="Codesmall"/>
      </w:pPr>
      <w:r>
        <w:t xml:space="preserve">            }</w:t>
      </w:r>
    </w:p>
    <w:p w14:paraId="60EBD342" w14:textId="77777777" w:rsidR="004002D1" w:rsidRDefault="004002D1" w:rsidP="004002D1">
      <w:pPr>
        <w:pStyle w:val="Codesmall"/>
      </w:pPr>
      <w:r>
        <w:t xml:space="preserve">          ],</w:t>
      </w:r>
    </w:p>
    <w:p w14:paraId="521480FD" w14:textId="77777777" w:rsidR="004002D1" w:rsidRDefault="004002D1" w:rsidP="004002D1">
      <w:pPr>
        <w:pStyle w:val="Codesmall"/>
      </w:pPr>
      <w:r>
        <w:t xml:space="preserve">          ...</w:t>
      </w:r>
    </w:p>
    <w:p w14:paraId="77A546F8" w14:textId="77777777" w:rsidR="004002D1" w:rsidRDefault="004002D1" w:rsidP="004002D1">
      <w:pPr>
        <w:pStyle w:val="Codesmall"/>
      </w:pPr>
      <w:r>
        <w:t xml:space="preserve">        }</w:t>
      </w:r>
    </w:p>
    <w:p w14:paraId="1AA088DD" w14:textId="77777777" w:rsidR="004002D1" w:rsidRDefault="004002D1" w:rsidP="004002D1">
      <w:pPr>
        <w:pStyle w:val="Codesmall"/>
      </w:pPr>
      <w:r>
        <w:t xml:space="preserve">      ]</w:t>
      </w:r>
    </w:p>
    <w:p w14:paraId="1BAF4800" w14:textId="77777777" w:rsidR="004002D1" w:rsidRDefault="004002D1" w:rsidP="004002D1">
      <w:pPr>
        <w:pStyle w:val="Codesmall"/>
      </w:pPr>
      <w:r>
        <w:t xml:space="preserve">    }</w:t>
      </w:r>
    </w:p>
    <w:p w14:paraId="2E69E6F1" w14:textId="77777777" w:rsidR="004002D1" w:rsidRDefault="004002D1" w:rsidP="004002D1">
      <w:pPr>
        <w:pStyle w:val="Codesmall"/>
      </w:pPr>
      <w:r>
        <w:t xml:space="preserve">  ]</w:t>
      </w:r>
    </w:p>
    <w:p w14:paraId="2FCD7535" w14:textId="77777777" w:rsidR="004002D1" w:rsidRPr="008F4CB1" w:rsidRDefault="004002D1" w:rsidP="004002D1">
      <w:pPr>
        <w:pStyle w:val="Codesmall"/>
      </w:pPr>
      <w:r>
        <w:t>}</w:t>
      </w:r>
    </w:p>
    <w:p w14:paraId="78163AEE" w14:textId="77777777" w:rsidR="004002D1" w:rsidRDefault="004002D1" w:rsidP="004002D1">
      <w:pPr>
        <w:pStyle w:val="Heading3"/>
        <w:numPr>
          <w:ilvl w:val="2"/>
          <w:numId w:val="2"/>
        </w:numPr>
      </w:pPr>
      <w:bookmarkStart w:id="281" w:name="_Ref503540611"/>
      <w:bookmarkStart w:id="282" w:name="_Toc506816605"/>
      <w:r>
        <w:t>region property</w:t>
      </w:r>
      <w:bookmarkEnd w:id="281"/>
      <w:bookmarkEnd w:id="282"/>
    </w:p>
    <w:p w14:paraId="07DFC403" w14:textId="79F6C55A"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AB6586">
        <w:rPr>
          <w:rStyle w:val="CODEtemp"/>
        </w:rPr>
        <w:t>region</w:t>
      </w:r>
      <w:r>
        <w:t xml:space="preserve"> whose value is a </w:t>
      </w:r>
      <w:r w:rsidRPr="00AB6586">
        <w:rPr>
          <w:rStyle w:val="CODEtemp"/>
        </w:rPr>
        <w:t>region</w:t>
      </w:r>
      <w:r>
        <w:t xml:space="preserve"> object (</w:t>
      </w:r>
      <w:r w:rsidRPr="00180B28">
        <w:t>§</w:t>
      </w:r>
      <w:r w:rsidR="00EE6EBD">
        <w:fldChar w:fldCharType="begin"/>
      </w:r>
      <w:r w:rsidR="00EE6EBD">
        <w:instrText xml:space="preserve"> REF _Ref493490350 \w \h </w:instrText>
      </w:r>
      <w:r w:rsidR="00EE6EBD">
        <w:fldChar w:fldCharType="separate"/>
      </w:r>
      <w:r w:rsidR="00BE1BB3">
        <w:t>3.22</w:t>
      </w:r>
      <w:r w:rsidR="00EE6EBD">
        <w:fldChar w:fldCharType="end"/>
      </w:r>
      <w:r>
        <w:t xml:space="preserve">) which specifies the region of the analysis tool’s log file that was transformed into the </w:t>
      </w:r>
      <w:r w:rsidRPr="00AB6586">
        <w:rPr>
          <w:rStyle w:val="CODEtemp"/>
        </w:rPr>
        <w:t>result</w:t>
      </w:r>
      <w:r>
        <w:t xml:space="preserve"> object.</w:t>
      </w:r>
    </w:p>
    <w:p w14:paraId="2E6F4AD5" w14:textId="77777777" w:rsidR="004002D1" w:rsidRPr="00AB6586" w:rsidRDefault="004002D1" w:rsidP="004002D1">
      <w:r>
        <w:t>If this property is absent, the region is taken to be the entirety of the analysis tool’s log file.</w:t>
      </w:r>
    </w:p>
    <w:p w14:paraId="7E969981" w14:textId="77777777" w:rsidR="004002D1" w:rsidRDefault="004002D1" w:rsidP="004002D1">
      <w:pPr>
        <w:pStyle w:val="Heading3"/>
        <w:numPr>
          <w:ilvl w:val="2"/>
          <w:numId w:val="2"/>
        </w:numPr>
      </w:pPr>
      <w:bookmarkStart w:id="283" w:name="_Ref503540621"/>
      <w:bookmarkStart w:id="284" w:name="_Toc506816606"/>
      <w:r>
        <w:t>snippet property</w:t>
      </w:r>
      <w:bookmarkEnd w:id="283"/>
      <w:bookmarkEnd w:id="284"/>
    </w:p>
    <w:p w14:paraId="728BD8AE" w14:textId="77777777"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snippet</w:t>
      </w:r>
      <w:r>
        <w:t xml:space="preserve"> whose value is a string which contains the text of that region of the analysis tool’s log file that was transformed into the </w:t>
      </w:r>
      <w:r w:rsidRPr="007558AD">
        <w:rPr>
          <w:rStyle w:val="CODEtemp"/>
        </w:rPr>
        <w:t>result</w:t>
      </w:r>
      <w:r>
        <w:t xml:space="preserve"> object.</w:t>
      </w:r>
    </w:p>
    <w:p w14:paraId="7A047DEC" w14:textId="77777777" w:rsidR="004002D1" w:rsidRDefault="004002D1" w:rsidP="004002D1">
      <w:pPr>
        <w:pStyle w:val="Heading3"/>
        <w:numPr>
          <w:ilvl w:val="2"/>
          <w:numId w:val="2"/>
        </w:numPr>
      </w:pPr>
      <w:bookmarkStart w:id="285" w:name="_Ref506285865"/>
      <w:bookmarkStart w:id="286" w:name="_Toc506816607"/>
      <w:r>
        <w:t>analysisToolLogFileUri property</w:t>
      </w:r>
      <w:bookmarkEnd w:id="285"/>
      <w:bookmarkEnd w:id="286"/>
    </w:p>
    <w:p w14:paraId="195FCA89" w14:textId="4E11F19E"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analysisToolLogFileUri</w:t>
      </w:r>
      <w:r>
        <w:t xml:space="preserve"> whose value is a </w:t>
      </w:r>
      <w:r w:rsidRPr="00F90F0E">
        <w:t>string containing a valid URI (§</w:t>
      </w:r>
      <w:r w:rsidR="00EE6EBD">
        <w:fldChar w:fldCharType="begin"/>
      </w:r>
      <w:r w:rsidR="00EE6EBD">
        <w:instrText xml:space="preserve"> REF _Ref493342422 \w \h </w:instrText>
      </w:r>
      <w:r w:rsidR="00EE6EBD">
        <w:fldChar w:fldCharType="separate"/>
      </w:r>
      <w:r w:rsidR="00BE1BB3">
        <w:t>3.2</w:t>
      </w:r>
      <w:r w:rsidR="00EE6EBD">
        <w:fldChar w:fldCharType="end"/>
      </w:r>
      <w:r w:rsidRPr="00F90F0E">
        <w:t>)</w:t>
      </w:r>
      <w:r>
        <w:t xml:space="preserve"> that specifies the location of one of the analysis tool log files that the converter transformed into the </w:t>
      </w:r>
      <w:r w:rsidRPr="007558AD">
        <w:rPr>
          <w:rStyle w:val="CODEtemp"/>
        </w:rPr>
        <w:t>result</w:t>
      </w:r>
      <w:r>
        <w:t xml:space="preserve"> object that ultimately contains this </w:t>
      </w:r>
      <w:r w:rsidRPr="007558AD">
        <w:rPr>
          <w:rStyle w:val="CODEtemp"/>
        </w:rPr>
        <w:t>analysisToolLogFileContents</w:t>
      </w:r>
      <w:r>
        <w:t xml:space="preserve"> object.</w:t>
      </w:r>
    </w:p>
    <w:p w14:paraId="0AE9B0BB" w14:textId="3C17E8F7" w:rsidR="004002D1" w:rsidRPr="00015160" w:rsidRDefault="004002D1" w:rsidP="004002D1">
      <w:r>
        <w:t xml:space="preserve">If the </w:t>
      </w:r>
      <w:r w:rsidRPr="007558AD">
        <w:rPr>
          <w:rStyle w:val="CODEtemp"/>
        </w:rPr>
        <w:t>analysisToolLogFileUri</w:t>
      </w:r>
      <w:r>
        <w:t xml:space="preserve"> property is absent, its value shall be taken to be the value of the </w:t>
      </w:r>
      <w:proofErr w:type="gramStart"/>
      <w:r w:rsidRPr="00F0625D">
        <w:rPr>
          <w:rStyle w:val="CODEtemp"/>
        </w:rPr>
        <w:t>run.conversion</w:t>
      </w:r>
      <w:proofErr w:type="gramEnd"/>
      <w:r w:rsidRPr="00F0625D">
        <w:rPr>
          <w:rStyle w:val="CODEtemp"/>
        </w:rPr>
        <w:t>.analysisToolLogFileUri</w:t>
      </w:r>
      <w:r>
        <w:t xml:space="preserve"> property (</w:t>
      </w:r>
      <w:r w:rsidRPr="00F90F0E">
        <w:t>§</w:t>
      </w:r>
      <w:r w:rsidR="00EE6EBD">
        <w:fldChar w:fldCharType="begin"/>
      </w:r>
      <w:r w:rsidR="00EE6EBD">
        <w:instrText xml:space="preserve"> REF _Ref503539431 \w \h </w:instrText>
      </w:r>
      <w:r w:rsidR="00EE6EBD">
        <w:fldChar w:fldCharType="separate"/>
      </w:r>
      <w:r w:rsidR="00BE1BB3">
        <w:t>3.15.4</w:t>
      </w:r>
      <w:r w:rsidR="00EE6EBD">
        <w:fldChar w:fldCharType="end"/>
      </w:r>
      <w:r>
        <w:t>), if that property is present.</w:t>
      </w:r>
    </w:p>
    <w:p w14:paraId="422DA9EF" w14:textId="77777777" w:rsidR="004002D1" w:rsidRDefault="004002D1" w:rsidP="004002D1">
      <w:pPr>
        <w:pStyle w:val="Heading3"/>
        <w:numPr>
          <w:ilvl w:val="2"/>
          <w:numId w:val="2"/>
        </w:numPr>
      </w:pPr>
      <w:bookmarkStart w:id="287" w:name="_Ref506287103"/>
      <w:bookmarkStart w:id="288" w:name="_Toc506816608"/>
      <w:r>
        <w:t>analysisToolLogFileBaseId property</w:t>
      </w:r>
      <w:bookmarkEnd w:id="287"/>
      <w:bookmarkEnd w:id="288"/>
    </w:p>
    <w:p w14:paraId="6CDD11E9" w14:textId="0BCAC94C" w:rsidR="004002D1" w:rsidRDefault="004002D1" w:rsidP="004002D1">
      <w:r>
        <w:t xml:space="preserve">If the value of the </w:t>
      </w:r>
      <w:r w:rsidRPr="006D6AE0">
        <w:rPr>
          <w:rStyle w:val="CODEtemp"/>
        </w:rPr>
        <w:t>analysisToolLogFileUri</w:t>
      </w:r>
      <w:r>
        <w:t xml:space="preserve"> property (</w:t>
      </w:r>
      <w:r w:rsidRPr="00F90F0E">
        <w:t>§</w:t>
      </w:r>
      <w:r w:rsidR="00EE6EBD">
        <w:fldChar w:fldCharType="begin"/>
      </w:r>
      <w:r w:rsidR="00EE6EBD">
        <w:instrText xml:space="preserve"> REF _Ref506285865 \w \h </w:instrText>
      </w:r>
      <w:r w:rsidR="00EE6EBD">
        <w:fldChar w:fldCharType="separate"/>
      </w:r>
      <w:r w:rsidR="00BE1BB3">
        <w:t>3.19.4</w:t>
      </w:r>
      <w:r w:rsidR="00EE6EBD">
        <w:fldChar w:fldCharType="end"/>
      </w:r>
      <w:r>
        <w:t xml:space="preserve">) is a relative URI, an </w:t>
      </w:r>
      <w:r>
        <w:rPr>
          <w:rStyle w:val="CODEtemp"/>
        </w:rPr>
        <w:t>analysisToolLogFileContents</w:t>
      </w:r>
      <w:r>
        <w:t xml:space="preserve"> object </w:t>
      </w:r>
      <w:r w:rsidRPr="006D6AE0">
        <w:rPr>
          <w:b/>
        </w:rPr>
        <w:t>MAY</w:t>
      </w:r>
      <w:r>
        <w:t xml:space="preserve"> contain a property named </w:t>
      </w:r>
      <w:r w:rsidRPr="006D6AE0">
        <w:rPr>
          <w:rStyle w:val="CODEtemp"/>
        </w:rPr>
        <w:t>analysisToolLogFileUriBaseId</w:t>
      </w:r>
      <w:r>
        <w:t xml:space="preserve"> </w:t>
      </w:r>
      <w:r w:rsidRPr="0013636C">
        <w:t>whose value is a string containing a URI base id (§</w:t>
      </w:r>
      <w:r w:rsidR="00EE6EBD">
        <w:fldChar w:fldCharType="begin"/>
      </w:r>
      <w:r w:rsidR="00EE6EBD">
        <w:instrText xml:space="preserve"> REF _Ref493422705 \w \h </w:instrText>
      </w:r>
      <w:r w:rsidR="00EE6EBD">
        <w:fldChar w:fldCharType="separate"/>
      </w:r>
      <w:r w:rsidR="00BE1BB3">
        <w:t>3.3</w:t>
      </w:r>
      <w:r w:rsidR="00EE6EBD">
        <w:fldChar w:fldCharType="end"/>
      </w:r>
      <w:r w:rsidRPr="0013636C">
        <w:t xml:space="preserve">) which indirectly specifies the absolute URI with respect to which </w:t>
      </w:r>
      <w:r>
        <w:rPr>
          <w:rStyle w:val="CODEtemp"/>
        </w:rPr>
        <w:t>analysisToolLogFileUri</w:t>
      </w:r>
      <w:r w:rsidRPr="0013636C">
        <w:t xml:space="preserve"> </w:t>
      </w:r>
      <w:r w:rsidRPr="00353739">
        <w:rPr>
          <w:b/>
        </w:rPr>
        <w:t>SHALL</w:t>
      </w:r>
      <w:r w:rsidRPr="0013636C">
        <w:t xml:space="preserve"> be interpreted.</w:t>
      </w:r>
    </w:p>
    <w:p w14:paraId="7804FA8C" w14:textId="77777777" w:rsidR="004002D1" w:rsidRPr="004B4BD9" w:rsidRDefault="004002D1" w:rsidP="004002D1">
      <w:r>
        <w:t xml:space="preserve">If the </w:t>
      </w:r>
      <w:r w:rsidRPr="006D6AE0">
        <w:rPr>
          <w:rStyle w:val="CODEtemp"/>
        </w:rPr>
        <w:t>analysisToolLogFileUri</w:t>
      </w:r>
      <w:r>
        <w:t xml:space="preserve"> property is absent, or if its value is an absolute URI, then the </w:t>
      </w:r>
      <w:r w:rsidRPr="006D6AE0">
        <w:rPr>
          <w:rStyle w:val="CODEtemp"/>
        </w:rPr>
        <w:t>analysisToolLogFileUri</w:t>
      </w:r>
      <w:r>
        <w:rPr>
          <w:rStyle w:val="CODEtemp"/>
        </w:rPr>
        <w:t>BaseId</w:t>
      </w:r>
      <w:r>
        <w:t xml:space="preserve"> property </w:t>
      </w:r>
      <w:r w:rsidRPr="004B4BD9">
        <w:rPr>
          <w:b/>
        </w:rPr>
        <w:t>SHALL</w:t>
      </w:r>
      <w:r>
        <w:t xml:space="preserve"> be absent.</w:t>
      </w:r>
    </w:p>
    <w:p w14:paraId="6848B71B" w14:textId="614B7C52" w:rsidR="006E546E" w:rsidRDefault="006E546E" w:rsidP="006E546E">
      <w:pPr>
        <w:pStyle w:val="Heading2"/>
      </w:pPr>
      <w:bookmarkStart w:id="289" w:name="_Toc506816609"/>
      <w:r>
        <w:t>location object</w:t>
      </w:r>
      <w:bookmarkEnd w:id="278"/>
      <w:bookmarkEnd w:id="289"/>
    </w:p>
    <w:p w14:paraId="27ED50C0" w14:textId="23D428DC" w:rsidR="006E546E" w:rsidRDefault="006E546E" w:rsidP="006E546E">
      <w:pPr>
        <w:pStyle w:val="Heading3"/>
      </w:pPr>
      <w:bookmarkStart w:id="290" w:name="_Ref493479281"/>
      <w:bookmarkStart w:id="291" w:name="_Toc506816610"/>
      <w:r>
        <w:t>General</w:t>
      </w:r>
      <w:bookmarkEnd w:id="290"/>
      <w:bookmarkEnd w:id="291"/>
    </w:p>
    <w:p w14:paraId="1D30489B" w14:textId="3B9ED6E2"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BE1BB3">
        <w:t>3.21</w:t>
      </w:r>
      <w:r>
        <w:fldChar w:fldCharType="end"/>
      </w:r>
      <w:r w:rsidRPr="00180B28">
        <w:t>) of the result, the logical location (§</w:t>
      </w:r>
      <w:r>
        <w:fldChar w:fldCharType="begin"/>
      </w:r>
      <w:r>
        <w:instrText xml:space="preserve"> REF _Ref493404450 \w \h </w:instrText>
      </w:r>
      <w:r>
        <w:fldChar w:fldCharType="separate"/>
      </w:r>
      <w:r w:rsidR="00BE1BB3">
        <w:t>3.20.5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2480EFD6" w:rsidR="00180B28" w:rsidRPr="00180B28" w:rsidRDefault="00180B28" w:rsidP="00180B28">
      <w:pPr>
        <w:pStyle w:val="Note"/>
      </w:pPr>
      <w:r>
        <w:t xml:space="preserve">1. In the absence of symbol information, binary analysis tools might not have source code locations available, so information about line and column numbers might not be present </w:t>
      </w:r>
      <w:r>
        <w:lastRenderedPageBreak/>
        <w:t>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BE1BB3">
        <w:t>3.20.5</w:t>
      </w:r>
      <w:r>
        <w:fldChar w:fldCharType="end"/>
      </w:r>
      <w:r w:rsidRPr="00180B28">
        <w:t>) is particularly convenient for fingerprinting.</w:t>
      </w:r>
    </w:p>
    <w:p w14:paraId="638ED7CC" w14:textId="64BD3AA0" w:rsidR="006E546E" w:rsidRDefault="006E546E" w:rsidP="006E546E">
      <w:pPr>
        <w:pStyle w:val="Heading3"/>
      </w:pPr>
      <w:bookmarkStart w:id="292" w:name="_Ref493478389"/>
      <w:bookmarkStart w:id="293" w:name="_Toc506816611"/>
      <w:r>
        <w:t>Constraints</w:t>
      </w:r>
      <w:bookmarkEnd w:id="292"/>
      <w:bookmarkEnd w:id="293"/>
    </w:p>
    <w:p w14:paraId="4A7EE9DC" w14:textId="4156623E" w:rsidR="00180B28" w:rsidRDefault="00180B28" w:rsidP="00180B28">
      <w:r w:rsidRPr="00180B28">
        <w:t xml:space="preserve">Depending on the information available to the tool that produces the SARIF log file,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BE1BB3">
        <w:t>3.20.3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BE1BB3">
        <w:t>3.20.4</w:t>
      </w:r>
      <w:r>
        <w:fldChar w:fldCharType="end"/>
      </w:r>
      <w:r w:rsidRPr="00180B28">
        <w:t xml:space="preserve">) </w:t>
      </w:r>
      <w:r w:rsidRPr="00180B28">
        <w:rPr>
          <w:b/>
        </w:rPr>
        <w:t>SHALL</w:t>
      </w:r>
      <w:r w:rsidRPr="00180B28">
        <w:t xml:space="preserve"> be present.</w:t>
      </w:r>
    </w:p>
    <w:p w14:paraId="2A2C53B3" w14:textId="064899A6" w:rsidR="00180B28" w:rsidRDefault="00180B28" w:rsidP="00180B28">
      <w:r w:rsidRPr="00180B28">
        <w:t xml:space="preserve">If the tool that produces the log file knows the analysis target, then the </w:t>
      </w:r>
      <w:r w:rsidRPr="00180B28">
        <w:rPr>
          <w:rStyle w:val="CODEtemp"/>
        </w:rPr>
        <w:t>analysisTarget</w:t>
      </w:r>
      <w:r w:rsidRPr="00180B28">
        <w:t xml:space="preserve"> property </w:t>
      </w:r>
      <w:r w:rsidRPr="00180B28">
        <w:rPr>
          <w:b/>
        </w:rPr>
        <w:t>SHALL</w:t>
      </w:r>
      <w:r w:rsidRPr="00180B28">
        <w:t xml:space="preserve"> be present. If the tool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61001C69" w:rsidR="00180B28" w:rsidRDefault="00180B28" w:rsidP="00180B28">
      <w:r w:rsidRPr="00180B28">
        <w:t xml:space="preserve">If the tool that produces the log file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65997177" w:rsidR="00180B28" w:rsidRDefault="00180B28" w:rsidP="00180B28">
      <w:pPr>
        <w:pStyle w:val="Note"/>
      </w:pPr>
      <w:r>
        <w:t xml:space="preserve">NOTE: </w:t>
      </w:r>
      <w:r w:rsidRPr="00180B28">
        <w:t xml:space="preserve">Some analysis tools produce output in a format that does not include both the analysis target and the result file. In such cases, a </w:t>
      </w:r>
      <w:r w:rsidR="00DF302D">
        <w:t>converter</w:t>
      </w:r>
      <w:r w:rsidRPr="00180B28">
        <w:t xml:space="preserve"> which translates the output into the SARIF format might only have the result file available.</w:t>
      </w:r>
    </w:p>
    <w:p w14:paraId="0733FEA1" w14:textId="5EA3E29E"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w:t>
      </w:r>
      <w:r w:rsidR="00DF302D">
        <w:t>converter</w:t>
      </w:r>
      <w:r w:rsidR="00732E87" w:rsidRPr="00732E87">
        <w:t xml:space="preserve"> attempts to translate this output into SARIF format. Suppose that the </w:t>
      </w:r>
      <w:r w:rsidR="00DF302D">
        <w:t>converter</w:t>
      </w:r>
      <w:r w:rsidR="00732E87" w:rsidRPr="00732E87">
        <w:t xml:space="preserve">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w:t>
      </w:r>
      <w:r w:rsidR="00DF302D">
        <w:t>converter</w:t>
      </w:r>
      <w:r w:rsidR="00732E87" w:rsidRPr="00732E87">
        <w:t xml:space="preserve"> only knows that the problem occurred in </w:t>
      </w:r>
      <w:r w:rsidR="00732E87" w:rsidRPr="00732E87">
        <w:rPr>
          <w:i/>
        </w:rPr>
        <w:t>b.h</w:t>
      </w:r>
      <w:r w:rsidR="00732E87" w:rsidRPr="00732E87">
        <w:t xml:space="preserve">. The </w:t>
      </w:r>
      <w:r w:rsidR="00DF302D">
        <w:t>converter</w:t>
      </w:r>
      <w:r w:rsidR="00732E87" w:rsidRPr="00732E87">
        <w:t xml:space="preserve">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294" w:name="_Ref493424691"/>
      <w:bookmarkStart w:id="295" w:name="_Toc506816612"/>
      <w:r>
        <w:t>analysisTarget property</w:t>
      </w:r>
      <w:bookmarkEnd w:id="294"/>
      <w:bookmarkEnd w:id="295"/>
    </w:p>
    <w:p w14:paraId="4A174E10" w14:textId="3177818A" w:rsid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BE1BB3">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lastRenderedPageBreak/>
        <w:t>physicalLocation</w:t>
      </w:r>
      <w:r w:rsidRPr="00732E87">
        <w:t xml:space="preserve"> object (§</w:t>
      </w:r>
      <w:r>
        <w:fldChar w:fldCharType="begin"/>
      </w:r>
      <w:r>
        <w:instrText xml:space="preserve"> REF _Ref493478323 \w \h </w:instrText>
      </w:r>
      <w:r>
        <w:fldChar w:fldCharType="separate"/>
      </w:r>
      <w:r w:rsidR="00BE1BB3">
        <w:t>3.21</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e the result actually occurred.</w:t>
      </w:r>
    </w:p>
    <w:p w14:paraId="7BB3738A" w14:textId="080EB8CB" w:rsidR="006E546E" w:rsidRDefault="006E546E" w:rsidP="006E546E">
      <w:pPr>
        <w:pStyle w:val="Heading3"/>
      </w:pPr>
      <w:bookmarkStart w:id="296" w:name="_Ref493477623"/>
      <w:bookmarkStart w:id="297" w:name="_Ref493478351"/>
      <w:bookmarkStart w:id="298" w:name="_Toc506816613"/>
      <w:r>
        <w:t>resultFile property</w:t>
      </w:r>
      <w:bookmarkEnd w:id="296"/>
      <w:bookmarkEnd w:id="297"/>
      <w:bookmarkEnd w:id="298"/>
    </w:p>
    <w:p w14:paraId="37D40289" w14:textId="0647DF40" w:rsidR="00732E87" w:rsidRP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BE1BB3">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BE1BB3">
        <w:t>3.21</w:t>
      </w:r>
      <w:r>
        <w:fldChar w:fldCharType="end"/>
      </w:r>
      <w:r w:rsidRPr="00732E87">
        <w:t>) that identifies the file where the analysis tool detected the result.</w:t>
      </w:r>
    </w:p>
    <w:p w14:paraId="17C0E4FE" w14:textId="09483181" w:rsidR="006E546E" w:rsidRDefault="006E546E" w:rsidP="006E546E">
      <w:pPr>
        <w:pStyle w:val="Heading3"/>
      </w:pPr>
      <w:bookmarkStart w:id="299" w:name="_Ref493404450"/>
      <w:bookmarkStart w:id="300" w:name="_Ref493404690"/>
      <w:bookmarkStart w:id="301" w:name="_Toc506816614"/>
      <w:r>
        <w:t>fullyQualifiedLogicalName property</w:t>
      </w:r>
      <w:bookmarkEnd w:id="299"/>
      <w:bookmarkEnd w:id="300"/>
      <w:bookmarkEnd w:id="301"/>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p>
    <w:p w14:paraId="01F88A86" w14:textId="317EAAFB" w:rsidR="00E66E38" w:rsidRDefault="00E66E38" w:rsidP="00E66E38">
      <w:r w:rsidRPr="00E66E38">
        <w:t xml:space="preserve">If the </w:t>
      </w:r>
      <w:proofErr w:type="gramStart"/>
      <w:r w:rsidRPr="00E66E38">
        <w:rPr>
          <w:rStyle w:val="CODEtemp"/>
        </w:rPr>
        <w:t>run.logicalLocations</w:t>
      </w:r>
      <w:proofErr w:type="gramEnd"/>
      <w:r w:rsidRPr="00E66E38">
        <w:t xml:space="preserve"> property (§</w:t>
      </w:r>
      <w:r>
        <w:fldChar w:fldCharType="begin"/>
      </w:r>
      <w:r>
        <w:instrText xml:space="preserve"> REF _Ref493479000 \w \h </w:instrText>
      </w:r>
      <w:r>
        <w:fldChar w:fldCharType="separate"/>
      </w:r>
      <w:r w:rsidR="00BE1BB3">
        <w:t>3.12.11</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BE1BB3">
        <w:t>3.20.6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49CB1594" w14:textId="3A24380A" w:rsidR="00E66E38" w:rsidRDefault="00E66E38" w:rsidP="008651CE">
      <w:pPr>
        <w:pStyle w:val="Note"/>
        <w:numPr>
          <w:ilvl w:val="0"/>
          <w:numId w:val="13"/>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2EAC5C3E" w:rsidR="00E66E38" w:rsidRDefault="00E66E38" w:rsidP="008651CE">
      <w:pPr>
        <w:pStyle w:val="Note"/>
        <w:numPr>
          <w:ilvl w:val="0"/>
          <w:numId w:val="13"/>
        </w:numPr>
      </w:pPr>
      <w:r w:rsidRPr="00E66E38">
        <w:t>As mentioned in §</w:t>
      </w:r>
      <w:r>
        <w:fldChar w:fldCharType="begin"/>
      </w:r>
      <w:r>
        <w:instrText xml:space="preserve"> REF _Ref493479281 \w \h </w:instrText>
      </w:r>
      <w:r w:rsidR="00BB78A9">
        <w:instrText xml:space="preserve"> \* MERGEFORMAT </w:instrText>
      </w:r>
      <w:r>
        <w:fldChar w:fldCharType="separate"/>
      </w:r>
      <w:r w:rsidR="00BE1BB3">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7BC875AE" w14:textId="4016D4E4" w:rsidR="00F249F9" w:rsidRDefault="00E66E38" w:rsidP="008651CE">
      <w:pPr>
        <w:pStyle w:val="Note"/>
        <w:numPr>
          <w:ilvl w:val="0"/>
          <w:numId w:val="13"/>
        </w:numPr>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rsidR="00BB78A9">
        <w:t>.</w:t>
      </w:r>
    </w:p>
    <w:p w14:paraId="493FB940" w14:textId="5BCF8379" w:rsidR="00E66E38" w:rsidRPr="00E66E38" w:rsidRDefault="00F249F9" w:rsidP="008651CE">
      <w:pPr>
        <w:pStyle w:val="Note"/>
        <w:numPr>
          <w:ilvl w:val="0"/>
          <w:numId w:val="13"/>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302" w:name="_Ref493404415"/>
      <w:bookmarkStart w:id="303" w:name="_Toc506816615"/>
      <w:r>
        <w:t>logicalLocationKey property</w:t>
      </w:r>
      <w:bookmarkEnd w:id="302"/>
      <w:bookmarkEnd w:id="303"/>
    </w:p>
    <w:p w14:paraId="5CE2EC28" w14:textId="70860DB1"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proofErr w:type="gramStart"/>
      <w:r w:rsidR="00F249F9" w:rsidRPr="00F249F9">
        <w:rPr>
          <w:rStyle w:val="CODEtemp"/>
        </w:rPr>
        <w:t>run.logicalLocations</w:t>
      </w:r>
      <w:proofErr w:type="gramEnd"/>
      <w:r w:rsidR="00F249F9" w:rsidRPr="00F249F9">
        <w:t xml:space="preserve"> object (§</w:t>
      </w:r>
      <w:r w:rsidR="00F249F9">
        <w:fldChar w:fldCharType="begin"/>
      </w:r>
      <w:r w:rsidR="00F249F9">
        <w:instrText xml:space="preserve"> REF _Ref493479448 \w \h </w:instrText>
      </w:r>
      <w:r w:rsidR="00F249F9">
        <w:fldChar w:fldCharType="separate"/>
      </w:r>
      <w:r w:rsidR="00BE1BB3">
        <w:t>3.12.11</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BE1BB3">
        <w:t>3.20.5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w:t>
      </w:r>
      <w:r w:rsidRPr="00F249F9">
        <w:lastRenderedPageBreak/>
        <w:t xml:space="preserve">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Pr="0040694F">
        <w:rPr>
          <w:rStyle w:val="CODEtemp"/>
        </w:rPr>
        <w:t>logicalLocationKey</w:t>
      </w:r>
      <w:r>
        <w:t xml:space="preserve"> property in either one of the results to </w:t>
      </w:r>
      <w:proofErr w:type="gramStart"/>
      <w:r w:rsidRPr="0040694F">
        <w:rPr>
          <w:rStyle w:val="CODEtemp"/>
        </w:rPr>
        <w:t>A::</w:t>
      </w:r>
      <w:proofErr w:type="gramEnd"/>
      <w:r w:rsidRPr="0040694F">
        <w:rPr>
          <w:rStyle w:val="CODEtemp"/>
        </w:rPr>
        <w:t>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w:t>
      </w:r>
      <w:proofErr w:type="gramStart"/>
      <w:r>
        <w:t>A::</w:t>
      </w:r>
      <w:proofErr w:type="gramEnd"/>
      <w:r>
        <w:t>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w:t>
      </w:r>
      <w:proofErr w:type="gramStart"/>
      <w:r>
        <w:t>A::</w:t>
      </w:r>
      <w:proofErr w:type="gramEnd"/>
      <w:r>
        <w:t>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304" w:name="_Toc506816616"/>
      <w:r>
        <w:t>decoratedName property</w:t>
      </w:r>
      <w:bookmarkEnd w:id="304"/>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569E5333"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BE1BB3">
        <w:t>3.20.5</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proofErr w:type="gramStart"/>
      <w:r>
        <w:t xml:space="preserve">{  </w:t>
      </w:r>
      <w:proofErr w:type="gramEnd"/>
      <w:r>
        <w:t xml:space="preserve">                                            # A "location" object</w:t>
      </w:r>
    </w:p>
    <w:p w14:paraId="5E9A633D" w14:textId="77777777" w:rsidR="00365886" w:rsidRDefault="00365886" w:rsidP="00365886">
      <w:pPr>
        <w:pStyle w:val="Code"/>
      </w:pPr>
      <w:r>
        <w:t xml:space="preserve">  "fullyQualifiedLogicalName": "</w:t>
      </w:r>
      <w:proofErr w:type="gramStart"/>
      <w:r>
        <w:t>b::</w:t>
      </w:r>
      <w:proofErr w:type="gramEnd"/>
      <w:r>
        <w:t>c(float)",</w:t>
      </w:r>
    </w:p>
    <w:p w14:paraId="63DE02F9" w14:textId="77777777" w:rsidR="00365886" w:rsidRDefault="00365886" w:rsidP="00365886">
      <w:pPr>
        <w:pStyle w:val="Code"/>
      </w:pPr>
      <w:r>
        <w:lastRenderedPageBreak/>
        <w:t xml:space="preserve">  "decoratedName": </w:t>
      </w:r>
      <w:proofErr w:type="gramStart"/>
      <w:r>
        <w:t>"?c</w:t>
      </w:r>
      <w:proofErr w:type="gramEnd"/>
      <w:r>
        <w:t>@b@@AAGXM@Z"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305" w:name="_Toc506816617"/>
      <w:r>
        <w:t>properties property</w:t>
      </w:r>
      <w:bookmarkEnd w:id="305"/>
    </w:p>
    <w:p w14:paraId="2CEAC173" w14:textId="4DE283D0"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BE1BB3">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306" w:name="_Ref493477390"/>
      <w:bookmarkStart w:id="307" w:name="_Ref493478323"/>
      <w:bookmarkStart w:id="308" w:name="_Ref493478590"/>
      <w:bookmarkStart w:id="309" w:name="_Toc506816618"/>
      <w:r>
        <w:t>physicalLocation object</w:t>
      </w:r>
      <w:bookmarkEnd w:id="306"/>
      <w:bookmarkEnd w:id="307"/>
      <w:bookmarkEnd w:id="308"/>
      <w:bookmarkEnd w:id="309"/>
    </w:p>
    <w:p w14:paraId="0B9181AD" w14:textId="12F902F2" w:rsidR="006E546E" w:rsidRDefault="006E546E" w:rsidP="006E546E">
      <w:pPr>
        <w:pStyle w:val="Heading3"/>
      </w:pPr>
      <w:bookmarkStart w:id="310" w:name="_Toc506816619"/>
      <w:r>
        <w:t>General</w:t>
      </w:r>
      <w:bookmarkEnd w:id="310"/>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311" w:name="_Ref503357394"/>
      <w:bookmarkStart w:id="312" w:name="_Toc506816620"/>
      <w:bookmarkStart w:id="313" w:name="_Ref493343236"/>
      <w:r>
        <w:t>id property</w:t>
      </w:r>
      <w:bookmarkEnd w:id="311"/>
      <w:bookmarkEnd w:id="312"/>
    </w:p>
    <w:p w14:paraId="39E78313" w14:textId="22174534"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BE1BB3">
        <w:t>3.18</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gramStart"/>
      <w:r>
        <w:t>result.relatedLocations</w:t>
      </w:r>
      <w:proofErr w:type="gramEnd"/>
      <w:r>
        <w:t>[0].physicalLocation</w:t>
      </w:r>
    </w:p>
    <w:p w14:paraId="71F4A9F2" w14:textId="77777777" w:rsidR="00AF7697" w:rsidRDefault="00AF7697" w:rsidP="00AF7697">
      <w:pPr>
        <w:pStyle w:val="Code"/>
      </w:pPr>
      <w:proofErr w:type="gramStart"/>
      <w:r>
        <w:t>result.codeFlows</w:t>
      </w:r>
      <w:proofErr w:type="gramEnd"/>
      <w:r>
        <w:t>[0].locations[0].physicalLocation</w:t>
      </w:r>
    </w:p>
    <w:p w14:paraId="5228ADFC" w14:textId="77777777" w:rsidR="00AF7697" w:rsidRDefault="00AF7697" w:rsidP="00AF7697">
      <w:pPr>
        <w:pStyle w:val="Code"/>
      </w:pPr>
      <w:proofErr w:type="gramStart"/>
      <w:r>
        <w:t>result.stacks</w:t>
      </w:r>
      <w:proofErr w:type="gramEnd"/>
      <w:r>
        <w:t>[0].frames[0].physicalLocation</w:t>
      </w:r>
    </w:p>
    <w:p w14:paraId="4E48198E" w14:textId="6BF7DDFA"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BE1BB3">
        <w:t>3.10.4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4015F503" w:rsidR="006E546E" w:rsidRDefault="006E546E" w:rsidP="006E546E">
      <w:pPr>
        <w:pStyle w:val="Heading3"/>
      </w:pPr>
      <w:bookmarkStart w:id="314" w:name="_Ref503369432"/>
      <w:bookmarkStart w:id="315" w:name="_Ref503369435"/>
      <w:bookmarkStart w:id="316" w:name="_Ref503371110"/>
      <w:bookmarkStart w:id="317" w:name="_Ref503371652"/>
      <w:bookmarkStart w:id="318" w:name="_Toc506816621"/>
      <w:r>
        <w:t>uri property</w:t>
      </w:r>
      <w:bookmarkEnd w:id="313"/>
      <w:bookmarkEnd w:id="314"/>
      <w:bookmarkEnd w:id="315"/>
      <w:bookmarkEnd w:id="316"/>
      <w:bookmarkEnd w:id="317"/>
      <w:bookmarkEnd w:id="318"/>
    </w:p>
    <w:p w14:paraId="5D69C82C" w14:textId="2106359A"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Pr="00365886">
        <w:rPr>
          <w:rStyle w:val="CODEtemp"/>
        </w:rPr>
        <w:t>uri</w:t>
      </w:r>
      <w:r w:rsidRPr="00365886">
        <w:t xml:space="preserve"> whose value is a string that represents the location of the file as a valid URI (§</w:t>
      </w:r>
      <w:r>
        <w:fldChar w:fldCharType="begin"/>
      </w:r>
      <w:r>
        <w:instrText xml:space="preserve"> REF _Ref493342422 \w \h </w:instrText>
      </w:r>
      <w:r>
        <w:fldChar w:fldCharType="separate"/>
      </w:r>
      <w:r w:rsidR="00BE1BB3">
        <w:t>3.2</w:t>
      </w:r>
      <w:r>
        <w:fldChar w:fldCharType="end"/>
      </w:r>
      <w:r w:rsidRPr="00365886">
        <w:t>).</w:t>
      </w:r>
    </w:p>
    <w:p w14:paraId="40E0A00A" w14:textId="17FA43D7" w:rsidR="00365886" w:rsidRDefault="00365886" w:rsidP="00365886">
      <w:r w:rsidRPr="00365886">
        <w:t>The exceptions are as follows:</w:t>
      </w:r>
    </w:p>
    <w:p w14:paraId="770956CF" w14:textId="6426AE3E" w:rsidR="00365886"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BE1BB3">
        <w:t>3.27.11</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BE1BB3">
        <w:t>3.27.11</w:t>
      </w:r>
      <w:r>
        <w:fldChar w:fldCharType="end"/>
      </w:r>
      <w:r w:rsidRPr="00124F1F">
        <w:t>.</w:t>
      </w:r>
    </w:p>
    <w:p w14:paraId="79337148" w14:textId="648DD83F" w:rsidR="00124F1F"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BE1BB3">
        <w:t>3.28.3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BE1BB3">
        <w:t>3.27.16</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BE1BB3">
        <w:t>3.27.16</w:t>
      </w:r>
      <w:r>
        <w:fldChar w:fldCharType="end"/>
      </w:r>
      <w:r w:rsidRPr="00124F1F">
        <w:t>.</w:t>
      </w:r>
    </w:p>
    <w:p w14:paraId="03500782" w14:textId="197538CF" w:rsidR="00124F1F" w:rsidRDefault="00124F1F" w:rsidP="00124F1F">
      <w:r w:rsidRPr="00124F1F">
        <w:t xml:space="preserve">If the </w:t>
      </w:r>
      <w:proofErr w:type="gramStart"/>
      <w:r w:rsidRPr="00124F1F">
        <w:rPr>
          <w:rStyle w:val="CODEtemp"/>
        </w:rPr>
        <w:t>run.files</w:t>
      </w:r>
      <w:proofErr w:type="gramEnd"/>
      <w:r w:rsidRPr="00124F1F">
        <w:t xml:space="preserve"> property (§</w:t>
      </w:r>
      <w:r>
        <w:fldChar w:fldCharType="begin"/>
      </w:r>
      <w:r>
        <w:instrText xml:space="preserve"> REF _Ref493345118 \w \h </w:instrText>
      </w:r>
      <w:r>
        <w:fldChar w:fldCharType="separate"/>
      </w:r>
      <w:r w:rsidR="00BE1BB3">
        <w:t>3.12.10</w:t>
      </w:r>
      <w:r>
        <w:fldChar w:fldCharType="end"/>
      </w:r>
      <w:r w:rsidRPr="00124F1F">
        <w:t xml:space="preserve">) is present, the value of the </w:t>
      </w:r>
      <w:r w:rsidRPr="00124F1F">
        <w:rPr>
          <w:rStyle w:val="CODEtemp"/>
        </w:rPr>
        <w:t>uri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Pr="00124F1F">
        <w:rPr>
          <w:rStyle w:val="CODEtemp"/>
        </w:rPr>
        <w:t>uri</w:t>
      </w:r>
      <w:r w:rsidRPr="00124F1F">
        <w:t>.</w:t>
      </w:r>
    </w:p>
    <w:p w14:paraId="73DAD09D" w14:textId="225836DE" w:rsidR="00124F1F" w:rsidRDefault="00124F1F" w:rsidP="00124F1F">
      <w:pPr>
        <w:pStyle w:val="Note"/>
      </w:pPr>
      <w:r>
        <w:t>EXAMPLE:</w:t>
      </w:r>
    </w:p>
    <w:p w14:paraId="4E5443D8" w14:textId="77777777" w:rsidR="00124F1F" w:rsidRDefault="00124F1F" w:rsidP="00124F1F">
      <w:pPr>
        <w:pStyle w:val="Code"/>
      </w:pPr>
      <w:r>
        <w:t>{</w:t>
      </w:r>
    </w:p>
    <w:p w14:paraId="11BB9B13" w14:textId="08E35FB4" w:rsidR="00124F1F" w:rsidRDefault="00124F1F" w:rsidP="00124F1F">
      <w:pPr>
        <w:pStyle w:val="Code"/>
      </w:pPr>
      <w:r>
        <w:t xml:space="preserve">  "version": "1.0",</w:t>
      </w:r>
    </w:p>
    <w:p w14:paraId="6538E711" w14:textId="494DEAC8" w:rsidR="00124F1F" w:rsidRDefault="00124F1F" w:rsidP="00124F1F">
      <w:pPr>
        <w:pStyle w:val="Code"/>
      </w:pPr>
      <w:r>
        <w:t xml:space="preserve">  "runs": [</w:t>
      </w:r>
    </w:p>
    <w:p w14:paraId="530555BC" w14:textId="59D28AC5" w:rsidR="00124F1F" w:rsidRDefault="00124F1F" w:rsidP="00124F1F">
      <w:pPr>
        <w:pStyle w:val="Code"/>
      </w:pPr>
      <w:r>
        <w:t xml:space="preserve">    {</w:t>
      </w:r>
    </w:p>
    <w:p w14:paraId="1B212C21" w14:textId="359B9E95" w:rsidR="00124F1F" w:rsidRDefault="00124F1F" w:rsidP="00124F1F">
      <w:pPr>
        <w:pStyle w:val="Code"/>
      </w:pPr>
      <w:r>
        <w:t xml:space="preserve">      "files": {</w:t>
      </w:r>
    </w:p>
    <w:p w14:paraId="62A6AD73" w14:textId="376195ED" w:rsidR="00124F1F" w:rsidRDefault="00124F1F" w:rsidP="00124F1F">
      <w:pPr>
        <w:pStyle w:val="Code"/>
      </w:pPr>
      <w:r>
        <w:lastRenderedPageBreak/>
        <w:t xml:space="preserve">        "file:///C:/Code/main.c": [</w:t>
      </w:r>
    </w:p>
    <w:p w14:paraId="2F590F36" w14:textId="160CABF6" w:rsidR="00124F1F" w:rsidRDefault="00124F1F" w:rsidP="00124F1F">
      <w:pPr>
        <w:pStyle w:val="Code"/>
      </w:pPr>
      <w:r>
        <w:t xml:space="preserve">          {</w:t>
      </w:r>
    </w:p>
    <w:p w14:paraId="06A95CD1" w14:textId="07236C65" w:rsidR="00124F1F" w:rsidRDefault="00124F1F" w:rsidP="00124F1F">
      <w:pPr>
        <w:pStyle w:val="Code"/>
      </w:pPr>
      <w:r>
        <w:t xml:space="preserve">            "mimeType": "text/x-c",</w:t>
      </w:r>
    </w:p>
    <w:p w14:paraId="2A5A7B5E" w14:textId="3F4CED65" w:rsidR="00124F1F" w:rsidRDefault="00124F1F" w:rsidP="00124F1F">
      <w:pPr>
        <w:pStyle w:val="Code"/>
      </w:pPr>
      <w:r>
        <w:t xml:space="preserve">          }</w:t>
      </w:r>
    </w:p>
    <w:p w14:paraId="6C3B9CE3" w14:textId="79EA8A05" w:rsidR="00124F1F" w:rsidRDefault="00124F1F" w:rsidP="00124F1F">
      <w:pPr>
        <w:pStyle w:val="Code"/>
      </w:pPr>
      <w:r>
        <w:t xml:space="preserve">        ]</w:t>
      </w:r>
    </w:p>
    <w:p w14:paraId="551495BB" w14:textId="77777777" w:rsidR="00124F1F" w:rsidRDefault="00124F1F" w:rsidP="00124F1F">
      <w:pPr>
        <w:pStyle w:val="Code"/>
      </w:pPr>
      <w:r>
        <w:t xml:space="preserve">      },</w:t>
      </w:r>
    </w:p>
    <w:p w14:paraId="330E2BB3" w14:textId="3F1A2E52" w:rsidR="00124F1F" w:rsidRDefault="00124F1F" w:rsidP="00124F1F">
      <w:pPr>
        <w:pStyle w:val="Code"/>
      </w:pPr>
      <w:r>
        <w:t xml:space="preserve">      "results": [</w:t>
      </w:r>
    </w:p>
    <w:p w14:paraId="41AF4041" w14:textId="77777777" w:rsidR="00124F1F" w:rsidRDefault="00124F1F" w:rsidP="00124F1F">
      <w:pPr>
        <w:pStyle w:val="Code"/>
      </w:pPr>
      <w:r>
        <w:t xml:space="preserve">        {</w:t>
      </w:r>
    </w:p>
    <w:p w14:paraId="7B40C95D" w14:textId="77777777" w:rsidR="00124F1F" w:rsidRDefault="00124F1F" w:rsidP="00124F1F">
      <w:pPr>
        <w:pStyle w:val="Code"/>
      </w:pPr>
      <w:r>
        <w:t xml:space="preserve">          "ruleId": "CA2101",</w:t>
      </w:r>
    </w:p>
    <w:p w14:paraId="7F79E71F" w14:textId="77777777" w:rsidR="00124F1F" w:rsidRDefault="00124F1F" w:rsidP="00124F1F">
      <w:pPr>
        <w:pStyle w:val="Code"/>
      </w:pPr>
      <w:r>
        <w:t xml:space="preserve">          "level": "error",</w:t>
      </w:r>
    </w:p>
    <w:p w14:paraId="02A497A9" w14:textId="77777777" w:rsidR="00124F1F" w:rsidRDefault="00124F1F" w:rsidP="00124F1F">
      <w:pPr>
        <w:pStyle w:val="Code"/>
      </w:pPr>
      <w:r>
        <w:t xml:space="preserve">          "locations": [</w:t>
      </w:r>
    </w:p>
    <w:p w14:paraId="7F5AEA8F" w14:textId="77777777" w:rsidR="00124F1F" w:rsidRDefault="00124F1F" w:rsidP="00124F1F">
      <w:pPr>
        <w:pStyle w:val="Code"/>
      </w:pPr>
      <w:r>
        <w:t xml:space="preserve">            {</w:t>
      </w:r>
    </w:p>
    <w:p w14:paraId="5DE56AAF" w14:textId="64FBBB26" w:rsidR="00124F1F" w:rsidRDefault="00124F1F" w:rsidP="00124F1F">
      <w:pPr>
        <w:pStyle w:val="Code"/>
      </w:pPr>
      <w:r>
        <w:t xml:space="preserve">              "analysisTarget": {</w:t>
      </w:r>
    </w:p>
    <w:p w14:paraId="453A9A5C" w14:textId="77777777" w:rsidR="00124F1F" w:rsidRDefault="00124F1F" w:rsidP="00124F1F">
      <w:pPr>
        <w:pStyle w:val="Code"/>
      </w:pPr>
      <w:r>
        <w:t xml:space="preserve">                "uri": "file:///C:/Code/main.c",</w:t>
      </w:r>
    </w:p>
    <w:p w14:paraId="74408CA4" w14:textId="77777777" w:rsidR="00124F1F" w:rsidRDefault="00124F1F" w:rsidP="00124F1F">
      <w:pPr>
        <w:pStyle w:val="Code"/>
      </w:pPr>
      <w:r>
        <w:t xml:space="preserve">                "region: {</w:t>
      </w:r>
    </w:p>
    <w:p w14:paraId="6B606BE2" w14:textId="77777777" w:rsidR="00124F1F" w:rsidRDefault="00124F1F" w:rsidP="00124F1F">
      <w:pPr>
        <w:pStyle w:val="Code"/>
      </w:pPr>
      <w:r>
        <w:t xml:space="preserve">                  "startLine": 24,</w:t>
      </w:r>
    </w:p>
    <w:p w14:paraId="6D17A420" w14:textId="77777777" w:rsidR="00124F1F" w:rsidRDefault="00124F1F" w:rsidP="00124F1F">
      <w:pPr>
        <w:pStyle w:val="Code"/>
      </w:pPr>
      <w:r>
        <w:t xml:space="preserve">                  "startColumn": 9</w:t>
      </w:r>
    </w:p>
    <w:p w14:paraId="3F005689" w14:textId="77777777" w:rsidR="00124F1F" w:rsidRDefault="00124F1F" w:rsidP="00124F1F">
      <w:pPr>
        <w:pStyle w:val="Code"/>
      </w:pPr>
      <w:r>
        <w:t xml:space="preserve">                }</w:t>
      </w:r>
    </w:p>
    <w:p w14:paraId="0B04A9CD" w14:textId="77777777" w:rsidR="00124F1F" w:rsidRDefault="00124F1F" w:rsidP="00124F1F">
      <w:pPr>
        <w:pStyle w:val="Code"/>
      </w:pPr>
      <w:r>
        <w:t xml:space="preserve">              }</w:t>
      </w:r>
    </w:p>
    <w:p w14:paraId="4CF2E3C1" w14:textId="77777777" w:rsidR="00124F1F" w:rsidRDefault="00124F1F" w:rsidP="00124F1F">
      <w:pPr>
        <w:pStyle w:val="Code"/>
      </w:pPr>
      <w:r>
        <w:t xml:space="preserve">            }</w:t>
      </w:r>
    </w:p>
    <w:p w14:paraId="1D184B7E" w14:textId="77777777" w:rsidR="00124F1F" w:rsidRDefault="00124F1F" w:rsidP="00124F1F">
      <w:pPr>
        <w:pStyle w:val="Code"/>
      </w:pPr>
      <w:r>
        <w:t xml:space="preserve">          ]</w:t>
      </w:r>
    </w:p>
    <w:p w14:paraId="4814D539" w14:textId="77777777" w:rsidR="00124F1F" w:rsidRDefault="00124F1F" w:rsidP="00124F1F">
      <w:pPr>
        <w:pStyle w:val="Code"/>
      </w:pPr>
      <w:r>
        <w:t xml:space="preserve">        }</w:t>
      </w:r>
    </w:p>
    <w:p w14:paraId="6244CB3D" w14:textId="77777777" w:rsidR="00124F1F" w:rsidRDefault="00124F1F" w:rsidP="00124F1F">
      <w:pPr>
        <w:pStyle w:val="Code"/>
      </w:pPr>
      <w:r>
        <w:t xml:space="preserve">      ]</w:t>
      </w:r>
    </w:p>
    <w:p w14:paraId="0435D3B5" w14:textId="77777777" w:rsidR="00124F1F" w:rsidRDefault="00124F1F" w:rsidP="00124F1F">
      <w:pPr>
        <w:pStyle w:val="Code"/>
      </w:pPr>
      <w:r>
        <w:t xml:space="preserve">    }</w:t>
      </w:r>
    </w:p>
    <w:p w14:paraId="2007737D" w14:textId="77777777" w:rsidR="00124F1F" w:rsidRDefault="00124F1F" w:rsidP="00124F1F">
      <w:pPr>
        <w:pStyle w:val="Code"/>
      </w:pPr>
      <w:r>
        <w:t xml:space="preserve">  ]</w:t>
      </w:r>
    </w:p>
    <w:p w14:paraId="2D3D9B39" w14:textId="58E646BE" w:rsidR="00124F1F" w:rsidRPr="00124F1F" w:rsidRDefault="00124F1F" w:rsidP="00124F1F">
      <w:pPr>
        <w:pStyle w:val="Code"/>
      </w:pPr>
      <w:r>
        <w:t>}</w:t>
      </w:r>
    </w:p>
    <w:p w14:paraId="217544F0" w14:textId="41510D47" w:rsidR="006E546E" w:rsidRDefault="006E546E" w:rsidP="006E546E">
      <w:pPr>
        <w:pStyle w:val="Heading3"/>
      </w:pPr>
      <w:bookmarkStart w:id="319" w:name="_Ref493343237"/>
      <w:bookmarkStart w:id="320" w:name="_Toc506816622"/>
      <w:r>
        <w:t>uriBaseId property</w:t>
      </w:r>
      <w:bookmarkEnd w:id="319"/>
      <w:bookmarkEnd w:id="320"/>
    </w:p>
    <w:p w14:paraId="5D773B93" w14:textId="696FC0B6" w:rsidR="0013636C" w:rsidRDefault="0013636C" w:rsidP="0013636C">
      <w:r w:rsidRPr="0013636C">
        <w:t xml:space="preserve">If the </w:t>
      </w:r>
      <w:r w:rsidRPr="0013636C">
        <w:rPr>
          <w:rStyle w:val="CODEtemp"/>
        </w:rPr>
        <w:t>uri</w:t>
      </w:r>
      <w:r w:rsidRPr="0013636C">
        <w:t xml:space="preserve"> property (§</w:t>
      </w:r>
      <w:r w:rsidR="00A25A6E">
        <w:fldChar w:fldCharType="begin"/>
      </w:r>
      <w:r w:rsidR="00A25A6E">
        <w:instrText xml:space="preserve"> REF _Ref503371110 \r \h </w:instrText>
      </w:r>
      <w:r w:rsidR="00A25A6E">
        <w:fldChar w:fldCharType="separate"/>
      </w:r>
      <w:r w:rsidR="00BE1BB3">
        <w:t>3.21.3</w:t>
      </w:r>
      <w:r w:rsidR="00A25A6E">
        <w:fldChar w:fldCharType="end"/>
      </w:r>
      <w:r w:rsidRPr="0013636C">
        <w:t xml:space="preserve">) is present and contains a relative URI, then the </w:t>
      </w:r>
      <w:r w:rsidRPr="0013636C">
        <w:rPr>
          <w:rStyle w:val="CODEtemp"/>
        </w:rPr>
        <w:t>physicalLocation</w:t>
      </w:r>
      <w:r w:rsidRPr="0013636C">
        <w:t xml:space="preserve"> object </w:t>
      </w:r>
      <w:r w:rsidRPr="0013636C">
        <w:rPr>
          <w:b/>
        </w:rPr>
        <w:t>MAY</w:t>
      </w:r>
      <w:r w:rsidRPr="0013636C">
        <w:t xml:space="preserve"> contain a property named </w:t>
      </w:r>
      <w:r w:rsidRPr="0013636C">
        <w:rPr>
          <w:rStyle w:val="CODEtemp"/>
        </w:rPr>
        <w:t>uriBaseId</w:t>
      </w:r>
      <w:r w:rsidRPr="0013636C">
        <w:t xml:space="preserve"> whose value is a string containing a URI base id (§</w:t>
      </w:r>
      <w:r>
        <w:fldChar w:fldCharType="begin"/>
      </w:r>
      <w:r>
        <w:instrText xml:space="preserve"> REF _Ref493422705 \w \h </w:instrText>
      </w:r>
      <w:r>
        <w:fldChar w:fldCharType="separate"/>
      </w:r>
      <w:r w:rsidR="00BE1BB3">
        <w:t>3.3</w:t>
      </w:r>
      <w:r>
        <w:fldChar w:fldCharType="end"/>
      </w:r>
      <w:r w:rsidRPr="0013636C">
        <w:t xml:space="preserve">) which indirectly specifies the absolute URI with respect to which </w:t>
      </w:r>
      <w:r w:rsidRPr="00353739">
        <w:rPr>
          <w:rStyle w:val="CODEtemp"/>
        </w:rPr>
        <w:t>uri</w:t>
      </w:r>
      <w:r w:rsidRPr="0013636C">
        <w:t xml:space="preserve"> </w:t>
      </w:r>
      <w:r w:rsidR="00353739" w:rsidRPr="00353739">
        <w:rPr>
          <w:b/>
        </w:rPr>
        <w:t>SHALL</w:t>
      </w:r>
      <w:r w:rsidR="00353739" w:rsidRPr="0013636C">
        <w:t xml:space="preserve"> </w:t>
      </w:r>
      <w:r w:rsidRPr="0013636C">
        <w:t>be interpreted.</w:t>
      </w:r>
    </w:p>
    <w:p w14:paraId="61BEDDD5" w14:textId="7BBF95C7" w:rsidR="00353739" w:rsidRPr="0013636C" w:rsidRDefault="003E62A7" w:rsidP="0013636C">
      <w:r w:rsidRPr="003E62A7">
        <w:t xml:space="preserve">If the </w:t>
      </w:r>
      <w:r w:rsidRPr="003E62A7">
        <w:rPr>
          <w:rStyle w:val="CODEtemp"/>
        </w:rPr>
        <w:t>uri</w:t>
      </w:r>
      <w:r w:rsidRPr="003E62A7">
        <w:t xml:space="preserve"> property is absent or contains an absolute URI, then the </w:t>
      </w:r>
      <w:r w:rsidRPr="003E62A7">
        <w:rPr>
          <w:rStyle w:val="CODEtemp"/>
        </w:rPr>
        <w:t>uriBaseId</w:t>
      </w:r>
      <w:r w:rsidRPr="003E62A7">
        <w:t xml:space="preserve"> property </w:t>
      </w:r>
      <w:r w:rsidRPr="003E62A7">
        <w:rPr>
          <w:b/>
        </w:rPr>
        <w:t>SHALL</w:t>
      </w:r>
      <w:r w:rsidRPr="003E62A7">
        <w:t xml:space="preserve"> be absent.</w:t>
      </w:r>
    </w:p>
    <w:p w14:paraId="6E2ED756" w14:textId="0C3DAAB4" w:rsidR="006E546E" w:rsidRDefault="006E546E" w:rsidP="006E546E">
      <w:pPr>
        <w:pStyle w:val="Heading3"/>
      </w:pPr>
      <w:bookmarkStart w:id="321" w:name="_Ref493509797"/>
      <w:bookmarkStart w:id="322" w:name="_Toc506816623"/>
      <w:r>
        <w:t>region property</w:t>
      </w:r>
      <w:bookmarkEnd w:id="321"/>
      <w:bookmarkEnd w:id="322"/>
    </w:p>
    <w:p w14:paraId="34CA82A6" w14:textId="7829FCAC"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BE1BB3">
        <w:t>3.22</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1A0F280C" w:rsid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48F3ECF5" w:rsidR="00B01548" w:rsidRP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27C0F6BB" w14:textId="2CC9FF23" w:rsidR="006E546E" w:rsidRDefault="006E546E" w:rsidP="006E546E">
      <w:pPr>
        <w:pStyle w:val="Heading2"/>
      </w:pPr>
      <w:bookmarkStart w:id="323" w:name="_Ref493490350"/>
      <w:bookmarkStart w:id="324" w:name="_Toc506816624"/>
      <w:r>
        <w:t>region object</w:t>
      </w:r>
      <w:bookmarkEnd w:id="323"/>
      <w:bookmarkEnd w:id="324"/>
    </w:p>
    <w:p w14:paraId="5C4DB1F6" w14:textId="0F642D18" w:rsidR="006E546E" w:rsidRDefault="006E546E" w:rsidP="006E546E">
      <w:pPr>
        <w:pStyle w:val="Heading3"/>
      </w:pPr>
      <w:bookmarkStart w:id="325" w:name="_Toc506816625"/>
      <w:r>
        <w:t>General</w:t>
      </w:r>
      <w:bookmarkEnd w:id="325"/>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8651CE">
      <w:pPr>
        <w:pStyle w:val="ListParagraph"/>
        <w:numPr>
          <w:ilvl w:val="0"/>
          <w:numId w:val="16"/>
        </w:numPr>
      </w:pPr>
      <w:r w:rsidRPr="003E62A7">
        <w:t>A text region represents a contiguous range of zero or more characters.</w:t>
      </w:r>
    </w:p>
    <w:p w14:paraId="70CE5D61" w14:textId="14B68CD4" w:rsidR="003E62A7" w:rsidRDefault="003E62A7" w:rsidP="008651CE">
      <w:pPr>
        <w:pStyle w:val="ListParagraph"/>
        <w:numPr>
          <w:ilvl w:val="0"/>
          <w:numId w:val="16"/>
        </w:numPr>
      </w:pPr>
      <w:r w:rsidRPr="003E62A7">
        <w:t>A binary region represents a contiguous range of zero or more bytes</w:t>
      </w:r>
      <w:r>
        <w:t>.</w:t>
      </w:r>
    </w:p>
    <w:p w14:paraId="3A457071" w14:textId="2F2933B3" w:rsidR="003E62A7" w:rsidRDefault="003E62A7" w:rsidP="003E62A7">
      <w:r w:rsidRPr="003E62A7">
        <w:lastRenderedPageBreak/>
        <w:t>SARIF defines different properties to represent text regions and binary regions.</w:t>
      </w:r>
    </w:p>
    <w:p w14:paraId="5AB1234E" w14:textId="12F21ABA"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BE1BB3">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4A583876" w:rsidR="003E62A7" w:rsidRDefault="003E62A7" w:rsidP="003E62A7">
      <w:pPr>
        <w:pStyle w:val="Note"/>
      </w:pPr>
      <w:r>
        <w:t xml:space="preserve">NOTE 1: </w:t>
      </w:r>
      <w:r w:rsidRPr="003E62A7">
        <w:t xml:space="preserve">Consumers of SARIF files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326" w:name="_Ref493492556"/>
      <w:bookmarkStart w:id="327" w:name="_Ref493492604"/>
      <w:bookmarkStart w:id="328" w:name="_Ref493492671"/>
      <w:bookmarkStart w:id="329" w:name="_Toc506816626"/>
      <w:r>
        <w:t>Text regions</w:t>
      </w:r>
      <w:bookmarkEnd w:id="326"/>
      <w:bookmarkEnd w:id="327"/>
      <w:bookmarkEnd w:id="328"/>
      <w:bookmarkEnd w:id="329"/>
    </w:p>
    <w:p w14:paraId="4D1047C9" w14:textId="7487BFB5"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shall </w:t>
      </w:r>
      <w:r w:rsidRPr="003E62A7">
        <w:rPr>
          <w:b/>
        </w:rPr>
        <w:t>HAVE</w:t>
      </w:r>
      <w:r w:rsidRPr="003E62A7">
        <w:t xml:space="preserve"> 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428DB1BD"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24B8EFB6"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BE1BB3">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BE1BB3">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considered to be 1.</w:t>
      </w:r>
    </w:p>
    <w:p w14:paraId="5E07E9E5" w14:textId="33EB1003"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BE1BB3">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BE1BB3">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BE1BB3">
        <w:t>3.22.9</w:t>
      </w:r>
      <w:r>
        <w:fldChar w:fldCharType="end"/>
      </w:r>
      <w:r w:rsidRPr="00EB7C69">
        <w:t>).</w:t>
      </w:r>
    </w:p>
    <w:p w14:paraId="072CBDCB" w14:textId="661F5BE8"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considered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5CBA3C9C" w:rsidR="00EB7C69" w:rsidRDefault="00EB7C69" w:rsidP="008651CE">
      <w:pPr>
        <w:pStyle w:val="ListParagraph"/>
        <w:numPr>
          <w:ilvl w:val="0"/>
          <w:numId w:val="17"/>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considered to be the same as </w:t>
      </w:r>
      <w:r w:rsidRPr="00EB7C69">
        <w:rPr>
          <w:rStyle w:val="CODEtemp"/>
        </w:rPr>
        <w:t>startColumn</w:t>
      </w:r>
      <w:r w:rsidRPr="00EB7C69">
        <w:t>.</w:t>
      </w:r>
    </w:p>
    <w:p w14:paraId="039BF85E" w14:textId="0DBEDEE5" w:rsidR="00EB7C69" w:rsidRDefault="00EB7C69" w:rsidP="008651CE">
      <w:pPr>
        <w:pStyle w:val="ListParagraph"/>
        <w:numPr>
          <w:ilvl w:val="0"/>
          <w:numId w:val="17"/>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be considered to be 1.</w:t>
      </w:r>
    </w:p>
    <w:p w14:paraId="6F08B19A" w14:textId="03CF8AA1"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considered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5A1BEE85" w:rsidR="000D4DB2" w:rsidRDefault="000D4DB2" w:rsidP="00EB7C69">
      <w:r w:rsidRPr="000D4DB2">
        <w:lastRenderedPageBreak/>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considered 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0E7950D6"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considered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330" w:name="_Toc506816627"/>
      <w:r>
        <w:t>Binary regions</w:t>
      </w:r>
      <w:bookmarkEnd w:id="330"/>
    </w:p>
    <w:p w14:paraId="645A946E" w14:textId="225FB9AB"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BE1BB3">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58DFBE96"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BE1BB3">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considered to be 0.</w:t>
      </w:r>
    </w:p>
    <w:p w14:paraId="57684A6B" w14:textId="4C28DE30"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BE1BB3">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BE1BB3">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BE1BB3">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BE1BB3">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331" w:name="_Ref493490565"/>
      <w:bookmarkStart w:id="332" w:name="_Ref493491243"/>
      <w:bookmarkStart w:id="333" w:name="_Ref493492406"/>
      <w:bookmarkStart w:id="334" w:name="_Toc506816628"/>
      <w:r>
        <w:t>startLine property</w:t>
      </w:r>
      <w:bookmarkEnd w:id="331"/>
      <w:bookmarkEnd w:id="332"/>
      <w:bookmarkEnd w:id="333"/>
      <w:bookmarkEnd w:id="334"/>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335" w:name="_Ref493491260"/>
      <w:bookmarkStart w:id="336" w:name="_Ref493492414"/>
      <w:bookmarkStart w:id="337" w:name="_Toc506816629"/>
      <w:r>
        <w:t>startColumn property</w:t>
      </w:r>
      <w:bookmarkEnd w:id="335"/>
      <w:bookmarkEnd w:id="336"/>
      <w:bookmarkEnd w:id="337"/>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0376D40F"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BE1BB3">
        <w:t>3.22.2</w:t>
      </w:r>
      <w:r>
        <w:fldChar w:fldCharType="end"/>
      </w:r>
      <w:r>
        <w:t>.</w:t>
      </w:r>
    </w:p>
    <w:p w14:paraId="29DFBDCD" w14:textId="49CB3F3F" w:rsidR="006E546E" w:rsidRDefault="006E546E" w:rsidP="006E546E">
      <w:pPr>
        <w:pStyle w:val="Heading3"/>
      </w:pPr>
      <w:bookmarkStart w:id="338" w:name="_Ref493491334"/>
      <w:bookmarkStart w:id="339" w:name="_Ref493492422"/>
      <w:bookmarkStart w:id="340" w:name="_Toc506816630"/>
      <w:r>
        <w:lastRenderedPageBreak/>
        <w:t>endLine property</w:t>
      </w:r>
      <w:bookmarkEnd w:id="338"/>
      <w:bookmarkEnd w:id="339"/>
      <w:bookmarkEnd w:id="340"/>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440A8E69"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BE1BB3">
        <w:t>3.22.2</w:t>
      </w:r>
      <w:r>
        <w:fldChar w:fldCharType="end"/>
      </w:r>
      <w:r>
        <w:t>.</w:t>
      </w:r>
    </w:p>
    <w:p w14:paraId="70DC2A2F" w14:textId="6B14264D" w:rsidR="006E546E" w:rsidRDefault="006E546E" w:rsidP="006E546E">
      <w:pPr>
        <w:pStyle w:val="Heading3"/>
      </w:pPr>
      <w:bookmarkStart w:id="341" w:name="_Ref493491342"/>
      <w:bookmarkStart w:id="342" w:name="_Ref493492427"/>
      <w:bookmarkStart w:id="343" w:name="_Toc506816631"/>
      <w:r>
        <w:t>endColumn property</w:t>
      </w:r>
      <w:bookmarkEnd w:id="341"/>
      <w:bookmarkEnd w:id="342"/>
      <w:bookmarkEnd w:id="343"/>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5C7EB7EC"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BE1BB3">
        <w:t>3.22.2</w:t>
      </w:r>
      <w:r>
        <w:fldChar w:fldCharType="end"/>
      </w:r>
      <w:r>
        <w:t>.</w:t>
      </w:r>
    </w:p>
    <w:p w14:paraId="71768405" w14:textId="2CD24091" w:rsidR="006E546E" w:rsidRDefault="006E546E" w:rsidP="006E546E">
      <w:pPr>
        <w:pStyle w:val="Heading3"/>
      </w:pPr>
      <w:bookmarkStart w:id="344" w:name="_Ref493492251"/>
      <w:bookmarkStart w:id="345" w:name="_Ref493492981"/>
      <w:bookmarkStart w:id="346" w:name="_Toc506816632"/>
      <w:r>
        <w:t>offset property</w:t>
      </w:r>
      <w:bookmarkEnd w:id="344"/>
      <w:bookmarkEnd w:id="345"/>
      <w:bookmarkEnd w:id="346"/>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347" w:name="_Ref493491350"/>
      <w:bookmarkStart w:id="348" w:name="_Ref493492312"/>
      <w:bookmarkStart w:id="349" w:name="_Toc506816633"/>
      <w:r>
        <w:t>length property</w:t>
      </w:r>
      <w:bookmarkEnd w:id="347"/>
      <w:bookmarkEnd w:id="348"/>
      <w:bookmarkEnd w:id="349"/>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5B550CF5"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BE1BB3">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5D26A82A" w14:textId="0E50AA04" w:rsidR="006E546E" w:rsidRDefault="006E546E" w:rsidP="006E546E">
      <w:pPr>
        <w:pStyle w:val="Heading2"/>
      </w:pPr>
      <w:bookmarkStart w:id="350" w:name="_Ref493404505"/>
      <w:bookmarkStart w:id="351" w:name="_Toc506816634"/>
      <w:r>
        <w:t>logicalLocation object</w:t>
      </w:r>
      <w:bookmarkEnd w:id="350"/>
      <w:bookmarkEnd w:id="351"/>
    </w:p>
    <w:p w14:paraId="479717FF" w14:textId="2760154A" w:rsidR="006E546E" w:rsidRDefault="006E546E" w:rsidP="006E546E">
      <w:pPr>
        <w:pStyle w:val="Heading3"/>
      </w:pPr>
      <w:bookmarkStart w:id="352" w:name="_Toc506816635"/>
      <w:r>
        <w:t>General</w:t>
      </w:r>
      <w:bookmarkEnd w:id="352"/>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4EC02325" w:rsidR="00161D0D" w:rsidRPr="00161D0D" w:rsidRDefault="00161D0D" w:rsidP="00161D0D">
      <w:r w:rsidRPr="00161D0D">
        <w:rPr>
          <w:rStyle w:val="CODEtemp"/>
        </w:rPr>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BE1BB3">
        <w:t>3.12.11</w:t>
      </w:r>
      <w:r>
        <w:fldChar w:fldCharType="end"/>
      </w:r>
      <w:r>
        <w:t>).</w:t>
      </w:r>
    </w:p>
    <w:p w14:paraId="70635E46" w14:textId="168F318C" w:rsidR="006E546E" w:rsidRDefault="006E546E" w:rsidP="006E546E">
      <w:pPr>
        <w:pStyle w:val="Heading3"/>
      </w:pPr>
      <w:bookmarkStart w:id="353" w:name="_Toc506816636"/>
      <w:r>
        <w:t>name property</w:t>
      </w:r>
      <w:bookmarkEnd w:id="353"/>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lastRenderedPageBreak/>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354" w:name="_Toc506816637"/>
      <w:r>
        <w:t>kind property</w:t>
      </w:r>
      <w:bookmarkEnd w:id="354"/>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8651CE">
      <w:pPr>
        <w:pStyle w:val="ListParagraph"/>
        <w:numPr>
          <w:ilvl w:val="0"/>
          <w:numId w:val="18"/>
        </w:numPr>
        <w:rPr>
          <w:rStyle w:val="CODEtemp"/>
        </w:rPr>
      </w:pPr>
      <w:r w:rsidRPr="00AD7FD8">
        <w:rPr>
          <w:rStyle w:val="CODEtemp"/>
        </w:rPr>
        <w:t>"function"</w:t>
      </w:r>
    </w:p>
    <w:p w14:paraId="4FD1280F" w14:textId="77777777" w:rsidR="00AD7FD8" w:rsidRPr="00AD7FD8" w:rsidRDefault="00AD7FD8" w:rsidP="008651CE">
      <w:pPr>
        <w:pStyle w:val="ListParagraph"/>
        <w:numPr>
          <w:ilvl w:val="0"/>
          <w:numId w:val="18"/>
        </w:numPr>
        <w:rPr>
          <w:rStyle w:val="CODEtemp"/>
        </w:rPr>
      </w:pPr>
      <w:r w:rsidRPr="00AD7FD8">
        <w:rPr>
          <w:rStyle w:val="CODEtemp"/>
        </w:rPr>
        <w:t>"member"</w:t>
      </w:r>
    </w:p>
    <w:p w14:paraId="25FAA4E3" w14:textId="77777777" w:rsidR="00AD7FD8" w:rsidRPr="00AD7FD8" w:rsidRDefault="00AD7FD8" w:rsidP="008651CE">
      <w:pPr>
        <w:pStyle w:val="ListParagraph"/>
        <w:numPr>
          <w:ilvl w:val="0"/>
          <w:numId w:val="18"/>
        </w:numPr>
        <w:rPr>
          <w:rStyle w:val="CODEtemp"/>
        </w:rPr>
      </w:pPr>
      <w:r w:rsidRPr="00AD7FD8">
        <w:rPr>
          <w:rStyle w:val="CODEtemp"/>
        </w:rPr>
        <w:t>"module"</w:t>
      </w:r>
    </w:p>
    <w:p w14:paraId="1B945F59" w14:textId="77777777" w:rsidR="00AD7FD8" w:rsidRPr="00AD7FD8" w:rsidRDefault="00AD7FD8" w:rsidP="008651CE">
      <w:pPr>
        <w:pStyle w:val="ListParagraph"/>
        <w:numPr>
          <w:ilvl w:val="0"/>
          <w:numId w:val="18"/>
        </w:numPr>
        <w:rPr>
          <w:rStyle w:val="CODEtemp"/>
        </w:rPr>
      </w:pPr>
      <w:r w:rsidRPr="00AD7FD8">
        <w:rPr>
          <w:rStyle w:val="CODEtemp"/>
        </w:rPr>
        <w:t>"namespace"</w:t>
      </w:r>
    </w:p>
    <w:p w14:paraId="261AACBB" w14:textId="77777777" w:rsidR="00AD7FD8" w:rsidRPr="00AD7FD8" w:rsidRDefault="00AD7FD8" w:rsidP="008651CE">
      <w:pPr>
        <w:pStyle w:val="ListParagraph"/>
        <w:numPr>
          <w:ilvl w:val="0"/>
          <w:numId w:val="18"/>
        </w:numPr>
        <w:rPr>
          <w:rStyle w:val="CODEtemp"/>
        </w:rPr>
      </w:pPr>
      <w:r w:rsidRPr="00AD7FD8">
        <w:rPr>
          <w:rStyle w:val="CODEtemp"/>
        </w:rPr>
        <w:t>"package"</w:t>
      </w:r>
    </w:p>
    <w:p w14:paraId="68613BC7" w14:textId="77777777" w:rsidR="00AD7FD8" w:rsidRPr="00AD7FD8" w:rsidRDefault="00AD7FD8" w:rsidP="008651CE">
      <w:pPr>
        <w:pStyle w:val="ListParagraph"/>
        <w:numPr>
          <w:ilvl w:val="0"/>
          <w:numId w:val="18"/>
        </w:numPr>
        <w:rPr>
          <w:rStyle w:val="CODEtemp"/>
        </w:rPr>
      </w:pPr>
      <w:r w:rsidRPr="00AD7FD8">
        <w:rPr>
          <w:rStyle w:val="CODEtemp"/>
        </w:rPr>
        <w:t>"resource"</w:t>
      </w:r>
    </w:p>
    <w:p w14:paraId="753F23D2" w14:textId="77777777" w:rsidR="00AD7FD8" w:rsidRPr="00AD7FD8" w:rsidRDefault="00AD7FD8" w:rsidP="008651CE">
      <w:pPr>
        <w:pStyle w:val="ListParagraph"/>
        <w:numPr>
          <w:ilvl w:val="0"/>
          <w:numId w:val="18"/>
        </w:numPr>
        <w:rPr>
          <w:rStyle w:val="CODEtemp"/>
        </w:rPr>
      </w:pPr>
      <w:r w:rsidRPr="00AD7FD8">
        <w:rPr>
          <w:rStyle w:val="CODEtemp"/>
        </w:rPr>
        <w:t>"type"</w:t>
      </w:r>
    </w:p>
    <w:p w14:paraId="0948763F" w14:textId="124E2A06" w:rsidR="00AD7FD8" w:rsidRPr="00AD7FD8" w:rsidRDefault="00AD7FD8" w:rsidP="00AD7FD8">
      <w:r>
        <w:t>If none of those strings accurately describes the construct, kind may contain any value specified by the analysis tool.</w:t>
      </w:r>
    </w:p>
    <w:p w14:paraId="259A6FF7" w14:textId="71AEB32A" w:rsidR="006E546E" w:rsidRDefault="006E546E" w:rsidP="006E546E">
      <w:pPr>
        <w:pStyle w:val="Heading3"/>
      </w:pPr>
      <w:bookmarkStart w:id="355" w:name="_Toc506816638"/>
      <w:r>
        <w:t>parentKey property</w:t>
      </w:r>
      <w:bookmarkEnd w:id="355"/>
    </w:p>
    <w:p w14:paraId="765BBE49" w14:textId="7717EC18"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proofErr w:type="gramStart"/>
      <w:r w:rsidRPr="00AD7FD8">
        <w:rPr>
          <w:rStyle w:val="CODEtemp"/>
        </w:rPr>
        <w:t>run.logicalLocations</w:t>
      </w:r>
      <w:proofErr w:type="gramEnd"/>
      <w:r>
        <w:t xml:space="preserve"> (§</w:t>
      </w:r>
      <w:r>
        <w:fldChar w:fldCharType="begin"/>
      </w:r>
      <w:r>
        <w:instrText xml:space="preserve"> REF _Ref493479000 \w \h </w:instrText>
      </w:r>
      <w:r>
        <w:fldChar w:fldCharType="separate"/>
      </w:r>
      <w:r w:rsidR="00BE1BB3">
        <w:t>3.12.11</w:t>
      </w:r>
      <w:r>
        <w:fldChar w:fldCharType="end"/>
      </w:r>
      <w:r>
        <w:t>).</w:t>
      </w:r>
    </w:p>
    <w:p w14:paraId="561C4353" w14:textId="7713317D" w:rsidR="00AD7FD8" w:rsidRPr="00AD7FD8" w:rsidRDefault="00AD7FD8" w:rsidP="00AD7FD8">
      <w:r>
        <w:lastRenderedPageBreak/>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356" w:name="_Ref493427364"/>
      <w:bookmarkStart w:id="357" w:name="_Toc506816639"/>
      <w:r>
        <w:t>codeFlow object</w:t>
      </w:r>
      <w:bookmarkEnd w:id="356"/>
      <w:bookmarkEnd w:id="357"/>
    </w:p>
    <w:p w14:paraId="68EE36AB" w14:textId="336A5D40" w:rsidR="006E546E" w:rsidRDefault="006E546E" w:rsidP="006E546E">
      <w:pPr>
        <w:pStyle w:val="Heading3"/>
      </w:pPr>
      <w:bookmarkStart w:id="358" w:name="_Toc506816640"/>
      <w:r>
        <w:t>General</w:t>
      </w:r>
      <w:bookmarkEnd w:id="358"/>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359" w:name="_Ref503361742"/>
      <w:bookmarkStart w:id="360" w:name="_Toc506816641"/>
      <w:r>
        <w:t>message property</w:t>
      </w:r>
      <w:bookmarkEnd w:id="359"/>
      <w:bookmarkEnd w:id="360"/>
    </w:p>
    <w:p w14:paraId="3994B882" w14:textId="231CB251"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string containing a </w:t>
      </w:r>
      <w:r w:rsidR="00AF7697">
        <w:t xml:space="preserve">plain text </w:t>
      </w:r>
      <w:r w:rsidRPr="00AD7FD8">
        <w:t>message</w:t>
      </w:r>
      <w:r w:rsidR="00AF7697">
        <w:t xml:space="preserve"> (</w:t>
      </w:r>
      <w:r w:rsidR="00AF7697" w:rsidRPr="00AD7FD8">
        <w:t>§</w:t>
      </w:r>
      <w:r w:rsidR="00AF7697">
        <w:fldChar w:fldCharType="begin"/>
      </w:r>
      <w:r w:rsidR="00AF7697">
        <w:instrText xml:space="preserve"> REF _Ref503354593 \r \h </w:instrText>
      </w:r>
      <w:r w:rsidR="00AF7697">
        <w:fldChar w:fldCharType="separate"/>
      </w:r>
      <w:r w:rsidR="00BE1BB3">
        <w:t>3.10.2</w:t>
      </w:r>
      <w:r w:rsidR="00AF7697">
        <w:fldChar w:fldCharType="end"/>
      </w:r>
      <w:r w:rsidR="00AF7697">
        <w:t>)</w:t>
      </w:r>
      <w:r w:rsidRPr="00AD7FD8">
        <w:t xml:space="preserve"> relevant to the code flow.</w:t>
      </w:r>
    </w:p>
    <w:p w14:paraId="4F814639" w14:textId="04510F1B" w:rsidR="00AF7697" w:rsidRDefault="00AF7697" w:rsidP="006E546E">
      <w:pPr>
        <w:pStyle w:val="Heading3"/>
      </w:pPr>
      <w:bookmarkStart w:id="361" w:name="_Toc506816642"/>
      <w:r>
        <w:t>richMessage property</w:t>
      </w:r>
      <w:bookmarkEnd w:id="361"/>
    </w:p>
    <w:p w14:paraId="34BD34AF" w14:textId="1158BD0E" w:rsidR="00AF7697" w:rsidRPr="00AF7697" w:rsidRDefault="00AF7697" w:rsidP="00AF7697">
      <w:r>
        <w:t xml:space="preserve">If a </w:t>
      </w:r>
      <w:r>
        <w:rPr>
          <w:rStyle w:val="CODEtemp"/>
        </w:rPr>
        <w:t>codeFlow</w:t>
      </w:r>
      <w:r>
        <w:t xml:space="preserve"> object contains a </w:t>
      </w:r>
      <w:r>
        <w:rPr>
          <w:rStyle w:val="CODEtemp"/>
        </w:rPr>
        <w:t>message</w:t>
      </w:r>
      <w:r>
        <w:t xml:space="preserve"> property (§</w:t>
      </w:r>
      <w:r>
        <w:fldChar w:fldCharType="begin"/>
      </w:r>
      <w:r>
        <w:instrText xml:space="preserve"> REF _Ref503361742 \r \h </w:instrText>
      </w:r>
      <w:r>
        <w:fldChar w:fldCharType="separate"/>
      </w:r>
      <w:r w:rsidR="00BE1BB3">
        <w:t>3.24.2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E1BB3">
        <w:t>3.10.3</w:t>
      </w:r>
      <w:r>
        <w:fldChar w:fldCharType="end"/>
      </w:r>
      <w:r>
        <w:t>) relevant to the code flow.</w:t>
      </w:r>
    </w:p>
    <w:p w14:paraId="6B2CF899" w14:textId="00A4DB64" w:rsidR="006E546E" w:rsidRDefault="006E546E" w:rsidP="006E546E">
      <w:pPr>
        <w:pStyle w:val="Heading3"/>
      </w:pPr>
      <w:bookmarkStart w:id="362" w:name="_Toc506816643"/>
      <w:r>
        <w:t>locations property</w:t>
      </w:r>
      <w:bookmarkEnd w:id="362"/>
    </w:p>
    <w:p w14:paraId="648A48EB" w14:textId="496CCB0D"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BE1BB3">
        <w:t>3.27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363" w:name="_Toc506816644"/>
      <w:r>
        <w:t>properties property</w:t>
      </w:r>
      <w:bookmarkEnd w:id="363"/>
    </w:p>
    <w:p w14:paraId="070BA385" w14:textId="0DD8B337"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BE1BB3">
        <w:t>3.7</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364" w:name="_Ref493427479"/>
      <w:bookmarkStart w:id="365" w:name="_Toc506816645"/>
      <w:r>
        <w:t>stack object</w:t>
      </w:r>
      <w:bookmarkEnd w:id="364"/>
      <w:bookmarkEnd w:id="365"/>
    </w:p>
    <w:p w14:paraId="5A2500F3" w14:textId="474DE860" w:rsidR="006E546E" w:rsidRDefault="006E546E" w:rsidP="006E546E">
      <w:pPr>
        <w:pStyle w:val="Heading3"/>
      </w:pPr>
      <w:bookmarkStart w:id="366" w:name="_Toc506816646"/>
      <w:r>
        <w:t>General</w:t>
      </w:r>
      <w:bookmarkEnd w:id="366"/>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367" w:name="_Ref503361859"/>
      <w:bookmarkStart w:id="368" w:name="_Toc506816647"/>
      <w:r>
        <w:t>message property</w:t>
      </w:r>
      <w:bookmarkEnd w:id="367"/>
      <w:bookmarkEnd w:id="368"/>
    </w:p>
    <w:p w14:paraId="2BDF4228" w14:textId="74ABFF1B"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666A43">
        <w:t xml:space="preserve">plain text </w:t>
      </w:r>
      <w:r w:rsidRPr="00F41277">
        <w:t>message</w:t>
      </w:r>
      <w:r w:rsidR="00666A43">
        <w:t xml:space="preserve"> (§</w:t>
      </w:r>
      <w:r w:rsidR="00666A43">
        <w:fldChar w:fldCharType="begin"/>
      </w:r>
      <w:r w:rsidR="00666A43">
        <w:instrText xml:space="preserve"> REF _Ref503354593 \r \h </w:instrText>
      </w:r>
      <w:r w:rsidR="00666A43">
        <w:fldChar w:fldCharType="separate"/>
      </w:r>
      <w:r w:rsidR="00BE1BB3">
        <w:t>3.10.2</w:t>
      </w:r>
      <w:r w:rsidR="00666A43">
        <w:fldChar w:fldCharType="end"/>
      </w:r>
      <w:r w:rsidR="00666A43">
        <w:t>)</w:t>
      </w:r>
      <w:r w:rsidRPr="00F41277">
        <w:t xml:space="preserve"> relevant to this call stack.</w:t>
      </w:r>
    </w:p>
    <w:p w14:paraId="4A0BB137" w14:textId="673D7C4B" w:rsidR="00DD3F2A" w:rsidRDefault="00DD3F2A" w:rsidP="006E546E">
      <w:pPr>
        <w:pStyle w:val="Heading3"/>
      </w:pPr>
      <w:bookmarkStart w:id="369" w:name="_Toc506816648"/>
      <w:r>
        <w:t>richMessage property</w:t>
      </w:r>
      <w:bookmarkEnd w:id="369"/>
    </w:p>
    <w:p w14:paraId="3CD63C43" w14:textId="34852C92" w:rsidR="00DD3F2A" w:rsidRPr="00DD3F2A" w:rsidRDefault="00DD3F2A" w:rsidP="00DD3F2A">
      <w:r>
        <w:t xml:space="preserve">If a </w:t>
      </w:r>
      <w:r>
        <w:rPr>
          <w:rStyle w:val="CODEtemp"/>
        </w:rPr>
        <w:t>stack</w:t>
      </w:r>
      <w:r>
        <w:t xml:space="preserve"> object contains a </w:t>
      </w:r>
      <w:r>
        <w:rPr>
          <w:rStyle w:val="CODEtemp"/>
        </w:rPr>
        <w:t>message</w:t>
      </w:r>
      <w:r>
        <w:t xml:space="preserve"> property (§</w:t>
      </w:r>
      <w:r>
        <w:fldChar w:fldCharType="begin"/>
      </w:r>
      <w:r>
        <w:instrText xml:space="preserve"> REF _Ref503361859 \r \h </w:instrText>
      </w:r>
      <w:r>
        <w:fldChar w:fldCharType="separate"/>
      </w:r>
      <w:r w:rsidR="00BE1BB3">
        <w:t>3.25.2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E1BB3">
        <w:t>3.10.3</w:t>
      </w:r>
      <w:r>
        <w:fldChar w:fldCharType="end"/>
      </w:r>
      <w:r>
        <w:t>) relevant to this call stack.</w:t>
      </w:r>
    </w:p>
    <w:p w14:paraId="6A64F276" w14:textId="78CF76C1" w:rsidR="006E546E" w:rsidRDefault="006E546E" w:rsidP="006E546E">
      <w:pPr>
        <w:pStyle w:val="Heading3"/>
      </w:pPr>
      <w:bookmarkStart w:id="370" w:name="_Toc506816649"/>
      <w:r>
        <w:t>frames property</w:t>
      </w:r>
      <w:bookmarkEnd w:id="370"/>
    </w:p>
    <w:p w14:paraId="469B2FA7" w14:textId="7C7CF50F"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BE1BB3">
        <w:t>3.26</w:t>
      </w:r>
      <w:r>
        <w:fldChar w:fldCharType="end"/>
      </w:r>
      <w:r>
        <w:t xml:space="preserve">). This array </w:t>
      </w:r>
      <w:r w:rsidRPr="00F41277">
        <w:rPr>
          <w:b/>
        </w:rPr>
        <w:t>SHALL</w:t>
      </w:r>
      <w:r>
        <w:t xml:space="preserve"> include every function call in the stack for which the tool </w:t>
      </w:r>
      <w:r>
        <w:lastRenderedPageBreak/>
        <w:t xml:space="preserve">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371" w:name="_Toc506816650"/>
      <w:r>
        <w:t>properties property</w:t>
      </w:r>
      <w:bookmarkEnd w:id="371"/>
    </w:p>
    <w:p w14:paraId="48B11B8A" w14:textId="7C82DE5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BE1BB3">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372" w:name="_Ref493494398"/>
      <w:bookmarkStart w:id="373" w:name="_Toc506816651"/>
      <w:r>
        <w:t>stackFrame object</w:t>
      </w:r>
      <w:bookmarkEnd w:id="372"/>
      <w:bookmarkEnd w:id="373"/>
    </w:p>
    <w:p w14:paraId="440DEBE2" w14:textId="2D9664B2" w:rsidR="006E546E" w:rsidRDefault="006E546E" w:rsidP="006E546E">
      <w:pPr>
        <w:pStyle w:val="Heading3"/>
      </w:pPr>
      <w:bookmarkStart w:id="374" w:name="_Toc506816652"/>
      <w:r>
        <w:t>General</w:t>
      </w:r>
      <w:bookmarkEnd w:id="374"/>
    </w:p>
    <w:p w14:paraId="7DA1CA9D" w14:textId="70FFF76C"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BE1BB3">
        <w:t>3.25</w:t>
      </w:r>
      <w:r>
        <w:fldChar w:fldCharType="end"/>
      </w:r>
      <w:r w:rsidRPr="00F41277">
        <w:t>).</w:t>
      </w:r>
    </w:p>
    <w:p w14:paraId="31AEBDA0" w14:textId="0547366C" w:rsidR="006E546E" w:rsidRDefault="006E546E" w:rsidP="006E546E">
      <w:pPr>
        <w:pStyle w:val="Heading3"/>
      </w:pPr>
      <w:bookmarkStart w:id="375" w:name="_Ref503362058"/>
      <w:bookmarkStart w:id="376" w:name="_Toc506816653"/>
      <w:r>
        <w:t>message property</w:t>
      </w:r>
      <w:bookmarkEnd w:id="375"/>
      <w:bookmarkEnd w:id="376"/>
    </w:p>
    <w:p w14:paraId="17FF8954" w14:textId="443F456F"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D862A8">
        <w:t xml:space="preserve">plain text </w:t>
      </w:r>
      <w:r w:rsidRPr="00F41277">
        <w:t>message</w:t>
      </w:r>
      <w:r w:rsidR="00D862A8">
        <w:t xml:space="preserve"> (</w:t>
      </w:r>
      <w:r w:rsidR="00D862A8" w:rsidRPr="00F41277">
        <w:t>§</w:t>
      </w:r>
      <w:r w:rsidR="00D862A8">
        <w:fldChar w:fldCharType="begin"/>
      </w:r>
      <w:r w:rsidR="00D862A8">
        <w:instrText xml:space="preserve"> REF _Ref503354593 \r \h </w:instrText>
      </w:r>
      <w:r w:rsidR="00D862A8">
        <w:fldChar w:fldCharType="separate"/>
      </w:r>
      <w:r w:rsidR="00BE1BB3">
        <w:t>3.10.2</w:t>
      </w:r>
      <w:r w:rsidR="00D862A8">
        <w:fldChar w:fldCharType="end"/>
      </w:r>
      <w:r w:rsidR="00D862A8">
        <w:t>)</w:t>
      </w:r>
      <w:r w:rsidRPr="00F41277">
        <w:t xml:space="preserve"> relevant to this stack frame</w:t>
      </w:r>
      <w:r>
        <w:t>.</w:t>
      </w:r>
    </w:p>
    <w:p w14:paraId="4042762A" w14:textId="6EFF23B0" w:rsidR="00D862A8" w:rsidRDefault="00D862A8" w:rsidP="006E546E">
      <w:pPr>
        <w:pStyle w:val="Heading3"/>
      </w:pPr>
      <w:bookmarkStart w:id="377" w:name="_Toc506816654"/>
      <w:bookmarkStart w:id="378" w:name="_Ref493494583"/>
      <w:bookmarkStart w:id="379" w:name="_Ref493494807"/>
      <w:r>
        <w:t>richMessage property</w:t>
      </w:r>
      <w:bookmarkEnd w:id="377"/>
    </w:p>
    <w:p w14:paraId="4D091079" w14:textId="72B7E4E2" w:rsidR="00D862A8" w:rsidRPr="00D862A8" w:rsidRDefault="00D862A8" w:rsidP="00D862A8">
      <w:r>
        <w:t xml:space="preserve">If a </w:t>
      </w:r>
      <w:r>
        <w:rPr>
          <w:rStyle w:val="CODEtemp"/>
        </w:rPr>
        <w:t>stackFrame</w:t>
      </w:r>
      <w:r>
        <w:t xml:space="preserve"> object contains a </w:t>
      </w:r>
      <w:r>
        <w:rPr>
          <w:rStyle w:val="CODEtemp"/>
        </w:rPr>
        <w:t>message</w:t>
      </w:r>
      <w:r>
        <w:t xml:space="preserve"> property (§</w:t>
      </w:r>
      <w:r>
        <w:fldChar w:fldCharType="begin"/>
      </w:r>
      <w:r>
        <w:instrText xml:space="preserve"> REF _Ref503362058 \r \h </w:instrText>
      </w:r>
      <w:r>
        <w:fldChar w:fldCharType="separate"/>
      </w:r>
      <w:r w:rsidR="00BE1BB3">
        <w:t>3.26.2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E1BB3">
        <w:t>3.10.3</w:t>
      </w:r>
      <w:r>
        <w:fldChar w:fldCharType="end"/>
      </w:r>
      <w:r>
        <w:t>) relevant to this stack frame.</w:t>
      </w:r>
    </w:p>
    <w:p w14:paraId="595703CE" w14:textId="2299F4E3" w:rsidR="00D10846" w:rsidRDefault="00D10846" w:rsidP="006E546E">
      <w:pPr>
        <w:pStyle w:val="Heading3"/>
      </w:pPr>
      <w:bookmarkStart w:id="380" w:name="_Ref503362303"/>
      <w:bookmarkStart w:id="381" w:name="_Toc506816655"/>
      <w:bookmarkEnd w:id="378"/>
      <w:bookmarkEnd w:id="379"/>
      <w:r>
        <w:t>physicalLocation property</w:t>
      </w:r>
      <w:bookmarkEnd w:id="380"/>
      <w:bookmarkEnd w:id="381"/>
    </w:p>
    <w:p w14:paraId="075462B0" w14:textId="604ADD5B" w:rsidR="00D10846" w:rsidRPr="00D10846" w:rsidRDefault="00D10846" w:rsidP="00D10846">
      <w:r>
        <w:t xml:space="preserve">A </w:t>
      </w:r>
      <w:r>
        <w:rPr>
          <w:rStyle w:val="CODEtemp"/>
        </w:rPr>
        <w:t>stackFrame</w:t>
      </w:r>
      <w:r>
        <w:t xml:space="preserve"> object </w:t>
      </w:r>
      <w:r>
        <w:rPr>
          <w:b/>
        </w:rPr>
        <w:t>MAY</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BE1BB3">
        <w:t>3.21</w:t>
      </w:r>
      <w:r>
        <w:fldChar w:fldCharType="end"/>
      </w:r>
      <w:r>
        <w:t>) specifying the location to which this stack frame refers.</w:t>
      </w:r>
    </w:p>
    <w:p w14:paraId="4ABAFAEB" w14:textId="487C084B" w:rsidR="006E546E" w:rsidRDefault="006E546E" w:rsidP="006E546E">
      <w:pPr>
        <w:pStyle w:val="Heading3"/>
      </w:pPr>
      <w:bookmarkStart w:id="382" w:name="_Toc506816656"/>
      <w:r>
        <w:t>module property</w:t>
      </w:r>
      <w:bookmarkEnd w:id="382"/>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383" w:name="_Toc506816657"/>
      <w:r>
        <w:t>threadId property</w:t>
      </w:r>
      <w:bookmarkEnd w:id="383"/>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384" w:name="_Ref493495527"/>
      <w:bookmarkStart w:id="385" w:name="_Toc506816658"/>
      <w:r>
        <w:t>fullyQualifiedLogicalName property</w:t>
      </w:r>
      <w:bookmarkEnd w:id="384"/>
      <w:bookmarkEnd w:id="385"/>
    </w:p>
    <w:p w14:paraId="6E141375" w14:textId="28D2CFF0"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BE1BB3">
        <w:t>3.20.5</w:t>
      </w:r>
      <w:r>
        <w:fldChar w:fldCharType="end"/>
      </w:r>
      <w:r>
        <w:t xml:space="preserve"> for examples.</w:t>
      </w:r>
    </w:p>
    <w:p w14:paraId="68A6E8A8" w14:textId="396D8957" w:rsidR="00E66BA0" w:rsidRPr="00E66BA0" w:rsidRDefault="00E06227" w:rsidP="00E06227">
      <w:r>
        <w:t xml:space="preserve">If the </w:t>
      </w:r>
      <w:proofErr w:type="gramStart"/>
      <w:r w:rsidRPr="00E06227">
        <w:rPr>
          <w:rStyle w:val="CODEtemp"/>
        </w:rPr>
        <w:t>run.logicalLocations</w:t>
      </w:r>
      <w:proofErr w:type="gramEnd"/>
      <w:r>
        <w:t xml:space="preserve"> property (§</w:t>
      </w:r>
      <w:r>
        <w:fldChar w:fldCharType="begin"/>
      </w:r>
      <w:r>
        <w:instrText xml:space="preserve"> REF _Ref493479000 \w \h </w:instrText>
      </w:r>
      <w:r>
        <w:fldChar w:fldCharType="separate"/>
      </w:r>
      <w:r w:rsidR="00BE1BB3">
        <w:t>3.12.11</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BE1BB3">
        <w:t>3.26.8</w:t>
      </w:r>
      <w:r>
        <w:fldChar w:fldCharType="end"/>
      </w:r>
      <w:r>
        <w:t>.</w:t>
      </w:r>
    </w:p>
    <w:p w14:paraId="588EBC73" w14:textId="7961EC10" w:rsidR="006E546E" w:rsidRDefault="006E546E" w:rsidP="006E546E">
      <w:pPr>
        <w:pStyle w:val="Heading3"/>
      </w:pPr>
      <w:bookmarkStart w:id="386" w:name="_Ref493495433"/>
      <w:bookmarkStart w:id="387" w:name="_Toc506816659"/>
      <w:r>
        <w:lastRenderedPageBreak/>
        <w:t>logicalLocationKey property</w:t>
      </w:r>
      <w:bookmarkEnd w:id="386"/>
      <w:bookmarkEnd w:id="387"/>
    </w:p>
    <w:p w14:paraId="3CAA094A" w14:textId="78D5B596"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proofErr w:type="gramStart"/>
      <w:r w:rsidRPr="00E06227">
        <w:rPr>
          <w:rStyle w:val="CODEtemp"/>
        </w:rPr>
        <w:t>run.logicalLocations</w:t>
      </w:r>
      <w:proofErr w:type="gramEnd"/>
      <w:r w:rsidRPr="00E06227">
        <w:t xml:space="preserve"> object (§</w:t>
      </w:r>
      <w:r>
        <w:fldChar w:fldCharType="begin"/>
      </w:r>
      <w:r>
        <w:instrText xml:space="preserve"> REF _Ref493479000 \w \h </w:instrText>
      </w:r>
      <w:r>
        <w:fldChar w:fldCharType="separate"/>
      </w:r>
      <w:r w:rsidR="00BE1BB3">
        <w:t>3.12.11</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BE1BB3">
        <w:t>3.26.7</w:t>
      </w:r>
      <w:r>
        <w:fldChar w:fldCharType="end"/>
      </w:r>
      <w:r w:rsidR="001A79B6">
        <w:t>).</w:t>
      </w:r>
    </w:p>
    <w:p w14:paraId="57FAEFB7" w14:textId="10B6B803" w:rsidR="001A79B6" w:rsidRPr="00E06227" w:rsidRDefault="001A79B6" w:rsidP="00E0622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3B36F26A" w14:textId="2244D251" w:rsidR="006E546E" w:rsidRDefault="006E546E" w:rsidP="006E546E">
      <w:pPr>
        <w:pStyle w:val="Heading3"/>
      </w:pPr>
      <w:bookmarkStart w:id="388" w:name="_Toc506816660"/>
      <w:r>
        <w:t>address property</w:t>
      </w:r>
      <w:bookmarkEnd w:id="388"/>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389" w:name="_Toc506816661"/>
      <w:r>
        <w:t>offset property</w:t>
      </w:r>
      <w:bookmarkEnd w:id="389"/>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484698D1" w:rsidR="002B41B0" w:rsidRPr="002B41B0" w:rsidRDefault="002B41B0" w:rsidP="002B41B0">
      <w:pPr>
        <w:pStyle w:val="Note"/>
        <w:rPr>
          <w:rFonts w:ascii="Times New Roman" w:hAnsi="Times New Roman"/>
          <w:sz w:val="24"/>
        </w:rPr>
      </w:pPr>
      <w:r>
        <w:t xml:space="preserve">NOTE: This is distinct from the </w:t>
      </w:r>
      <w:proofErr w:type="gramStart"/>
      <w:r>
        <w:rPr>
          <w:rStyle w:val="CODEtemp"/>
        </w:rPr>
        <w:t>physicalLocation.region.offset</w:t>
      </w:r>
      <w:proofErr w:type="gramEnd"/>
      <w:r>
        <w:t xml:space="preserve"> property (§</w:t>
      </w:r>
      <w:r>
        <w:fldChar w:fldCharType="begin"/>
      </w:r>
      <w:r>
        <w:instrText xml:space="preserve"> REF _Ref493492251 \r \h </w:instrText>
      </w:r>
      <w:r>
        <w:fldChar w:fldCharType="separate"/>
      </w:r>
      <w:r w:rsidR="00BE1BB3">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BE1BB3">
        <w:t>3.26.4</w:t>
      </w:r>
      <w:r>
        <w:fldChar w:fldCharType="end"/>
      </w:r>
      <w:r>
        <w:t xml:space="preserve">). </w:t>
      </w:r>
      <w:proofErr w:type="gramStart"/>
      <w:r>
        <w:rPr>
          <w:rStyle w:val="CODEtemp"/>
        </w:rPr>
        <w:t>physicalLocation.region.offset</w:t>
      </w:r>
      <w:proofErr w:type="gramEnd"/>
      <w:r>
        <w:t xml:space="preserve"> specifies an offset from the start of a file, not from the start of a method.</w:t>
      </w:r>
    </w:p>
    <w:p w14:paraId="4D93124A" w14:textId="4D26B690" w:rsidR="006E546E" w:rsidRDefault="006E546E" w:rsidP="006E546E">
      <w:pPr>
        <w:pStyle w:val="Heading3"/>
      </w:pPr>
      <w:bookmarkStart w:id="390" w:name="_Toc506816662"/>
      <w:r>
        <w:t>parameters property</w:t>
      </w:r>
      <w:bookmarkEnd w:id="390"/>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391" w:name="_Toc506816663"/>
      <w:r>
        <w:t>properties property</w:t>
      </w:r>
      <w:bookmarkEnd w:id="391"/>
    </w:p>
    <w:p w14:paraId="4545F168" w14:textId="50063350"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BE1BB3">
        <w:t>3.7</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392" w:name="_Ref493427581"/>
      <w:bookmarkStart w:id="393" w:name="_Ref493427754"/>
      <w:bookmarkStart w:id="394" w:name="_Toc506816664"/>
      <w:r>
        <w:t>annotatedCodeLocation object</w:t>
      </w:r>
      <w:bookmarkEnd w:id="392"/>
      <w:bookmarkEnd w:id="393"/>
      <w:bookmarkEnd w:id="394"/>
    </w:p>
    <w:p w14:paraId="6AFFA125" w14:textId="72CDB951" w:rsidR="006E546E" w:rsidRDefault="006E546E" w:rsidP="006E546E">
      <w:pPr>
        <w:pStyle w:val="Heading3"/>
      </w:pPr>
      <w:bookmarkStart w:id="395" w:name="_Toc506816665"/>
      <w:r>
        <w:t>General</w:t>
      </w:r>
      <w:bookmarkEnd w:id="395"/>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particular context.</w:t>
      </w:r>
    </w:p>
    <w:p w14:paraId="4FF69894" w14:textId="0609F170" w:rsidR="006E546E" w:rsidRDefault="006E546E" w:rsidP="006E546E">
      <w:pPr>
        <w:pStyle w:val="Heading3"/>
      </w:pPr>
      <w:bookmarkStart w:id="396" w:name="_Toc506816666"/>
      <w:r>
        <w:t>step property</w:t>
      </w:r>
      <w:bookmarkEnd w:id="396"/>
    </w:p>
    <w:p w14:paraId="7D634CFE" w14:textId="54EDB1A5"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Pr="00A91CEB">
        <w:rPr>
          <w:b/>
        </w:rPr>
        <w:t>shall</w:t>
      </w:r>
      <w:r>
        <w:t xml:space="preserve"> be absent.</w:t>
      </w:r>
    </w:p>
    <w:p w14:paraId="04E56FAD" w14:textId="5D7B2E00"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be an integer whose value is the 1-based sequence number of the location within the code flow, that is, it shall be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77777777" w:rsidR="00A91CEB" w:rsidRDefault="00A91CEB" w:rsidP="008651CE">
      <w:pPr>
        <w:pStyle w:val="Note"/>
        <w:numPr>
          <w:ilvl w:val="0"/>
          <w:numId w:val="19"/>
        </w:numPr>
      </w:pPr>
      <w:r>
        <w:lastRenderedPageBreak/>
        <w:t>A viewer can display the identifier next to each location when it displays a code flow.</w:t>
      </w:r>
    </w:p>
    <w:p w14:paraId="468014B4" w14:textId="2888F185" w:rsidR="00A91CEB" w:rsidRPr="00A91CEB" w:rsidRDefault="00A91CEB" w:rsidP="008651CE">
      <w:pPr>
        <w:pStyle w:val="Note"/>
        <w:numPr>
          <w:ilvl w:val="0"/>
          <w:numId w:val="19"/>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397" w:name="_Ref493497783"/>
      <w:bookmarkStart w:id="398" w:name="_Ref493499799"/>
      <w:bookmarkStart w:id="399" w:name="_Toc506816667"/>
      <w:r>
        <w:t>physicalLocation property</w:t>
      </w:r>
      <w:bookmarkEnd w:id="397"/>
      <w:bookmarkEnd w:id="398"/>
      <w:bookmarkEnd w:id="399"/>
    </w:p>
    <w:p w14:paraId="4354E1E2" w14:textId="17F71EAC"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BE1BB3">
        <w:t>3.21</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8651CE">
      <w:pPr>
        <w:pStyle w:val="Note"/>
        <w:numPr>
          <w:ilvl w:val="0"/>
          <w:numId w:val="20"/>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77761F20" w:rsid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BE1BB3">
        <w:t>3.24</w:t>
      </w:r>
      <w:r>
        <w:fldChar w:fldCharType="end"/>
      </w:r>
      <w:r>
        <w:t xml:space="preserve">), the value of the </w:t>
      </w:r>
      <w:r w:rsidRPr="003D6897">
        <w:rPr>
          <w:rStyle w:val="CODEtemp"/>
        </w:rPr>
        <w:t>kind</w:t>
      </w:r>
      <w:r>
        <w:t xml:space="preserve"> property (§</w:t>
      </w:r>
      <w:r w:rsidR="00CF4874">
        <w:fldChar w:fldCharType="begin"/>
      </w:r>
      <w:r w:rsidR="00CF4874">
        <w:instrText xml:space="preserve"> REF _Ref503371505 \r \h </w:instrText>
      </w:r>
      <w:r w:rsidR="00CF4874">
        <w:fldChar w:fldCharType="separate"/>
      </w:r>
      <w:r w:rsidR="00BE1BB3">
        <w:t>3.27.10</w:t>
      </w:r>
      <w:r w:rsidR="00CF4874">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400" w:name="_Ref493498084"/>
      <w:bookmarkStart w:id="401" w:name="_Toc506816668"/>
      <w:r>
        <w:t>fullyQualifiedLogicalName property</w:t>
      </w:r>
      <w:bookmarkEnd w:id="400"/>
      <w:bookmarkEnd w:id="401"/>
    </w:p>
    <w:p w14:paraId="628A73C1" w14:textId="1F4B78ED" w:rsidR="003D6897" w:rsidRDefault="003D6897" w:rsidP="003D6897">
      <w:r>
        <w:t xml:space="preserve">Depending on the circumstance, an </w:t>
      </w:r>
      <w:r w:rsidRPr="003D6897">
        <w:rPr>
          <w:rStyle w:val="CODEtemp"/>
        </w:rPr>
        <w:t>annotatedCodeLocation</w:t>
      </w:r>
      <w:r>
        <w:t xml:space="preserve"> object either </w:t>
      </w:r>
      <w:r w:rsidRPr="003D6897">
        <w:rPr>
          <w:b/>
        </w:rPr>
        <w:t>SHOULD</w:t>
      </w:r>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BE1BB3">
        <w:t>3.27.3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BE1BB3">
        <w:t>3.20.5</w:t>
      </w:r>
      <w:r>
        <w:fldChar w:fldCharType="end"/>
      </w:r>
      <w:r>
        <w:t xml:space="preserve"> for examples.</w:t>
      </w:r>
    </w:p>
    <w:p w14:paraId="7A75113A" w14:textId="24F6E9B7" w:rsidR="003D6897" w:rsidRPr="003D6897" w:rsidRDefault="003D6897" w:rsidP="003D6897">
      <w:r>
        <w:t xml:space="preserve">If the </w:t>
      </w:r>
      <w:proofErr w:type="gramStart"/>
      <w:r w:rsidRPr="003D6897">
        <w:rPr>
          <w:rStyle w:val="CODEtemp"/>
        </w:rPr>
        <w:t>run.logicalLocations</w:t>
      </w:r>
      <w:proofErr w:type="gramEnd"/>
      <w:r>
        <w:t xml:space="preserve"> property (§</w:t>
      </w:r>
      <w:r>
        <w:fldChar w:fldCharType="begin"/>
      </w:r>
      <w:r>
        <w:instrText xml:space="preserve"> REF _Ref493479000 \w \h </w:instrText>
      </w:r>
      <w:r>
        <w:fldChar w:fldCharType="separate"/>
      </w:r>
      <w:r w:rsidR="00BE1BB3">
        <w:t>3.12.11</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BE1BB3">
        <w:t>3.27.5</w:t>
      </w:r>
      <w:r>
        <w:fldChar w:fldCharType="end"/>
      </w:r>
      <w:r>
        <w:t>.</w:t>
      </w:r>
    </w:p>
    <w:p w14:paraId="2908524E" w14:textId="2CB47E17" w:rsidR="006E546E" w:rsidRDefault="006E546E" w:rsidP="006E546E">
      <w:pPr>
        <w:pStyle w:val="Heading3"/>
      </w:pPr>
      <w:bookmarkStart w:id="402" w:name="_Ref493497988"/>
      <w:bookmarkStart w:id="403" w:name="_Toc506816669"/>
      <w:r>
        <w:t>logicalLocationKey property</w:t>
      </w:r>
      <w:bookmarkEnd w:id="402"/>
      <w:bookmarkEnd w:id="403"/>
    </w:p>
    <w:p w14:paraId="2355FA25" w14:textId="7C1FE833"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proofErr w:type="gramStart"/>
      <w:r w:rsidRPr="00132810">
        <w:rPr>
          <w:rStyle w:val="CODEtemp"/>
        </w:rPr>
        <w:t>run.logicalLocations</w:t>
      </w:r>
      <w:proofErr w:type="gramEnd"/>
      <w:r w:rsidRPr="00132810">
        <w:t xml:space="preserve"> object (§</w:t>
      </w:r>
      <w:r>
        <w:fldChar w:fldCharType="begin"/>
      </w:r>
      <w:r>
        <w:instrText xml:space="preserve"> REF _Ref493479000 \w \h </w:instrText>
      </w:r>
      <w:r>
        <w:fldChar w:fldCharType="separate"/>
      </w:r>
      <w:r w:rsidR="00BE1BB3">
        <w:t>3.12.11</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BE1BB3">
        <w:t>3.27.4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02F360BA" w14:textId="385CAE31" w:rsidR="006E546E" w:rsidRDefault="006E546E" w:rsidP="006E546E">
      <w:pPr>
        <w:pStyle w:val="Heading3"/>
      </w:pPr>
      <w:bookmarkStart w:id="404" w:name="_Toc506816670"/>
      <w:r>
        <w:t>module property</w:t>
      </w:r>
      <w:bookmarkEnd w:id="404"/>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405" w:name="_Toc506816671"/>
      <w:r>
        <w:lastRenderedPageBreak/>
        <w:t>threadId property</w:t>
      </w:r>
      <w:bookmarkEnd w:id="405"/>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406" w:name="_Ref503362449"/>
      <w:bookmarkStart w:id="407" w:name="_Toc506816672"/>
      <w:r>
        <w:t>message property</w:t>
      </w:r>
      <w:bookmarkEnd w:id="406"/>
      <w:bookmarkEnd w:id="407"/>
    </w:p>
    <w:p w14:paraId="1776048E" w14:textId="1AC35160"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string </w:t>
      </w:r>
      <w:r w:rsidR="003E72A2">
        <w:t>containing a plain text message (§</w:t>
      </w:r>
      <w:r w:rsidR="003E72A2">
        <w:fldChar w:fldCharType="begin"/>
      </w:r>
      <w:r w:rsidR="003E72A2">
        <w:instrText xml:space="preserve"> REF _Ref503354593 \r \h </w:instrText>
      </w:r>
      <w:r w:rsidR="003E72A2">
        <w:fldChar w:fldCharType="separate"/>
      </w:r>
      <w:r w:rsidR="00BE1BB3">
        <w:t>3.10.2</w:t>
      </w:r>
      <w:r w:rsidR="003E72A2">
        <w:fldChar w:fldCharType="end"/>
      </w:r>
      <w:r w:rsidR="003E72A2">
        <w:t xml:space="preserve">) </w:t>
      </w:r>
      <w:r w:rsidRPr="003A630D">
        <w:t>that describes the significance of this location within a particular context.</w:t>
      </w:r>
    </w:p>
    <w:p w14:paraId="6E98DA07" w14:textId="7F9E0335" w:rsidR="003E72A2" w:rsidRDefault="003E72A2" w:rsidP="003A630D">
      <w:pPr>
        <w:pStyle w:val="Heading3"/>
      </w:pPr>
      <w:bookmarkStart w:id="408" w:name="_Toc506816673"/>
      <w:bookmarkStart w:id="409" w:name="_Ref493497656"/>
      <w:bookmarkStart w:id="410" w:name="_Ref493499356"/>
      <w:r>
        <w:t>richMessage property</w:t>
      </w:r>
      <w:bookmarkEnd w:id="408"/>
    </w:p>
    <w:p w14:paraId="6BEDF4E6" w14:textId="6B3D977D" w:rsidR="003E72A2" w:rsidRPr="003E72A2" w:rsidRDefault="003E72A2" w:rsidP="003E72A2">
      <w:r>
        <w:t xml:space="preserve">If an </w:t>
      </w:r>
      <w:r>
        <w:rPr>
          <w:rStyle w:val="CODEtemp"/>
        </w:rPr>
        <w:t>annotatedCodeLocation</w:t>
      </w:r>
      <w:r>
        <w:t xml:space="preserve"> object contains a </w:t>
      </w:r>
      <w:r>
        <w:rPr>
          <w:rStyle w:val="CODEtemp"/>
        </w:rPr>
        <w:t>message</w:t>
      </w:r>
      <w:r>
        <w:t xml:space="preserve"> property (§</w:t>
      </w:r>
      <w:r>
        <w:fldChar w:fldCharType="begin"/>
      </w:r>
      <w:r>
        <w:instrText xml:space="preserve"> REF _Ref503362449 \r \h </w:instrText>
      </w:r>
      <w:r>
        <w:fldChar w:fldCharType="separate"/>
      </w:r>
      <w:r w:rsidR="00BE1BB3">
        <w:t>3.27.8</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E1BB3">
        <w:t>3.10.3</w:t>
      </w:r>
      <w:r>
        <w:fldChar w:fldCharType="end"/>
      </w:r>
      <w:r>
        <w:t>) that describes the significance of this location within a particular context.</w:t>
      </w:r>
    </w:p>
    <w:p w14:paraId="0269CB61" w14:textId="2743C993" w:rsidR="003A630D" w:rsidRDefault="006E546E" w:rsidP="003A630D">
      <w:pPr>
        <w:pStyle w:val="Heading3"/>
      </w:pPr>
      <w:bookmarkStart w:id="411" w:name="_Ref503371505"/>
      <w:bookmarkStart w:id="412" w:name="_Ref503371599"/>
      <w:bookmarkStart w:id="413" w:name="_Toc506816674"/>
      <w:r>
        <w:t>kind property</w:t>
      </w:r>
      <w:bookmarkEnd w:id="409"/>
      <w:bookmarkEnd w:id="410"/>
      <w:bookmarkEnd w:id="411"/>
      <w:bookmarkEnd w:id="412"/>
      <w:bookmarkEnd w:id="413"/>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8651CE">
      <w:pPr>
        <w:pStyle w:val="ListParagraph"/>
        <w:numPr>
          <w:ilvl w:val="0"/>
          <w:numId w:val="21"/>
        </w:numPr>
      </w:pPr>
      <w:r w:rsidRPr="003A630D">
        <w:rPr>
          <w:rStyle w:val="CODEtemp"/>
        </w:rPr>
        <w:t>"alias"</w:t>
      </w:r>
      <w:r>
        <w:t>: This location defines an additional name for a variable defined in a declaration.</w:t>
      </w:r>
    </w:p>
    <w:p w14:paraId="566CE48D" w14:textId="78C646F3" w:rsidR="003A630D" w:rsidRDefault="003A630D" w:rsidP="008651CE">
      <w:pPr>
        <w:pStyle w:val="ListParagraph"/>
        <w:numPr>
          <w:ilvl w:val="0"/>
          <w:numId w:val="21"/>
        </w:numPr>
      </w:pPr>
      <w:r w:rsidRPr="003A630D">
        <w:rPr>
          <w:rStyle w:val="CODEtemp"/>
        </w:rPr>
        <w:t>"assignment"</w:t>
      </w:r>
      <w:r>
        <w:t>: At this location, an assignment to a variable occurred.</w:t>
      </w:r>
    </w:p>
    <w:p w14:paraId="5C2659DF" w14:textId="24F595C2" w:rsidR="003A630D" w:rsidRDefault="003A630D" w:rsidP="008651CE">
      <w:pPr>
        <w:pStyle w:val="ListParagraph"/>
        <w:numPr>
          <w:ilvl w:val="0"/>
          <w:numId w:val="21"/>
        </w:numPr>
      </w:pPr>
      <w:r w:rsidRPr="003A630D">
        <w:rPr>
          <w:rStyle w:val="CODEtemp"/>
        </w:rPr>
        <w:t>"branch"</w:t>
      </w:r>
      <w:r>
        <w:t>: At this location, a branch in the execution path occurred.</w:t>
      </w:r>
    </w:p>
    <w:p w14:paraId="6E547EC8" w14:textId="0B600D53" w:rsidR="003A630D" w:rsidRDefault="003A630D" w:rsidP="008651CE">
      <w:pPr>
        <w:pStyle w:val="ListParagraph"/>
        <w:numPr>
          <w:ilvl w:val="0"/>
          <w:numId w:val="21"/>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8651CE">
      <w:pPr>
        <w:pStyle w:val="ListParagraph"/>
        <w:numPr>
          <w:ilvl w:val="0"/>
          <w:numId w:val="21"/>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8651CE">
      <w:pPr>
        <w:pStyle w:val="ListParagraph"/>
        <w:numPr>
          <w:ilvl w:val="0"/>
          <w:numId w:val="21"/>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8651CE">
      <w:pPr>
        <w:pStyle w:val="ListParagraph"/>
        <w:numPr>
          <w:ilvl w:val="0"/>
          <w:numId w:val="21"/>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8651CE">
      <w:pPr>
        <w:pStyle w:val="ListParagraph"/>
        <w:numPr>
          <w:ilvl w:val="0"/>
          <w:numId w:val="21"/>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8651CE">
      <w:pPr>
        <w:pStyle w:val="ListParagraph"/>
        <w:numPr>
          <w:ilvl w:val="0"/>
          <w:numId w:val="21"/>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57747F43" w:rsidR="003A630D" w:rsidRDefault="003A630D" w:rsidP="003A630D">
      <w:pPr>
        <w:pStyle w:val="Note"/>
      </w:pPr>
      <w:r>
        <w:lastRenderedPageBreak/>
        <w:t>NOTE 3</w:t>
      </w:r>
      <w:r w:rsidR="003E72A2">
        <w:t xml:space="preserve">: </w:t>
      </w:r>
      <w:r>
        <w:t xml:space="preserve">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8651CE">
      <w:pPr>
        <w:pStyle w:val="ListParagraph"/>
        <w:numPr>
          <w:ilvl w:val="0"/>
          <w:numId w:val="22"/>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8651CE">
      <w:pPr>
        <w:pStyle w:val="ListParagraph"/>
        <w:numPr>
          <w:ilvl w:val="0"/>
          <w:numId w:val="22"/>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7F5261A4" w:rsidR="003A630D" w:rsidRPr="003A630D" w:rsidRDefault="003A630D" w:rsidP="003A630D">
      <w:pPr>
        <w:pStyle w:val="Note"/>
      </w:pPr>
      <w:r>
        <w:t>EXAMPLE: Suppose an analysis tool produces a result which states that a piece of data from an insecure source has been used at a particular location. The tool might provide a “related location” (§</w:t>
      </w:r>
      <w:r>
        <w:fldChar w:fldCharType="begin"/>
      </w:r>
      <w:r>
        <w:instrText xml:space="preserve"> REF _Ref493499246 \w \h </w:instrText>
      </w:r>
      <w:r>
        <w:fldChar w:fldCharType="separate"/>
      </w:r>
      <w:r w:rsidR="00BE1BB3">
        <w:t>3.18.13</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414" w:name="_Ref493488357"/>
      <w:bookmarkStart w:id="415" w:name="_Ref493488374"/>
      <w:bookmarkStart w:id="416" w:name="_Toc506816675"/>
      <w:r>
        <w:t>kind-dependent properties: target, targetLocation, values and state</w:t>
      </w:r>
      <w:bookmarkEnd w:id="414"/>
      <w:bookmarkEnd w:id="415"/>
      <w:bookmarkEnd w:id="416"/>
    </w:p>
    <w:p w14:paraId="24200A3C" w14:textId="350AEDAD" w:rsidR="003A630D" w:rsidRDefault="003A630D" w:rsidP="003A630D">
      <w:r>
        <w:t xml:space="preserve">Depending on the value of its </w:t>
      </w:r>
      <w:r w:rsidRPr="004A0B66">
        <w:rPr>
          <w:rStyle w:val="CODEtemp"/>
        </w:rPr>
        <w:t>kind</w:t>
      </w:r>
      <w:r>
        <w:t xml:space="preserve"> property (§</w:t>
      </w:r>
      <w:r w:rsidR="00CF4874">
        <w:fldChar w:fldCharType="begin"/>
      </w:r>
      <w:r w:rsidR="00CF4874">
        <w:instrText xml:space="preserve"> REF _Ref503371599 \r \h </w:instrText>
      </w:r>
      <w:r w:rsidR="00CF4874">
        <w:fldChar w:fldCharType="separate"/>
      </w:r>
      <w:r w:rsidR="00BE1BB3">
        <w:t>3.27.10</w:t>
      </w:r>
      <w:r w:rsidR="00CF4874">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8651CE">
      <w:pPr>
        <w:pStyle w:val="ListParagraph"/>
        <w:numPr>
          <w:ilvl w:val="0"/>
          <w:numId w:val="23"/>
        </w:numPr>
      </w:pPr>
      <w:r>
        <w:t xml:space="preserve">a property named </w:t>
      </w:r>
      <w:r w:rsidRPr="004A0B66">
        <w:rPr>
          <w:rStyle w:val="CODEtemp"/>
        </w:rPr>
        <w:t>target</w:t>
      </w:r>
      <w:r>
        <w:t xml:space="preserve"> whose value is a string.</w:t>
      </w:r>
    </w:p>
    <w:p w14:paraId="252471F7" w14:textId="418D675D" w:rsidR="003A630D" w:rsidRDefault="003A630D" w:rsidP="008651CE">
      <w:pPr>
        <w:pStyle w:val="ListParagraph"/>
        <w:numPr>
          <w:ilvl w:val="0"/>
          <w:numId w:val="23"/>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BE1BB3">
        <w:t>3.21</w:t>
      </w:r>
      <w:r w:rsidR="004A0B66">
        <w:fldChar w:fldCharType="end"/>
      </w:r>
      <w:r>
        <w:t>).</w:t>
      </w:r>
    </w:p>
    <w:p w14:paraId="0234D97D" w14:textId="77777777" w:rsidR="003A630D" w:rsidRDefault="003A630D" w:rsidP="008651CE">
      <w:pPr>
        <w:pStyle w:val="ListParagraph"/>
        <w:numPr>
          <w:ilvl w:val="0"/>
          <w:numId w:val="23"/>
        </w:numPr>
      </w:pPr>
      <w:r>
        <w:t xml:space="preserve">a property named </w:t>
      </w:r>
      <w:r w:rsidRPr="004A0B66">
        <w:rPr>
          <w:rStyle w:val="CODEtemp"/>
        </w:rPr>
        <w:t>values</w:t>
      </w:r>
      <w:r>
        <w:t xml:space="preserve"> whose value is an array of strings.</w:t>
      </w:r>
    </w:p>
    <w:p w14:paraId="40885233" w14:textId="77777777" w:rsidR="003A630D" w:rsidRDefault="003A630D" w:rsidP="008651CE">
      <w:pPr>
        <w:pStyle w:val="ListParagraph"/>
        <w:numPr>
          <w:ilvl w:val="0"/>
          <w:numId w:val="23"/>
        </w:numPr>
      </w:pPr>
      <w:r>
        <w:t xml:space="preserve">a property named </w:t>
      </w:r>
      <w:r w:rsidRPr="004A0B66">
        <w:rPr>
          <w:rStyle w:val="CODEtemp"/>
        </w:rPr>
        <w:t>state</w:t>
      </w:r>
      <w:r>
        <w:t xml:space="preserve"> whose value is an object.</w:t>
      </w:r>
    </w:p>
    <w:p w14:paraId="76D68939" w14:textId="21488C82"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BE1BB3">
        <w:t>3.24</w:t>
      </w:r>
      <w:r w:rsidR="004A0B66">
        <w:fldChar w:fldCharType="end"/>
      </w:r>
      <w:r w:rsidR="004A0B66">
        <w:t>).</w:t>
      </w:r>
    </w:p>
    <w:p w14:paraId="0935BC16" w14:textId="79825762" w:rsidR="003A630D" w:rsidRDefault="003A630D" w:rsidP="003A630D">
      <w:r>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8651CE">
      <w:pPr>
        <w:pStyle w:val="Note"/>
        <w:numPr>
          <w:ilvl w:val="0"/>
          <w:numId w:val="24"/>
        </w:numPr>
      </w:pPr>
      <w:r w:rsidRPr="00301208">
        <w:rPr>
          <w:rStyle w:val="CODEtemp"/>
        </w:rPr>
        <w:t>target</w:t>
      </w:r>
      <w:r>
        <w:t xml:space="preserve"> represents the thing being operated on at the specified location.</w:t>
      </w:r>
    </w:p>
    <w:p w14:paraId="31CCCD1E" w14:textId="7255E60D" w:rsidR="00301208" w:rsidRDefault="003A630D" w:rsidP="008651CE">
      <w:pPr>
        <w:pStyle w:val="Note"/>
        <w:numPr>
          <w:ilvl w:val="0"/>
          <w:numId w:val="24"/>
        </w:numPr>
      </w:pPr>
      <w:r w:rsidRPr="00301208">
        <w:rPr>
          <w:rStyle w:val="CODEtemp"/>
        </w:rPr>
        <w:t>targetLocation</w:t>
      </w:r>
      <w:r>
        <w:t xml:space="preserve"> represents the physical location of that thing.</w:t>
      </w:r>
    </w:p>
    <w:p w14:paraId="617FEF5A" w14:textId="77777777" w:rsidR="00301208" w:rsidRDefault="003A630D" w:rsidP="008651CE">
      <w:pPr>
        <w:pStyle w:val="Note"/>
        <w:numPr>
          <w:ilvl w:val="0"/>
          <w:numId w:val="24"/>
        </w:numPr>
      </w:pPr>
      <w:r w:rsidRPr="00301208">
        <w:rPr>
          <w:rStyle w:val="CODEtemp"/>
        </w:rPr>
        <w:t>values</w:t>
      </w:r>
      <w:r>
        <w:t xml:space="preserve"> </w:t>
      </w:r>
      <w:proofErr w:type="gramStart"/>
      <w:r>
        <w:t>represents</w:t>
      </w:r>
      <w:proofErr w:type="gramEnd"/>
      <w:r>
        <w:t xml:space="preserve"> a set of values that are input to the operation or produced by the operation.</w:t>
      </w:r>
    </w:p>
    <w:p w14:paraId="3CD70049" w14:textId="757D42FE" w:rsidR="003A630D" w:rsidRDefault="003A630D" w:rsidP="008651CE">
      <w:pPr>
        <w:pStyle w:val="Note"/>
        <w:numPr>
          <w:ilvl w:val="0"/>
          <w:numId w:val="24"/>
        </w:numPr>
      </w:pPr>
      <w:r w:rsidRPr="00301208">
        <w:rPr>
          <w:rStyle w:val="CODEtemp"/>
        </w:rPr>
        <w:t>state</w:t>
      </w:r>
      <w:r>
        <w:t xml:space="preserve"> is a set of key/value pairs, each of which represents a variable or expression which participates in the operation.</w:t>
      </w:r>
    </w:p>
    <w:p w14:paraId="7BC06F20" w14:textId="50D0E7A4"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BE1BB3">
        <w:t>3.27.3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B27191">
        <w:fldChar w:fldCharType="begin"/>
      </w:r>
      <w:r w:rsidR="00B27191">
        <w:instrText xml:space="preserve"> REF _Ref503371652 \r \h </w:instrText>
      </w:r>
      <w:r w:rsidR="00B27191">
        <w:fldChar w:fldCharType="separate"/>
      </w:r>
      <w:r w:rsidR="00BE1BB3">
        <w:t>3.21.3</w:t>
      </w:r>
      <w:r w:rsidR="00B27191">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77777" w:rsidR="003A630D" w:rsidRDefault="003A630D" w:rsidP="003A630D">
      <w:r>
        <w:t>In this section, a “variable name” may be any of the following, unless otherwise specified:</w:t>
      </w:r>
    </w:p>
    <w:p w14:paraId="6BEF7FF6" w14:textId="77777777" w:rsidR="003A630D" w:rsidRDefault="003A630D" w:rsidP="008651CE">
      <w:pPr>
        <w:pStyle w:val="ListParagraph"/>
        <w:numPr>
          <w:ilvl w:val="0"/>
          <w:numId w:val="25"/>
        </w:numPr>
      </w:pPr>
      <w:r>
        <w:t>A simple variable name.</w:t>
      </w:r>
    </w:p>
    <w:p w14:paraId="5E0CEC30" w14:textId="77777777" w:rsidR="003A630D" w:rsidRDefault="003A630D" w:rsidP="008651CE">
      <w:pPr>
        <w:pStyle w:val="ListParagraph"/>
        <w:numPr>
          <w:ilvl w:val="0"/>
          <w:numId w:val="25"/>
        </w:numPr>
      </w:pPr>
      <w:r>
        <w:t>An object property reference.</w:t>
      </w:r>
    </w:p>
    <w:p w14:paraId="30CDD5F7" w14:textId="77777777" w:rsidR="003A630D" w:rsidRDefault="003A630D" w:rsidP="008651CE">
      <w:pPr>
        <w:pStyle w:val="ListParagraph"/>
        <w:numPr>
          <w:ilvl w:val="0"/>
          <w:numId w:val="25"/>
        </w:numPr>
      </w:pPr>
      <w:r>
        <w:t>An array element reference.</w:t>
      </w:r>
    </w:p>
    <w:p w14:paraId="6396271D" w14:textId="77777777" w:rsidR="003A630D" w:rsidRDefault="003A630D" w:rsidP="008651CE">
      <w:pPr>
        <w:pStyle w:val="ListParagraph"/>
        <w:numPr>
          <w:ilvl w:val="0"/>
          <w:numId w:val="25"/>
        </w:numPr>
      </w:pPr>
      <w:r>
        <w:t>A reference to the current object.</w:t>
      </w:r>
    </w:p>
    <w:p w14:paraId="12678131" w14:textId="77777777" w:rsidR="003A630D" w:rsidRDefault="003A630D" w:rsidP="008651CE">
      <w:pPr>
        <w:pStyle w:val="ListParagraph"/>
        <w:numPr>
          <w:ilvl w:val="0"/>
          <w:numId w:val="25"/>
        </w:numPr>
      </w:pPr>
      <w:r>
        <w:t>Any combination of these.</w:t>
      </w:r>
    </w:p>
    <w:p w14:paraId="27D3FFBB" w14:textId="77777777" w:rsidR="003A630D" w:rsidRDefault="003A630D" w:rsidP="008651CE">
      <w:pPr>
        <w:pStyle w:val="ListParagraph"/>
        <w:numPr>
          <w:ilvl w:val="0"/>
          <w:numId w:val="25"/>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8651CE">
      <w:pPr>
        <w:pStyle w:val="Note"/>
        <w:numPr>
          <w:ilvl w:val="0"/>
          <w:numId w:val="25"/>
        </w:numPr>
        <w:rPr>
          <w:rStyle w:val="CODEtemp"/>
        </w:rPr>
      </w:pPr>
      <w:r w:rsidRPr="00301208">
        <w:rPr>
          <w:rStyle w:val="CODEtemp"/>
        </w:rPr>
        <w:t>count</w:t>
      </w:r>
    </w:p>
    <w:p w14:paraId="799B4C73" w14:textId="77777777" w:rsidR="003A630D" w:rsidRPr="00301208" w:rsidRDefault="003A630D" w:rsidP="008651CE">
      <w:pPr>
        <w:pStyle w:val="Note"/>
        <w:numPr>
          <w:ilvl w:val="0"/>
          <w:numId w:val="25"/>
        </w:numPr>
        <w:rPr>
          <w:rStyle w:val="CODEtemp"/>
        </w:rPr>
      </w:pPr>
      <w:r w:rsidRPr="00301208">
        <w:rPr>
          <w:rStyle w:val="CODEtemp"/>
        </w:rPr>
        <w:lastRenderedPageBreak/>
        <w:t>str-&gt;length</w:t>
      </w:r>
    </w:p>
    <w:p w14:paraId="55D0D428" w14:textId="77777777" w:rsidR="003A630D" w:rsidRPr="00301208" w:rsidRDefault="003A630D" w:rsidP="008651CE">
      <w:pPr>
        <w:pStyle w:val="Note"/>
        <w:numPr>
          <w:ilvl w:val="0"/>
          <w:numId w:val="25"/>
        </w:numPr>
        <w:rPr>
          <w:rStyle w:val="CODEtemp"/>
        </w:rPr>
      </w:pPr>
      <w:proofErr w:type="gramStart"/>
      <w:r w:rsidRPr="00301208">
        <w:rPr>
          <w:rStyle w:val="CODEtemp"/>
        </w:rPr>
        <w:t>values[</w:t>
      </w:r>
      <w:proofErr w:type="gramEnd"/>
      <w:r w:rsidRPr="00301208">
        <w:rPr>
          <w:rStyle w:val="CODEtemp"/>
        </w:rPr>
        <w:t>0]</w:t>
      </w:r>
    </w:p>
    <w:p w14:paraId="4767F073" w14:textId="77777777" w:rsidR="003A630D" w:rsidRPr="00301208" w:rsidRDefault="003A630D" w:rsidP="008651CE">
      <w:pPr>
        <w:pStyle w:val="Note"/>
        <w:numPr>
          <w:ilvl w:val="0"/>
          <w:numId w:val="25"/>
        </w:numPr>
        <w:rPr>
          <w:rStyle w:val="CODEtemp"/>
        </w:rPr>
      </w:pPr>
      <w:r w:rsidRPr="00301208">
        <w:rPr>
          <w:rStyle w:val="CODEtemp"/>
        </w:rPr>
        <w:t>this</w:t>
      </w:r>
    </w:p>
    <w:p w14:paraId="79805785" w14:textId="77777777" w:rsidR="003A630D" w:rsidRPr="00301208" w:rsidRDefault="003A630D" w:rsidP="008651CE">
      <w:pPr>
        <w:pStyle w:val="Note"/>
        <w:numPr>
          <w:ilvl w:val="0"/>
          <w:numId w:val="25"/>
        </w:numPr>
        <w:rPr>
          <w:rStyle w:val="CODEtemp"/>
        </w:rPr>
      </w:pPr>
      <w:r w:rsidRPr="00301208">
        <w:rPr>
          <w:rStyle w:val="CODEtemp"/>
        </w:rPr>
        <w:t>this-&gt;size</w:t>
      </w:r>
    </w:p>
    <w:p w14:paraId="4BAA9129" w14:textId="77777777" w:rsidR="003A630D" w:rsidRPr="00301208" w:rsidRDefault="003A630D" w:rsidP="008651CE">
      <w:pPr>
        <w:pStyle w:val="Note"/>
        <w:numPr>
          <w:ilvl w:val="0"/>
          <w:numId w:val="25"/>
        </w:numPr>
        <w:rPr>
          <w:rStyle w:val="CODEtemp"/>
        </w:rPr>
      </w:pPr>
      <w:r w:rsidRPr="00301208">
        <w:rPr>
          <w:rStyle w:val="CODEtemp"/>
        </w:rPr>
        <w:t>this-&gt;car-&gt;</w:t>
      </w:r>
      <w:proofErr w:type="gramStart"/>
      <w:r w:rsidRPr="00301208">
        <w:rPr>
          <w:rStyle w:val="CODEtemp"/>
        </w:rPr>
        <w:t>wheels[</w:t>
      </w:r>
      <w:proofErr w:type="gramEnd"/>
      <w:r w:rsidRPr="00301208">
        <w:rPr>
          <w:rStyle w:val="CODEtemp"/>
        </w:rPr>
        <w:t>0]</w:t>
      </w:r>
    </w:p>
    <w:p w14:paraId="698FB7DF" w14:textId="77777777" w:rsidR="003A630D" w:rsidRDefault="003A630D" w:rsidP="008651CE">
      <w:pPr>
        <w:pStyle w:val="Note"/>
        <w:numPr>
          <w:ilvl w:val="0"/>
          <w:numId w:val="25"/>
        </w:numPr>
      </w:pPr>
      <w:proofErr w:type="gramStart"/>
      <w:r w:rsidRPr="00301208">
        <w:rPr>
          <w:rStyle w:val="CODEtemp"/>
        </w:rPr>
        <w:t>func(</w:t>
      </w:r>
      <w:proofErr w:type="gramEnd"/>
      <w:r w:rsidRPr="00301208">
        <w:rPr>
          <w:rStyle w:val="CODEtemp"/>
        </w:rPr>
        <w:t>)</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8651CE">
      <w:pPr>
        <w:pStyle w:val="Note"/>
        <w:numPr>
          <w:ilvl w:val="0"/>
          <w:numId w:val="26"/>
        </w:numPr>
      </w:pPr>
      <w:proofErr w:type="gramStart"/>
      <w:r>
        <w:t>A</w:t>
      </w:r>
      <w:proofErr w:type="gramEnd"/>
      <w:r>
        <w:t xml:space="preserve">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8651CE">
      <w:pPr>
        <w:pStyle w:val="Note"/>
        <w:numPr>
          <w:ilvl w:val="0"/>
          <w:numId w:val="26"/>
        </w:numPr>
      </w:pPr>
      <w:r>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8651CE">
      <w:pPr>
        <w:pStyle w:val="Note"/>
        <w:numPr>
          <w:ilvl w:val="0"/>
          <w:numId w:val="26"/>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proofErr w:type="gramStart"/>
      <w:r w:rsidR="003A630D" w:rsidRPr="000E714F">
        <w:rPr>
          <w:rStyle w:val="CODEtemp"/>
        </w:rPr>
        <w:t>ToString(</w:t>
      </w:r>
      <w:proofErr w:type="gramEnd"/>
      <w:r w:rsidR="003A630D" w:rsidRPr="000E714F">
        <w:rPr>
          <w:rStyle w:val="CODEtemp"/>
        </w:rPr>
        <w:t>)</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proofErr w:type="gramStart"/>
      <w:r w:rsidR="003A630D" w:rsidRPr="000E714F">
        <w:rPr>
          <w:rStyle w:val="CODEtemp"/>
        </w:rPr>
        <w:t>uri.ToString</w:t>
      </w:r>
      <w:proofErr w:type="gramEnd"/>
      <w:r w:rsidR="003A630D" w:rsidRPr="000E714F">
        <w:rPr>
          <w:rStyle w:val="CODEtemp"/>
        </w:rPr>
        <w:t>()</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8651CE">
      <w:pPr>
        <w:pStyle w:val="ListParagraph"/>
        <w:numPr>
          <w:ilvl w:val="1"/>
          <w:numId w:val="27"/>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70B9F4F0" w14:textId="1FD3ECF9"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be present. If present, its value shall be an array with one element, whose value is the value a</w:t>
      </w:r>
      <w:r w:rsidR="000E714F">
        <w:t>ssigned to the target variable.</w:t>
      </w:r>
    </w:p>
    <w:p w14:paraId="1691CA37" w14:textId="7203B474"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682C094D" w:rsidR="003A630D" w:rsidRDefault="003A630D" w:rsidP="008651CE">
      <w:pPr>
        <w:pStyle w:val="ListParagraph"/>
        <w:numPr>
          <w:ilvl w:val="1"/>
          <w:numId w:val="27"/>
        </w:numPr>
      </w:pPr>
      <w:r w:rsidRPr="00022C2B">
        <w:rPr>
          <w:rStyle w:val="CODEtemp"/>
        </w:rPr>
        <w:lastRenderedPageBreak/>
        <w:t>state</w:t>
      </w:r>
      <w:r>
        <w:t xml:space="preserve"> </w:t>
      </w:r>
      <w:r w:rsidR="00022C2B" w:rsidRPr="00022C2B">
        <w:rPr>
          <w:b/>
        </w:rPr>
        <w:t>MAY</w:t>
      </w:r>
      <w:r w:rsidR="00022C2B">
        <w:t xml:space="preserve"> </w:t>
      </w:r>
      <w:r>
        <w:t>be present if the branch is the result of a test, in which case it shall 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8651CE">
      <w:pPr>
        <w:pStyle w:val="ListParagraph"/>
        <w:numPr>
          <w:ilvl w:val="1"/>
          <w:numId w:val="27"/>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include the name 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8651CE">
      <w:pPr>
        <w:pStyle w:val="ListParagraph"/>
        <w:numPr>
          <w:ilvl w:val="0"/>
          <w:numId w:val="27"/>
        </w:numPr>
      </w:pPr>
      <w:r>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8651CE">
      <w:pPr>
        <w:pStyle w:val="ListParagraph"/>
        <w:numPr>
          <w:ilvl w:val="1"/>
          <w:numId w:val="27"/>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8651CE">
      <w:pPr>
        <w:pStyle w:val="ListParagraph"/>
        <w:numPr>
          <w:ilvl w:val="1"/>
          <w:numId w:val="27"/>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8651CE">
      <w:pPr>
        <w:pStyle w:val="ListParagraph"/>
        <w:numPr>
          <w:ilvl w:val="0"/>
          <w:numId w:val="27"/>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8651CE">
      <w:pPr>
        <w:pStyle w:val="ListParagraph"/>
        <w:numPr>
          <w:ilvl w:val="1"/>
          <w:numId w:val="27"/>
        </w:numPr>
      </w:pPr>
      <w:r w:rsidRPr="007A4110">
        <w:rPr>
          <w:rStyle w:val="CODEtemp"/>
        </w:rPr>
        <w:lastRenderedPageBreak/>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contain properties which specify the names and values of selected variables or 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proofErr w:type="gramStart"/>
      <w:r>
        <w:t>std::</w:t>
      </w:r>
      <w:proofErr w:type="gramEnd"/>
      <w:r>
        <w:t>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w:t>
      </w:r>
      <w:proofErr w:type="gramStart"/>
      <w:r>
        <w:t>" ]</w:t>
      </w:r>
      <w:proofErr w:type="gramEnd"/>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proofErr w:type="gramStart"/>
      <w:r>
        <w:t>{ "</w:t>
      </w:r>
      <w:proofErr w:type="gramEnd"/>
      <w:r>
        <w:t>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proofErr w:type="gramStart"/>
      <w:r>
        <w:t>std::</w:t>
      </w:r>
      <w:proofErr w:type="gramEnd"/>
      <w:r>
        <w:t>string &amp;str = name, &amp;str2 = address;</w:t>
      </w:r>
    </w:p>
    <w:p w14:paraId="15759DA0" w14:textId="50FFB1CF" w:rsidR="003A630D" w:rsidRDefault="003A630D" w:rsidP="007A4110">
      <w:pPr>
        <w:pStyle w:val="Note"/>
      </w:pPr>
      <w:r>
        <w:lastRenderedPageBreak/>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w:t>
      </w:r>
      <w:proofErr w:type="gramStart"/>
      <w:r>
        <w:t>" ]</w:t>
      </w:r>
      <w:proofErr w:type="gramEnd"/>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proofErr w:type="gramStart"/>
      <w:r>
        <w:t xml:space="preserve">{ </w:t>
      </w:r>
      <w:r w:rsidR="003A630D">
        <w:t>"</w:t>
      </w:r>
      <w:proofErr w:type="gramEnd"/>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proofErr w:type="gramStart"/>
      <w:r>
        <w:t xml:space="preserve">{ </w:t>
      </w:r>
      <w:r w:rsidR="003A630D">
        <w:t>"</w:t>
      </w:r>
      <w:proofErr w:type="gramEnd"/>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proofErr w:type="gramStart"/>
      <w:r>
        <w:t xml:space="preserve">{ </w:t>
      </w:r>
      <w:r w:rsidR="003A630D">
        <w:t>"</w:t>
      </w:r>
      <w:proofErr w:type="gramEnd"/>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w:t>
      </w:r>
      <w:proofErr w:type="gramStart"/>
      <w:r>
        <w:t>s.Length</w:t>
      </w:r>
      <w:proofErr w:type="gramEnd"/>
      <w:r>
        <w:t xml:space="preserve">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t>[ "true</w:t>
      </w:r>
      <w:proofErr w:type="gramStart"/>
      <w:r>
        <w:t>" ]</w:t>
      </w:r>
      <w:proofErr w:type="gramEnd"/>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proofErr w:type="gramStart"/>
      <w:r>
        <w:t>{ "</w:t>
      </w:r>
      <w:proofErr w:type="gramEnd"/>
      <w:r>
        <w:t>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proofErr w:type="gramStart"/>
      <w:r>
        <w:t>{ "</w:t>
      </w:r>
      <w:proofErr w:type="gramEnd"/>
      <w:r>
        <w:t>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proofErr w:type="gramStart"/>
      <w:r>
        <w:t>func(</w:t>
      </w:r>
      <w:proofErr w:type="gramEnd"/>
      <w:r>
        <w:t>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w:t>
      </w:r>
      <w:proofErr w:type="gramStart"/>
      <w:r>
        <w:t>g(</w:t>
      </w:r>
      <w:proofErr w:type="gramEnd"/>
      <w:r>
        <w:t>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proofErr w:type="gramStart"/>
      <w:r>
        <w:t>{ "</w:t>
      </w:r>
      <w:proofErr w:type="gramEnd"/>
      <w:r>
        <w:t>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proofErr w:type="gramStart"/>
      <w:r>
        <w:t>example.Func</w:t>
      </w:r>
      <w:proofErr w:type="gramEnd"/>
      <w:r>
        <w:t>(n);</w:t>
      </w:r>
    </w:p>
    <w:p w14:paraId="3EE604F1" w14:textId="03D20DFA" w:rsidR="003A630D" w:rsidRDefault="003A630D" w:rsidP="000F0B58">
      <w:pPr>
        <w:pStyle w:val="Note"/>
      </w:pPr>
      <w:r>
        <w:lastRenderedPageBreak/>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w:t>
      </w:r>
      <w:proofErr w:type="gramStart"/>
      <w:r>
        <w:t>" ]</w:t>
      </w:r>
      <w:proofErr w:type="gramEnd"/>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proofErr w:type="gramStart"/>
      <w:r>
        <w:t>{ "</w:t>
      </w:r>
      <w:proofErr w:type="gramEnd"/>
      <w:r>
        <w:t>example": "null", "n": "5" }</w:t>
      </w:r>
    </w:p>
    <w:p w14:paraId="7FE3BC69" w14:textId="6BC4C863" w:rsidR="003A630D" w:rsidRDefault="003A630D" w:rsidP="000F0B58">
      <w:pPr>
        <w:pStyle w:val="Note"/>
      </w:pPr>
      <w:r>
        <w:t>(assuming that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 xml:space="preserve">int n = </w:t>
      </w:r>
      <w:proofErr w:type="gramStart"/>
      <w:r>
        <w:t>func(</w:t>
      </w:r>
      <w:proofErr w:type="gramEnd"/>
      <w:r>
        <w:t>);</w:t>
      </w:r>
    </w:p>
    <w:p w14:paraId="4B8008FA" w14:textId="204FFDE1"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w:t>
      </w:r>
      <w:proofErr w:type="gramStart"/>
      <w:r>
        <w:t>" ]</w:t>
      </w:r>
      <w:proofErr w:type="gramEnd"/>
    </w:p>
    <w:p w14:paraId="68F808C7" w14:textId="6300E3BB" w:rsidR="003A630D" w:rsidRDefault="003A630D" w:rsidP="000F0B58">
      <w:pPr>
        <w:pStyle w:val="Note"/>
      </w:pPr>
      <w:r>
        <w:t>(assuming that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t>[ "5</w:t>
      </w:r>
      <w:proofErr w:type="gramStart"/>
      <w:r>
        <w:t>" ]</w:t>
      </w:r>
      <w:proofErr w:type="gramEnd"/>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proofErr w:type="gramStart"/>
      <w:r>
        <w:t>{ "</w:t>
      </w:r>
      <w:proofErr w:type="gramEnd"/>
      <w:r>
        <w:t>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 xml:space="preserve">int </w:t>
      </w:r>
      <w:proofErr w:type="gramStart"/>
      <w:r>
        <w:t>func(</w:t>
      </w:r>
      <w:proofErr w:type="gramEnd"/>
      <w:r>
        <w:t>)</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w:t>
      </w:r>
      <w:proofErr w:type="gramStart"/>
      <w:r>
        <w:t>" ]</w:t>
      </w:r>
      <w:proofErr w:type="gramEnd"/>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proofErr w:type="gramStart"/>
      <w:r>
        <w:t>{ "</w:t>
      </w:r>
      <w:proofErr w:type="gramEnd"/>
      <w:r>
        <w:t>m": "2", "n": "3" }</w:t>
      </w:r>
    </w:p>
    <w:p w14:paraId="4EAEF6AF" w14:textId="0FBF3B13" w:rsidR="003A630D" w:rsidRPr="003A630D" w:rsidRDefault="003A630D" w:rsidP="003A630D">
      <w:r>
        <w:lastRenderedPageBreak/>
        <w:t xml:space="preserve">If the </w:t>
      </w:r>
      <w:r w:rsidRPr="000F0B58">
        <w:rPr>
          <w:rStyle w:val="CODEtemp"/>
        </w:rPr>
        <w:t>run.logicalLocations</w:t>
      </w:r>
      <w:r>
        <w:t xml:space="preserve"> property (§</w:t>
      </w:r>
      <w:r w:rsidR="000F0B58">
        <w:fldChar w:fldCharType="begin"/>
      </w:r>
      <w:r w:rsidR="000F0B58">
        <w:instrText xml:space="preserve"> REF _Ref493479000 \w \h </w:instrText>
      </w:r>
      <w:r w:rsidR="000F0B58">
        <w:fldChar w:fldCharType="separate"/>
      </w:r>
      <w:r w:rsidR="00BE1BB3">
        <w:t>3.12.11</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BE1BB3">
        <w:t>3.27.12</w:t>
      </w:r>
      <w:r w:rsidR="000F0B58">
        <w:fldChar w:fldCharType="end"/>
      </w:r>
      <w:r>
        <w:t>.</w:t>
      </w:r>
    </w:p>
    <w:p w14:paraId="0E31A26E" w14:textId="1F2AF4AE" w:rsidR="00B86BC7" w:rsidRDefault="00B86BC7" w:rsidP="00B86BC7">
      <w:pPr>
        <w:pStyle w:val="Heading3"/>
      </w:pPr>
      <w:bookmarkStart w:id="417" w:name="_Ref493509170"/>
      <w:bookmarkStart w:id="418" w:name="_Toc506816676"/>
      <w:r>
        <w:t>targetKey property</w:t>
      </w:r>
      <w:bookmarkEnd w:id="417"/>
      <w:bookmarkEnd w:id="418"/>
    </w:p>
    <w:p w14:paraId="20366F6F" w14:textId="389A081C"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proofErr w:type="gramStart"/>
      <w:r w:rsidRPr="000F0B58">
        <w:rPr>
          <w:rStyle w:val="CODEtemp"/>
        </w:rPr>
        <w:t>run.logicalLocations</w:t>
      </w:r>
      <w:proofErr w:type="gramEnd"/>
      <w:r>
        <w:t xml:space="preserve"> object (§</w:t>
      </w:r>
      <w:r>
        <w:fldChar w:fldCharType="begin"/>
      </w:r>
      <w:r>
        <w:instrText xml:space="preserve"> REF _Ref493479000 \w \h </w:instrText>
      </w:r>
      <w:r>
        <w:fldChar w:fldCharType="separate"/>
      </w:r>
      <w:r w:rsidR="00BE1BB3">
        <w:t>3.12.11</w:t>
      </w:r>
      <w:r>
        <w:fldChar w:fldCharType="end"/>
      </w:r>
      <w:r>
        <w:t xml:space="preserve">), which provides additional information about the function specified by </w:t>
      </w:r>
      <w:r w:rsidRPr="00B27191">
        <w:rPr>
          <w:rStyle w:val="CODEtemp"/>
        </w:rPr>
        <w:t>target</w:t>
      </w:r>
      <w:r>
        <w:t xml:space="preserve"> (§</w:t>
      </w:r>
      <w:r>
        <w:fldChar w:fldCharType="begin"/>
      </w:r>
      <w:r>
        <w:instrText xml:space="preserve"> REF _Ref493488357 \w \h </w:instrText>
      </w:r>
      <w:r>
        <w:fldChar w:fldCharType="separate"/>
      </w:r>
      <w:r w:rsidR="00BE1BB3">
        <w:t>3.27.11</w:t>
      </w:r>
      <w:r>
        <w:fldChar w:fldCharType="end"/>
      </w:r>
      <w:r>
        <w:t>).</w:t>
      </w:r>
    </w:p>
    <w:p w14:paraId="4DF9800A" w14:textId="196787FA" w:rsidR="000F0B58" w:rsidRPr="000F0B58" w:rsidRDefault="000F0B58" w:rsidP="000F0B58">
      <w:r w:rsidRPr="000F0B58">
        <w:rPr>
          <w:rStyle w:val="CODEtemp"/>
        </w:rPr>
        <w:t>targetKey</w:t>
      </w:r>
      <w:r>
        <w:t xml:space="preserve"> is only necessary if, in the course of a run, the tool encounters two or more distinct functions with the same fully qualified logical name. In that case, the tool </w:t>
      </w:r>
      <w:r w:rsidRPr="000F0B58">
        <w:rPr>
          <w:b/>
        </w:rPr>
        <w:t>SHALL</w:t>
      </w:r>
      <w:r>
        <w:t xml:space="preserve"> synthesize a unique name by 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proofErr w:type="gramStart"/>
      <w:r w:rsidRPr="000F0B58">
        <w:rPr>
          <w:rStyle w:val="CODEtemp"/>
        </w:rPr>
        <w:t>run.logicalLocations</w:t>
      </w:r>
      <w:proofErr w:type="gramEnd"/>
      <w:r>
        <w:t xml:space="preserve"> dictionary.</w:t>
      </w:r>
    </w:p>
    <w:p w14:paraId="1C0A658F" w14:textId="556D17D5" w:rsidR="00B86BC7" w:rsidRDefault="00B86BC7" w:rsidP="00B86BC7">
      <w:pPr>
        <w:pStyle w:val="Heading3"/>
      </w:pPr>
      <w:bookmarkStart w:id="419" w:name="_Toc506816677"/>
      <w:r>
        <w:t>importance property</w:t>
      </w:r>
      <w:bookmarkEnd w:id="419"/>
    </w:p>
    <w:p w14:paraId="12516DE7" w14:textId="16D3C04D"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BE1BB3">
        <w:t>3.24</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8651CE">
      <w:pPr>
        <w:pStyle w:val="ListParagraph"/>
        <w:numPr>
          <w:ilvl w:val="0"/>
          <w:numId w:val="28"/>
        </w:numPr>
      </w:pPr>
      <w:r w:rsidRPr="000F0B58">
        <w:rPr>
          <w:rStyle w:val="CODEtemp"/>
        </w:rPr>
        <w:t>"important"</w:t>
      </w:r>
      <w:r>
        <w:t>: this location is important for understanding the code flow.</w:t>
      </w:r>
    </w:p>
    <w:p w14:paraId="01459C6C" w14:textId="5EDC558B" w:rsidR="000F0B58" w:rsidRDefault="000F0B58" w:rsidP="008651CE">
      <w:pPr>
        <w:pStyle w:val="ListParagraph"/>
        <w:numPr>
          <w:ilvl w:val="0"/>
          <w:numId w:val="28"/>
        </w:numPr>
      </w:pPr>
      <w:r w:rsidRPr="000F0B58">
        <w:rPr>
          <w:rStyle w:val="CODEtemp"/>
        </w:rPr>
        <w:t>"essential"</w:t>
      </w:r>
      <w:r>
        <w:t>: this location is essential for understanding the code flow.</w:t>
      </w:r>
    </w:p>
    <w:p w14:paraId="0353CCD5" w14:textId="6D9D207D" w:rsidR="000F0B58" w:rsidRDefault="000F0B58" w:rsidP="008651CE">
      <w:pPr>
        <w:pStyle w:val="ListParagraph"/>
        <w:numPr>
          <w:ilvl w:val="0"/>
          <w:numId w:val="28"/>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8651CE">
      <w:pPr>
        <w:pStyle w:val="Note"/>
        <w:numPr>
          <w:ilvl w:val="0"/>
          <w:numId w:val="29"/>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8651CE">
      <w:pPr>
        <w:pStyle w:val="Note"/>
        <w:numPr>
          <w:ilvl w:val="0"/>
          <w:numId w:val="29"/>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8651CE">
      <w:pPr>
        <w:pStyle w:val="Note"/>
        <w:numPr>
          <w:ilvl w:val="0"/>
          <w:numId w:val="29"/>
        </w:numPr>
      </w:pPr>
      <w:r>
        <w:t>A “verbose view,” which displays all the locations in the code flow.</w:t>
      </w:r>
    </w:p>
    <w:p w14:paraId="629E408C" w14:textId="1B372D4E" w:rsidR="00B86BC7" w:rsidRDefault="00B86BC7" w:rsidP="00B86BC7">
      <w:pPr>
        <w:pStyle w:val="Heading3"/>
      </w:pPr>
      <w:bookmarkStart w:id="420" w:name="_Toc506816678"/>
      <w:r>
        <w:t>taintKind property</w:t>
      </w:r>
      <w:bookmarkEnd w:id="420"/>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8651CE">
      <w:pPr>
        <w:pStyle w:val="ListParagraph"/>
        <w:numPr>
          <w:ilvl w:val="0"/>
          <w:numId w:val="30"/>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8651CE">
      <w:pPr>
        <w:pStyle w:val="ListParagraph"/>
        <w:numPr>
          <w:ilvl w:val="0"/>
          <w:numId w:val="30"/>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8651CE">
      <w:pPr>
        <w:pStyle w:val="ListParagraph"/>
        <w:numPr>
          <w:ilvl w:val="0"/>
          <w:numId w:val="30"/>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421" w:name="_Toc506816679"/>
      <w:r>
        <w:lastRenderedPageBreak/>
        <w:t>snippet property</w:t>
      </w:r>
      <w:bookmarkEnd w:id="421"/>
    </w:p>
    <w:p w14:paraId="15A1049D" w14:textId="101552C2"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 string containing the text of the source code lines specified by </w:t>
      </w:r>
      <w:proofErr w:type="gramStart"/>
      <w:r w:rsidRPr="004A77ED">
        <w:rPr>
          <w:rStyle w:val="CODEtemp"/>
        </w:rPr>
        <w:t>annotatedCodeLocation.physicalLocation.region</w:t>
      </w:r>
      <w:proofErr w:type="gramEnd"/>
      <w:r>
        <w:t xml:space="preserve"> (§</w:t>
      </w:r>
      <w:r>
        <w:fldChar w:fldCharType="begin"/>
      </w:r>
      <w:r>
        <w:instrText xml:space="preserve"> REF _Ref493509797 \w \h </w:instrText>
      </w:r>
      <w:r>
        <w:fldChar w:fldCharType="separate"/>
      </w:r>
      <w:r w:rsidR="00BE1BB3">
        <w:t>3.21.5</w:t>
      </w:r>
      <w:r>
        <w:fldChar w:fldCharType="end"/>
      </w:r>
      <w:r>
        <w:t>).</w:t>
      </w:r>
    </w:p>
    <w:p w14:paraId="3B69C0B9" w14:textId="3B42BBEE" w:rsidR="00B86BC7" w:rsidRDefault="00B86BC7" w:rsidP="00B86BC7">
      <w:pPr>
        <w:pStyle w:val="Heading3"/>
      </w:pPr>
      <w:bookmarkStart w:id="422" w:name="_Ref493488427"/>
      <w:bookmarkStart w:id="423" w:name="_Ref493488443"/>
      <w:bookmarkStart w:id="424" w:name="_Toc506816680"/>
      <w:r>
        <w:t>annotations property</w:t>
      </w:r>
      <w:bookmarkEnd w:id="422"/>
      <w:bookmarkEnd w:id="423"/>
      <w:bookmarkEnd w:id="424"/>
    </w:p>
    <w:p w14:paraId="13126C95" w14:textId="4C052EA6"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BE1BB3">
        <w:t>3.9</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BE1BB3">
        <w:t>3.28</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2F626015" w:rsidR="004A77ED" w:rsidRDefault="004A77ED" w:rsidP="004A77ED">
      <w:pPr>
        <w:pStyle w:val="Note"/>
      </w:pPr>
      <w:r>
        <w:t>EXAMPLE</w:t>
      </w:r>
      <w:r w:rsidR="005416D4">
        <w:t xml:space="preserve">: </w:t>
      </w:r>
      <w:r>
        <w:t xml:space="preserve">Consider an </w:t>
      </w:r>
      <w:r w:rsidRPr="004A77ED">
        <w:rPr>
          <w:rStyle w:val="CODEtemp"/>
        </w:rPr>
        <w:t>annotatedCodeLocation</w:t>
      </w:r>
      <w:r>
        <w:t xml:space="preserve"> object which describes the declaration statement</w:t>
      </w:r>
    </w:p>
    <w:p w14:paraId="2131AC6E" w14:textId="4E21215F" w:rsidR="004A77ED" w:rsidRDefault="004A77ED" w:rsidP="004A77ED">
      <w:pPr>
        <w:pStyle w:val="Code"/>
      </w:pPr>
      <w:r>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4A77ED">
      <w:pPr>
        <w:pStyle w:val="Code"/>
      </w:pPr>
      <w:proofErr w:type="gramStart"/>
      <w:r>
        <w:t>{ "</w:t>
      </w:r>
      <w:proofErr w:type="gramEnd"/>
      <w:r>
        <w:t>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179ACE95" w:rsidR="004A77ED" w:rsidRDefault="004A77ED" w:rsidP="004A77ED">
      <w:pPr>
        <w:pStyle w:val="Code"/>
      </w:pPr>
      <w:r>
        <w:t>[                                 # an array of annotation objects</w:t>
      </w:r>
    </w:p>
    <w:p w14:paraId="63253321" w14:textId="5ED54113" w:rsidR="004A77ED" w:rsidRDefault="004A77ED" w:rsidP="004A77ED">
      <w:pPr>
        <w:pStyle w:val="Code"/>
      </w:pPr>
      <w:r>
        <w:t xml:space="preserve"> </w:t>
      </w:r>
      <w:proofErr w:type="gramStart"/>
      <w:r>
        <w:t xml:space="preserve">{  </w:t>
      </w:r>
      <w:proofErr w:type="gramEnd"/>
      <w:r>
        <w:t xml:space="preserve">                              # an annotation object</w:t>
      </w:r>
    </w:p>
    <w:p w14:paraId="25275E38" w14:textId="77777777" w:rsidR="004A77ED" w:rsidRDefault="004A77ED" w:rsidP="004A77ED">
      <w:pPr>
        <w:pStyle w:val="Code"/>
      </w:pPr>
      <w:r>
        <w:t xml:space="preserve">    "message": "(y + z) = 42",</w:t>
      </w:r>
    </w:p>
    <w:p w14:paraId="72564D07" w14:textId="2EF957B9" w:rsidR="004A77ED" w:rsidRDefault="004A77ED" w:rsidP="004A77ED">
      <w:pPr>
        <w:pStyle w:val="Code"/>
      </w:pPr>
      <w:r>
        <w:t xml:space="preserve">    "locations": [                # an array of physicalLocation objects</w:t>
      </w:r>
    </w:p>
    <w:p w14:paraId="73D5F8B4" w14:textId="3591D52A" w:rsidR="004A77ED" w:rsidRDefault="004A77ED" w:rsidP="004A77ED">
      <w:pPr>
        <w:pStyle w:val="Code"/>
      </w:pPr>
      <w:r>
        <w:t xml:space="preserve">      </w:t>
      </w:r>
      <w:proofErr w:type="gramStart"/>
      <w:r>
        <w:t xml:space="preserve">{  </w:t>
      </w:r>
      <w:proofErr w:type="gramEnd"/>
      <w:r>
        <w:t xml:space="preserve">                         # a physicalLocation object</w:t>
      </w:r>
    </w:p>
    <w:p w14:paraId="069ABC29" w14:textId="77777777" w:rsidR="004A77ED" w:rsidRDefault="004A77ED" w:rsidP="004A77ED">
      <w:pPr>
        <w:pStyle w:val="Code"/>
      </w:pPr>
      <w:r>
        <w:t xml:space="preserve">                                  # The uri property can be omitted if it is</w:t>
      </w:r>
    </w:p>
    <w:p w14:paraId="72B318A2" w14:textId="60974F56" w:rsidR="004A77ED" w:rsidRDefault="004A77ED" w:rsidP="004A77ED">
      <w:pPr>
        <w:pStyle w:val="Code"/>
      </w:pPr>
      <w:r>
        <w:t xml:space="preserve">                                  # the same as</w:t>
      </w:r>
    </w:p>
    <w:p w14:paraId="5BC4F9CF" w14:textId="43C5A115" w:rsidR="004A77ED" w:rsidRDefault="004A77ED" w:rsidP="004A77ED">
      <w:pPr>
        <w:pStyle w:val="Code"/>
      </w:pPr>
      <w:r>
        <w:t xml:space="preserve">                                  # annotatedCodeLocation.physicalLocation.uri</w:t>
      </w:r>
    </w:p>
    <w:p w14:paraId="2EB056E3" w14:textId="77777777" w:rsidR="004A77ED" w:rsidRDefault="004A77ED" w:rsidP="004A77ED">
      <w:pPr>
        <w:pStyle w:val="Code"/>
      </w:pPr>
      <w:r>
        <w:t xml:space="preserve">        "region": {</w:t>
      </w:r>
    </w:p>
    <w:p w14:paraId="3E021064" w14:textId="77777777" w:rsidR="004A77ED" w:rsidRDefault="004A77ED" w:rsidP="004A77ED">
      <w:pPr>
        <w:pStyle w:val="Code"/>
      </w:pPr>
      <w:r>
        <w:t xml:space="preserve">          "startLine": 12,</w:t>
      </w:r>
    </w:p>
    <w:p w14:paraId="703BA291" w14:textId="77777777" w:rsidR="004A77ED" w:rsidRDefault="004A77ED" w:rsidP="004A77ED">
      <w:pPr>
        <w:pStyle w:val="Code"/>
      </w:pPr>
      <w:r>
        <w:t xml:space="preserve">          "startColumn": 13,</w:t>
      </w:r>
    </w:p>
    <w:p w14:paraId="3AD89780" w14:textId="77777777" w:rsidR="004A77ED" w:rsidRDefault="004A77ED" w:rsidP="004A77ED">
      <w:pPr>
        <w:pStyle w:val="Code"/>
      </w:pPr>
      <w:r>
        <w:t xml:space="preserve">          "endColumn": 19</w:t>
      </w:r>
    </w:p>
    <w:p w14:paraId="2238E909" w14:textId="77777777" w:rsidR="004A77ED" w:rsidRDefault="004A77ED" w:rsidP="004A77ED">
      <w:pPr>
        <w:pStyle w:val="Code"/>
      </w:pPr>
      <w:r>
        <w:t xml:space="preserve">        }</w:t>
      </w:r>
    </w:p>
    <w:p w14:paraId="7C50C872" w14:textId="77777777" w:rsidR="004A77ED" w:rsidRDefault="004A77ED" w:rsidP="004A77ED">
      <w:pPr>
        <w:pStyle w:val="Code"/>
      </w:pPr>
      <w:r>
        <w:t xml:space="preserve">      }</w:t>
      </w:r>
    </w:p>
    <w:p w14:paraId="4226B6DF" w14:textId="77777777" w:rsidR="004A77ED" w:rsidRDefault="004A77ED" w:rsidP="004A77ED">
      <w:pPr>
        <w:pStyle w:val="Code"/>
      </w:pPr>
      <w:r>
        <w:t xml:space="preserve">    ]</w:t>
      </w:r>
    </w:p>
    <w:p w14:paraId="624273C8" w14:textId="77777777" w:rsidR="004A77ED" w:rsidRDefault="004A77ED" w:rsidP="004A77ED">
      <w:pPr>
        <w:pStyle w:val="Code"/>
      </w:pPr>
      <w:r>
        <w:t xml:space="preserve">  }</w:t>
      </w:r>
    </w:p>
    <w:p w14:paraId="2A60B9A4" w14:textId="77777777" w:rsidR="004A77ED" w:rsidRDefault="004A77ED" w:rsidP="004A77ED">
      <w:pPr>
        <w:pStyle w:val="Code"/>
      </w:pPr>
      <w:r>
        <w:t>]</w:t>
      </w:r>
    </w:p>
    <w:p w14:paraId="0A30788C" w14:textId="6C10955B"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w:t>
      </w:r>
      <w:proofErr w:type="gramStart"/>
      <w:r w:rsidRPr="004A77ED">
        <w:rPr>
          <w:rStyle w:val="CODEtemp"/>
        </w:rPr>
        <w:t>].locations</w:t>
      </w:r>
      <w:proofErr w:type="gramEnd"/>
      <w:r w:rsidRPr="004A77ED">
        <w:rPr>
          <w:rStyle w:val="CODEtemp"/>
        </w:rPr>
        <w:t>[j].uri</w:t>
      </w:r>
      <w:r>
        <w:t xml:space="preserve"> is the same as the value of the property </w:t>
      </w:r>
      <w:r w:rsidRPr="004A77ED">
        <w:rPr>
          <w:rStyle w:val="CODEtemp"/>
        </w:rPr>
        <w:t>annotatedCodeLocation.physicalLocation.uri</w:t>
      </w:r>
      <w:r>
        <w:t xml:space="preserve">, then the </w:t>
      </w:r>
      <w:r w:rsidRPr="004A77ED">
        <w:rPr>
          <w:rStyle w:val="CODEtemp"/>
        </w:rPr>
        <w:t>uri</w:t>
      </w:r>
      <w:r>
        <w:t xml:space="preserve"> property </w:t>
      </w:r>
      <w:r w:rsidRPr="004A77ED">
        <w:rPr>
          <w:b/>
        </w:rPr>
        <w:t>MAY</w:t>
      </w:r>
      <w:r>
        <w:t xml:space="preserve"> be omitted from the physicalLocation object </w:t>
      </w:r>
      <w:r w:rsidRPr="004A77ED">
        <w:rPr>
          <w:rStyle w:val="CODEtemp"/>
        </w:rPr>
        <w:t>annotatedCodeLocation.annotations[i].locations[j]</w:t>
      </w:r>
      <w:r>
        <w:t xml:space="preserve">, as in the example above. In that case, </w:t>
      </w:r>
      <w:r w:rsidRPr="004A77ED">
        <w:rPr>
          <w:rStyle w:val="CODEtemp"/>
        </w:rPr>
        <w:t>annotatedCodeLocation.annotations[i</w:t>
      </w:r>
      <w:proofErr w:type="gramStart"/>
      <w:r w:rsidRPr="004A77ED">
        <w:rPr>
          <w:rStyle w:val="CODEtemp"/>
        </w:rPr>
        <w:t>].locations</w:t>
      </w:r>
      <w:proofErr w:type="gramEnd"/>
      <w:r w:rsidRPr="004A77ED">
        <w:rPr>
          <w:rStyle w:val="CODEtemp"/>
        </w:rPr>
        <w:t>[j].uri</w:t>
      </w:r>
      <w:r>
        <w:t xml:space="preserve"> is considered to have the same value as </w:t>
      </w:r>
      <w:r w:rsidRPr="004A77ED">
        <w:rPr>
          <w:rStyle w:val="CODEtemp"/>
        </w:rPr>
        <w:t>annotatedCodeLocation.physicalLocation.uri</w:t>
      </w:r>
      <w:r>
        <w:t>.</w:t>
      </w:r>
    </w:p>
    <w:p w14:paraId="387943F0" w14:textId="144CCF00" w:rsidR="00B86BC7" w:rsidRDefault="00B86BC7" w:rsidP="00B86BC7">
      <w:pPr>
        <w:pStyle w:val="Heading3"/>
      </w:pPr>
      <w:bookmarkStart w:id="425" w:name="_Toc506816681"/>
      <w:r>
        <w:t>properties property</w:t>
      </w:r>
      <w:bookmarkEnd w:id="425"/>
    </w:p>
    <w:p w14:paraId="61AE0053" w14:textId="647BA35B"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426" w:name="_Hlk503362618"/>
      <w:r w:rsidRPr="004A77ED">
        <w:t>§</w:t>
      </w:r>
      <w:bookmarkEnd w:id="426"/>
      <w:r>
        <w:fldChar w:fldCharType="begin"/>
      </w:r>
      <w:r>
        <w:instrText xml:space="preserve"> REF _Ref493408960 \w \h </w:instrText>
      </w:r>
      <w:r>
        <w:fldChar w:fldCharType="separate"/>
      </w:r>
      <w:r w:rsidR="00BE1BB3">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427" w:name="_Ref493509872"/>
      <w:bookmarkStart w:id="428" w:name="_Toc506816682"/>
      <w:r>
        <w:lastRenderedPageBreak/>
        <w:t>annotation object</w:t>
      </w:r>
      <w:bookmarkEnd w:id="427"/>
      <w:bookmarkEnd w:id="428"/>
    </w:p>
    <w:p w14:paraId="02CBFA23" w14:textId="6673CFB5" w:rsidR="00B86BC7" w:rsidRDefault="00B86BC7" w:rsidP="00B86BC7">
      <w:pPr>
        <w:pStyle w:val="Heading3"/>
      </w:pPr>
      <w:bookmarkStart w:id="429" w:name="_Toc506816683"/>
      <w:r>
        <w:t>General</w:t>
      </w:r>
      <w:bookmarkEnd w:id="429"/>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430" w:name="_Ref493510430"/>
      <w:bookmarkStart w:id="431" w:name="_Toc506816684"/>
      <w:r>
        <w:t>message property</w:t>
      </w:r>
      <w:bookmarkEnd w:id="430"/>
      <w:bookmarkEnd w:id="431"/>
    </w:p>
    <w:p w14:paraId="1B321225" w14:textId="07ED5F80"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string </w:t>
      </w:r>
      <w:r w:rsidR="00C40BDA">
        <w:t>containing a plain text message (</w:t>
      </w:r>
      <w:r w:rsidR="00C40BDA" w:rsidRPr="004A77ED">
        <w:t>§</w:t>
      </w:r>
      <w:r w:rsidR="00C40BDA">
        <w:fldChar w:fldCharType="begin"/>
      </w:r>
      <w:r w:rsidR="00C40BDA">
        <w:instrText xml:space="preserve"> REF _Ref503354593 \r \h </w:instrText>
      </w:r>
      <w:r w:rsidR="00C40BDA">
        <w:fldChar w:fldCharType="separate"/>
      </w:r>
      <w:r w:rsidR="00BE1BB3">
        <w:t>3.10.2</w:t>
      </w:r>
      <w:r w:rsidR="00C40BDA">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BE1BB3">
        <w:t>3.28.4</w:t>
      </w:r>
      <w:r w:rsidR="00B27191">
        <w:fldChar w:fldCharType="end"/>
      </w:r>
      <w:r w:rsidRPr="004A77ED">
        <w:t>).</w:t>
      </w:r>
    </w:p>
    <w:p w14:paraId="2C9A9B64" w14:textId="6100280D" w:rsidR="00C40BDA" w:rsidRDefault="00C40BDA" w:rsidP="00B86BC7">
      <w:pPr>
        <w:pStyle w:val="Heading3"/>
      </w:pPr>
      <w:bookmarkStart w:id="432" w:name="_Ref503362775"/>
      <w:bookmarkStart w:id="433" w:name="_Toc506816685"/>
      <w:bookmarkStart w:id="434" w:name="_Ref493488409"/>
      <w:r>
        <w:t>richMessage property</w:t>
      </w:r>
      <w:bookmarkEnd w:id="432"/>
      <w:bookmarkEnd w:id="433"/>
    </w:p>
    <w:p w14:paraId="5E0D53F6" w14:textId="0971EDF7" w:rsidR="00C40BDA" w:rsidRPr="00C40BDA" w:rsidRDefault="00C40BDA" w:rsidP="00C40BDA">
      <w:r>
        <w:t xml:space="preserve">An </w:t>
      </w:r>
      <w:r>
        <w:rPr>
          <w:rStyle w:val="CODEtemp"/>
        </w:rPr>
        <w:t>annotation</w:t>
      </w:r>
      <w:r>
        <w:t xml:space="preserve"> object </w:t>
      </w:r>
      <w:r>
        <w:rPr>
          <w:b/>
        </w:rPr>
        <w:t>MAY</w:t>
      </w:r>
      <w:r>
        <w:t xml:space="preserve">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E1BB3">
        <w:t>3.10.3</w:t>
      </w:r>
      <w:r>
        <w:fldChar w:fldCharType="end"/>
      </w:r>
      <w:r>
        <w:t xml:space="preserve">) that describes the physical location or locations specified by the </w:t>
      </w:r>
      <w:r>
        <w:rPr>
          <w:rStyle w:val="CODEtemp"/>
        </w:rPr>
        <w:t>locations</w:t>
      </w:r>
      <w:r>
        <w:t xml:space="preserve"> property (§</w:t>
      </w:r>
      <w:r>
        <w:fldChar w:fldCharType="begin"/>
      </w:r>
      <w:r>
        <w:instrText xml:space="preserve"> REF _Ref503362753 \r \h </w:instrText>
      </w:r>
      <w:r>
        <w:fldChar w:fldCharType="separate"/>
      </w:r>
      <w:r w:rsidR="00BE1BB3">
        <w:t>3.28.4</w:t>
      </w:r>
      <w:r>
        <w:fldChar w:fldCharType="end"/>
      </w:r>
      <w:r>
        <w:t>).</w:t>
      </w:r>
    </w:p>
    <w:p w14:paraId="6950A391" w14:textId="04EDA9E0" w:rsidR="00B86BC7" w:rsidRDefault="00B86BC7" w:rsidP="00B86BC7">
      <w:pPr>
        <w:pStyle w:val="Heading3"/>
      </w:pPr>
      <w:bookmarkStart w:id="435" w:name="_Ref503362753"/>
      <w:bookmarkStart w:id="436" w:name="_Toc506816686"/>
      <w:r>
        <w:t>locations property</w:t>
      </w:r>
      <w:bookmarkEnd w:id="434"/>
      <w:bookmarkEnd w:id="435"/>
      <w:bookmarkEnd w:id="436"/>
    </w:p>
    <w:p w14:paraId="05806589" w14:textId="4ADA5AC3"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BE1BB3">
        <w:t>3.9</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BE1BB3">
        <w:t>3.21</w:t>
      </w:r>
      <w:r>
        <w:fldChar w:fldCharType="end"/>
      </w:r>
      <w:r w:rsidRPr="004A77ED">
        <w:t>) to which the message (§</w:t>
      </w:r>
      <w:r>
        <w:fldChar w:fldCharType="begin"/>
      </w:r>
      <w:r>
        <w:instrText xml:space="preserve"> REF _Ref493510430 \w \h </w:instrText>
      </w:r>
      <w:r>
        <w:fldChar w:fldCharType="separate"/>
      </w:r>
      <w:r w:rsidR="00BE1BB3">
        <w:t>3.28.2</w:t>
      </w:r>
      <w:r>
        <w:fldChar w:fldCharType="end"/>
      </w:r>
      <w:r w:rsidR="00C40BDA">
        <w:t xml:space="preserve">, </w:t>
      </w:r>
      <w:r w:rsidR="00C40BDA" w:rsidRPr="004A77ED">
        <w:t>§</w:t>
      </w:r>
      <w:r w:rsidR="00C40BDA">
        <w:fldChar w:fldCharType="begin"/>
      </w:r>
      <w:r w:rsidR="00C40BDA">
        <w:instrText xml:space="preserve"> REF _Ref503362775 \r \h </w:instrText>
      </w:r>
      <w:r w:rsidR="00C40BDA">
        <w:fldChar w:fldCharType="separate"/>
      </w:r>
      <w:r w:rsidR="00BE1BB3">
        <w:t>3.28.3</w:t>
      </w:r>
      <w:r w:rsidR="00C40BDA">
        <w:fldChar w:fldCharType="end"/>
      </w:r>
      <w:r w:rsidRPr="004A77ED">
        <w:t>) is relevant.</w:t>
      </w:r>
    </w:p>
    <w:p w14:paraId="5EB63AAA" w14:textId="74551B49" w:rsidR="00B86BC7" w:rsidRDefault="00B86BC7" w:rsidP="00B86BC7">
      <w:pPr>
        <w:pStyle w:val="Heading2"/>
      </w:pPr>
      <w:bookmarkStart w:id="437" w:name="_Ref493407996"/>
      <w:bookmarkStart w:id="438" w:name="_Toc506816687"/>
      <w:r>
        <w:t>rule object</w:t>
      </w:r>
      <w:bookmarkEnd w:id="437"/>
      <w:bookmarkEnd w:id="438"/>
    </w:p>
    <w:p w14:paraId="0004BC6E" w14:textId="658F9ED1" w:rsidR="00B86BC7" w:rsidRDefault="00B86BC7" w:rsidP="00B86BC7">
      <w:pPr>
        <w:pStyle w:val="Heading3"/>
      </w:pPr>
      <w:bookmarkStart w:id="439" w:name="_Toc506816688"/>
      <w:r>
        <w:t>General</w:t>
      </w:r>
      <w:bookmarkEnd w:id="439"/>
    </w:p>
    <w:p w14:paraId="51CC9E80" w14:textId="38CC8A37" w:rsidR="00517BAE" w:rsidRPr="00517BAE" w:rsidRDefault="00517BAE" w:rsidP="00517BAE">
      <w:r w:rsidRPr="00517BAE">
        <w:t xml:space="preserve">A </w:t>
      </w:r>
      <w:r w:rsidRPr="00517BAE">
        <w:rPr>
          <w:rStyle w:val="CODEtemp"/>
        </w:rPr>
        <w:t>rule</w:t>
      </w:r>
      <w:r w:rsidRPr="00517BAE">
        <w:t xml:space="preserve"> object contains information that describes a rule.</w:t>
      </w:r>
    </w:p>
    <w:p w14:paraId="65C94345" w14:textId="10A80D7D" w:rsidR="00B86BC7" w:rsidRDefault="00B86BC7" w:rsidP="00B86BC7">
      <w:pPr>
        <w:pStyle w:val="Heading3"/>
      </w:pPr>
      <w:bookmarkStart w:id="440" w:name="_Toc506816689"/>
      <w:r>
        <w:t>Constraints</w:t>
      </w:r>
      <w:bookmarkEnd w:id="440"/>
    </w:p>
    <w:p w14:paraId="1A1A3719" w14:textId="37C0E5E0"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BE1BB3">
        <w:t>3.29.5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BE1BB3">
        <w:t>3.29.6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441" w:name="_Ref493408046"/>
      <w:bookmarkStart w:id="442" w:name="_Toc506816690"/>
      <w:r>
        <w:t>id property</w:t>
      </w:r>
      <w:bookmarkEnd w:id="441"/>
      <w:bookmarkEnd w:id="442"/>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8651CE">
      <w:pPr>
        <w:pStyle w:val="ListParagraph"/>
        <w:numPr>
          <w:ilvl w:val="0"/>
          <w:numId w:val="31"/>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8651CE">
      <w:pPr>
        <w:pStyle w:val="ListParagraph"/>
        <w:numPr>
          <w:ilvl w:val="0"/>
          <w:numId w:val="31"/>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443" w:name="_Toc506816691"/>
      <w:r>
        <w:lastRenderedPageBreak/>
        <w:t>name property</w:t>
      </w:r>
      <w:bookmarkEnd w:id="443"/>
    </w:p>
    <w:p w14:paraId="19E18CE8" w14:textId="3E01FEC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string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739914AF" w:rsidR="00517BAE" w:rsidRDefault="00517BAE" w:rsidP="00517BAE">
      <w:pPr>
        <w:pStyle w:val="Note"/>
      </w:pPr>
      <w:r>
        <w:t>NOTE: A rule name is suitable in contexts where a readable identifier is preferable and where the lack of stability is not a concern.</w:t>
      </w:r>
    </w:p>
    <w:p w14:paraId="3BDDFF5D" w14:textId="22A07FC7" w:rsidR="00517BAE" w:rsidRPr="00517BAE" w:rsidRDefault="00517BAE" w:rsidP="00517BAE">
      <w:pPr>
        <w:pStyle w:val="Note"/>
      </w:pPr>
      <w:r>
        <w:t xml:space="preserve">EXAMPLE: </w:t>
      </w:r>
      <w:r w:rsidRPr="00517BAE">
        <w:rPr>
          <w:rStyle w:val="CODEtemp"/>
        </w:rPr>
        <w:t>"SpecifyMarshalingForPInvokeStringArguments"</w:t>
      </w:r>
    </w:p>
    <w:p w14:paraId="23ACD4C9" w14:textId="51DFBAE1" w:rsidR="00B86BC7" w:rsidRDefault="00B86BC7" w:rsidP="00B86BC7">
      <w:pPr>
        <w:pStyle w:val="Heading3"/>
      </w:pPr>
      <w:bookmarkStart w:id="444" w:name="_Ref493510771"/>
      <w:bookmarkStart w:id="445" w:name="_Toc506816692"/>
      <w:r>
        <w:t>shortDescription property</w:t>
      </w:r>
      <w:bookmarkEnd w:id="444"/>
      <w:bookmarkEnd w:id="445"/>
    </w:p>
    <w:p w14:paraId="529813AC" w14:textId="6872C5F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string containing a </w:t>
      </w:r>
      <w:r w:rsidR="00B9497D">
        <w:t>plain text message (</w:t>
      </w:r>
      <w:r w:rsidR="00B9497D" w:rsidRPr="00517BAE">
        <w:t>§</w:t>
      </w:r>
      <w:r w:rsidR="00B9497D">
        <w:fldChar w:fldCharType="begin"/>
      </w:r>
      <w:r w:rsidR="00B9497D">
        <w:instrText xml:space="preserve"> REF _Ref503354593 \r \h </w:instrText>
      </w:r>
      <w:r w:rsidR="00B9497D">
        <w:fldChar w:fldCharType="separate"/>
      </w:r>
      <w:r w:rsidR="00BE1BB3">
        <w:t>3.10.2</w:t>
      </w:r>
      <w:r w:rsidR="00B9497D">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2F378B98" w14:textId="77777777" w:rsidR="00517BAE" w:rsidRDefault="00517BAE" w:rsidP="00517BAE"/>
    <w:p w14:paraId="0F1127C7" w14:textId="0E16EB48" w:rsidR="00517BAE" w:rsidRPr="00517BAE" w:rsidRDefault="00517BAE" w:rsidP="00517BAE">
      <w:r>
        <w:t xml:space="preserve">EXAMPLE: </w:t>
      </w:r>
      <w:r w:rsidRPr="00517BAE">
        <w:rPr>
          <w:rStyle w:val="CODEtemp"/>
        </w:rPr>
        <w:t>"Specify marshaling for P/Invoke string arguments"</w:t>
      </w:r>
    </w:p>
    <w:p w14:paraId="71976AC6" w14:textId="16F794B5" w:rsidR="00B86BC7" w:rsidRDefault="00B86BC7" w:rsidP="00B86BC7">
      <w:pPr>
        <w:pStyle w:val="Heading3"/>
      </w:pPr>
      <w:bookmarkStart w:id="446" w:name="_Ref493510781"/>
      <w:bookmarkStart w:id="447" w:name="_Toc506816693"/>
      <w:r>
        <w:t>fullDescription property</w:t>
      </w:r>
      <w:bookmarkEnd w:id="446"/>
      <w:bookmarkEnd w:id="447"/>
    </w:p>
    <w:p w14:paraId="1D1994A2" w14:textId="4CF7F032"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string</w:t>
      </w:r>
      <w:r w:rsidR="00D62F3E">
        <w:t xml:space="preserve"> containing a plain text message (</w:t>
      </w:r>
      <w:r w:rsidR="00D62F3E" w:rsidRPr="00517BAE">
        <w:t>§</w:t>
      </w:r>
      <w:r w:rsidR="00D62F3E">
        <w:fldChar w:fldCharType="begin"/>
      </w:r>
      <w:r w:rsidR="00D62F3E">
        <w:instrText xml:space="preserve"> REF _Ref503354593 \r \h </w:instrText>
      </w:r>
      <w:r w:rsidR="00D62F3E">
        <w:fldChar w:fldCharType="separate"/>
      </w:r>
      <w:r w:rsidR="00BE1BB3">
        <w:t>3.10.2</w:t>
      </w:r>
      <w:r w:rsidR="00D62F3E">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7FFDAFCF" w:rsidR="00517BAE" w:rsidRDefault="00F4291F" w:rsidP="00F4291F">
      <w:r>
        <w:t xml:space="preserve">The </w:t>
      </w:r>
      <w:r w:rsidRPr="00F4291F">
        <w:rPr>
          <w:rStyle w:val="CODEtemp"/>
        </w:rPr>
        <w:t>fullDescription</w:t>
      </w:r>
      <w:r>
        <w:t xml:space="preserve"> property </w:t>
      </w:r>
      <w:r w:rsidRPr="00F4291F">
        <w:rPr>
          <w:b/>
        </w:rPr>
        <w:t>SHOULD</w:t>
      </w:r>
      <w:r>
        <w:t xml:space="preserve"> conform to the guidelines for </w:t>
      </w:r>
      <w:r w:rsidR="00D62F3E">
        <w:t xml:space="preserve">plain text </w:t>
      </w:r>
      <w:r>
        <w:t>message properties (§</w:t>
      </w:r>
      <w:r w:rsidR="00D62F3E">
        <w:fldChar w:fldCharType="begin"/>
      </w:r>
      <w:r w:rsidR="00D62F3E">
        <w:instrText xml:space="preserve"> REF _Ref503354593 \r \h </w:instrText>
      </w:r>
      <w:r w:rsidR="00D62F3E">
        <w:fldChar w:fldCharType="separate"/>
      </w:r>
      <w:r w:rsidR="00BE1BB3">
        <w:t>3.10.2</w:t>
      </w:r>
      <w:r w:rsidR="00D62F3E">
        <w:fldChar w:fldCharType="end"/>
      </w:r>
      <w:r>
        <w:t xml:space="preserve">); in particular, the first sentence of the </w:t>
      </w:r>
      <w:r w:rsidRPr="00F4291F">
        <w:rPr>
          <w:rStyle w:val="CODEtemp"/>
        </w:rPr>
        <w:t>fullDescription</w:t>
      </w:r>
      <w:r>
        <w:t xml:space="preserve"> property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the </w:t>
      </w:r>
      <w:r w:rsidRPr="00F4291F">
        <w:rPr>
          <w:rStyle w:val="CODEtemp"/>
        </w:rPr>
        <w:t>shortDescription</w:t>
      </w:r>
      <w:r>
        <w:t xml:space="preserve"> property. Tools that do not construct </w:t>
      </w:r>
      <w:r w:rsidRPr="00F4291F">
        <w:rPr>
          <w:rStyle w:val="CODEtemp"/>
        </w:rPr>
        <w:t>fullDescription</w:t>
      </w:r>
      <w:r>
        <w:t xml:space="preserve"> in this way </w:t>
      </w:r>
      <w:r w:rsidRPr="00F4291F">
        <w:rPr>
          <w:b/>
        </w:rPr>
        <w:t>SHOULD</w:t>
      </w:r>
      <w:r>
        <w:t xml:space="preserve"> provide a value for the </w:t>
      </w:r>
      <w:r w:rsidRPr="00F4291F">
        <w:rPr>
          <w:rStyle w:val="CODEtemp"/>
        </w:rPr>
        <w:t>shortDescription</w:t>
      </w:r>
      <w:r>
        <w:t xml:space="preserve"> property, because otherwise, the initial portion of </w:t>
      </w:r>
      <w:r w:rsidRPr="00F4291F">
        <w:rPr>
          <w:rStyle w:val="CODEtemp"/>
        </w:rPr>
        <w:t>fullDescription</w:t>
      </w:r>
      <w:r>
        <w:t xml:space="preserve"> that a viewer displays where available space is limited might not be understandable.</w:t>
      </w:r>
    </w:p>
    <w:p w14:paraId="4018A6AA" w14:textId="0C020ABD" w:rsidR="00D62F3E" w:rsidRDefault="00D62F3E" w:rsidP="00D62F3E">
      <w:pPr>
        <w:pStyle w:val="Heading3"/>
      </w:pPr>
      <w:bookmarkStart w:id="448" w:name="_Toc506816694"/>
      <w:r>
        <w:t>richDescription property</w:t>
      </w:r>
      <w:bookmarkEnd w:id="448"/>
    </w:p>
    <w:p w14:paraId="2EEB82E4" w14:textId="0641213D" w:rsidR="00D62F3E" w:rsidRDefault="00D62F3E" w:rsidP="00D62F3E">
      <w:r>
        <w:t xml:space="preserve">If a </w:t>
      </w:r>
      <w:r>
        <w:rPr>
          <w:rStyle w:val="CODEtemp"/>
        </w:rPr>
        <w:t>rule</w:t>
      </w:r>
      <w:r>
        <w:t xml:space="preserve"> object contains a </w:t>
      </w:r>
      <w:r>
        <w:rPr>
          <w:rStyle w:val="CODEtemp"/>
        </w:rPr>
        <w:t>fullDescription</w:t>
      </w:r>
      <w:r>
        <w:t xml:space="preserve"> property (§</w:t>
      </w:r>
      <w:r>
        <w:fldChar w:fldCharType="begin"/>
      </w:r>
      <w:r>
        <w:instrText xml:space="preserve"> REF _Ref493510781 \r \h </w:instrText>
      </w:r>
      <w:r>
        <w:fldChar w:fldCharType="separate"/>
      </w:r>
      <w:r w:rsidR="00BE1BB3">
        <w:t>3.29.6</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BE1BB3">
        <w:t>3.10.3</w:t>
      </w:r>
      <w:r>
        <w:fldChar w:fldCharType="end"/>
      </w:r>
      <w:r>
        <w:t xml:space="preserve">) that describes the rule. If a </w:t>
      </w:r>
      <w:r>
        <w:rPr>
          <w:rStyle w:val="CODEtemp"/>
        </w:rPr>
        <w:t>rule</w:t>
      </w:r>
      <w:r>
        <w:t xml:space="preserve"> object does not contain a </w:t>
      </w:r>
      <w:r>
        <w:rPr>
          <w:rStyle w:val="CODEtemp"/>
        </w:rPr>
        <w:t>fullDescription</w:t>
      </w:r>
      <w:r>
        <w:t xml:space="preserve"> property, the </w:t>
      </w:r>
      <w:r>
        <w:rPr>
          <w:rStyle w:val="CODEtemp"/>
        </w:rPr>
        <w:t>richDescription</w:t>
      </w:r>
      <w:r>
        <w:t xml:space="preserve"> property </w:t>
      </w:r>
      <w:r>
        <w:rPr>
          <w:b/>
        </w:rPr>
        <w:t>SHALL</w:t>
      </w:r>
      <w:r>
        <w:t xml:space="preserve"> be absent.</w:t>
      </w:r>
    </w:p>
    <w:p w14:paraId="1C091F33" w14:textId="77777777" w:rsidR="00D62F3E" w:rsidRDefault="00D62F3E" w:rsidP="00D62F3E">
      <w:r>
        <w:t xml:space="preserve">All the guidance on the type of information the </w:t>
      </w:r>
      <w:r>
        <w:rPr>
          <w:rStyle w:val="CODEtemp"/>
        </w:rPr>
        <w:t>fullDescription</w:t>
      </w:r>
      <w:r>
        <w:t xml:space="preserve"> property should contain applies equally to the </w:t>
      </w:r>
      <w:r>
        <w:rPr>
          <w:rStyle w:val="CODEtemp"/>
        </w:rPr>
        <w:t>richDescription</w:t>
      </w:r>
      <w:r>
        <w:t xml:space="preserve"> property.</w:t>
      </w:r>
    </w:p>
    <w:p w14:paraId="45629ED8" w14:textId="4EDA133D" w:rsidR="00D62F3E" w:rsidRPr="00D62F3E" w:rsidRDefault="00D62F3E" w:rsidP="00D62F3E">
      <w:pPr>
        <w:pStyle w:val="Note"/>
        <w:rPr>
          <w:rFonts w:ascii="Times New Roman" w:hAnsi="Times New Roman"/>
          <w:sz w:val="24"/>
        </w:rPr>
      </w:pPr>
      <w:r>
        <w:t xml:space="preserve">NOTE: The </w:t>
      </w:r>
      <w:r>
        <w:rPr>
          <w:rStyle w:val="CODEtemp"/>
        </w:rPr>
        <w:t>richDescription</w:t>
      </w:r>
      <w:r>
        <w:t xml:space="preserve"> property is the rich text equivalent of the </w:t>
      </w:r>
      <w:r>
        <w:rPr>
          <w:rStyle w:val="CODEtemp"/>
        </w:rPr>
        <w:t>fullDescription</w:t>
      </w:r>
      <w:r>
        <w:t xml:space="preserve"> property. There is no rich text equivalent of the </w:t>
      </w:r>
      <w:r>
        <w:rPr>
          <w:rStyle w:val="CODEtemp"/>
        </w:rPr>
        <w:t>shortDescription</w:t>
      </w:r>
      <w:r>
        <w:t xml:space="preserve"> property (§</w:t>
      </w:r>
      <w:r>
        <w:fldChar w:fldCharType="begin"/>
      </w:r>
      <w:r>
        <w:instrText xml:space="preserve"> REF _Ref493510771 \r \h </w:instrText>
      </w:r>
      <w:r>
        <w:fldChar w:fldCharType="separate"/>
      </w:r>
      <w:r w:rsidR="00BE1BB3">
        <w:t>3.29.5</w:t>
      </w:r>
      <w:r>
        <w:fldChar w:fldCharType="end"/>
      </w:r>
      <w:r>
        <w:t>), on the assumption that the short description is concise enough that a rich text version is not necessary.</w:t>
      </w:r>
      <w:r>
        <w:rPr>
          <w:rFonts w:ascii="Times New Roman" w:hAnsi="Times New Roman"/>
          <w:sz w:val="24"/>
        </w:rPr>
        <w:t xml:space="preserve"> </w:t>
      </w:r>
    </w:p>
    <w:p w14:paraId="62A8BCCF" w14:textId="160158D3" w:rsidR="00B86BC7" w:rsidRDefault="00B86BC7" w:rsidP="00B86BC7">
      <w:pPr>
        <w:pStyle w:val="Heading3"/>
      </w:pPr>
      <w:bookmarkStart w:id="449" w:name="_Ref493425609"/>
      <w:bookmarkStart w:id="450" w:name="_Toc506816695"/>
      <w:r>
        <w:t>defaultLevel property</w:t>
      </w:r>
      <w:bookmarkEnd w:id="449"/>
      <w:bookmarkEnd w:id="450"/>
    </w:p>
    <w:p w14:paraId="78423A7A" w14:textId="4BEFA351" w:rsidR="00F4291F" w:rsidRDefault="00F4291F" w:rsidP="00F4291F">
      <w:r>
        <w:t xml:space="preserve">A </w:t>
      </w:r>
      <w:r w:rsidRPr="00F4291F">
        <w:rPr>
          <w:rStyle w:val="CODEtemp"/>
        </w:rPr>
        <w:t>rule</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or </w:t>
      </w:r>
      <w:r w:rsidRPr="00F4291F">
        <w:rPr>
          <w:rStyle w:val="CODEtemp"/>
        </w:rPr>
        <w:t>"note"</w:t>
      </w:r>
      <w:r>
        <w:t xml:space="preserve">, with the same meanings as when those strings appear as the value of the </w:t>
      </w:r>
      <w:proofErr w:type="gramStart"/>
      <w:r w:rsidRPr="00F4291F">
        <w:rPr>
          <w:rStyle w:val="CODEtemp"/>
        </w:rPr>
        <w:t>result.level</w:t>
      </w:r>
      <w:proofErr w:type="gramEnd"/>
      <w:r>
        <w:t xml:space="preserve"> property (§</w:t>
      </w:r>
      <w:r>
        <w:fldChar w:fldCharType="begin"/>
      </w:r>
      <w:r>
        <w:instrText xml:space="preserve"> REF _Ref493511208 \w \h </w:instrText>
      </w:r>
      <w:r>
        <w:fldChar w:fldCharType="separate"/>
      </w:r>
      <w:r w:rsidR="00BE1BB3">
        <w:t>3.18.4</w:t>
      </w:r>
      <w:r>
        <w:fldChar w:fldCharType="end"/>
      </w:r>
      <w:r>
        <w:t>).</w:t>
      </w:r>
    </w:p>
    <w:p w14:paraId="2D2884A8" w14:textId="79DBACC1" w:rsidR="00F4291F" w:rsidRDefault="00F4291F" w:rsidP="00F4291F">
      <w:r>
        <w:t xml:space="preserve">If this property is absent, it </w:t>
      </w:r>
      <w:r w:rsidRPr="00F4291F">
        <w:rPr>
          <w:b/>
        </w:rPr>
        <w:t>SHALL</w:t>
      </w:r>
      <w:r>
        <w:t xml:space="preserve"> be considered to have the value </w:t>
      </w:r>
      <w:r w:rsidRPr="00F4291F">
        <w:rPr>
          <w:rStyle w:val="CODEtemp"/>
        </w:rPr>
        <w:t>"warning"</w:t>
      </w:r>
      <w:r>
        <w:t>.</w:t>
      </w:r>
    </w:p>
    <w:p w14:paraId="4CB95704" w14:textId="12FCA77A" w:rsidR="00F4291F" w:rsidRPr="00F4291F" w:rsidRDefault="00F4291F" w:rsidP="00F4291F">
      <w:r>
        <w:lastRenderedPageBreak/>
        <w:t xml:space="preserve">The value of this property </w:t>
      </w:r>
      <w:r w:rsidRPr="00F4291F">
        <w:rPr>
          <w:b/>
        </w:rPr>
        <w:t>SHALL</w:t>
      </w:r>
      <w:r>
        <w:t xml:space="preserve"> provide value for the </w:t>
      </w:r>
      <w:r w:rsidRPr="00F4291F">
        <w:rPr>
          <w:rStyle w:val="CODEtemp"/>
        </w:rPr>
        <w:t>level</w:t>
      </w:r>
      <w:r>
        <w:t xml:space="preserve"> property for any </w:t>
      </w:r>
      <w:r w:rsidRPr="00F4291F">
        <w:rPr>
          <w:rStyle w:val="CODEtemp"/>
        </w:rPr>
        <w:t>result</w:t>
      </w:r>
      <w:r>
        <w:t xml:space="preserve"> object which refers to this rule through its </w:t>
      </w:r>
      <w:r w:rsidRPr="00F4291F">
        <w:rPr>
          <w:rStyle w:val="CODEtemp"/>
        </w:rPr>
        <w:t>ruleId</w:t>
      </w:r>
      <w:r>
        <w:t xml:space="preserve"> property (§</w:t>
      </w:r>
      <w:r>
        <w:fldChar w:fldCharType="begin"/>
      </w:r>
      <w:r>
        <w:instrText xml:space="preserve"> REF _Ref493408865 \w \h </w:instrText>
      </w:r>
      <w:r>
        <w:fldChar w:fldCharType="separate"/>
      </w:r>
      <w:r w:rsidR="00BE1BB3">
        <w:t>3.18.2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BE1BB3">
        <w:t>3.18.3</w:t>
      </w:r>
      <w:r>
        <w:fldChar w:fldCharType="end"/>
      </w:r>
      <w:r>
        <w:t xml:space="preserve">), and which does not itself specify a </w:t>
      </w:r>
      <w:r w:rsidRPr="00F4291F">
        <w:rPr>
          <w:rStyle w:val="CODEtemp"/>
        </w:rPr>
        <w:t>level</w:t>
      </w:r>
      <w:r>
        <w:t xml:space="preserve"> property.</w:t>
      </w:r>
    </w:p>
    <w:p w14:paraId="07C08A4C" w14:textId="21CA8393" w:rsidR="00B86BC7" w:rsidRDefault="00B86BC7" w:rsidP="00B86BC7">
      <w:pPr>
        <w:pStyle w:val="Heading3"/>
      </w:pPr>
      <w:bookmarkStart w:id="451" w:name="_Ref493345139"/>
      <w:bookmarkStart w:id="452" w:name="_Toc506816696"/>
      <w:r>
        <w:t>message</w:t>
      </w:r>
      <w:r w:rsidR="00EE6A00">
        <w:t>Templates</w:t>
      </w:r>
      <w:r>
        <w:t xml:space="preserve"> property</w:t>
      </w:r>
      <w:bookmarkEnd w:id="451"/>
      <w:bookmarkEnd w:id="452"/>
    </w:p>
    <w:p w14:paraId="6AA2B3CA" w14:textId="30AF1BC9"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F83B35">
        <w:rPr>
          <w:rStyle w:val="CODEtemp"/>
        </w:rPr>
        <w:t>Template</w:t>
      </w:r>
      <w:r w:rsidRPr="00AF0D84">
        <w:rPr>
          <w:rStyle w:val="CODEtemp"/>
        </w:rPr>
        <w:t>s</w:t>
      </w:r>
      <w:r>
        <w:t xml:space="preserve"> whose value is a JSON object consisting of a set of </w:t>
      </w:r>
      <w:r w:rsidR="00F83B35">
        <w:t>properties</w:t>
      </w:r>
      <w:r>
        <w:t xml:space="preserve"> with arbitrary names.</w:t>
      </w:r>
    </w:p>
    <w:p w14:paraId="4810A9EB" w14:textId="4CDB3E4D" w:rsidR="00197743" w:rsidRDefault="00197743" w:rsidP="00197743">
      <w:r>
        <w:t xml:space="preserve">The value </w:t>
      </w:r>
      <w:r w:rsidR="00F83B35">
        <w:t>of</w:t>
      </w:r>
      <w:r>
        <w:t xml:space="preserve"> each </w:t>
      </w:r>
      <w:r w:rsidR="00F83B35">
        <w:t>property</w:t>
      </w:r>
      <w:r>
        <w:t xml:space="preserve"> </w:t>
      </w:r>
      <w:r w:rsidR="00AF0D84" w:rsidRPr="00AF0D84">
        <w:rPr>
          <w:b/>
        </w:rPr>
        <w:t>SHALL</w:t>
      </w:r>
      <w:r w:rsidR="00AF0D84">
        <w:t xml:space="preserve"> </w:t>
      </w:r>
      <w:r>
        <w:t>be a string, which we refer to as a “</w:t>
      </w:r>
      <w:r w:rsidR="00F83B35">
        <w:t>plain text message template</w:t>
      </w:r>
      <w:r>
        <w:t xml:space="preserve">,” that can be used to construct a </w:t>
      </w:r>
      <w:r w:rsidR="00F83B35">
        <w:t>plain text</w:t>
      </w:r>
      <w:r>
        <w:t xml:space="preserve"> message </w:t>
      </w:r>
      <w:r w:rsidR="00F83B35">
        <w:t>(§</w:t>
      </w:r>
      <w:r w:rsidR="00F83B35">
        <w:fldChar w:fldCharType="begin"/>
      </w:r>
      <w:r w:rsidR="00F83B35">
        <w:instrText xml:space="preserve"> REF _Ref503354593 \r \h </w:instrText>
      </w:r>
      <w:r w:rsidR="00F83B35">
        <w:fldChar w:fldCharType="separate"/>
      </w:r>
      <w:r w:rsidR="00BE1BB3">
        <w:t>3.10.2</w:t>
      </w:r>
      <w:r w:rsidR="00F83B35">
        <w:fldChar w:fldCharType="end"/>
      </w:r>
      <w:r w:rsidR="00F83B35">
        <w:t xml:space="preserve">) </w:t>
      </w:r>
      <w:r>
        <w:t>in combination with an arbitrary number of additional strings, which we refer to as “arguments” (see §</w:t>
      </w:r>
      <w:r w:rsidR="00AF0D84">
        <w:fldChar w:fldCharType="begin"/>
      </w:r>
      <w:r w:rsidR="00AF0D84">
        <w:instrText xml:space="preserve"> REF _Ref493511451 \w \h </w:instrText>
      </w:r>
      <w:r w:rsidR="00AF0D84">
        <w:fldChar w:fldCharType="separate"/>
      </w:r>
      <w:r w:rsidR="00BE1BB3">
        <w:t>3.30.3</w:t>
      </w:r>
      <w:r w:rsidR="00AF0D84">
        <w:fldChar w:fldCharType="end"/>
      </w:r>
      <w:r>
        <w:t>).</w:t>
      </w:r>
    </w:p>
    <w:p w14:paraId="1713057B" w14:textId="1CC4C8C2" w:rsidR="00197743" w:rsidRDefault="00197743" w:rsidP="00197743">
      <w:r>
        <w:t xml:space="preserve">A </w:t>
      </w:r>
      <w:r w:rsidR="00F83B35">
        <w:t xml:space="preserve">plain text </w:t>
      </w:r>
      <w:r>
        <w:t xml:space="preserve">message </w:t>
      </w:r>
      <w:r w:rsidR="00F83B35">
        <w:t>template</w:t>
      </w:r>
      <w:r>
        <w:t xml:space="preserve"> </w:t>
      </w:r>
      <w:r w:rsidR="00AF0D84" w:rsidRPr="00AF0D84">
        <w:rPr>
          <w:b/>
        </w:rPr>
        <w:t>SHALL</w:t>
      </w:r>
      <w:r w:rsidR="00AF0D84">
        <w:t xml:space="preserve"> </w:t>
      </w:r>
      <w:r>
        <w:t xml:space="preserve">consist of plain text interspersed with zero or more placeholders. Each placeholder </w:t>
      </w:r>
      <w:r w:rsidR="00AF0D84" w:rsidRPr="00AF0D84">
        <w:rPr>
          <w:b/>
        </w:rPr>
        <w:t>SHALL</w:t>
      </w:r>
      <w:r w:rsidR="00AF0D84">
        <w:t xml:space="preserve"> </w:t>
      </w:r>
      <w:r>
        <w:t>be of the form “</w:t>
      </w:r>
      <w:r w:rsidRPr="00AF0D84">
        <w:rPr>
          <w:rStyle w:val="CODEtemp"/>
        </w:rPr>
        <w:t>{n}</w:t>
      </w:r>
      <w:r>
        <w:t xml:space="preserve">”, where </w:t>
      </w:r>
      <w:r w:rsidRPr="00AF0D84">
        <w:rPr>
          <w:rStyle w:val="CODEtemp"/>
        </w:rPr>
        <w:t>n</w:t>
      </w:r>
      <w:r>
        <w:t xml:space="preserve"> is a non-negative integer which represents a 0-based index into the </w:t>
      </w:r>
      <w:r w:rsidR="00136F19">
        <w:t>array</w:t>
      </w:r>
      <w:r>
        <w:t xml:space="preserve"> of arguments. When a </w:t>
      </w:r>
      <w:r w:rsidR="00F83B35">
        <w:t>SARIF consumer</w:t>
      </w:r>
      <w:r>
        <w:t xml:space="preserve"> displays </w:t>
      </w:r>
      <w:r w:rsidR="00F83B35">
        <w:t>the constructed plain text message</w:t>
      </w:r>
      <w:r>
        <w:t xml:space="preserve">, it </w:t>
      </w:r>
      <w:r w:rsidR="00AF0D84" w:rsidRPr="00AF0D84">
        <w:rPr>
          <w:b/>
        </w:rPr>
        <w:t>SHALL</w:t>
      </w:r>
      <w:r w:rsidR="00AF0D84">
        <w:t xml:space="preserve"> </w:t>
      </w:r>
      <w:r>
        <w:t xml:space="preserve">replace every occurrence of the placeholder </w:t>
      </w:r>
      <w:r w:rsidRPr="00AF0D84">
        <w:rPr>
          <w:rStyle w:val="CODEtemp"/>
        </w:rPr>
        <w:t>{n}</w:t>
      </w:r>
      <w:r>
        <w:t xml:space="preserve"> with the string value at index </w:t>
      </w:r>
      <w:r w:rsidRPr="00AF0D84">
        <w:rPr>
          <w:rStyle w:val="CODEtemp"/>
        </w:rPr>
        <w:t>n</w:t>
      </w:r>
      <w:r>
        <w:t xml:space="preserve"> in the </w:t>
      </w:r>
      <w:r w:rsidR="00136F19">
        <w:t>array</w:t>
      </w:r>
      <w:r>
        <w:t xml:space="preserve"> of arguments. Within a message </w:t>
      </w:r>
      <w:r w:rsidR="00F83B35">
        <w:t>template</w:t>
      </w:r>
      <w:r>
        <w:t>, the characters “</w:t>
      </w:r>
      <w:r w:rsidRPr="00AF0D84">
        <w:rPr>
          <w:rStyle w:val="CODEtemp"/>
        </w:rPr>
        <w:t>{</w:t>
      </w:r>
      <w:r>
        <w:t>” and “</w:t>
      </w:r>
      <w:r w:rsidRPr="00AF0D84">
        <w:rPr>
          <w:rStyle w:val="CODEtemp"/>
        </w:rPr>
        <w:t>}</w:t>
      </w:r>
      <w:r>
        <w:t xml:space="preserve">” </w:t>
      </w:r>
      <w:r w:rsidR="00AF0D84" w:rsidRPr="00AF0D84">
        <w:rPr>
          <w:b/>
        </w:rPr>
        <w:t>SHALL</w:t>
      </w:r>
      <w:r w:rsidR="00AF0D84">
        <w:t xml:space="preserve"> </w:t>
      </w:r>
      <w:r>
        <w:t>be represented by the character sequences “</w:t>
      </w:r>
      <w:r w:rsidRPr="00AF0D84">
        <w:rPr>
          <w:rStyle w:val="CODEtemp"/>
        </w:rPr>
        <w:t>{{</w:t>
      </w:r>
      <w:r>
        <w:t>” and “</w:t>
      </w:r>
      <w:r w:rsidRPr="00AF0D84">
        <w:rPr>
          <w:rStyle w:val="CODEtemp"/>
        </w:rPr>
        <w:t>}}</w:t>
      </w:r>
      <w:r>
        <w:t>” respectively.</w:t>
      </w:r>
    </w:p>
    <w:p w14:paraId="7AD71D7E" w14:textId="0A081234" w:rsidR="00197743" w:rsidRDefault="00197743" w:rsidP="00197743">
      <w:r>
        <w:t xml:space="preserve">Aside from the presence of the placeholders, a </w:t>
      </w:r>
      <w:r w:rsidR="00F83B35">
        <w:t xml:space="preserve">plain text </w:t>
      </w:r>
      <w:r>
        <w:t xml:space="preserve">message </w:t>
      </w:r>
      <w:r w:rsidR="00F83B35">
        <w:t>template</w:t>
      </w:r>
      <w:r>
        <w:t xml:space="preserve"> </w:t>
      </w:r>
      <w:r w:rsidR="00AF0D84" w:rsidRPr="00AF0D84">
        <w:rPr>
          <w:b/>
        </w:rPr>
        <w:t>SHOULD</w:t>
      </w:r>
      <w:r w:rsidR="00AF0D84">
        <w:t xml:space="preserve"> </w:t>
      </w:r>
      <w:r>
        <w:t xml:space="preserve">conform to the guidelines for </w:t>
      </w:r>
      <w:r w:rsidR="00F83B35">
        <w:t xml:space="preserve">plain text </w:t>
      </w:r>
      <w:r>
        <w:t>message properties (§</w:t>
      </w:r>
      <w:r w:rsidR="00F83B35">
        <w:fldChar w:fldCharType="begin"/>
      </w:r>
      <w:r w:rsidR="00F83B35">
        <w:instrText xml:space="preserve"> REF _Ref503354593 \r \h </w:instrText>
      </w:r>
      <w:r w:rsidR="00F83B35">
        <w:fldChar w:fldCharType="separate"/>
      </w:r>
      <w:r w:rsidR="00BE1BB3">
        <w:t>3.10.2</w:t>
      </w:r>
      <w:r w:rsidR="00F83B35">
        <w:fldChar w:fldCharType="end"/>
      </w:r>
      <w:r>
        <w:t>).</w:t>
      </w:r>
    </w:p>
    <w:p w14:paraId="13BBB5C4" w14:textId="54802325" w:rsidR="00197743" w:rsidRDefault="00197743" w:rsidP="00AF0D84">
      <w:pPr>
        <w:pStyle w:val="Note"/>
      </w:pPr>
      <w:r>
        <w:t xml:space="preserve">EXAMPLE 1: Given a </w:t>
      </w:r>
      <w:r w:rsidR="00454769">
        <w:t xml:space="preserve">plain text </w:t>
      </w:r>
      <w:r>
        <w:t xml:space="preserve">message </w:t>
      </w:r>
      <w:r w:rsidR="00F83B35">
        <w:t>template</w:t>
      </w:r>
      <w:r>
        <w:t>:</w:t>
      </w:r>
    </w:p>
    <w:p w14:paraId="2338D58E" w14:textId="0100C17F" w:rsidR="00197743" w:rsidRDefault="00AF0D84" w:rsidP="00AF0D84">
      <w:pPr>
        <w:pStyle w:val="Code"/>
      </w:pPr>
      <w:r>
        <w:t>"</w:t>
      </w:r>
      <w:r w:rsidR="00197743">
        <w:t xml:space="preserve">The variable </w:t>
      </w:r>
      <w:r>
        <w:t>\</w:t>
      </w:r>
      <w:r w:rsidR="00197743">
        <w:t>"{</w:t>
      </w:r>
      <w:proofErr w:type="gramStart"/>
      <w:r w:rsidR="00197743">
        <w:t>0}</w:t>
      </w:r>
      <w:r>
        <w:t>\</w:t>
      </w:r>
      <w:proofErr w:type="gramEnd"/>
      <w:r w:rsidR="00197743">
        <w:t xml:space="preserve">" defined on line {1} is never used. Consider removing </w:t>
      </w:r>
      <w:r>
        <w:t>\</w:t>
      </w:r>
      <w:r w:rsidR="00197743">
        <w:t>"{</w:t>
      </w:r>
      <w:proofErr w:type="gramStart"/>
      <w:r w:rsidR="00197743">
        <w:t>0}</w:t>
      </w:r>
      <w:r>
        <w:t>\</w:t>
      </w:r>
      <w:proofErr w:type="gramEnd"/>
      <w:r w:rsidR="00197743">
        <w:t>".</w:t>
      </w:r>
      <w:r>
        <w:t>"</w:t>
      </w:r>
    </w:p>
    <w:p w14:paraId="0B6C8DC3" w14:textId="4AB0FD4C" w:rsidR="00197743" w:rsidRDefault="00197743" w:rsidP="00AF0D84">
      <w:pPr>
        <w:pStyle w:val="Note"/>
      </w:pPr>
      <w:r>
        <w:t xml:space="preserve">together with the arguments </w:t>
      </w:r>
      <w:r w:rsidR="00AF0D84" w:rsidRPr="00AF0D84">
        <w:rPr>
          <w:rStyle w:val="CODEtemp"/>
        </w:rPr>
        <w:t>"</w:t>
      </w:r>
      <w:r w:rsidRPr="00AF0D84">
        <w:rPr>
          <w:rStyle w:val="CODEtemp"/>
        </w:rPr>
        <w:t>x</w:t>
      </w:r>
      <w:r w:rsidR="00AF0D84" w:rsidRPr="00AF0D84">
        <w:rPr>
          <w:rStyle w:val="CODEtemp"/>
        </w:rPr>
        <w:t>"</w:t>
      </w:r>
      <w:r>
        <w:t xml:space="preserve"> and </w:t>
      </w:r>
      <w:r w:rsidR="00AF0D84" w:rsidRPr="00AF0D84">
        <w:rPr>
          <w:rStyle w:val="CODEtemp"/>
        </w:rPr>
        <w:t>"</w:t>
      </w:r>
      <w:r w:rsidRPr="00AF0D84">
        <w:rPr>
          <w:rStyle w:val="CODEtemp"/>
        </w:rPr>
        <w:t>12</w:t>
      </w:r>
      <w:r w:rsidR="00AF0D84" w:rsidRPr="00AF0D84">
        <w:rPr>
          <w:rStyle w:val="CODEtemp"/>
        </w:rPr>
        <w:t>"</w:t>
      </w:r>
      <w:r>
        <w:t xml:space="preserve">, a viewer </w:t>
      </w:r>
      <w:r w:rsidR="00CA5EC9">
        <w:t>should</w:t>
      </w:r>
      <w:r>
        <w:t xml:space="preserve"> display the string</w:t>
      </w:r>
    </w:p>
    <w:p w14:paraId="5E872311" w14:textId="77777777" w:rsidR="00197743" w:rsidRDefault="00197743" w:rsidP="00AF0D84">
      <w:pPr>
        <w:pStyle w:val="Code"/>
      </w:pPr>
      <w:r>
        <w:t>The variable "x" defined on line 12 is never used. Consider removing "x".</w:t>
      </w:r>
    </w:p>
    <w:p w14:paraId="54AC3DC0" w14:textId="3DF825CE" w:rsidR="00197743" w:rsidRDefault="00197743" w:rsidP="00197743">
      <w:r>
        <w:t xml:space="preserve">The set of </w:t>
      </w:r>
      <w:r w:rsidR="00F83B35">
        <w:t xml:space="preserve">property </w:t>
      </w:r>
      <w:r>
        <w:t xml:space="preserve">names appearing in the </w:t>
      </w:r>
      <w:r w:rsidRPr="00AF0D84">
        <w:rPr>
          <w:rStyle w:val="CODEtemp"/>
        </w:rPr>
        <w:t>message</w:t>
      </w:r>
      <w:r w:rsidR="00F83B35">
        <w:rPr>
          <w:rStyle w:val="CODEtemp"/>
        </w:rPr>
        <w:t>Template</w:t>
      </w:r>
      <w:r w:rsidRPr="00AF0D84">
        <w:rPr>
          <w:rStyle w:val="CODEtemp"/>
        </w:rPr>
        <w:t>s</w:t>
      </w:r>
      <w:r>
        <w:t xml:space="preserve"> property </w:t>
      </w:r>
      <w:r w:rsidR="00AF0D84" w:rsidRPr="00AF0D84">
        <w:rPr>
          <w:b/>
        </w:rPr>
        <w:t>SHALL</w:t>
      </w:r>
      <w:r w:rsidR="00AF0D84">
        <w:t xml:space="preserve"> </w:t>
      </w:r>
      <w:r>
        <w:t xml:space="preserve">contain at least the set of strings which occur as values of the </w:t>
      </w:r>
      <w:proofErr w:type="gramStart"/>
      <w:r w:rsidRPr="00AF0D84">
        <w:rPr>
          <w:rStyle w:val="CODEtemp"/>
        </w:rPr>
        <w:t>result.</w:t>
      </w:r>
      <w:r w:rsidR="00F83B35">
        <w:rPr>
          <w:rStyle w:val="CODEtemp"/>
        </w:rPr>
        <w:t>templatedMessage</w:t>
      </w:r>
      <w:r w:rsidRPr="00AF0D84">
        <w:rPr>
          <w:rStyle w:val="CODEtemp"/>
        </w:rPr>
        <w:t>.</w:t>
      </w:r>
      <w:r w:rsidR="00F83B35">
        <w:rPr>
          <w:rStyle w:val="CODEtemp"/>
        </w:rPr>
        <w:t>template</w:t>
      </w:r>
      <w:r w:rsidRPr="00AF0D84">
        <w:rPr>
          <w:rStyle w:val="CODEtemp"/>
        </w:rPr>
        <w:t>Id</w:t>
      </w:r>
      <w:proofErr w:type="gramEnd"/>
      <w:r>
        <w:t xml:space="preserve"> property</w:t>
      </w:r>
      <w:r w:rsidR="00AF0D84">
        <w:t xml:space="preserve"> (§</w:t>
      </w:r>
      <w:r w:rsidR="00AF0D84">
        <w:fldChar w:fldCharType="begin"/>
      </w:r>
      <w:r w:rsidR="00AF0D84">
        <w:instrText xml:space="preserve"> REF _Ref493511707 \w \h </w:instrText>
      </w:r>
      <w:r w:rsidR="00AF0D84">
        <w:fldChar w:fldCharType="separate"/>
      </w:r>
      <w:r w:rsidR="00BE1BB3">
        <w:t>3.30.2</w:t>
      </w:r>
      <w:r w:rsidR="00AF0D84">
        <w:fldChar w:fldCharType="end"/>
      </w:r>
      <w:r w:rsidR="00AF0D84">
        <w:t>)</w:t>
      </w:r>
      <w:r>
        <w:t xml:space="preserve"> in the</w:t>
      </w:r>
      <w:r w:rsidR="00AF0D84">
        <w:t xml:space="preserve"> </w:t>
      </w:r>
      <w:r w:rsidR="00136F19">
        <w:t>run</w:t>
      </w:r>
      <w:r>
        <w:t xml:space="preserve">. The </w:t>
      </w:r>
      <w:r w:rsidRPr="00AF0D84">
        <w:rPr>
          <w:rStyle w:val="CODEtemp"/>
        </w:rPr>
        <w:t>message</w:t>
      </w:r>
      <w:r w:rsidR="00136F19">
        <w:rPr>
          <w:rStyle w:val="CODEtemp"/>
        </w:rPr>
        <w:t>Template</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gramStart"/>
      <w:r w:rsidRPr="00AF0D84">
        <w:rPr>
          <w:rStyle w:val="CODEtemp"/>
        </w:rPr>
        <w:t>result.</w:t>
      </w:r>
      <w:r w:rsidR="00136F19">
        <w:rPr>
          <w:rStyle w:val="CODEtemp"/>
        </w:rPr>
        <w:t>templa</w:t>
      </w:r>
      <w:r w:rsidRPr="00AF0D84">
        <w:rPr>
          <w:rStyle w:val="CODEtemp"/>
        </w:rPr>
        <w:t>tedMessage.</w:t>
      </w:r>
      <w:r w:rsidR="00136F19">
        <w:rPr>
          <w:rStyle w:val="CODEtemp"/>
        </w:rPr>
        <w:t>template</w:t>
      </w:r>
      <w:r w:rsidRPr="00AF0D84">
        <w:rPr>
          <w:rStyle w:val="CODEtemp"/>
        </w:rPr>
        <w:t>Id</w:t>
      </w:r>
      <w:proofErr w:type="gramEnd"/>
      <w:r>
        <w:t xml:space="preserve"> property for any result in the </w:t>
      </w:r>
      <w:r w:rsidR="00136F19">
        <w:t>run</w:t>
      </w:r>
      <w:r>
        <w:t>.</w:t>
      </w:r>
    </w:p>
    <w:p w14:paraId="50742B38" w14:textId="56C9C934"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454769">
        <w:rPr>
          <w:rStyle w:val="CODEtemp"/>
        </w:rPr>
        <w:t>Template</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123C8A36" w:rsidR="00197743" w:rsidRDefault="00197743" w:rsidP="0025208C">
      <w:pPr>
        <w:pStyle w:val="Note"/>
      </w:pPr>
      <w:r>
        <w:t>EXAMPLE 2:</w:t>
      </w:r>
    </w:p>
    <w:p w14:paraId="7A5CBB29" w14:textId="77777777" w:rsidR="00197743" w:rsidRDefault="00197743" w:rsidP="0025208C">
      <w:pPr>
        <w:pStyle w:val="Code"/>
      </w:pPr>
      <w:r>
        <w:t>{</w:t>
      </w:r>
    </w:p>
    <w:p w14:paraId="5284FE4B" w14:textId="28953222" w:rsidR="00197743" w:rsidRDefault="0025208C" w:rsidP="0025208C">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5208C">
      <w:pPr>
        <w:pStyle w:val="Code"/>
      </w:pPr>
      <w:r>
        <w:t xml:space="preserve">                        Pass the instance as an argument to another method,</w:t>
      </w:r>
    </w:p>
    <w:p w14:paraId="531C5A63" w14:textId="202DDA5F" w:rsidR="00197743" w:rsidRDefault="0025208C" w:rsidP="0025208C">
      <w:pPr>
        <w:pStyle w:val="Code"/>
      </w:pPr>
      <w:r>
        <w:t xml:space="preserve">                        </w:t>
      </w:r>
      <w:r w:rsidR="00197743">
        <w:t>assign the instance to a variable,</w:t>
      </w:r>
    </w:p>
    <w:p w14:paraId="01C46B53" w14:textId="77777777" w:rsidR="00197743" w:rsidRDefault="00197743" w:rsidP="0025208C">
      <w:pPr>
        <w:pStyle w:val="Code"/>
      </w:pPr>
      <w:r>
        <w:t xml:space="preserve">                        or remove the object creation if it is unnecessary.",  </w:t>
      </w:r>
    </w:p>
    <w:p w14:paraId="6ACFD41D" w14:textId="77777777" w:rsidR="0025208C" w:rsidRDefault="00197743" w:rsidP="0025208C">
      <w:pPr>
        <w:pStyle w:val="Code"/>
      </w:pPr>
      <w:r>
        <w:t xml:space="preserve">    "stringReturnValue": "{0} calls {1} </w:t>
      </w:r>
      <w:r w:rsidR="0025208C">
        <w:t>but does not use the new string</w:t>
      </w:r>
    </w:p>
    <w:p w14:paraId="6755FD15" w14:textId="6CE03155" w:rsidR="00197743" w:rsidRDefault="0025208C" w:rsidP="0025208C">
      <w:pPr>
        <w:pStyle w:val="Code"/>
      </w:pPr>
      <w:r>
        <w:t xml:space="preserve">                         </w:t>
      </w:r>
      <w:r w:rsidR="00197743">
        <w:t>instance that the method returns.</w:t>
      </w:r>
    </w:p>
    <w:p w14:paraId="3D88E19B" w14:textId="77777777" w:rsidR="0025208C" w:rsidRDefault="00197743" w:rsidP="0025208C">
      <w:pPr>
        <w:pStyle w:val="Code"/>
      </w:pPr>
      <w:r>
        <w:t xml:space="preserve">                         Pass the instance as an argument to another method,</w:t>
      </w:r>
    </w:p>
    <w:p w14:paraId="68DAF5BB" w14:textId="742139AA" w:rsidR="00197743" w:rsidRDefault="0025208C" w:rsidP="0025208C">
      <w:pPr>
        <w:pStyle w:val="Code"/>
      </w:pPr>
      <w:r>
        <w:t xml:space="preserve">                        </w:t>
      </w:r>
      <w:r w:rsidR="00197743">
        <w:t xml:space="preserve"> assign the instance to a variable,</w:t>
      </w:r>
    </w:p>
    <w:p w14:paraId="3311F561" w14:textId="3174576F" w:rsidR="00197743" w:rsidRDefault="0025208C" w:rsidP="0025208C">
      <w:pPr>
        <w:pStyle w:val="Code"/>
      </w:pPr>
      <w:r>
        <w:t xml:space="preserve">                       </w:t>
      </w:r>
      <w:r w:rsidR="00197743">
        <w:t xml:space="preserve">  or remove the call if it is unnecessary."        </w:t>
      </w:r>
    </w:p>
    <w:p w14:paraId="18AAD2C6" w14:textId="52FF5A09" w:rsidR="00F4291F" w:rsidRPr="00F4291F" w:rsidRDefault="00197743" w:rsidP="0025208C">
      <w:pPr>
        <w:pStyle w:val="Code"/>
      </w:pPr>
      <w:r>
        <w:t>}</w:t>
      </w:r>
    </w:p>
    <w:p w14:paraId="61B53774" w14:textId="173B7A83" w:rsidR="00D60DFE" w:rsidRDefault="00D60DFE" w:rsidP="00B86BC7">
      <w:pPr>
        <w:pStyle w:val="Heading3"/>
      </w:pPr>
      <w:bookmarkStart w:id="453" w:name="_Ref503357110"/>
      <w:bookmarkStart w:id="454" w:name="_Ref503366474"/>
      <w:bookmarkStart w:id="455" w:name="_Ref503366805"/>
      <w:bookmarkStart w:id="456" w:name="_Toc506816697"/>
      <w:r>
        <w:t>richMessageTemplates</w:t>
      </w:r>
      <w:bookmarkEnd w:id="453"/>
      <w:r w:rsidR="00932BEE">
        <w:t xml:space="preserve"> property</w:t>
      </w:r>
      <w:bookmarkEnd w:id="454"/>
      <w:bookmarkEnd w:id="455"/>
      <w:bookmarkEnd w:id="456"/>
    </w:p>
    <w:p w14:paraId="5301B6AC" w14:textId="6EEE92F7" w:rsidR="00454769" w:rsidRDefault="00454769" w:rsidP="00454769">
      <w:r>
        <w:t xml:space="preserve">If a </w:t>
      </w:r>
      <w:r>
        <w:rPr>
          <w:rStyle w:val="CODEtemp"/>
        </w:rPr>
        <w:t>rule</w:t>
      </w:r>
      <w:r>
        <w:t xml:space="preserve"> object contains a </w:t>
      </w:r>
      <w:r>
        <w:rPr>
          <w:rStyle w:val="CODEtemp"/>
        </w:rPr>
        <w:t>messageTemplates</w:t>
      </w:r>
      <w:r>
        <w:t xml:space="preserve"> property (§</w:t>
      </w:r>
      <w:r>
        <w:fldChar w:fldCharType="begin"/>
      </w:r>
      <w:r>
        <w:instrText xml:space="preserve"> REF _Ref493345139 \r \h </w:instrText>
      </w:r>
      <w:r>
        <w:fldChar w:fldCharType="separate"/>
      </w:r>
      <w:r w:rsidR="00BE1BB3">
        <w:t>3.29.9</w:t>
      </w:r>
      <w:r>
        <w:fldChar w:fldCharType="end"/>
      </w:r>
      <w:r>
        <w:t xml:space="preserve">), it </w:t>
      </w:r>
      <w:r>
        <w:rPr>
          <w:b/>
        </w:rPr>
        <w:t>MAY</w:t>
      </w:r>
      <w:r>
        <w:t xml:space="preserve"> also contain a property named </w:t>
      </w:r>
      <w:r>
        <w:rPr>
          <w:rStyle w:val="CODEtemp"/>
        </w:rPr>
        <w:t>richMessageTemplates</w:t>
      </w:r>
      <w:r>
        <w:t xml:space="preserve"> whose value is a JSON object consisting of a set of properties with arbitrary names.</w:t>
      </w:r>
    </w:p>
    <w:p w14:paraId="03C9BFFA" w14:textId="1F57147D" w:rsidR="00454769" w:rsidRDefault="00454769" w:rsidP="00454769">
      <w:r>
        <w:lastRenderedPageBreak/>
        <w:t xml:space="preserve">The value of each property </w:t>
      </w:r>
      <w:r>
        <w:rPr>
          <w:b/>
        </w:rPr>
        <w:t>SHALL</w:t>
      </w:r>
      <w:r>
        <w:t xml:space="preserve"> be a string, which we refer to as a “rich message template,” that can be used to construct a rich text message (§</w:t>
      </w:r>
      <w:r>
        <w:fldChar w:fldCharType="begin"/>
      </w:r>
      <w:r>
        <w:instrText xml:space="preserve"> REF _Ref503354606 \r \h </w:instrText>
      </w:r>
      <w:r>
        <w:fldChar w:fldCharType="separate"/>
      </w:r>
      <w:r w:rsidR="00BE1BB3">
        <w:t>3.10.3</w:t>
      </w:r>
      <w:r>
        <w:fldChar w:fldCharType="end"/>
      </w:r>
      <w:r>
        <w:t>) in combination with an arbitrary number of additional strings, which we refer to as “arguments” (see §</w:t>
      </w:r>
      <w:r>
        <w:fldChar w:fldCharType="begin"/>
      </w:r>
      <w:r>
        <w:instrText xml:space="preserve"> REF _Ref493511451 \r \h </w:instrText>
      </w:r>
      <w:r>
        <w:fldChar w:fldCharType="separate"/>
      </w:r>
      <w:r w:rsidR="00BE1BB3">
        <w:t>3.30.3</w:t>
      </w:r>
      <w:r>
        <w:fldChar w:fldCharType="end"/>
      </w:r>
      <w:r>
        <w:t>).</w:t>
      </w:r>
    </w:p>
    <w:p w14:paraId="6DD684FA" w14:textId="17BCB483" w:rsidR="00454769" w:rsidRDefault="00454769" w:rsidP="00454769">
      <w:r>
        <w:t xml:space="preserve">A rich message template </w:t>
      </w:r>
      <w:r>
        <w:rPr>
          <w:b/>
        </w:rPr>
        <w:t>SHALL</w:t>
      </w:r>
      <w:r>
        <w:t xml:space="preserve"> consist of rich text interspersed with zero or more placeholders. The syntax for placeholders </w:t>
      </w:r>
      <w:r>
        <w:rPr>
          <w:b/>
        </w:rPr>
        <w:t>SHALL</w:t>
      </w:r>
      <w:r>
        <w:t xml:space="preserve"> be the same as described in §</w:t>
      </w:r>
      <w:r>
        <w:fldChar w:fldCharType="begin"/>
      </w:r>
      <w:r>
        <w:instrText xml:space="preserve"> REF _Ref493345139 \r \h </w:instrText>
      </w:r>
      <w:r>
        <w:fldChar w:fldCharType="separate"/>
      </w:r>
      <w:r w:rsidR="00BE1BB3">
        <w:t>3.29.9</w:t>
      </w:r>
      <w:r>
        <w:fldChar w:fldCharType="end"/>
      </w:r>
      <w:r>
        <w:t xml:space="preserve">. When a SARIF consumer displays the constructed rich text message, it </w:t>
      </w:r>
      <w:r>
        <w:rPr>
          <w:b/>
        </w:rPr>
        <w:t>SHALL</w:t>
      </w:r>
      <w:r>
        <w:t xml:space="preserve"> replace the placeholders </w:t>
      </w:r>
      <w:r>
        <w:rPr>
          <w:rStyle w:val="CODEtemp"/>
        </w:rPr>
        <w:t>{n}</w:t>
      </w:r>
      <w:r>
        <w:t xml:space="preserve"> in the manner described in §</w:t>
      </w:r>
      <w:r>
        <w:fldChar w:fldCharType="begin"/>
      </w:r>
      <w:r>
        <w:instrText xml:space="preserve"> REF _Ref493345139 \r \h </w:instrText>
      </w:r>
      <w:r>
        <w:fldChar w:fldCharType="separate"/>
      </w:r>
      <w:r w:rsidR="00BE1BB3">
        <w:t>3.29.9</w:t>
      </w:r>
      <w:r>
        <w:fldChar w:fldCharType="end"/>
      </w:r>
      <w:r>
        <w:t>. Within a rich message template, the characters” “</w:t>
      </w:r>
      <w:r>
        <w:rPr>
          <w:rStyle w:val="CODEtemp"/>
        </w:rPr>
        <w:t>{</w:t>
      </w:r>
      <w:r>
        <w:t>” and “</w:t>
      </w:r>
      <w:r>
        <w:rPr>
          <w:rStyle w:val="CODEtemp"/>
        </w:rPr>
        <w:t>}</w:t>
      </w:r>
      <w:r>
        <w:t xml:space="preserve">” </w:t>
      </w:r>
      <w:r>
        <w:rPr>
          <w:b/>
        </w:rPr>
        <w:t>SHALL</w:t>
      </w:r>
      <w:r>
        <w:t xml:space="preserve"> be escaped in the manner described in §</w:t>
      </w:r>
      <w:r>
        <w:fldChar w:fldCharType="begin"/>
      </w:r>
      <w:r>
        <w:instrText xml:space="preserve"> REF _Ref493345139 \r \h </w:instrText>
      </w:r>
      <w:r>
        <w:fldChar w:fldCharType="separate"/>
      </w:r>
      <w:r w:rsidR="00BE1BB3">
        <w:t>3.29.9</w:t>
      </w:r>
      <w:r>
        <w:fldChar w:fldCharType="end"/>
      </w:r>
      <w:r>
        <w:t>.</w:t>
      </w:r>
    </w:p>
    <w:p w14:paraId="59B85CA3" w14:textId="06B54218" w:rsidR="00454769" w:rsidRDefault="00454769" w:rsidP="00454769">
      <w:r>
        <w:t xml:space="preserve">Aside from the presence of the placeholders, a rich message template </w:t>
      </w:r>
      <w:r>
        <w:rPr>
          <w:b/>
        </w:rPr>
        <w:t>SHOULD</w:t>
      </w:r>
      <w:r>
        <w:t xml:space="preserve"> conform to the guidelines for rich text message properties (§</w:t>
      </w:r>
      <w:r>
        <w:fldChar w:fldCharType="begin"/>
      </w:r>
      <w:r>
        <w:instrText xml:space="preserve"> REF _Ref503354606 \r \h </w:instrText>
      </w:r>
      <w:r>
        <w:fldChar w:fldCharType="separate"/>
      </w:r>
      <w:r w:rsidR="00BE1BB3">
        <w:t>3.10.3</w:t>
      </w:r>
      <w:r>
        <w:fldChar w:fldCharType="end"/>
      </w:r>
      <w:r>
        <w:t>).</w:t>
      </w:r>
    </w:p>
    <w:p w14:paraId="10C6AFC3" w14:textId="77777777" w:rsidR="00454769" w:rsidRDefault="00454769" w:rsidP="00454769">
      <w:r>
        <w:t xml:space="preserve">The rules governing the set of names appearing in the </w:t>
      </w:r>
      <w:r>
        <w:rPr>
          <w:rStyle w:val="CODEtemp"/>
        </w:rPr>
        <w:t>richMessageTemplates</w:t>
      </w:r>
      <w:r>
        <w:t xml:space="preserve"> property are the same as those for the </w:t>
      </w:r>
      <w:r>
        <w:rPr>
          <w:rStyle w:val="CODEtemp"/>
        </w:rPr>
        <w:t>messageTemplates</w:t>
      </w:r>
      <w:r>
        <w:t xml:space="preserve"> property.</w:t>
      </w:r>
    </w:p>
    <w:p w14:paraId="31517773" w14:textId="32243D60" w:rsidR="00454769" w:rsidRDefault="00454769" w:rsidP="00454769">
      <w:r>
        <w:t xml:space="preserve">Consumers that cannot render rich text </w:t>
      </w:r>
      <w:r>
        <w:rPr>
          <w:b/>
        </w:rPr>
        <w:t>SHALL</w:t>
      </w:r>
      <w:r>
        <w:t xml:space="preserve"> ignore the </w:t>
      </w:r>
      <w:r>
        <w:rPr>
          <w:rStyle w:val="CODEtemp"/>
        </w:rPr>
        <w:t>richMessageTemplates</w:t>
      </w:r>
      <w:r>
        <w:t xml:space="preserve"> property, and use the </w:t>
      </w:r>
      <w:r>
        <w:rPr>
          <w:rStyle w:val="CODEtemp"/>
        </w:rPr>
        <w:t>messageTemplates</w:t>
      </w:r>
      <w:r>
        <w:t xml:space="preserve"> property instead. For this reason, every property name that appears in the </w:t>
      </w:r>
      <w:r>
        <w:rPr>
          <w:rStyle w:val="CODEtemp"/>
        </w:rPr>
        <w:t>richMessageTemplates</w:t>
      </w:r>
      <w:r>
        <w:t xml:space="preserve"> property </w:t>
      </w:r>
      <w:r>
        <w:rPr>
          <w:b/>
        </w:rPr>
        <w:t>SHALL</w:t>
      </w:r>
      <w:r>
        <w:t xml:space="preserve"> also appear in the </w:t>
      </w:r>
      <w:r>
        <w:rPr>
          <w:rStyle w:val="CODEtemp"/>
        </w:rPr>
        <w:t>messageTemplates</w:t>
      </w:r>
      <w:r>
        <w:t xml:space="preserve"> property. Consumers that can render rich text </w:t>
      </w:r>
      <w:r>
        <w:rPr>
          <w:b/>
        </w:rPr>
        <w:t>SHOULD</w:t>
      </w:r>
      <w:r>
        <w:t xml:space="preserve"> use the </w:t>
      </w:r>
      <w:r>
        <w:rPr>
          <w:rStyle w:val="CODEtemp"/>
        </w:rPr>
        <w:t>richMessageTemplates</w:t>
      </w:r>
      <w:r>
        <w:t xml:space="preserve"> property, assuming they take appropriate measures to address security issues such as those discussed in §</w:t>
      </w:r>
      <w:r>
        <w:fldChar w:fldCharType="begin"/>
      </w:r>
      <w:r>
        <w:instrText xml:space="preserve"> REF _Ref503355198 \r \h </w:instrText>
      </w:r>
      <w:r>
        <w:fldChar w:fldCharType="separate"/>
      </w:r>
      <w:r w:rsidR="00BE1BB3">
        <w:t>3.10.3.2</w:t>
      </w:r>
      <w:r>
        <w:fldChar w:fldCharType="end"/>
      </w:r>
      <w:r>
        <w:t>.</w:t>
      </w:r>
    </w:p>
    <w:p w14:paraId="5FD7AB7C" w14:textId="16469304" w:rsidR="00454769" w:rsidRPr="00454769" w:rsidRDefault="00454769" w:rsidP="00454769">
      <w:r>
        <w:t xml:space="preserve">A rich message template does not need to have the same number of placeholders as the corresponding plain text message template. If there exist both a plain text message template and a rich text message template with the same template id, and if those two templates have different numbers of placeholders, then any placeholder </w:t>
      </w:r>
      <w:r>
        <w:rPr>
          <w:rStyle w:val="CODEtemp"/>
        </w:rPr>
        <w:t>{</w:t>
      </w:r>
      <w:r>
        <w:rPr>
          <w:rStyle w:val="CODEtemp"/>
          <w:i/>
        </w:rPr>
        <w:t>n</w:t>
      </w:r>
      <w:r>
        <w:rPr>
          <w:rStyle w:val="CODEtemp"/>
        </w:rPr>
        <w:t>}</w:t>
      </w:r>
      <w:r>
        <w:t xml:space="preserve"> which appears in both templates </w:t>
      </w:r>
      <w:r>
        <w:rPr>
          <w:b/>
        </w:rPr>
        <w:t>MUST</w:t>
      </w:r>
      <w:r>
        <w:t xml:space="preserve"> have the same meaning in both templates (so that it can be filled by the same element of the </w:t>
      </w:r>
      <w:r>
        <w:rPr>
          <w:rStyle w:val="CODEtemp"/>
        </w:rPr>
        <w:t>templatedMessage.arguments</w:t>
      </w:r>
      <w:r>
        <w:t xml:space="preserve"> array (§</w:t>
      </w:r>
      <w:r>
        <w:fldChar w:fldCharType="begin"/>
      </w:r>
      <w:r>
        <w:instrText xml:space="preserve"> REF _Ref493511451 \r \h </w:instrText>
      </w:r>
      <w:r>
        <w:fldChar w:fldCharType="separate"/>
      </w:r>
      <w:r w:rsidR="00BE1BB3">
        <w:t>3.30.3</w:t>
      </w:r>
      <w:r>
        <w:fldChar w:fldCharType="end"/>
      </w:r>
      <w:r>
        <w:t>). See §</w:t>
      </w:r>
      <w:r>
        <w:fldChar w:fldCharType="begin"/>
      </w:r>
      <w:r>
        <w:instrText xml:space="preserve"> REF _Ref493511451 \r \h </w:instrText>
      </w:r>
      <w:r>
        <w:fldChar w:fldCharType="separate"/>
      </w:r>
      <w:r w:rsidR="00BE1BB3">
        <w:t>3.30.3</w:t>
      </w:r>
      <w:r>
        <w:fldChar w:fldCharType="end"/>
      </w:r>
      <w:r>
        <w:t xml:space="preserve"> for further discussion on this point.</w:t>
      </w:r>
    </w:p>
    <w:p w14:paraId="207C80A3" w14:textId="488CEEE2" w:rsidR="00B86BC7" w:rsidRDefault="00B86BC7" w:rsidP="00B86BC7">
      <w:pPr>
        <w:pStyle w:val="Heading3"/>
      </w:pPr>
      <w:bookmarkStart w:id="457" w:name="_Toc506816698"/>
      <w:r>
        <w:t>helpUri property</w:t>
      </w:r>
      <w:bookmarkEnd w:id="457"/>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458" w:name="_Ref503364566"/>
      <w:bookmarkStart w:id="459" w:name="_Toc506816699"/>
      <w:r>
        <w:t>help property</w:t>
      </w:r>
      <w:bookmarkEnd w:id="458"/>
      <w:bookmarkEnd w:id="459"/>
    </w:p>
    <w:p w14:paraId="681BD68F" w14:textId="2F3D2C1D"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string </w:t>
      </w:r>
      <w:r w:rsidR="00EE4410">
        <w:t>containing a plain text message (</w:t>
      </w:r>
      <w:r w:rsidR="00EE4410" w:rsidRPr="0025208C">
        <w:t>§</w:t>
      </w:r>
      <w:r w:rsidR="004D265A">
        <w:fldChar w:fldCharType="begin"/>
      </w:r>
      <w:r w:rsidR="004D265A">
        <w:instrText xml:space="preserve"> REF _Ref503354593 \r \h </w:instrText>
      </w:r>
      <w:r w:rsidR="004D265A">
        <w:fldChar w:fldCharType="separate"/>
      </w:r>
      <w:r w:rsidR="00BE1BB3">
        <w:t>3.10.2</w:t>
      </w:r>
      <w:r w:rsidR="004D265A">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17689310" w14:textId="4D5D4469" w:rsidR="004D265A" w:rsidRDefault="004D265A" w:rsidP="004D265A">
      <w:pPr>
        <w:pStyle w:val="Heading3"/>
      </w:pPr>
      <w:bookmarkStart w:id="460" w:name="_Toc506816700"/>
      <w:r>
        <w:t>richHelp property</w:t>
      </w:r>
      <w:bookmarkEnd w:id="460"/>
    </w:p>
    <w:p w14:paraId="5F6CB74C" w14:textId="1F5DD5B0" w:rsidR="004D77B7" w:rsidRDefault="004D77B7" w:rsidP="004D77B7">
      <w:r>
        <w:t xml:space="preserve">If a </w:t>
      </w:r>
      <w:r>
        <w:rPr>
          <w:rStyle w:val="CODEtemp"/>
        </w:rPr>
        <w:t>rule</w:t>
      </w:r>
      <w:r>
        <w:t xml:space="preserve"> object contains a </w:t>
      </w:r>
      <w:r>
        <w:rPr>
          <w:rStyle w:val="CODEtemp"/>
        </w:rPr>
        <w:t>help</w:t>
      </w:r>
      <w:r>
        <w:t xml:space="preserve"> property (§</w:t>
      </w:r>
      <w:r>
        <w:fldChar w:fldCharType="begin"/>
      </w:r>
      <w:r>
        <w:instrText xml:space="preserve"> REF _Ref503364566 \r \h </w:instrText>
      </w:r>
      <w:r>
        <w:fldChar w:fldCharType="separate"/>
      </w:r>
      <w:r w:rsidR="00BE1BB3">
        <w:t>3.29.12</w:t>
      </w:r>
      <w:r>
        <w:fldChar w:fldCharType="end"/>
      </w:r>
      <w:r>
        <w:t xml:space="preserve">), it </w:t>
      </w:r>
      <w:r>
        <w:rPr>
          <w:b/>
        </w:rPr>
        <w:t>MAY</w:t>
      </w:r>
      <w:r>
        <w:t xml:space="preserve"> also contain a property named </w:t>
      </w:r>
      <w:r>
        <w:rPr>
          <w:rStyle w:val="CODEtemp"/>
        </w:rPr>
        <w:t>richHelp</w:t>
      </w:r>
      <w:r>
        <w:t xml:space="preserve"> whose value is a string a containing a rich text message (§</w:t>
      </w:r>
      <w:r>
        <w:fldChar w:fldCharType="begin"/>
      </w:r>
      <w:r>
        <w:instrText xml:space="preserve"> REF _Ref503354606 \r \h </w:instrText>
      </w:r>
      <w:r>
        <w:fldChar w:fldCharType="separate"/>
      </w:r>
      <w:r w:rsidR="00BE1BB3">
        <w:t>3.10.3</w:t>
      </w:r>
      <w:r>
        <w:fldChar w:fldCharType="end"/>
      </w:r>
      <w:r>
        <w:t>) which provides the primary documentation for the rule.</w:t>
      </w:r>
    </w:p>
    <w:p w14:paraId="0E165C92" w14:textId="3E32665B" w:rsidR="004D265A" w:rsidRPr="004D265A" w:rsidRDefault="004D77B7" w:rsidP="004D77B7">
      <w:pPr>
        <w:pStyle w:val="Note"/>
      </w:pPr>
      <w:r>
        <w:t xml:space="preserve">NOTE: This property is useful in the same circumstances as the </w:t>
      </w:r>
      <w:r>
        <w:rPr>
          <w:rStyle w:val="CODEtemp"/>
        </w:rPr>
        <w:t>help</w:t>
      </w:r>
      <w:r>
        <w:t xml:space="preserve"> property.</w:t>
      </w:r>
    </w:p>
    <w:p w14:paraId="69A963A7" w14:textId="6301E782" w:rsidR="00B86BC7" w:rsidRDefault="00B86BC7" w:rsidP="00B86BC7">
      <w:pPr>
        <w:pStyle w:val="Heading3"/>
      </w:pPr>
      <w:bookmarkStart w:id="461" w:name="_Toc506816701"/>
      <w:r>
        <w:t>properties property</w:t>
      </w:r>
      <w:bookmarkEnd w:id="461"/>
    </w:p>
    <w:p w14:paraId="51CA671B" w14:textId="1C159E3F" w:rsidR="0025208C" w:rsidRP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BE1BB3">
        <w:t>3.7</w:t>
      </w:r>
      <w:r>
        <w:fldChar w:fldCharType="end"/>
      </w:r>
      <w:r w:rsidRPr="0025208C">
        <w:t>). This allows tools to include information about the rule that is not explicitly specified in the SARIF format.</w:t>
      </w:r>
    </w:p>
    <w:p w14:paraId="41F1FB3A" w14:textId="1F7911CA" w:rsidR="00B86BC7" w:rsidRDefault="00EE6A00" w:rsidP="00B86BC7">
      <w:pPr>
        <w:pStyle w:val="Heading2"/>
      </w:pPr>
      <w:bookmarkStart w:id="462" w:name="_Ref493426594"/>
      <w:bookmarkStart w:id="463" w:name="_Toc506816702"/>
      <w:r>
        <w:lastRenderedPageBreak/>
        <w:t>templa</w:t>
      </w:r>
      <w:r w:rsidR="00B86BC7">
        <w:t>tedMessage object</w:t>
      </w:r>
      <w:bookmarkEnd w:id="462"/>
      <w:bookmarkEnd w:id="463"/>
    </w:p>
    <w:p w14:paraId="0F830F9B" w14:textId="0C9852C7" w:rsidR="00B86BC7" w:rsidRDefault="00B86BC7" w:rsidP="00B86BC7">
      <w:pPr>
        <w:pStyle w:val="Heading3"/>
      </w:pPr>
      <w:bookmarkStart w:id="464" w:name="_Toc506816703"/>
      <w:r>
        <w:t>General</w:t>
      </w:r>
      <w:bookmarkEnd w:id="464"/>
    </w:p>
    <w:p w14:paraId="4AAC5337" w14:textId="3C04B3AF" w:rsidR="0025208C" w:rsidRPr="0025208C" w:rsidRDefault="0025208C" w:rsidP="0025208C">
      <w:r w:rsidRPr="0025208C">
        <w:t xml:space="preserve">A </w:t>
      </w:r>
      <w:r w:rsidR="00EE6A00">
        <w:rPr>
          <w:rStyle w:val="CODEtemp"/>
        </w:rPr>
        <w:t>templa</w:t>
      </w:r>
      <w:r w:rsidRPr="0025208C">
        <w:rPr>
          <w:rStyle w:val="CODEtemp"/>
        </w:rPr>
        <w:t>tedMessage</w:t>
      </w:r>
      <w:r w:rsidRPr="0025208C">
        <w:t xml:space="preserve"> object contains information that can be used to construct a message that describes a result.</w:t>
      </w:r>
    </w:p>
    <w:p w14:paraId="681A633C" w14:textId="2D8976F7" w:rsidR="00B86BC7" w:rsidRDefault="00F83B35" w:rsidP="00B86BC7">
      <w:pPr>
        <w:pStyle w:val="Heading3"/>
      </w:pPr>
      <w:bookmarkStart w:id="465" w:name="_Ref493511707"/>
      <w:bookmarkStart w:id="466" w:name="_Toc506816704"/>
      <w:r>
        <w:t>template</w:t>
      </w:r>
      <w:r w:rsidR="00B86BC7">
        <w:t>Id property</w:t>
      </w:r>
      <w:bookmarkEnd w:id="465"/>
      <w:bookmarkEnd w:id="466"/>
    </w:p>
    <w:p w14:paraId="6D771B73" w14:textId="6288F051" w:rsidR="0025208C" w:rsidRPr="0025208C" w:rsidRDefault="0025208C" w:rsidP="00632957">
      <w:pPr>
        <w:spacing w:before="0" w:after="0"/>
      </w:pPr>
      <w:r w:rsidRPr="0025208C">
        <w:t xml:space="preserve">A </w:t>
      </w:r>
      <w:r w:rsidR="004D77B7">
        <w:rPr>
          <w:rStyle w:val="CODEtemp"/>
        </w:rPr>
        <w:t>templated</w:t>
      </w:r>
      <w:r w:rsidRPr="0025208C">
        <w:rPr>
          <w:rStyle w:val="CODEtemp"/>
        </w:rPr>
        <w:t>Message</w:t>
      </w:r>
      <w:r w:rsidRPr="0025208C">
        <w:t xml:space="preserve"> object </w:t>
      </w:r>
      <w:r w:rsidRPr="0025208C">
        <w:rPr>
          <w:b/>
        </w:rPr>
        <w:t>SHALL</w:t>
      </w:r>
      <w:r w:rsidRPr="0025208C">
        <w:t xml:space="preserve"> contain a property named </w:t>
      </w:r>
      <w:r w:rsidR="004D77B7">
        <w:rPr>
          <w:rStyle w:val="CODEtemp"/>
        </w:rPr>
        <w:t>template</w:t>
      </w:r>
      <w:r w:rsidRPr="0025208C">
        <w:rPr>
          <w:rStyle w:val="CODEtemp"/>
        </w:rPr>
        <w:t>Id</w:t>
      </w:r>
      <w:r w:rsidRPr="0025208C">
        <w:t xml:space="preserve"> whose value is a string that identifies the message </w:t>
      </w:r>
      <w:r w:rsidR="004D77B7">
        <w:t>template</w:t>
      </w:r>
      <w:r w:rsidRPr="0025208C">
        <w:t xml:space="preserve"> used to </w:t>
      </w:r>
      <w:r w:rsidR="004D77B7">
        <w:t>construct</w:t>
      </w:r>
      <w:r w:rsidRPr="0025208C">
        <w:t xml:space="preserve"> </w:t>
      </w:r>
      <w:r w:rsidR="008A6BC2">
        <w:t>a</w:t>
      </w:r>
      <w:r w:rsidRPr="0025208C">
        <w:t xml:space="preserve"> message that describes this result. The value of </w:t>
      </w:r>
      <w:r w:rsidR="004D77B7">
        <w:rPr>
          <w:rStyle w:val="CODEtemp"/>
        </w:rPr>
        <w:t>templateId</w:t>
      </w:r>
      <w:r w:rsidRPr="0025208C">
        <w:t xml:space="preserve"> </w:t>
      </w:r>
      <w:r w:rsidRPr="0025208C">
        <w:rPr>
          <w:b/>
        </w:rPr>
        <w:t>SHALL</w:t>
      </w:r>
      <w:r w:rsidRPr="0025208C">
        <w:t xml:space="preserve"> correspond to one of the</w:t>
      </w:r>
      <w:r w:rsidR="004D77B7">
        <w:t xml:space="preserve"> property</w:t>
      </w:r>
      <w:r w:rsidRPr="0025208C">
        <w:t xml:space="preserve"> names in the </w:t>
      </w:r>
      <w:r w:rsidRPr="0025208C">
        <w:rPr>
          <w:rStyle w:val="CODEtemp"/>
        </w:rPr>
        <w:t>message</w:t>
      </w:r>
      <w:r w:rsidR="00853AE7">
        <w:rPr>
          <w:rStyle w:val="CODEtemp"/>
        </w:rPr>
        <w:t>Template</w:t>
      </w:r>
      <w:r w:rsidRPr="0025208C">
        <w:rPr>
          <w:rStyle w:val="CODEtemp"/>
        </w:rPr>
        <w:t>s</w:t>
      </w:r>
      <w:r w:rsidRPr="0025208C">
        <w:t xml:space="preserve"> property (§</w:t>
      </w:r>
      <w:r>
        <w:fldChar w:fldCharType="begin"/>
      </w:r>
      <w:r>
        <w:instrText xml:space="preserve"> REF _Ref493345139 \w \h </w:instrText>
      </w:r>
      <w:r>
        <w:fldChar w:fldCharType="separate"/>
      </w:r>
      <w:r w:rsidR="00BE1BB3">
        <w:t>3.29.9</w:t>
      </w:r>
      <w:r>
        <w:fldChar w:fldCharType="end"/>
      </w:r>
      <w:r w:rsidRPr="0025208C">
        <w:t xml:space="preserve">) of the </w:t>
      </w:r>
      <w:r w:rsidRPr="0025208C">
        <w:rPr>
          <w:rStyle w:val="CODEtemp"/>
        </w:rPr>
        <w:t>rule</w:t>
      </w:r>
      <w:r w:rsidRPr="0025208C">
        <w:t xml:space="preserve"> object (§</w:t>
      </w:r>
      <w:r>
        <w:fldChar w:fldCharType="begin"/>
      </w:r>
      <w:r>
        <w:instrText xml:space="preserve"> REF _Ref493407996 \w \h </w:instrText>
      </w:r>
      <w:r>
        <w:fldChar w:fldCharType="separate"/>
      </w:r>
      <w:r w:rsidR="00BE1BB3">
        <w:t>3.29</w:t>
      </w:r>
      <w:r>
        <w:fldChar w:fldCharType="end"/>
      </w:r>
      <w:r w:rsidRPr="0025208C">
        <w:t xml:space="preserve">) whose </w:t>
      </w:r>
      <w:r w:rsidRPr="0025208C">
        <w:rPr>
          <w:rStyle w:val="CODEtemp"/>
        </w:rPr>
        <w:t>id</w:t>
      </w:r>
      <w:r w:rsidRPr="0025208C">
        <w:t xml:space="preserve"> property (§</w:t>
      </w:r>
      <w:r>
        <w:fldChar w:fldCharType="begin"/>
      </w:r>
      <w:r>
        <w:instrText xml:space="preserve"> REF _Ref493408046 \w \h </w:instrText>
      </w:r>
      <w:r>
        <w:fldChar w:fldCharType="separate"/>
      </w:r>
      <w:r w:rsidR="00BE1BB3">
        <w:t>3.29.3</w:t>
      </w:r>
      <w:r>
        <w:fldChar w:fldCharType="end"/>
      </w:r>
      <w:r w:rsidRPr="0025208C">
        <w:t>) matches</w:t>
      </w:r>
      <w:r w:rsidR="00632957">
        <w:t xml:space="preserve"> the </w:t>
      </w:r>
      <w:r w:rsidR="00632957">
        <w:rPr>
          <w:rStyle w:val="CODEtemp"/>
        </w:rPr>
        <w:t>ruleKey</w:t>
      </w:r>
      <w:r w:rsidR="00632957">
        <w:t xml:space="preserve"> property (§</w:t>
      </w:r>
      <w:r w:rsidR="00632957">
        <w:fldChar w:fldCharType="begin"/>
      </w:r>
      <w:r w:rsidR="00632957">
        <w:instrText xml:space="preserve"> REF _Ref493408875 \r \h </w:instrText>
      </w:r>
      <w:r w:rsidR="00632957">
        <w:fldChar w:fldCharType="separate"/>
      </w:r>
      <w:r w:rsidR="00BE1BB3">
        <w:t>3.18.3</w:t>
      </w:r>
      <w:r w:rsidR="00632957">
        <w:fldChar w:fldCharType="end"/>
      </w:r>
      <w:r w:rsidR="00632957">
        <w:t xml:space="preserve">) (if present) or else the </w:t>
      </w:r>
      <w:r w:rsidRPr="0025208C">
        <w:rPr>
          <w:rStyle w:val="CODEtemp"/>
        </w:rPr>
        <w:t>ruleId</w:t>
      </w:r>
      <w:r w:rsidRPr="0025208C">
        <w:t xml:space="preserve"> property (§</w:t>
      </w:r>
      <w:r w:rsidR="00632957">
        <w:fldChar w:fldCharType="begin"/>
      </w:r>
      <w:r w:rsidR="00632957">
        <w:instrText xml:space="preserve"> REF _Ref493408865 \r \h </w:instrText>
      </w:r>
      <w:r w:rsidR="00632957">
        <w:fldChar w:fldCharType="separate"/>
      </w:r>
      <w:r w:rsidR="00BE1BB3">
        <w:t>3.18.2</w:t>
      </w:r>
      <w:r w:rsidR="00632957">
        <w:fldChar w:fldCharType="end"/>
      </w:r>
      <w:r w:rsidRPr="0025208C">
        <w:t>) of th</w:t>
      </w:r>
      <w:r w:rsidR="00853AE7">
        <w:t>e</w:t>
      </w:r>
      <w:r w:rsidRPr="0025208C">
        <w:t xml:space="preserve"> </w:t>
      </w:r>
      <w:r w:rsidRPr="0025208C">
        <w:rPr>
          <w:rStyle w:val="CODEtemp"/>
        </w:rPr>
        <w:t>result</w:t>
      </w:r>
      <w:r>
        <w:t xml:space="preserve"> object</w:t>
      </w:r>
      <w:r w:rsidR="00853AE7">
        <w:t xml:space="preserve"> </w:t>
      </w:r>
      <w:r w:rsidR="00632957">
        <w:t xml:space="preserve">in which this </w:t>
      </w:r>
      <w:r w:rsidR="00632957">
        <w:rPr>
          <w:rStyle w:val="CODEtemp"/>
        </w:rPr>
        <w:t>templatedMessage</w:t>
      </w:r>
      <w:r w:rsidR="00632957">
        <w:t xml:space="preserve"> object appears. The value of </w:t>
      </w:r>
      <w:r w:rsidR="00632957">
        <w:rPr>
          <w:rStyle w:val="CODEtemp"/>
        </w:rPr>
        <w:t>templateId</w:t>
      </w:r>
      <w:r w:rsidR="00632957">
        <w:t xml:space="preserve"> </w:t>
      </w:r>
      <w:r w:rsidR="00632957">
        <w:rPr>
          <w:b/>
        </w:rPr>
        <w:t>MAY</w:t>
      </w:r>
      <w:r w:rsidR="00632957">
        <w:t xml:space="preserve"> also correspond to one of the </w:t>
      </w:r>
      <w:r w:rsidR="00603610">
        <w:t xml:space="preserve">property </w:t>
      </w:r>
      <w:r w:rsidR="00632957">
        <w:t xml:space="preserve">names in the </w:t>
      </w:r>
      <w:r w:rsidR="00632957">
        <w:rPr>
          <w:rStyle w:val="CODEtemp"/>
        </w:rPr>
        <w:t>richMessageTemplates</w:t>
      </w:r>
      <w:r w:rsidR="00632957">
        <w:t xml:space="preserve"> property (§</w:t>
      </w:r>
      <w:r w:rsidR="00632957">
        <w:fldChar w:fldCharType="begin"/>
      </w:r>
      <w:r w:rsidR="00632957">
        <w:instrText xml:space="preserve"> REF _Ref503366474 \r \h </w:instrText>
      </w:r>
      <w:r w:rsidR="00632957">
        <w:fldChar w:fldCharType="separate"/>
      </w:r>
      <w:r w:rsidR="00BE1BB3">
        <w:t>3.29.10</w:t>
      </w:r>
      <w:r w:rsidR="00632957">
        <w:fldChar w:fldCharType="end"/>
      </w:r>
      <w:r w:rsidR="00632957">
        <w:t xml:space="preserve">) of that </w:t>
      </w:r>
      <w:r w:rsidR="00632957">
        <w:rPr>
          <w:rStyle w:val="CODEtemp"/>
        </w:rPr>
        <w:t>rule</w:t>
      </w:r>
      <w:r w:rsidR="00632957">
        <w:t xml:space="preserve"> object.</w:t>
      </w:r>
    </w:p>
    <w:p w14:paraId="022EC70A" w14:textId="1A2BD3F7" w:rsidR="00B86BC7" w:rsidRDefault="00B86BC7" w:rsidP="00B86BC7">
      <w:pPr>
        <w:pStyle w:val="Heading3"/>
      </w:pPr>
      <w:bookmarkStart w:id="467" w:name="_Ref493511451"/>
      <w:bookmarkStart w:id="468" w:name="_Toc506816705"/>
      <w:r>
        <w:t>arguments property</w:t>
      </w:r>
      <w:bookmarkEnd w:id="467"/>
      <w:bookmarkEnd w:id="468"/>
    </w:p>
    <w:p w14:paraId="0A180098" w14:textId="65A15308" w:rsidR="006F21F3" w:rsidRDefault="006F21F3" w:rsidP="006F21F3">
      <w:r>
        <w:t xml:space="preserve">If the message </w:t>
      </w:r>
      <w:r w:rsidR="002A334F">
        <w:t>template</w:t>
      </w:r>
      <w:r>
        <w:t xml:space="preserve"> specified by </w:t>
      </w:r>
      <w:r w:rsidR="002A334F">
        <w:rPr>
          <w:rStyle w:val="CODEtemp"/>
        </w:rPr>
        <w:t>template</w:t>
      </w:r>
      <w:r w:rsidRPr="006F21F3">
        <w:rPr>
          <w:rStyle w:val="CODEtemp"/>
        </w:rPr>
        <w:t>Id</w:t>
      </w:r>
      <w:r>
        <w:t xml:space="preserve"> contains any placeholders, the </w:t>
      </w:r>
      <w:r w:rsidR="002A334F">
        <w:rPr>
          <w:rStyle w:val="CODEtemp"/>
        </w:rPr>
        <w:t>templa</w:t>
      </w:r>
      <w:r w:rsidRPr="006F21F3">
        <w:rPr>
          <w:rStyle w:val="CODEtemp"/>
        </w:rPr>
        <w:t>tedMessage</w:t>
      </w:r>
      <w:r>
        <w:t xml:space="preserve"> object </w:t>
      </w:r>
      <w:r w:rsidRPr="006F21F3">
        <w:rPr>
          <w:b/>
        </w:rPr>
        <w:t>SHALL</w:t>
      </w:r>
      <w:r>
        <w:t xml:space="preserve"> contain a property named </w:t>
      </w:r>
      <w:r w:rsidRPr="006F21F3">
        <w:rPr>
          <w:rStyle w:val="CODEtemp"/>
        </w:rPr>
        <w:t>arguments</w:t>
      </w:r>
      <w:r>
        <w:t xml:space="preserve">, whose value is an array of string values that </w:t>
      </w:r>
      <w:r w:rsidRPr="006F21F3">
        <w:rPr>
          <w:b/>
        </w:rPr>
        <w:t>SHALL</w:t>
      </w:r>
      <w:r>
        <w:t xml:space="preserve"> be used, in combination with a message </w:t>
      </w:r>
      <w:r w:rsidR="002A334F">
        <w:t>template</w:t>
      </w:r>
      <w:r>
        <w:t>, to construct a</w:t>
      </w:r>
      <w:r w:rsidR="002A334F">
        <w:t xml:space="preserve"> message that describes the</w:t>
      </w:r>
      <w:r>
        <w:t xml:space="preserve"> </w:t>
      </w:r>
      <w:r w:rsidR="002A334F">
        <w:t>result</w:t>
      </w:r>
      <w:r>
        <w:t xml:space="preserve">. The array element at index </w:t>
      </w:r>
      <w:r w:rsidRPr="006F21F3">
        <w:rPr>
          <w:rStyle w:val="CODEtemp"/>
        </w:rPr>
        <w:t>n</w:t>
      </w:r>
      <w:r>
        <w:t xml:space="preserve"> </w:t>
      </w:r>
      <w:r w:rsidRPr="006F21F3">
        <w:rPr>
          <w:b/>
        </w:rPr>
        <w:t>SHALL</w:t>
      </w:r>
      <w:r>
        <w:t xml:space="preserve"> correspond to the placeholder </w:t>
      </w:r>
      <w:r w:rsidRPr="006F21F3">
        <w:rPr>
          <w:rStyle w:val="CODEtemp"/>
        </w:rPr>
        <w:t>{n}</w:t>
      </w:r>
      <w:r>
        <w:t xml:space="preserve"> in the message </w:t>
      </w:r>
      <w:r w:rsidR="002A334F">
        <w:t>template</w:t>
      </w:r>
      <w:r>
        <w:t>.</w:t>
      </w:r>
    </w:p>
    <w:p w14:paraId="60ED659A" w14:textId="11BE2368" w:rsidR="006F21F3" w:rsidRDefault="006F21F3" w:rsidP="006F21F3">
      <w:r>
        <w:t xml:space="preserve">If </w:t>
      </w:r>
      <w:r w:rsidR="0029073A">
        <w:t xml:space="preserve">neither </w:t>
      </w:r>
      <w:r>
        <w:t xml:space="preserve">the </w:t>
      </w:r>
      <w:r w:rsidR="0029073A">
        <w:t xml:space="preserve">plain text </w:t>
      </w:r>
      <w:r>
        <w:t xml:space="preserve">message </w:t>
      </w:r>
      <w:r w:rsidR="002A334F">
        <w:t>template</w:t>
      </w:r>
      <w:r>
        <w:t xml:space="preserve"> specified by </w:t>
      </w:r>
      <w:r w:rsidR="002A334F">
        <w:rPr>
          <w:rStyle w:val="CODEtemp"/>
        </w:rPr>
        <w:t>template</w:t>
      </w:r>
      <w:r w:rsidRPr="006F21F3">
        <w:rPr>
          <w:rStyle w:val="CODEtemp"/>
        </w:rPr>
        <w:t>Id</w:t>
      </w:r>
      <w:r>
        <w:t xml:space="preserve"> </w:t>
      </w:r>
      <w:r w:rsidR="0029073A">
        <w:t xml:space="preserve">nor the corresponding rich text message template (if any) </w:t>
      </w:r>
      <w:r>
        <w:t>contain</w:t>
      </w:r>
      <w:r w:rsidR="0029073A">
        <w:t>s</w:t>
      </w:r>
      <w:r>
        <w:t xml:space="preserve"> any placeholders, the arguments property </w:t>
      </w:r>
      <w:r w:rsidRPr="006F21F3">
        <w:rPr>
          <w:b/>
        </w:rPr>
        <w:t>SHALL</w:t>
      </w:r>
      <w:r>
        <w:t xml:space="preserve"> be absent.</w:t>
      </w:r>
    </w:p>
    <w:p w14:paraId="05C5B1E9" w14:textId="09EF70B6" w:rsidR="006F21F3" w:rsidRDefault="006F21F3" w:rsidP="006F21F3">
      <w:pPr>
        <w:pStyle w:val="Note"/>
      </w:pPr>
      <w:r>
        <w:t xml:space="preserve">EXAMPLE: Suppose </w:t>
      </w:r>
      <w:r w:rsidR="002A334F">
        <w:rPr>
          <w:rStyle w:val="CODEtemp"/>
        </w:rPr>
        <w:t>template</w:t>
      </w:r>
      <w:r w:rsidRPr="006F21F3">
        <w:rPr>
          <w:rStyle w:val="CODEtemp"/>
        </w:rPr>
        <w:t>Id</w:t>
      </w:r>
      <w:r>
        <w:t xml:space="preserve"> refers to the following</w:t>
      </w:r>
      <w:r w:rsidR="0029073A">
        <w:t xml:space="preserve"> plain text</w:t>
      </w:r>
      <w:r>
        <w:t xml:space="preserve"> message </w:t>
      </w:r>
      <w:r w:rsidR="002A334F">
        <w:t>template</w:t>
      </w:r>
      <w:r>
        <w:t>:</w:t>
      </w:r>
    </w:p>
    <w:p w14:paraId="0C46EBA6" w14:textId="3E3DA62A" w:rsidR="006F21F3" w:rsidRPr="006F21F3" w:rsidRDefault="006F21F3" w:rsidP="006F21F3">
      <w:pPr>
        <w:pStyle w:val="Note"/>
        <w:rPr>
          <w:rStyle w:val="CODEtemp"/>
        </w:rPr>
      </w:pPr>
      <w:r>
        <w:rPr>
          <w:rStyle w:val="CODEtemp"/>
        </w:rPr>
        <w:t>"</w:t>
      </w:r>
      <w:r w:rsidRPr="006F21F3">
        <w:rPr>
          <w:rStyle w:val="CODEtemp"/>
        </w:rPr>
        <w:t xml:space="preserve">The variable "{0}"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1E6F7B22" w14:textId="6385F26D" w:rsidR="006F21F3" w:rsidRDefault="006F21F3" w:rsidP="006F21F3">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w:t>
      </w:r>
      <w:r w:rsidR="003C50C5">
        <w:t>,</w:t>
      </w:r>
      <w:r>
        <w:t xml:space="preserve"> the arguments array will have two elements, the first corresponding to </w:t>
      </w:r>
      <w:r w:rsidRPr="006F21F3">
        <w:rPr>
          <w:rStyle w:val="CODEtemp"/>
        </w:rPr>
        <w:t>{0}</w:t>
      </w:r>
      <w:r>
        <w:t xml:space="preserve"> and the second corresponding to </w:t>
      </w:r>
      <w:r w:rsidRPr="006F21F3">
        <w:rPr>
          <w:rStyle w:val="CODEtemp"/>
        </w:rPr>
        <w:t>{1}</w:t>
      </w:r>
      <w:r>
        <w:t>.</w:t>
      </w:r>
    </w:p>
    <w:p w14:paraId="737B3C08" w14:textId="77777777" w:rsidR="002A334F" w:rsidRDefault="002A334F" w:rsidP="002A334F">
      <w:r>
        <w:t xml:space="preserve">The </w:t>
      </w:r>
      <w:r>
        <w:rPr>
          <w:rStyle w:val="CODEtemp"/>
        </w:rPr>
        <w:t>arguments</w:t>
      </w:r>
      <w:r>
        <w:t xml:space="preserve"> array </w:t>
      </w:r>
      <w:r>
        <w:rPr>
          <w:b/>
        </w:rPr>
        <w:t>MUST</w:t>
      </w:r>
      <w:r>
        <w:t xml:space="preserve"> contain at least as many elements as required by the placeholders in the message template string.</w:t>
      </w:r>
    </w:p>
    <w:p w14:paraId="6E35223F" w14:textId="77777777" w:rsidR="002A334F" w:rsidRDefault="002A334F" w:rsidP="002A334F">
      <w:pPr>
        <w:pStyle w:val="Note"/>
      </w:pPr>
      <w:r>
        <w:t xml:space="preserve">EXAMPLE: If the highest numbered placeholder is </w:t>
      </w:r>
      <w:bookmarkStart w:id="469" w:name="_Hlk502584593"/>
      <w:r>
        <w:rPr>
          <w:rStyle w:val="CODEtemp"/>
        </w:rPr>
        <w:t>{3}</w:t>
      </w:r>
      <w:bookmarkEnd w:id="469"/>
      <w:r>
        <w:t>, the</w:t>
      </w:r>
      <w:r>
        <w:rPr>
          <w:rStyle w:val="CODEtemp"/>
        </w:rPr>
        <w:t xml:space="preserve"> arguments </w:t>
      </w:r>
      <w:r>
        <w:t>array must contain at least 4 elements.</w:t>
      </w:r>
    </w:p>
    <w:p w14:paraId="59BAE2EF" w14:textId="641E01BA" w:rsidR="002A334F" w:rsidRDefault="002A334F" w:rsidP="002A334F">
      <w:r>
        <w:t>If there exist both a plain text message template and a rich text message template with the same template id, and if those two templates have different numbers of placeholders, then the arguments array must contain enough elements to satisfy the highest numbered placeholder that appears in either of those templates.</w:t>
      </w:r>
    </w:p>
    <w:p w14:paraId="71A0D78B" w14:textId="1C67710B" w:rsidR="002A334F" w:rsidRDefault="002A334F" w:rsidP="002A334F">
      <w:pPr>
        <w:pStyle w:val="Note"/>
      </w:pPr>
      <w:r>
        <w:t>EXAMPLE: If the highest numbered placeholder in the plain text</w:t>
      </w:r>
      <w:r w:rsidR="0029073A">
        <w:t xml:space="preserve"> message</w:t>
      </w:r>
      <w:r>
        <w:t xml:space="preserve"> template is </w:t>
      </w:r>
      <w:r>
        <w:rPr>
          <w:rStyle w:val="CODEtemp"/>
        </w:rPr>
        <w:t>{3}</w:t>
      </w:r>
      <w:r>
        <w:t xml:space="preserve">, and the highest numbered placeholder in the corresponding rich text </w:t>
      </w:r>
      <w:r w:rsidR="0029073A">
        <w:t xml:space="preserve">message </w:t>
      </w:r>
      <w:r>
        <w:t xml:space="preserve">template is </w:t>
      </w:r>
      <w:r>
        <w:rPr>
          <w:rStyle w:val="CODEtemp"/>
        </w:rPr>
        <w:t>{5}</w:t>
      </w:r>
      <w:r>
        <w:t xml:space="preserve">, the </w:t>
      </w:r>
      <w:r>
        <w:rPr>
          <w:rStyle w:val="CODEtemp"/>
        </w:rPr>
        <w:t>arguments</w:t>
      </w:r>
      <w:r>
        <w:t xml:space="preserve"> array must contain at least 6 elements.</w:t>
      </w:r>
    </w:p>
    <w:p w14:paraId="24B23B9B" w14:textId="319DE228" w:rsidR="002A334F" w:rsidRPr="002A334F" w:rsidRDefault="002A334F" w:rsidP="002A334F">
      <w:r>
        <w:t>See §</w:t>
      </w:r>
      <w:r>
        <w:fldChar w:fldCharType="begin"/>
      </w:r>
      <w:r>
        <w:instrText xml:space="preserve"> REF _Ref503366805 \r \h </w:instrText>
      </w:r>
      <w:r>
        <w:fldChar w:fldCharType="separate"/>
      </w:r>
      <w:r w:rsidR="00BE1BB3">
        <w:t>3.29.10</w:t>
      </w:r>
      <w:r>
        <w:fldChar w:fldCharType="end"/>
      </w:r>
      <w:r>
        <w:t xml:space="preserve"> for further discussion on this point.</w:t>
      </w:r>
    </w:p>
    <w:p w14:paraId="6FFC00CB" w14:textId="75405BAF" w:rsidR="00B86BC7" w:rsidRDefault="00B86BC7" w:rsidP="00B86BC7">
      <w:pPr>
        <w:pStyle w:val="Heading2"/>
      </w:pPr>
      <w:bookmarkStart w:id="470" w:name="_Ref493477061"/>
      <w:bookmarkStart w:id="471" w:name="_Toc506816706"/>
      <w:r>
        <w:t>fix object</w:t>
      </w:r>
      <w:bookmarkEnd w:id="470"/>
      <w:bookmarkEnd w:id="471"/>
    </w:p>
    <w:p w14:paraId="410A501F" w14:textId="4C707545" w:rsidR="00B86BC7" w:rsidRDefault="00B86BC7" w:rsidP="00B86BC7">
      <w:pPr>
        <w:pStyle w:val="Heading3"/>
      </w:pPr>
      <w:bookmarkStart w:id="472" w:name="_Toc506816707"/>
      <w:r>
        <w:t>General</w:t>
      </w:r>
      <w:bookmarkEnd w:id="472"/>
    </w:p>
    <w:p w14:paraId="493ABF69" w14:textId="60105577"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BE1BB3">
        <w:t>3.18</w:t>
      </w:r>
      <w:r>
        <w:fldChar w:fldCharType="end"/>
      </w:r>
      <w:r>
        <w:t>) in which it occurs. It specifies a set of files to modify. For each file, it specifies which bytes to remove, and provides new bytes to be inserted.</w:t>
      </w:r>
    </w:p>
    <w:p w14:paraId="6DCDF562" w14:textId="77777777" w:rsidR="006F21F3" w:rsidRDefault="006F21F3" w:rsidP="006F21F3"/>
    <w:p w14:paraId="202F3C22" w14:textId="5C172E02" w:rsidR="006F21F3" w:rsidRDefault="006F21F3" w:rsidP="006F21F3">
      <w:pPr>
        <w:pStyle w:val="Note"/>
      </w:pPr>
      <w:r>
        <w:t>EXAMPLE</w:t>
      </w:r>
      <w:r w:rsidR="00EE3179">
        <w:t>:</w:t>
      </w:r>
      <w:r>
        <w:t xml:space="preserve">   </w:t>
      </w:r>
    </w:p>
    <w:p w14:paraId="4F22AE88" w14:textId="6DF8C3B6" w:rsidR="006F21F3" w:rsidRDefault="006F21F3" w:rsidP="006F21F3">
      <w:pPr>
        <w:pStyle w:val="Code"/>
      </w:pPr>
      <w:proofErr w:type="gramStart"/>
      <w:r>
        <w:t xml:space="preserve">{  </w:t>
      </w:r>
      <w:proofErr w:type="gramEnd"/>
      <w:r>
        <w:t xml:space="preserve">                                      # a result object (see §</w:t>
      </w:r>
      <w:r>
        <w:fldChar w:fldCharType="begin"/>
      </w:r>
      <w:r>
        <w:instrText xml:space="preserve"> REF _Ref493350984 \w \h </w:instrText>
      </w:r>
      <w:r>
        <w:fldChar w:fldCharType="separate"/>
      </w:r>
      <w:r w:rsidR="00BE1BB3">
        <w:t>3.18</w:t>
      </w:r>
      <w:r>
        <w:fldChar w:fldCharType="end"/>
      </w:r>
      <w:r>
        <w:t>)</w:t>
      </w:r>
    </w:p>
    <w:p w14:paraId="008E6A82" w14:textId="6EB45D66" w:rsidR="006F21F3" w:rsidRDefault="006F21F3" w:rsidP="006F21F3">
      <w:pPr>
        <w:pStyle w:val="Code"/>
      </w:pPr>
      <w:r>
        <w:t xml:space="preserve">    "fix": {</w:t>
      </w:r>
    </w:p>
    <w:p w14:paraId="6386C02E" w14:textId="6EB777EF" w:rsidR="006F21F3" w:rsidRDefault="006F21F3" w:rsidP="006F21F3">
      <w:pPr>
        <w:pStyle w:val="Code"/>
      </w:pPr>
      <w:r>
        <w:t xml:space="preserve">       "description":                    # see §</w:t>
      </w:r>
      <w:r>
        <w:fldChar w:fldCharType="begin"/>
      </w:r>
      <w:r>
        <w:instrText xml:space="preserve"> REF _Ref493512730 \w \h </w:instrText>
      </w:r>
      <w:r>
        <w:fldChar w:fldCharType="separate"/>
      </w:r>
      <w:r w:rsidR="00BE1BB3">
        <w:t>3.31.2</w:t>
      </w:r>
      <w:r>
        <w:fldChar w:fldCharType="end"/>
      </w:r>
    </w:p>
    <w:p w14:paraId="43878332" w14:textId="2F27D621" w:rsidR="006F21F3" w:rsidRDefault="006F21F3" w:rsidP="006F21F3">
      <w:pPr>
        <w:pStyle w:val="Code"/>
      </w:pPr>
      <w:r>
        <w:t xml:space="preserve">            "Private member names begin with '_'",</w:t>
      </w:r>
    </w:p>
    <w:p w14:paraId="40C0F0E0" w14:textId="609B299F" w:rsidR="006F21F3" w:rsidRDefault="006F21F3" w:rsidP="006F21F3">
      <w:pPr>
        <w:pStyle w:val="Code"/>
      </w:pPr>
      <w:r>
        <w:t xml:space="preserve">        "fileChanges": [                 # see §</w:t>
      </w:r>
      <w:r w:rsidR="00EA23DD">
        <w:fldChar w:fldCharType="begin"/>
      </w:r>
      <w:r w:rsidR="00EA23DD">
        <w:instrText xml:space="preserve"> REF _Ref503372111 \r \h </w:instrText>
      </w:r>
      <w:r w:rsidR="00EA23DD">
        <w:fldChar w:fldCharType="separate"/>
      </w:r>
      <w:r w:rsidR="00BE1BB3">
        <w:t>3.31.4</w:t>
      </w:r>
      <w:r w:rsidR="00EA23DD">
        <w:fldChar w:fldCharType="end"/>
      </w:r>
    </w:p>
    <w:p w14:paraId="396348ED" w14:textId="6A08AF6A" w:rsidR="006F21F3" w:rsidRDefault="006F21F3" w:rsidP="006F21F3">
      <w:pPr>
        <w:pStyle w:val="Code"/>
      </w:pPr>
      <w:r>
        <w:t xml:space="preserve">            </w:t>
      </w:r>
      <w:proofErr w:type="gramStart"/>
      <w:r>
        <w:t xml:space="preserve">{  </w:t>
      </w:r>
      <w:proofErr w:type="gramEnd"/>
      <w:r>
        <w:t xml:space="preserve">                          # a fileChange object (see §</w:t>
      </w:r>
      <w:r>
        <w:fldChar w:fldCharType="begin"/>
      </w:r>
      <w:r>
        <w:instrText xml:space="preserve"> REF _Ref493512744 \w \h </w:instrText>
      </w:r>
      <w:r>
        <w:fldChar w:fldCharType="separate"/>
      </w:r>
      <w:r w:rsidR="00BE1BB3">
        <w:t>3.32</w:t>
      </w:r>
      <w:r>
        <w:fldChar w:fldCharType="end"/>
      </w:r>
      <w:r>
        <w:t>)</w:t>
      </w:r>
    </w:p>
    <w:p w14:paraId="30F183B1" w14:textId="693BAC32" w:rsidR="006F21F3" w:rsidRDefault="006F21F3" w:rsidP="006F21F3">
      <w:pPr>
        <w:pStyle w:val="Code"/>
      </w:pPr>
      <w:r>
        <w:t xml:space="preserve">                ...</w:t>
      </w:r>
    </w:p>
    <w:p w14:paraId="3C55DDBD" w14:textId="13E9F6EC" w:rsidR="006F21F3" w:rsidRDefault="006F21F3" w:rsidP="006F21F3">
      <w:pPr>
        <w:pStyle w:val="Code"/>
      </w:pPr>
      <w:r>
        <w:t xml:space="preserve">            }</w:t>
      </w:r>
    </w:p>
    <w:p w14:paraId="45287D97" w14:textId="4BDBED48" w:rsidR="006F21F3" w:rsidRDefault="006F21F3" w:rsidP="006F21F3">
      <w:pPr>
        <w:pStyle w:val="Code"/>
      </w:pPr>
      <w:r>
        <w:t xml:space="preserve">        ]</w:t>
      </w:r>
    </w:p>
    <w:p w14:paraId="3D66F335" w14:textId="48B61EE7" w:rsidR="006F21F3" w:rsidRDefault="006F21F3" w:rsidP="006F21F3">
      <w:pPr>
        <w:pStyle w:val="Code"/>
      </w:pPr>
      <w:r>
        <w:t xml:space="preserve">    }</w:t>
      </w:r>
    </w:p>
    <w:p w14:paraId="114FBF52" w14:textId="6F800789" w:rsidR="006F21F3" w:rsidRPr="006F21F3" w:rsidRDefault="006F21F3" w:rsidP="006F21F3">
      <w:pPr>
        <w:pStyle w:val="Code"/>
      </w:pPr>
      <w:r>
        <w:t>}</w:t>
      </w:r>
    </w:p>
    <w:p w14:paraId="540D5D41" w14:textId="43F7ED1D" w:rsidR="00B86BC7" w:rsidRDefault="00B86BC7" w:rsidP="00B86BC7">
      <w:pPr>
        <w:pStyle w:val="Heading3"/>
      </w:pPr>
      <w:bookmarkStart w:id="473" w:name="_Ref493512730"/>
      <w:bookmarkStart w:id="474" w:name="_Toc506816708"/>
      <w:r>
        <w:t>description property</w:t>
      </w:r>
      <w:bookmarkEnd w:id="473"/>
      <w:bookmarkEnd w:id="474"/>
    </w:p>
    <w:p w14:paraId="1893F7D7" w14:textId="74D86B18"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string </w:t>
      </w:r>
      <w:r w:rsidR="009D5461">
        <w:t>containing a plain text message (</w:t>
      </w:r>
      <w:r w:rsidR="009D5461" w:rsidRPr="006F21F3">
        <w:t>§</w:t>
      </w:r>
      <w:r w:rsidR="009D5461">
        <w:fldChar w:fldCharType="begin"/>
      </w:r>
      <w:r w:rsidR="009D5461">
        <w:instrText xml:space="preserve"> REF _Ref503354593 \r \h </w:instrText>
      </w:r>
      <w:r w:rsidR="009D5461">
        <w:fldChar w:fldCharType="separate"/>
      </w:r>
      <w:r w:rsidR="00BE1BB3">
        <w:t>3.10.2</w:t>
      </w:r>
      <w:r w:rsidR="009D5461">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6F21F3">
      <w:pPr>
        <w:pStyle w:val="Code"/>
      </w:pPr>
      <w:r>
        <w:t>"fix": {</w:t>
      </w:r>
    </w:p>
    <w:p w14:paraId="19505724" w14:textId="312DE995" w:rsidR="006F21F3" w:rsidRDefault="006F21F3" w:rsidP="006F21F3">
      <w:pPr>
        <w:pStyle w:val="Code"/>
      </w:pPr>
      <w:r>
        <w:t xml:space="preserve">    "description": "Combine declaration and initialization of variable x"</w:t>
      </w:r>
    </w:p>
    <w:p w14:paraId="4966D464" w14:textId="5057B3B4" w:rsidR="006F21F3" w:rsidRDefault="006F21F3" w:rsidP="006F21F3">
      <w:pPr>
        <w:pStyle w:val="Code"/>
      </w:pPr>
      <w:r>
        <w:t xml:space="preserve">    ...</w:t>
      </w:r>
    </w:p>
    <w:p w14:paraId="4F95EDB6" w14:textId="41FF332E" w:rsidR="006F21F3" w:rsidRPr="006F21F3" w:rsidRDefault="006F21F3" w:rsidP="006F21F3">
      <w:pPr>
        <w:pStyle w:val="Code"/>
      </w:pPr>
      <w:r>
        <w:t>}</w:t>
      </w:r>
    </w:p>
    <w:p w14:paraId="5D103C02" w14:textId="51021C6B" w:rsidR="006F4D22" w:rsidRDefault="006F4D22" w:rsidP="00B86BC7">
      <w:pPr>
        <w:pStyle w:val="Heading3"/>
      </w:pPr>
      <w:bookmarkStart w:id="475" w:name="_Toc506816709"/>
      <w:bookmarkStart w:id="476" w:name="_Ref493512752"/>
      <w:bookmarkStart w:id="477" w:name="_Ref493513084"/>
      <w:r>
        <w:t>richDescription property</w:t>
      </w:r>
      <w:bookmarkEnd w:id="475"/>
    </w:p>
    <w:p w14:paraId="3EA1E584" w14:textId="4BF0EBE4" w:rsidR="006F4D22" w:rsidRDefault="006F4D22" w:rsidP="006F4D22">
      <w:r>
        <w:t xml:space="preserve">If a </w:t>
      </w:r>
      <w:r>
        <w:rPr>
          <w:rStyle w:val="CODEtemp"/>
        </w:rPr>
        <w:t>fix</w:t>
      </w:r>
      <w:r>
        <w:t xml:space="preserve"> object contains a </w:t>
      </w:r>
      <w:r w:rsidRPr="006F4D22">
        <w:rPr>
          <w:rStyle w:val="CODEtemp"/>
        </w:rPr>
        <w:t>description</w:t>
      </w:r>
      <w:r>
        <w:t xml:space="preserve"> property (§</w:t>
      </w:r>
      <w:r>
        <w:fldChar w:fldCharType="begin"/>
      </w:r>
      <w:r>
        <w:instrText xml:space="preserve"> REF _Ref493512730 \r \h </w:instrText>
      </w:r>
      <w:r>
        <w:fldChar w:fldCharType="separate"/>
      </w:r>
      <w:r w:rsidR="00BE1BB3">
        <w:t>3.31.2</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BE1BB3">
        <w:t>3.10.3</w:t>
      </w:r>
      <w:r>
        <w:fldChar w:fldCharType="end"/>
      </w:r>
      <w:r>
        <w:t>) describing the proposed fix.</w:t>
      </w:r>
    </w:p>
    <w:p w14:paraId="590927F6" w14:textId="63EED689" w:rsidR="006F4D22" w:rsidRPr="006F4D22" w:rsidRDefault="006F4D22" w:rsidP="006F4D22">
      <w:r>
        <w:t xml:space="preserve">All the guidance on the type of information the </w:t>
      </w:r>
      <w:r>
        <w:rPr>
          <w:rStyle w:val="CODEtemp"/>
        </w:rPr>
        <w:t>description</w:t>
      </w:r>
      <w:r>
        <w:t xml:space="preserve"> property should contain applies equally to the </w:t>
      </w:r>
      <w:r>
        <w:rPr>
          <w:rStyle w:val="CODEtemp"/>
        </w:rPr>
        <w:t>richDescription</w:t>
      </w:r>
      <w:r>
        <w:t xml:space="preserve"> property.</w:t>
      </w:r>
    </w:p>
    <w:p w14:paraId="2B06E46C" w14:textId="08310EC4" w:rsidR="00B86BC7" w:rsidRDefault="00B86BC7" w:rsidP="00B86BC7">
      <w:pPr>
        <w:pStyle w:val="Heading3"/>
      </w:pPr>
      <w:bookmarkStart w:id="478" w:name="_Ref503372111"/>
      <w:bookmarkStart w:id="479" w:name="_Ref503372176"/>
      <w:bookmarkStart w:id="480" w:name="_Toc506816710"/>
      <w:r>
        <w:t>fileChanges property</w:t>
      </w:r>
      <w:bookmarkEnd w:id="476"/>
      <w:bookmarkEnd w:id="477"/>
      <w:bookmarkEnd w:id="478"/>
      <w:bookmarkEnd w:id="479"/>
      <w:bookmarkEnd w:id="480"/>
    </w:p>
    <w:p w14:paraId="6DE7B962" w14:textId="49913C40"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BE1BB3">
        <w:t>3.32</w:t>
      </w:r>
      <w:r>
        <w:fldChar w:fldCharType="end"/>
      </w:r>
      <w:r w:rsidRPr="006F21F3">
        <w:t>).</w:t>
      </w:r>
    </w:p>
    <w:p w14:paraId="6AA7DCCF" w14:textId="573A5B94" w:rsidR="00B86BC7" w:rsidRDefault="00B86BC7" w:rsidP="00B86BC7">
      <w:pPr>
        <w:pStyle w:val="Heading2"/>
      </w:pPr>
      <w:bookmarkStart w:id="481" w:name="_Ref493512744"/>
      <w:bookmarkStart w:id="482" w:name="_Ref493512991"/>
      <w:bookmarkStart w:id="483" w:name="_Toc506816711"/>
      <w:r>
        <w:t>fileChange object</w:t>
      </w:r>
      <w:bookmarkEnd w:id="481"/>
      <w:bookmarkEnd w:id="482"/>
      <w:bookmarkEnd w:id="483"/>
    </w:p>
    <w:p w14:paraId="74D8322D" w14:textId="06E505AA" w:rsidR="00B86BC7" w:rsidRDefault="00B86BC7" w:rsidP="00B86BC7">
      <w:pPr>
        <w:pStyle w:val="Heading3"/>
      </w:pPr>
      <w:bookmarkStart w:id="484" w:name="_Toc506816712"/>
      <w:r>
        <w:t>General</w:t>
      </w:r>
      <w:bookmarkEnd w:id="484"/>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04D9097C" w:rsidR="006F21F3" w:rsidRDefault="006F21F3" w:rsidP="006F21F3">
      <w:pPr>
        <w:pStyle w:val="Code"/>
      </w:pPr>
      <w:proofErr w:type="gramStart"/>
      <w:r>
        <w:t xml:space="preserve">{  </w:t>
      </w:r>
      <w:proofErr w:type="gramEnd"/>
      <w:r>
        <w:t xml:space="preserve">                                    # a fix object (see §</w:t>
      </w:r>
      <w:r>
        <w:fldChar w:fldCharType="begin"/>
      </w:r>
      <w:r>
        <w:instrText xml:space="preserve"> REF _Ref493477061 \w \h </w:instrText>
      </w:r>
      <w:r>
        <w:fldChar w:fldCharType="separate"/>
      </w:r>
      <w:r w:rsidR="00BE1BB3">
        <w:t>3.31</w:t>
      </w:r>
      <w:r>
        <w:fldChar w:fldCharType="end"/>
      </w:r>
      <w:r>
        <w:t>)</w:t>
      </w:r>
    </w:p>
    <w:p w14:paraId="0FF6717D" w14:textId="590D7871" w:rsidR="006F21F3" w:rsidRDefault="006F21F3" w:rsidP="006F21F3">
      <w:pPr>
        <w:pStyle w:val="Code"/>
      </w:pPr>
      <w:r>
        <w:t xml:space="preserve">    "fileChanges":                     # see §</w:t>
      </w:r>
      <w:r w:rsidR="00770A97">
        <w:fldChar w:fldCharType="begin"/>
      </w:r>
      <w:r w:rsidR="00770A97">
        <w:instrText xml:space="preserve"> REF _Ref503372176 \r \h </w:instrText>
      </w:r>
      <w:r w:rsidR="00770A97">
        <w:fldChar w:fldCharType="separate"/>
      </w:r>
      <w:r w:rsidR="00BE1BB3">
        <w:t>3.31.4</w:t>
      </w:r>
      <w:r w:rsidR="00770A97">
        <w:fldChar w:fldCharType="end"/>
      </w:r>
    </w:p>
    <w:p w14:paraId="7C6C85B3" w14:textId="04D2FB4A" w:rsidR="006F21F3" w:rsidRDefault="006F21F3" w:rsidP="006F21F3">
      <w:pPr>
        <w:pStyle w:val="Code"/>
      </w:pPr>
      <w:r>
        <w:t xml:space="preserve">    [</w:t>
      </w:r>
    </w:p>
    <w:p w14:paraId="6A521431" w14:textId="4A904326" w:rsidR="006F21F3" w:rsidRDefault="006F21F3" w:rsidP="006F21F3">
      <w:pPr>
        <w:pStyle w:val="Code"/>
      </w:pPr>
      <w:r>
        <w:t xml:space="preserve">        </w:t>
      </w:r>
      <w:proofErr w:type="gramStart"/>
      <w:r>
        <w:t xml:space="preserve">{  </w:t>
      </w:r>
      <w:proofErr w:type="gramEnd"/>
      <w:r>
        <w:t xml:space="preserve">                            # a fileChange object</w:t>
      </w:r>
    </w:p>
    <w:p w14:paraId="69DD98DB" w14:textId="44DEE7E1" w:rsidR="006F21F3" w:rsidRDefault="006F21F3" w:rsidP="006F21F3">
      <w:pPr>
        <w:pStyle w:val="Code"/>
      </w:pPr>
      <w:r>
        <w:t xml:space="preserve">            "uri": "a.h</w:t>
      </w:r>
      <w:proofErr w:type="gramStart"/>
      <w:r>
        <w:t xml:space="preserve">",   </w:t>
      </w:r>
      <w:proofErr w:type="gramEnd"/>
      <w:r>
        <w:t xml:space="preserve">           # see §</w:t>
      </w:r>
      <w:r>
        <w:fldChar w:fldCharType="begin"/>
      </w:r>
      <w:r>
        <w:instrText xml:space="preserve"> REF _Ref493513096 \w \h </w:instrText>
      </w:r>
      <w:r>
        <w:fldChar w:fldCharType="separate"/>
      </w:r>
      <w:r w:rsidR="00BE1BB3">
        <w:t>3.32.2</w:t>
      </w:r>
      <w:r>
        <w:fldChar w:fldCharType="end"/>
      </w:r>
    </w:p>
    <w:p w14:paraId="753DE977" w14:textId="63B16DF3" w:rsidR="006F21F3" w:rsidRDefault="006F21F3" w:rsidP="006F21F3">
      <w:pPr>
        <w:pStyle w:val="Code"/>
      </w:pPr>
      <w:r>
        <w:t xml:space="preserve">            "replacements":            # see §</w:t>
      </w:r>
      <w:r>
        <w:fldChar w:fldCharType="begin"/>
      </w:r>
      <w:r>
        <w:instrText xml:space="preserve"> REF _Ref493513106 \w \h </w:instrText>
      </w:r>
      <w:r>
        <w:fldChar w:fldCharType="separate"/>
      </w:r>
      <w:r w:rsidR="00BE1BB3">
        <w:t>3.32.4</w:t>
      </w:r>
      <w:r>
        <w:fldChar w:fldCharType="end"/>
      </w:r>
    </w:p>
    <w:p w14:paraId="63326740" w14:textId="066FF0DC" w:rsidR="006F21F3" w:rsidRDefault="006F21F3" w:rsidP="006F21F3">
      <w:pPr>
        <w:pStyle w:val="Code"/>
      </w:pPr>
      <w:r>
        <w:t xml:space="preserve">            [</w:t>
      </w:r>
    </w:p>
    <w:p w14:paraId="1FAFE72E" w14:textId="65B0B8B8" w:rsidR="006F21F3" w:rsidRDefault="006F21F3" w:rsidP="006F21F3">
      <w:pPr>
        <w:pStyle w:val="Code"/>
      </w:pPr>
      <w:r>
        <w:t xml:space="preserve">                </w:t>
      </w:r>
      <w:proofErr w:type="gramStart"/>
      <w:r>
        <w:t xml:space="preserve">{  </w:t>
      </w:r>
      <w:proofErr w:type="gramEnd"/>
      <w:r>
        <w:t xml:space="preserve">                    # a replacement object (see §</w:t>
      </w:r>
      <w:r>
        <w:fldChar w:fldCharType="begin"/>
      </w:r>
      <w:r>
        <w:instrText xml:space="preserve"> REF _Ref493513114 \w \h </w:instrText>
      </w:r>
      <w:r>
        <w:fldChar w:fldCharType="separate"/>
      </w:r>
      <w:r w:rsidR="00BE1BB3">
        <w:t>3.33</w:t>
      </w:r>
      <w:r>
        <w:fldChar w:fldCharType="end"/>
      </w:r>
      <w:r>
        <w:t>)</w:t>
      </w:r>
    </w:p>
    <w:p w14:paraId="3A449CE3" w14:textId="34EE84A4" w:rsidR="006F21F3" w:rsidRDefault="006F21F3" w:rsidP="006F21F3">
      <w:pPr>
        <w:pStyle w:val="Code"/>
      </w:pPr>
      <w:r>
        <w:t xml:space="preserve">                    ...</w:t>
      </w:r>
    </w:p>
    <w:p w14:paraId="75438DBF" w14:textId="7BE453D3" w:rsidR="006F21F3" w:rsidRDefault="006F21F3" w:rsidP="006F21F3">
      <w:pPr>
        <w:pStyle w:val="Code"/>
      </w:pPr>
      <w:r>
        <w:lastRenderedPageBreak/>
        <w:t xml:space="preserve">                },</w:t>
      </w:r>
    </w:p>
    <w:p w14:paraId="3BA1DE0F" w14:textId="57C6CEC2" w:rsidR="006F21F3" w:rsidRDefault="006F21F3" w:rsidP="006F21F3">
      <w:pPr>
        <w:pStyle w:val="Code"/>
      </w:pPr>
      <w:r>
        <w:t xml:space="preserve">                </w:t>
      </w:r>
      <w:proofErr w:type="gramStart"/>
      <w:r>
        <w:t xml:space="preserve">{  </w:t>
      </w:r>
      <w:proofErr w:type="gramEnd"/>
      <w:r>
        <w:t xml:space="preserve">                    # another replacement object.</w:t>
      </w:r>
    </w:p>
    <w:p w14:paraId="4BD0C116" w14:textId="637BF27C" w:rsidR="006F21F3" w:rsidRDefault="006F21F3" w:rsidP="006F21F3">
      <w:pPr>
        <w:pStyle w:val="Code"/>
      </w:pPr>
      <w:r>
        <w:t xml:space="preserve">                    ...</w:t>
      </w:r>
    </w:p>
    <w:p w14:paraId="228C4874" w14:textId="0055A6CA" w:rsidR="006F21F3" w:rsidRDefault="006F21F3" w:rsidP="006F21F3">
      <w:pPr>
        <w:pStyle w:val="Code"/>
      </w:pPr>
      <w:r>
        <w:t xml:space="preserve">                }</w:t>
      </w:r>
    </w:p>
    <w:p w14:paraId="7AC44D59" w14:textId="4A4B3E8D" w:rsidR="006F21F3" w:rsidRDefault="006F21F3" w:rsidP="006F21F3">
      <w:pPr>
        <w:pStyle w:val="Code"/>
      </w:pPr>
      <w:r>
        <w:t xml:space="preserve">            ]</w:t>
      </w:r>
    </w:p>
    <w:p w14:paraId="57D84CE9" w14:textId="172A34CB" w:rsidR="006F21F3" w:rsidRDefault="006F21F3" w:rsidP="006F21F3">
      <w:pPr>
        <w:pStyle w:val="Code"/>
      </w:pPr>
      <w:r>
        <w:t xml:space="preserve">        }</w:t>
      </w:r>
    </w:p>
    <w:p w14:paraId="200B70F8" w14:textId="47E53856" w:rsidR="006F21F3" w:rsidRDefault="006F21F3" w:rsidP="006F21F3">
      <w:pPr>
        <w:pStyle w:val="Code"/>
      </w:pPr>
      <w:r>
        <w:t xml:space="preserve">    ]</w:t>
      </w:r>
    </w:p>
    <w:p w14:paraId="1B1700EF" w14:textId="5AECD8F6" w:rsidR="006F21F3" w:rsidRPr="006F21F3" w:rsidRDefault="006F21F3" w:rsidP="006F21F3">
      <w:pPr>
        <w:pStyle w:val="Code"/>
      </w:pPr>
      <w:r>
        <w:t>}</w:t>
      </w:r>
    </w:p>
    <w:p w14:paraId="02FAE553" w14:textId="3711FB4F" w:rsidR="00B86BC7" w:rsidRDefault="00B86BC7" w:rsidP="00B86BC7">
      <w:pPr>
        <w:pStyle w:val="Heading3"/>
      </w:pPr>
      <w:bookmarkStart w:id="485" w:name="_Ref493513096"/>
      <w:bookmarkStart w:id="486" w:name="_Ref493513195"/>
      <w:bookmarkStart w:id="487" w:name="_Ref493513493"/>
      <w:bookmarkStart w:id="488" w:name="_Toc506816713"/>
      <w:r>
        <w:t>uri property</w:t>
      </w:r>
      <w:bookmarkEnd w:id="485"/>
      <w:bookmarkEnd w:id="486"/>
      <w:bookmarkEnd w:id="487"/>
      <w:bookmarkEnd w:id="488"/>
    </w:p>
    <w:p w14:paraId="47E2D8A5" w14:textId="148190B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uri</w:t>
      </w:r>
      <w:r w:rsidRPr="006F21F3">
        <w:t xml:space="preserve"> whose value is a string value that represents the location of the file as a valid URI (§</w:t>
      </w:r>
      <w:r>
        <w:fldChar w:fldCharType="begin"/>
      </w:r>
      <w:r>
        <w:instrText xml:space="preserve"> REF _Ref493342422 \w \h </w:instrText>
      </w:r>
      <w:r>
        <w:fldChar w:fldCharType="separate"/>
      </w:r>
      <w:r w:rsidR="00BE1BB3">
        <w:t>3.2</w:t>
      </w:r>
      <w:r>
        <w:fldChar w:fldCharType="end"/>
      </w:r>
      <w:r w:rsidRPr="006F21F3">
        <w:t>).</w:t>
      </w:r>
    </w:p>
    <w:p w14:paraId="2B81995B" w14:textId="358C0451" w:rsidR="00B86BC7" w:rsidRDefault="00B86BC7" w:rsidP="00B86BC7">
      <w:pPr>
        <w:pStyle w:val="Heading3"/>
      </w:pPr>
      <w:bookmarkStart w:id="489" w:name="_Toc506816714"/>
      <w:r>
        <w:t>uriBaseId property</w:t>
      </w:r>
      <w:bookmarkEnd w:id="489"/>
    </w:p>
    <w:p w14:paraId="13905628" w14:textId="6B1B2568" w:rsidR="006F21F3" w:rsidRDefault="006F21F3" w:rsidP="006F21F3">
      <w:r w:rsidRPr="006F21F3">
        <w:t xml:space="preserve">If the </w:t>
      </w:r>
      <w:r w:rsidRPr="006F21F3">
        <w:rPr>
          <w:rStyle w:val="CODEtemp"/>
        </w:rPr>
        <w:t>uri</w:t>
      </w:r>
      <w:r w:rsidRPr="006F21F3">
        <w:t xml:space="preserve"> property (§</w:t>
      </w:r>
      <w:r>
        <w:fldChar w:fldCharType="begin"/>
      </w:r>
      <w:r>
        <w:instrText xml:space="preserve"> REF _Ref493513195 \w \h </w:instrText>
      </w:r>
      <w:r>
        <w:fldChar w:fldCharType="separate"/>
      </w:r>
      <w:r w:rsidR="00BE1BB3">
        <w:t>3.32.2</w:t>
      </w:r>
      <w:r>
        <w:fldChar w:fldCharType="end"/>
      </w:r>
      <w:r w:rsidRPr="006F21F3">
        <w:t xml:space="preserve">) contains a relative URI, then the </w:t>
      </w:r>
      <w:r w:rsidRPr="006F21F3">
        <w:rPr>
          <w:rStyle w:val="CODEtemp"/>
        </w:rPr>
        <w:t>fileChange</w:t>
      </w:r>
      <w:r w:rsidRPr="006F21F3">
        <w:t xml:space="preserve"> object </w:t>
      </w:r>
      <w:r w:rsidRPr="006F21F3">
        <w:rPr>
          <w:b/>
        </w:rPr>
        <w:t>MAY</w:t>
      </w:r>
      <w:r w:rsidRPr="006F21F3">
        <w:t xml:space="preserve"> contain a property named </w:t>
      </w:r>
      <w:r w:rsidRPr="006F21F3">
        <w:rPr>
          <w:rStyle w:val="CODEtemp"/>
        </w:rPr>
        <w:t>uriBaseId</w:t>
      </w:r>
      <w:r w:rsidRPr="006F21F3">
        <w:t xml:space="preserve"> whose value is a string containing a URI base id (§</w:t>
      </w:r>
      <w:r>
        <w:fldChar w:fldCharType="begin"/>
      </w:r>
      <w:r>
        <w:instrText xml:space="preserve"> REF _Ref493422705 \w \h </w:instrText>
      </w:r>
      <w:r>
        <w:fldChar w:fldCharType="separate"/>
      </w:r>
      <w:r w:rsidR="00BE1BB3">
        <w:t>3.3</w:t>
      </w:r>
      <w:r>
        <w:fldChar w:fldCharType="end"/>
      </w:r>
      <w:r w:rsidRPr="006F21F3">
        <w:t xml:space="preserve">) which indirectly specifies the absolute URI with respect to which </w:t>
      </w:r>
      <w:r w:rsidRPr="006F21F3">
        <w:rPr>
          <w:rStyle w:val="CODEtemp"/>
        </w:rPr>
        <w:t>uri</w:t>
      </w:r>
      <w:r w:rsidRPr="006F21F3">
        <w:t xml:space="preserve"> </w:t>
      </w:r>
      <w:r w:rsidRPr="006F21F3">
        <w:rPr>
          <w:b/>
        </w:rPr>
        <w:t>SHALL</w:t>
      </w:r>
      <w:r w:rsidRPr="006F21F3">
        <w:t xml:space="preserve"> be interpreted.</w:t>
      </w:r>
    </w:p>
    <w:p w14:paraId="2AA22488" w14:textId="2538EAB1" w:rsidR="006F21F3" w:rsidRPr="00F41277" w:rsidRDefault="006F21F3" w:rsidP="006F21F3">
      <w:r>
        <w:t xml:space="preserve">If the </w:t>
      </w:r>
      <w:r w:rsidRPr="00F41277">
        <w:rPr>
          <w:rStyle w:val="CODEtemp"/>
        </w:rPr>
        <w:t>uri</w:t>
      </w:r>
      <w:r>
        <w:t xml:space="preserve"> property is absent or contains an absolute URI, then the </w:t>
      </w:r>
      <w:r w:rsidRPr="00F41277">
        <w:rPr>
          <w:rStyle w:val="CODEtemp"/>
        </w:rPr>
        <w:t>uriBaseId</w:t>
      </w:r>
      <w:r>
        <w:t xml:space="preserve"> property </w:t>
      </w:r>
      <w:r w:rsidRPr="00F41277">
        <w:rPr>
          <w:b/>
        </w:rPr>
        <w:t>SHALL</w:t>
      </w:r>
      <w:r>
        <w:t xml:space="preserve"> be absent.</w:t>
      </w:r>
    </w:p>
    <w:p w14:paraId="578E7084" w14:textId="6D6F7A7C" w:rsidR="006F21F3" w:rsidRPr="006F21F3" w:rsidRDefault="006F21F3" w:rsidP="006F21F3"/>
    <w:p w14:paraId="0224DEAA" w14:textId="6D2790F2" w:rsidR="00B86BC7" w:rsidRDefault="00B86BC7" w:rsidP="00B86BC7">
      <w:pPr>
        <w:pStyle w:val="Heading3"/>
      </w:pPr>
      <w:bookmarkStart w:id="490" w:name="_Ref493513106"/>
      <w:bookmarkStart w:id="491" w:name="_Toc506816715"/>
      <w:r>
        <w:t>replacements property</w:t>
      </w:r>
      <w:bookmarkEnd w:id="490"/>
      <w:bookmarkEnd w:id="491"/>
    </w:p>
    <w:p w14:paraId="21F0788C" w14:textId="1B90FC93"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BE1BB3">
        <w:t>3.33</w:t>
      </w:r>
      <w:r>
        <w:fldChar w:fldCharType="end"/>
      </w:r>
      <w:r w:rsidRPr="006F21F3">
        <w:t xml:space="preserve">), each of which represents the replacement of a single range of bytes in the file specified by the </w:t>
      </w:r>
      <w:r w:rsidRPr="006F21F3">
        <w:rPr>
          <w:rStyle w:val="CODEtemp"/>
        </w:rPr>
        <w:t>uri</w:t>
      </w:r>
      <w:r w:rsidRPr="006F21F3">
        <w:t xml:space="preserve"> property (§</w:t>
      </w:r>
      <w:r>
        <w:fldChar w:fldCharType="begin"/>
      </w:r>
      <w:r>
        <w:instrText xml:space="preserve"> REF _Ref493513493 \w \h </w:instrText>
      </w:r>
      <w:r>
        <w:fldChar w:fldCharType="separate"/>
      </w:r>
      <w:r w:rsidR="00BE1BB3">
        <w:t>3.32.2</w:t>
      </w:r>
      <w:r>
        <w:fldChar w:fldCharType="end"/>
      </w:r>
      <w:r w:rsidRPr="006F21F3">
        <w:t>).</w:t>
      </w:r>
    </w:p>
    <w:p w14:paraId="40D9EA5A" w14:textId="3D521EDE" w:rsidR="00B86BC7" w:rsidRDefault="00B86BC7" w:rsidP="00B86BC7">
      <w:pPr>
        <w:pStyle w:val="Heading2"/>
      </w:pPr>
      <w:bookmarkStart w:id="492" w:name="_Ref493513114"/>
      <w:bookmarkStart w:id="493" w:name="_Ref493513476"/>
      <w:bookmarkStart w:id="494" w:name="_Toc506816716"/>
      <w:r>
        <w:t>replacement object</w:t>
      </w:r>
      <w:bookmarkEnd w:id="492"/>
      <w:bookmarkEnd w:id="493"/>
      <w:bookmarkEnd w:id="494"/>
    </w:p>
    <w:p w14:paraId="1276FD13" w14:textId="540BBC1F" w:rsidR="00B86BC7" w:rsidRDefault="00B86BC7" w:rsidP="00B86BC7">
      <w:pPr>
        <w:pStyle w:val="Heading3"/>
      </w:pPr>
      <w:bookmarkStart w:id="495" w:name="_Toc506816717"/>
      <w:r>
        <w:t>General</w:t>
      </w:r>
      <w:bookmarkEnd w:id="495"/>
    </w:p>
    <w:p w14:paraId="28492852" w14:textId="20B4E3E6" w:rsidR="003672C8" w:rsidRDefault="003672C8" w:rsidP="003672C8">
      <w:r>
        <w:t xml:space="preserve">A </w:t>
      </w:r>
      <w:r w:rsidRPr="003672C8">
        <w:rPr>
          <w:rStyle w:val="CODEtemp"/>
        </w:rPr>
        <w:t>replacement</w:t>
      </w:r>
      <w:r>
        <w:t xml:space="preserve"> object represents the replacement of a single range of bytes in a file. It specifies the location within the file where the replacement is to be made, the number of bytes to remove at that location, and a sequence of bytes to insert at that location.</w:t>
      </w:r>
    </w:p>
    <w:p w14:paraId="2854A97A" w14:textId="62801C5A" w:rsidR="003672C8" w:rsidRDefault="003672C8" w:rsidP="003672C8">
      <w:r>
        <w:t xml:space="preserve">If a replacement object specifies both the removal of a byte range by means of the </w:t>
      </w:r>
      <w:r w:rsidRPr="003672C8">
        <w:rPr>
          <w:rStyle w:val="CODEtemp"/>
        </w:rPr>
        <w:t>deletedLength</w:t>
      </w:r>
      <w:r>
        <w:t xml:space="preserve"> property (§</w:t>
      </w:r>
      <w:r>
        <w:fldChar w:fldCharType="begin"/>
      </w:r>
      <w:r>
        <w:instrText xml:space="preserve"> REF _Ref493518436 \w \h </w:instrText>
      </w:r>
      <w:r>
        <w:fldChar w:fldCharType="separate"/>
      </w:r>
      <w:r w:rsidR="00BE1BB3">
        <w:t>3.33.4</w:t>
      </w:r>
      <w:r>
        <w:fldChar w:fldCharType="end"/>
      </w:r>
      <w:r>
        <w:t xml:space="preserve">) and the insertion of a sequence of bytes by means of the </w:t>
      </w:r>
      <w:r w:rsidRPr="003672C8">
        <w:rPr>
          <w:rStyle w:val="CODEtemp"/>
        </w:rPr>
        <w:t>insertedBytes</w:t>
      </w:r>
      <w:r>
        <w:t xml:space="preserve"> property (§</w:t>
      </w:r>
      <w:r>
        <w:fldChar w:fldCharType="begin"/>
      </w:r>
      <w:r>
        <w:instrText xml:space="preserve"> REF _Ref493518437 \w \h </w:instrText>
      </w:r>
      <w:r>
        <w:fldChar w:fldCharType="separate"/>
      </w:r>
      <w:r w:rsidR="00BE1BB3">
        <w:t>3.33.5</w:t>
      </w:r>
      <w:r>
        <w:fldChar w:fldCharType="end"/>
      </w:r>
      <w:r>
        <w:t xml:space="preserve">), then the effect of the replacement </w:t>
      </w:r>
      <w:r w:rsidRPr="003672C8">
        <w:rPr>
          <w:b/>
        </w:rPr>
        <w:t>SHALL</w:t>
      </w:r>
      <w:r>
        <w:t xml:space="preserve"> be as if the removal were performed before the insertion.</w:t>
      </w:r>
    </w:p>
    <w:p w14:paraId="51FA77A0" w14:textId="7F0DB181"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BE1BB3">
        <w:t>3.32</w:t>
      </w:r>
      <w:r>
        <w:fldChar w:fldCharType="end"/>
      </w:r>
      <w:r>
        <w:t xml:space="preserve">) specifies more than one replacement, then the effect of the replacements </w:t>
      </w:r>
      <w:r w:rsidRPr="003672C8">
        <w:rPr>
          <w:b/>
        </w:rPr>
        <w:t>SHALL</w:t>
      </w:r>
      <w:r>
        <w:t xml:space="preserve"> be as if they were performed in the order they appear in the replacements array (§</w:t>
      </w:r>
      <w:r>
        <w:fldChar w:fldCharType="begin"/>
      </w:r>
      <w:r>
        <w:instrText xml:space="preserve"> REF _Ref493513106 \w \h </w:instrText>
      </w:r>
      <w:r>
        <w:fldChar w:fldCharType="separate"/>
      </w:r>
      <w:r w:rsidR="00BE1BB3">
        <w:t>3.32.4</w:t>
      </w:r>
      <w:r>
        <w:fldChar w:fldCharType="end"/>
      </w:r>
      <w:r>
        <w:t xml:space="preserve">). The </w:t>
      </w:r>
      <w:r w:rsidRPr="00770A97">
        <w:rPr>
          <w:rStyle w:val="CODEtemp"/>
        </w:rPr>
        <w:t>offset</w:t>
      </w:r>
      <w:r>
        <w:t xml:space="preserve"> property (§</w:t>
      </w:r>
      <w:r>
        <w:fldChar w:fldCharType="begin"/>
      </w:r>
      <w:r>
        <w:instrText xml:space="preserve"> REF _Ref493518438 \w \h </w:instrText>
      </w:r>
      <w:r>
        <w:fldChar w:fldCharType="separate"/>
      </w:r>
      <w:r w:rsidR="00BE1BB3">
        <w:t>3.33.3</w:t>
      </w:r>
      <w:r>
        <w:fldChar w:fldCharType="end"/>
      </w:r>
      <w:r>
        <w:t xml:space="preserve">) of each replacement </w:t>
      </w:r>
      <w:r w:rsidRPr="003672C8">
        <w:rPr>
          <w:b/>
        </w:rPr>
        <w:t>SHALL</w:t>
      </w:r>
      <w:r>
        <w:t xml:space="preserve"> specify an offset in the unmodified file.</w:t>
      </w:r>
    </w:p>
    <w:p w14:paraId="7EC5F2A4" w14:textId="4B7F3A3A" w:rsidR="003672C8" w:rsidRDefault="003672C8" w:rsidP="003672C8">
      <w:pPr>
        <w:pStyle w:val="Note"/>
      </w:pPr>
      <w:r>
        <w:t xml:space="preserve">EXAMPLE: Suppose a </w:t>
      </w:r>
      <w:r w:rsidRPr="003672C8">
        <w:rPr>
          <w:rStyle w:val="CODEtemp"/>
        </w:rPr>
        <w:t>fileChange</w:t>
      </w:r>
      <w:r>
        <w:t xml:space="preserve"> object contains a </w:t>
      </w:r>
      <w:r w:rsidRPr="003672C8">
        <w:rPr>
          <w:rStyle w:val="CODEtemp"/>
        </w:rPr>
        <w:t>fileChanges</w:t>
      </w:r>
      <w:r>
        <w:t xml:space="preserve"> property whose value is the following array of two </w:t>
      </w:r>
      <w:r w:rsidRPr="003672C8">
        <w:rPr>
          <w:rStyle w:val="CODEtemp"/>
        </w:rPr>
        <w:t>replacement</w:t>
      </w:r>
      <w:r>
        <w:t xml:space="preserve"> objects:</w:t>
      </w:r>
    </w:p>
    <w:p w14:paraId="46BDF325" w14:textId="29351141" w:rsidR="003672C8" w:rsidRDefault="003672C8" w:rsidP="003672C8">
      <w:pPr>
        <w:pStyle w:val="Code"/>
      </w:pPr>
      <w:r>
        <w:t>"fileChanges": [</w:t>
      </w:r>
    </w:p>
    <w:p w14:paraId="0025AA90" w14:textId="58C47496" w:rsidR="003672C8" w:rsidRDefault="003672C8" w:rsidP="003672C8">
      <w:pPr>
        <w:pStyle w:val="Code"/>
      </w:pPr>
      <w:r>
        <w:t xml:space="preserve">    {</w:t>
      </w:r>
    </w:p>
    <w:p w14:paraId="400CFACE" w14:textId="482718A0" w:rsidR="003672C8" w:rsidRDefault="003672C8" w:rsidP="003672C8">
      <w:pPr>
        <w:pStyle w:val="Code"/>
      </w:pPr>
      <w:r>
        <w:t xml:space="preserve">        "offset": 12,</w:t>
      </w:r>
    </w:p>
    <w:p w14:paraId="4CFE75EC" w14:textId="224410CA" w:rsidR="003672C8" w:rsidRDefault="003672C8" w:rsidP="003672C8">
      <w:pPr>
        <w:pStyle w:val="Code"/>
      </w:pPr>
      <w:r>
        <w:t xml:space="preserve">        "deletedLength": 5,</w:t>
      </w:r>
    </w:p>
    <w:p w14:paraId="58FEB2BA" w14:textId="34165BFC" w:rsidR="003672C8" w:rsidRDefault="003672C8" w:rsidP="003672C8">
      <w:pPr>
        <w:pStyle w:val="Code"/>
      </w:pPr>
      <w:r>
        <w:t xml:space="preserve">        "insertedBytes": "ZXhhbXBsZQ=="   # The string "example"</w:t>
      </w:r>
    </w:p>
    <w:p w14:paraId="3E1B7B29" w14:textId="6693452C" w:rsidR="003672C8" w:rsidRDefault="003672C8" w:rsidP="003672C8">
      <w:pPr>
        <w:pStyle w:val="Code"/>
      </w:pPr>
      <w:r>
        <w:t xml:space="preserve">    },</w:t>
      </w:r>
    </w:p>
    <w:p w14:paraId="17423EA9" w14:textId="07A884C1" w:rsidR="003672C8" w:rsidRDefault="003672C8" w:rsidP="003672C8">
      <w:pPr>
        <w:pStyle w:val="Code"/>
      </w:pPr>
      <w:r>
        <w:t xml:space="preserve">    {</w:t>
      </w:r>
    </w:p>
    <w:p w14:paraId="636A84ED" w14:textId="732086C8" w:rsidR="003672C8" w:rsidRDefault="003672C8" w:rsidP="003672C8">
      <w:pPr>
        <w:pStyle w:val="Code"/>
      </w:pPr>
      <w:r>
        <w:t xml:space="preserve">        "offset": 20,</w:t>
      </w:r>
    </w:p>
    <w:p w14:paraId="087A6665" w14:textId="0BDD2223" w:rsidR="003672C8" w:rsidRDefault="003672C8" w:rsidP="003672C8">
      <w:pPr>
        <w:pStyle w:val="Code"/>
      </w:pPr>
      <w:r>
        <w:t xml:space="preserve">        "deletedLength": 3</w:t>
      </w:r>
    </w:p>
    <w:p w14:paraId="5AB6F28D" w14:textId="2BE04113" w:rsidR="003672C8" w:rsidRDefault="003672C8" w:rsidP="003672C8">
      <w:pPr>
        <w:pStyle w:val="Code"/>
      </w:pPr>
      <w:r>
        <w:lastRenderedPageBreak/>
        <w:t xml:space="preserve">    }</w:t>
      </w:r>
    </w:p>
    <w:p w14:paraId="3783FE77" w14:textId="22C5BA88" w:rsidR="003672C8" w:rsidRDefault="003672C8" w:rsidP="003672C8">
      <w:pPr>
        <w:pStyle w:val="Code"/>
      </w:pPr>
      <w:r>
        <w:t>]</w:t>
      </w:r>
    </w:p>
    <w:p w14:paraId="0AAE6F60" w14:textId="0A093846"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 7 bytes (the UTF-8-encoded string example, itself encoded in MIME Base64) at the same offset.</w:t>
      </w:r>
    </w:p>
    <w:p w14:paraId="613CD750" w14:textId="60F369A6" w:rsidR="006F21F3" w:rsidRP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p>
    <w:p w14:paraId="0B386A4A" w14:textId="10A10310" w:rsidR="00B86BC7" w:rsidRDefault="00B86BC7" w:rsidP="00B86BC7">
      <w:pPr>
        <w:pStyle w:val="Heading3"/>
      </w:pPr>
      <w:bookmarkStart w:id="496" w:name="_Toc506816718"/>
      <w:r>
        <w:t>Constraints</w:t>
      </w:r>
      <w:bookmarkEnd w:id="496"/>
    </w:p>
    <w:p w14:paraId="3A62CE11" w14:textId="31B21B43" w:rsidR="003672C8" w:rsidRDefault="003672C8" w:rsidP="003672C8">
      <w:r>
        <w:t xml:space="preserve">In any </w:t>
      </w:r>
      <w:r w:rsidRPr="003672C8">
        <w:rPr>
          <w:rStyle w:val="CODEtemp"/>
        </w:rPr>
        <w:t>replacement</w:t>
      </w:r>
      <w:r>
        <w:t xml:space="preserve"> object, either the </w:t>
      </w:r>
      <w:r w:rsidRPr="003672C8">
        <w:rPr>
          <w:rStyle w:val="CODEtemp"/>
        </w:rPr>
        <w:t>deletedLength</w:t>
      </w:r>
      <w:r>
        <w:t xml:space="preserve"> property (§</w:t>
      </w:r>
      <w:r>
        <w:fldChar w:fldCharType="begin"/>
      </w:r>
      <w:r>
        <w:instrText xml:space="preserve"> REF _Ref493518439 \w \h </w:instrText>
      </w:r>
      <w:r>
        <w:fldChar w:fldCharType="separate"/>
      </w:r>
      <w:r w:rsidR="00BE1BB3">
        <w:t>3.33.4</w:t>
      </w:r>
      <w:r>
        <w:fldChar w:fldCharType="end"/>
      </w:r>
      <w:r>
        <w:t xml:space="preserve">) </w:t>
      </w:r>
      <w:r w:rsidRPr="003672C8">
        <w:rPr>
          <w:b/>
        </w:rPr>
        <w:t>SHALL</w:t>
      </w:r>
      <w:r>
        <w:t xml:space="preserve"> be present and have a value greater than 0, or the </w:t>
      </w:r>
      <w:r w:rsidRPr="003672C8">
        <w:rPr>
          <w:rStyle w:val="CODEtemp"/>
        </w:rPr>
        <w:t>insertedBytes</w:t>
      </w:r>
      <w:r>
        <w:t xml:space="preserve"> property (§</w:t>
      </w:r>
      <w:r>
        <w:fldChar w:fldCharType="begin"/>
      </w:r>
      <w:r>
        <w:instrText xml:space="preserve"> REF _Ref493518440 \w \h </w:instrText>
      </w:r>
      <w:r>
        <w:fldChar w:fldCharType="separate"/>
      </w:r>
      <w:r w:rsidR="00BE1BB3">
        <w:t>3.33.5</w:t>
      </w:r>
      <w:r>
        <w:fldChar w:fldCharType="end"/>
      </w:r>
      <w:r>
        <w:t xml:space="preserve">) </w:t>
      </w:r>
      <w:r w:rsidRPr="003672C8">
        <w:rPr>
          <w:b/>
        </w:rPr>
        <w:t>SHALL</w:t>
      </w:r>
      <w:r>
        <w:t xml:space="preserve"> be present and have a string value whose length is greater than zero, or both.</w:t>
      </w:r>
    </w:p>
    <w:p w14:paraId="0BFF25CD" w14:textId="6168B33F" w:rsidR="003672C8" w:rsidRPr="003672C8" w:rsidRDefault="003672C8" w:rsidP="003672C8">
      <w:pPr>
        <w:pStyle w:val="Note"/>
      </w:pPr>
      <w:r>
        <w:t xml:space="preserve">NOTE: A </w:t>
      </w:r>
      <w:r w:rsidRPr="003672C8">
        <w:rPr>
          <w:rStyle w:val="CODEtemp"/>
        </w:rPr>
        <w:t>replacement</w:t>
      </w:r>
      <w:r>
        <w:t xml:space="preserve"> object in which the </w:t>
      </w:r>
      <w:r w:rsidRPr="003672C8">
        <w:rPr>
          <w:rStyle w:val="CODEtemp"/>
        </w:rPr>
        <w:t>deletedLength</w:t>
      </w:r>
      <w:r>
        <w:t xml:space="preserve"> property was absent or had a value of 0, and in which the </w:t>
      </w:r>
      <w:r w:rsidRPr="003672C8">
        <w:rPr>
          <w:rStyle w:val="CODEtemp"/>
        </w:rPr>
        <w:t>insertedBytes</w:t>
      </w:r>
      <w:r>
        <w:t xml:space="preserve"> property was absent or had a value equal to the empty string, would neither insert nor remove any bytes, and so would not be meaningful.</w:t>
      </w:r>
    </w:p>
    <w:p w14:paraId="2EB1BCDB" w14:textId="6AFAD987" w:rsidR="00B86BC7" w:rsidRDefault="00B86BC7" w:rsidP="00B86BC7">
      <w:pPr>
        <w:pStyle w:val="Heading3"/>
      </w:pPr>
      <w:bookmarkStart w:id="497" w:name="_Ref493518438"/>
      <w:bookmarkStart w:id="498" w:name="_Ref493518542"/>
      <w:bookmarkStart w:id="499" w:name="_Toc506816719"/>
      <w:r>
        <w:t>offset property</w:t>
      </w:r>
      <w:bookmarkEnd w:id="497"/>
      <w:bookmarkEnd w:id="498"/>
      <w:bookmarkEnd w:id="499"/>
    </w:p>
    <w:p w14:paraId="3477FABE" w14:textId="2E229636" w:rsidR="003672C8" w:rsidRPr="003672C8" w:rsidRDefault="003672C8" w:rsidP="003672C8">
      <w:r w:rsidRPr="003672C8">
        <w:t xml:space="preserve">A </w:t>
      </w:r>
      <w:r w:rsidRPr="003672C8">
        <w:rPr>
          <w:rStyle w:val="CODEtemp"/>
        </w:rPr>
        <w:t>replacement</w:t>
      </w:r>
      <w:r w:rsidRPr="003672C8">
        <w:t xml:space="preserve"> object </w:t>
      </w:r>
      <w:r w:rsidRPr="003672C8">
        <w:rPr>
          <w:b/>
        </w:rPr>
        <w:t>SHALL</w:t>
      </w:r>
      <w:r w:rsidRPr="003672C8">
        <w:t xml:space="preserve"> contain a property named </w:t>
      </w:r>
      <w:r w:rsidRPr="003672C8">
        <w:rPr>
          <w:rStyle w:val="CODEtemp"/>
        </w:rPr>
        <w:t>offset</w:t>
      </w:r>
      <w:r w:rsidRPr="003672C8">
        <w:t xml:space="preserve"> whose value is a non-negative integer specifying the offset in bytes from the beginning of the file at which bytes are to be removed, inserted, or both. An </w:t>
      </w:r>
      <w:r w:rsidRPr="003672C8">
        <w:rPr>
          <w:rStyle w:val="CODEtemp"/>
        </w:rPr>
        <w:t>offset</w:t>
      </w:r>
      <w:r w:rsidRPr="003672C8">
        <w:t xml:space="preserve"> of 0 shall denote the first byte in the file.</w:t>
      </w:r>
    </w:p>
    <w:p w14:paraId="2919F4E4" w14:textId="4DF46D8A" w:rsidR="00B86BC7" w:rsidRDefault="00B86BC7" w:rsidP="00B86BC7">
      <w:pPr>
        <w:pStyle w:val="Heading3"/>
      </w:pPr>
      <w:bookmarkStart w:id="500" w:name="_Ref493518436"/>
      <w:bookmarkStart w:id="501" w:name="_Ref493518439"/>
      <w:bookmarkStart w:id="502" w:name="_Ref493518529"/>
      <w:bookmarkStart w:id="503" w:name="_Toc506816720"/>
      <w:r>
        <w:t>deletedLength property</w:t>
      </w:r>
      <w:bookmarkEnd w:id="500"/>
      <w:bookmarkEnd w:id="501"/>
      <w:bookmarkEnd w:id="502"/>
      <w:bookmarkEnd w:id="503"/>
    </w:p>
    <w:p w14:paraId="1ECF4AC9" w14:textId="7C28C9BD"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deletedLength</w:t>
      </w:r>
      <w:r>
        <w:t xml:space="preserve"> whose value is a non-negative integer specifying the number of bytes to delete, starting at the byte offset specified by the </w:t>
      </w:r>
      <w:r w:rsidRPr="00F55A86">
        <w:rPr>
          <w:rStyle w:val="CODEtemp"/>
        </w:rPr>
        <w:t>offset</w:t>
      </w:r>
      <w:r>
        <w:t xml:space="preserve"> property (§</w:t>
      </w:r>
      <w:r>
        <w:fldChar w:fldCharType="begin"/>
      </w:r>
      <w:r>
        <w:instrText xml:space="preserve"> REF _Ref493518542 \w \h </w:instrText>
      </w:r>
      <w:r>
        <w:fldChar w:fldCharType="separate"/>
      </w:r>
      <w:r w:rsidR="00BE1BB3">
        <w:t>3.33.3</w:t>
      </w:r>
      <w:r>
        <w:fldChar w:fldCharType="end"/>
      </w:r>
      <w:r>
        <w:t>), measured from the beginning of the file.</w:t>
      </w:r>
    </w:p>
    <w:p w14:paraId="351B2A44" w14:textId="18483EE3" w:rsidR="003672C8" w:rsidRPr="003672C8" w:rsidRDefault="003672C8" w:rsidP="003672C8">
      <w:r>
        <w:t xml:space="preserve">If </w:t>
      </w:r>
      <w:r w:rsidRPr="003672C8">
        <w:rPr>
          <w:rStyle w:val="CODEtemp"/>
        </w:rPr>
        <w:t>deletedLength</w:t>
      </w:r>
      <w:r>
        <w:t xml:space="preserve"> is absent, or if its value is 0, no bytes </w:t>
      </w:r>
      <w:r w:rsidRPr="003672C8">
        <w:rPr>
          <w:b/>
        </w:rPr>
        <w:t>SHALL</w:t>
      </w:r>
      <w:r>
        <w:t xml:space="preserve"> be deleted.</w:t>
      </w:r>
    </w:p>
    <w:p w14:paraId="4E9FA252" w14:textId="73A1AEB9" w:rsidR="00B86BC7" w:rsidRDefault="00B86BC7" w:rsidP="00B86BC7">
      <w:pPr>
        <w:pStyle w:val="Heading3"/>
      </w:pPr>
      <w:bookmarkStart w:id="504" w:name="_Ref493518437"/>
      <w:bookmarkStart w:id="505" w:name="_Ref493518440"/>
      <w:bookmarkStart w:id="506" w:name="_Toc506816721"/>
      <w:r>
        <w:t>insertedBytes property</w:t>
      </w:r>
      <w:bookmarkEnd w:id="504"/>
      <w:bookmarkEnd w:id="505"/>
      <w:bookmarkEnd w:id="506"/>
    </w:p>
    <w:p w14:paraId="6E86F82E" w14:textId="29D3361A"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insertedBytes</w:t>
      </w:r>
      <w:r>
        <w:t xml:space="preserve"> whose value is a string that specifies the byte sequence to be inserted at the byte offset specified by the offset property (§</w:t>
      </w:r>
      <w:r w:rsidR="00F55A86">
        <w:rPr>
          <w:rStyle w:val="CODEtemp"/>
        </w:rPr>
        <w:fldChar w:fldCharType="begin"/>
      </w:r>
      <w:r w:rsidR="00F55A86">
        <w:instrText xml:space="preserve"> REF _Ref493518438 \r \h </w:instrText>
      </w:r>
      <w:r w:rsidR="00F55A86">
        <w:rPr>
          <w:rStyle w:val="CODEtemp"/>
        </w:rPr>
      </w:r>
      <w:r w:rsidR="00F55A86">
        <w:rPr>
          <w:rStyle w:val="CODEtemp"/>
        </w:rPr>
        <w:fldChar w:fldCharType="separate"/>
      </w:r>
      <w:r w:rsidR="00BE1BB3">
        <w:t>3.33.3</w:t>
      </w:r>
      <w:r w:rsidR="00F55A86">
        <w:rPr>
          <w:rStyle w:val="CODEtemp"/>
        </w:rPr>
        <w:fldChar w:fldCharType="end"/>
      </w:r>
      <w:r>
        <w:t>), measured from the beginning of the file.</w:t>
      </w:r>
    </w:p>
    <w:p w14:paraId="571F33B0" w14:textId="191382D9" w:rsidR="003672C8" w:rsidRDefault="003672C8" w:rsidP="003672C8">
      <w:r>
        <w:t xml:space="preserve">If </w:t>
      </w:r>
      <w:r w:rsidRPr="003672C8">
        <w:rPr>
          <w:rStyle w:val="CODEtemp"/>
        </w:rPr>
        <w:t>insertedBytes</w:t>
      </w:r>
      <w:r>
        <w:t xml:space="preserve"> is absent, or if its value is the empty string, no bytes </w:t>
      </w:r>
      <w:r w:rsidRPr="003672C8">
        <w:rPr>
          <w:b/>
        </w:rPr>
        <w:t>SHALL</w:t>
      </w:r>
      <w:r>
        <w:t xml:space="preserve"> be inserted.</w:t>
      </w:r>
    </w:p>
    <w:p w14:paraId="47D5862A" w14:textId="53F60723" w:rsidR="003672C8" w:rsidRDefault="003672C8" w:rsidP="003672C8">
      <w:r>
        <w:t xml:space="preserve">If the file into which the bytes are to be inserted is a binary file, the value of the </w:t>
      </w:r>
      <w:r w:rsidRPr="003672C8">
        <w:rPr>
          <w:rStyle w:val="CODEtemp"/>
        </w:rPr>
        <w:t>insertedBytes</w:t>
      </w:r>
      <w:r>
        <w:t xml:space="preserve"> string </w:t>
      </w:r>
      <w:r w:rsidRPr="003672C8">
        <w:rPr>
          <w:b/>
        </w:rPr>
        <w:t>SHALL</w:t>
      </w:r>
      <w:r>
        <w:t xml:space="preserve"> be the MIME Base64 encoding of the byte sequence to be inserted.</w:t>
      </w:r>
    </w:p>
    <w:p w14:paraId="6588CBFA" w14:textId="63C6FE82" w:rsidR="003672C8" w:rsidRDefault="003672C8" w:rsidP="003672C8">
      <w:r>
        <w:t xml:space="preserve">If the file into which the bytes are to be inserted is a text file, the characters to be inserted </w:t>
      </w:r>
      <w:r w:rsidRPr="003672C8">
        <w:rPr>
          <w:b/>
        </w:rPr>
        <w:t>SHALL</w:t>
      </w:r>
      <w:r>
        <w:t xml:space="preserve"> first be encoded in UTF-8. The value of the </w:t>
      </w:r>
      <w:r w:rsidRPr="003672C8">
        <w:rPr>
          <w:rStyle w:val="CODEtemp"/>
        </w:rPr>
        <w:t>insertedBytes</w:t>
      </w:r>
      <w:r>
        <w:t xml:space="preserve"> string </w:t>
      </w:r>
      <w:r w:rsidRPr="003672C8">
        <w:rPr>
          <w:b/>
        </w:rPr>
        <w:t>SHALL</w:t>
      </w:r>
      <w:r>
        <w:t xml:space="preserve"> be the MIME Base64 encoding of the resulting UTF-</w:t>
      </w:r>
      <w:proofErr w:type="gramStart"/>
      <w:r>
        <w:t>8 byte</w:t>
      </w:r>
      <w:proofErr w:type="gramEnd"/>
      <w:r>
        <w:t xml:space="preserve"> sequence.</w:t>
      </w:r>
    </w:p>
    <w:p w14:paraId="4C06240A" w14:textId="77777777" w:rsidR="003672C8" w:rsidRPr="003672C8" w:rsidRDefault="003672C8" w:rsidP="003672C8">
      <w:pPr>
        <w:rPr>
          <w:highlight w:val="yellow"/>
        </w:rPr>
      </w:pPr>
      <w:r w:rsidRPr="003672C8">
        <w:rPr>
          <w:highlight w:val="yellow"/>
        </w:rPr>
        <w:t>TODO: Relationship between original file encoding, offset, and UTF-</w:t>
      </w:r>
      <w:proofErr w:type="gramStart"/>
      <w:r w:rsidRPr="003672C8">
        <w:rPr>
          <w:highlight w:val="yellow"/>
        </w:rPr>
        <w:t>8 byte</w:t>
      </w:r>
      <w:proofErr w:type="gramEnd"/>
      <w:r w:rsidRPr="003672C8">
        <w:rPr>
          <w:highlight w:val="yellow"/>
        </w:rPr>
        <w:t xml:space="preserve"> sequence.</w:t>
      </w:r>
    </w:p>
    <w:p w14:paraId="1CB8D57D" w14:textId="22A174E4" w:rsidR="003672C8" w:rsidRPr="003672C8" w:rsidRDefault="003672C8" w:rsidP="003672C8">
      <w:r w:rsidRPr="003672C8">
        <w:rPr>
          <w:highlight w:val="yellow"/>
        </w:rPr>
        <w:t>TODO: Explain responsibility of viewer/editor to match encoding.</w:t>
      </w:r>
    </w:p>
    <w:p w14:paraId="7C5B0C12" w14:textId="2630DE95" w:rsidR="00B86BC7" w:rsidRDefault="00B86BC7" w:rsidP="00B86BC7">
      <w:pPr>
        <w:pStyle w:val="Heading2"/>
      </w:pPr>
      <w:bookmarkStart w:id="507" w:name="_Ref493404948"/>
      <w:bookmarkStart w:id="508" w:name="_Ref493406026"/>
      <w:bookmarkStart w:id="509" w:name="_Toc506816722"/>
      <w:r>
        <w:t>notification object</w:t>
      </w:r>
      <w:bookmarkEnd w:id="507"/>
      <w:bookmarkEnd w:id="508"/>
      <w:bookmarkEnd w:id="509"/>
    </w:p>
    <w:p w14:paraId="3BD7AF2E" w14:textId="23E07934" w:rsidR="00B86BC7" w:rsidRDefault="00B86BC7" w:rsidP="00B86BC7">
      <w:pPr>
        <w:pStyle w:val="Heading3"/>
      </w:pPr>
      <w:bookmarkStart w:id="510" w:name="_Toc506816723"/>
      <w:r>
        <w:t>General</w:t>
      </w:r>
      <w:bookmarkEnd w:id="510"/>
    </w:p>
    <w:p w14:paraId="759675E9" w14:textId="7940CD76"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w:t>
      </w:r>
      <w:r w:rsidRPr="003672C8">
        <w:lastRenderedPageBreak/>
        <w:t xml:space="preserve">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BE1BB3">
        <w:t>3.18</w:t>
      </w:r>
      <w:r>
        <w:fldChar w:fldCharType="end"/>
      </w:r>
      <w:r w:rsidRPr="003672C8">
        <w:t>).</w:t>
      </w:r>
    </w:p>
    <w:p w14:paraId="6C08731C" w14:textId="60FD4244" w:rsidR="00B86BC7" w:rsidRDefault="00B86BC7" w:rsidP="00B86BC7">
      <w:pPr>
        <w:pStyle w:val="Heading3"/>
      </w:pPr>
      <w:bookmarkStart w:id="511" w:name="_Toc506816724"/>
      <w:r>
        <w:t>id property</w:t>
      </w:r>
      <w:bookmarkEnd w:id="511"/>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7E47104A"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BE1BB3">
        <w:t>3.29.3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512" w:name="_Ref493518926"/>
      <w:bookmarkStart w:id="513" w:name="_Toc506816725"/>
      <w:r>
        <w:t>ruleId property</w:t>
      </w:r>
      <w:bookmarkEnd w:id="512"/>
      <w:bookmarkEnd w:id="513"/>
    </w:p>
    <w:p w14:paraId="72DC23AB" w14:textId="1299AB88"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BE1BB3">
        <w:t>3.29.3</w:t>
      </w:r>
      <w:r>
        <w:fldChar w:fldCharType="end"/>
      </w:r>
      <w:r w:rsidRPr="003672C8">
        <w:t>).</w:t>
      </w:r>
    </w:p>
    <w:p w14:paraId="6EDC8FC8" w14:textId="366C940A" w:rsidR="00B86BC7" w:rsidRDefault="00B86BC7" w:rsidP="00B86BC7">
      <w:pPr>
        <w:pStyle w:val="Heading3"/>
      </w:pPr>
      <w:bookmarkStart w:id="514" w:name="_Toc506816726"/>
      <w:r>
        <w:t>ruleKey property</w:t>
      </w:r>
      <w:bookmarkEnd w:id="514"/>
    </w:p>
    <w:p w14:paraId="689839C4" w14:textId="69603E13"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BE1BB3">
        <w:t>3.34.3</w:t>
      </w:r>
      <w:r>
        <w:fldChar w:fldCharType="end"/>
      </w:r>
      <w:r>
        <w:t xml:space="preserve">), and if the </w:t>
      </w:r>
      <w:r w:rsidRPr="003672C8">
        <w:rPr>
          <w:rStyle w:val="CODEtemp"/>
        </w:rPr>
        <w:t>run</w:t>
      </w:r>
      <w:r>
        <w:t xml:space="preserve"> object in which this </w:t>
      </w:r>
      <w:r w:rsidRPr="003672C8">
        <w:rPr>
          <w:rStyle w:val="CODEtemp"/>
        </w:rPr>
        <w:t>notification</w:t>
      </w:r>
      <w:r>
        <w:t xml:space="preserve"> object occurs contains a </w:t>
      </w:r>
      <w:r w:rsidRPr="003672C8">
        <w:rPr>
          <w:rStyle w:val="CODEtemp"/>
        </w:rPr>
        <w:t>rules</w:t>
      </w:r>
      <w:r>
        <w:t xml:space="preserve"> property (§</w:t>
      </w:r>
      <w:r>
        <w:fldChar w:fldCharType="begin"/>
      </w:r>
      <w:r>
        <w:instrText xml:space="preserve"> REF _Ref493404878 \w \h </w:instrText>
      </w:r>
      <w:r>
        <w:fldChar w:fldCharType="separate"/>
      </w:r>
      <w:r w:rsidR="00BE1BB3">
        <w:t>3.12.15</w:t>
      </w:r>
      <w:r>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Pr="003672C8">
        <w:rPr>
          <w:rStyle w:val="CODEtemp"/>
        </w:rPr>
        <w:t>run.rules</w:t>
      </w:r>
      <w:r>
        <w:t xml:space="preserve"> object.</w:t>
      </w:r>
    </w:p>
    <w:p w14:paraId="4854F812" w14:textId="6A104007" w:rsidR="003672C8" w:rsidRDefault="003672C8" w:rsidP="003672C8">
      <w:r>
        <w:t xml:space="preserve">The value of the </w:t>
      </w:r>
      <w:r w:rsidRPr="003672C8">
        <w:rPr>
          <w:rStyle w:val="CODEtemp"/>
        </w:rPr>
        <w:t>ruleId</w:t>
      </w:r>
      <w:r>
        <w:t xml:space="preserve"> property on this notification object must match the </w:t>
      </w:r>
      <w:r w:rsidRPr="003672C8">
        <w:rPr>
          <w:rStyle w:val="CODEtemp"/>
        </w:rPr>
        <w:t>id</w:t>
      </w:r>
      <w:r>
        <w:t xml:space="preserve"> property (§</w:t>
      </w:r>
      <w:r>
        <w:fldChar w:fldCharType="begin"/>
      </w:r>
      <w:r>
        <w:instrText xml:space="preserve"> REF _Ref493408046 \w \h </w:instrText>
      </w:r>
      <w:r>
        <w:fldChar w:fldCharType="separate"/>
      </w:r>
      <w:r w:rsidR="00BE1BB3">
        <w:t>3.29.3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BE1BB3">
        <w:t>3.29</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3672C8">
      <w:pPr>
        <w:pStyle w:val="Code"/>
      </w:pPr>
      <w:r>
        <w:t>"runs": [</w:t>
      </w:r>
    </w:p>
    <w:p w14:paraId="52B6EE6F" w14:textId="77777777" w:rsidR="003672C8" w:rsidRDefault="003672C8" w:rsidP="003672C8">
      <w:pPr>
        <w:pStyle w:val="Code"/>
      </w:pPr>
      <w:r>
        <w:t xml:space="preserve">  {</w:t>
      </w:r>
    </w:p>
    <w:p w14:paraId="4EE5FB01" w14:textId="77777777" w:rsidR="003672C8" w:rsidRDefault="003672C8" w:rsidP="003672C8">
      <w:pPr>
        <w:pStyle w:val="Code"/>
      </w:pPr>
      <w:r>
        <w:t xml:space="preserve">    "configurationNotifications": [</w:t>
      </w:r>
    </w:p>
    <w:p w14:paraId="67DB37AB" w14:textId="77777777" w:rsidR="003672C8" w:rsidRDefault="003672C8" w:rsidP="003672C8">
      <w:pPr>
        <w:pStyle w:val="Code"/>
      </w:pPr>
      <w:r>
        <w:t xml:space="preserve">      {</w:t>
      </w:r>
    </w:p>
    <w:p w14:paraId="5FF380F2" w14:textId="77777777" w:rsidR="003672C8" w:rsidRDefault="003672C8" w:rsidP="003672C8">
      <w:pPr>
        <w:pStyle w:val="Code"/>
      </w:pPr>
      <w:r>
        <w:t xml:space="preserve">        "id": "CFG0001",</w:t>
      </w:r>
    </w:p>
    <w:p w14:paraId="1BA6BE59" w14:textId="69F318FF" w:rsidR="003672C8" w:rsidRDefault="003672C8" w:rsidP="003672C8">
      <w:pPr>
        <w:pStyle w:val="Code"/>
      </w:pPr>
      <w:r>
        <w:t xml:space="preserve">        "message": "Rule configuration is missing."</w:t>
      </w:r>
      <w:r w:rsidR="00E57DB7">
        <w:t>,</w:t>
      </w:r>
    </w:p>
    <w:p w14:paraId="0D14C6ED" w14:textId="6BB9EC80" w:rsidR="001037D4" w:rsidRDefault="001037D4" w:rsidP="001037D4">
      <w:pPr>
        <w:pStyle w:val="Code"/>
      </w:pPr>
      <w:r>
        <w:t xml:space="preserve">        "ruleKey": "CA1711-1", # Specifies a property name within "rules".</w:t>
      </w:r>
    </w:p>
    <w:p w14:paraId="37E75C68" w14:textId="45A06C9E" w:rsidR="003672C8" w:rsidRDefault="003672C8" w:rsidP="003672C8">
      <w:pPr>
        <w:pStyle w:val="Code"/>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3672C8">
      <w:pPr>
        <w:pStyle w:val="Code"/>
      </w:pPr>
      <w:r>
        <w:t xml:space="preserve">                              </w:t>
      </w:r>
      <w:r w:rsidR="001037D4">
        <w:t xml:space="preserve"> </w:t>
      </w:r>
      <w:r>
        <w:t># property value within "rules"</w:t>
      </w:r>
    </w:p>
    <w:p w14:paraId="386C6093" w14:textId="77777777" w:rsidR="003672C8" w:rsidRDefault="003672C8" w:rsidP="003672C8">
      <w:pPr>
        <w:pStyle w:val="Code"/>
      </w:pPr>
      <w:r>
        <w:t xml:space="preserve">      }</w:t>
      </w:r>
    </w:p>
    <w:p w14:paraId="30C1B5C7" w14:textId="77777777" w:rsidR="003672C8" w:rsidRDefault="003672C8" w:rsidP="003672C8">
      <w:pPr>
        <w:pStyle w:val="Code"/>
      </w:pPr>
      <w:r>
        <w:t xml:space="preserve">    ],</w:t>
      </w:r>
    </w:p>
    <w:p w14:paraId="12676CFC" w14:textId="77777777" w:rsidR="003672C8" w:rsidRDefault="003672C8" w:rsidP="003672C8">
      <w:pPr>
        <w:pStyle w:val="Code"/>
      </w:pPr>
      <w:r>
        <w:t xml:space="preserve">    "rules": {</w:t>
      </w:r>
    </w:p>
    <w:p w14:paraId="24CCC349" w14:textId="77777777" w:rsidR="003672C8" w:rsidRDefault="003672C8" w:rsidP="003672C8">
      <w:pPr>
        <w:pStyle w:val="Code"/>
      </w:pPr>
      <w:r>
        <w:t xml:space="preserve">      "CA1711-1": {</w:t>
      </w:r>
    </w:p>
    <w:p w14:paraId="5E6C82C9" w14:textId="77777777" w:rsidR="003672C8" w:rsidRDefault="003672C8" w:rsidP="003672C8">
      <w:pPr>
        <w:pStyle w:val="Code"/>
      </w:pPr>
      <w:r>
        <w:t xml:space="preserve">        "id": "CA1711"</w:t>
      </w:r>
    </w:p>
    <w:p w14:paraId="03E24CDD" w14:textId="77777777" w:rsidR="003672C8" w:rsidRDefault="003672C8" w:rsidP="003672C8">
      <w:pPr>
        <w:pStyle w:val="Code"/>
      </w:pPr>
      <w:r>
        <w:t xml:space="preserve">      },</w:t>
      </w:r>
    </w:p>
    <w:p w14:paraId="1BAB66B8" w14:textId="77777777" w:rsidR="003672C8" w:rsidRDefault="003672C8" w:rsidP="003672C8">
      <w:pPr>
        <w:pStyle w:val="Code"/>
      </w:pPr>
      <w:r>
        <w:t xml:space="preserve">      "CA1711-2": {</w:t>
      </w:r>
    </w:p>
    <w:p w14:paraId="19906FAC" w14:textId="77777777" w:rsidR="003672C8" w:rsidRDefault="003672C8" w:rsidP="003672C8">
      <w:pPr>
        <w:pStyle w:val="Code"/>
      </w:pPr>
      <w:r>
        <w:t xml:space="preserve">        "id": "CA1711"</w:t>
      </w:r>
    </w:p>
    <w:p w14:paraId="5518D042" w14:textId="77777777" w:rsidR="003672C8" w:rsidRDefault="003672C8" w:rsidP="003672C8">
      <w:pPr>
        <w:pStyle w:val="Code"/>
      </w:pPr>
      <w:r>
        <w:t xml:space="preserve">      }</w:t>
      </w:r>
    </w:p>
    <w:p w14:paraId="33FA455A" w14:textId="77777777" w:rsidR="003672C8" w:rsidRDefault="003672C8" w:rsidP="003672C8">
      <w:pPr>
        <w:pStyle w:val="Code"/>
      </w:pPr>
      <w:r>
        <w:t xml:space="preserve">    }</w:t>
      </w:r>
    </w:p>
    <w:p w14:paraId="23434B37" w14:textId="77777777" w:rsidR="003672C8" w:rsidRDefault="003672C8" w:rsidP="003672C8">
      <w:pPr>
        <w:pStyle w:val="Code"/>
      </w:pPr>
      <w:r>
        <w:t xml:space="preserve">  }</w:t>
      </w:r>
    </w:p>
    <w:p w14:paraId="7E781FB7" w14:textId="67A93553" w:rsidR="003672C8" w:rsidRPr="003672C8" w:rsidRDefault="003672C8" w:rsidP="003672C8">
      <w:pPr>
        <w:pStyle w:val="Code"/>
      </w:pPr>
      <w:r>
        <w:t>]</w:t>
      </w:r>
    </w:p>
    <w:p w14:paraId="239DE5C9" w14:textId="568768A2" w:rsidR="00B86BC7" w:rsidRDefault="00B86BC7" w:rsidP="00B86BC7">
      <w:pPr>
        <w:pStyle w:val="Heading3"/>
      </w:pPr>
      <w:bookmarkStart w:id="515" w:name="_Toc506816727"/>
      <w:r>
        <w:lastRenderedPageBreak/>
        <w:t>physicalLocation property</w:t>
      </w:r>
      <w:bookmarkEnd w:id="515"/>
    </w:p>
    <w:p w14:paraId="23C5F0EF" w14:textId="093F41E2"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BE1BB3">
        <w:t>3.21</w:t>
      </w:r>
      <w:r>
        <w:fldChar w:fldCharType="end"/>
      </w:r>
      <w:r w:rsidRPr="008651CE">
        <w:t>) that identifies the relevant location.</w:t>
      </w:r>
    </w:p>
    <w:p w14:paraId="0BE523CC" w14:textId="11807D96" w:rsidR="00B86BC7" w:rsidRDefault="00B86BC7" w:rsidP="00B86BC7">
      <w:pPr>
        <w:pStyle w:val="Heading3"/>
      </w:pPr>
      <w:bookmarkStart w:id="516" w:name="_Toc506816728"/>
      <w:r>
        <w:t>message property</w:t>
      </w:r>
      <w:bookmarkEnd w:id="516"/>
    </w:p>
    <w:p w14:paraId="095EAE33" w14:textId="5ADB82AF"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string</w:t>
      </w:r>
      <w:r w:rsidR="006F4D22">
        <w:t xml:space="preserve"> containing a plain text message (</w:t>
      </w:r>
      <w:r w:rsidR="006F4D22" w:rsidRPr="008651CE">
        <w:t>§</w:t>
      </w:r>
      <w:r w:rsidR="006F4D22">
        <w:fldChar w:fldCharType="begin"/>
      </w:r>
      <w:r w:rsidR="006F4D22">
        <w:instrText xml:space="preserve"> REF _Ref503354593 \r \h </w:instrText>
      </w:r>
      <w:r w:rsidR="006F4D22">
        <w:fldChar w:fldCharType="separate"/>
      </w:r>
      <w:r w:rsidR="00BE1BB3">
        <w:t>3.10.2</w:t>
      </w:r>
      <w:r w:rsidR="006F4D22">
        <w:fldChar w:fldCharType="end"/>
      </w:r>
      <w:r w:rsidR="006F4D22">
        <w:t>)</w:t>
      </w:r>
      <w:r w:rsidRPr="008651CE">
        <w:t xml:space="preserve"> that describes the condition that was encountered.</w:t>
      </w:r>
    </w:p>
    <w:p w14:paraId="17CA8781" w14:textId="1D565D53" w:rsidR="006F4D22" w:rsidRPr="008651CE" w:rsidRDefault="006F4D22" w:rsidP="006F4D22">
      <w:pPr>
        <w:pStyle w:val="Note"/>
      </w:pPr>
      <w:r>
        <w:t xml:space="preserve">NOTE: There is no rich text equivalent of the </w:t>
      </w:r>
      <w:proofErr w:type="gramStart"/>
      <w:r w:rsidRPr="006F4D22">
        <w:rPr>
          <w:rStyle w:val="CODEtemp"/>
        </w:rPr>
        <w:t>notification.message</w:t>
      </w:r>
      <w:proofErr w:type="gramEnd"/>
      <w:r>
        <w:t xml:space="preserve"> property because tool notifications typically appear on the console, where rich text is not supported.</w:t>
      </w:r>
    </w:p>
    <w:p w14:paraId="6D46F33C" w14:textId="01495AB4" w:rsidR="00B86BC7" w:rsidRDefault="00B86BC7" w:rsidP="00B86BC7">
      <w:pPr>
        <w:pStyle w:val="Heading3"/>
      </w:pPr>
      <w:bookmarkStart w:id="517" w:name="_Ref493404972"/>
      <w:bookmarkStart w:id="518" w:name="_Ref493406037"/>
      <w:bookmarkStart w:id="519" w:name="_Toc506816729"/>
      <w:r>
        <w:t>level property</w:t>
      </w:r>
      <w:bookmarkEnd w:id="517"/>
      <w:bookmarkEnd w:id="518"/>
      <w:bookmarkEnd w:id="519"/>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8651CE">
      <w:pPr>
        <w:pStyle w:val="ListParagraph"/>
        <w:numPr>
          <w:ilvl w:val="0"/>
          <w:numId w:val="46"/>
        </w:numPr>
      </w:pPr>
      <w:r w:rsidRPr="008651CE">
        <w:rPr>
          <w:rStyle w:val="CODEtemp"/>
        </w:rPr>
        <w:t>"error"</w:t>
      </w:r>
      <w:r>
        <w:t>: A serious problem was found. The condition encountered by the tool resulted in the analysis being halted, or caused the results to be incorrect or incomplete.</w:t>
      </w:r>
    </w:p>
    <w:p w14:paraId="715D2627" w14:textId="1ADB47D2" w:rsidR="008651CE" w:rsidRDefault="008651CE" w:rsidP="008651CE">
      <w:pPr>
        <w:pStyle w:val="ListParagraph"/>
        <w:numPr>
          <w:ilvl w:val="0"/>
          <w:numId w:val="46"/>
        </w:numPr>
      </w:pPr>
      <w:r w:rsidRPr="008651CE">
        <w:rPr>
          <w:rStyle w:val="CODEtemp"/>
        </w:rPr>
        <w:t>"warning"</w:t>
      </w:r>
      <w:r>
        <w:t>: A problem that is not considered to be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8651CE">
      <w:pPr>
        <w:pStyle w:val="ListParagraph"/>
        <w:numPr>
          <w:ilvl w:val="0"/>
          <w:numId w:val="4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520" w:name="_Toc506816730"/>
      <w:r>
        <w:t>threadId property</w:t>
      </w:r>
      <w:bookmarkEnd w:id="520"/>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521" w:name="_Toc506816731"/>
      <w:r>
        <w:t>time property</w:t>
      </w:r>
      <w:bookmarkEnd w:id="521"/>
    </w:p>
    <w:p w14:paraId="2D4A5B6B" w14:textId="2AD231E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BE1BB3">
        <w:t>3.8</w:t>
      </w:r>
      <w:r>
        <w:fldChar w:fldCharType="end"/>
      </w:r>
      <w:r w:rsidRPr="008651CE">
        <w:t>).</w:t>
      </w:r>
    </w:p>
    <w:p w14:paraId="33699F22" w14:textId="56DC8386" w:rsidR="00B86BC7" w:rsidRDefault="00B86BC7" w:rsidP="00B86BC7">
      <w:pPr>
        <w:pStyle w:val="Heading3"/>
      </w:pPr>
      <w:bookmarkStart w:id="522" w:name="_Toc506816732"/>
      <w:r>
        <w:t>exception property</w:t>
      </w:r>
      <w:bookmarkEnd w:id="522"/>
    </w:p>
    <w:p w14:paraId="0929118A" w14:textId="53E2A974"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BE1BB3">
        <w:t>3.35</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523" w:name="_Toc506816733"/>
      <w:r>
        <w:t>properties property</w:t>
      </w:r>
      <w:bookmarkEnd w:id="523"/>
    </w:p>
    <w:p w14:paraId="2707E928" w14:textId="3E2F9D6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BE1BB3">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524" w:name="_Ref493570836"/>
      <w:bookmarkStart w:id="525" w:name="_Toc506816734"/>
      <w:r>
        <w:lastRenderedPageBreak/>
        <w:t>exception object</w:t>
      </w:r>
      <w:bookmarkEnd w:id="524"/>
      <w:bookmarkEnd w:id="525"/>
    </w:p>
    <w:p w14:paraId="1257C9E2" w14:textId="6070509F" w:rsidR="00B86BC7" w:rsidRDefault="00B86BC7" w:rsidP="00B86BC7">
      <w:pPr>
        <w:pStyle w:val="Heading3"/>
      </w:pPr>
      <w:bookmarkStart w:id="526" w:name="_Toc506816735"/>
      <w:r>
        <w:t>General</w:t>
      </w:r>
      <w:bookmarkEnd w:id="526"/>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527" w:name="_Toc506816736"/>
      <w:r>
        <w:t>kind property</w:t>
      </w:r>
      <w:bookmarkEnd w:id="527"/>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789EF3F5" w14:textId="3B920357" w:rsidR="006F4D22" w:rsidRPr="008651CE" w:rsidRDefault="006F4D22" w:rsidP="006F4D22">
      <w:pPr>
        <w:pStyle w:val="Note"/>
      </w:pPr>
      <w:r>
        <w:t xml:space="preserve">NOTE: There is no rich text equivalent of the </w:t>
      </w:r>
      <w:proofErr w:type="gramStart"/>
      <w:r w:rsidRPr="006F4D22">
        <w:rPr>
          <w:rStyle w:val="CODEtemp"/>
        </w:rPr>
        <w:t>exception.message</w:t>
      </w:r>
      <w:proofErr w:type="gramEnd"/>
      <w:r>
        <w:t xml:space="preserve"> property because exception messages, appearing as they do in typical languages and operating systems, are inherently plain text.</w:t>
      </w:r>
    </w:p>
    <w:p w14:paraId="4CB635A2" w14:textId="28265EAA" w:rsidR="00B86BC7" w:rsidRDefault="00B86BC7" w:rsidP="00B86BC7">
      <w:pPr>
        <w:pStyle w:val="Heading3"/>
      </w:pPr>
      <w:bookmarkStart w:id="528" w:name="_Toc506816737"/>
      <w:r>
        <w:t>message property</w:t>
      </w:r>
      <w:bookmarkEnd w:id="528"/>
    </w:p>
    <w:p w14:paraId="0E15DE57" w14:textId="3BCAC3E0"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 (</w:t>
      </w:r>
      <w:r w:rsidR="006F4D22" w:rsidRPr="008651CE">
        <w:t>§</w:t>
      </w:r>
      <w:r w:rsidR="006F4D22">
        <w:fldChar w:fldCharType="begin"/>
      </w:r>
      <w:r w:rsidR="006F4D22">
        <w:instrText xml:space="preserve"> REF _Ref503354593 \r \h </w:instrText>
      </w:r>
      <w:r w:rsidR="006F4D22">
        <w:fldChar w:fldCharType="separate"/>
      </w:r>
      <w:r w:rsidR="00BE1BB3">
        <w:t>3.10.2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529E5B20" w:rsidR="00492D47" w:rsidRDefault="00492D47" w:rsidP="00492D47">
      <w:r>
        <w:t xml:space="preserve">EXAMPLE 1: C++: The tool </w:t>
      </w:r>
      <w:r w:rsidR="00CA5EC9">
        <w:t>should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02664F42" w:rsidR="00492D47" w:rsidRPr="00492D47" w:rsidRDefault="00492D47" w:rsidP="00492D47">
      <w:r>
        <w:t xml:space="preserve">EXAMPLE 2: C#: The tool </w:t>
      </w:r>
      <w:r w:rsidR="00CA5EC9">
        <w:t>should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7B596160" w14:textId="2780E670" w:rsidR="00B86BC7" w:rsidRDefault="00B86BC7" w:rsidP="00B86BC7">
      <w:pPr>
        <w:pStyle w:val="Heading3"/>
      </w:pPr>
      <w:bookmarkStart w:id="529" w:name="_Toc506816738"/>
      <w:r>
        <w:t>stack property</w:t>
      </w:r>
      <w:bookmarkEnd w:id="529"/>
    </w:p>
    <w:p w14:paraId="17152AD6" w14:textId="015F99C0"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BE1BB3">
        <w:t>3.25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530" w:name="_Toc506816739"/>
      <w:r>
        <w:t>innerExceptions property</w:t>
      </w:r>
      <w:bookmarkEnd w:id="530"/>
    </w:p>
    <w:p w14:paraId="12F767FE" w14:textId="1794EFD5"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to be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531" w:name="_Toc287332011"/>
      <w:bookmarkStart w:id="532" w:name="_Toc506816740"/>
      <w:r w:rsidRPr="00FD22AC">
        <w:lastRenderedPageBreak/>
        <w:t>Conformance</w:t>
      </w:r>
      <w:bookmarkEnd w:id="531"/>
      <w:bookmarkEnd w:id="532"/>
    </w:p>
    <w:p w14:paraId="1D48659C" w14:textId="6555FDBE" w:rsidR="00EE1E0B" w:rsidRDefault="00EE1E0B" w:rsidP="002244CB"/>
    <w:p w14:paraId="3BBDC6A3" w14:textId="77777777" w:rsidR="00376AE7" w:rsidRDefault="00376AE7" w:rsidP="00376AE7">
      <w:pPr>
        <w:pStyle w:val="Heading2"/>
        <w:numPr>
          <w:ilvl w:val="1"/>
          <w:numId w:val="2"/>
        </w:numPr>
      </w:pPr>
      <w:bookmarkStart w:id="533" w:name="_Toc506816741"/>
      <w:r>
        <w:t>Conformance targets</w:t>
      </w:r>
      <w:bookmarkEnd w:id="533"/>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7777777" w:rsidR="00376AE7" w:rsidRPr="0091648B" w:rsidRDefault="00376AE7" w:rsidP="00376AE7">
      <w:pPr>
        <w:pStyle w:val="ListParagraph"/>
        <w:numPr>
          <w:ilvl w:val="0"/>
          <w:numId w:val="51"/>
        </w:numPr>
        <w:rPr>
          <w:b/>
        </w:rPr>
      </w:pPr>
      <w:r w:rsidRPr="0091648B">
        <w:rPr>
          <w:b/>
        </w:rPr>
        <w:t>SARIF log file</w:t>
      </w:r>
    </w:p>
    <w:p w14:paraId="3DAC8075" w14:textId="77777777" w:rsidR="00376AE7" w:rsidRDefault="00376AE7" w:rsidP="00376AE7">
      <w:pPr>
        <w:pStyle w:val="ListParagraph"/>
        <w:numPr>
          <w:ilvl w:val="0"/>
          <w:numId w:val="51"/>
        </w:numPr>
      </w:pPr>
      <w:r w:rsidRPr="009F6C6C">
        <w:rPr>
          <w:b/>
        </w:rPr>
        <w:t>Direct producer</w:t>
      </w:r>
      <w:r>
        <w:t>: An analysis tool which directly produces output in the SARIF format.</w:t>
      </w:r>
    </w:p>
    <w:p w14:paraId="1DC8ED0F" w14:textId="77777777" w:rsidR="00376AE7" w:rsidRDefault="00376AE7" w:rsidP="00376AE7">
      <w:pPr>
        <w:pStyle w:val="ListParagraph"/>
        <w:numPr>
          <w:ilvl w:val="0"/>
          <w:numId w:val="51"/>
        </w:numPr>
      </w:pPr>
      <w:r w:rsidRPr="009F6C6C">
        <w:rPr>
          <w:b/>
        </w:rPr>
        <w:t>Converter</w:t>
      </w:r>
      <w:r>
        <w:t xml:space="preserve">: A </w:t>
      </w:r>
      <w:r w:rsidRPr="00BC5B1B">
        <w:t>program that transforms the output of an analysis tool from its native output format into the SARIF format</w:t>
      </w:r>
      <w:r>
        <w:t>.</w:t>
      </w:r>
    </w:p>
    <w:p w14:paraId="403B2926" w14:textId="77777777" w:rsidR="00376AE7" w:rsidRDefault="00376AE7" w:rsidP="00376AE7">
      <w:pPr>
        <w:pStyle w:val="ListParagraph"/>
        <w:numPr>
          <w:ilvl w:val="0"/>
          <w:numId w:val="51"/>
        </w:numPr>
      </w:pPr>
      <w:r w:rsidRPr="009F6C6C">
        <w:rPr>
          <w:b/>
        </w:rPr>
        <w:t>Consumer</w:t>
      </w:r>
      <w:r>
        <w:t>: A program that reads and interprets a SARIF log file.</w:t>
      </w:r>
    </w:p>
    <w:p w14:paraId="38A66255" w14:textId="77777777" w:rsidR="00376AE7" w:rsidRDefault="00376AE7" w:rsidP="00376AE7">
      <w:pPr>
        <w:pStyle w:val="ListParagraph"/>
        <w:numPr>
          <w:ilvl w:val="0"/>
          <w:numId w:val="51"/>
        </w:numPr>
      </w:pPr>
      <w:r w:rsidRPr="009F6C6C">
        <w:rPr>
          <w:b/>
        </w:rPr>
        <w:t>Viewer</w:t>
      </w:r>
      <w:r>
        <w:t>: A consumer that reads a SARIF log file, displays a list of the results it contains, and allows an end user to view each result in the context of the programming artifact in which it occurs.</w:t>
      </w:r>
    </w:p>
    <w:p w14:paraId="62173450" w14:textId="77777777" w:rsidR="00376AE7" w:rsidRPr="00532BC6" w:rsidRDefault="00376AE7" w:rsidP="00376AE7">
      <w:r>
        <w:t>The normative content in this specification defines requirements for SARIF log files, except for those normative requirements that are explicitly designated as defining the behavior of a direct producer, a converter, a consumer, or a viewer.</w:t>
      </w:r>
    </w:p>
    <w:p w14:paraId="2F3ECE4F" w14:textId="77777777" w:rsidR="00376AE7" w:rsidRDefault="00376AE7" w:rsidP="00376AE7">
      <w:pPr>
        <w:pStyle w:val="Heading2"/>
        <w:numPr>
          <w:ilvl w:val="1"/>
          <w:numId w:val="2"/>
        </w:numPr>
      </w:pPr>
      <w:bookmarkStart w:id="534" w:name="_Toc506816742"/>
      <w:r>
        <w:t>Conformance Clause 1: SARIF log file</w:t>
      </w:r>
      <w:bookmarkEnd w:id="534"/>
    </w:p>
    <w:p w14:paraId="177D8019" w14:textId="6ED8E77C" w:rsidR="00376AE7" w:rsidRPr="00473A15" w:rsidRDefault="00376AE7" w:rsidP="00376AE7">
      <w:r>
        <w:t>A text file satisfies the “SARIF log file” conformance profile if it conforms to the syntax and semantics defined in §</w:t>
      </w:r>
      <w:r w:rsidR="002244CB">
        <w:fldChar w:fldCharType="begin"/>
      </w:r>
      <w:r w:rsidR="002244CB">
        <w:instrText xml:space="preserve"> REF _Ref506805751 \r \h </w:instrText>
      </w:r>
      <w:r w:rsidR="002244CB">
        <w:fldChar w:fldCharType="separate"/>
      </w:r>
      <w:r w:rsidR="00BE1BB3">
        <w:t>3</w:t>
      </w:r>
      <w:r w:rsidR="002244CB">
        <w:fldChar w:fldCharType="end"/>
      </w:r>
      <w:r>
        <w:t>.</w:t>
      </w:r>
    </w:p>
    <w:p w14:paraId="44A7F8ED" w14:textId="77777777" w:rsidR="00376AE7" w:rsidRDefault="00376AE7" w:rsidP="00376AE7">
      <w:pPr>
        <w:pStyle w:val="Heading2"/>
        <w:numPr>
          <w:ilvl w:val="1"/>
          <w:numId w:val="2"/>
        </w:numPr>
      </w:pPr>
      <w:bookmarkStart w:id="535" w:name="_Toc506816743"/>
      <w:r>
        <w:t>Conformance Clause 2: Direct producer</w:t>
      </w:r>
      <w:bookmarkEnd w:id="535"/>
    </w:p>
    <w:p w14:paraId="7B057EA0" w14:textId="77777777" w:rsidR="00376AE7" w:rsidRDefault="00376AE7" w:rsidP="00376AE7">
      <w:r>
        <w:t>An analysis tool satisfies the “Direct producer” conformance profile if</w:t>
      </w:r>
    </w:p>
    <w:p w14:paraId="1CD7BADC" w14:textId="26D6E7D5" w:rsidR="00376AE7" w:rsidRDefault="00376AE7" w:rsidP="00376AE7">
      <w:pPr>
        <w:pStyle w:val="ListParagraph"/>
        <w:numPr>
          <w:ilvl w:val="0"/>
          <w:numId w:val="52"/>
        </w:numPr>
      </w:pPr>
      <w:r>
        <w:t>It produces output in the SARIF format, according to the semantics defined in §</w:t>
      </w:r>
      <w:r w:rsidR="002244CB">
        <w:fldChar w:fldCharType="begin"/>
      </w:r>
      <w:r w:rsidR="002244CB">
        <w:instrText xml:space="preserve"> REF _Ref506805751 \r \h </w:instrText>
      </w:r>
      <w:r w:rsidR="002244CB">
        <w:fldChar w:fldCharType="separate"/>
      </w:r>
      <w:r w:rsidR="00BE1BB3">
        <w:t>3</w:t>
      </w:r>
      <w:r w:rsidR="002244CB">
        <w:fldChar w:fldCharType="end"/>
      </w:r>
      <w:r>
        <w:t>.</w:t>
      </w:r>
    </w:p>
    <w:p w14:paraId="1B2851C8" w14:textId="1DEBDC64" w:rsidR="00376AE7" w:rsidRDefault="00376AE7" w:rsidP="00376AE7">
      <w:pPr>
        <w:pStyle w:val="ListParagraph"/>
        <w:numPr>
          <w:ilvl w:val="0"/>
          <w:numId w:val="52"/>
        </w:numPr>
      </w:pPr>
      <w:r>
        <w:t>It satisfies those normative requirements in §</w:t>
      </w:r>
      <w:r w:rsidR="002244CB">
        <w:fldChar w:fldCharType="begin"/>
      </w:r>
      <w:r w:rsidR="002244CB">
        <w:instrText xml:space="preserve"> REF _Ref506805751 \r \h </w:instrText>
      </w:r>
      <w:r w:rsidR="002244CB">
        <w:fldChar w:fldCharType="separate"/>
      </w:r>
      <w:r w:rsidR="00BE1BB3">
        <w:t>3</w:t>
      </w:r>
      <w:r w:rsidR="002244CB">
        <w:fldChar w:fldCharType="end"/>
      </w:r>
      <w:r>
        <w:t xml:space="preserve"> that are designated as applying to direct producers.</w:t>
      </w:r>
    </w:p>
    <w:p w14:paraId="74D6208C" w14:textId="571A399D" w:rsidR="00376AE7" w:rsidRPr="00473A15" w:rsidRDefault="00376AE7" w:rsidP="00376AE7">
      <w:pPr>
        <w:pStyle w:val="ListParagraph"/>
        <w:numPr>
          <w:ilvl w:val="0"/>
          <w:numId w:val="5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BE1BB3">
        <w:t>3</w:t>
      </w:r>
      <w:r w:rsidR="002244CB">
        <w:fldChar w:fldCharType="end"/>
      </w:r>
      <w:r>
        <w:t>, are intended to be produced only by converters.</w:t>
      </w:r>
    </w:p>
    <w:p w14:paraId="55AB9238" w14:textId="77777777" w:rsidR="00376AE7" w:rsidRDefault="00376AE7" w:rsidP="00376AE7">
      <w:pPr>
        <w:pStyle w:val="Heading2"/>
        <w:numPr>
          <w:ilvl w:val="1"/>
          <w:numId w:val="2"/>
        </w:numPr>
      </w:pPr>
      <w:bookmarkStart w:id="536" w:name="_Toc506816744"/>
      <w:r>
        <w:t>Conformance Clause 3: Converter</w:t>
      </w:r>
      <w:bookmarkEnd w:id="536"/>
    </w:p>
    <w:p w14:paraId="321555D2" w14:textId="77777777" w:rsidR="00376AE7" w:rsidRDefault="00376AE7" w:rsidP="00376AE7">
      <w:r>
        <w:t>A converter satisfies the “Converter” conformance profile if</w:t>
      </w:r>
    </w:p>
    <w:p w14:paraId="778A2D35" w14:textId="2747E1E8" w:rsidR="00376AE7" w:rsidRDefault="00376AE7" w:rsidP="00376AE7">
      <w:pPr>
        <w:pStyle w:val="ListParagraph"/>
        <w:numPr>
          <w:ilvl w:val="0"/>
          <w:numId w:val="53"/>
        </w:numPr>
      </w:pPr>
      <w:r>
        <w:t>It produces output in the SARIF format, according to the semantics defined in §</w:t>
      </w:r>
      <w:r w:rsidR="002244CB">
        <w:fldChar w:fldCharType="begin"/>
      </w:r>
      <w:r w:rsidR="002244CB">
        <w:instrText xml:space="preserve"> REF _Ref506805751 \r \h </w:instrText>
      </w:r>
      <w:r w:rsidR="002244CB">
        <w:fldChar w:fldCharType="separate"/>
      </w:r>
      <w:r w:rsidR="00BE1BB3">
        <w:t>3</w:t>
      </w:r>
      <w:r w:rsidR="002244CB">
        <w:fldChar w:fldCharType="end"/>
      </w:r>
      <w:r>
        <w:t>.</w:t>
      </w:r>
    </w:p>
    <w:p w14:paraId="0AF534E1" w14:textId="523C5E81" w:rsidR="00376AE7" w:rsidRDefault="00376AE7" w:rsidP="00376AE7">
      <w:pPr>
        <w:pStyle w:val="ListParagraph"/>
        <w:numPr>
          <w:ilvl w:val="0"/>
          <w:numId w:val="53"/>
        </w:numPr>
      </w:pPr>
      <w:r>
        <w:t>It satisfies those normative requirements in §</w:t>
      </w:r>
      <w:r w:rsidR="002244CB">
        <w:fldChar w:fldCharType="begin"/>
      </w:r>
      <w:r w:rsidR="002244CB">
        <w:instrText xml:space="preserve"> REF _Ref506805751 \r \h </w:instrText>
      </w:r>
      <w:r w:rsidR="002244CB">
        <w:fldChar w:fldCharType="separate"/>
      </w:r>
      <w:r w:rsidR="00BE1BB3">
        <w:t>3</w:t>
      </w:r>
      <w:r w:rsidR="002244CB">
        <w:fldChar w:fldCharType="end"/>
      </w:r>
      <w:r>
        <w:t xml:space="preserve"> that are designated as applying to converters.</w:t>
      </w:r>
    </w:p>
    <w:p w14:paraId="7BFA617E" w14:textId="03C2B4AF" w:rsidR="00376AE7" w:rsidRDefault="00376AE7" w:rsidP="00376AE7">
      <w:pPr>
        <w:pStyle w:val="ListParagraph"/>
        <w:numPr>
          <w:ilvl w:val="0"/>
          <w:numId w:val="53"/>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BE1BB3">
        <w:t>3</w:t>
      </w:r>
      <w:r w:rsidR="002244CB">
        <w:fldChar w:fldCharType="end"/>
      </w:r>
      <w:r>
        <w:t>, are intended to be produced only by direct producers.</w:t>
      </w:r>
    </w:p>
    <w:p w14:paraId="4F7B2319" w14:textId="77777777" w:rsidR="00376AE7" w:rsidRDefault="00376AE7" w:rsidP="00376AE7">
      <w:pPr>
        <w:pStyle w:val="Heading2"/>
        <w:numPr>
          <w:ilvl w:val="1"/>
          <w:numId w:val="2"/>
        </w:numPr>
      </w:pPr>
      <w:bookmarkStart w:id="537" w:name="_Toc506816745"/>
      <w:r>
        <w:t>Conformance Clause 4: Deterministic producer</w:t>
      </w:r>
      <w:bookmarkEnd w:id="537"/>
    </w:p>
    <w:p w14:paraId="41FE4787" w14:textId="77777777" w:rsidR="00376AE7" w:rsidRDefault="00376AE7" w:rsidP="00376AE7">
      <w:r>
        <w:t>An analysis tool or a converter satisfies the “Deterministic producer” conformance profile if</w:t>
      </w:r>
    </w:p>
    <w:p w14:paraId="530AF0E4" w14:textId="77777777" w:rsidR="00376AE7" w:rsidRDefault="00376AE7" w:rsidP="00376AE7">
      <w:pPr>
        <w:pStyle w:val="ListParagraph"/>
        <w:numPr>
          <w:ilvl w:val="0"/>
          <w:numId w:val="56"/>
        </w:numPr>
      </w:pPr>
      <w:r>
        <w:t>It satisfies the “Direct producer” conformance profile or the “Converter” conformance profile, as appropriate.</w:t>
      </w:r>
    </w:p>
    <w:p w14:paraId="65C8356A" w14:textId="1B71BFA5" w:rsidR="00376AE7" w:rsidRPr="00226870" w:rsidRDefault="00376AE7" w:rsidP="00376AE7">
      <w:pPr>
        <w:pStyle w:val="ListParagraph"/>
        <w:numPr>
          <w:ilvl w:val="0"/>
          <w:numId w:val="56"/>
        </w:numPr>
      </w:pPr>
      <w:r>
        <w:t xml:space="preserve">It satisfies the normative requirements in </w:t>
      </w:r>
      <w:r w:rsidR="002244CB">
        <w:t>Appendix F</w:t>
      </w:r>
      <w:r>
        <w:t>, “Producing deterministic SARIF log files”.</w:t>
      </w:r>
    </w:p>
    <w:p w14:paraId="4CB61480" w14:textId="77777777" w:rsidR="00376AE7" w:rsidRDefault="00376AE7" w:rsidP="00376AE7">
      <w:pPr>
        <w:pStyle w:val="Heading2"/>
        <w:numPr>
          <w:ilvl w:val="1"/>
          <w:numId w:val="2"/>
        </w:numPr>
      </w:pPr>
      <w:bookmarkStart w:id="538" w:name="_Toc506816746"/>
      <w:r>
        <w:t>Conformance Clause 5: Consumer</w:t>
      </w:r>
      <w:bookmarkEnd w:id="538"/>
    </w:p>
    <w:p w14:paraId="003D490C" w14:textId="77777777" w:rsidR="00376AE7" w:rsidRDefault="00376AE7" w:rsidP="00376AE7">
      <w:r>
        <w:t>A consumer satisfies the “consumer” conformance profile if</w:t>
      </w:r>
    </w:p>
    <w:p w14:paraId="4A27FCF8" w14:textId="3E972C39" w:rsidR="00376AE7" w:rsidRDefault="00376AE7" w:rsidP="00376AE7">
      <w:pPr>
        <w:pStyle w:val="ListParagraph"/>
        <w:numPr>
          <w:ilvl w:val="0"/>
          <w:numId w:val="54"/>
        </w:numPr>
      </w:pPr>
      <w:r>
        <w:lastRenderedPageBreak/>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BE1BB3">
        <w:t>3</w:t>
      </w:r>
      <w:r w:rsidR="002244CB">
        <w:fldChar w:fldCharType="end"/>
      </w:r>
      <w:r>
        <w:t>.</w:t>
      </w:r>
    </w:p>
    <w:p w14:paraId="7B2084FE" w14:textId="2D2E5C13" w:rsidR="00376AE7" w:rsidRPr="00473A15" w:rsidRDefault="00376AE7" w:rsidP="00376AE7">
      <w:pPr>
        <w:pStyle w:val="ListParagraph"/>
        <w:numPr>
          <w:ilvl w:val="0"/>
          <w:numId w:val="54"/>
        </w:numPr>
      </w:pPr>
      <w:r>
        <w:t>It satisfies those normative requirements in §</w:t>
      </w:r>
      <w:r>
        <w:fldChar w:fldCharType="begin"/>
      </w:r>
      <w:r>
        <w:instrText xml:space="preserve"> REF _Ref506123702 \r \h </w:instrText>
      </w:r>
      <w:r>
        <w:fldChar w:fldCharType="separate"/>
      </w:r>
      <w:r w:rsidR="00BE1BB3">
        <w:rPr>
          <w:b/>
          <w:bCs/>
        </w:rPr>
        <w:t>Error! Reference source not found.</w:t>
      </w:r>
      <w:r>
        <w:fldChar w:fldCharType="end"/>
      </w:r>
      <w:r>
        <w:t xml:space="preserve"> that are designated as applying to consumers.</w:t>
      </w:r>
    </w:p>
    <w:p w14:paraId="299AF6C4" w14:textId="77777777" w:rsidR="00376AE7" w:rsidRDefault="00376AE7" w:rsidP="00376AE7">
      <w:pPr>
        <w:pStyle w:val="Heading2"/>
        <w:numPr>
          <w:ilvl w:val="1"/>
          <w:numId w:val="2"/>
        </w:numPr>
      </w:pPr>
      <w:bookmarkStart w:id="539" w:name="_Toc506816747"/>
      <w:r>
        <w:t>Conformance Clause 6: Viewer</w:t>
      </w:r>
      <w:bookmarkEnd w:id="539"/>
    </w:p>
    <w:p w14:paraId="38F985A9" w14:textId="77777777" w:rsidR="00376AE7" w:rsidRDefault="00376AE7" w:rsidP="00376AE7">
      <w:r>
        <w:t>A viewer satisfies the “viewer” conformance profile if</w:t>
      </w:r>
    </w:p>
    <w:p w14:paraId="578970AC" w14:textId="77777777" w:rsidR="00376AE7" w:rsidRDefault="00376AE7" w:rsidP="00376AE7">
      <w:pPr>
        <w:pStyle w:val="ListParagraph"/>
        <w:numPr>
          <w:ilvl w:val="0"/>
          <w:numId w:val="55"/>
        </w:numPr>
      </w:pPr>
      <w:r>
        <w:t>It satisfies the “consumer” conformance profile.</w:t>
      </w:r>
    </w:p>
    <w:p w14:paraId="4EB44CE0" w14:textId="16BE88B2" w:rsidR="00376AE7" w:rsidRPr="008E6B35" w:rsidRDefault="00376AE7" w:rsidP="00376AE7">
      <w:pPr>
        <w:pStyle w:val="ListParagraph"/>
        <w:numPr>
          <w:ilvl w:val="0"/>
          <w:numId w:val="55"/>
        </w:numPr>
      </w:pPr>
      <w:r>
        <w:t>It additionally satisfies the normative requirements in §</w:t>
      </w:r>
      <w:r w:rsidR="002244CB">
        <w:fldChar w:fldCharType="begin"/>
      </w:r>
      <w:r w:rsidR="002244CB">
        <w:instrText xml:space="preserve"> REF _Ref506805751 \r \h </w:instrText>
      </w:r>
      <w:r w:rsidR="002244CB">
        <w:fldChar w:fldCharType="separate"/>
      </w:r>
      <w:r w:rsidR="00BE1BB3">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540" w:name="AppendixAcknowledgments"/>
      <w:bookmarkStart w:id="541" w:name="_Toc85472897"/>
      <w:bookmarkStart w:id="542" w:name="_Toc287332012"/>
      <w:bookmarkStart w:id="543" w:name="_Toc506816748"/>
      <w:bookmarkEnd w:id="540"/>
      <w:r>
        <w:lastRenderedPageBreak/>
        <w:t xml:space="preserve">(Informative) </w:t>
      </w:r>
      <w:r w:rsidR="00B80CDB">
        <w:t>Acknowl</w:t>
      </w:r>
      <w:r w:rsidR="004D0E5E">
        <w:t>e</w:t>
      </w:r>
      <w:r w:rsidR="008F61FB">
        <w:t>dg</w:t>
      </w:r>
      <w:r w:rsidR="0052099F">
        <w:t>ments</w:t>
      </w:r>
      <w:bookmarkEnd w:id="541"/>
      <w:bookmarkEnd w:id="542"/>
      <w:bookmarkEnd w:id="543"/>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544" w:name="AppendixFingerprints"/>
      <w:bookmarkStart w:id="545" w:name="_Toc506816749"/>
      <w:bookmarkEnd w:id="544"/>
      <w:r>
        <w:lastRenderedPageBreak/>
        <w:t xml:space="preserve">(Informative) </w:t>
      </w:r>
      <w:r w:rsidR="00710FE0">
        <w:t>Use of fingerprints by result management systems</w:t>
      </w:r>
      <w:bookmarkEnd w:id="545"/>
    </w:p>
    <w:p w14:paraId="00B48E8A" w14:textId="1A733ED8" w:rsidR="002A48C0" w:rsidRDefault="002A48C0" w:rsidP="002A48C0">
      <w:r>
        <w:t>On large software projects, a single run of a set of analysis tools can produce hundreds of thousands of results or more. To deal with such a large number of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8651CE">
      <w:pPr>
        <w:pStyle w:val="ListParagraph"/>
        <w:numPr>
          <w:ilvl w:val="0"/>
          <w:numId w:val="32"/>
        </w:numPr>
      </w:pPr>
      <w:r>
        <w:t>the name of the tool that produced the result.</w:t>
      </w:r>
    </w:p>
    <w:p w14:paraId="476F2F30" w14:textId="77777777" w:rsidR="002A48C0" w:rsidRDefault="002A48C0" w:rsidP="008651CE">
      <w:pPr>
        <w:pStyle w:val="ListParagraph"/>
        <w:numPr>
          <w:ilvl w:val="0"/>
          <w:numId w:val="32"/>
        </w:numPr>
      </w:pPr>
      <w:r>
        <w:t>the rule id.</w:t>
      </w:r>
    </w:p>
    <w:p w14:paraId="0F721C55" w14:textId="77777777" w:rsidR="002A48C0" w:rsidRDefault="002A48C0" w:rsidP="008651CE">
      <w:pPr>
        <w:pStyle w:val="ListParagraph"/>
        <w:numPr>
          <w:ilvl w:val="0"/>
          <w:numId w:val="32"/>
        </w:numPr>
      </w:pPr>
      <w:r>
        <w:t>the file system path to the analysis target.</w:t>
      </w:r>
    </w:p>
    <w:p w14:paraId="7D9AFC76" w14:textId="4DE5A92B"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Pr="002A48C0">
        <w:rPr>
          <w:rStyle w:val="CODEtemp"/>
        </w:rPr>
        <w:t>fullMessage</w:t>
      </w:r>
      <w:r>
        <w:t xml:space="preserve"> property, for example: </w:t>
      </w:r>
      <w:r w:rsidRPr="002A48C0">
        <w:rPr>
          <w:rStyle w:val="CODEtemp"/>
        </w:rPr>
        <w:t>"The word xxx should not be used in documentation."</w:t>
      </w:r>
    </w:p>
    <w:p w14:paraId="0EB7B839" w14:textId="1478E8E1" w:rsidR="002A48C0" w:rsidRDefault="002A48C0" w:rsidP="002A48C0">
      <w:r>
        <w:t xml:space="preserve">The SARIF format provides the </w:t>
      </w:r>
      <w:r w:rsidRPr="002A48C0">
        <w:rPr>
          <w:rStyle w:val="CODEtemp"/>
        </w:rPr>
        <w:t>toolFingerprintContribution</w:t>
      </w:r>
      <w:r>
        <w:t xml:space="preserve"> property to allow analysis tools to provide additional information which a result management system can incorporate into the fingerprint that it constructs for each result. In this example, the tool might set the value of </w:t>
      </w:r>
      <w:r w:rsidRPr="002A48C0">
        <w:rPr>
          <w:rStyle w:val="CODEtemp"/>
        </w:rPr>
        <w:t>toolFingerprintContribution</w:t>
      </w:r>
      <w:r>
        <w:t xml:space="preserve"> 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546" w:name="AppendixViewers"/>
      <w:bookmarkStart w:id="547" w:name="_Toc506816750"/>
      <w:bookmarkEnd w:id="546"/>
      <w:r>
        <w:lastRenderedPageBreak/>
        <w:t xml:space="preserve">(Informative) </w:t>
      </w:r>
      <w:r w:rsidR="00710FE0">
        <w:t xml:space="preserve">Use of SARIF by log </w:t>
      </w:r>
      <w:r w:rsidR="00AF0D84">
        <w:t xml:space="preserve">file </w:t>
      </w:r>
      <w:r w:rsidR="00710FE0">
        <w:t>viewers</w:t>
      </w:r>
      <w:bookmarkEnd w:id="547"/>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8651CE">
      <w:pPr>
        <w:pStyle w:val="ListParagraph"/>
        <w:numPr>
          <w:ilvl w:val="0"/>
          <w:numId w:val="33"/>
        </w:numPr>
      </w:pPr>
      <w:r>
        <w:t>If the viewer knows the programming language, it can provide services such as syntax highlighting.</w:t>
      </w:r>
    </w:p>
    <w:p w14:paraId="28C972CD" w14:textId="7C59BD2C" w:rsidR="002A48C0" w:rsidRDefault="002A48C0" w:rsidP="008651CE">
      <w:pPr>
        <w:pStyle w:val="ListParagraph"/>
        <w:numPr>
          <w:ilvl w:val="0"/>
          <w:numId w:val="3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548" w:name="AppendixConverters"/>
      <w:bookmarkStart w:id="549" w:name="_Toc506816751"/>
      <w:bookmarkEnd w:id="548"/>
      <w:r>
        <w:lastRenderedPageBreak/>
        <w:t xml:space="preserve">(Informative) </w:t>
      </w:r>
      <w:r w:rsidR="00710FE0">
        <w:t>Production of SARIF by converters</w:t>
      </w:r>
      <w:bookmarkEnd w:id="549"/>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8651CE">
      <w:pPr>
        <w:pStyle w:val="ListParagraph"/>
        <w:numPr>
          <w:ilvl w:val="0"/>
          <w:numId w:val="34"/>
        </w:numPr>
      </w:pPr>
      <w:r>
        <w:t xml:space="preserve">A converter should not attempt to synthesize a </w:t>
      </w:r>
      <w:r w:rsidRPr="002A48C0">
        <w:rPr>
          <w:rStyle w:val="CODEtemp"/>
        </w:rPr>
        <w:t>ruleId</w:t>
      </w:r>
      <w:r>
        <w:t xml:space="preserve"> for a result if the tool does not provide one.</w:t>
      </w:r>
    </w:p>
    <w:p w14:paraId="24CD517F" w14:textId="51839D83" w:rsidR="002A48C0" w:rsidRDefault="002A48C0" w:rsidP="008651CE">
      <w:pPr>
        <w:pStyle w:val="ListParagraph"/>
        <w:numPr>
          <w:ilvl w:val="0"/>
          <w:numId w:val="34"/>
        </w:numPr>
      </w:pPr>
      <w:r>
        <w:t xml:space="preserve">A converter that knows which file a result was detected in, but not which file the analysis tool was originally instructed to scan, should populate the </w:t>
      </w:r>
      <w:proofErr w:type="gramStart"/>
      <w:r w:rsidRPr="002A48C0">
        <w:rPr>
          <w:rStyle w:val="CODEtemp"/>
        </w:rPr>
        <w:t>location.resultFile</w:t>
      </w:r>
      <w:proofErr w:type="gramEnd"/>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BE1BB3">
        <w:t>3.20.2</w:t>
      </w:r>
      <w:r>
        <w:fldChar w:fldCharType="end"/>
      </w:r>
      <w:r>
        <w:t>).</w:t>
      </w:r>
    </w:p>
    <w:p w14:paraId="14E4D457" w14:textId="189BC86B" w:rsidR="002A48C0" w:rsidRPr="002A48C0" w:rsidRDefault="002A48C0" w:rsidP="008651CE">
      <w:pPr>
        <w:pStyle w:val="ListParagraph"/>
        <w:numPr>
          <w:ilvl w:val="0"/>
          <w:numId w:val="3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BE1BB3">
        <w:t>3.13.4</w:t>
      </w:r>
      <w:r>
        <w:fldChar w:fldCharType="end"/>
      </w:r>
      <w:r>
        <w:t>).</w:t>
      </w:r>
    </w:p>
    <w:p w14:paraId="7B432429" w14:textId="7FCB8689" w:rsidR="00710FE0" w:rsidRDefault="002244CB" w:rsidP="00710FE0">
      <w:pPr>
        <w:pStyle w:val="AppendixHeading1"/>
      </w:pPr>
      <w:bookmarkStart w:id="550" w:name="AppendixRuleMetadata"/>
      <w:bookmarkStart w:id="551" w:name="_Toc506816752"/>
      <w:bookmarkEnd w:id="550"/>
      <w:r>
        <w:lastRenderedPageBreak/>
        <w:t xml:space="preserve">(Informative) </w:t>
      </w:r>
      <w:r w:rsidR="00710FE0">
        <w:t>Locating rule metadata</w:t>
      </w:r>
      <w:bookmarkEnd w:id="551"/>
    </w:p>
    <w:p w14:paraId="43EDCF6F" w14:textId="29B38A9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BE1BB3">
        <w:t>3.12.15</w:t>
      </w:r>
      <w:r>
        <w:fldChar w:fldCharType="end"/>
      </w:r>
      <w:r>
        <w:t xml:space="preserve"> and §</w:t>
      </w:r>
      <w:r>
        <w:fldChar w:fldCharType="begin"/>
      </w:r>
      <w:r>
        <w:instrText xml:space="preserve"> REF _Ref493407996 \w \h </w:instrText>
      </w:r>
      <w:r>
        <w:fldChar w:fldCharType="separate"/>
      </w:r>
      <w:r w:rsidR="00BE1BB3">
        <w:t>3.29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8651CE">
      <w:pPr>
        <w:pStyle w:val="ListParagraph"/>
        <w:numPr>
          <w:ilvl w:val="0"/>
          <w:numId w:val="3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8651CE">
      <w:pPr>
        <w:pStyle w:val="ListParagraph"/>
        <w:numPr>
          <w:ilvl w:val="0"/>
          <w:numId w:val="3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8651CE">
      <w:pPr>
        <w:pStyle w:val="ListParagraph"/>
        <w:numPr>
          <w:ilvl w:val="0"/>
          <w:numId w:val="3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552" w:name="AppendixDeterminism"/>
      <w:bookmarkStart w:id="553" w:name="_Toc506816753"/>
      <w:bookmarkEnd w:id="552"/>
      <w:r>
        <w:lastRenderedPageBreak/>
        <w:t xml:space="preserve">(Normative) </w:t>
      </w:r>
      <w:r w:rsidR="00710FE0">
        <w:t>Producing deterministic SARIF log files</w:t>
      </w:r>
      <w:bookmarkEnd w:id="553"/>
    </w:p>
    <w:p w14:paraId="269DCAE0" w14:textId="72CA49C1" w:rsidR="00B62028" w:rsidRDefault="00B62028" w:rsidP="00B62028">
      <w:pPr>
        <w:pStyle w:val="AppendixHeading2"/>
      </w:pPr>
      <w:bookmarkStart w:id="554" w:name="_Toc506816754"/>
      <w:r>
        <w:t>General</w:t>
      </w:r>
      <w:bookmarkEnd w:id="554"/>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8651CE">
      <w:pPr>
        <w:pStyle w:val="ListParagraph"/>
        <w:numPr>
          <w:ilvl w:val="0"/>
          <w:numId w:val="36"/>
        </w:numPr>
      </w:pPr>
      <w:r>
        <w:t>Avoiding elements of the SARIF file format whose values are non-deterministic.</w:t>
      </w:r>
    </w:p>
    <w:p w14:paraId="4FA3BB14" w14:textId="77777777" w:rsidR="00B62028" w:rsidRDefault="00B62028" w:rsidP="008651CE">
      <w:pPr>
        <w:pStyle w:val="ListParagraph"/>
        <w:numPr>
          <w:ilvl w:val="0"/>
          <w:numId w:val="36"/>
        </w:numPr>
      </w:pPr>
      <w:r>
        <w:t>Emitting array and dictionary elements in a deterministic order.</w:t>
      </w:r>
    </w:p>
    <w:p w14:paraId="574CC4BB" w14:textId="77777777" w:rsidR="00B62028" w:rsidRDefault="00B62028" w:rsidP="008651CE">
      <w:pPr>
        <w:pStyle w:val="ListParagraph"/>
        <w:numPr>
          <w:ilvl w:val="0"/>
          <w:numId w:val="36"/>
        </w:numPr>
      </w:pPr>
      <w:r>
        <w:t>Avoiding absolute paths.</w:t>
      </w:r>
    </w:p>
    <w:p w14:paraId="557C6A0C" w14:textId="37242B4D" w:rsidR="00B62028" w:rsidRPr="00B62028" w:rsidRDefault="00B62028" w:rsidP="008651CE">
      <w:pPr>
        <w:pStyle w:val="ListParagraph"/>
        <w:numPr>
          <w:ilvl w:val="0"/>
          <w:numId w:val="36"/>
        </w:numPr>
      </w:pPr>
      <w:r>
        <w:t>Handling baseline information</w:t>
      </w:r>
    </w:p>
    <w:p w14:paraId="21C843E5" w14:textId="24C0B5E8" w:rsidR="00B62028" w:rsidRDefault="00B62028" w:rsidP="00B62028">
      <w:pPr>
        <w:pStyle w:val="AppendixHeading2"/>
      </w:pPr>
      <w:bookmarkStart w:id="555" w:name="_Toc506816755"/>
      <w:r>
        <w:t>Non-deterministic file format elements</w:t>
      </w:r>
      <w:bookmarkEnd w:id="555"/>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invocation.startTime</w:t>
      </w:r>
      <w:proofErr w:type="gramEnd"/>
    </w:p>
    <w:p w14:paraId="29D8FDB1"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invocation.endTime</w:t>
      </w:r>
      <w:proofErr w:type="gramEnd"/>
    </w:p>
    <w:p w14:paraId="048942C6"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invocation.processId</w:t>
      </w:r>
      <w:proofErr w:type="gramEnd"/>
    </w:p>
    <w:p w14:paraId="20D366BF"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invocation.machine</w:t>
      </w:r>
      <w:proofErr w:type="gramEnd"/>
    </w:p>
    <w:p w14:paraId="6919656E"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invocation.account</w:t>
      </w:r>
      <w:proofErr w:type="gramEnd"/>
    </w:p>
    <w:p w14:paraId="0E552812" w14:textId="77777777" w:rsidR="00B62028" w:rsidRDefault="00B62028" w:rsidP="008651CE">
      <w:pPr>
        <w:pStyle w:val="ListParagraph"/>
        <w:numPr>
          <w:ilvl w:val="0"/>
          <w:numId w:val="37"/>
        </w:numPr>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invocation.workingDirectory</w:t>
      </w:r>
      <w:proofErr w:type="gramEnd"/>
    </w:p>
    <w:p w14:paraId="32AEE44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invocation.environmentVariables</w:t>
      </w:r>
      <w:proofErr w:type="gramEnd"/>
    </w:p>
    <w:p w14:paraId="7A789FB4" w14:textId="77777777" w:rsidR="00B62028" w:rsidRDefault="00B62028" w:rsidP="008651CE">
      <w:pPr>
        <w:pStyle w:val="ListParagraph"/>
        <w:numPr>
          <w:ilvl w:val="0"/>
          <w:numId w:val="37"/>
        </w:numPr>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77777777" w:rsidR="00B62028" w:rsidRPr="00B62028" w:rsidRDefault="00B62028" w:rsidP="008651CE">
      <w:pPr>
        <w:pStyle w:val="ListParagraph"/>
        <w:numPr>
          <w:ilvl w:val="0"/>
          <w:numId w:val="37"/>
        </w:numPr>
        <w:rPr>
          <w:rStyle w:val="CODEtemp"/>
        </w:rPr>
      </w:pPr>
      <w:r w:rsidRPr="00B62028">
        <w:rPr>
          <w:rStyle w:val="CODEtemp"/>
        </w:rPr>
        <w:t>annotatedCodeLocation.threadId</w:t>
      </w:r>
    </w:p>
    <w:p w14:paraId="3F0A4124" w14:textId="77777777" w:rsidR="00B62028" w:rsidRPr="00B62028" w:rsidRDefault="00B62028" w:rsidP="008651CE">
      <w:pPr>
        <w:pStyle w:val="ListParagraph"/>
        <w:numPr>
          <w:ilvl w:val="0"/>
          <w:numId w:val="37"/>
        </w:numPr>
        <w:rPr>
          <w:rStyle w:val="CODEtemp"/>
        </w:rPr>
      </w:pPr>
      <w:proofErr w:type="gramStart"/>
      <w:r w:rsidRPr="00B62028">
        <w:rPr>
          <w:rStyle w:val="CODEtemp"/>
        </w:rPr>
        <w:t>notification.threadId</w:t>
      </w:r>
      <w:proofErr w:type="gramEnd"/>
    </w:p>
    <w:p w14:paraId="0771D70D" w14:textId="77777777" w:rsidR="00B62028" w:rsidRPr="00B62028" w:rsidRDefault="00B62028" w:rsidP="008651CE">
      <w:pPr>
        <w:pStyle w:val="ListParagraph"/>
        <w:numPr>
          <w:ilvl w:val="0"/>
          <w:numId w:val="37"/>
        </w:numPr>
        <w:rPr>
          <w:rStyle w:val="CODEtemp"/>
        </w:rPr>
      </w:pPr>
      <w:proofErr w:type="gramStart"/>
      <w:r w:rsidRPr="00B62028">
        <w:rPr>
          <w:rStyle w:val="CODEtemp"/>
        </w:rPr>
        <w:t>notification.time</w:t>
      </w:r>
      <w:proofErr w:type="gramEnd"/>
    </w:p>
    <w:p w14:paraId="3553CBEA" w14:textId="77777777" w:rsidR="00B62028" w:rsidRPr="00B62028" w:rsidRDefault="00B62028" w:rsidP="008651CE">
      <w:pPr>
        <w:pStyle w:val="ListParagraph"/>
        <w:numPr>
          <w:ilvl w:val="0"/>
          <w:numId w:val="37"/>
        </w:numPr>
        <w:rPr>
          <w:rStyle w:val="CODEtemp"/>
        </w:rPr>
      </w:pPr>
      <w:r w:rsidRPr="00B62028">
        <w:rPr>
          <w:rStyle w:val="CODEtemp"/>
        </w:rPr>
        <w:t>run.id</w:t>
      </w:r>
    </w:p>
    <w:p w14:paraId="6AC2A0B4" w14:textId="77777777" w:rsidR="00B62028" w:rsidRPr="00B62028" w:rsidRDefault="00B62028" w:rsidP="008651CE">
      <w:pPr>
        <w:pStyle w:val="ListParagraph"/>
        <w:numPr>
          <w:ilvl w:val="0"/>
          <w:numId w:val="37"/>
        </w:numPr>
        <w:rPr>
          <w:rStyle w:val="CODEtemp"/>
        </w:rPr>
      </w:pPr>
      <w:proofErr w:type="gramStart"/>
      <w:r w:rsidRPr="00B62028">
        <w:rPr>
          <w:rStyle w:val="CODEtemp"/>
        </w:rPr>
        <w:t>run.automationId</w:t>
      </w:r>
      <w:proofErr w:type="gramEnd"/>
    </w:p>
    <w:p w14:paraId="479C0B48" w14:textId="77777777" w:rsidR="00B62028" w:rsidRPr="00B62028" w:rsidRDefault="00B62028" w:rsidP="008651CE">
      <w:pPr>
        <w:pStyle w:val="ListParagraph"/>
        <w:numPr>
          <w:ilvl w:val="0"/>
          <w:numId w:val="37"/>
        </w:numPr>
        <w:rPr>
          <w:rStyle w:val="CODEtemp"/>
        </w:rPr>
      </w:pPr>
      <w:proofErr w:type="gramStart"/>
      <w:r w:rsidRPr="00B62028">
        <w:rPr>
          <w:rStyle w:val="CODEtemp"/>
        </w:rPr>
        <w:lastRenderedPageBreak/>
        <w:t>run.baselineId</w:t>
      </w:r>
      <w:proofErr w:type="gramEnd"/>
    </w:p>
    <w:p w14:paraId="4869A697" w14:textId="77777777" w:rsidR="00B62028" w:rsidRPr="00B62028" w:rsidRDefault="00B62028" w:rsidP="008651CE">
      <w:pPr>
        <w:pStyle w:val="ListParagraph"/>
        <w:numPr>
          <w:ilvl w:val="0"/>
          <w:numId w:val="37"/>
        </w:numPr>
        <w:rPr>
          <w:rStyle w:val="CODEtemp"/>
        </w:rPr>
      </w:pPr>
      <w:r w:rsidRPr="00B62028">
        <w:rPr>
          <w:rStyle w:val="CODEtemp"/>
        </w:rPr>
        <w:t>stackFrame.threadId</w:t>
      </w:r>
    </w:p>
    <w:p w14:paraId="1828DC1B" w14:textId="77777777" w:rsidR="00B62028" w:rsidRDefault="00B62028" w:rsidP="008651CE">
      <w:pPr>
        <w:pStyle w:val="ListParagraph"/>
        <w:numPr>
          <w:ilvl w:val="0"/>
          <w:numId w:val="3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8651CE">
      <w:pPr>
        <w:pStyle w:val="ListParagraph"/>
        <w:numPr>
          <w:ilvl w:val="0"/>
          <w:numId w:val="37"/>
        </w:numPr>
      </w:pPr>
      <w:r>
        <w:t>The presence of any non-deterministic elements in a property bag property</w:t>
      </w:r>
    </w:p>
    <w:p w14:paraId="72E130B1" w14:textId="3DC789EB" w:rsidR="00D44AFA" w:rsidRDefault="00B62028" w:rsidP="00D44AFA">
      <w:pPr>
        <w:pStyle w:val="AppendixHeading2"/>
      </w:pPr>
      <w:bookmarkStart w:id="556" w:name="_Toc506816756"/>
      <w:r>
        <w:t>Array and dictionary element ordering</w:t>
      </w:r>
      <w:bookmarkEnd w:id="556"/>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557" w:name="_Toc506816757"/>
      <w:r>
        <w:t>Absolute paths</w:t>
      </w:r>
      <w:bookmarkEnd w:id="557"/>
    </w:p>
    <w:p w14:paraId="44DBC15E" w14:textId="77777777" w:rsidR="00D44AFA" w:rsidRDefault="00D44AFA" w:rsidP="00D44AFA">
      <w:r>
        <w:t xml:space="preserve">The use of absolute file paths in URI-valued properties such as </w:t>
      </w:r>
      <w:r w:rsidRPr="00D44AFA">
        <w:rPr>
          <w:rStyle w:val="CODEtemp"/>
        </w:rPr>
        <w:t>physicalLocation.uri</w:t>
      </w:r>
      <w:r>
        <w:t xml:space="preserve"> makes it difficult to produce deterministic output. For example:</w:t>
      </w:r>
    </w:p>
    <w:p w14:paraId="3D9605CB" w14:textId="77777777" w:rsidR="00D44AFA" w:rsidRDefault="00D44AFA" w:rsidP="008651CE">
      <w:pPr>
        <w:pStyle w:val="ListParagraph"/>
        <w:numPr>
          <w:ilvl w:val="0"/>
          <w:numId w:val="38"/>
        </w:numPr>
      </w:pPr>
      <w:r>
        <w:t>Different build machines might be configured to use different source directories.</w:t>
      </w:r>
    </w:p>
    <w:p w14:paraId="3F6923FF" w14:textId="77777777" w:rsidR="00D44AFA" w:rsidRDefault="00D44AFA" w:rsidP="008651CE">
      <w:pPr>
        <w:pStyle w:val="ListParagraph"/>
        <w:numPr>
          <w:ilvl w:val="0"/>
          <w:numId w:val="38"/>
        </w:numPr>
      </w:pPr>
      <w:r>
        <w:t>A single build machine might use a different directory for each build.</w:t>
      </w:r>
    </w:p>
    <w:p w14:paraId="305903CF" w14:textId="00DFB470"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 and accompanying each URI-valued property with a URI base id property (§</w:t>
      </w:r>
      <w:r w:rsidR="00D44AFA">
        <w:fldChar w:fldCharType="begin"/>
      </w:r>
      <w:r w:rsidR="00D44AFA">
        <w:instrText xml:space="preserve"> REF _Ref493422705 \w \h </w:instrText>
      </w:r>
      <w:r w:rsidR="00D44AFA">
        <w:fldChar w:fldCharType="separate"/>
      </w:r>
      <w:r w:rsidR="00BE1BB3">
        <w:t>3.3</w:t>
      </w:r>
      <w:r w:rsidR="00D44AFA">
        <w:fldChar w:fldCharType="end"/>
      </w:r>
      <w:r w:rsidR="00D44AFA">
        <w:t>).</w:t>
      </w:r>
    </w:p>
    <w:p w14:paraId="5416A610" w14:textId="479DBC87" w:rsidR="00B62028" w:rsidRDefault="00B62028" w:rsidP="00B62028">
      <w:pPr>
        <w:pStyle w:val="AppendixHeading2"/>
      </w:pPr>
      <w:bookmarkStart w:id="558" w:name="_Toc506816758"/>
      <w:r>
        <w:t>Compensating for non-deterministic output</w:t>
      </w:r>
      <w:bookmarkEnd w:id="558"/>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8651CE">
      <w:pPr>
        <w:pStyle w:val="ListParagraph"/>
        <w:numPr>
          <w:ilvl w:val="0"/>
          <w:numId w:val="39"/>
        </w:numPr>
      </w:pPr>
      <w:r>
        <w:t>Log equality is determined by a simple comparison of file contents, or by comparing file hashes.</w:t>
      </w:r>
    </w:p>
    <w:p w14:paraId="08801204" w14:textId="77777777" w:rsidR="00D44AFA" w:rsidRDefault="00D44AFA" w:rsidP="008651CE">
      <w:pPr>
        <w:pStyle w:val="ListParagraph"/>
        <w:numPr>
          <w:ilvl w:val="0"/>
          <w:numId w:val="39"/>
        </w:numPr>
      </w:pPr>
      <w:r>
        <w:t>Log equality is determined by an “intelligent” comparison.</w:t>
      </w:r>
    </w:p>
    <w:p w14:paraId="0F78C1E5" w14:textId="075D77EF"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Pr="00D44AFA">
        <w:rPr>
          <w:rStyle w:val="CODEtemp"/>
        </w:rPr>
        <w:t>uriBaseId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559" w:name="_Toc506816759"/>
      <w:r>
        <w:lastRenderedPageBreak/>
        <w:t>Interaction between determinism and baselining</w:t>
      </w:r>
      <w:bookmarkEnd w:id="559"/>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560" w:name="AppendixFixes"/>
      <w:bookmarkStart w:id="561" w:name="_Toc506816760"/>
      <w:bookmarkEnd w:id="560"/>
      <w:r>
        <w:lastRenderedPageBreak/>
        <w:t xml:space="preserve">(Informative) </w:t>
      </w:r>
      <w:r w:rsidR="00710FE0">
        <w:t>Guidance on fixes</w:t>
      </w:r>
      <w:bookmarkEnd w:id="561"/>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8651CE">
      <w:pPr>
        <w:pStyle w:val="ListParagraph"/>
        <w:numPr>
          <w:ilvl w:val="0"/>
          <w:numId w:val="40"/>
        </w:numPr>
      </w:pPr>
      <w:r>
        <w:t xml:space="preserve">The value of the </w:t>
      </w:r>
      <w:r w:rsidRPr="004008DF">
        <w:rPr>
          <w:rStyle w:val="CODEtemp"/>
        </w:rPr>
        <w:t>partNumber</w:t>
      </w:r>
      <w:r>
        <w:t xml:space="preserve"> attribute is not enclosed in quotes.</w:t>
      </w:r>
    </w:p>
    <w:p w14:paraId="0CF670D8" w14:textId="09EC0A09" w:rsidR="004008DF" w:rsidRDefault="004008DF" w:rsidP="008651CE">
      <w:pPr>
        <w:pStyle w:val="ListParagraph"/>
        <w:numPr>
          <w:ilvl w:val="0"/>
          <w:numId w:val="4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8651CE">
      <w:pPr>
        <w:pStyle w:val="ListParagraph"/>
        <w:numPr>
          <w:ilvl w:val="0"/>
          <w:numId w:val="41"/>
        </w:numPr>
      </w:pPr>
      <w:r>
        <w:t>As a single replacement:</w:t>
      </w:r>
    </w:p>
    <w:p w14:paraId="19630118" w14:textId="77777777" w:rsidR="004008DF" w:rsidRDefault="004008DF" w:rsidP="008651CE">
      <w:pPr>
        <w:pStyle w:val="ListParagraph"/>
        <w:numPr>
          <w:ilvl w:val="1"/>
          <w:numId w:val="4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8651CE">
      <w:pPr>
        <w:pStyle w:val="ListParagraph"/>
        <w:numPr>
          <w:ilvl w:val="0"/>
          <w:numId w:val="41"/>
        </w:numPr>
      </w:pPr>
      <w:r>
        <w:t>As a sequence of two replacements:</w:t>
      </w:r>
    </w:p>
    <w:p w14:paraId="3B2E5BE7" w14:textId="77777777" w:rsidR="004008DF" w:rsidRDefault="004008DF" w:rsidP="008651CE">
      <w:pPr>
        <w:pStyle w:val="ListParagraph"/>
        <w:numPr>
          <w:ilvl w:val="1"/>
          <w:numId w:val="41"/>
        </w:numPr>
      </w:pPr>
      <w:r>
        <w:t xml:space="preserve">Insert a quotation mark before </w:t>
      </w:r>
      <w:r w:rsidRPr="004008DF">
        <w:rPr>
          <w:rStyle w:val="CODEtemp"/>
        </w:rPr>
        <w:t>A3101</w:t>
      </w:r>
      <w:r>
        <w:t>.</w:t>
      </w:r>
    </w:p>
    <w:p w14:paraId="7C88821C" w14:textId="77777777" w:rsidR="004008DF" w:rsidRDefault="004008DF" w:rsidP="008651CE">
      <w:pPr>
        <w:pStyle w:val="ListParagraph"/>
        <w:numPr>
          <w:ilvl w:val="1"/>
          <w:numId w:val="4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8651CE">
      <w:pPr>
        <w:pStyle w:val="ListParagraph"/>
        <w:numPr>
          <w:ilvl w:val="0"/>
          <w:numId w:val="4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70853041" w:rsidR="00710FE0" w:rsidRDefault="002244CB" w:rsidP="00710FE0">
      <w:pPr>
        <w:pStyle w:val="AppendixHeading1"/>
      </w:pPr>
      <w:bookmarkStart w:id="562" w:name="AppendixExamples"/>
      <w:bookmarkStart w:id="563" w:name="_Toc506816761"/>
      <w:bookmarkEnd w:id="562"/>
      <w:r>
        <w:lastRenderedPageBreak/>
        <w:t xml:space="preserve">(Informative) </w:t>
      </w:r>
      <w:r w:rsidR="00710FE0">
        <w:t>Examples</w:t>
      </w:r>
      <w:bookmarkEnd w:id="563"/>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404B8F75" w:rsidR="004008DF" w:rsidRDefault="004008DF" w:rsidP="004008DF">
      <w:pPr>
        <w:pStyle w:val="AppendixHeading2"/>
      </w:pPr>
      <w:bookmarkStart w:id="564" w:name="_Toc506816762"/>
      <w:r>
        <w:t>Minimal valid SARIF file resulting from a scan</w:t>
      </w:r>
      <w:bookmarkEnd w:id="564"/>
    </w:p>
    <w:p w14:paraId="2DCB587E" w14:textId="79ED0F17" w:rsidR="004008DF" w:rsidRDefault="00745595" w:rsidP="004008DF">
      <w:r w:rsidRPr="00745595">
        <w:t>This is a minimal valid SARIF file for the case where the analysis tool was run with the intent of scanning files and producing results (see §</w:t>
      </w:r>
      <w:r>
        <w:fldChar w:fldCharType="begin"/>
      </w:r>
      <w:r>
        <w:instrText xml:space="preserve"> REF _Ref493350972 \w \h </w:instrText>
      </w:r>
      <w:r>
        <w:fldChar w:fldCharType="separate"/>
      </w:r>
      <w:r w:rsidR="00BE1BB3">
        <w:t>3.12.12</w:t>
      </w:r>
      <w:r>
        <w:fldChar w:fldCharType="end"/>
      </w:r>
      <w:r w:rsidRPr="00745595">
        <w:t xml:space="preserve">). The file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3D9E96F2"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BE1BB3">
        <w:t>3.12</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BE1BB3">
        <w:t>3.12.12</w:t>
      </w:r>
      <w:r>
        <w:fldChar w:fldCharType="end"/>
      </w:r>
      <w:r w:rsidRPr="00745595">
        <w:t>), as would happen if the tool detected no issues in any of the files it scanned.</w:t>
      </w:r>
    </w:p>
    <w:p w14:paraId="02983FEF" w14:textId="77777777" w:rsidR="00745595" w:rsidRDefault="00745595" w:rsidP="00745595">
      <w:pPr>
        <w:pStyle w:val="Code"/>
      </w:pPr>
      <w:r>
        <w:t>{</w:t>
      </w:r>
    </w:p>
    <w:p w14:paraId="25D95851" w14:textId="77777777" w:rsidR="00745595" w:rsidRDefault="00745595" w:rsidP="00745595">
      <w:pPr>
        <w:pStyle w:val="Code"/>
      </w:pPr>
      <w:r>
        <w:t xml:space="preserve">  "version": "1.0.0",</w:t>
      </w:r>
    </w:p>
    <w:p w14:paraId="1E1DE084" w14:textId="77777777" w:rsidR="00745595" w:rsidRDefault="00745595" w:rsidP="00745595">
      <w:pPr>
        <w:pStyle w:val="Code"/>
      </w:pPr>
      <w:r>
        <w:t xml:space="preserve">  "runs": [</w:t>
      </w:r>
    </w:p>
    <w:p w14:paraId="7B3ADE33" w14:textId="77777777" w:rsidR="00745595" w:rsidRDefault="00745595" w:rsidP="00745595">
      <w:pPr>
        <w:pStyle w:val="Code"/>
      </w:pPr>
      <w:r>
        <w:t xml:space="preserve">    {</w:t>
      </w:r>
    </w:p>
    <w:p w14:paraId="1C6B37DA" w14:textId="77777777" w:rsidR="00745595" w:rsidRDefault="00745595" w:rsidP="00745595">
      <w:pPr>
        <w:pStyle w:val="Code"/>
      </w:pPr>
      <w:r>
        <w:t xml:space="preserve">      "tool": {</w:t>
      </w:r>
    </w:p>
    <w:p w14:paraId="584A5A45" w14:textId="77777777" w:rsidR="00745595" w:rsidRDefault="00745595" w:rsidP="00745595">
      <w:pPr>
        <w:pStyle w:val="Code"/>
      </w:pPr>
      <w:r>
        <w:t xml:space="preserve">        "name": "CodeScanner",</w:t>
      </w:r>
    </w:p>
    <w:p w14:paraId="3775EC1F" w14:textId="77777777" w:rsidR="00745595" w:rsidRDefault="00745595" w:rsidP="00745595">
      <w:pPr>
        <w:pStyle w:val="Code"/>
      </w:pPr>
      <w:r>
        <w:t xml:space="preserve">        "semanticVersion": "2.1.0"</w:t>
      </w:r>
    </w:p>
    <w:p w14:paraId="41F0400C" w14:textId="77777777" w:rsidR="00745595" w:rsidRDefault="00745595" w:rsidP="00745595">
      <w:pPr>
        <w:pStyle w:val="Code"/>
      </w:pPr>
      <w:r>
        <w:t xml:space="preserve">      },</w:t>
      </w:r>
    </w:p>
    <w:p w14:paraId="38D5DD95" w14:textId="77777777" w:rsidR="00745595" w:rsidRDefault="00745595" w:rsidP="00745595">
      <w:pPr>
        <w:pStyle w:val="Code"/>
      </w:pPr>
      <w:r>
        <w:t xml:space="preserve">      "results": [</w:t>
      </w:r>
    </w:p>
    <w:p w14:paraId="7FA27311" w14:textId="77777777" w:rsidR="00745595" w:rsidRDefault="00745595" w:rsidP="00745595">
      <w:pPr>
        <w:pStyle w:val="Code"/>
      </w:pPr>
      <w:r>
        <w:t xml:space="preserve">      ]</w:t>
      </w:r>
    </w:p>
    <w:p w14:paraId="1625607E" w14:textId="77777777" w:rsidR="00745595" w:rsidRDefault="00745595" w:rsidP="00745595">
      <w:pPr>
        <w:pStyle w:val="Code"/>
      </w:pPr>
      <w:r>
        <w:t xml:space="preserve">    }</w:t>
      </w:r>
    </w:p>
    <w:p w14:paraId="61A9D22B" w14:textId="77665813" w:rsidR="00745595" w:rsidRDefault="00745595" w:rsidP="00745595">
      <w:pPr>
        <w:pStyle w:val="Code"/>
      </w:pPr>
      <w:r>
        <w:t xml:space="preserve">  ]</w:t>
      </w:r>
    </w:p>
    <w:p w14:paraId="2C4DC4F8" w14:textId="17BC7BED" w:rsidR="00745595" w:rsidRDefault="00745595" w:rsidP="00745595">
      <w:pPr>
        <w:pStyle w:val="Code"/>
      </w:pPr>
      <w:r>
        <w:t>}</w:t>
      </w:r>
    </w:p>
    <w:p w14:paraId="6C7ACD39" w14:textId="6D57BAB4" w:rsidR="00745595" w:rsidRDefault="00745595" w:rsidP="00745595">
      <w:pPr>
        <w:pStyle w:val="AppendixHeading2"/>
      </w:pPr>
      <w:bookmarkStart w:id="565" w:name="_Toc506816763"/>
      <w:r w:rsidRPr="00745595">
        <w:t>Minimal recommended SARIF file with source information</w:t>
      </w:r>
      <w:bookmarkEnd w:id="565"/>
    </w:p>
    <w:p w14:paraId="59A271D1" w14:textId="45B4A13A" w:rsidR="00745595" w:rsidRDefault="00745595" w:rsidP="00745595">
      <w:r w:rsidRPr="00745595">
        <w:t>This is a minimal recommended SARIF file for the case where</w:t>
      </w:r>
    </w:p>
    <w:p w14:paraId="5ADF969E" w14:textId="286E3752" w:rsidR="00745595" w:rsidRDefault="00745595" w:rsidP="008651CE">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BE1BB3">
        <w:t>3.12.12</w:t>
      </w:r>
      <w:r>
        <w:fldChar w:fldCharType="end"/>
      </w:r>
      <w:r>
        <w:t>), and</w:t>
      </w:r>
    </w:p>
    <w:p w14:paraId="4EA20037" w14:textId="77777777" w:rsidR="00745595" w:rsidRDefault="00745595" w:rsidP="008651CE">
      <w:pPr>
        <w:pStyle w:val="ListParagraph"/>
        <w:numPr>
          <w:ilvl w:val="0"/>
          <w:numId w:val="44"/>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681CA479"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BE1BB3">
        <w:t>3.12</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BE1BB3">
        <w:t>3.12.12</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BE1BB3">
        <w:t>3.18</w:t>
      </w:r>
      <w:r>
        <w:fldChar w:fldCharType="end"/>
      </w:r>
      <w:r>
        <w:t xml:space="preserve">) so the recommended elements of the </w:t>
      </w:r>
      <w:r w:rsidRPr="00745595">
        <w:rPr>
          <w:rStyle w:val="CODEtemp"/>
        </w:rPr>
        <w:t>result</w:t>
      </w:r>
      <w:r>
        <w:t xml:space="preserve"> object can be shown.</w:t>
      </w:r>
    </w:p>
    <w:p w14:paraId="0A703AC0" w14:textId="4EC390D5" w:rsidR="00745595" w:rsidRDefault="00745595" w:rsidP="00745595">
      <w:r>
        <w:t xml:space="preserve">It contains a </w:t>
      </w:r>
      <w:proofErr w:type="gramStart"/>
      <w:r w:rsidRPr="00745595">
        <w:rPr>
          <w:rStyle w:val="CODEtemp"/>
        </w:rPr>
        <w:t>run.files</w:t>
      </w:r>
      <w:proofErr w:type="gramEnd"/>
      <w:r>
        <w:t xml:space="preserve"> property (§</w:t>
      </w:r>
      <w:r>
        <w:fldChar w:fldCharType="begin"/>
      </w:r>
      <w:r>
        <w:instrText xml:space="preserve"> REF _Ref493345118 \w \h </w:instrText>
      </w:r>
      <w:r>
        <w:fldChar w:fldCharType="separate"/>
      </w:r>
      <w:r w:rsidR="00BE1BB3">
        <w:t>3.12.10</w:t>
      </w:r>
      <w:r>
        <w:fldChar w:fldCharType="end"/>
      </w:r>
      <w:r>
        <w:t>) specifying only those files in which the tool detected a result.</w:t>
      </w:r>
    </w:p>
    <w:p w14:paraId="71E13AB3" w14:textId="48B7D3E9"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BE1BB3">
        <w:t>3.12.11</w:t>
      </w:r>
      <w:r>
        <w:fldChar w:fldCharType="end"/>
      </w:r>
      <w:r>
        <w:t>), because when physical location information is available, that property is optional (it “</w:t>
      </w:r>
      <w:r w:rsidRPr="00745595">
        <w:rPr>
          <w:b/>
        </w:rPr>
        <w:t>MAY</w:t>
      </w:r>
      <w:r>
        <w:t>” be present).</w:t>
      </w:r>
    </w:p>
    <w:p w14:paraId="3D9A1852" w14:textId="5108EA8F"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BE1BB3">
        <w:t>3.12.15</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6570BF">
      <w:pPr>
        <w:pStyle w:val="Code"/>
      </w:pPr>
      <w:r>
        <w:t>{</w:t>
      </w:r>
    </w:p>
    <w:p w14:paraId="6C3175E4" w14:textId="77777777" w:rsidR="006570BF" w:rsidRDefault="006570BF" w:rsidP="006570BF">
      <w:pPr>
        <w:pStyle w:val="Code"/>
      </w:pPr>
      <w:r>
        <w:t xml:space="preserve">  "version": "1.0.0",</w:t>
      </w:r>
    </w:p>
    <w:p w14:paraId="4084A789" w14:textId="77777777" w:rsidR="006570BF" w:rsidRDefault="006570BF" w:rsidP="006570BF">
      <w:pPr>
        <w:pStyle w:val="Code"/>
      </w:pPr>
      <w:r>
        <w:t xml:space="preserve">  "runs": [</w:t>
      </w:r>
    </w:p>
    <w:p w14:paraId="3C1C086A" w14:textId="77777777" w:rsidR="006570BF" w:rsidRDefault="006570BF" w:rsidP="006570BF">
      <w:pPr>
        <w:pStyle w:val="Code"/>
      </w:pPr>
      <w:r>
        <w:t xml:space="preserve">    {</w:t>
      </w:r>
    </w:p>
    <w:p w14:paraId="1A7B9597" w14:textId="77777777" w:rsidR="006570BF" w:rsidRDefault="006570BF" w:rsidP="006570BF">
      <w:pPr>
        <w:pStyle w:val="Code"/>
      </w:pPr>
      <w:r>
        <w:t xml:space="preserve">      "tool": {</w:t>
      </w:r>
    </w:p>
    <w:p w14:paraId="1226757C" w14:textId="77777777" w:rsidR="006570BF" w:rsidRDefault="006570BF" w:rsidP="006570BF">
      <w:pPr>
        <w:pStyle w:val="Code"/>
      </w:pPr>
      <w:r>
        <w:t xml:space="preserve">        "name": "CodeScanner",</w:t>
      </w:r>
    </w:p>
    <w:p w14:paraId="6875CF4A" w14:textId="77777777" w:rsidR="006570BF" w:rsidRDefault="006570BF" w:rsidP="006570BF">
      <w:pPr>
        <w:pStyle w:val="Code"/>
      </w:pPr>
      <w:r>
        <w:t xml:space="preserve">        "semanticVersion": "2.1.0"</w:t>
      </w:r>
    </w:p>
    <w:p w14:paraId="0A9E4166" w14:textId="77777777" w:rsidR="006570BF" w:rsidRDefault="006570BF" w:rsidP="006570BF">
      <w:pPr>
        <w:pStyle w:val="Code"/>
      </w:pPr>
      <w:r>
        <w:t xml:space="preserve">      },</w:t>
      </w:r>
    </w:p>
    <w:p w14:paraId="743F8EAA" w14:textId="77777777" w:rsidR="006570BF" w:rsidRDefault="006570BF" w:rsidP="006570BF">
      <w:pPr>
        <w:pStyle w:val="Code"/>
      </w:pPr>
      <w:r>
        <w:t xml:space="preserve">      "files": {</w:t>
      </w:r>
    </w:p>
    <w:p w14:paraId="4550FAD5" w14:textId="77777777" w:rsidR="006570BF" w:rsidRDefault="006570BF" w:rsidP="006570BF">
      <w:pPr>
        <w:pStyle w:val="Code"/>
      </w:pPr>
      <w:r>
        <w:t xml:space="preserve">        "file:///user/builder/work/src/collections/list.cpp": {</w:t>
      </w:r>
    </w:p>
    <w:p w14:paraId="4EB38695" w14:textId="77777777" w:rsidR="006570BF" w:rsidRDefault="006570BF" w:rsidP="006570BF">
      <w:pPr>
        <w:pStyle w:val="Code"/>
      </w:pPr>
      <w:r>
        <w:lastRenderedPageBreak/>
        <w:t xml:space="preserve">          "mimeType": "text/x-c"</w:t>
      </w:r>
    </w:p>
    <w:p w14:paraId="583EEDBA" w14:textId="77777777" w:rsidR="006570BF" w:rsidRDefault="006570BF" w:rsidP="006570BF">
      <w:pPr>
        <w:pStyle w:val="Code"/>
      </w:pPr>
      <w:r>
        <w:t xml:space="preserve">        }</w:t>
      </w:r>
    </w:p>
    <w:p w14:paraId="0132CC1F" w14:textId="77777777" w:rsidR="006570BF" w:rsidRDefault="006570BF" w:rsidP="006570BF">
      <w:pPr>
        <w:pStyle w:val="Code"/>
      </w:pPr>
      <w:r>
        <w:t xml:space="preserve">      },</w:t>
      </w:r>
    </w:p>
    <w:p w14:paraId="14CD62AF" w14:textId="77777777" w:rsidR="006570BF" w:rsidRDefault="006570BF" w:rsidP="006570BF">
      <w:pPr>
        <w:pStyle w:val="Code"/>
      </w:pPr>
      <w:r>
        <w:t xml:space="preserve">      "results": [</w:t>
      </w:r>
    </w:p>
    <w:p w14:paraId="264F8781" w14:textId="77777777" w:rsidR="006570BF" w:rsidRDefault="006570BF" w:rsidP="006570BF">
      <w:pPr>
        <w:pStyle w:val="Code"/>
      </w:pPr>
      <w:r>
        <w:t xml:space="preserve">        {</w:t>
      </w:r>
    </w:p>
    <w:p w14:paraId="540E1A1E" w14:textId="77777777" w:rsidR="006570BF" w:rsidRDefault="006570BF" w:rsidP="006570BF">
      <w:pPr>
        <w:pStyle w:val="Code"/>
      </w:pPr>
      <w:r>
        <w:t xml:space="preserve">          "ruleId": "C2001",</w:t>
      </w:r>
    </w:p>
    <w:p w14:paraId="3C0CE693" w14:textId="77777777" w:rsidR="006570BF" w:rsidRDefault="006570BF" w:rsidP="006570BF">
      <w:pPr>
        <w:pStyle w:val="Code"/>
      </w:pPr>
      <w:r>
        <w:t xml:space="preserve">          "message": "Variable \"count\" was used without being initialized.",</w:t>
      </w:r>
    </w:p>
    <w:p w14:paraId="55F66653" w14:textId="77777777" w:rsidR="006570BF" w:rsidRDefault="006570BF" w:rsidP="006570BF">
      <w:pPr>
        <w:pStyle w:val="Code"/>
      </w:pPr>
      <w:r>
        <w:t xml:space="preserve">          "locations": [</w:t>
      </w:r>
    </w:p>
    <w:p w14:paraId="68C05E95" w14:textId="77777777" w:rsidR="006570BF" w:rsidRDefault="006570BF" w:rsidP="006570BF">
      <w:pPr>
        <w:pStyle w:val="Code"/>
      </w:pPr>
      <w:r>
        <w:t xml:space="preserve">            {</w:t>
      </w:r>
    </w:p>
    <w:p w14:paraId="36F97191" w14:textId="77777777" w:rsidR="006570BF" w:rsidRDefault="006570BF" w:rsidP="006570BF">
      <w:pPr>
        <w:pStyle w:val="Code"/>
      </w:pPr>
      <w:r>
        <w:t xml:space="preserve">              "analysisTarget": {</w:t>
      </w:r>
    </w:p>
    <w:p w14:paraId="1A868FAF" w14:textId="77777777" w:rsidR="006570BF" w:rsidRDefault="006570BF" w:rsidP="006570BF">
      <w:pPr>
        <w:pStyle w:val="Code"/>
      </w:pPr>
      <w:r>
        <w:t xml:space="preserve">                "uri": "file:///user/builder/work/src/collections/list.cpp",</w:t>
      </w:r>
    </w:p>
    <w:p w14:paraId="3742F568" w14:textId="77777777" w:rsidR="006570BF" w:rsidRDefault="006570BF" w:rsidP="006570BF">
      <w:pPr>
        <w:pStyle w:val="Code"/>
      </w:pPr>
      <w:r>
        <w:t xml:space="preserve">                "region": {</w:t>
      </w:r>
    </w:p>
    <w:p w14:paraId="1ECD5F8A" w14:textId="77777777" w:rsidR="006570BF" w:rsidRDefault="006570BF" w:rsidP="006570BF">
      <w:pPr>
        <w:pStyle w:val="Code"/>
      </w:pPr>
      <w:r>
        <w:t xml:space="preserve">                  "startLine": 15</w:t>
      </w:r>
    </w:p>
    <w:p w14:paraId="47D6F2EB" w14:textId="77777777" w:rsidR="006570BF" w:rsidRDefault="006570BF" w:rsidP="006570BF">
      <w:pPr>
        <w:pStyle w:val="Code"/>
      </w:pPr>
      <w:r>
        <w:t xml:space="preserve">                }</w:t>
      </w:r>
    </w:p>
    <w:p w14:paraId="1C320DA5" w14:textId="77777777" w:rsidR="006570BF" w:rsidRDefault="006570BF" w:rsidP="006570BF">
      <w:pPr>
        <w:pStyle w:val="Code"/>
      </w:pPr>
      <w:r>
        <w:t xml:space="preserve">              },</w:t>
      </w:r>
    </w:p>
    <w:p w14:paraId="4742387A" w14:textId="77777777" w:rsidR="006570BF" w:rsidRDefault="006570BF" w:rsidP="006570BF">
      <w:pPr>
        <w:pStyle w:val="Code"/>
      </w:pPr>
      <w:r>
        <w:t xml:space="preserve">              "fullyQualifiedLogicalName": "</w:t>
      </w:r>
      <w:proofErr w:type="gramStart"/>
      <w:r>
        <w:t>collections::</w:t>
      </w:r>
      <w:proofErr w:type="gramEnd"/>
      <w:r>
        <w:t>list:add"</w:t>
      </w:r>
    </w:p>
    <w:p w14:paraId="527D6960" w14:textId="77777777" w:rsidR="006570BF" w:rsidRDefault="006570BF" w:rsidP="006570BF">
      <w:pPr>
        <w:pStyle w:val="Code"/>
      </w:pPr>
      <w:r>
        <w:t xml:space="preserve">            }</w:t>
      </w:r>
    </w:p>
    <w:p w14:paraId="30406589" w14:textId="77777777" w:rsidR="006570BF" w:rsidRDefault="006570BF" w:rsidP="006570BF">
      <w:pPr>
        <w:pStyle w:val="Code"/>
      </w:pPr>
      <w:r>
        <w:t xml:space="preserve">          ]</w:t>
      </w:r>
    </w:p>
    <w:p w14:paraId="3184148F" w14:textId="77777777" w:rsidR="006570BF" w:rsidRDefault="006570BF" w:rsidP="006570BF">
      <w:pPr>
        <w:pStyle w:val="Code"/>
      </w:pPr>
      <w:r>
        <w:t xml:space="preserve">        }</w:t>
      </w:r>
    </w:p>
    <w:p w14:paraId="331578FB" w14:textId="77777777" w:rsidR="006570BF" w:rsidRDefault="006570BF" w:rsidP="006570BF">
      <w:pPr>
        <w:pStyle w:val="Code"/>
      </w:pPr>
      <w:r>
        <w:t xml:space="preserve">      ],</w:t>
      </w:r>
    </w:p>
    <w:p w14:paraId="59CF1684" w14:textId="77777777" w:rsidR="006570BF" w:rsidRDefault="006570BF" w:rsidP="006570BF">
      <w:pPr>
        <w:pStyle w:val="Code"/>
      </w:pPr>
      <w:r>
        <w:t xml:space="preserve">      "rules": {</w:t>
      </w:r>
    </w:p>
    <w:p w14:paraId="789F9DEA" w14:textId="77777777" w:rsidR="006570BF" w:rsidRDefault="006570BF" w:rsidP="006570BF">
      <w:pPr>
        <w:pStyle w:val="Code"/>
      </w:pPr>
      <w:r>
        <w:t xml:space="preserve">        "C2001": {</w:t>
      </w:r>
    </w:p>
    <w:p w14:paraId="1E7A23A7" w14:textId="77777777" w:rsidR="006570BF" w:rsidRDefault="006570BF" w:rsidP="006570BF">
      <w:pPr>
        <w:pStyle w:val="Code"/>
      </w:pPr>
      <w:r>
        <w:t xml:space="preserve">          "id": "C2001",</w:t>
      </w:r>
    </w:p>
    <w:p w14:paraId="7EA32914" w14:textId="77777777" w:rsidR="006570BF" w:rsidRDefault="006570BF" w:rsidP="006570BF">
      <w:pPr>
        <w:pStyle w:val="Code"/>
      </w:pPr>
      <w:r>
        <w:t xml:space="preserve">          "fullDescription": "A variable was used without being initialized.</w:t>
      </w:r>
    </w:p>
    <w:p w14:paraId="24F5782D" w14:textId="77777777" w:rsidR="006570BF" w:rsidRDefault="006570BF" w:rsidP="006570BF">
      <w:pPr>
        <w:pStyle w:val="Code"/>
      </w:pPr>
      <w:r>
        <w:t xml:space="preserve">                             This can result in runtime errors such as</w:t>
      </w:r>
    </w:p>
    <w:p w14:paraId="4EB68B11" w14:textId="57AB7133" w:rsidR="006570BF" w:rsidRDefault="006570BF" w:rsidP="006570BF">
      <w:pPr>
        <w:pStyle w:val="Code"/>
      </w:pPr>
      <w:r>
        <w:t xml:space="preserve">                             null reference exceptions."</w:t>
      </w:r>
    </w:p>
    <w:p w14:paraId="4C01FD5E" w14:textId="77777777" w:rsidR="006570BF" w:rsidRDefault="006570BF" w:rsidP="006570BF">
      <w:pPr>
        <w:pStyle w:val="Code"/>
      </w:pPr>
      <w:r>
        <w:t xml:space="preserve">        }</w:t>
      </w:r>
    </w:p>
    <w:p w14:paraId="0361D219" w14:textId="77777777" w:rsidR="006570BF" w:rsidRDefault="006570BF" w:rsidP="006570BF">
      <w:pPr>
        <w:pStyle w:val="Code"/>
      </w:pPr>
      <w:r>
        <w:t xml:space="preserve">      }</w:t>
      </w:r>
    </w:p>
    <w:p w14:paraId="5AC5BF7B" w14:textId="77777777" w:rsidR="006570BF" w:rsidRDefault="006570BF" w:rsidP="006570BF">
      <w:pPr>
        <w:pStyle w:val="Code"/>
      </w:pPr>
      <w:r>
        <w:t xml:space="preserve">    }</w:t>
      </w:r>
    </w:p>
    <w:p w14:paraId="6F4FA693" w14:textId="77777777" w:rsidR="006570BF" w:rsidRDefault="006570BF" w:rsidP="006570BF">
      <w:pPr>
        <w:pStyle w:val="Code"/>
      </w:pPr>
      <w:r>
        <w:t xml:space="preserve">  ]</w:t>
      </w:r>
    </w:p>
    <w:p w14:paraId="65FE8DB5" w14:textId="5DB64DE3" w:rsidR="006570BF" w:rsidRDefault="006570BF" w:rsidP="006570BF">
      <w:pPr>
        <w:pStyle w:val="Code"/>
      </w:pPr>
      <w:r>
        <w:t>}</w:t>
      </w:r>
    </w:p>
    <w:p w14:paraId="32F0EAF6" w14:textId="160302AE" w:rsidR="006570BF" w:rsidRDefault="001D7651" w:rsidP="001D7651">
      <w:pPr>
        <w:pStyle w:val="AppendixHeading2"/>
      </w:pPr>
      <w:bookmarkStart w:id="566" w:name="_Toc506816764"/>
      <w:r w:rsidRPr="001D7651">
        <w:t>Minimal recommended SARIF file without source information</w:t>
      </w:r>
      <w:bookmarkEnd w:id="566"/>
    </w:p>
    <w:p w14:paraId="0C8A9C7D" w14:textId="6794C44A" w:rsidR="001D7651" w:rsidRDefault="001D7651" w:rsidP="001D7651">
      <w:r w:rsidRPr="001D7651">
        <w:t>This is a minimal recommended SARIF file for the case where</w:t>
      </w:r>
    </w:p>
    <w:p w14:paraId="1B15DF0E" w14:textId="5A62FF9A" w:rsidR="001D7651" w:rsidRDefault="001D7651" w:rsidP="008651CE">
      <w:pPr>
        <w:pStyle w:val="ListParagraph"/>
        <w:numPr>
          <w:ilvl w:val="0"/>
          <w:numId w:val="45"/>
        </w:numPr>
      </w:pPr>
      <w:r>
        <w:t>The analysis tool was run with the intent of scanning files and producing results (see §</w:t>
      </w:r>
      <w:r>
        <w:fldChar w:fldCharType="begin"/>
      </w:r>
      <w:r>
        <w:instrText xml:space="preserve"> REF _Ref493350972 \w \h </w:instrText>
      </w:r>
      <w:r>
        <w:fldChar w:fldCharType="separate"/>
      </w:r>
      <w:r w:rsidR="00BE1BB3">
        <w:t>3.12.12</w:t>
      </w:r>
      <w:r>
        <w:fldChar w:fldCharType="end"/>
      </w:r>
      <w:r>
        <w:t>), but</w:t>
      </w:r>
    </w:p>
    <w:p w14:paraId="513B4949" w14:textId="288E5027" w:rsidR="001D7651" w:rsidRDefault="001D7651" w:rsidP="008651CE">
      <w:pPr>
        <w:pStyle w:val="ListParagraph"/>
        <w:numPr>
          <w:ilvl w:val="0"/>
          <w:numId w:val="45"/>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3E6B2C0F"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BE1BB3">
        <w:t>3.12</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BE1BB3">
        <w:t>3.12.12</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BE1BB3">
        <w:t>3.18</w:t>
      </w:r>
      <w:r>
        <w:fldChar w:fldCharType="end"/>
      </w:r>
      <w:r>
        <w:t xml:space="preserve">) so the recommended elements of the </w:t>
      </w:r>
      <w:r w:rsidRPr="001D7651">
        <w:rPr>
          <w:rStyle w:val="CODEtemp"/>
        </w:rPr>
        <w:t>result</w:t>
      </w:r>
      <w:r>
        <w:t xml:space="preserve"> object can be shown.</w:t>
      </w:r>
    </w:p>
    <w:p w14:paraId="7469062E" w14:textId="235304E7" w:rsidR="001D7651" w:rsidRDefault="001D7651" w:rsidP="001D7651">
      <w:r>
        <w:t xml:space="preserve">It contains a </w:t>
      </w:r>
      <w:proofErr w:type="gramStart"/>
      <w:r w:rsidRPr="001D7651">
        <w:rPr>
          <w:rStyle w:val="CODEtemp"/>
        </w:rPr>
        <w:t>run.files</w:t>
      </w:r>
      <w:proofErr w:type="gramEnd"/>
      <w:r>
        <w:t xml:space="preserve"> property (§</w:t>
      </w:r>
      <w:r>
        <w:fldChar w:fldCharType="begin"/>
      </w:r>
      <w:r>
        <w:instrText xml:space="preserve"> REF _Ref493345118 \w \h </w:instrText>
      </w:r>
      <w:r>
        <w:fldChar w:fldCharType="separate"/>
      </w:r>
      <w:r w:rsidR="00BE1BB3">
        <w:t>3.12.10</w:t>
      </w:r>
      <w:r>
        <w:fldChar w:fldCharType="end"/>
      </w:r>
      <w:r>
        <w:t>) specifying only those files in which the tool detected a result.</w:t>
      </w:r>
    </w:p>
    <w:p w14:paraId="76A5A66E" w14:textId="0426BD59"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BE1BB3">
        <w:t>3.12.11</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1D7651">
      <w:pPr>
        <w:pStyle w:val="Code"/>
      </w:pPr>
      <w:r>
        <w:t>{</w:t>
      </w:r>
    </w:p>
    <w:p w14:paraId="1518BBCB" w14:textId="77777777" w:rsidR="001D7651" w:rsidRDefault="001D7651" w:rsidP="001D7651">
      <w:pPr>
        <w:pStyle w:val="Code"/>
      </w:pPr>
      <w:r>
        <w:t xml:space="preserve">  "version": "1.0.0",</w:t>
      </w:r>
    </w:p>
    <w:p w14:paraId="70E91E67" w14:textId="77777777" w:rsidR="001D7651" w:rsidRDefault="001D7651" w:rsidP="001D7651">
      <w:pPr>
        <w:pStyle w:val="Code"/>
      </w:pPr>
      <w:r>
        <w:t xml:space="preserve">  "runs": [</w:t>
      </w:r>
    </w:p>
    <w:p w14:paraId="3A405672" w14:textId="77777777" w:rsidR="001D7651" w:rsidRDefault="001D7651" w:rsidP="001D7651">
      <w:pPr>
        <w:pStyle w:val="Code"/>
      </w:pPr>
      <w:r>
        <w:t xml:space="preserve">    {</w:t>
      </w:r>
    </w:p>
    <w:p w14:paraId="51412529" w14:textId="77777777" w:rsidR="001D7651" w:rsidRDefault="001D7651" w:rsidP="001D7651">
      <w:pPr>
        <w:pStyle w:val="Code"/>
      </w:pPr>
      <w:r>
        <w:t xml:space="preserve">      "tool": {</w:t>
      </w:r>
    </w:p>
    <w:p w14:paraId="4B3B7641" w14:textId="77777777" w:rsidR="001D7651" w:rsidRDefault="001D7651" w:rsidP="001D7651">
      <w:pPr>
        <w:pStyle w:val="Code"/>
      </w:pPr>
      <w:r>
        <w:t xml:space="preserve">        "name": "BinaryScanner",</w:t>
      </w:r>
    </w:p>
    <w:p w14:paraId="433465B8" w14:textId="77777777" w:rsidR="001D7651" w:rsidRDefault="001D7651" w:rsidP="001D7651">
      <w:pPr>
        <w:pStyle w:val="Code"/>
      </w:pPr>
      <w:r>
        <w:t xml:space="preserve">        "semanticVersion": "1.0.1"</w:t>
      </w:r>
    </w:p>
    <w:p w14:paraId="4C2F0FF8" w14:textId="77777777" w:rsidR="001D7651" w:rsidRDefault="001D7651" w:rsidP="001D7651">
      <w:pPr>
        <w:pStyle w:val="Code"/>
      </w:pPr>
      <w:r>
        <w:t xml:space="preserve">      },</w:t>
      </w:r>
    </w:p>
    <w:p w14:paraId="44848BEA" w14:textId="77777777" w:rsidR="001D7651" w:rsidRDefault="001D7651" w:rsidP="001D7651">
      <w:pPr>
        <w:pStyle w:val="Code"/>
      </w:pPr>
      <w:r>
        <w:t xml:space="preserve">      "files": {</w:t>
      </w:r>
    </w:p>
    <w:p w14:paraId="2BF85C49" w14:textId="77777777" w:rsidR="001D7651" w:rsidRDefault="001D7651" w:rsidP="001D7651">
      <w:pPr>
        <w:pStyle w:val="Code"/>
      </w:pPr>
      <w:r>
        <w:t xml:space="preserve">        "file:///user/builder/work/bin/example": {</w:t>
      </w:r>
    </w:p>
    <w:p w14:paraId="71F932E9" w14:textId="77777777" w:rsidR="001D7651" w:rsidRDefault="001D7651" w:rsidP="001D7651">
      <w:pPr>
        <w:pStyle w:val="Code"/>
      </w:pPr>
      <w:r>
        <w:t xml:space="preserve">          "mimeType": "application/vnd.microsoft.portable-executable"</w:t>
      </w:r>
    </w:p>
    <w:p w14:paraId="0022FF0C" w14:textId="77777777" w:rsidR="001D7651" w:rsidRDefault="001D7651" w:rsidP="001D7651">
      <w:pPr>
        <w:pStyle w:val="Code"/>
      </w:pPr>
      <w:r>
        <w:t xml:space="preserve">        }</w:t>
      </w:r>
    </w:p>
    <w:p w14:paraId="599F2023" w14:textId="77777777" w:rsidR="001D7651" w:rsidRDefault="001D7651" w:rsidP="001D7651">
      <w:pPr>
        <w:pStyle w:val="Code"/>
      </w:pPr>
      <w:r>
        <w:t xml:space="preserve">      },</w:t>
      </w:r>
    </w:p>
    <w:p w14:paraId="48A0C212" w14:textId="77777777" w:rsidR="001D7651" w:rsidRDefault="001D7651" w:rsidP="001D7651">
      <w:pPr>
        <w:pStyle w:val="Code"/>
      </w:pPr>
      <w:r>
        <w:lastRenderedPageBreak/>
        <w:t xml:space="preserve">      "logicalLocations": {</w:t>
      </w:r>
    </w:p>
    <w:p w14:paraId="5A420F38" w14:textId="77777777" w:rsidR="001D7651" w:rsidRDefault="001D7651" w:rsidP="001D7651">
      <w:pPr>
        <w:pStyle w:val="Code"/>
      </w:pPr>
      <w:r>
        <w:t xml:space="preserve">        "Example": {</w:t>
      </w:r>
    </w:p>
    <w:p w14:paraId="334EB9A7" w14:textId="77777777" w:rsidR="001D7651" w:rsidRDefault="001D7651" w:rsidP="001D7651">
      <w:pPr>
        <w:pStyle w:val="Code"/>
      </w:pPr>
      <w:r>
        <w:t xml:space="preserve">          "name": "Example",</w:t>
      </w:r>
    </w:p>
    <w:p w14:paraId="6E34FB21" w14:textId="77777777" w:rsidR="001D7651" w:rsidRDefault="001D7651" w:rsidP="001D7651">
      <w:pPr>
        <w:pStyle w:val="Code"/>
      </w:pPr>
      <w:r>
        <w:t xml:space="preserve">          "kind": "namespace"</w:t>
      </w:r>
    </w:p>
    <w:p w14:paraId="01931B6D" w14:textId="77777777" w:rsidR="001D7651" w:rsidRDefault="001D7651" w:rsidP="001D7651">
      <w:pPr>
        <w:pStyle w:val="Code"/>
      </w:pPr>
      <w:r>
        <w:t xml:space="preserve">        },</w:t>
      </w:r>
    </w:p>
    <w:p w14:paraId="038FD096" w14:textId="77777777" w:rsidR="001D7651" w:rsidRDefault="001D7651" w:rsidP="001D7651">
      <w:pPr>
        <w:pStyle w:val="Code"/>
      </w:pPr>
      <w:r>
        <w:t xml:space="preserve">        "Example.Worker": {</w:t>
      </w:r>
    </w:p>
    <w:p w14:paraId="3F41AF82" w14:textId="77777777" w:rsidR="001D7651" w:rsidRDefault="001D7651" w:rsidP="001D7651">
      <w:pPr>
        <w:pStyle w:val="Code"/>
      </w:pPr>
      <w:r>
        <w:t xml:space="preserve">          "name": "Worker",</w:t>
      </w:r>
    </w:p>
    <w:p w14:paraId="55F6E939" w14:textId="77777777" w:rsidR="001D7651" w:rsidRDefault="001D7651" w:rsidP="001D7651">
      <w:pPr>
        <w:pStyle w:val="Code"/>
      </w:pPr>
      <w:r>
        <w:t xml:space="preserve">          "kind": "type",</w:t>
      </w:r>
    </w:p>
    <w:p w14:paraId="7C5E05DF" w14:textId="77777777" w:rsidR="001D7651" w:rsidRDefault="001D7651" w:rsidP="001D7651">
      <w:pPr>
        <w:pStyle w:val="Code"/>
      </w:pPr>
      <w:r>
        <w:t xml:space="preserve">          "parentKey": "Example"</w:t>
      </w:r>
    </w:p>
    <w:p w14:paraId="3E1437DE" w14:textId="77777777" w:rsidR="001D7651" w:rsidRDefault="001D7651" w:rsidP="001D7651">
      <w:pPr>
        <w:pStyle w:val="Code"/>
      </w:pPr>
      <w:r>
        <w:t xml:space="preserve">        },</w:t>
      </w:r>
    </w:p>
    <w:p w14:paraId="28B0233B" w14:textId="77777777" w:rsidR="001D7651" w:rsidRDefault="001D7651" w:rsidP="001D7651">
      <w:pPr>
        <w:pStyle w:val="Code"/>
      </w:pPr>
      <w:r>
        <w:t xml:space="preserve">        "</w:t>
      </w:r>
      <w:proofErr w:type="gramStart"/>
      <w:r>
        <w:t>Example.Worker.DoWork</w:t>
      </w:r>
      <w:proofErr w:type="gramEnd"/>
      <w:r>
        <w:t>": {</w:t>
      </w:r>
    </w:p>
    <w:p w14:paraId="08445146" w14:textId="77777777" w:rsidR="001D7651" w:rsidRDefault="001D7651" w:rsidP="001D7651">
      <w:pPr>
        <w:pStyle w:val="Code"/>
      </w:pPr>
      <w:r>
        <w:t xml:space="preserve">          "name": "DoWork",</w:t>
      </w:r>
    </w:p>
    <w:p w14:paraId="3FEE9ECE" w14:textId="77777777" w:rsidR="001D7651" w:rsidRDefault="001D7651" w:rsidP="001D7651">
      <w:pPr>
        <w:pStyle w:val="Code"/>
      </w:pPr>
      <w:r>
        <w:t xml:space="preserve">          "kind": "function",</w:t>
      </w:r>
    </w:p>
    <w:p w14:paraId="404F1D67" w14:textId="77777777" w:rsidR="001D7651" w:rsidRDefault="001D7651" w:rsidP="001D7651">
      <w:pPr>
        <w:pStyle w:val="Code"/>
      </w:pPr>
      <w:r>
        <w:t xml:space="preserve">          "parentKey": "Example.Worker"</w:t>
      </w:r>
    </w:p>
    <w:p w14:paraId="3627C6B8" w14:textId="77777777" w:rsidR="001D7651" w:rsidRDefault="001D7651" w:rsidP="001D7651">
      <w:pPr>
        <w:pStyle w:val="Code"/>
      </w:pPr>
      <w:r>
        <w:t xml:space="preserve">        }</w:t>
      </w:r>
    </w:p>
    <w:p w14:paraId="2EFF5391" w14:textId="77777777" w:rsidR="001D7651" w:rsidRDefault="001D7651" w:rsidP="001D7651">
      <w:pPr>
        <w:pStyle w:val="Code"/>
      </w:pPr>
      <w:r>
        <w:t xml:space="preserve">      },</w:t>
      </w:r>
    </w:p>
    <w:p w14:paraId="1435A989" w14:textId="77777777" w:rsidR="001D7651" w:rsidRDefault="001D7651" w:rsidP="001D7651">
      <w:pPr>
        <w:pStyle w:val="Code"/>
      </w:pPr>
      <w:r>
        <w:t xml:space="preserve">      "results": [</w:t>
      </w:r>
    </w:p>
    <w:p w14:paraId="69B5A7A9" w14:textId="77777777" w:rsidR="001D7651" w:rsidRDefault="001D7651" w:rsidP="001D7651">
      <w:pPr>
        <w:pStyle w:val="Code"/>
      </w:pPr>
      <w:r>
        <w:t xml:space="preserve">        {</w:t>
      </w:r>
    </w:p>
    <w:p w14:paraId="78EDF5C1" w14:textId="77777777" w:rsidR="001D7651" w:rsidRDefault="001D7651" w:rsidP="001D7651">
      <w:pPr>
        <w:pStyle w:val="Code"/>
      </w:pPr>
      <w:r>
        <w:t xml:space="preserve">          "ruleId": "B6412",</w:t>
      </w:r>
    </w:p>
    <w:p w14:paraId="217E26B6" w14:textId="77777777" w:rsidR="001D7651" w:rsidRDefault="001D7651" w:rsidP="001D7651">
      <w:pPr>
        <w:pStyle w:val="Code"/>
      </w:pPr>
      <w:r>
        <w:t xml:space="preserve">          "message": "The insecure method \"Crypto.Sha</w:t>
      </w:r>
      <w:proofErr w:type="gramStart"/>
      <w:r>
        <w:t>1.Encrypt</w:t>
      </w:r>
      <w:proofErr w:type="gramEnd"/>
      <w:r>
        <w:t>\"</w:t>
      </w:r>
    </w:p>
    <w:p w14:paraId="5BF9D483" w14:textId="10AC260E" w:rsidR="001D7651" w:rsidRDefault="001D7651" w:rsidP="001D7651">
      <w:pPr>
        <w:pStyle w:val="Code"/>
      </w:pPr>
      <w:r>
        <w:t xml:space="preserve">                     should not be used.",</w:t>
      </w:r>
    </w:p>
    <w:p w14:paraId="1A5A98E8" w14:textId="77777777" w:rsidR="001D7651" w:rsidRDefault="001D7651" w:rsidP="001D7651">
      <w:pPr>
        <w:pStyle w:val="Code"/>
      </w:pPr>
      <w:r>
        <w:t xml:space="preserve">          "level": "warning",</w:t>
      </w:r>
    </w:p>
    <w:p w14:paraId="20A8C4AA" w14:textId="77777777" w:rsidR="001D7651" w:rsidRDefault="001D7651" w:rsidP="001D7651">
      <w:pPr>
        <w:pStyle w:val="Code"/>
      </w:pPr>
      <w:r>
        <w:t xml:space="preserve">          "locations": [</w:t>
      </w:r>
    </w:p>
    <w:p w14:paraId="058D7312" w14:textId="77777777" w:rsidR="001D7651" w:rsidRDefault="001D7651" w:rsidP="001D7651">
      <w:pPr>
        <w:pStyle w:val="Code"/>
      </w:pPr>
      <w:r>
        <w:t xml:space="preserve">            {</w:t>
      </w:r>
    </w:p>
    <w:p w14:paraId="1E842DB1" w14:textId="77777777" w:rsidR="001D7651" w:rsidRDefault="001D7651" w:rsidP="001D7651">
      <w:pPr>
        <w:pStyle w:val="Code"/>
      </w:pPr>
      <w:r>
        <w:t xml:space="preserve">              "fullyQualifiedLogicalName": "</w:t>
      </w:r>
      <w:proofErr w:type="gramStart"/>
      <w:r>
        <w:t>Example.Worker.DoWork</w:t>
      </w:r>
      <w:proofErr w:type="gramEnd"/>
      <w:r>
        <w:t>"</w:t>
      </w:r>
    </w:p>
    <w:p w14:paraId="4FD9A2F6" w14:textId="77777777" w:rsidR="001D7651" w:rsidRDefault="001D7651" w:rsidP="001D7651">
      <w:pPr>
        <w:pStyle w:val="Code"/>
      </w:pPr>
      <w:r>
        <w:t xml:space="preserve">            }</w:t>
      </w:r>
    </w:p>
    <w:p w14:paraId="6B4D9207" w14:textId="77777777" w:rsidR="001D7651" w:rsidRDefault="001D7651" w:rsidP="001D7651">
      <w:pPr>
        <w:pStyle w:val="Code"/>
      </w:pPr>
      <w:r>
        <w:t xml:space="preserve">          ]</w:t>
      </w:r>
    </w:p>
    <w:p w14:paraId="19E80E81" w14:textId="77777777" w:rsidR="001D7651" w:rsidRDefault="001D7651" w:rsidP="001D7651">
      <w:pPr>
        <w:pStyle w:val="Code"/>
      </w:pPr>
      <w:r>
        <w:t xml:space="preserve">        }</w:t>
      </w:r>
    </w:p>
    <w:p w14:paraId="76813D5B" w14:textId="77777777" w:rsidR="001D7651" w:rsidRDefault="001D7651" w:rsidP="001D7651">
      <w:pPr>
        <w:pStyle w:val="Code"/>
      </w:pPr>
      <w:r>
        <w:t xml:space="preserve">      ]</w:t>
      </w:r>
    </w:p>
    <w:p w14:paraId="571BCBBC" w14:textId="77777777" w:rsidR="001D7651" w:rsidRDefault="001D7651" w:rsidP="001D7651">
      <w:pPr>
        <w:pStyle w:val="Code"/>
      </w:pPr>
      <w:r>
        <w:t xml:space="preserve">    }</w:t>
      </w:r>
    </w:p>
    <w:p w14:paraId="6063D8EA" w14:textId="77777777" w:rsidR="001D7651" w:rsidRDefault="001D7651" w:rsidP="001D7651">
      <w:pPr>
        <w:pStyle w:val="Code"/>
      </w:pPr>
      <w:r>
        <w:t xml:space="preserve">  ]</w:t>
      </w:r>
    </w:p>
    <w:p w14:paraId="79706D89" w14:textId="71857F3E" w:rsidR="001D7651" w:rsidRDefault="001D7651" w:rsidP="001D7651">
      <w:pPr>
        <w:pStyle w:val="Code"/>
      </w:pPr>
      <w:r>
        <w:t>}</w:t>
      </w:r>
    </w:p>
    <w:p w14:paraId="41BEF2FC" w14:textId="42392DC6" w:rsidR="001D7651" w:rsidRDefault="001D7651" w:rsidP="001D7651">
      <w:pPr>
        <w:pStyle w:val="AppendixHeading2"/>
      </w:pPr>
      <w:bookmarkStart w:id="567" w:name="_Toc506816765"/>
      <w:r w:rsidRPr="001D7651">
        <w:t>SARIF file for exporting rule metadata</w:t>
      </w:r>
      <w:bookmarkEnd w:id="567"/>
    </w:p>
    <w:p w14:paraId="269DD195" w14:textId="42B613B5" w:rsidR="001B06D8" w:rsidRDefault="001B06D8" w:rsidP="001B06D8">
      <w:r w:rsidRPr="001B06D8">
        <w:t xml:space="preserve">This sample demonstrates the use of SARIF for exporting a tool's rule metadata. The file contains a single </w:t>
      </w:r>
      <w:r w:rsidRPr="001B06D8">
        <w:rPr>
          <w:rStyle w:val="CODEtemp"/>
        </w:rPr>
        <w:t>run</w:t>
      </w:r>
      <w:r w:rsidRPr="001B06D8">
        <w:t xml:space="preserve"> object (§</w:t>
      </w:r>
      <w:r>
        <w:fldChar w:fldCharType="begin"/>
      </w:r>
      <w:r>
        <w:instrText xml:space="preserve"> REF _Ref493349997 \w \h </w:instrText>
      </w:r>
      <w:r>
        <w:fldChar w:fldCharType="separate"/>
      </w:r>
      <w:r w:rsidR="00BE1BB3">
        <w:t>3.12</w:t>
      </w:r>
      <w:r>
        <w:fldChar w:fldCharType="end"/>
      </w:r>
      <w:r w:rsidRPr="001B06D8">
        <w:t xml:space="preserve">) with no </w:t>
      </w:r>
      <w:r w:rsidRPr="001B06D8">
        <w:rPr>
          <w:rStyle w:val="CODEtemp"/>
        </w:rPr>
        <w:t>results</w:t>
      </w:r>
      <w:r w:rsidRPr="001B06D8">
        <w:t xml:space="preserve"> array, but with a </w:t>
      </w:r>
      <w:r w:rsidRPr="001B06D8">
        <w:rPr>
          <w:rStyle w:val="CODEtemp"/>
        </w:rPr>
        <w:t>rules</w:t>
      </w:r>
      <w:r w:rsidRPr="001B06D8">
        <w:t xml:space="preserve"> object (§</w:t>
      </w:r>
      <w:r>
        <w:fldChar w:fldCharType="begin"/>
      </w:r>
      <w:r>
        <w:instrText xml:space="preserve"> REF _Ref493404878 \w \h </w:instrText>
      </w:r>
      <w:r>
        <w:fldChar w:fldCharType="separate"/>
      </w:r>
      <w:r w:rsidR="00BE1BB3">
        <w:t>3.12.15</w:t>
      </w:r>
      <w:r>
        <w:fldChar w:fldCharType="end"/>
      </w:r>
      <w:r w:rsidRPr="001B06D8">
        <w:t>) containing rule metadata.</w:t>
      </w:r>
    </w:p>
    <w:p w14:paraId="144E4274" w14:textId="77777777" w:rsidR="001B06D8" w:rsidRDefault="001B06D8" w:rsidP="001B06D8">
      <w:pPr>
        <w:pStyle w:val="Code"/>
      </w:pPr>
      <w:r>
        <w:t>{</w:t>
      </w:r>
    </w:p>
    <w:p w14:paraId="195816BD" w14:textId="77777777" w:rsidR="001B06D8" w:rsidRDefault="001B06D8" w:rsidP="001B06D8">
      <w:pPr>
        <w:pStyle w:val="Code"/>
      </w:pPr>
      <w:r>
        <w:t xml:space="preserve">  "version": "1.0.0",</w:t>
      </w:r>
    </w:p>
    <w:p w14:paraId="636D05C8" w14:textId="77777777" w:rsidR="001B06D8" w:rsidRDefault="001B06D8" w:rsidP="001B06D8">
      <w:pPr>
        <w:pStyle w:val="Code"/>
      </w:pPr>
      <w:r>
        <w:t xml:space="preserve">  "runs": [</w:t>
      </w:r>
    </w:p>
    <w:p w14:paraId="6883C18A" w14:textId="77777777" w:rsidR="001B06D8" w:rsidRDefault="001B06D8" w:rsidP="001B06D8">
      <w:pPr>
        <w:pStyle w:val="Code"/>
      </w:pPr>
      <w:r>
        <w:t xml:space="preserve">    {</w:t>
      </w:r>
    </w:p>
    <w:p w14:paraId="21A4BCF3" w14:textId="77777777" w:rsidR="001B06D8" w:rsidRDefault="001B06D8" w:rsidP="001B06D8">
      <w:pPr>
        <w:pStyle w:val="Code"/>
      </w:pPr>
      <w:r>
        <w:t xml:space="preserve">      "tool": {</w:t>
      </w:r>
    </w:p>
    <w:p w14:paraId="47F18CBF" w14:textId="77777777" w:rsidR="001B06D8" w:rsidRDefault="001B06D8" w:rsidP="001B06D8">
      <w:pPr>
        <w:pStyle w:val="Code"/>
      </w:pPr>
      <w:r>
        <w:t xml:space="preserve">        "name": "BinaryAnalyzer",</w:t>
      </w:r>
    </w:p>
    <w:p w14:paraId="18B14665" w14:textId="77777777" w:rsidR="001B06D8" w:rsidRDefault="001B06D8" w:rsidP="001B06D8">
      <w:pPr>
        <w:pStyle w:val="Code"/>
      </w:pPr>
      <w:r>
        <w:t xml:space="preserve">        "semanticVersion": "2.1.0"</w:t>
      </w:r>
    </w:p>
    <w:p w14:paraId="63E63D59" w14:textId="77777777" w:rsidR="001B06D8" w:rsidRDefault="001B06D8" w:rsidP="001B06D8">
      <w:pPr>
        <w:pStyle w:val="Code"/>
      </w:pPr>
      <w:r>
        <w:t xml:space="preserve">      },</w:t>
      </w:r>
    </w:p>
    <w:p w14:paraId="12CC6311" w14:textId="77777777" w:rsidR="001B06D8" w:rsidRDefault="001B06D8" w:rsidP="001B06D8">
      <w:pPr>
        <w:pStyle w:val="Code"/>
      </w:pPr>
      <w:r>
        <w:t xml:space="preserve">      "rules": {</w:t>
      </w:r>
    </w:p>
    <w:p w14:paraId="46012D96" w14:textId="77777777" w:rsidR="001B06D8" w:rsidRDefault="001B06D8" w:rsidP="001B06D8">
      <w:pPr>
        <w:pStyle w:val="Code"/>
      </w:pPr>
      <w:r>
        <w:t xml:space="preserve">        "BA2006": {</w:t>
      </w:r>
    </w:p>
    <w:p w14:paraId="363EA5FD" w14:textId="77777777" w:rsidR="001B06D8" w:rsidRDefault="001B06D8" w:rsidP="001B06D8">
      <w:pPr>
        <w:pStyle w:val="Code"/>
      </w:pPr>
      <w:r>
        <w:t xml:space="preserve">          "id": "BA2006",</w:t>
      </w:r>
    </w:p>
    <w:p w14:paraId="1C72B43A" w14:textId="77777777" w:rsidR="001B06D8" w:rsidRDefault="001B06D8" w:rsidP="001B06D8">
      <w:pPr>
        <w:pStyle w:val="Code"/>
      </w:pPr>
      <w:r>
        <w:t xml:space="preserve">          "name": "BuildWithSecureTools",</w:t>
      </w:r>
    </w:p>
    <w:p w14:paraId="2E144DEF" w14:textId="77777777" w:rsidR="001B06D8" w:rsidRDefault="001B06D8" w:rsidP="001B06D8">
      <w:pPr>
        <w:pStyle w:val="Code"/>
      </w:pPr>
      <w:r>
        <w:t xml:space="preserve">          "shortDescription": "Application code should be compiled with</w:t>
      </w:r>
    </w:p>
    <w:p w14:paraId="7778DC53" w14:textId="711CB89B" w:rsidR="001B06D8" w:rsidRDefault="001B06D8" w:rsidP="001B06D8">
      <w:pPr>
        <w:pStyle w:val="Code"/>
      </w:pPr>
      <w:r>
        <w:t xml:space="preserve">                              the most up-to-date tool sets.",</w:t>
      </w:r>
    </w:p>
    <w:p w14:paraId="27E78DFC" w14:textId="77777777" w:rsidR="001B06D8" w:rsidRDefault="001B06D8" w:rsidP="001B06D8">
      <w:pPr>
        <w:pStyle w:val="Code"/>
      </w:pPr>
      <w:r>
        <w:t xml:space="preserve">          "fullDescription": "Application code should be compiled with</w:t>
      </w:r>
    </w:p>
    <w:p w14:paraId="7B8FA535" w14:textId="77777777" w:rsidR="001B06D8" w:rsidRDefault="001B06D8" w:rsidP="001B06D8">
      <w:pPr>
        <w:pStyle w:val="Code"/>
      </w:pPr>
      <w:r>
        <w:t xml:space="preserve">                             the most up-to-date tool sets. The latest</w:t>
      </w:r>
    </w:p>
    <w:p w14:paraId="72A95263" w14:textId="693CF76B" w:rsidR="001B06D8" w:rsidRDefault="001B06D8" w:rsidP="001B06D8">
      <w:pPr>
        <w:pStyle w:val="Code"/>
      </w:pPr>
      <w:r>
        <w:t xml:space="preserve">                             version is 2.2.",</w:t>
      </w:r>
    </w:p>
    <w:p w14:paraId="64CA9214" w14:textId="5777C8B5" w:rsidR="001B06D8" w:rsidRDefault="001B06D8" w:rsidP="001B06D8">
      <w:pPr>
        <w:pStyle w:val="Code"/>
      </w:pPr>
      <w:r>
        <w:t xml:space="preserve">          "message</w:t>
      </w:r>
      <w:r w:rsidR="00F30566">
        <w:t>Template</w:t>
      </w:r>
      <w:r>
        <w:t>s": {</w:t>
      </w:r>
    </w:p>
    <w:p w14:paraId="69B69500" w14:textId="77777777" w:rsidR="001B06D8" w:rsidRDefault="001B06D8" w:rsidP="001B06D8">
      <w:pPr>
        <w:pStyle w:val="Code"/>
      </w:pPr>
      <w:r>
        <w:t xml:space="preserve">            "Error_BadModule": "built with {0} compiler version {1}</w:t>
      </w:r>
    </w:p>
    <w:p w14:paraId="4A52FBAE" w14:textId="1898C730" w:rsidR="001B06D8" w:rsidRDefault="001B06D8" w:rsidP="001B06D8">
      <w:pPr>
        <w:pStyle w:val="Code"/>
      </w:pPr>
      <w:r>
        <w:t xml:space="preserve">                               (Front end version {2})",</w:t>
      </w:r>
    </w:p>
    <w:p w14:paraId="6BD00112" w14:textId="77777777" w:rsidR="001B06D8" w:rsidRDefault="001B06D8" w:rsidP="001B06D8">
      <w:pPr>
        <w:pStyle w:val="Code"/>
      </w:pPr>
      <w:r>
        <w:t xml:space="preserve">            "Pass": "{0} was built with tools that satisfy</w:t>
      </w:r>
    </w:p>
    <w:p w14:paraId="6C8E2A0F" w14:textId="7861B3DF" w:rsidR="001B06D8" w:rsidRDefault="001B06D8" w:rsidP="001B06D8">
      <w:pPr>
        <w:pStyle w:val="Code"/>
      </w:pPr>
      <w:r>
        <w:t xml:space="preserve">                    configured policy.",</w:t>
      </w:r>
    </w:p>
    <w:p w14:paraId="52E4FACF" w14:textId="77777777" w:rsidR="001B06D8" w:rsidRDefault="001B06D8" w:rsidP="001B06D8">
      <w:pPr>
        <w:pStyle w:val="Code"/>
      </w:pPr>
      <w:r>
        <w:t xml:space="preserve">            "Error": "{0} was compiled with one or tools that do not</w:t>
      </w:r>
    </w:p>
    <w:p w14:paraId="24F07836" w14:textId="77B04497" w:rsidR="001B06D8" w:rsidRDefault="001B06D8" w:rsidP="001B06D8">
      <w:pPr>
        <w:pStyle w:val="Code"/>
      </w:pPr>
      <w:r>
        <w:t xml:space="preserve">                     satisfy configured policy.",</w:t>
      </w:r>
    </w:p>
    <w:p w14:paraId="36004493" w14:textId="77777777" w:rsidR="001B06D8" w:rsidRDefault="001B06D8" w:rsidP="001B06D8">
      <w:pPr>
        <w:pStyle w:val="Code"/>
      </w:pPr>
      <w:r>
        <w:lastRenderedPageBreak/>
        <w:t xml:space="preserve">            "NotApplicable_InvalidMetadata": "{0} was not evaluated for</w:t>
      </w:r>
    </w:p>
    <w:p w14:paraId="384085B6" w14:textId="6375A0B9" w:rsidR="001B06D8" w:rsidRDefault="001B06D8" w:rsidP="001B06D8">
      <w:pPr>
        <w:pStyle w:val="Code"/>
      </w:pPr>
      <w:r>
        <w:t xml:space="preserve">                                             check '{1}'."</w:t>
      </w:r>
    </w:p>
    <w:p w14:paraId="1E5665A5" w14:textId="77777777" w:rsidR="001B06D8" w:rsidRDefault="001B06D8" w:rsidP="001B06D8">
      <w:pPr>
        <w:pStyle w:val="Code"/>
      </w:pPr>
      <w:r>
        <w:t xml:space="preserve">          },</w:t>
      </w:r>
    </w:p>
    <w:p w14:paraId="73862C33" w14:textId="77777777" w:rsidR="001B06D8" w:rsidRDefault="001B06D8" w:rsidP="001B06D8">
      <w:pPr>
        <w:pStyle w:val="Code"/>
      </w:pPr>
      <w:r>
        <w:t xml:space="preserve">          "defaultLevel": "warning",</w:t>
      </w:r>
    </w:p>
    <w:p w14:paraId="396FDA65" w14:textId="77777777" w:rsidR="001B06D8" w:rsidRDefault="001B06D8" w:rsidP="001B06D8">
      <w:pPr>
        <w:pStyle w:val="Code"/>
      </w:pPr>
      <w:r>
        <w:t xml:space="preserve">          "helpUri":</w:t>
      </w:r>
    </w:p>
    <w:p w14:paraId="7D5AA8BE" w14:textId="3FA60503" w:rsidR="001B06D8" w:rsidRDefault="001B06D8" w:rsidP="001B06D8">
      <w:pPr>
        <w:pStyle w:val="Code"/>
      </w:pPr>
      <w:r>
        <w:t xml:space="preserve">               "http://www.example.com/tools/BinaryAnalyzer/rules/BA2006"</w:t>
      </w:r>
    </w:p>
    <w:p w14:paraId="1A0889EC" w14:textId="77777777" w:rsidR="001B06D8" w:rsidRDefault="001B06D8" w:rsidP="001B06D8">
      <w:pPr>
        <w:pStyle w:val="Code"/>
      </w:pPr>
      <w:r>
        <w:t xml:space="preserve">        }</w:t>
      </w:r>
    </w:p>
    <w:p w14:paraId="549FD0D0" w14:textId="77777777" w:rsidR="001B06D8" w:rsidRDefault="001B06D8" w:rsidP="001B06D8">
      <w:pPr>
        <w:pStyle w:val="Code"/>
      </w:pPr>
      <w:r>
        <w:t xml:space="preserve">      }</w:t>
      </w:r>
    </w:p>
    <w:p w14:paraId="121AB09B" w14:textId="77777777" w:rsidR="001B06D8" w:rsidRDefault="001B06D8" w:rsidP="001B06D8">
      <w:pPr>
        <w:pStyle w:val="Code"/>
      </w:pPr>
      <w:r>
        <w:t xml:space="preserve">    }</w:t>
      </w:r>
    </w:p>
    <w:p w14:paraId="24F5D326" w14:textId="77777777" w:rsidR="001B06D8" w:rsidRDefault="001B06D8" w:rsidP="001B06D8">
      <w:pPr>
        <w:pStyle w:val="Code"/>
      </w:pPr>
      <w:r>
        <w:t xml:space="preserve">  ]</w:t>
      </w:r>
    </w:p>
    <w:p w14:paraId="68FD5A8F" w14:textId="05B20C0F" w:rsidR="001B06D8" w:rsidRPr="001B06D8" w:rsidRDefault="001B06D8" w:rsidP="001B06D8">
      <w:pPr>
        <w:pStyle w:val="Code"/>
      </w:pPr>
      <w:r>
        <w:t>}</w:t>
      </w:r>
    </w:p>
    <w:p w14:paraId="18F9CB95" w14:textId="38F06BAC" w:rsidR="001D7651" w:rsidRDefault="001D7651" w:rsidP="001D7651">
      <w:pPr>
        <w:pStyle w:val="AppendixHeading2"/>
      </w:pPr>
      <w:bookmarkStart w:id="568" w:name="_Toc506816766"/>
      <w:r>
        <w:t>Comprehensive SARIF file</w:t>
      </w:r>
      <w:bookmarkEnd w:id="568"/>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6043FF">
      <w:pPr>
        <w:pStyle w:val="Code"/>
      </w:pPr>
      <w:r>
        <w:t>{</w:t>
      </w:r>
    </w:p>
    <w:p w14:paraId="578103B4" w14:textId="77777777" w:rsidR="006043FF" w:rsidRDefault="006043FF" w:rsidP="006043FF">
      <w:pPr>
        <w:pStyle w:val="Code"/>
      </w:pPr>
      <w:r>
        <w:t xml:space="preserve">  "version": "1.0.0",</w:t>
      </w:r>
    </w:p>
    <w:p w14:paraId="0B77EB35" w14:textId="77777777" w:rsidR="006043FF" w:rsidRDefault="006043FF" w:rsidP="006043FF">
      <w:pPr>
        <w:pStyle w:val="Code"/>
      </w:pPr>
      <w:r>
        <w:t xml:space="preserve">  "$schema": "http://json.schemastore.org/sarif-1.0.0",</w:t>
      </w:r>
    </w:p>
    <w:p w14:paraId="1287096D" w14:textId="77777777" w:rsidR="006043FF" w:rsidRDefault="006043FF" w:rsidP="006043FF">
      <w:pPr>
        <w:pStyle w:val="Code"/>
      </w:pPr>
      <w:r>
        <w:t xml:space="preserve">  "runs": [</w:t>
      </w:r>
    </w:p>
    <w:p w14:paraId="618164C6" w14:textId="77777777" w:rsidR="006043FF" w:rsidRDefault="006043FF" w:rsidP="006043FF">
      <w:pPr>
        <w:pStyle w:val="Code"/>
      </w:pPr>
      <w:r>
        <w:t xml:space="preserve">    {</w:t>
      </w:r>
    </w:p>
    <w:p w14:paraId="3C03F964" w14:textId="77777777" w:rsidR="006043FF" w:rsidRDefault="006043FF" w:rsidP="006043FF">
      <w:pPr>
        <w:pStyle w:val="Code"/>
      </w:pPr>
      <w:r>
        <w:t xml:space="preserve">      "id": "BC650830-A9FE-44CB-8818-AD6C387279A0",</w:t>
      </w:r>
    </w:p>
    <w:p w14:paraId="7F8335A9" w14:textId="77777777" w:rsidR="006043FF" w:rsidRDefault="006043FF" w:rsidP="006043FF">
      <w:pPr>
        <w:pStyle w:val="Code"/>
      </w:pPr>
      <w:r>
        <w:t xml:space="preserve">      "stableId": "Nightly code scan",</w:t>
      </w:r>
    </w:p>
    <w:p w14:paraId="67AE8768" w14:textId="77777777" w:rsidR="006043FF" w:rsidRDefault="006043FF" w:rsidP="006043FF">
      <w:pPr>
        <w:pStyle w:val="Code"/>
      </w:pPr>
      <w:r>
        <w:t xml:space="preserve">      "baselineId": "0A106451-C9B1-4309-A7EE-06988B95F723",</w:t>
      </w:r>
    </w:p>
    <w:p w14:paraId="2D8D9A17" w14:textId="77777777" w:rsidR="006043FF" w:rsidRDefault="006043FF" w:rsidP="006043FF">
      <w:pPr>
        <w:pStyle w:val="Code"/>
      </w:pPr>
      <w:r>
        <w:t xml:space="preserve">      "automationId": "Build-14.0.1.2-Release-20160716-13:22:18",</w:t>
      </w:r>
    </w:p>
    <w:p w14:paraId="2C5D411E" w14:textId="77777777" w:rsidR="006043FF" w:rsidRDefault="006043FF" w:rsidP="006043FF">
      <w:pPr>
        <w:pStyle w:val="Code"/>
      </w:pPr>
      <w:r>
        <w:t xml:space="preserve">      "architecture": "x86",</w:t>
      </w:r>
    </w:p>
    <w:p w14:paraId="1097F0CC" w14:textId="77777777" w:rsidR="006043FF" w:rsidRDefault="006043FF" w:rsidP="006043FF">
      <w:pPr>
        <w:pStyle w:val="Code"/>
      </w:pPr>
      <w:r>
        <w:t xml:space="preserve">      "tool": {</w:t>
      </w:r>
    </w:p>
    <w:p w14:paraId="2FFD6DDE" w14:textId="77777777" w:rsidR="006043FF" w:rsidRDefault="006043FF" w:rsidP="006043FF">
      <w:pPr>
        <w:pStyle w:val="Code"/>
      </w:pPr>
      <w:r>
        <w:t xml:space="preserve">        "name": "CodeScanner",</w:t>
      </w:r>
    </w:p>
    <w:p w14:paraId="286CBA7D" w14:textId="77777777" w:rsidR="006043FF" w:rsidRDefault="006043FF" w:rsidP="006043FF">
      <w:pPr>
        <w:pStyle w:val="Code"/>
      </w:pPr>
      <w:r>
        <w:t xml:space="preserve">        "fullName": "CodeScanner 1.1 for Unix (en-US)",</w:t>
      </w:r>
    </w:p>
    <w:p w14:paraId="6E3B02E8" w14:textId="77777777" w:rsidR="006043FF" w:rsidRDefault="006043FF" w:rsidP="006043FF">
      <w:pPr>
        <w:pStyle w:val="Code"/>
      </w:pPr>
      <w:r>
        <w:t xml:space="preserve">        "version": "2.1",</w:t>
      </w:r>
    </w:p>
    <w:p w14:paraId="68EB72A5" w14:textId="77777777" w:rsidR="006043FF" w:rsidRDefault="006043FF" w:rsidP="006043FF">
      <w:pPr>
        <w:pStyle w:val="Code"/>
      </w:pPr>
      <w:r>
        <w:t xml:space="preserve">        "semanticVersion": "2.1.0",</w:t>
      </w:r>
    </w:p>
    <w:p w14:paraId="2B9A013B" w14:textId="77777777" w:rsidR="006043FF" w:rsidRDefault="006043FF" w:rsidP="006043FF">
      <w:pPr>
        <w:pStyle w:val="Code"/>
      </w:pPr>
      <w:r>
        <w:t xml:space="preserve">        "fileVersion": "2.1.0.0",</w:t>
      </w:r>
    </w:p>
    <w:p w14:paraId="4E2DED61" w14:textId="77777777" w:rsidR="006043FF" w:rsidRDefault="006043FF" w:rsidP="006043FF">
      <w:pPr>
        <w:pStyle w:val="Code"/>
      </w:pPr>
      <w:r>
        <w:t xml:space="preserve">        "language": "en-US",</w:t>
      </w:r>
    </w:p>
    <w:p w14:paraId="52F87DE0" w14:textId="77777777" w:rsidR="006043FF" w:rsidRDefault="006043FF" w:rsidP="006043FF">
      <w:pPr>
        <w:pStyle w:val="Code"/>
      </w:pPr>
      <w:r>
        <w:t xml:space="preserve">        "sarifLoggerVersion": "1.25.0",</w:t>
      </w:r>
    </w:p>
    <w:p w14:paraId="2201D9D6" w14:textId="77777777" w:rsidR="006043FF" w:rsidRDefault="006043FF" w:rsidP="006043FF">
      <w:pPr>
        <w:pStyle w:val="Code"/>
      </w:pPr>
      <w:r>
        <w:t xml:space="preserve">        "properties": {</w:t>
      </w:r>
    </w:p>
    <w:p w14:paraId="4078BCA4" w14:textId="77777777" w:rsidR="005E5FAD" w:rsidRDefault="006043FF" w:rsidP="006043FF">
      <w:pPr>
        <w:pStyle w:val="Code"/>
      </w:pPr>
      <w:r>
        <w:t xml:space="preserve">          </w:t>
      </w:r>
      <w:r w:rsidR="005E5FAD">
        <w:t>"copyright": "Copyright (c) 2017 by Example Corporation.</w:t>
      </w:r>
    </w:p>
    <w:p w14:paraId="3C0EA9F4" w14:textId="7F1CC73C" w:rsidR="006043FF" w:rsidRDefault="005E5FAD" w:rsidP="006043FF">
      <w:pPr>
        <w:pStyle w:val="Code"/>
      </w:pPr>
      <w:r>
        <w:t xml:space="preserve">                       </w:t>
      </w:r>
      <w:r w:rsidR="006043FF">
        <w:t>All rights reserved."</w:t>
      </w:r>
    </w:p>
    <w:p w14:paraId="199ACCDC" w14:textId="77777777" w:rsidR="006043FF" w:rsidRDefault="006043FF" w:rsidP="006043FF">
      <w:pPr>
        <w:pStyle w:val="Code"/>
      </w:pPr>
      <w:r>
        <w:t xml:space="preserve">        }</w:t>
      </w:r>
    </w:p>
    <w:p w14:paraId="62B1D7E1" w14:textId="77777777" w:rsidR="006043FF" w:rsidRDefault="006043FF" w:rsidP="006043FF">
      <w:pPr>
        <w:pStyle w:val="Code"/>
      </w:pPr>
      <w:r>
        <w:t xml:space="preserve">      },</w:t>
      </w:r>
    </w:p>
    <w:p w14:paraId="5BB3C946" w14:textId="77777777" w:rsidR="006043FF" w:rsidRDefault="006043FF" w:rsidP="006043FF">
      <w:pPr>
        <w:pStyle w:val="Code"/>
      </w:pPr>
      <w:r>
        <w:t xml:space="preserve">      "invocation": {</w:t>
      </w:r>
    </w:p>
    <w:p w14:paraId="1B3D69E9" w14:textId="77777777" w:rsidR="006043FF" w:rsidRDefault="006043FF" w:rsidP="006043FF">
      <w:pPr>
        <w:pStyle w:val="Code"/>
      </w:pPr>
      <w:r>
        <w:t xml:space="preserve">        "commandLine": "CodeScanner @collections.rsp",</w:t>
      </w:r>
    </w:p>
    <w:p w14:paraId="1E14BD34" w14:textId="77777777" w:rsidR="006043FF" w:rsidRDefault="006043FF" w:rsidP="006043FF">
      <w:pPr>
        <w:pStyle w:val="Code"/>
      </w:pPr>
      <w:r>
        <w:t xml:space="preserve">        "responseFiles": {</w:t>
      </w:r>
    </w:p>
    <w:p w14:paraId="1CAB3827" w14:textId="77777777" w:rsidR="006043FF" w:rsidRDefault="006043FF" w:rsidP="006043FF">
      <w:pPr>
        <w:pStyle w:val="Code"/>
      </w:pPr>
      <w:r>
        <w:t xml:space="preserve">          "collections.rsp": "-input src/collections/*.cpp -log out/collections.sarif -rules all -disable C9999"</w:t>
      </w:r>
    </w:p>
    <w:p w14:paraId="6F95F5D9" w14:textId="77777777" w:rsidR="006043FF" w:rsidRDefault="006043FF" w:rsidP="006043FF">
      <w:pPr>
        <w:pStyle w:val="Code"/>
      </w:pPr>
      <w:r>
        <w:t xml:space="preserve">        },</w:t>
      </w:r>
    </w:p>
    <w:p w14:paraId="6705832F" w14:textId="77777777" w:rsidR="006043FF" w:rsidRDefault="006043FF" w:rsidP="006043FF">
      <w:pPr>
        <w:pStyle w:val="Code"/>
      </w:pPr>
      <w:r>
        <w:t xml:space="preserve">        "startTime": "2016-07-16T14:18:25Z",</w:t>
      </w:r>
    </w:p>
    <w:p w14:paraId="59869DEE" w14:textId="77777777" w:rsidR="006043FF" w:rsidRDefault="006043FF" w:rsidP="006043FF">
      <w:pPr>
        <w:pStyle w:val="Code"/>
      </w:pPr>
      <w:r>
        <w:t xml:space="preserve">        "endTime": "2016-07-16T14:19:01Z",</w:t>
      </w:r>
    </w:p>
    <w:p w14:paraId="1C6596F8" w14:textId="77777777" w:rsidR="006043FF" w:rsidRDefault="006043FF" w:rsidP="006043FF">
      <w:pPr>
        <w:pStyle w:val="Code"/>
      </w:pPr>
      <w:r>
        <w:t xml:space="preserve">        "machine": "BLD01",</w:t>
      </w:r>
    </w:p>
    <w:p w14:paraId="005D63F7" w14:textId="77777777" w:rsidR="006043FF" w:rsidRDefault="006043FF" w:rsidP="006043FF">
      <w:pPr>
        <w:pStyle w:val="Code"/>
      </w:pPr>
      <w:r>
        <w:t xml:space="preserve">        "account": "buildAgent",</w:t>
      </w:r>
    </w:p>
    <w:p w14:paraId="19D0B33B" w14:textId="77777777" w:rsidR="006043FF" w:rsidRDefault="006043FF" w:rsidP="006043FF">
      <w:pPr>
        <w:pStyle w:val="Code"/>
      </w:pPr>
      <w:r>
        <w:t xml:space="preserve">        "processId": 1218,</w:t>
      </w:r>
    </w:p>
    <w:p w14:paraId="76789042" w14:textId="77777777" w:rsidR="006043FF" w:rsidRDefault="006043FF" w:rsidP="006043FF">
      <w:pPr>
        <w:pStyle w:val="Code"/>
      </w:pPr>
      <w:r>
        <w:t xml:space="preserve">        "fileName": "/bin/tools/CodeScanner",</w:t>
      </w:r>
    </w:p>
    <w:p w14:paraId="0A433A88" w14:textId="77777777" w:rsidR="006043FF" w:rsidRDefault="006043FF" w:rsidP="006043FF">
      <w:pPr>
        <w:pStyle w:val="Code"/>
      </w:pPr>
      <w:r>
        <w:t xml:space="preserve">        "workingDirectory": "/home/buildAgent/src",</w:t>
      </w:r>
    </w:p>
    <w:p w14:paraId="50293784" w14:textId="77777777" w:rsidR="006043FF" w:rsidRDefault="006043FF" w:rsidP="006043FF">
      <w:pPr>
        <w:pStyle w:val="Code"/>
      </w:pPr>
      <w:r>
        <w:t xml:space="preserve">        "environmentVariables": {</w:t>
      </w:r>
    </w:p>
    <w:p w14:paraId="5843A110" w14:textId="77777777" w:rsidR="006043FF" w:rsidRDefault="006043FF" w:rsidP="006043FF">
      <w:pPr>
        <w:pStyle w:val="Code"/>
      </w:pPr>
      <w:r>
        <w:t xml:space="preserve">          "PATH": "/usr/local/bin:/bin:/bin/tools:/home/buildAgent/bin",</w:t>
      </w:r>
    </w:p>
    <w:p w14:paraId="3586C20C" w14:textId="77777777" w:rsidR="006043FF" w:rsidRDefault="006043FF" w:rsidP="006043FF">
      <w:pPr>
        <w:pStyle w:val="Code"/>
      </w:pPr>
      <w:r>
        <w:t xml:space="preserve">          "HOME": "/home/buildAgent",</w:t>
      </w:r>
    </w:p>
    <w:p w14:paraId="0DCF1B08" w14:textId="77777777" w:rsidR="006043FF" w:rsidRDefault="006043FF" w:rsidP="006043FF">
      <w:pPr>
        <w:pStyle w:val="Code"/>
      </w:pPr>
      <w:r>
        <w:t xml:space="preserve">          "TZ": "EST"</w:t>
      </w:r>
    </w:p>
    <w:p w14:paraId="5D4CBF1F" w14:textId="77777777" w:rsidR="006043FF" w:rsidRDefault="006043FF" w:rsidP="006043FF">
      <w:pPr>
        <w:pStyle w:val="Code"/>
      </w:pPr>
      <w:r>
        <w:t xml:space="preserve">        }</w:t>
      </w:r>
    </w:p>
    <w:p w14:paraId="644CF176" w14:textId="77777777" w:rsidR="006043FF" w:rsidRDefault="006043FF" w:rsidP="006043FF">
      <w:pPr>
        <w:pStyle w:val="Code"/>
      </w:pPr>
      <w:r>
        <w:lastRenderedPageBreak/>
        <w:t xml:space="preserve">      },</w:t>
      </w:r>
    </w:p>
    <w:p w14:paraId="76D8169A" w14:textId="77777777" w:rsidR="006043FF" w:rsidRDefault="006043FF" w:rsidP="006043FF">
      <w:pPr>
        <w:pStyle w:val="Code"/>
      </w:pPr>
      <w:r>
        <w:t xml:space="preserve">      "files": {</w:t>
      </w:r>
    </w:p>
    <w:p w14:paraId="5AE810DF" w14:textId="77777777" w:rsidR="006043FF" w:rsidRDefault="006043FF" w:rsidP="006043FF">
      <w:pPr>
        <w:pStyle w:val="Code"/>
      </w:pPr>
      <w:r>
        <w:t xml:space="preserve">        "file:///home/buildAgent/src/collections/list.cpp": {</w:t>
      </w:r>
    </w:p>
    <w:p w14:paraId="13DC2FD4" w14:textId="77777777" w:rsidR="006043FF" w:rsidRDefault="006043FF" w:rsidP="006043FF">
      <w:pPr>
        <w:pStyle w:val="Code"/>
      </w:pPr>
      <w:r>
        <w:t xml:space="preserve">          "mimeType": "text/x-c",</w:t>
      </w:r>
    </w:p>
    <w:p w14:paraId="01239250" w14:textId="77777777" w:rsidR="006043FF" w:rsidRDefault="006043FF" w:rsidP="006043FF">
      <w:pPr>
        <w:pStyle w:val="Code"/>
      </w:pPr>
      <w:r>
        <w:t xml:space="preserve">          "length": 980,</w:t>
      </w:r>
    </w:p>
    <w:p w14:paraId="4CB0C6AD" w14:textId="77777777" w:rsidR="006043FF" w:rsidRDefault="006043FF" w:rsidP="006043FF">
      <w:pPr>
        <w:pStyle w:val="Code"/>
      </w:pPr>
      <w:r>
        <w:t xml:space="preserve">          "hashes": [</w:t>
      </w:r>
    </w:p>
    <w:p w14:paraId="34C2BCDB" w14:textId="77777777" w:rsidR="006043FF" w:rsidRDefault="006043FF" w:rsidP="006043FF">
      <w:pPr>
        <w:pStyle w:val="Code"/>
      </w:pPr>
      <w:r>
        <w:t xml:space="preserve">            {</w:t>
      </w:r>
    </w:p>
    <w:p w14:paraId="2DD3F2FA" w14:textId="77777777" w:rsidR="006043FF" w:rsidRDefault="006043FF" w:rsidP="006043FF">
      <w:pPr>
        <w:pStyle w:val="Code"/>
      </w:pPr>
      <w:r>
        <w:t xml:space="preserve">              "algorithm": "sha256",</w:t>
      </w:r>
    </w:p>
    <w:p w14:paraId="371D3D5C" w14:textId="77777777" w:rsidR="006043FF" w:rsidRDefault="006043FF" w:rsidP="006043FF">
      <w:pPr>
        <w:pStyle w:val="Code"/>
      </w:pPr>
      <w:r>
        <w:t xml:space="preserve">              "value": "b13ce2678a8807ba0765ab94a0ecd394f869bc81"</w:t>
      </w:r>
    </w:p>
    <w:p w14:paraId="77C7B268" w14:textId="77777777" w:rsidR="006043FF" w:rsidRDefault="006043FF" w:rsidP="006043FF">
      <w:pPr>
        <w:pStyle w:val="Code"/>
      </w:pPr>
      <w:r>
        <w:t xml:space="preserve">            }</w:t>
      </w:r>
    </w:p>
    <w:p w14:paraId="431444A1" w14:textId="77777777" w:rsidR="006043FF" w:rsidRDefault="006043FF" w:rsidP="006043FF">
      <w:pPr>
        <w:pStyle w:val="Code"/>
      </w:pPr>
      <w:r>
        <w:t xml:space="preserve">          ]</w:t>
      </w:r>
    </w:p>
    <w:p w14:paraId="7B99B046" w14:textId="77777777" w:rsidR="006043FF" w:rsidRDefault="006043FF" w:rsidP="006043FF">
      <w:pPr>
        <w:pStyle w:val="Code"/>
      </w:pPr>
      <w:r>
        <w:t xml:space="preserve">        },</w:t>
      </w:r>
    </w:p>
    <w:p w14:paraId="520C5AD3" w14:textId="77777777" w:rsidR="006043FF" w:rsidRDefault="006043FF" w:rsidP="006043FF">
      <w:pPr>
        <w:pStyle w:val="Code"/>
      </w:pPr>
      <w:r>
        <w:t xml:space="preserve">        "file:///home/buildAgent/bin/app.zip": {</w:t>
      </w:r>
    </w:p>
    <w:p w14:paraId="3F0531FC" w14:textId="77777777" w:rsidR="006043FF" w:rsidRDefault="006043FF" w:rsidP="006043FF">
      <w:pPr>
        <w:pStyle w:val="Code"/>
      </w:pPr>
      <w:r>
        <w:t xml:space="preserve">           "mimeType": "application/zip"</w:t>
      </w:r>
    </w:p>
    <w:p w14:paraId="455B6883" w14:textId="3B5CEFE4" w:rsidR="006043FF" w:rsidRDefault="005E5FAD" w:rsidP="006043FF">
      <w:pPr>
        <w:pStyle w:val="Code"/>
      </w:pPr>
      <w:r>
        <w:t xml:space="preserve">        </w:t>
      </w:r>
      <w:r w:rsidR="006043FF">
        <w:t>},</w:t>
      </w:r>
    </w:p>
    <w:p w14:paraId="5EC54CDE" w14:textId="49D6CF37" w:rsidR="006043FF" w:rsidRDefault="006043FF" w:rsidP="006043FF">
      <w:pPr>
        <w:pStyle w:val="Code"/>
      </w:pPr>
      <w:r>
        <w:t xml:space="preserve">        "file:///home/buildAgent/bin/app.zip#/docs/intro.docx": {</w:t>
      </w:r>
    </w:p>
    <w:p w14:paraId="5222D456" w14:textId="77777777" w:rsidR="006043FF" w:rsidRDefault="006043FF" w:rsidP="006043FF">
      <w:pPr>
        <w:pStyle w:val="Code"/>
      </w:pPr>
      <w:r>
        <w:t xml:space="preserve">           "uri": "/docs/intro.docx",</w:t>
      </w:r>
    </w:p>
    <w:p w14:paraId="1D38D278" w14:textId="77777777" w:rsidR="006043FF" w:rsidRDefault="006043FF" w:rsidP="006043FF">
      <w:pPr>
        <w:pStyle w:val="Code"/>
      </w:pPr>
      <w:r>
        <w:t xml:space="preserve">           "mimeType": "application/vnd.openxmlformats-officedocument.wordprocessingml.document",</w:t>
      </w:r>
    </w:p>
    <w:p w14:paraId="27EEF64D" w14:textId="77777777" w:rsidR="006043FF" w:rsidRDefault="006043FF" w:rsidP="006043FF">
      <w:pPr>
        <w:pStyle w:val="Code"/>
      </w:pPr>
      <w:r>
        <w:t xml:space="preserve">           "parentKey": "file:///home/buildAgent/bin/app.zip",</w:t>
      </w:r>
    </w:p>
    <w:p w14:paraId="156B9E00" w14:textId="77777777" w:rsidR="006043FF" w:rsidRDefault="006043FF" w:rsidP="006043FF">
      <w:pPr>
        <w:pStyle w:val="Code"/>
      </w:pPr>
      <w:r>
        <w:t xml:space="preserve">           "offset": 17522,</w:t>
      </w:r>
    </w:p>
    <w:p w14:paraId="5C99180D" w14:textId="77777777" w:rsidR="006043FF" w:rsidRDefault="006043FF" w:rsidP="006043FF">
      <w:pPr>
        <w:pStyle w:val="Code"/>
      </w:pPr>
      <w:r>
        <w:t xml:space="preserve">           "length": 4050</w:t>
      </w:r>
    </w:p>
    <w:p w14:paraId="783C9172" w14:textId="77777777" w:rsidR="006043FF" w:rsidRDefault="006043FF" w:rsidP="006043FF">
      <w:pPr>
        <w:pStyle w:val="Code"/>
      </w:pPr>
      <w:r>
        <w:t xml:space="preserve">        }</w:t>
      </w:r>
    </w:p>
    <w:p w14:paraId="46A4C3BD" w14:textId="77777777" w:rsidR="006043FF" w:rsidRDefault="006043FF" w:rsidP="006043FF">
      <w:pPr>
        <w:pStyle w:val="Code"/>
      </w:pPr>
      <w:r>
        <w:t xml:space="preserve">      },</w:t>
      </w:r>
    </w:p>
    <w:p w14:paraId="39F61748" w14:textId="77777777" w:rsidR="006043FF" w:rsidRDefault="006043FF" w:rsidP="006043FF">
      <w:pPr>
        <w:pStyle w:val="Code"/>
      </w:pPr>
      <w:r>
        <w:t xml:space="preserve">      "logicalLocations": {</w:t>
      </w:r>
    </w:p>
    <w:p w14:paraId="30E7F508" w14:textId="77777777" w:rsidR="006043FF" w:rsidRDefault="006043FF" w:rsidP="006043FF">
      <w:pPr>
        <w:pStyle w:val="Code"/>
      </w:pPr>
      <w:r>
        <w:t xml:space="preserve">        "</w:t>
      </w:r>
      <w:proofErr w:type="gramStart"/>
      <w:r>
        <w:t>collections::</w:t>
      </w:r>
      <w:proofErr w:type="gramEnd"/>
      <w:r>
        <w:t>list::add": {</w:t>
      </w:r>
    </w:p>
    <w:p w14:paraId="4DAFFF82" w14:textId="77777777" w:rsidR="006043FF" w:rsidRDefault="006043FF" w:rsidP="006043FF">
      <w:pPr>
        <w:pStyle w:val="Code"/>
      </w:pPr>
      <w:r>
        <w:t xml:space="preserve">          "name": "add",</w:t>
      </w:r>
    </w:p>
    <w:p w14:paraId="73EA02A1" w14:textId="77777777" w:rsidR="006043FF" w:rsidRDefault="006043FF" w:rsidP="006043FF">
      <w:pPr>
        <w:pStyle w:val="Code"/>
      </w:pPr>
      <w:r>
        <w:t xml:space="preserve">          "kind": "function",</w:t>
      </w:r>
    </w:p>
    <w:p w14:paraId="7373C39C" w14:textId="77777777" w:rsidR="006043FF" w:rsidRDefault="006043FF" w:rsidP="006043FF">
      <w:pPr>
        <w:pStyle w:val="Code"/>
      </w:pPr>
      <w:r>
        <w:t xml:space="preserve">          "parentKey": "</w:t>
      </w:r>
      <w:proofErr w:type="gramStart"/>
      <w:r>
        <w:t>collections::</w:t>
      </w:r>
      <w:proofErr w:type="gramEnd"/>
      <w:r>
        <w:t>list"</w:t>
      </w:r>
    </w:p>
    <w:p w14:paraId="3B2431E1" w14:textId="77777777" w:rsidR="006043FF" w:rsidRDefault="006043FF" w:rsidP="006043FF">
      <w:pPr>
        <w:pStyle w:val="Code"/>
      </w:pPr>
      <w:r>
        <w:t xml:space="preserve">        },</w:t>
      </w:r>
    </w:p>
    <w:p w14:paraId="769A6877" w14:textId="77777777" w:rsidR="006043FF" w:rsidRDefault="006043FF" w:rsidP="006043FF">
      <w:pPr>
        <w:pStyle w:val="Code"/>
      </w:pPr>
      <w:r>
        <w:t xml:space="preserve">        "</w:t>
      </w:r>
      <w:proofErr w:type="gramStart"/>
      <w:r>
        <w:t>collections::</w:t>
      </w:r>
      <w:proofErr w:type="gramEnd"/>
      <w:r>
        <w:t>list": {</w:t>
      </w:r>
    </w:p>
    <w:p w14:paraId="1CA6945E" w14:textId="77777777" w:rsidR="006043FF" w:rsidRDefault="006043FF" w:rsidP="006043FF">
      <w:pPr>
        <w:pStyle w:val="Code"/>
      </w:pPr>
      <w:r>
        <w:t xml:space="preserve">          "name": "list",</w:t>
      </w:r>
    </w:p>
    <w:p w14:paraId="3D96ACCB" w14:textId="77777777" w:rsidR="006043FF" w:rsidRDefault="006043FF" w:rsidP="006043FF">
      <w:pPr>
        <w:pStyle w:val="Code"/>
      </w:pPr>
      <w:r>
        <w:t xml:space="preserve">          "kind": "type",</w:t>
      </w:r>
    </w:p>
    <w:p w14:paraId="586FCEFF" w14:textId="77777777" w:rsidR="006043FF" w:rsidRDefault="006043FF" w:rsidP="006043FF">
      <w:pPr>
        <w:pStyle w:val="Code"/>
      </w:pPr>
      <w:r>
        <w:t xml:space="preserve">          "parentKey": "collections"</w:t>
      </w:r>
    </w:p>
    <w:p w14:paraId="5464F204" w14:textId="77777777" w:rsidR="006043FF" w:rsidRDefault="006043FF" w:rsidP="006043FF">
      <w:pPr>
        <w:pStyle w:val="Code"/>
      </w:pPr>
      <w:r>
        <w:t xml:space="preserve">        },</w:t>
      </w:r>
    </w:p>
    <w:p w14:paraId="3FA55414" w14:textId="77777777" w:rsidR="006043FF" w:rsidRDefault="006043FF" w:rsidP="006043FF">
      <w:pPr>
        <w:pStyle w:val="Code"/>
      </w:pPr>
      <w:r>
        <w:t xml:space="preserve">        "collections": {</w:t>
      </w:r>
    </w:p>
    <w:p w14:paraId="449747D3" w14:textId="77777777" w:rsidR="006043FF" w:rsidRDefault="006043FF" w:rsidP="006043FF">
      <w:pPr>
        <w:pStyle w:val="Code"/>
      </w:pPr>
      <w:r>
        <w:t xml:space="preserve">          "name": "collections",</w:t>
      </w:r>
    </w:p>
    <w:p w14:paraId="7AAB4B35" w14:textId="77777777" w:rsidR="006043FF" w:rsidRDefault="006043FF" w:rsidP="006043FF">
      <w:pPr>
        <w:pStyle w:val="Code"/>
      </w:pPr>
      <w:r>
        <w:t xml:space="preserve">          "kind": "namespace"</w:t>
      </w:r>
    </w:p>
    <w:p w14:paraId="18711D21" w14:textId="77777777" w:rsidR="006043FF" w:rsidRDefault="006043FF" w:rsidP="006043FF">
      <w:pPr>
        <w:pStyle w:val="Code"/>
      </w:pPr>
      <w:r>
        <w:t xml:space="preserve">        }</w:t>
      </w:r>
    </w:p>
    <w:p w14:paraId="46772B9E" w14:textId="77777777" w:rsidR="006043FF" w:rsidRDefault="006043FF" w:rsidP="006043FF">
      <w:pPr>
        <w:pStyle w:val="Code"/>
      </w:pPr>
      <w:r>
        <w:t xml:space="preserve">      },</w:t>
      </w:r>
    </w:p>
    <w:p w14:paraId="64D121D1" w14:textId="77777777" w:rsidR="006043FF" w:rsidRDefault="006043FF" w:rsidP="006043FF">
      <w:pPr>
        <w:pStyle w:val="Code"/>
      </w:pPr>
      <w:r>
        <w:t xml:space="preserve">      "results": [</w:t>
      </w:r>
    </w:p>
    <w:p w14:paraId="460B2B76" w14:textId="77777777" w:rsidR="006043FF" w:rsidRDefault="006043FF" w:rsidP="006043FF">
      <w:pPr>
        <w:pStyle w:val="Code"/>
      </w:pPr>
      <w:r>
        <w:t xml:space="preserve">        {</w:t>
      </w:r>
    </w:p>
    <w:p w14:paraId="358F3438" w14:textId="77777777" w:rsidR="006043FF" w:rsidRDefault="006043FF" w:rsidP="006043FF">
      <w:pPr>
        <w:pStyle w:val="Code"/>
      </w:pPr>
      <w:r>
        <w:t xml:space="preserve">          "ruleId": "C2001",</w:t>
      </w:r>
    </w:p>
    <w:p w14:paraId="51D326D4" w14:textId="06BBF65A" w:rsidR="006043FF" w:rsidRDefault="006043FF" w:rsidP="006043FF">
      <w:pPr>
        <w:pStyle w:val="Code"/>
      </w:pPr>
      <w:r>
        <w:t xml:space="preserve">          "</w:t>
      </w:r>
      <w:r w:rsidR="00162A07">
        <w:t>templated</w:t>
      </w:r>
      <w:r>
        <w:t>Message": {</w:t>
      </w:r>
    </w:p>
    <w:p w14:paraId="2C856EBB" w14:textId="5DC5A202" w:rsidR="006043FF" w:rsidRDefault="006043FF" w:rsidP="006043FF">
      <w:pPr>
        <w:pStyle w:val="Code"/>
      </w:pPr>
      <w:r>
        <w:t xml:space="preserve">            "</w:t>
      </w:r>
      <w:r w:rsidR="00162A07">
        <w:t>templateId</w:t>
      </w:r>
      <w:r>
        <w:t>": "default",</w:t>
      </w:r>
    </w:p>
    <w:p w14:paraId="15F5BC00" w14:textId="77777777" w:rsidR="006043FF" w:rsidRDefault="006043FF" w:rsidP="006043FF">
      <w:pPr>
        <w:pStyle w:val="Code"/>
      </w:pPr>
      <w:r>
        <w:t xml:space="preserve">            "arguments": [</w:t>
      </w:r>
    </w:p>
    <w:p w14:paraId="0F3A0B18" w14:textId="77777777" w:rsidR="006043FF" w:rsidRDefault="006043FF" w:rsidP="006043FF">
      <w:pPr>
        <w:pStyle w:val="Code"/>
      </w:pPr>
      <w:r>
        <w:t xml:space="preserve">              "ptr"</w:t>
      </w:r>
    </w:p>
    <w:p w14:paraId="40C848F2" w14:textId="77777777" w:rsidR="006043FF" w:rsidRDefault="006043FF" w:rsidP="006043FF">
      <w:pPr>
        <w:pStyle w:val="Code"/>
      </w:pPr>
      <w:r>
        <w:t xml:space="preserve">            ]</w:t>
      </w:r>
    </w:p>
    <w:p w14:paraId="5EA352B7" w14:textId="77777777" w:rsidR="006043FF" w:rsidRDefault="006043FF" w:rsidP="006043FF">
      <w:pPr>
        <w:pStyle w:val="Code"/>
      </w:pPr>
      <w:r>
        <w:t xml:space="preserve">          },</w:t>
      </w:r>
    </w:p>
    <w:p w14:paraId="3AA9186A" w14:textId="5FE0664F" w:rsidR="006043FF" w:rsidRDefault="006043FF" w:rsidP="006043FF">
      <w:pPr>
        <w:pStyle w:val="Code"/>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6043FF">
      <w:pPr>
        <w:pStyle w:val="Code"/>
      </w:pPr>
      <w:r>
        <w:t xml:space="preserve">          "baselineState": "existing",</w:t>
      </w:r>
    </w:p>
    <w:p w14:paraId="02819374" w14:textId="77777777" w:rsidR="006043FF" w:rsidRDefault="006043FF" w:rsidP="006043FF">
      <w:pPr>
        <w:pStyle w:val="Code"/>
      </w:pPr>
      <w:r>
        <w:t xml:space="preserve">          "level": "error",</w:t>
      </w:r>
    </w:p>
    <w:p w14:paraId="4002731A" w14:textId="77777777" w:rsidR="006043FF" w:rsidRDefault="006043FF" w:rsidP="006043FF">
      <w:pPr>
        <w:pStyle w:val="Code"/>
      </w:pPr>
      <w:r>
        <w:t xml:space="preserve">          "snippet": "add_</w:t>
      </w:r>
      <w:proofErr w:type="gramStart"/>
      <w:r>
        <w:t>core(</w:t>
      </w:r>
      <w:proofErr w:type="gramEnd"/>
      <w:r>
        <w:t>ptr, offset, val);\n    return;",</w:t>
      </w:r>
    </w:p>
    <w:p w14:paraId="39067B7F" w14:textId="77777777" w:rsidR="006043FF" w:rsidRDefault="006043FF" w:rsidP="006043FF">
      <w:pPr>
        <w:pStyle w:val="Code"/>
      </w:pPr>
      <w:r>
        <w:t xml:space="preserve">          "locations": [</w:t>
      </w:r>
    </w:p>
    <w:p w14:paraId="48BC99D1" w14:textId="77777777" w:rsidR="006043FF" w:rsidRDefault="006043FF" w:rsidP="006043FF">
      <w:pPr>
        <w:pStyle w:val="Code"/>
      </w:pPr>
      <w:r>
        <w:t xml:space="preserve">            {</w:t>
      </w:r>
    </w:p>
    <w:p w14:paraId="0665C93C" w14:textId="77777777" w:rsidR="006043FF" w:rsidRDefault="006043FF" w:rsidP="006043FF">
      <w:pPr>
        <w:pStyle w:val="Code"/>
      </w:pPr>
      <w:r>
        <w:t xml:space="preserve">              "analysisTarget": {</w:t>
      </w:r>
    </w:p>
    <w:p w14:paraId="09E5C244" w14:textId="77777777" w:rsidR="006043FF" w:rsidRDefault="006043FF" w:rsidP="006043FF">
      <w:pPr>
        <w:pStyle w:val="Code"/>
      </w:pPr>
      <w:r>
        <w:t xml:space="preserve">                "uri": "file:///home/buildAgent/src/collections/list.cpp"</w:t>
      </w:r>
    </w:p>
    <w:p w14:paraId="4E5A5869" w14:textId="77777777" w:rsidR="006043FF" w:rsidRDefault="006043FF" w:rsidP="006043FF">
      <w:pPr>
        <w:pStyle w:val="Code"/>
      </w:pPr>
      <w:r>
        <w:t xml:space="preserve">              },</w:t>
      </w:r>
    </w:p>
    <w:p w14:paraId="7AFE8656" w14:textId="77777777" w:rsidR="006043FF" w:rsidRDefault="006043FF" w:rsidP="006043FF">
      <w:pPr>
        <w:pStyle w:val="Code"/>
      </w:pPr>
      <w:r>
        <w:t xml:space="preserve">              "resultFile": {</w:t>
      </w:r>
    </w:p>
    <w:p w14:paraId="11749B6A" w14:textId="77777777" w:rsidR="006043FF" w:rsidRDefault="006043FF" w:rsidP="006043FF">
      <w:pPr>
        <w:pStyle w:val="Code"/>
      </w:pPr>
      <w:r>
        <w:t xml:space="preserve">                "uri": "file:///home/buildAgent/src/collections/list.h",</w:t>
      </w:r>
    </w:p>
    <w:p w14:paraId="417AE2E3" w14:textId="77777777" w:rsidR="006043FF" w:rsidRDefault="006043FF" w:rsidP="006043FF">
      <w:pPr>
        <w:pStyle w:val="Code"/>
      </w:pPr>
      <w:r>
        <w:t xml:space="preserve">                "region": {</w:t>
      </w:r>
    </w:p>
    <w:p w14:paraId="225EECD8" w14:textId="77777777" w:rsidR="006043FF" w:rsidRDefault="006043FF" w:rsidP="006043FF">
      <w:pPr>
        <w:pStyle w:val="Code"/>
      </w:pPr>
      <w:r>
        <w:t xml:space="preserve">                  "startLine": 15,</w:t>
      </w:r>
    </w:p>
    <w:p w14:paraId="2EB0CDCC" w14:textId="77777777" w:rsidR="006043FF" w:rsidRDefault="006043FF" w:rsidP="006043FF">
      <w:pPr>
        <w:pStyle w:val="Code"/>
      </w:pPr>
      <w:r>
        <w:t xml:space="preserve">                  "startColumn": 9,</w:t>
      </w:r>
    </w:p>
    <w:p w14:paraId="4FD3CED8" w14:textId="77777777" w:rsidR="006043FF" w:rsidRDefault="006043FF" w:rsidP="006043FF">
      <w:pPr>
        <w:pStyle w:val="Code"/>
      </w:pPr>
      <w:r>
        <w:t xml:space="preserve">                  "endLine": 15,</w:t>
      </w:r>
    </w:p>
    <w:p w14:paraId="0BB3161B" w14:textId="77777777" w:rsidR="006043FF" w:rsidRDefault="006043FF" w:rsidP="006043FF">
      <w:pPr>
        <w:pStyle w:val="Code"/>
      </w:pPr>
      <w:r>
        <w:lastRenderedPageBreak/>
        <w:t xml:space="preserve">                  "endColumn": 10,</w:t>
      </w:r>
    </w:p>
    <w:p w14:paraId="7063B0EB" w14:textId="77777777" w:rsidR="006043FF" w:rsidRDefault="006043FF" w:rsidP="006043FF">
      <w:pPr>
        <w:pStyle w:val="Code"/>
      </w:pPr>
      <w:r>
        <w:t xml:space="preserve">                  "length": 1,</w:t>
      </w:r>
    </w:p>
    <w:p w14:paraId="3B872088" w14:textId="77777777" w:rsidR="006043FF" w:rsidRDefault="006043FF" w:rsidP="006043FF">
      <w:pPr>
        <w:pStyle w:val="Code"/>
      </w:pPr>
      <w:r>
        <w:t xml:space="preserve">                  "offset": 254</w:t>
      </w:r>
    </w:p>
    <w:p w14:paraId="49F7D04E" w14:textId="77777777" w:rsidR="006043FF" w:rsidRDefault="006043FF" w:rsidP="006043FF">
      <w:pPr>
        <w:pStyle w:val="Code"/>
      </w:pPr>
      <w:r>
        <w:t xml:space="preserve">                }</w:t>
      </w:r>
    </w:p>
    <w:p w14:paraId="42FF2471" w14:textId="77777777" w:rsidR="006043FF" w:rsidRDefault="006043FF" w:rsidP="006043FF">
      <w:pPr>
        <w:pStyle w:val="Code"/>
      </w:pPr>
      <w:r>
        <w:t xml:space="preserve">              },</w:t>
      </w:r>
    </w:p>
    <w:p w14:paraId="5125D04D" w14:textId="77777777" w:rsidR="006043FF" w:rsidRDefault="006043FF" w:rsidP="006043FF">
      <w:pPr>
        <w:pStyle w:val="Code"/>
      </w:pPr>
      <w:r>
        <w:t xml:space="preserve">              "fullyQualifiedLogicalName": "</w:t>
      </w:r>
      <w:proofErr w:type="gramStart"/>
      <w:r>
        <w:t>collections::</w:t>
      </w:r>
      <w:proofErr w:type="gramEnd"/>
      <w:r>
        <w:t>list:add",</w:t>
      </w:r>
    </w:p>
    <w:p w14:paraId="32B4FE3A" w14:textId="77777777" w:rsidR="006043FF" w:rsidRDefault="006043FF" w:rsidP="006043FF">
      <w:pPr>
        <w:pStyle w:val="Code"/>
      </w:pPr>
      <w:r>
        <w:t xml:space="preserve">              "decoratedName": </w:t>
      </w:r>
      <w:proofErr w:type="gramStart"/>
      <w:r>
        <w:t>"?add</w:t>
      </w:r>
      <w:proofErr w:type="gramEnd"/>
      <w:r>
        <w:t>@list@collections@@QAEXH@Z"</w:t>
      </w:r>
    </w:p>
    <w:p w14:paraId="6489D242" w14:textId="77777777" w:rsidR="006043FF" w:rsidRDefault="006043FF" w:rsidP="006043FF">
      <w:pPr>
        <w:pStyle w:val="Code"/>
      </w:pPr>
      <w:r>
        <w:t xml:space="preserve">            }</w:t>
      </w:r>
    </w:p>
    <w:p w14:paraId="165409FE" w14:textId="77777777" w:rsidR="006043FF" w:rsidRDefault="006043FF" w:rsidP="006043FF">
      <w:pPr>
        <w:pStyle w:val="Code"/>
      </w:pPr>
      <w:r>
        <w:t xml:space="preserve">          ],</w:t>
      </w:r>
    </w:p>
    <w:p w14:paraId="31100AD9" w14:textId="77777777" w:rsidR="006043FF" w:rsidRDefault="006043FF" w:rsidP="006043FF">
      <w:pPr>
        <w:pStyle w:val="Code"/>
      </w:pPr>
      <w:r>
        <w:t xml:space="preserve">          "relatedLocations": [</w:t>
      </w:r>
    </w:p>
    <w:p w14:paraId="4F7CFBCD" w14:textId="77777777" w:rsidR="006043FF" w:rsidRDefault="006043FF" w:rsidP="006043FF">
      <w:pPr>
        <w:pStyle w:val="Code"/>
      </w:pPr>
      <w:r>
        <w:t xml:space="preserve">            {</w:t>
      </w:r>
    </w:p>
    <w:p w14:paraId="08D4C091" w14:textId="24C78D38" w:rsidR="006043FF" w:rsidRDefault="006043FF" w:rsidP="006043FF">
      <w:pPr>
        <w:pStyle w:val="Code"/>
      </w:pPr>
      <w:r>
        <w:t xml:space="preserve">              "message": "\"count\" was declared here.",</w:t>
      </w:r>
    </w:p>
    <w:p w14:paraId="16816787" w14:textId="2BADAB04" w:rsidR="00162A07" w:rsidRDefault="00162A07" w:rsidP="006043FF">
      <w:pPr>
        <w:pStyle w:val="Code"/>
      </w:pPr>
      <w:r>
        <w:t xml:space="preserve">              "richMessage": "Variable `ptr` declared.",</w:t>
      </w:r>
    </w:p>
    <w:p w14:paraId="64EC2D07" w14:textId="77777777" w:rsidR="006043FF" w:rsidRDefault="006043FF" w:rsidP="006043FF">
      <w:pPr>
        <w:pStyle w:val="Code"/>
      </w:pPr>
      <w:r>
        <w:t xml:space="preserve">              "physicalLocation": {</w:t>
      </w:r>
    </w:p>
    <w:p w14:paraId="538841C7" w14:textId="77777777" w:rsidR="006043FF" w:rsidRDefault="006043FF" w:rsidP="006043FF">
      <w:pPr>
        <w:pStyle w:val="Code"/>
      </w:pPr>
      <w:r>
        <w:t xml:space="preserve">                "uri": "file:///home/buildAgent/src/collections/list.h",</w:t>
      </w:r>
    </w:p>
    <w:p w14:paraId="2D506023" w14:textId="77777777" w:rsidR="006043FF" w:rsidRDefault="006043FF" w:rsidP="006043FF">
      <w:pPr>
        <w:pStyle w:val="Code"/>
      </w:pPr>
      <w:r>
        <w:t xml:space="preserve">                "region": {</w:t>
      </w:r>
    </w:p>
    <w:p w14:paraId="7F84E751" w14:textId="77777777" w:rsidR="006043FF" w:rsidRDefault="006043FF" w:rsidP="006043FF">
      <w:pPr>
        <w:pStyle w:val="Code"/>
      </w:pPr>
      <w:r>
        <w:t xml:space="preserve">                  "startLine": 8,</w:t>
      </w:r>
    </w:p>
    <w:p w14:paraId="28AB0F01" w14:textId="77777777" w:rsidR="006043FF" w:rsidRDefault="006043FF" w:rsidP="006043FF">
      <w:pPr>
        <w:pStyle w:val="Code"/>
      </w:pPr>
      <w:r>
        <w:t xml:space="preserve">                  "startColumn": 5</w:t>
      </w:r>
    </w:p>
    <w:p w14:paraId="456B6783" w14:textId="77777777" w:rsidR="006043FF" w:rsidRDefault="006043FF" w:rsidP="006043FF">
      <w:pPr>
        <w:pStyle w:val="Code"/>
      </w:pPr>
      <w:r>
        <w:t xml:space="preserve">                }</w:t>
      </w:r>
    </w:p>
    <w:p w14:paraId="446EF7BD" w14:textId="77777777" w:rsidR="006043FF" w:rsidRDefault="006043FF" w:rsidP="006043FF">
      <w:pPr>
        <w:pStyle w:val="Code"/>
      </w:pPr>
      <w:r>
        <w:t xml:space="preserve">              },</w:t>
      </w:r>
    </w:p>
    <w:p w14:paraId="7022DDC2" w14:textId="77777777" w:rsidR="006043FF" w:rsidRDefault="006043FF" w:rsidP="006043FF">
      <w:pPr>
        <w:pStyle w:val="Code"/>
      </w:pPr>
      <w:r>
        <w:t xml:space="preserve">              "fullyQualifiedLogicalName": "</w:t>
      </w:r>
      <w:proofErr w:type="gramStart"/>
      <w:r>
        <w:t>collections::</w:t>
      </w:r>
      <w:proofErr w:type="gramEnd"/>
      <w:r>
        <w:t>list:add"</w:t>
      </w:r>
    </w:p>
    <w:p w14:paraId="04A23BFD" w14:textId="77777777" w:rsidR="006043FF" w:rsidRDefault="006043FF" w:rsidP="006043FF">
      <w:pPr>
        <w:pStyle w:val="Code"/>
      </w:pPr>
      <w:r>
        <w:t xml:space="preserve">            }</w:t>
      </w:r>
    </w:p>
    <w:p w14:paraId="5EE40A96" w14:textId="77777777" w:rsidR="006043FF" w:rsidRDefault="006043FF" w:rsidP="006043FF">
      <w:pPr>
        <w:pStyle w:val="Code"/>
      </w:pPr>
      <w:r>
        <w:t xml:space="preserve">          ],</w:t>
      </w:r>
    </w:p>
    <w:p w14:paraId="6D7706BD" w14:textId="77777777" w:rsidR="006043FF" w:rsidRDefault="006043FF" w:rsidP="006043FF">
      <w:pPr>
        <w:pStyle w:val="Code"/>
      </w:pPr>
      <w:r>
        <w:t xml:space="preserve">          "codeFlows": [</w:t>
      </w:r>
    </w:p>
    <w:p w14:paraId="0A4A703B" w14:textId="77777777" w:rsidR="006043FF" w:rsidRDefault="006043FF" w:rsidP="006043FF">
      <w:pPr>
        <w:pStyle w:val="Code"/>
      </w:pPr>
      <w:r>
        <w:t xml:space="preserve">            {</w:t>
      </w:r>
    </w:p>
    <w:p w14:paraId="64C04CBE" w14:textId="77777777" w:rsidR="006043FF" w:rsidRDefault="006043FF" w:rsidP="006043FF">
      <w:pPr>
        <w:pStyle w:val="Code"/>
      </w:pPr>
      <w:r>
        <w:t xml:space="preserve">              "message": "Path from declaration to usage",</w:t>
      </w:r>
    </w:p>
    <w:p w14:paraId="404CEF8A" w14:textId="77777777" w:rsidR="006043FF" w:rsidRDefault="006043FF" w:rsidP="006043FF">
      <w:pPr>
        <w:pStyle w:val="Code"/>
      </w:pPr>
      <w:r>
        <w:t xml:space="preserve">              "locations": [</w:t>
      </w:r>
    </w:p>
    <w:p w14:paraId="628E44CB" w14:textId="77777777" w:rsidR="006043FF" w:rsidRDefault="006043FF" w:rsidP="006043FF">
      <w:pPr>
        <w:pStyle w:val="Code"/>
      </w:pPr>
      <w:r>
        <w:t xml:space="preserve">                {</w:t>
      </w:r>
    </w:p>
    <w:p w14:paraId="06F1FA6A" w14:textId="50B2F070" w:rsidR="006043FF" w:rsidRDefault="006043FF" w:rsidP="006043FF">
      <w:pPr>
        <w:pStyle w:val="Code"/>
      </w:pPr>
      <w:r>
        <w:t xml:space="preserve">                  "step": </w:t>
      </w:r>
      <w:r w:rsidR="00652B5C">
        <w:t>1</w:t>
      </w:r>
      <w:r>
        <w:t>,</w:t>
      </w:r>
    </w:p>
    <w:p w14:paraId="0C205FBF" w14:textId="6CDC2B6F" w:rsidR="006043FF" w:rsidRDefault="006043FF" w:rsidP="006043FF">
      <w:pPr>
        <w:pStyle w:val="Code"/>
      </w:pPr>
      <w:r>
        <w:t xml:space="preserve">                  "kind": "declaration",</w:t>
      </w:r>
    </w:p>
    <w:p w14:paraId="557B2880" w14:textId="622949A5" w:rsidR="006C19C1" w:rsidRDefault="006C19C1" w:rsidP="006043FF">
      <w:pPr>
        <w:pStyle w:val="Code"/>
      </w:pPr>
      <w:r>
        <w:t xml:space="preserve">                  "target": "ptr",</w:t>
      </w:r>
    </w:p>
    <w:p w14:paraId="5105CE72" w14:textId="77777777" w:rsidR="006043FF" w:rsidRDefault="006043FF" w:rsidP="006043FF">
      <w:pPr>
        <w:pStyle w:val="Code"/>
      </w:pPr>
      <w:r>
        <w:t xml:space="preserve">                  "importance": "essential",</w:t>
      </w:r>
    </w:p>
    <w:p w14:paraId="66CDBDC2" w14:textId="77777777" w:rsidR="006043FF" w:rsidRDefault="006043FF" w:rsidP="006043FF">
      <w:pPr>
        <w:pStyle w:val="Code"/>
      </w:pPr>
      <w:r>
        <w:t xml:space="preserve">                  "message": "Variable \"ptr\" declared.",</w:t>
      </w:r>
    </w:p>
    <w:p w14:paraId="7DF5AD37" w14:textId="77777777" w:rsidR="006043FF" w:rsidRDefault="006043FF" w:rsidP="006043FF">
      <w:pPr>
        <w:pStyle w:val="Code"/>
      </w:pPr>
      <w:r>
        <w:t xml:space="preserve">                  "snippet": "int *ptr;",</w:t>
      </w:r>
    </w:p>
    <w:p w14:paraId="55030CD7" w14:textId="77777777" w:rsidR="006043FF" w:rsidRDefault="006043FF" w:rsidP="006043FF">
      <w:pPr>
        <w:pStyle w:val="Code"/>
      </w:pPr>
      <w:r>
        <w:t xml:space="preserve">                  "physicalLocation": {</w:t>
      </w:r>
    </w:p>
    <w:p w14:paraId="711089AA" w14:textId="77777777" w:rsidR="006043FF" w:rsidRDefault="006043FF" w:rsidP="006043FF">
      <w:pPr>
        <w:pStyle w:val="Code"/>
      </w:pPr>
      <w:r>
        <w:t xml:space="preserve">                    "uri": "file:///home/buildAgent/src/collections/list.h",</w:t>
      </w:r>
    </w:p>
    <w:p w14:paraId="227E3EBD" w14:textId="77777777" w:rsidR="006043FF" w:rsidRDefault="006043FF" w:rsidP="006043FF">
      <w:pPr>
        <w:pStyle w:val="Code"/>
      </w:pPr>
      <w:r>
        <w:t xml:space="preserve">                    "region": {</w:t>
      </w:r>
    </w:p>
    <w:p w14:paraId="6039956D" w14:textId="77777777" w:rsidR="006043FF" w:rsidRDefault="006043FF" w:rsidP="006043FF">
      <w:pPr>
        <w:pStyle w:val="Code"/>
      </w:pPr>
      <w:r>
        <w:t xml:space="preserve">                      "startLine": 15</w:t>
      </w:r>
    </w:p>
    <w:p w14:paraId="1C265C5A" w14:textId="77777777" w:rsidR="006043FF" w:rsidRDefault="006043FF" w:rsidP="006043FF">
      <w:pPr>
        <w:pStyle w:val="Code"/>
      </w:pPr>
      <w:r>
        <w:t xml:space="preserve">                    }</w:t>
      </w:r>
    </w:p>
    <w:p w14:paraId="06B1B5CD" w14:textId="77777777" w:rsidR="006043FF" w:rsidRDefault="006043FF" w:rsidP="006043FF">
      <w:pPr>
        <w:pStyle w:val="Code"/>
      </w:pPr>
      <w:r>
        <w:t xml:space="preserve">                  },</w:t>
      </w:r>
    </w:p>
    <w:p w14:paraId="6A98296D" w14:textId="77777777" w:rsidR="006043FF" w:rsidRDefault="006043FF" w:rsidP="006043FF">
      <w:pPr>
        <w:pStyle w:val="Code"/>
      </w:pPr>
      <w:r>
        <w:t xml:space="preserve">                  "fullyQualifiedLogicalName": "</w:t>
      </w:r>
      <w:proofErr w:type="gramStart"/>
      <w:r>
        <w:t>collections::</w:t>
      </w:r>
      <w:proofErr w:type="gramEnd"/>
      <w:r>
        <w:t>list:add",</w:t>
      </w:r>
    </w:p>
    <w:p w14:paraId="6A7A1E06" w14:textId="77777777" w:rsidR="006043FF" w:rsidRDefault="006043FF" w:rsidP="006043FF">
      <w:pPr>
        <w:pStyle w:val="Code"/>
      </w:pPr>
      <w:r>
        <w:t xml:space="preserve">                  "module": "platform",</w:t>
      </w:r>
    </w:p>
    <w:p w14:paraId="69DECDCE" w14:textId="77777777" w:rsidR="006043FF" w:rsidRDefault="006043FF" w:rsidP="006043FF">
      <w:pPr>
        <w:pStyle w:val="Code"/>
      </w:pPr>
      <w:r>
        <w:t xml:space="preserve">                  "threadId": 52</w:t>
      </w:r>
    </w:p>
    <w:p w14:paraId="238A3AD1" w14:textId="77777777" w:rsidR="006043FF" w:rsidRDefault="006043FF" w:rsidP="006043FF">
      <w:pPr>
        <w:pStyle w:val="Code"/>
      </w:pPr>
      <w:r>
        <w:t xml:space="preserve">                },</w:t>
      </w:r>
    </w:p>
    <w:p w14:paraId="08FF3BBF" w14:textId="77777777" w:rsidR="006043FF" w:rsidRDefault="006043FF" w:rsidP="006043FF">
      <w:pPr>
        <w:pStyle w:val="Code"/>
      </w:pPr>
      <w:r>
        <w:t xml:space="preserve">                {</w:t>
      </w:r>
    </w:p>
    <w:p w14:paraId="42A3BD5E" w14:textId="3768DC97" w:rsidR="006043FF" w:rsidRDefault="006043FF" w:rsidP="006043FF">
      <w:pPr>
        <w:pStyle w:val="Code"/>
      </w:pPr>
      <w:r>
        <w:t xml:space="preserve">                  "step": </w:t>
      </w:r>
      <w:r w:rsidR="00652B5C">
        <w:t>2</w:t>
      </w:r>
      <w:r>
        <w:t>,</w:t>
      </w:r>
    </w:p>
    <w:p w14:paraId="1EA494B8" w14:textId="3A7F4059" w:rsidR="006043FF" w:rsidRDefault="006043FF" w:rsidP="006043FF">
      <w:pPr>
        <w:pStyle w:val="Code"/>
      </w:pPr>
      <w:r>
        <w:t xml:space="preserve">                  "kind": "assignment",</w:t>
      </w:r>
    </w:p>
    <w:p w14:paraId="3ED46827" w14:textId="54CDA527" w:rsidR="006C19C1" w:rsidRDefault="006C19C1" w:rsidP="006043FF">
      <w:pPr>
        <w:pStyle w:val="Code"/>
      </w:pPr>
      <w:r>
        <w:t xml:space="preserve">                  "target": "offset",</w:t>
      </w:r>
    </w:p>
    <w:p w14:paraId="38F435AB" w14:textId="77777777" w:rsidR="006C19C1" w:rsidRDefault="006C19C1" w:rsidP="006C19C1">
      <w:pPr>
        <w:pStyle w:val="Code"/>
      </w:pPr>
      <w:r>
        <w:t xml:space="preserve">                  "values": [</w:t>
      </w:r>
    </w:p>
    <w:p w14:paraId="0BBBC647" w14:textId="26B31AAF" w:rsidR="006C19C1" w:rsidRDefault="006C19C1" w:rsidP="006C19C1">
      <w:pPr>
        <w:pStyle w:val="Code"/>
      </w:pPr>
      <w:r>
        <w:t xml:space="preserve">                    "43"</w:t>
      </w:r>
    </w:p>
    <w:p w14:paraId="3DB258FA" w14:textId="77777777" w:rsidR="006C19C1" w:rsidRDefault="006C19C1" w:rsidP="006C19C1">
      <w:pPr>
        <w:pStyle w:val="Code"/>
      </w:pPr>
      <w:r>
        <w:t xml:space="preserve">                  ],</w:t>
      </w:r>
    </w:p>
    <w:p w14:paraId="7E0C37B9" w14:textId="77777777" w:rsidR="006C19C1" w:rsidRDefault="006C19C1" w:rsidP="006C19C1">
      <w:pPr>
        <w:pStyle w:val="Code"/>
      </w:pPr>
      <w:r>
        <w:t xml:space="preserve">                  "state": {</w:t>
      </w:r>
    </w:p>
    <w:p w14:paraId="35C2AA4C" w14:textId="77777777" w:rsidR="006C19C1" w:rsidRDefault="006C19C1" w:rsidP="006C19C1">
      <w:pPr>
        <w:pStyle w:val="Code"/>
      </w:pPr>
      <w:r>
        <w:t xml:space="preserve">                    "y": "2",</w:t>
      </w:r>
    </w:p>
    <w:p w14:paraId="080BE347" w14:textId="77777777" w:rsidR="006C19C1" w:rsidRDefault="006C19C1" w:rsidP="006C19C1">
      <w:pPr>
        <w:pStyle w:val="Code"/>
      </w:pPr>
      <w:r>
        <w:t xml:space="preserve">                    "z": "4",</w:t>
      </w:r>
    </w:p>
    <w:p w14:paraId="4B1AE113" w14:textId="77777777" w:rsidR="006C19C1" w:rsidRDefault="006C19C1" w:rsidP="006C19C1">
      <w:pPr>
        <w:pStyle w:val="Code"/>
      </w:pPr>
      <w:r>
        <w:t xml:space="preserve">                    "y + z": "6",</w:t>
      </w:r>
    </w:p>
    <w:p w14:paraId="61397E47" w14:textId="77777777" w:rsidR="006C19C1" w:rsidRDefault="006C19C1" w:rsidP="006C19C1">
      <w:pPr>
        <w:pStyle w:val="Code"/>
      </w:pPr>
      <w:r>
        <w:t xml:space="preserve">                    "q": "7"</w:t>
      </w:r>
    </w:p>
    <w:p w14:paraId="75AE449A" w14:textId="77777777" w:rsidR="006C19C1" w:rsidRDefault="006C19C1" w:rsidP="006C19C1">
      <w:pPr>
        <w:pStyle w:val="Code"/>
      </w:pPr>
      <w:r>
        <w:t xml:space="preserve">                  },</w:t>
      </w:r>
    </w:p>
    <w:p w14:paraId="2AEA1AF5" w14:textId="77777777" w:rsidR="006043FF" w:rsidRDefault="006043FF" w:rsidP="006043FF">
      <w:pPr>
        <w:pStyle w:val="Code"/>
      </w:pPr>
      <w:r>
        <w:t xml:space="preserve">                  "importance": "unimportant",</w:t>
      </w:r>
    </w:p>
    <w:p w14:paraId="7218E0BF" w14:textId="5E636AA5" w:rsidR="006043FF" w:rsidRDefault="006043FF" w:rsidP="006043FF">
      <w:pPr>
        <w:pStyle w:val="Code"/>
      </w:pPr>
      <w:r>
        <w:t xml:space="preserve">                  "snippet": "offset = (y + z)</w:t>
      </w:r>
      <w:r w:rsidR="006C19C1">
        <w:t xml:space="preserve"> * q</w:t>
      </w:r>
      <w:r>
        <w:t xml:space="preserve"> + 1;",</w:t>
      </w:r>
    </w:p>
    <w:p w14:paraId="3F7304FC" w14:textId="77777777" w:rsidR="006043FF" w:rsidRDefault="006043FF" w:rsidP="006043FF">
      <w:pPr>
        <w:pStyle w:val="Code"/>
      </w:pPr>
      <w:r>
        <w:t xml:space="preserve">                  "physicalLocation": {</w:t>
      </w:r>
    </w:p>
    <w:p w14:paraId="3A930C4B" w14:textId="77777777" w:rsidR="006043FF" w:rsidRDefault="006043FF" w:rsidP="006043FF">
      <w:pPr>
        <w:pStyle w:val="Code"/>
      </w:pPr>
      <w:r>
        <w:t xml:space="preserve">                    "uri": "file:///home/buildAgent/src/collections/list.h",</w:t>
      </w:r>
    </w:p>
    <w:p w14:paraId="364B5D6F" w14:textId="77777777" w:rsidR="006043FF" w:rsidRDefault="006043FF" w:rsidP="006043FF">
      <w:pPr>
        <w:pStyle w:val="Code"/>
      </w:pPr>
      <w:r>
        <w:t xml:space="preserve">                    "region": {</w:t>
      </w:r>
    </w:p>
    <w:p w14:paraId="044C2A0B" w14:textId="77777777" w:rsidR="006043FF" w:rsidRDefault="006043FF" w:rsidP="006043FF">
      <w:pPr>
        <w:pStyle w:val="Code"/>
      </w:pPr>
      <w:r>
        <w:t xml:space="preserve">                      "startLine": 15</w:t>
      </w:r>
    </w:p>
    <w:p w14:paraId="78F59CBE" w14:textId="77777777" w:rsidR="006043FF" w:rsidRDefault="006043FF" w:rsidP="006043FF">
      <w:pPr>
        <w:pStyle w:val="Code"/>
      </w:pPr>
      <w:r>
        <w:t xml:space="preserve">                    }</w:t>
      </w:r>
    </w:p>
    <w:p w14:paraId="018B206F" w14:textId="77777777" w:rsidR="006043FF" w:rsidRDefault="006043FF" w:rsidP="006043FF">
      <w:pPr>
        <w:pStyle w:val="Code"/>
      </w:pPr>
      <w:r>
        <w:lastRenderedPageBreak/>
        <w:t xml:space="preserve">                  },</w:t>
      </w:r>
    </w:p>
    <w:p w14:paraId="336F3699" w14:textId="77777777" w:rsidR="006043FF" w:rsidRDefault="006043FF" w:rsidP="006043FF">
      <w:pPr>
        <w:pStyle w:val="Code"/>
      </w:pPr>
      <w:r>
        <w:t xml:space="preserve">                  "annotations": [</w:t>
      </w:r>
    </w:p>
    <w:p w14:paraId="4C8E48CC" w14:textId="77777777" w:rsidR="006043FF" w:rsidRDefault="006043FF" w:rsidP="006043FF">
      <w:pPr>
        <w:pStyle w:val="Code"/>
      </w:pPr>
      <w:r>
        <w:t xml:space="preserve">                    {</w:t>
      </w:r>
    </w:p>
    <w:p w14:paraId="098BA350" w14:textId="77777777" w:rsidR="006043FF" w:rsidRDefault="006043FF" w:rsidP="006043FF">
      <w:pPr>
        <w:pStyle w:val="Code"/>
      </w:pPr>
      <w:r>
        <w:t xml:space="preserve">                      "message": "(y + z) = 42",</w:t>
      </w:r>
    </w:p>
    <w:p w14:paraId="49EFAACA" w14:textId="0E369D29" w:rsidR="00162A07" w:rsidRDefault="00162A07" w:rsidP="00162A07">
      <w:pPr>
        <w:pStyle w:val="Code"/>
      </w:pPr>
      <w:r>
        <w:t xml:space="preserve">                      "richMessage": "</w:t>
      </w:r>
      <w:proofErr w:type="gramStart"/>
      <w:r>
        <w:t>`(</w:t>
      </w:r>
      <w:proofErr w:type="gramEnd"/>
      <w:r>
        <w:t>y + z) = 42`",</w:t>
      </w:r>
    </w:p>
    <w:p w14:paraId="4D04E870" w14:textId="77777777" w:rsidR="006043FF" w:rsidRDefault="006043FF" w:rsidP="006043FF">
      <w:pPr>
        <w:pStyle w:val="Code"/>
      </w:pPr>
      <w:r>
        <w:t xml:space="preserve">                      "locations": [</w:t>
      </w:r>
    </w:p>
    <w:p w14:paraId="5055E941" w14:textId="77777777" w:rsidR="006043FF" w:rsidRDefault="006043FF" w:rsidP="006043FF">
      <w:pPr>
        <w:pStyle w:val="Code"/>
      </w:pPr>
      <w:r>
        <w:t xml:space="preserve">                        {</w:t>
      </w:r>
    </w:p>
    <w:p w14:paraId="0AE230EB" w14:textId="77777777" w:rsidR="006043FF" w:rsidRDefault="006043FF" w:rsidP="006043FF">
      <w:pPr>
        <w:pStyle w:val="Code"/>
      </w:pPr>
      <w:r>
        <w:t xml:space="preserve">                          "region": {</w:t>
      </w:r>
    </w:p>
    <w:p w14:paraId="227B53BB" w14:textId="77777777" w:rsidR="006043FF" w:rsidRDefault="006043FF" w:rsidP="006043FF">
      <w:pPr>
        <w:pStyle w:val="Code"/>
      </w:pPr>
      <w:r>
        <w:t xml:space="preserve">                            "startLine": 15,</w:t>
      </w:r>
    </w:p>
    <w:p w14:paraId="7047F4CA" w14:textId="77777777" w:rsidR="006043FF" w:rsidRDefault="006043FF" w:rsidP="006043FF">
      <w:pPr>
        <w:pStyle w:val="Code"/>
      </w:pPr>
      <w:r>
        <w:t xml:space="preserve">                            "startColumn": 13,</w:t>
      </w:r>
    </w:p>
    <w:p w14:paraId="1386CAA5" w14:textId="77777777" w:rsidR="006043FF" w:rsidRDefault="006043FF" w:rsidP="006043FF">
      <w:pPr>
        <w:pStyle w:val="Code"/>
      </w:pPr>
      <w:r>
        <w:t xml:space="preserve">                            "endColumn": 19</w:t>
      </w:r>
    </w:p>
    <w:p w14:paraId="3518C6BA" w14:textId="77777777" w:rsidR="006043FF" w:rsidRDefault="006043FF" w:rsidP="006043FF">
      <w:pPr>
        <w:pStyle w:val="Code"/>
      </w:pPr>
      <w:r>
        <w:t xml:space="preserve">                          }</w:t>
      </w:r>
    </w:p>
    <w:p w14:paraId="128C9C8C" w14:textId="77777777" w:rsidR="006043FF" w:rsidRDefault="006043FF" w:rsidP="006043FF">
      <w:pPr>
        <w:pStyle w:val="Code"/>
      </w:pPr>
      <w:r>
        <w:t xml:space="preserve">                        }</w:t>
      </w:r>
    </w:p>
    <w:p w14:paraId="375E6B92" w14:textId="77777777" w:rsidR="006043FF" w:rsidRDefault="006043FF" w:rsidP="006043FF">
      <w:pPr>
        <w:pStyle w:val="Code"/>
      </w:pPr>
      <w:r>
        <w:t xml:space="preserve">                      ]</w:t>
      </w:r>
    </w:p>
    <w:p w14:paraId="3C51892B" w14:textId="77777777" w:rsidR="006043FF" w:rsidRDefault="006043FF" w:rsidP="006043FF">
      <w:pPr>
        <w:pStyle w:val="Code"/>
      </w:pPr>
      <w:r>
        <w:t xml:space="preserve">                    }</w:t>
      </w:r>
    </w:p>
    <w:p w14:paraId="1F081B41" w14:textId="77777777" w:rsidR="006043FF" w:rsidRDefault="006043FF" w:rsidP="006043FF">
      <w:pPr>
        <w:pStyle w:val="Code"/>
      </w:pPr>
      <w:r>
        <w:t xml:space="preserve">                  ],</w:t>
      </w:r>
    </w:p>
    <w:p w14:paraId="150A3DEB" w14:textId="77777777" w:rsidR="006043FF" w:rsidRDefault="006043FF" w:rsidP="006043FF">
      <w:pPr>
        <w:pStyle w:val="Code"/>
      </w:pPr>
      <w:r>
        <w:t xml:space="preserve">                  "fullyQualifiedLogicalName": "</w:t>
      </w:r>
      <w:proofErr w:type="gramStart"/>
      <w:r>
        <w:t>collections::</w:t>
      </w:r>
      <w:proofErr w:type="gramEnd"/>
      <w:r>
        <w:t>list:add",</w:t>
      </w:r>
    </w:p>
    <w:p w14:paraId="44F627C7" w14:textId="77777777" w:rsidR="006043FF" w:rsidRDefault="006043FF" w:rsidP="006043FF">
      <w:pPr>
        <w:pStyle w:val="Code"/>
      </w:pPr>
      <w:r>
        <w:t xml:space="preserve">                  "module": "platform",</w:t>
      </w:r>
    </w:p>
    <w:p w14:paraId="3260DB1B" w14:textId="77777777" w:rsidR="006043FF" w:rsidRDefault="006043FF" w:rsidP="006043FF">
      <w:pPr>
        <w:pStyle w:val="Code"/>
      </w:pPr>
      <w:r>
        <w:t xml:space="preserve">                  "threadId": 52</w:t>
      </w:r>
    </w:p>
    <w:p w14:paraId="48C25E2B" w14:textId="77777777" w:rsidR="006043FF" w:rsidRDefault="006043FF" w:rsidP="006043FF">
      <w:pPr>
        <w:pStyle w:val="Code"/>
      </w:pPr>
      <w:r>
        <w:t xml:space="preserve">                },</w:t>
      </w:r>
    </w:p>
    <w:p w14:paraId="63A37CC6" w14:textId="77777777" w:rsidR="006043FF" w:rsidRDefault="006043FF" w:rsidP="006043FF">
      <w:pPr>
        <w:pStyle w:val="Code"/>
      </w:pPr>
      <w:r>
        <w:t xml:space="preserve">                {</w:t>
      </w:r>
    </w:p>
    <w:p w14:paraId="11F69A04" w14:textId="2A4CCBD1" w:rsidR="006043FF" w:rsidRDefault="006043FF" w:rsidP="006043FF">
      <w:pPr>
        <w:pStyle w:val="Code"/>
      </w:pPr>
      <w:r>
        <w:t xml:space="preserve">                  "step": </w:t>
      </w:r>
      <w:r w:rsidR="00652B5C">
        <w:t>3</w:t>
      </w:r>
      <w:r>
        <w:t>,</w:t>
      </w:r>
    </w:p>
    <w:p w14:paraId="3C7F3603" w14:textId="77777777" w:rsidR="006043FF" w:rsidRDefault="006043FF" w:rsidP="006043FF">
      <w:pPr>
        <w:pStyle w:val="Code"/>
      </w:pPr>
      <w:r>
        <w:t xml:space="preserve">                  "kind": "call",</w:t>
      </w:r>
    </w:p>
    <w:p w14:paraId="7747F185" w14:textId="77777777" w:rsidR="006043FF" w:rsidRDefault="006043FF" w:rsidP="006043FF">
      <w:pPr>
        <w:pStyle w:val="Code"/>
      </w:pPr>
      <w:r>
        <w:t xml:space="preserve">                  "importance": "essential",</w:t>
      </w:r>
    </w:p>
    <w:p w14:paraId="6C8813A7" w14:textId="77777777" w:rsidR="006C19C1" w:rsidRDefault="006043FF" w:rsidP="006043FF">
      <w:pPr>
        <w:pStyle w:val="Code"/>
      </w:pPr>
      <w:r>
        <w:t xml:space="preserve">                  "message": "Uninitialized variable \"ptr\" passed to</w:t>
      </w:r>
    </w:p>
    <w:p w14:paraId="1E0972C1" w14:textId="03EA1615" w:rsidR="006043FF" w:rsidRDefault="006C19C1" w:rsidP="006043FF">
      <w:pPr>
        <w:pStyle w:val="Code"/>
      </w:pPr>
      <w:r>
        <w:t xml:space="preserve">                             </w:t>
      </w:r>
      <w:r w:rsidR="006043FF">
        <w:t>method \"add_core\".",</w:t>
      </w:r>
    </w:p>
    <w:p w14:paraId="6B841E44" w14:textId="77777777" w:rsidR="006043FF" w:rsidRDefault="006043FF" w:rsidP="006043FF">
      <w:pPr>
        <w:pStyle w:val="Code"/>
      </w:pPr>
      <w:r>
        <w:t xml:space="preserve">                  "snippet": "add_</w:t>
      </w:r>
      <w:proofErr w:type="gramStart"/>
      <w:r>
        <w:t>core(</w:t>
      </w:r>
      <w:proofErr w:type="gramEnd"/>
      <w:r>
        <w:t>ptr, offset, val)",</w:t>
      </w:r>
    </w:p>
    <w:p w14:paraId="468A13D5" w14:textId="6BE6E605" w:rsidR="006043FF" w:rsidRDefault="006043FF" w:rsidP="006043FF">
      <w:pPr>
        <w:pStyle w:val="Code"/>
      </w:pPr>
      <w:r>
        <w:t xml:space="preserve">                  "</w:t>
      </w:r>
      <w:r w:rsidR="00652B5C">
        <w:t>target</w:t>
      </w:r>
      <w:r>
        <w:t>": "</w:t>
      </w:r>
      <w:proofErr w:type="gramStart"/>
      <w:r>
        <w:t>collections::</w:t>
      </w:r>
      <w:proofErr w:type="gramEnd"/>
      <w:r>
        <w:t>list:add_core",</w:t>
      </w:r>
    </w:p>
    <w:p w14:paraId="3A27B968" w14:textId="77777777" w:rsidR="006043FF" w:rsidRDefault="006043FF" w:rsidP="006043FF">
      <w:pPr>
        <w:pStyle w:val="Code"/>
      </w:pPr>
      <w:r>
        <w:t xml:space="preserve">                  "physicalLocation": {</w:t>
      </w:r>
    </w:p>
    <w:p w14:paraId="21009B42" w14:textId="77777777" w:rsidR="006043FF" w:rsidRDefault="006043FF" w:rsidP="006043FF">
      <w:pPr>
        <w:pStyle w:val="Code"/>
      </w:pPr>
      <w:r>
        <w:t xml:space="preserve">                    "uri": "file:///home/buildAgent/src/collections/list.h",</w:t>
      </w:r>
    </w:p>
    <w:p w14:paraId="2F50E99A" w14:textId="77777777" w:rsidR="006043FF" w:rsidRDefault="006043FF" w:rsidP="006043FF">
      <w:pPr>
        <w:pStyle w:val="Code"/>
      </w:pPr>
      <w:r>
        <w:t xml:space="preserve">                    "region": {</w:t>
      </w:r>
    </w:p>
    <w:p w14:paraId="4E1E7C61" w14:textId="77777777" w:rsidR="006043FF" w:rsidRDefault="006043FF" w:rsidP="006043FF">
      <w:pPr>
        <w:pStyle w:val="Code"/>
      </w:pPr>
      <w:r>
        <w:t xml:space="preserve">                      "startLine": 25</w:t>
      </w:r>
    </w:p>
    <w:p w14:paraId="0296815D" w14:textId="77777777" w:rsidR="006043FF" w:rsidRDefault="006043FF" w:rsidP="006043FF">
      <w:pPr>
        <w:pStyle w:val="Code"/>
      </w:pPr>
      <w:r>
        <w:t xml:space="preserve">                    }</w:t>
      </w:r>
    </w:p>
    <w:p w14:paraId="62ED8461" w14:textId="77777777" w:rsidR="006043FF" w:rsidRDefault="006043FF" w:rsidP="006043FF">
      <w:pPr>
        <w:pStyle w:val="Code"/>
      </w:pPr>
      <w:r>
        <w:t xml:space="preserve">                  },</w:t>
      </w:r>
    </w:p>
    <w:p w14:paraId="4CFC74E7" w14:textId="77777777" w:rsidR="006043FF" w:rsidRDefault="006043FF" w:rsidP="006043FF">
      <w:pPr>
        <w:pStyle w:val="Code"/>
      </w:pPr>
      <w:r>
        <w:t xml:space="preserve">                  "fullyQualifiedLogicalName": "</w:t>
      </w:r>
      <w:proofErr w:type="gramStart"/>
      <w:r>
        <w:t>collections::</w:t>
      </w:r>
      <w:proofErr w:type="gramEnd"/>
      <w:r>
        <w:t>list:add",</w:t>
      </w:r>
    </w:p>
    <w:p w14:paraId="0C1D8F79" w14:textId="77777777" w:rsidR="006043FF" w:rsidRDefault="006043FF" w:rsidP="006043FF">
      <w:pPr>
        <w:pStyle w:val="Code"/>
      </w:pPr>
      <w:r>
        <w:t xml:space="preserve">                  "module": "platform",</w:t>
      </w:r>
    </w:p>
    <w:p w14:paraId="6515C85B" w14:textId="77777777" w:rsidR="006043FF" w:rsidRDefault="006043FF" w:rsidP="006043FF">
      <w:pPr>
        <w:pStyle w:val="Code"/>
      </w:pPr>
      <w:r>
        <w:t xml:space="preserve">                  "threadId": 52</w:t>
      </w:r>
    </w:p>
    <w:p w14:paraId="0FB43C21" w14:textId="77777777" w:rsidR="006043FF" w:rsidRDefault="006043FF" w:rsidP="006043FF">
      <w:pPr>
        <w:pStyle w:val="Code"/>
      </w:pPr>
      <w:r>
        <w:t xml:space="preserve">                }</w:t>
      </w:r>
    </w:p>
    <w:p w14:paraId="10737524" w14:textId="77777777" w:rsidR="006043FF" w:rsidRDefault="006043FF" w:rsidP="006043FF">
      <w:pPr>
        <w:pStyle w:val="Code"/>
      </w:pPr>
      <w:r>
        <w:t xml:space="preserve">              ]</w:t>
      </w:r>
    </w:p>
    <w:p w14:paraId="38618D91" w14:textId="77777777" w:rsidR="006043FF" w:rsidRDefault="006043FF" w:rsidP="006043FF">
      <w:pPr>
        <w:pStyle w:val="Code"/>
      </w:pPr>
      <w:r>
        <w:t xml:space="preserve">            }</w:t>
      </w:r>
    </w:p>
    <w:p w14:paraId="1180C2F4" w14:textId="77777777" w:rsidR="006043FF" w:rsidRDefault="006043FF" w:rsidP="006043FF">
      <w:pPr>
        <w:pStyle w:val="Code"/>
      </w:pPr>
      <w:r>
        <w:t xml:space="preserve">          ],</w:t>
      </w:r>
    </w:p>
    <w:p w14:paraId="13C3C4DD" w14:textId="77777777" w:rsidR="006043FF" w:rsidRDefault="006043FF" w:rsidP="006043FF">
      <w:pPr>
        <w:pStyle w:val="Code"/>
      </w:pPr>
      <w:r>
        <w:t xml:space="preserve">          "stacks": [</w:t>
      </w:r>
    </w:p>
    <w:p w14:paraId="58640AEE" w14:textId="77777777" w:rsidR="006043FF" w:rsidRDefault="006043FF" w:rsidP="006043FF">
      <w:pPr>
        <w:pStyle w:val="Code"/>
      </w:pPr>
      <w:r>
        <w:t xml:space="preserve">            {</w:t>
      </w:r>
    </w:p>
    <w:p w14:paraId="23F52E9E" w14:textId="77777777" w:rsidR="006C19C1" w:rsidRDefault="006043FF" w:rsidP="006043FF">
      <w:pPr>
        <w:pStyle w:val="Code"/>
      </w:pPr>
      <w:r>
        <w:t xml:space="preserve">              "message": "Cal</w:t>
      </w:r>
      <w:r w:rsidR="006C19C1">
        <w:t>l stack resulting from usage of</w:t>
      </w:r>
    </w:p>
    <w:p w14:paraId="11043297" w14:textId="0DAEBE10" w:rsidR="006043FF" w:rsidRDefault="006C19C1" w:rsidP="006043FF">
      <w:pPr>
        <w:pStyle w:val="Code"/>
      </w:pPr>
      <w:r>
        <w:t xml:space="preserve">                         </w:t>
      </w:r>
      <w:r w:rsidR="006043FF">
        <w:t>uninitialized variable.",</w:t>
      </w:r>
    </w:p>
    <w:p w14:paraId="6915946F" w14:textId="77777777" w:rsidR="006043FF" w:rsidRDefault="006043FF" w:rsidP="006043FF">
      <w:pPr>
        <w:pStyle w:val="Code"/>
      </w:pPr>
      <w:r>
        <w:t xml:space="preserve">              "frames": [</w:t>
      </w:r>
    </w:p>
    <w:p w14:paraId="7BEC4E65" w14:textId="77777777" w:rsidR="006043FF" w:rsidRDefault="006043FF" w:rsidP="006043FF">
      <w:pPr>
        <w:pStyle w:val="Code"/>
      </w:pPr>
      <w:r>
        <w:t xml:space="preserve">                {</w:t>
      </w:r>
    </w:p>
    <w:p w14:paraId="3388845C" w14:textId="77777777" w:rsidR="006043FF" w:rsidRDefault="006043FF" w:rsidP="006043FF">
      <w:pPr>
        <w:pStyle w:val="Code"/>
      </w:pPr>
      <w:r>
        <w:t xml:space="preserve">                  "message": "Exception thrown.",</w:t>
      </w:r>
    </w:p>
    <w:p w14:paraId="174A8714" w14:textId="77777777" w:rsidR="006043FF" w:rsidRDefault="006043FF" w:rsidP="006043FF">
      <w:pPr>
        <w:pStyle w:val="Code"/>
      </w:pPr>
      <w:r>
        <w:t xml:space="preserve">                  "uri": "file:///home/buildAgent/src/collections/list.h",</w:t>
      </w:r>
    </w:p>
    <w:p w14:paraId="212CD2F3" w14:textId="77777777" w:rsidR="006043FF" w:rsidRDefault="006043FF" w:rsidP="006043FF">
      <w:pPr>
        <w:pStyle w:val="Code"/>
      </w:pPr>
      <w:r>
        <w:t xml:space="preserve">                  "line": 110,</w:t>
      </w:r>
    </w:p>
    <w:p w14:paraId="4FA56F18" w14:textId="77777777" w:rsidR="006043FF" w:rsidRDefault="006043FF" w:rsidP="006043FF">
      <w:pPr>
        <w:pStyle w:val="Code"/>
      </w:pPr>
      <w:r>
        <w:t xml:space="preserve">                  "column": 15,</w:t>
      </w:r>
    </w:p>
    <w:p w14:paraId="18A3DC1D" w14:textId="77777777" w:rsidR="006043FF" w:rsidRDefault="006043FF" w:rsidP="006043FF">
      <w:pPr>
        <w:pStyle w:val="Code"/>
      </w:pPr>
      <w:r>
        <w:t xml:space="preserve">                  "module": "platform",</w:t>
      </w:r>
    </w:p>
    <w:p w14:paraId="614009B1" w14:textId="77777777" w:rsidR="006043FF" w:rsidRDefault="006043FF" w:rsidP="006043FF">
      <w:pPr>
        <w:pStyle w:val="Code"/>
      </w:pPr>
      <w:r>
        <w:t xml:space="preserve">                  "threadId": 52,</w:t>
      </w:r>
    </w:p>
    <w:p w14:paraId="70C0BE3D" w14:textId="77777777" w:rsidR="006043FF" w:rsidRDefault="006043FF" w:rsidP="006043FF">
      <w:pPr>
        <w:pStyle w:val="Code"/>
      </w:pPr>
      <w:r>
        <w:t xml:space="preserve">                  "fullyQualifiedLogicalName": "</w:t>
      </w:r>
      <w:proofErr w:type="gramStart"/>
      <w:r>
        <w:t>collections::</w:t>
      </w:r>
      <w:proofErr w:type="gramEnd"/>
      <w:r>
        <w:t>list:add_core",</w:t>
      </w:r>
    </w:p>
    <w:p w14:paraId="2D4F1C6D" w14:textId="77777777" w:rsidR="006043FF" w:rsidRDefault="006043FF" w:rsidP="006043FF">
      <w:pPr>
        <w:pStyle w:val="Code"/>
      </w:pPr>
      <w:r>
        <w:t xml:space="preserve">                  "address": 10092852,</w:t>
      </w:r>
    </w:p>
    <w:p w14:paraId="4F025B96" w14:textId="77777777" w:rsidR="006043FF" w:rsidRDefault="006043FF" w:rsidP="006043FF">
      <w:pPr>
        <w:pStyle w:val="Code"/>
      </w:pPr>
      <w:r>
        <w:t xml:space="preserve">                  "offset": 16,</w:t>
      </w:r>
    </w:p>
    <w:p w14:paraId="2880691A" w14:textId="77777777" w:rsidR="006043FF" w:rsidRDefault="006043FF" w:rsidP="006043FF">
      <w:pPr>
        <w:pStyle w:val="Code"/>
      </w:pPr>
      <w:r>
        <w:t xml:space="preserve">                  "parameters": [ "null", "0", "14</w:t>
      </w:r>
      <w:proofErr w:type="gramStart"/>
      <w:r>
        <w:t>" ]</w:t>
      </w:r>
      <w:proofErr w:type="gramEnd"/>
    </w:p>
    <w:p w14:paraId="614CDB97" w14:textId="77777777" w:rsidR="006043FF" w:rsidRDefault="006043FF" w:rsidP="006043FF">
      <w:pPr>
        <w:pStyle w:val="Code"/>
      </w:pPr>
      <w:r>
        <w:t xml:space="preserve">                },</w:t>
      </w:r>
    </w:p>
    <w:p w14:paraId="5C912531" w14:textId="77777777" w:rsidR="006043FF" w:rsidRDefault="006043FF" w:rsidP="006043FF">
      <w:pPr>
        <w:pStyle w:val="Code"/>
      </w:pPr>
      <w:r>
        <w:t xml:space="preserve">                {</w:t>
      </w:r>
    </w:p>
    <w:p w14:paraId="474CB3E0" w14:textId="77777777" w:rsidR="006043FF" w:rsidRDefault="006043FF" w:rsidP="006043FF">
      <w:pPr>
        <w:pStyle w:val="Code"/>
      </w:pPr>
      <w:r>
        <w:t xml:space="preserve">                  "uri": "file:///home/buildAgent/src/collections/list.h",</w:t>
      </w:r>
    </w:p>
    <w:p w14:paraId="649D6181" w14:textId="77777777" w:rsidR="006043FF" w:rsidRDefault="006043FF" w:rsidP="006043FF">
      <w:pPr>
        <w:pStyle w:val="Code"/>
      </w:pPr>
      <w:r>
        <w:t xml:space="preserve">                  "line": 43,</w:t>
      </w:r>
    </w:p>
    <w:p w14:paraId="04B2767F" w14:textId="77777777" w:rsidR="006043FF" w:rsidRDefault="006043FF" w:rsidP="006043FF">
      <w:pPr>
        <w:pStyle w:val="Code"/>
      </w:pPr>
      <w:r>
        <w:t xml:space="preserve">                  "column": 15,</w:t>
      </w:r>
    </w:p>
    <w:p w14:paraId="4D789770" w14:textId="77777777" w:rsidR="006043FF" w:rsidRDefault="006043FF" w:rsidP="006043FF">
      <w:pPr>
        <w:pStyle w:val="Code"/>
      </w:pPr>
      <w:r>
        <w:t xml:space="preserve">                  "module": "platform",</w:t>
      </w:r>
    </w:p>
    <w:p w14:paraId="26569176" w14:textId="77777777" w:rsidR="006043FF" w:rsidRDefault="006043FF" w:rsidP="006043FF">
      <w:pPr>
        <w:pStyle w:val="Code"/>
      </w:pPr>
      <w:r>
        <w:t xml:space="preserve">                  "threadId": 52,</w:t>
      </w:r>
    </w:p>
    <w:p w14:paraId="62171350" w14:textId="77777777" w:rsidR="006043FF" w:rsidRDefault="006043FF" w:rsidP="006043FF">
      <w:pPr>
        <w:pStyle w:val="Code"/>
      </w:pPr>
      <w:r>
        <w:lastRenderedPageBreak/>
        <w:t xml:space="preserve">                  "fullyQualifiedLogicalName": "</w:t>
      </w:r>
      <w:proofErr w:type="gramStart"/>
      <w:r>
        <w:t>collections::</w:t>
      </w:r>
      <w:proofErr w:type="gramEnd"/>
      <w:r>
        <w:t>list:add",</w:t>
      </w:r>
    </w:p>
    <w:p w14:paraId="2A4CCDCA" w14:textId="77777777" w:rsidR="006043FF" w:rsidRDefault="006043FF" w:rsidP="006043FF">
      <w:pPr>
        <w:pStyle w:val="Code"/>
      </w:pPr>
      <w:r>
        <w:t xml:space="preserve">                  "address": 10092176,</w:t>
      </w:r>
    </w:p>
    <w:p w14:paraId="5F7F7D2C" w14:textId="77777777" w:rsidR="006043FF" w:rsidRDefault="006043FF" w:rsidP="006043FF">
      <w:pPr>
        <w:pStyle w:val="Code"/>
      </w:pPr>
      <w:r>
        <w:t xml:space="preserve">                  "offset": 84,</w:t>
      </w:r>
    </w:p>
    <w:p w14:paraId="38F1E311" w14:textId="77777777" w:rsidR="006043FF" w:rsidRDefault="006043FF" w:rsidP="006043FF">
      <w:pPr>
        <w:pStyle w:val="Code"/>
      </w:pPr>
      <w:r>
        <w:t xml:space="preserve">                  "parameters": [ "14</w:t>
      </w:r>
      <w:proofErr w:type="gramStart"/>
      <w:r>
        <w:t>" ]</w:t>
      </w:r>
      <w:proofErr w:type="gramEnd"/>
    </w:p>
    <w:p w14:paraId="32A0D419" w14:textId="77777777" w:rsidR="006043FF" w:rsidRDefault="006043FF" w:rsidP="006043FF">
      <w:pPr>
        <w:pStyle w:val="Code"/>
      </w:pPr>
      <w:r>
        <w:t xml:space="preserve">                },</w:t>
      </w:r>
    </w:p>
    <w:p w14:paraId="5EF5A383" w14:textId="77777777" w:rsidR="006043FF" w:rsidRDefault="006043FF" w:rsidP="006043FF">
      <w:pPr>
        <w:pStyle w:val="Code"/>
      </w:pPr>
      <w:r>
        <w:t xml:space="preserve">                {</w:t>
      </w:r>
    </w:p>
    <w:p w14:paraId="108ED007" w14:textId="77777777" w:rsidR="006043FF" w:rsidRDefault="006043FF" w:rsidP="006043FF">
      <w:pPr>
        <w:pStyle w:val="Code"/>
      </w:pPr>
      <w:r>
        <w:t xml:space="preserve">                  "uri": "file:///home/buildAgent/src/application/main.cpp",</w:t>
      </w:r>
    </w:p>
    <w:p w14:paraId="51CF648C" w14:textId="77777777" w:rsidR="006043FF" w:rsidRDefault="006043FF" w:rsidP="006043FF">
      <w:pPr>
        <w:pStyle w:val="Code"/>
      </w:pPr>
      <w:r>
        <w:t xml:space="preserve">                  "line": 28,</w:t>
      </w:r>
    </w:p>
    <w:p w14:paraId="1C513E0E" w14:textId="77777777" w:rsidR="006043FF" w:rsidRDefault="006043FF" w:rsidP="006043FF">
      <w:pPr>
        <w:pStyle w:val="Code"/>
      </w:pPr>
      <w:r>
        <w:t xml:space="preserve">                  "column": 9,</w:t>
      </w:r>
    </w:p>
    <w:p w14:paraId="73C667D7" w14:textId="77777777" w:rsidR="006043FF" w:rsidRDefault="006043FF" w:rsidP="006043FF">
      <w:pPr>
        <w:pStyle w:val="Code"/>
      </w:pPr>
      <w:r>
        <w:t xml:space="preserve">                  "module": "application",</w:t>
      </w:r>
    </w:p>
    <w:p w14:paraId="1D8A8B42" w14:textId="77777777" w:rsidR="006043FF" w:rsidRDefault="006043FF" w:rsidP="006043FF">
      <w:pPr>
        <w:pStyle w:val="Code"/>
      </w:pPr>
      <w:r>
        <w:t xml:space="preserve">                  "threadId": 52,</w:t>
      </w:r>
    </w:p>
    <w:p w14:paraId="670D2908" w14:textId="77777777" w:rsidR="006043FF" w:rsidRDefault="006043FF" w:rsidP="006043FF">
      <w:pPr>
        <w:pStyle w:val="Code"/>
      </w:pPr>
      <w:r>
        <w:t xml:space="preserve">                  "fullyQualifiedLogicalName": "main",</w:t>
      </w:r>
    </w:p>
    <w:p w14:paraId="7EEC11BC" w14:textId="77777777" w:rsidR="006043FF" w:rsidRDefault="006043FF" w:rsidP="006043FF">
      <w:pPr>
        <w:pStyle w:val="Code"/>
      </w:pPr>
      <w:r>
        <w:t xml:space="preserve">                  "address": 10091200,</w:t>
      </w:r>
    </w:p>
    <w:p w14:paraId="417166D6" w14:textId="77777777" w:rsidR="006043FF" w:rsidRDefault="006043FF" w:rsidP="006043FF">
      <w:pPr>
        <w:pStyle w:val="Code"/>
      </w:pPr>
      <w:r>
        <w:t xml:space="preserve">                  "offset": 156</w:t>
      </w:r>
    </w:p>
    <w:p w14:paraId="3682FE3A" w14:textId="77777777" w:rsidR="006043FF" w:rsidRDefault="006043FF" w:rsidP="006043FF">
      <w:pPr>
        <w:pStyle w:val="Code"/>
      </w:pPr>
      <w:r>
        <w:t xml:space="preserve">                }</w:t>
      </w:r>
    </w:p>
    <w:p w14:paraId="5A5FD2C8" w14:textId="77777777" w:rsidR="006043FF" w:rsidRDefault="006043FF" w:rsidP="006043FF">
      <w:pPr>
        <w:pStyle w:val="Code"/>
      </w:pPr>
      <w:r>
        <w:t xml:space="preserve">              ]</w:t>
      </w:r>
    </w:p>
    <w:p w14:paraId="29262916" w14:textId="77777777" w:rsidR="006043FF" w:rsidRDefault="006043FF" w:rsidP="006043FF">
      <w:pPr>
        <w:pStyle w:val="Code"/>
      </w:pPr>
      <w:r>
        <w:t xml:space="preserve">            } </w:t>
      </w:r>
    </w:p>
    <w:p w14:paraId="3802F015" w14:textId="77777777" w:rsidR="006043FF" w:rsidRDefault="006043FF" w:rsidP="006043FF">
      <w:pPr>
        <w:pStyle w:val="Code"/>
      </w:pPr>
      <w:r>
        <w:t xml:space="preserve">          ],</w:t>
      </w:r>
    </w:p>
    <w:p w14:paraId="63C12D38" w14:textId="77777777" w:rsidR="006043FF" w:rsidRDefault="006043FF" w:rsidP="006043FF">
      <w:pPr>
        <w:pStyle w:val="Code"/>
      </w:pPr>
      <w:r>
        <w:t xml:space="preserve">          "fixes": [</w:t>
      </w:r>
    </w:p>
    <w:p w14:paraId="04F0A426" w14:textId="77777777" w:rsidR="006043FF" w:rsidRDefault="006043FF" w:rsidP="006043FF">
      <w:pPr>
        <w:pStyle w:val="Code"/>
      </w:pPr>
      <w:r>
        <w:t xml:space="preserve">            {</w:t>
      </w:r>
    </w:p>
    <w:p w14:paraId="1ED60160" w14:textId="77777777" w:rsidR="006043FF" w:rsidRDefault="006043FF" w:rsidP="006043FF">
      <w:pPr>
        <w:pStyle w:val="Code"/>
      </w:pPr>
      <w:r>
        <w:t xml:space="preserve">              "description": "Initialize the variable to null",</w:t>
      </w:r>
    </w:p>
    <w:p w14:paraId="12FF82DD" w14:textId="77777777" w:rsidR="006043FF" w:rsidRDefault="006043FF" w:rsidP="006043FF">
      <w:pPr>
        <w:pStyle w:val="Code"/>
      </w:pPr>
      <w:r>
        <w:t xml:space="preserve">              "fileChanges": [</w:t>
      </w:r>
    </w:p>
    <w:p w14:paraId="6F4C1A98" w14:textId="77777777" w:rsidR="006043FF" w:rsidRDefault="006043FF" w:rsidP="006043FF">
      <w:pPr>
        <w:pStyle w:val="Code"/>
      </w:pPr>
      <w:r>
        <w:t xml:space="preserve">                {</w:t>
      </w:r>
    </w:p>
    <w:p w14:paraId="55A52FE7" w14:textId="77777777" w:rsidR="006043FF" w:rsidRDefault="006043FF" w:rsidP="006043FF">
      <w:pPr>
        <w:pStyle w:val="Code"/>
      </w:pPr>
      <w:r>
        <w:t xml:space="preserve">                  "uri": "file:///home/buildAgent/src/collections/list.h",</w:t>
      </w:r>
    </w:p>
    <w:p w14:paraId="3D2BA655" w14:textId="77777777" w:rsidR="006043FF" w:rsidRDefault="006043FF" w:rsidP="006043FF">
      <w:pPr>
        <w:pStyle w:val="Code"/>
      </w:pPr>
      <w:r>
        <w:t xml:space="preserve">                  "replacements": [</w:t>
      </w:r>
    </w:p>
    <w:p w14:paraId="4E98D68E" w14:textId="77777777" w:rsidR="006043FF" w:rsidRDefault="006043FF" w:rsidP="006043FF">
      <w:pPr>
        <w:pStyle w:val="Code"/>
      </w:pPr>
      <w:r>
        <w:t xml:space="preserve">                    {</w:t>
      </w:r>
    </w:p>
    <w:p w14:paraId="586BF0F5" w14:textId="77777777" w:rsidR="006043FF" w:rsidRDefault="006043FF" w:rsidP="006043FF">
      <w:pPr>
        <w:pStyle w:val="Code"/>
      </w:pPr>
      <w:r>
        <w:t xml:space="preserve">                      "offset": 109,</w:t>
      </w:r>
    </w:p>
    <w:p w14:paraId="4007CC02" w14:textId="77777777" w:rsidR="006043FF" w:rsidRDefault="006043FF" w:rsidP="006043FF">
      <w:pPr>
        <w:pStyle w:val="Code"/>
      </w:pPr>
      <w:r>
        <w:t xml:space="preserve">                      "insertedBytes": "PSBudWxs"</w:t>
      </w:r>
    </w:p>
    <w:p w14:paraId="062A3CE0" w14:textId="77777777" w:rsidR="006043FF" w:rsidRDefault="006043FF" w:rsidP="006043FF">
      <w:pPr>
        <w:pStyle w:val="Code"/>
      </w:pPr>
      <w:r>
        <w:t xml:space="preserve">                    }</w:t>
      </w:r>
    </w:p>
    <w:p w14:paraId="1D6E102E" w14:textId="77777777" w:rsidR="006043FF" w:rsidRDefault="006043FF" w:rsidP="006043FF">
      <w:pPr>
        <w:pStyle w:val="Code"/>
      </w:pPr>
      <w:r>
        <w:t xml:space="preserve">                  ]</w:t>
      </w:r>
    </w:p>
    <w:p w14:paraId="226F6E09" w14:textId="77777777" w:rsidR="006043FF" w:rsidRDefault="006043FF" w:rsidP="006043FF">
      <w:pPr>
        <w:pStyle w:val="Code"/>
      </w:pPr>
      <w:r>
        <w:t xml:space="preserve">                }</w:t>
      </w:r>
    </w:p>
    <w:p w14:paraId="27DD0106" w14:textId="77777777" w:rsidR="006043FF" w:rsidRDefault="006043FF" w:rsidP="006043FF">
      <w:pPr>
        <w:pStyle w:val="Code"/>
      </w:pPr>
      <w:r>
        <w:t xml:space="preserve">              ]</w:t>
      </w:r>
    </w:p>
    <w:p w14:paraId="647D0E08" w14:textId="77777777" w:rsidR="006043FF" w:rsidRDefault="006043FF" w:rsidP="006043FF">
      <w:pPr>
        <w:pStyle w:val="Code"/>
      </w:pPr>
      <w:r>
        <w:t xml:space="preserve">            }</w:t>
      </w:r>
    </w:p>
    <w:p w14:paraId="2C90345B" w14:textId="77777777" w:rsidR="006043FF" w:rsidRDefault="006043FF" w:rsidP="006043FF">
      <w:pPr>
        <w:pStyle w:val="Code"/>
      </w:pPr>
      <w:r>
        <w:t xml:space="preserve">          ]</w:t>
      </w:r>
    </w:p>
    <w:p w14:paraId="33354CAB" w14:textId="77777777" w:rsidR="006043FF" w:rsidRDefault="006043FF" w:rsidP="006043FF">
      <w:pPr>
        <w:pStyle w:val="Code"/>
      </w:pPr>
      <w:r>
        <w:t xml:space="preserve">        }</w:t>
      </w:r>
    </w:p>
    <w:p w14:paraId="1ECB0C26" w14:textId="77777777" w:rsidR="006043FF" w:rsidRDefault="006043FF" w:rsidP="006043FF">
      <w:pPr>
        <w:pStyle w:val="Code"/>
      </w:pPr>
      <w:r>
        <w:t xml:space="preserve">      ],</w:t>
      </w:r>
    </w:p>
    <w:p w14:paraId="6E9DC0FA" w14:textId="77777777" w:rsidR="006043FF" w:rsidRDefault="006043FF" w:rsidP="006043FF">
      <w:pPr>
        <w:pStyle w:val="Code"/>
      </w:pPr>
      <w:r>
        <w:t xml:space="preserve">      "configurationNotifications": [</w:t>
      </w:r>
    </w:p>
    <w:p w14:paraId="35013959" w14:textId="77777777" w:rsidR="006043FF" w:rsidRDefault="006043FF" w:rsidP="006043FF">
      <w:pPr>
        <w:pStyle w:val="Code"/>
      </w:pPr>
      <w:r>
        <w:t xml:space="preserve">        {</w:t>
      </w:r>
    </w:p>
    <w:p w14:paraId="0B01CEFF" w14:textId="77777777" w:rsidR="006043FF" w:rsidRDefault="006043FF" w:rsidP="006043FF">
      <w:pPr>
        <w:pStyle w:val="Code"/>
      </w:pPr>
      <w:r>
        <w:t xml:space="preserve">          "id": "UnknownRule",</w:t>
      </w:r>
    </w:p>
    <w:p w14:paraId="5F6EC0EF" w14:textId="77777777" w:rsidR="006043FF" w:rsidRDefault="006043FF" w:rsidP="006043FF">
      <w:pPr>
        <w:pStyle w:val="Code"/>
      </w:pPr>
      <w:r>
        <w:t xml:space="preserve">          "ruleId": "ABC0001",</w:t>
      </w:r>
    </w:p>
    <w:p w14:paraId="36EC88C9" w14:textId="77777777" w:rsidR="006043FF" w:rsidRDefault="006043FF" w:rsidP="006043FF">
      <w:pPr>
        <w:pStyle w:val="Code"/>
      </w:pPr>
      <w:r>
        <w:t xml:space="preserve">          "level": "warning",</w:t>
      </w:r>
    </w:p>
    <w:p w14:paraId="04B140D3" w14:textId="77777777" w:rsidR="00D336F4" w:rsidRDefault="006043FF" w:rsidP="006043FF">
      <w:pPr>
        <w:pStyle w:val="Code"/>
      </w:pPr>
      <w:r>
        <w:t xml:space="preserve">          "message": "Could not d</w:t>
      </w:r>
      <w:r w:rsidR="00D336F4">
        <w:t>isable rule \"ABC0001\" because</w:t>
      </w:r>
    </w:p>
    <w:p w14:paraId="2B485971" w14:textId="19D55E2D" w:rsidR="006043FF" w:rsidRDefault="00D336F4" w:rsidP="006043FF">
      <w:pPr>
        <w:pStyle w:val="Code"/>
      </w:pPr>
      <w:r>
        <w:t xml:space="preserve">                     </w:t>
      </w:r>
      <w:r w:rsidR="006043FF">
        <w:t xml:space="preserve">there is no rule with that id." </w:t>
      </w:r>
    </w:p>
    <w:p w14:paraId="119C1666" w14:textId="77777777" w:rsidR="006043FF" w:rsidRDefault="006043FF" w:rsidP="006043FF">
      <w:pPr>
        <w:pStyle w:val="Code"/>
      </w:pPr>
      <w:r>
        <w:t xml:space="preserve">        }</w:t>
      </w:r>
    </w:p>
    <w:p w14:paraId="2C14126F" w14:textId="77777777" w:rsidR="006043FF" w:rsidRDefault="006043FF" w:rsidP="006043FF">
      <w:pPr>
        <w:pStyle w:val="Code"/>
      </w:pPr>
      <w:r>
        <w:t xml:space="preserve">      ],</w:t>
      </w:r>
    </w:p>
    <w:p w14:paraId="1913FBD3" w14:textId="77777777" w:rsidR="006043FF" w:rsidRDefault="006043FF" w:rsidP="006043FF">
      <w:pPr>
        <w:pStyle w:val="Code"/>
      </w:pPr>
      <w:r>
        <w:t xml:space="preserve">      "toolNotifications": [</w:t>
      </w:r>
    </w:p>
    <w:p w14:paraId="2EB09CC7" w14:textId="77777777" w:rsidR="006043FF" w:rsidRDefault="006043FF" w:rsidP="006043FF">
      <w:pPr>
        <w:pStyle w:val="Code"/>
      </w:pPr>
      <w:r>
        <w:t xml:space="preserve">        {</w:t>
      </w:r>
    </w:p>
    <w:p w14:paraId="487B50F0" w14:textId="77777777" w:rsidR="006043FF" w:rsidRDefault="006043FF" w:rsidP="006043FF">
      <w:pPr>
        <w:pStyle w:val="Code"/>
      </w:pPr>
      <w:r>
        <w:t xml:space="preserve">          "id": "CTN0001",</w:t>
      </w:r>
    </w:p>
    <w:p w14:paraId="3DDCEE70" w14:textId="77777777" w:rsidR="006043FF" w:rsidRDefault="006043FF" w:rsidP="006043FF">
      <w:pPr>
        <w:pStyle w:val="Code"/>
      </w:pPr>
      <w:r>
        <w:t xml:space="preserve">          "level": "note",</w:t>
      </w:r>
    </w:p>
    <w:p w14:paraId="5FB42410" w14:textId="77777777" w:rsidR="006043FF" w:rsidRDefault="006043FF" w:rsidP="006043FF">
      <w:pPr>
        <w:pStyle w:val="Code"/>
      </w:pPr>
      <w:r>
        <w:t xml:space="preserve">          "message": "Run started."</w:t>
      </w:r>
    </w:p>
    <w:p w14:paraId="1CD870CD" w14:textId="77777777" w:rsidR="006043FF" w:rsidRDefault="006043FF" w:rsidP="006043FF">
      <w:pPr>
        <w:pStyle w:val="Code"/>
      </w:pPr>
      <w:r>
        <w:t xml:space="preserve">        },</w:t>
      </w:r>
    </w:p>
    <w:p w14:paraId="366C2D08" w14:textId="77777777" w:rsidR="006043FF" w:rsidRDefault="006043FF" w:rsidP="006043FF">
      <w:pPr>
        <w:pStyle w:val="Code"/>
      </w:pPr>
      <w:r>
        <w:t xml:space="preserve">        {</w:t>
      </w:r>
    </w:p>
    <w:p w14:paraId="6F086D76" w14:textId="77777777" w:rsidR="006043FF" w:rsidRDefault="006043FF" w:rsidP="006043FF">
      <w:pPr>
        <w:pStyle w:val="Code"/>
      </w:pPr>
      <w:r>
        <w:t xml:space="preserve">          "id": "CTN9999",</w:t>
      </w:r>
    </w:p>
    <w:p w14:paraId="315C34BD" w14:textId="77777777" w:rsidR="006043FF" w:rsidRDefault="006043FF" w:rsidP="006043FF">
      <w:pPr>
        <w:pStyle w:val="Code"/>
      </w:pPr>
      <w:r>
        <w:t xml:space="preserve">          "ruleId": "C2152",</w:t>
      </w:r>
    </w:p>
    <w:p w14:paraId="39600DA7" w14:textId="77777777" w:rsidR="006043FF" w:rsidRDefault="006043FF" w:rsidP="006043FF">
      <w:pPr>
        <w:pStyle w:val="Code"/>
      </w:pPr>
      <w:r>
        <w:t xml:space="preserve">          "level": "error",</w:t>
      </w:r>
    </w:p>
    <w:p w14:paraId="0B2A0618" w14:textId="77777777" w:rsidR="00D336F4" w:rsidRDefault="006043FF" w:rsidP="006043FF">
      <w:pPr>
        <w:pStyle w:val="Code"/>
      </w:pPr>
      <w:r>
        <w:t xml:space="preserve">          "message": "Exception evaluating</w:t>
      </w:r>
      <w:r w:rsidR="00D336F4">
        <w:t xml:space="preserve"> rule \"C2152\". Rule disabled;</w:t>
      </w:r>
    </w:p>
    <w:p w14:paraId="34F89516" w14:textId="5E7D0D28" w:rsidR="006043FF" w:rsidRDefault="00D336F4" w:rsidP="006043FF">
      <w:pPr>
        <w:pStyle w:val="Code"/>
      </w:pPr>
      <w:r>
        <w:t xml:space="preserve">                     </w:t>
      </w:r>
      <w:r w:rsidR="006043FF">
        <w:t>run continues.",</w:t>
      </w:r>
    </w:p>
    <w:p w14:paraId="3F7C4987" w14:textId="77777777" w:rsidR="006043FF" w:rsidRDefault="006043FF" w:rsidP="006043FF">
      <w:pPr>
        <w:pStyle w:val="Code"/>
      </w:pPr>
      <w:r>
        <w:t xml:space="preserve">          "physicalLocation": {</w:t>
      </w:r>
    </w:p>
    <w:p w14:paraId="1E1DA666" w14:textId="77777777" w:rsidR="006043FF" w:rsidRDefault="006043FF" w:rsidP="006043FF">
      <w:pPr>
        <w:pStyle w:val="Code"/>
      </w:pPr>
      <w:r>
        <w:t xml:space="preserve">            "uri": "file:///home/buildAgent/src/crypto/hash.cpp"</w:t>
      </w:r>
    </w:p>
    <w:p w14:paraId="72854F2C" w14:textId="77777777" w:rsidR="006043FF" w:rsidRDefault="006043FF" w:rsidP="006043FF">
      <w:pPr>
        <w:pStyle w:val="Code"/>
      </w:pPr>
      <w:r>
        <w:t xml:space="preserve">          },</w:t>
      </w:r>
    </w:p>
    <w:p w14:paraId="7F3B4D0E" w14:textId="77777777" w:rsidR="006043FF" w:rsidRDefault="006043FF" w:rsidP="006043FF">
      <w:pPr>
        <w:pStyle w:val="Code"/>
      </w:pPr>
      <w:r>
        <w:t xml:space="preserve">          "threadId": 52,</w:t>
      </w:r>
    </w:p>
    <w:p w14:paraId="21081EE1" w14:textId="77777777" w:rsidR="006043FF" w:rsidRDefault="006043FF" w:rsidP="006043FF">
      <w:pPr>
        <w:pStyle w:val="Code"/>
      </w:pPr>
      <w:r>
        <w:t xml:space="preserve">          "time": "2016-07-16T14:18:43.119Z",</w:t>
      </w:r>
    </w:p>
    <w:p w14:paraId="4F955CE7" w14:textId="77777777" w:rsidR="006043FF" w:rsidRDefault="006043FF" w:rsidP="006043FF">
      <w:pPr>
        <w:pStyle w:val="Code"/>
      </w:pPr>
      <w:r>
        <w:t xml:space="preserve">          "exception": {</w:t>
      </w:r>
    </w:p>
    <w:p w14:paraId="3019E87B" w14:textId="77777777" w:rsidR="006043FF" w:rsidRDefault="006043FF" w:rsidP="006043FF">
      <w:pPr>
        <w:pStyle w:val="Code"/>
      </w:pPr>
      <w:r>
        <w:t xml:space="preserve">            "kind": "ExecutionEngine.RuleFailureException",</w:t>
      </w:r>
    </w:p>
    <w:p w14:paraId="6CF87300" w14:textId="77777777" w:rsidR="006043FF" w:rsidRDefault="006043FF" w:rsidP="006043FF">
      <w:pPr>
        <w:pStyle w:val="Code"/>
      </w:pPr>
      <w:r>
        <w:lastRenderedPageBreak/>
        <w:t xml:space="preserve">            "message": "Unhandled exception during rule evaluation.",</w:t>
      </w:r>
    </w:p>
    <w:p w14:paraId="1260A94F" w14:textId="77777777" w:rsidR="006043FF" w:rsidRDefault="006043FF" w:rsidP="006043FF">
      <w:pPr>
        <w:pStyle w:val="Code"/>
      </w:pPr>
      <w:r>
        <w:t xml:space="preserve">            "stack": {</w:t>
      </w:r>
    </w:p>
    <w:p w14:paraId="214BFB2A" w14:textId="77777777" w:rsidR="006043FF" w:rsidRDefault="006043FF" w:rsidP="006043FF">
      <w:pPr>
        <w:pStyle w:val="Code"/>
      </w:pPr>
      <w:r>
        <w:t xml:space="preserve">              "frames": [</w:t>
      </w:r>
    </w:p>
    <w:p w14:paraId="7AEF4E53" w14:textId="77777777" w:rsidR="006043FF" w:rsidRDefault="006043FF" w:rsidP="006043FF">
      <w:pPr>
        <w:pStyle w:val="Code"/>
      </w:pPr>
      <w:r>
        <w:t xml:space="preserve">                {</w:t>
      </w:r>
    </w:p>
    <w:p w14:paraId="499CBEB6" w14:textId="77777777" w:rsidR="006043FF" w:rsidRDefault="006043FF" w:rsidP="006043FF">
      <w:pPr>
        <w:pStyle w:val="Code"/>
      </w:pPr>
      <w:r>
        <w:t xml:space="preserve">                  "message": "Exception thrown",</w:t>
      </w:r>
    </w:p>
    <w:p w14:paraId="1D4D3000" w14:textId="77777777" w:rsidR="006043FF" w:rsidRDefault="006043FF" w:rsidP="006043FF">
      <w:pPr>
        <w:pStyle w:val="Code"/>
      </w:pPr>
      <w:r>
        <w:t xml:space="preserve">                  "module": "RuleLibrary",</w:t>
      </w:r>
    </w:p>
    <w:p w14:paraId="35372859" w14:textId="77777777" w:rsidR="006043FF" w:rsidRDefault="006043FF" w:rsidP="006043FF">
      <w:pPr>
        <w:pStyle w:val="Code"/>
      </w:pPr>
      <w:r>
        <w:t xml:space="preserve">                  "threadId": 52,</w:t>
      </w:r>
    </w:p>
    <w:p w14:paraId="798AC078" w14:textId="77777777" w:rsidR="006C19C1" w:rsidRDefault="006043FF" w:rsidP="006043FF">
      <w:pPr>
        <w:pStyle w:val="Code"/>
      </w:pPr>
      <w:r>
        <w:t xml:space="preserve">               </w:t>
      </w:r>
      <w:r w:rsidR="006C19C1">
        <w:t xml:space="preserve">   "fullyQualifiedLogicalName":</w:t>
      </w:r>
    </w:p>
    <w:p w14:paraId="2013A897" w14:textId="69C1AECE" w:rsidR="006043FF" w:rsidRDefault="006C19C1" w:rsidP="006043FF">
      <w:pPr>
        <w:pStyle w:val="Code"/>
      </w:pPr>
      <w:r>
        <w:t xml:space="preserve">                      </w:t>
      </w:r>
      <w:r w:rsidR="006043FF">
        <w:t>"</w:t>
      </w:r>
      <w:proofErr w:type="gramStart"/>
      <w:r w:rsidR="006043FF">
        <w:t>Rules.SecureHashAlgorithmRule.Evaluate</w:t>
      </w:r>
      <w:proofErr w:type="gramEnd"/>
      <w:r w:rsidR="006043FF">
        <w:t>",</w:t>
      </w:r>
    </w:p>
    <w:p w14:paraId="2D375C8F" w14:textId="77777777" w:rsidR="006043FF" w:rsidRDefault="006043FF" w:rsidP="006043FF">
      <w:pPr>
        <w:pStyle w:val="Code"/>
      </w:pPr>
      <w:r>
        <w:t xml:space="preserve">                  "address": 10092852</w:t>
      </w:r>
    </w:p>
    <w:p w14:paraId="3FE69A2A" w14:textId="77777777" w:rsidR="006043FF" w:rsidRDefault="006043FF" w:rsidP="006043FF">
      <w:pPr>
        <w:pStyle w:val="Code"/>
      </w:pPr>
      <w:r>
        <w:t xml:space="preserve">                },</w:t>
      </w:r>
    </w:p>
    <w:p w14:paraId="0CB50A4A" w14:textId="77777777" w:rsidR="006043FF" w:rsidRDefault="006043FF" w:rsidP="006043FF">
      <w:pPr>
        <w:pStyle w:val="Code"/>
      </w:pPr>
      <w:r>
        <w:t xml:space="preserve">                {</w:t>
      </w:r>
    </w:p>
    <w:p w14:paraId="185861DF" w14:textId="77777777" w:rsidR="006043FF" w:rsidRDefault="006043FF" w:rsidP="006043FF">
      <w:pPr>
        <w:pStyle w:val="Code"/>
      </w:pPr>
      <w:r>
        <w:t xml:space="preserve">                  "module": "ExecutionEngine",</w:t>
      </w:r>
    </w:p>
    <w:p w14:paraId="11AF6934" w14:textId="77777777" w:rsidR="006043FF" w:rsidRDefault="006043FF" w:rsidP="006043FF">
      <w:pPr>
        <w:pStyle w:val="Code"/>
      </w:pPr>
      <w:r>
        <w:t xml:space="preserve">                  "threadId": 52,</w:t>
      </w:r>
    </w:p>
    <w:p w14:paraId="302D457D" w14:textId="77777777" w:rsidR="006C19C1" w:rsidRDefault="006043FF" w:rsidP="006043FF">
      <w:pPr>
        <w:pStyle w:val="Code"/>
      </w:pPr>
      <w:r>
        <w:t xml:space="preserve">               </w:t>
      </w:r>
      <w:r w:rsidR="006C19C1">
        <w:t xml:space="preserve">   "fullyQualifiedLogicalName":</w:t>
      </w:r>
    </w:p>
    <w:p w14:paraId="1163A46B" w14:textId="4819F361" w:rsidR="006043FF" w:rsidRDefault="006C19C1" w:rsidP="006043FF">
      <w:pPr>
        <w:pStyle w:val="Code"/>
      </w:pPr>
      <w:r>
        <w:t xml:space="preserve">                      </w:t>
      </w:r>
      <w:r w:rsidR="006043FF">
        <w:t>"</w:t>
      </w:r>
      <w:proofErr w:type="gramStart"/>
      <w:r w:rsidR="006043FF">
        <w:t>ExecutionEngine.Engine.EvaluateRule</w:t>
      </w:r>
      <w:proofErr w:type="gramEnd"/>
      <w:r w:rsidR="006043FF">
        <w:t>",</w:t>
      </w:r>
    </w:p>
    <w:p w14:paraId="36A75D03" w14:textId="77777777" w:rsidR="006043FF" w:rsidRDefault="006043FF" w:rsidP="006043FF">
      <w:pPr>
        <w:pStyle w:val="Code"/>
      </w:pPr>
      <w:r>
        <w:t xml:space="preserve">                  "address": 10073356</w:t>
      </w:r>
    </w:p>
    <w:p w14:paraId="4DA80226" w14:textId="77777777" w:rsidR="006043FF" w:rsidRDefault="006043FF" w:rsidP="006043FF">
      <w:pPr>
        <w:pStyle w:val="Code"/>
      </w:pPr>
      <w:r>
        <w:t xml:space="preserve">                }</w:t>
      </w:r>
    </w:p>
    <w:p w14:paraId="41673F46" w14:textId="77777777" w:rsidR="006043FF" w:rsidRDefault="006043FF" w:rsidP="006043FF">
      <w:pPr>
        <w:pStyle w:val="Code"/>
      </w:pPr>
      <w:r>
        <w:t xml:space="preserve">              ]</w:t>
      </w:r>
    </w:p>
    <w:p w14:paraId="30F3479B" w14:textId="77777777" w:rsidR="006043FF" w:rsidRDefault="006043FF" w:rsidP="006043FF">
      <w:pPr>
        <w:pStyle w:val="Code"/>
      </w:pPr>
      <w:r>
        <w:t xml:space="preserve">            },</w:t>
      </w:r>
    </w:p>
    <w:p w14:paraId="000EE3B9" w14:textId="77777777" w:rsidR="006043FF" w:rsidRDefault="006043FF" w:rsidP="006043FF">
      <w:pPr>
        <w:pStyle w:val="Code"/>
      </w:pPr>
      <w:r>
        <w:t xml:space="preserve">            "innerExceptions": [</w:t>
      </w:r>
    </w:p>
    <w:p w14:paraId="5642DE96" w14:textId="77777777" w:rsidR="006043FF" w:rsidRDefault="006043FF" w:rsidP="006043FF">
      <w:pPr>
        <w:pStyle w:val="Code"/>
      </w:pPr>
      <w:r>
        <w:t xml:space="preserve">              {</w:t>
      </w:r>
    </w:p>
    <w:p w14:paraId="5E620B0A" w14:textId="77777777" w:rsidR="006043FF" w:rsidRDefault="006043FF" w:rsidP="006043FF">
      <w:pPr>
        <w:pStyle w:val="Code"/>
      </w:pPr>
      <w:r>
        <w:t xml:space="preserve">                "kind": "System.ArgumentException",</w:t>
      </w:r>
    </w:p>
    <w:p w14:paraId="724E7158" w14:textId="77777777" w:rsidR="006043FF" w:rsidRDefault="006043FF" w:rsidP="006043FF">
      <w:pPr>
        <w:pStyle w:val="Code"/>
      </w:pPr>
      <w:r>
        <w:t xml:space="preserve">                "message": "length is &lt; 0"</w:t>
      </w:r>
    </w:p>
    <w:p w14:paraId="465F40B1" w14:textId="77777777" w:rsidR="006043FF" w:rsidRDefault="006043FF" w:rsidP="006043FF">
      <w:pPr>
        <w:pStyle w:val="Code"/>
      </w:pPr>
      <w:r>
        <w:t xml:space="preserve">              }</w:t>
      </w:r>
    </w:p>
    <w:p w14:paraId="4F41ACBA" w14:textId="77777777" w:rsidR="006043FF" w:rsidRDefault="006043FF" w:rsidP="006043FF">
      <w:pPr>
        <w:pStyle w:val="Code"/>
      </w:pPr>
      <w:r>
        <w:t xml:space="preserve">            ]</w:t>
      </w:r>
    </w:p>
    <w:p w14:paraId="258C4106" w14:textId="77777777" w:rsidR="006043FF" w:rsidRDefault="006043FF" w:rsidP="006043FF">
      <w:pPr>
        <w:pStyle w:val="Code"/>
      </w:pPr>
      <w:r>
        <w:t xml:space="preserve">          }</w:t>
      </w:r>
    </w:p>
    <w:p w14:paraId="10A75AC6" w14:textId="77777777" w:rsidR="006043FF" w:rsidRDefault="006043FF" w:rsidP="006043FF">
      <w:pPr>
        <w:pStyle w:val="Code"/>
      </w:pPr>
      <w:r>
        <w:t xml:space="preserve">        },</w:t>
      </w:r>
    </w:p>
    <w:p w14:paraId="7F521E5D" w14:textId="77777777" w:rsidR="006043FF" w:rsidRDefault="006043FF" w:rsidP="006043FF">
      <w:pPr>
        <w:pStyle w:val="Code"/>
      </w:pPr>
      <w:r>
        <w:t xml:space="preserve">        {</w:t>
      </w:r>
    </w:p>
    <w:p w14:paraId="0C63DE15" w14:textId="77777777" w:rsidR="006043FF" w:rsidRDefault="006043FF" w:rsidP="006043FF">
      <w:pPr>
        <w:pStyle w:val="Code"/>
      </w:pPr>
      <w:r>
        <w:t xml:space="preserve">          "id": "CTN0002",</w:t>
      </w:r>
    </w:p>
    <w:p w14:paraId="6E4B8EB0" w14:textId="77777777" w:rsidR="006043FF" w:rsidRDefault="006043FF" w:rsidP="006043FF">
      <w:pPr>
        <w:pStyle w:val="Code"/>
      </w:pPr>
      <w:r>
        <w:t xml:space="preserve">          "level": "note",</w:t>
      </w:r>
    </w:p>
    <w:p w14:paraId="63ADE594" w14:textId="77777777" w:rsidR="006043FF" w:rsidRDefault="006043FF" w:rsidP="006043FF">
      <w:pPr>
        <w:pStyle w:val="Code"/>
      </w:pPr>
      <w:r>
        <w:t xml:space="preserve">          "message": "Run ended."</w:t>
      </w:r>
    </w:p>
    <w:p w14:paraId="214D517C" w14:textId="77777777" w:rsidR="006043FF" w:rsidRDefault="006043FF" w:rsidP="006043FF">
      <w:pPr>
        <w:pStyle w:val="Code"/>
      </w:pPr>
      <w:r>
        <w:t xml:space="preserve">        }</w:t>
      </w:r>
    </w:p>
    <w:p w14:paraId="2E3BB90C" w14:textId="77777777" w:rsidR="006043FF" w:rsidRDefault="006043FF" w:rsidP="006043FF">
      <w:pPr>
        <w:pStyle w:val="Code"/>
      </w:pPr>
      <w:r>
        <w:t xml:space="preserve">      ],</w:t>
      </w:r>
    </w:p>
    <w:p w14:paraId="4436C146" w14:textId="77777777" w:rsidR="006043FF" w:rsidRDefault="006043FF" w:rsidP="006043FF">
      <w:pPr>
        <w:pStyle w:val="Code"/>
      </w:pPr>
      <w:r>
        <w:t xml:space="preserve">      "rules": {</w:t>
      </w:r>
    </w:p>
    <w:p w14:paraId="03A171F3" w14:textId="77777777" w:rsidR="006043FF" w:rsidRDefault="006043FF" w:rsidP="006043FF">
      <w:pPr>
        <w:pStyle w:val="Code"/>
      </w:pPr>
      <w:r>
        <w:t xml:space="preserve">        "C2001": {</w:t>
      </w:r>
    </w:p>
    <w:p w14:paraId="639D30BF" w14:textId="77777777" w:rsidR="006043FF" w:rsidRDefault="006043FF" w:rsidP="006043FF">
      <w:pPr>
        <w:pStyle w:val="Code"/>
      </w:pPr>
      <w:r>
        <w:t xml:space="preserve">          "id": "C2001",</w:t>
      </w:r>
    </w:p>
    <w:p w14:paraId="105CDD25" w14:textId="77777777" w:rsidR="00D336F4" w:rsidRDefault="006043FF" w:rsidP="006043FF">
      <w:pPr>
        <w:pStyle w:val="Code"/>
      </w:pPr>
      <w:r>
        <w:t xml:space="preserve">          "shortDescription": "A </w:t>
      </w:r>
      <w:r w:rsidR="00D336F4">
        <w:t>variable was used without being</w:t>
      </w:r>
    </w:p>
    <w:p w14:paraId="2063F571" w14:textId="0C7834C5" w:rsidR="006043FF" w:rsidRDefault="00D336F4" w:rsidP="006043FF">
      <w:pPr>
        <w:pStyle w:val="Code"/>
      </w:pPr>
      <w:r>
        <w:t xml:space="preserve">                              </w:t>
      </w:r>
      <w:r w:rsidR="006043FF">
        <w:t>initialized.",</w:t>
      </w:r>
    </w:p>
    <w:p w14:paraId="0690180C" w14:textId="77777777" w:rsidR="00D336F4" w:rsidRDefault="006043FF" w:rsidP="006043FF">
      <w:pPr>
        <w:pStyle w:val="Code"/>
      </w:pPr>
      <w:r>
        <w:t xml:space="preserve">          "fullDescription": "A variable was </w:t>
      </w:r>
      <w:r w:rsidR="00D336F4">
        <w:t>used without being initialized.</w:t>
      </w:r>
    </w:p>
    <w:p w14:paraId="0FD1C63C" w14:textId="77777777" w:rsidR="00D336F4" w:rsidRDefault="00D336F4" w:rsidP="006043FF">
      <w:pPr>
        <w:pStyle w:val="Code"/>
      </w:pPr>
      <w:r>
        <w:t xml:space="preserve">                             </w:t>
      </w:r>
      <w:r w:rsidR="006043FF">
        <w:t>This can r</w:t>
      </w:r>
      <w:r>
        <w:t>esult in runtime errors such as</w:t>
      </w:r>
    </w:p>
    <w:p w14:paraId="35CBB2AA" w14:textId="30E3F1DE" w:rsidR="006043FF" w:rsidRDefault="00D336F4" w:rsidP="006043FF">
      <w:pPr>
        <w:pStyle w:val="Code"/>
      </w:pPr>
      <w:r>
        <w:t xml:space="preserve">                             </w:t>
      </w:r>
      <w:r w:rsidR="006043FF">
        <w:t>null reference exceptions.",</w:t>
      </w:r>
    </w:p>
    <w:p w14:paraId="6291E997" w14:textId="410A6393" w:rsidR="006043FF" w:rsidRDefault="006043FF" w:rsidP="006043FF">
      <w:pPr>
        <w:pStyle w:val="Code"/>
      </w:pPr>
      <w:r>
        <w:t xml:space="preserve">          "message</w:t>
      </w:r>
      <w:r w:rsidR="000F7985">
        <w:t>Template</w:t>
      </w:r>
      <w:r>
        <w:t>s": {</w:t>
      </w:r>
    </w:p>
    <w:p w14:paraId="12BB2AC9" w14:textId="77777777" w:rsidR="006043FF" w:rsidRDefault="006043FF" w:rsidP="006043FF">
      <w:pPr>
        <w:pStyle w:val="Code"/>
      </w:pPr>
      <w:r>
        <w:t xml:space="preserve">            "default": "Variable \"{</w:t>
      </w:r>
      <w:proofErr w:type="gramStart"/>
      <w:r>
        <w:t>0}\</w:t>
      </w:r>
      <w:proofErr w:type="gramEnd"/>
      <w:r>
        <w:t>" was used without being initialized."</w:t>
      </w:r>
    </w:p>
    <w:p w14:paraId="31652E32" w14:textId="61F761ED" w:rsidR="006043FF" w:rsidRDefault="006043FF" w:rsidP="006043FF">
      <w:pPr>
        <w:pStyle w:val="Code"/>
      </w:pPr>
      <w:r>
        <w:t xml:space="preserve">          }</w:t>
      </w:r>
      <w:r w:rsidR="000F7985">
        <w:t>,</w:t>
      </w:r>
    </w:p>
    <w:p w14:paraId="5ED24C4A" w14:textId="16D8061B" w:rsidR="000F7985" w:rsidRDefault="000F7985" w:rsidP="000F7985">
      <w:pPr>
        <w:pStyle w:val="Code"/>
      </w:pPr>
      <w:r>
        <w:t xml:space="preserve">          "richMessageTemplates": {</w:t>
      </w:r>
    </w:p>
    <w:p w14:paraId="44C5AA3E" w14:textId="6D095886" w:rsidR="000F7985" w:rsidRDefault="000F7985" w:rsidP="000F7985">
      <w:pPr>
        <w:pStyle w:val="Code"/>
      </w:pPr>
      <w:r>
        <w:t xml:space="preserve">            "default": "Variable </w:t>
      </w:r>
      <w:proofErr w:type="gramStart"/>
      <w:r>
        <w:t>`{</w:t>
      </w:r>
      <w:proofErr w:type="gramEnd"/>
      <w:r>
        <w:t>0}` was used without being initialized."</w:t>
      </w:r>
    </w:p>
    <w:p w14:paraId="6E20F3EC" w14:textId="77777777" w:rsidR="000F7985" w:rsidRDefault="000F7985" w:rsidP="000F7985">
      <w:pPr>
        <w:pStyle w:val="Code"/>
      </w:pPr>
      <w:r>
        <w:t xml:space="preserve">          }</w:t>
      </w:r>
    </w:p>
    <w:p w14:paraId="11AA1174" w14:textId="77777777" w:rsidR="006043FF" w:rsidRDefault="006043FF" w:rsidP="006043FF">
      <w:pPr>
        <w:pStyle w:val="Code"/>
      </w:pPr>
      <w:r>
        <w:t xml:space="preserve">        }</w:t>
      </w:r>
    </w:p>
    <w:p w14:paraId="446C4816" w14:textId="77777777" w:rsidR="006043FF" w:rsidRDefault="006043FF" w:rsidP="006043FF">
      <w:pPr>
        <w:pStyle w:val="Code"/>
      </w:pPr>
      <w:r>
        <w:t xml:space="preserve">      }</w:t>
      </w:r>
    </w:p>
    <w:p w14:paraId="09164FA2" w14:textId="77777777" w:rsidR="006043FF" w:rsidRDefault="006043FF" w:rsidP="006043FF">
      <w:pPr>
        <w:pStyle w:val="Code"/>
      </w:pPr>
      <w:r>
        <w:t xml:space="preserve">    }</w:t>
      </w:r>
    </w:p>
    <w:p w14:paraId="37F9B2F3" w14:textId="77777777" w:rsidR="006043FF" w:rsidRDefault="006043FF" w:rsidP="006043FF">
      <w:pPr>
        <w:pStyle w:val="Code"/>
      </w:pPr>
      <w:r>
        <w:t xml:space="preserve">  ]</w:t>
      </w:r>
    </w:p>
    <w:p w14:paraId="30962DB6" w14:textId="3742C786" w:rsidR="006043FF" w:rsidRPr="006043FF" w:rsidRDefault="006043FF" w:rsidP="006043FF">
      <w:pPr>
        <w:pStyle w:val="Code"/>
      </w:pPr>
      <w:r>
        <w:t>}</w:t>
      </w:r>
    </w:p>
    <w:p w14:paraId="2611FA26" w14:textId="464C5F8C" w:rsidR="00A05FDF" w:rsidRDefault="002244CB" w:rsidP="00A05FDF">
      <w:pPr>
        <w:pStyle w:val="AppendixHeading1"/>
      </w:pPr>
      <w:bookmarkStart w:id="569" w:name="AppendixRevisionHistory"/>
      <w:bookmarkStart w:id="570" w:name="_Toc85472898"/>
      <w:bookmarkStart w:id="571" w:name="_Toc287332014"/>
      <w:bookmarkStart w:id="572" w:name="_Toc506816767"/>
      <w:bookmarkEnd w:id="569"/>
      <w:r>
        <w:lastRenderedPageBreak/>
        <w:t xml:space="preserve">(Informative) </w:t>
      </w:r>
      <w:r w:rsidR="00A05FDF">
        <w:t>Revision History</w:t>
      </w:r>
      <w:bookmarkEnd w:id="570"/>
      <w:bookmarkEnd w:id="571"/>
      <w:bookmarkEnd w:id="5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0C55FD6" w:rsidR="001C0F56" w:rsidRDefault="001C0F56" w:rsidP="00AC5012">
            <w:r>
              <w:t>Incorporate</w:t>
            </w:r>
            <w:r w:rsidR="00CD3924">
              <w:t>d</w:t>
            </w:r>
            <w:r>
              <w:t xml:space="preserve"> changes for GitHub Issues </w:t>
            </w:r>
            <w:hyperlink r:id="rId56" w:history="1">
              <w:r w:rsidRPr="00115843">
                <w:rPr>
                  <w:rStyle w:val="Hyperlink"/>
                </w:rPr>
                <w:t>#25</w:t>
              </w:r>
            </w:hyperlink>
            <w:r w:rsidR="00115843">
              <w:t xml:space="preserve">, </w:t>
            </w:r>
            <w:hyperlink r:id="rId57" w:history="1">
              <w:r w:rsidRPr="00115843">
                <w:rPr>
                  <w:rStyle w:val="Hyperlink"/>
                </w:rPr>
                <w:t>#27</w:t>
              </w:r>
            </w:hyperlink>
            <w:r w:rsidR="00115843">
              <w:t xml:space="preserve">, and </w:t>
            </w:r>
            <w:hyperlink r:id="rId5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66D92407" w:rsidR="00CD3924" w:rsidRDefault="00CD3924" w:rsidP="00AC5012">
            <w:r>
              <w:t xml:space="preserve">Incorporated changes for GitHub Issues </w:t>
            </w:r>
            <w:hyperlink r:id="rId59" w:history="1">
              <w:r w:rsidRPr="00115843">
                <w:rPr>
                  <w:rStyle w:val="Hyperlink"/>
                </w:rPr>
                <w:t>#33</w:t>
              </w:r>
            </w:hyperlink>
            <w:r>
              <w:t>, #</w:t>
            </w:r>
            <w:hyperlink r:id="rId60" w:history="1">
              <w:r w:rsidRPr="00115843">
                <w:rPr>
                  <w:rStyle w:val="Hyperlink"/>
                </w:rPr>
                <w:t>61</w:t>
              </w:r>
            </w:hyperlink>
            <w:r>
              <w:t xml:space="preserve">, </w:t>
            </w:r>
            <w:hyperlink r:id="rId61" w:history="1">
              <w:r w:rsidRPr="00115843">
                <w:rPr>
                  <w:rStyle w:val="Hyperlink"/>
                </w:rPr>
                <w:t>#69</w:t>
              </w:r>
            </w:hyperlink>
            <w:r>
              <w:t xml:space="preserve">, and </w:t>
            </w:r>
            <w:hyperlink r:id="rId62"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33482026" w:rsidR="000B706D" w:rsidRDefault="000B706D" w:rsidP="00AC5012">
            <w:r>
              <w:t xml:space="preserve">Incorporated changes for GitHub Issue </w:t>
            </w:r>
            <w:hyperlink r:id="rId63"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71061217" w:rsidR="000B706D" w:rsidRDefault="000B706D" w:rsidP="00AC5012">
            <w:r>
              <w:t xml:space="preserve">Incorporated changes for GitHub Issue </w:t>
            </w:r>
            <w:hyperlink r:id="rId64"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10F0F6B7" w:rsidR="000B706D" w:rsidRDefault="000B706D" w:rsidP="00AC5012">
            <w:r>
              <w:t xml:space="preserve">Incorporated changes for GitHub Issue </w:t>
            </w:r>
            <w:hyperlink r:id="rId65"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2A5AB9DE" w:rsidR="000B706D" w:rsidRDefault="000B706D" w:rsidP="00AC5012">
            <w:r>
              <w:t xml:space="preserve">Incorporated changes for GitHub Issues </w:t>
            </w:r>
            <w:hyperlink r:id="rId66" w:history="1">
              <w:r w:rsidRPr="000B706D">
                <w:rPr>
                  <w:rStyle w:val="Hyperlink"/>
                </w:rPr>
                <w:t>#66</w:t>
              </w:r>
            </w:hyperlink>
            <w:r>
              <w:t xml:space="preserve">, </w:t>
            </w:r>
            <w:hyperlink r:id="rId67" w:history="1">
              <w:r w:rsidRPr="000B706D">
                <w:rPr>
                  <w:rStyle w:val="Hyperlink"/>
                </w:rPr>
                <w:t>#74</w:t>
              </w:r>
            </w:hyperlink>
            <w:r>
              <w:t xml:space="preserve">, </w:t>
            </w:r>
            <w:hyperlink r:id="rId68" w:history="1">
              <w:r w:rsidRPr="000B706D">
                <w:rPr>
                  <w:rStyle w:val="Hyperlink"/>
                </w:rPr>
                <w:t>#81</w:t>
              </w:r>
            </w:hyperlink>
            <w:r>
              <w:t>, #</w:t>
            </w:r>
            <w:hyperlink r:id="rId69" w:history="1">
              <w:r w:rsidRPr="000B706D">
                <w:rPr>
                  <w:rStyle w:val="Hyperlink"/>
                </w:rPr>
                <w:t>88</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6" w:author="Laurence Golding" w:date="2018-02-21T10:45:00Z" w:initials="LG">
    <w:p w14:paraId="498638F5" w14:textId="77777777" w:rsidR="00A823F8" w:rsidRDefault="00A823F8">
      <w:pPr>
        <w:pStyle w:val="CommentText"/>
      </w:pPr>
      <w:r>
        <w:rPr>
          <w:rStyle w:val="CommentReference"/>
        </w:rPr>
        <w:annotationRef/>
      </w:r>
      <w:r>
        <w:t>You probably can’t read this with the change bars, but it’s:</w:t>
      </w:r>
    </w:p>
    <w:p w14:paraId="0D80586C" w14:textId="77777777" w:rsidR="00A823F8" w:rsidRDefault="00A823F8">
      <w:pPr>
        <w:pStyle w:val="CommentText"/>
      </w:pPr>
    </w:p>
    <w:p w14:paraId="730BDFD0" w14:textId="77777777" w:rsidR="00A823F8" w:rsidRPr="00A823F8" w:rsidRDefault="00A823F8">
      <w:pPr>
        <w:pStyle w:val="CommentText"/>
        <w:rPr>
          <w:rFonts w:ascii="Consolas" w:hAnsi="Consolas"/>
        </w:rPr>
      </w:pPr>
      <w:r w:rsidRPr="00A823F8">
        <w:rPr>
          <w:rFonts w:ascii="Consolas" w:hAnsi="Consolas"/>
        </w:rPr>
        <w:t>[ ".", fraction</w:t>
      </w:r>
      <w:r w:rsidRPr="00A823F8">
        <w:rPr>
          <w:rStyle w:val="CommentReference"/>
          <w:rFonts w:ascii="Consolas" w:hAnsi="Consolas"/>
        </w:rPr>
        <w:annotationRef/>
      </w:r>
      <w:r w:rsidRPr="00A823F8">
        <w:rPr>
          <w:rFonts w:ascii="Consolas" w:hAnsi="Consolas"/>
        </w:rPr>
        <w:t xml:space="preserve"> ]</w:t>
      </w:r>
    </w:p>
    <w:p w14:paraId="18FF1440" w14:textId="206C1CE8" w:rsidR="00A823F8" w:rsidRDefault="00A823F8">
      <w:pPr>
        <w:pStyle w:val="CommentText"/>
      </w:pPr>
    </w:p>
    <w:p w14:paraId="6E9DB54A" w14:textId="52200D6D" w:rsidR="00A823F8" w:rsidRDefault="00A823F8">
      <w:pPr>
        <w:pStyle w:val="CommentText"/>
      </w:pPr>
      <w:r>
        <w:t>(that is, an optional sequence consisting of a decimal point followed by a fraction; the “+” in the existing text was a mistake, it should have been a comma)</w:t>
      </w:r>
    </w:p>
    <w:p w14:paraId="7EEED2A8" w14:textId="77777777" w:rsidR="00A823F8" w:rsidRDefault="00A823F8">
      <w:pPr>
        <w:pStyle w:val="CommentText"/>
      </w:pPr>
    </w:p>
    <w:p w14:paraId="3BD53303" w14:textId="77777777" w:rsidR="00A823F8" w:rsidRDefault="00A823F8">
      <w:pPr>
        <w:pStyle w:val="CommentText"/>
      </w:pPr>
      <w:r>
        <w:t>… and the last line is:</w:t>
      </w:r>
    </w:p>
    <w:p w14:paraId="23E3566B" w14:textId="77777777" w:rsidR="00A823F8" w:rsidRDefault="00A823F8">
      <w:pPr>
        <w:pStyle w:val="CommentText"/>
      </w:pPr>
    </w:p>
    <w:p w14:paraId="7AFEEBB4" w14:textId="77777777" w:rsidR="00A823F8" w:rsidRPr="00A823F8" w:rsidRDefault="00A823F8">
      <w:pPr>
        <w:pStyle w:val="CommentText"/>
        <w:rPr>
          <w:rFonts w:ascii="Consolas" w:hAnsi="Consolas"/>
        </w:rPr>
      </w:pPr>
      <w:r w:rsidRPr="00A823F8">
        <w:rPr>
          <w:rFonts w:ascii="Consolas" w:hAnsi="Consolas"/>
        </w:rPr>
        <w:t xml:space="preserve">fraction = decimal digit </w:t>
      </w:r>
      <w:proofErr w:type="gramStart"/>
      <w:r w:rsidRPr="00A823F8">
        <w:rPr>
          <w:rFonts w:ascii="Consolas" w:hAnsi="Consolas"/>
        </w:rPr>
        <w:t>{ decimal</w:t>
      </w:r>
      <w:proofErr w:type="gramEnd"/>
      <w:r w:rsidRPr="00A823F8">
        <w:rPr>
          <w:rFonts w:ascii="Consolas" w:hAnsi="Consolas"/>
        </w:rPr>
        <w:t xml:space="preserve"> digit }</w:t>
      </w:r>
    </w:p>
    <w:p w14:paraId="518D2A21" w14:textId="77777777" w:rsidR="00A823F8" w:rsidRDefault="00A823F8">
      <w:pPr>
        <w:pStyle w:val="CommentText"/>
      </w:pPr>
    </w:p>
    <w:p w14:paraId="45EFCCCE" w14:textId="72CDA804" w:rsidR="00A823F8" w:rsidRDefault="00A823F8">
      <w:pPr>
        <w:pStyle w:val="CommentText"/>
      </w:pPr>
      <w:r>
        <w:t>(that is, one or more decimal digits).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EFCCC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EFCCCE" w16cid:durableId="1E37CC4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472709" w14:textId="77777777" w:rsidR="00A27CE2" w:rsidRDefault="00A27CE2" w:rsidP="008C100C">
      <w:r>
        <w:separator/>
      </w:r>
    </w:p>
    <w:p w14:paraId="0DB15C50" w14:textId="77777777" w:rsidR="00A27CE2" w:rsidRDefault="00A27CE2" w:rsidP="008C100C"/>
    <w:p w14:paraId="682F2CF2" w14:textId="77777777" w:rsidR="00A27CE2" w:rsidRDefault="00A27CE2" w:rsidP="008C100C"/>
    <w:p w14:paraId="74DC2F7B" w14:textId="77777777" w:rsidR="00A27CE2" w:rsidRDefault="00A27CE2" w:rsidP="008C100C"/>
    <w:p w14:paraId="3E166D48" w14:textId="77777777" w:rsidR="00A27CE2" w:rsidRDefault="00A27CE2" w:rsidP="008C100C"/>
    <w:p w14:paraId="7D6B36B3" w14:textId="77777777" w:rsidR="00A27CE2" w:rsidRDefault="00A27CE2" w:rsidP="008C100C"/>
    <w:p w14:paraId="151E5F2D" w14:textId="77777777" w:rsidR="00A27CE2" w:rsidRDefault="00A27CE2" w:rsidP="008C100C"/>
  </w:endnote>
  <w:endnote w:type="continuationSeparator" w:id="0">
    <w:p w14:paraId="3615134A" w14:textId="77777777" w:rsidR="00A27CE2" w:rsidRDefault="00A27CE2" w:rsidP="008C100C">
      <w:r>
        <w:continuationSeparator/>
      </w:r>
    </w:p>
    <w:p w14:paraId="6191DCAA" w14:textId="77777777" w:rsidR="00A27CE2" w:rsidRDefault="00A27CE2" w:rsidP="008C100C"/>
    <w:p w14:paraId="33CB5D58" w14:textId="77777777" w:rsidR="00A27CE2" w:rsidRDefault="00A27CE2" w:rsidP="008C100C"/>
    <w:p w14:paraId="1BC8CEEA" w14:textId="77777777" w:rsidR="00A27CE2" w:rsidRDefault="00A27CE2" w:rsidP="008C100C"/>
    <w:p w14:paraId="01B6A79A" w14:textId="77777777" w:rsidR="00A27CE2" w:rsidRDefault="00A27CE2" w:rsidP="008C100C"/>
    <w:p w14:paraId="57486216" w14:textId="77777777" w:rsidR="00A27CE2" w:rsidRDefault="00A27CE2" w:rsidP="008C100C"/>
    <w:p w14:paraId="0EE7C71B" w14:textId="77777777" w:rsidR="00A27CE2" w:rsidRDefault="00A27CE2"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4002D1" w:rsidRDefault="004002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4002D1" w:rsidRPr="00195F88" w:rsidRDefault="004002D1"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6223A8B8" w:rsidR="004002D1" w:rsidRPr="00195F88" w:rsidRDefault="004002D1"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823F8">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823F8">
      <w:rPr>
        <w:rStyle w:val="PageNumber"/>
        <w:noProof/>
        <w:sz w:val="16"/>
        <w:szCs w:val="16"/>
      </w:rPr>
      <w:t>104</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4002D1" w:rsidRDefault="004002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592138" w14:textId="77777777" w:rsidR="00A27CE2" w:rsidRDefault="00A27CE2" w:rsidP="008C100C">
      <w:r>
        <w:separator/>
      </w:r>
    </w:p>
    <w:p w14:paraId="5A5C29F3" w14:textId="77777777" w:rsidR="00A27CE2" w:rsidRDefault="00A27CE2" w:rsidP="008C100C"/>
  </w:footnote>
  <w:footnote w:type="continuationSeparator" w:id="0">
    <w:p w14:paraId="5FBE94EC" w14:textId="77777777" w:rsidR="00A27CE2" w:rsidRDefault="00A27CE2" w:rsidP="008C100C">
      <w:r>
        <w:continuationSeparator/>
      </w:r>
    </w:p>
    <w:p w14:paraId="2D640CE2" w14:textId="77777777" w:rsidR="00A27CE2" w:rsidRDefault="00A27CE2"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4002D1" w:rsidRDefault="004002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4002D1" w:rsidRDefault="004002D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4002D1" w:rsidRDefault="004002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5"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EAF0BDC"/>
    <w:multiLevelType w:val="hybridMultilevel"/>
    <w:tmpl w:val="2DAA2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1"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9"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0"/>
  </w:num>
  <w:num w:numId="3">
    <w:abstractNumId w:val="40"/>
  </w:num>
  <w:num w:numId="4">
    <w:abstractNumId w:val="0"/>
  </w:num>
  <w:num w:numId="5">
    <w:abstractNumId w:val="48"/>
  </w:num>
  <w:num w:numId="6">
    <w:abstractNumId w:val="19"/>
  </w:num>
  <w:num w:numId="7">
    <w:abstractNumId w:val="37"/>
  </w:num>
  <w:num w:numId="8">
    <w:abstractNumId w:val="30"/>
  </w:num>
  <w:num w:numId="9">
    <w:abstractNumId w:val="31"/>
  </w:num>
  <w:num w:numId="10">
    <w:abstractNumId w:val="3"/>
  </w:num>
  <w:num w:numId="11">
    <w:abstractNumId w:val="46"/>
  </w:num>
  <w:num w:numId="12">
    <w:abstractNumId w:val="36"/>
  </w:num>
  <w:num w:numId="13">
    <w:abstractNumId w:val="15"/>
  </w:num>
  <w:num w:numId="14">
    <w:abstractNumId w:val="12"/>
  </w:num>
  <w:num w:numId="15">
    <w:abstractNumId w:val="13"/>
  </w:num>
  <w:num w:numId="16">
    <w:abstractNumId w:val="49"/>
  </w:num>
  <w:num w:numId="17">
    <w:abstractNumId w:val="35"/>
  </w:num>
  <w:num w:numId="18">
    <w:abstractNumId w:val="52"/>
  </w:num>
  <w:num w:numId="19">
    <w:abstractNumId w:val="38"/>
  </w:num>
  <w:num w:numId="20">
    <w:abstractNumId w:val="53"/>
  </w:num>
  <w:num w:numId="21">
    <w:abstractNumId w:val="43"/>
  </w:num>
  <w:num w:numId="22">
    <w:abstractNumId w:val="20"/>
  </w:num>
  <w:num w:numId="23">
    <w:abstractNumId w:val="41"/>
  </w:num>
  <w:num w:numId="24">
    <w:abstractNumId w:val="44"/>
  </w:num>
  <w:num w:numId="25">
    <w:abstractNumId w:val="34"/>
  </w:num>
  <w:num w:numId="26">
    <w:abstractNumId w:val="33"/>
  </w:num>
  <w:num w:numId="27">
    <w:abstractNumId w:val="29"/>
  </w:num>
  <w:num w:numId="28">
    <w:abstractNumId w:val="4"/>
  </w:num>
  <w:num w:numId="29">
    <w:abstractNumId w:val="27"/>
  </w:num>
  <w:num w:numId="30">
    <w:abstractNumId w:val="14"/>
  </w:num>
  <w:num w:numId="31">
    <w:abstractNumId w:val="47"/>
  </w:num>
  <w:num w:numId="32">
    <w:abstractNumId w:val="22"/>
  </w:num>
  <w:num w:numId="33">
    <w:abstractNumId w:val="8"/>
  </w:num>
  <w:num w:numId="34">
    <w:abstractNumId w:val="32"/>
  </w:num>
  <w:num w:numId="35">
    <w:abstractNumId w:val="16"/>
  </w:num>
  <w:num w:numId="36">
    <w:abstractNumId w:val="11"/>
  </w:num>
  <w:num w:numId="37">
    <w:abstractNumId w:val="6"/>
  </w:num>
  <w:num w:numId="38">
    <w:abstractNumId w:val="23"/>
  </w:num>
  <w:num w:numId="39">
    <w:abstractNumId w:val="18"/>
  </w:num>
  <w:num w:numId="40">
    <w:abstractNumId w:val="51"/>
  </w:num>
  <w:num w:numId="41">
    <w:abstractNumId w:val="7"/>
  </w:num>
  <w:num w:numId="42">
    <w:abstractNumId w:val="42"/>
  </w:num>
  <w:num w:numId="43">
    <w:abstractNumId w:val="21"/>
  </w:num>
  <w:num w:numId="44">
    <w:abstractNumId w:val="17"/>
  </w:num>
  <w:num w:numId="45">
    <w:abstractNumId w:val="10"/>
  </w:num>
  <w:num w:numId="46">
    <w:abstractNumId w:val="54"/>
  </w:num>
  <w:num w:numId="47">
    <w:abstractNumId w:val="28"/>
  </w:num>
  <w:num w:numId="48">
    <w:abstractNumId w:val="5"/>
  </w:num>
  <w:num w:numId="49">
    <w:abstractNumId w:val="50"/>
  </w:num>
  <w:num w:numId="50">
    <w:abstractNumId w:val="24"/>
  </w:num>
  <w:num w:numId="51">
    <w:abstractNumId w:val="25"/>
  </w:num>
  <w:num w:numId="52">
    <w:abstractNumId w:val="39"/>
  </w:num>
  <w:num w:numId="53">
    <w:abstractNumId w:val="45"/>
  </w:num>
  <w:num w:numId="54">
    <w:abstractNumId w:val="26"/>
  </w:num>
  <w:num w:numId="55">
    <w:abstractNumId w:val="9"/>
  </w:num>
  <w:num w:numId="56">
    <w:abstractNumId w:val="2"/>
  </w:num>
  <w:numIdMacAtCleanup w:val="4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F1F"/>
    <w:rsid w:val="00006B3A"/>
    <w:rsid w:val="00022C2B"/>
    <w:rsid w:val="00024B60"/>
    <w:rsid w:val="00024C43"/>
    <w:rsid w:val="00025117"/>
    <w:rsid w:val="0003129F"/>
    <w:rsid w:val="0003320E"/>
    <w:rsid w:val="00035E41"/>
    <w:rsid w:val="0004318A"/>
    <w:rsid w:val="00045705"/>
    <w:rsid w:val="00050DE8"/>
    <w:rsid w:val="000514EF"/>
    <w:rsid w:val="00054447"/>
    <w:rsid w:val="000712FC"/>
    <w:rsid w:val="0007362C"/>
    <w:rsid w:val="00075DEE"/>
    <w:rsid w:val="00076EFC"/>
    <w:rsid w:val="000804E2"/>
    <w:rsid w:val="00082AAE"/>
    <w:rsid w:val="0008346E"/>
    <w:rsid w:val="00084D2F"/>
    <w:rsid w:val="000928F9"/>
    <w:rsid w:val="00096E2D"/>
    <w:rsid w:val="000A7DA8"/>
    <w:rsid w:val="000B071A"/>
    <w:rsid w:val="000B1B0C"/>
    <w:rsid w:val="000B428A"/>
    <w:rsid w:val="000B6674"/>
    <w:rsid w:val="000B706D"/>
    <w:rsid w:val="000C304E"/>
    <w:rsid w:val="000C471B"/>
    <w:rsid w:val="000C5446"/>
    <w:rsid w:val="000C5A2B"/>
    <w:rsid w:val="000C66BB"/>
    <w:rsid w:val="000C756E"/>
    <w:rsid w:val="000D32C1"/>
    <w:rsid w:val="000D4DB2"/>
    <w:rsid w:val="000E28CA"/>
    <w:rsid w:val="000E714F"/>
    <w:rsid w:val="000F0B58"/>
    <w:rsid w:val="000F36D1"/>
    <w:rsid w:val="000F3A82"/>
    <w:rsid w:val="000F7985"/>
    <w:rsid w:val="001012B0"/>
    <w:rsid w:val="00101FF7"/>
    <w:rsid w:val="00103406"/>
    <w:rsid w:val="001037D4"/>
    <w:rsid w:val="001057D2"/>
    <w:rsid w:val="00111DDA"/>
    <w:rsid w:val="0011364B"/>
    <w:rsid w:val="00115843"/>
    <w:rsid w:val="0011740D"/>
    <w:rsid w:val="001201D3"/>
    <w:rsid w:val="00123427"/>
    <w:rsid w:val="0012387E"/>
    <w:rsid w:val="00123F2F"/>
    <w:rsid w:val="00124F1F"/>
    <w:rsid w:val="00125EA7"/>
    <w:rsid w:val="00126D77"/>
    <w:rsid w:val="00130B0A"/>
    <w:rsid w:val="00132810"/>
    <w:rsid w:val="00135BCE"/>
    <w:rsid w:val="0013636C"/>
    <w:rsid w:val="00136F19"/>
    <w:rsid w:val="001417F8"/>
    <w:rsid w:val="00147F63"/>
    <w:rsid w:val="00154655"/>
    <w:rsid w:val="00155251"/>
    <w:rsid w:val="00161D0D"/>
    <w:rsid w:val="00162A07"/>
    <w:rsid w:val="00165F54"/>
    <w:rsid w:val="00174363"/>
    <w:rsid w:val="00176B0C"/>
    <w:rsid w:val="00177DED"/>
    <w:rsid w:val="00180B28"/>
    <w:rsid w:val="001847BD"/>
    <w:rsid w:val="00185B10"/>
    <w:rsid w:val="001945A5"/>
    <w:rsid w:val="00194A04"/>
    <w:rsid w:val="00195F88"/>
    <w:rsid w:val="00197743"/>
    <w:rsid w:val="001A344F"/>
    <w:rsid w:val="001A52C9"/>
    <w:rsid w:val="001A7143"/>
    <w:rsid w:val="001A79B6"/>
    <w:rsid w:val="001B06D8"/>
    <w:rsid w:val="001B103C"/>
    <w:rsid w:val="001B4C41"/>
    <w:rsid w:val="001B7ED2"/>
    <w:rsid w:val="001C0F56"/>
    <w:rsid w:val="001C3E3E"/>
    <w:rsid w:val="001C6328"/>
    <w:rsid w:val="001D1D6C"/>
    <w:rsid w:val="001D5109"/>
    <w:rsid w:val="001D7651"/>
    <w:rsid w:val="001E392A"/>
    <w:rsid w:val="001E46CF"/>
    <w:rsid w:val="001E614C"/>
    <w:rsid w:val="001F03CC"/>
    <w:rsid w:val="001F05E0"/>
    <w:rsid w:val="001F2095"/>
    <w:rsid w:val="001F52B5"/>
    <w:rsid w:val="001F591E"/>
    <w:rsid w:val="002017D5"/>
    <w:rsid w:val="00203622"/>
    <w:rsid w:val="00205FE1"/>
    <w:rsid w:val="0020630E"/>
    <w:rsid w:val="002063E4"/>
    <w:rsid w:val="00213A75"/>
    <w:rsid w:val="0022141B"/>
    <w:rsid w:val="002244CB"/>
    <w:rsid w:val="00225C3B"/>
    <w:rsid w:val="00233FDD"/>
    <w:rsid w:val="0023482D"/>
    <w:rsid w:val="00244809"/>
    <w:rsid w:val="0025208C"/>
    <w:rsid w:val="0025687E"/>
    <w:rsid w:val="002644D0"/>
    <w:rsid w:val="00265702"/>
    <w:rsid w:val="00273E05"/>
    <w:rsid w:val="00275FD8"/>
    <w:rsid w:val="00285F85"/>
    <w:rsid w:val="00286B5F"/>
    <w:rsid w:val="00286EC7"/>
    <w:rsid w:val="0029073A"/>
    <w:rsid w:val="00294FB3"/>
    <w:rsid w:val="002957C4"/>
    <w:rsid w:val="00295C45"/>
    <w:rsid w:val="0029702B"/>
    <w:rsid w:val="002973F0"/>
    <w:rsid w:val="002A216C"/>
    <w:rsid w:val="002A24FE"/>
    <w:rsid w:val="002A334F"/>
    <w:rsid w:val="002A48C0"/>
    <w:rsid w:val="002A5CA9"/>
    <w:rsid w:val="002B197B"/>
    <w:rsid w:val="002B41B0"/>
    <w:rsid w:val="002B48E2"/>
    <w:rsid w:val="002B57DD"/>
    <w:rsid w:val="002B7E99"/>
    <w:rsid w:val="002C0868"/>
    <w:rsid w:val="002C4966"/>
    <w:rsid w:val="002C5B97"/>
    <w:rsid w:val="002D0FAE"/>
    <w:rsid w:val="002E25E7"/>
    <w:rsid w:val="002F18F3"/>
    <w:rsid w:val="002F59E7"/>
    <w:rsid w:val="002F793A"/>
    <w:rsid w:val="00301208"/>
    <w:rsid w:val="00310E8A"/>
    <w:rsid w:val="003129C6"/>
    <w:rsid w:val="00314688"/>
    <w:rsid w:val="0031494F"/>
    <w:rsid w:val="00321264"/>
    <w:rsid w:val="00324D23"/>
    <w:rsid w:val="003374BB"/>
    <w:rsid w:val="003409C5"/>
    <w:rsid w:val="003423A1"/>
    <w:rsid w:val="003426DD"/>
    <w:rsid w:val="003476C1"/>
    <w:rsid w:val="00350FDA"/>
    <w:rsid w:val="00353739"/>
    <w:rsid w:val="00353EC5"/>
    <w:rsid w:val="003542DA"/>
    <w:rsid w:val="00354823"/>
    <w:rsid w:val="00361885"/>
    <w:rsid w:val="0036486E"/>
    <w:rsid w:val="00365886"/>
    <w:rsid w:val="003672C8"/>
    <w:rsid w:val="00367564"/>
    <w:rsid w:val="00367B83"/>
    <w:rsid w:val="0037269A"/>
    <w:rsid w:val="0037313D"/>
    <w:rsid w:val="00375394"/>
    <w:rsid w:val="00376AE7"/>
    <w:rsid w:val="003810C0"/>
    <w:rsid w:val="003817AC"/>
    <w:rsid w:val="0038356E"/>
    <w:rsid w:val="003A433A"/>
    <w:rsid w:val="003A630D"/>
    <w:rsid w:val="003B0E37"/>
    <w:rsid w:val="003B37EF"/>
    <w:rsid w:val="003B5868"/>
    <w:rsid w:val="003B60FC"/>
    <w:rsid w:val="003C18EF"/>
    <w:rsid w:val="003C50C5"/>
    <w:rsid w:val="003C61EA"/>
    <w:rsid w:val="003C6CE7"/>
    <w:rsid w:val="003C7D94"/>
    <w:rsid w:val="003D1945"/>
    <w:rsid w:val="003D3627"/>
    <w:rsid w:val="003D5A5A"/>
    <w:rsid w:val="003D6897"/>
    <w:rsid w:val="003E1E75"/>
    <w:rsid w:val="003E62A7"/>
    <w:rsid w:val="003E72A2"/>
    <w:rsid w:val="003F242A"/>
    <w:rsid w:val="003F487C"/>
    <w:rsid w:val="003F533C"/>
    <w:rsid w:val="004002D1"/>
    <w:rsid w:val="004008DF"/>
    <w:rsid w:val="00401B55"/>
    <w:rsid w:val="00401BB5"/>
    <w:rsid w:val="00402451"/>
    <w:rsid w:val="0040694F"/>
    <w:rsid w:val="004122F1"/>
    <w:rsid w:val="00412A4B"/>
    <w:rsid w:val="00413D45"/>
    <w:rsid w:val="00413EB8"/>
    <w:rsid w:val="00417AFA"/>
    <w:rsid w:val="004226B7"/>
    <w:rsid w:val="004229B4"/>
    <w:rsid w:val="004258D4"/>
    <w:rsid w:val="0043737C"/>
    <w:rsid w:val="0044419A"/>
    <w:rsid w:val="00454769"/>
    <w:rsid w:val="0045634D"/>
    <w:rsid w:val="00460340"/>
    <w:rsid w:val="0046367E"/>
    <w:rsid w:val="00463B76"/>
    <w:rsid w:val="00465D52"/>
    <w:rsid w:val="0048683B"/>
    <w:rsid w:val="00490AEA"/>
    <w:rsid w:val="004925B5"/>
    <w:rsid w:val="00492D47"/>
    <w:rsid w:val="004A0B66"/>
    <w:rsid w:val="004A35E6"/>
    <w:rsid w:val="004A77ED"/>
    <w:rsid w:val="004B0764"/>
    <w:rsid w:val="004B203E"/>
    <w:rsid w:val="004C1F0A"/>
    <w:rsid w:val="004C4D7C"/>
    <w:rsid w:val="004D0E5E"/>
    <w:rsid w:val="004D196B"/>
    <w:rsid w:val="004D265A"/>
    <w:rsid w:val="004D77B7"/>
    <w:rsid w:val="004F272B"/>
    <w:rsid w:val="004F385B"/>
    <w:rsid w:val="004F390D"/>
    <w:rsid w:val="005126F2"/>
    <w:rsid w:val="00513AC5"/>
    <w:rsid w:val="0051443F"/>
    <w:rsid w:val="00514964"/>
    <w:rsid w:val="0051640A"/>
    <w:rsid w:val="005174D1"/>
    <w:rsid w:val="00517BAE"/>
    <w:rsid w:val="0052099F"/>
    <w:rsid w:val="00522E14"/>
    <w:rsid w:val="0052312C"/>
    <w:rsid w:val="00536F45"/>
    <w:rsid w:val="00540CA6"/>
    <w:rsid w:val="005416D4"/>
    <w:rsid w:val="00542191"/>
    <w:rsid w:val="00544386"/>
    <w:rsid w:val="0054489F"/>
    <w:rsid w:val="00547D8B"/>
    <w:rsid w:val="00552A4F"/>
    <w:rsid w:val="005531A5"/>
    <w:rsid w:val="00565A0A"/>
    <w:rsid w:val="0056708D"/>
    <w:rsid w:val="005672EA"/>
    <w:rsid w:val="00567DE6"/>
    <w:rsid w:val="00572E88"/>
    <w:rsid w:val="00576770"/>
    <w:rsid w:val="00576C4A"/>
    <w:rsid w:val="005848E5"/>
    <w:rsid w:val="00584D35"/>
    <w:rsid w:val="00590B1D"/>
    <w:rsid w:val="00590FE3"/>
    <w:rsid w:val="00592BE0"/>
    <w:rsid w:val="005950DA"/>
    <w:rsid w:val="005A293B"/>
    <w:rsid w:val="005A5E41"/>
    <w:rsid w:val="005B76B8"/>
    <w:rsid w:val="005D1F70"/>
    <w:rsid w:val="005D2EE1"/>
    <w:rsid w:val="005D4D17"/>
    <w:rsid w:val="005E587C"/>
    <w:rsid w:val="005E5FAD"/>
    <w:rsid w:val="005F48D5"/>
    <w:rsid w:val="00603610"/>
    <w:rsid w:val="006041EE"/>
    <w:rsid w:val="006043FF"/>
    <w:rsid w:val="006047D8"/>
    <w:rsid w:val="00604E9A"/>
    <w:rsid w:val="006066AC"/>
    <w:rsid w:val="006107FC"/>
    <w:rsid w:val="00616C1A"/>
    <w:rsid w:val="0063202C"/>
    <w:rsid w:val="00632957"/>
    <w:rsid w:val="0063361A"/>
    <w:rsid w:val="00633D82"/>
    <w:rsid w:val="00642FA1"/>
    <w:rsid w:val="00643397"/>
    <w:rsid w:val="00646038"/>
    <w:rsid w:val="0064674B"/>
    <w:rsid w:val="00647E64"/>
    <w:rsid w:val="00652AA9"/>
    <w:rsid w:val="00652B5C"/>
    <w:rsid w:val="00653B8E"/>
    <w:rsid w:val="006570BF"/>
    <w:rsid w:val="006640DD"/>
    <w:rsid w:val="00666A43"/>
    <w:rsid w:val="00666BE5"/>
    <w:rsid w:val="006679CA"/>
    <w:rsid w:val="00675B49"/>
    <w:rsid w:val="00675C8D"/>
    <w:rsid w:val="0068398A"/>
    <w:rsid w:val="00692CC8"/>
    <w:rsid w:val="0069440C"/>
    <w:rsid w:val="006A0BE4"/>
    <w:rsid w:val="006A0D86"/>
    <w:rsid w:val="006A1B10"/>
    <w:rsid w:val="006A4281"/>
    <w:rsid w:val="006A48F3"/>
    <w:rsid w:val="006A5962"/>
    <w:rsid w:val="006A6A3A"/>
    <w:rsid w:val="006B272F"/>
    <w:rsid w:val="006B58F4"/>
    <w:rsid w:val="006B65C7"/>
    <w:rsid w:val="006C19C1"/>
    <w:rsid w:val="006C3C8C"/>
    <w:rsid w:val="006C787E"/>
    <w:rsid w:val="006D31DB"/>
    <w:rsid w:val="006E09CB"/>
    <w:rsid w:val="006E3C85"/>
    <w:rsid w:val="006E4329"/>
    <w:rsid w:val="006E546E"/>
    <w:rsid w:val="006E7B53"/>
    <w:rsid w:val="006F1B41"/>
    <w:rsid w:val="006F21F3"/>
    <w:rsid w:val="006F2371"/>
    <w:rsid w:val="006F467D"/>
    <w:rsid w:val="006F4D22"/>
    <w:rsid w:val="006F6E54"/>
    <w:rsid w:val="006F7350"/>
    <w:rsid w:val="007054DD"/>
    <w:rsid w:val="00706D59"/>
    <w:rsid w:val="00710FE0"/>
    <w:rsid w:val="0071217C"/>
    <w:rsid w:val="007165BD"/>
    <w:rsid w:val="00722ED0"/>
    <w:rsid w:val="00727F08"/>
    <w:rsid w:val="00730960"/>
    <w:rsid w:val="00732E87"/>
    <w:rsid w:val="00735E3A"/>
    <w:rsid w:val="00741FE3"/>
    <w:rsid w:val="0074463C"/>
    <w:rsid w:val="00745446"/>
    <w:rsid w:val="00745595"/>
    <w:rsid w:val="00750BBC"/>
    <w:rsid w:val="00752C39"/>
    <w:rsid w:val="00754545"/>
    <w:rsid w:val="00755676"/>
    <w:rsid w:val="0076113A"/>
    <w:rsid w:val="007611CD"/>
    <w:rsid w:val="00770A97"/>
    <w:rsid w:val="0077347A"/>
    <w:rsid w:val="00780AD1"/>
    <w:rsid w:val="00780EC3"/>
    <w:rsid w:val="007816D7"/>
    <w:rsid w:val="00787E55"/>
    <w:rsid w:val="007A3843"/>
    <w:rsid w:val="007A4110"/>
    <w:rsid w:val="007A53E1"/>
    <w:rsid w:val="007A694C"/>
    <w:rsid w:val="007B3C43"/>
    <w:rsid w:val="007C2C52"/>
    <w:rsid w:val="007C64F1"/>
    <w:rsid w:val="007D079E"/>
    <w:rsid w:val="007E3373"/>
    <w:rsid w:val="007F5126"/>
    <w:rsid w:val="00801EC5"/>
    <w:rsid w:val="00806D7D"/>
    <w:rsid w:val="00813A9A"/>
    <w:rsid w:val="00815787"/>
    <w:rsid w:val="00821A6C"/>
    <w:rsid w:val="0082371F"/>
    <w:rsid w:val="008341CC"/>
    <w:rsid w:val="008354A2"/>
    <w:rsid w:val="0083739E"/>
    <w:rsid w:val="00844B2F"/>
    <w:rsid w:val="00847950"/>
    <w:rsid w:val="00847EA1"/>
    <w:rsid w:val="00850F1B"/>
    <w:rsid w:val="00851329"/>
    <w:rsid w:val="00852177"/>
    <w:rsid w:val="00852E10"/>
    <w:rsid w:val="00853AE7"/>
    <w:rsid w:val="008546B3"/>
    <w:rsid w:val="00854B1E"/>
    <w:rsid w:val="00856A2B"/>
    <w:rsid w:val="00857191"/>
    <w:rsid w:val="00860008"/>
    <w:rsid w:val="008651CE"/>
    <w:rsid w:val="008677C6"/>
    <w:rsid w:val="00881AF1"/>
    <w:rsid w:val="00882021"/>
    <w:rsid w:val="00882DB2"/>
    <w:rsid w:val="00882FC4"/>
    <w:rsid w:val="0088732F"/>
    <w:rsid w:val="00890065"/>
    <w:rsid w:val="008A0E1E"/>
    <w:rsid w:val="008A1D1D"/>
    <w:rsid w:val="008A6250"/>
    <w:rsid w:val="008A6BC2"/>
    <w:rsid w:val="008B35FC"/>
    <w:rsid w:val="008B3FB3"/>
    <w:rsid w:val="008C100C"/>
    <w:rsid w:val="008C7396"/>
    <w:rsid w:val="008D23C9"/>
    <w:rsid w:val="008D464F"/>
    <w:rsid w:val="008E09FB"/>
    <w:rsid w:val="008E1CE1"/>
    <w:rsid w:val="008F022E"/>
    <w:rsid w:val="008F0C80"/>
    <w:rsid w:val="008F38CE"/>
    <w:rsid w:val="008F5087"/>
    <w:rsid w:val="008F61FB"/>
    <w:rsid w:val="00903557"/>
    <w:rsid w:val="00903BE1"/>
    <w:rsid w:val="00903F25"/>
    <w:rsid w:val="009158FC"/>
    <w:rsid w:val="009225E1"/>
    <w:rsid w:val="0092395F"/>
    <w:rsid w:val="00931C97"/>
    <w:rsid w:val="00932BEE"/>
    <w:rsid w:val="00933ED8"/>
    <w:rsid w:val="00944CF4"/>
    <w:rsid w:val="00945051"/>
    <w:rsid w:val="00951C02"/>
    <w:rsid w:val="009523EF"/>
    <w:rsid w:val="009558EF"/>
    <w:rsid w:val="00957AE3"/>
    <w:rsid w:val="00960D49"/>
    <w:rsid w:val="009738A4"/>
    <w:rsid w:val="00976EDC"/>
    <w:rsid w:val="00977711"/>
    <w:rsid w:val="009853E2"/>
    <w:rsid w:val="00992B66"/>
    <w:rsid w:val="00995224"/>
    <w:rsid w:val="00996B9D"/>
    <w:rsid w:val="009A1CFF"/>
    <w:rsid w:val="009A44D0"/>
    <w:rsid w:val="009A4C1B"/>
    <w:rsid w:val="009A5AEE"/>
    <w:rsid w:val="009B1274"/>
    <w:rsid w:val="009C2B7C"/>
    <w:rsid w:val="009C7DCE"/>
    <w:rsid w:val="009D1D26"/>
    <w:rsid w:val="009D5461"/>
    <w:rsid w:val="009E2F18"/>
    <w:rsid w:val="009E5ACB"/>
    <w:rsid w:val="009F03D2"/>
    <w:rsid w:val="009F3D61"/>
    <w:rsid w:val="009F6A4E"/>
    <w:rsid w:val="00A001B9"/>
    <w:rsid w:val="00A046ED"/>
    <w:rsid w:val="00A05FDF"/>
    <w:rsid w:val="00A0789C"/>
    <w:rsid w:val="00A12CC2"/>
    <w:rsid w:val="00A14F9A"/>
    <w:rsid w:val="00A25A6E"/>
    <w:rsid w:val="00A27CE2"/>
    <w:rsid w:val="00A3559F"/>
    <w:rsid w:val="00A355DC"/>
    <w:rsid w:val="00A36268"/>
    <w:rsid w:val="00A403F5"/>
    <w:rsid w:val="00A4123E"/>
    <w:rsid w:val="00A43E5D"/>
    <w:rsid w:val="00A44E81"/>
    <w:rsid w:val="00A471E7"/>
    <w:rsid w:val="00A50716"/>
    <w:rsid w:val="00A55204"/>
    <w:rsid w:val="00A620C3"/>
    <w:rsid w:val="00A631F9"/>
    <w:rsid w:val="00A710C8"/>
    <w:rsid w:val="00A74192"/>
    <w:rsid w:val="00A823F8"/>
    <w:rsid w:val="00A83CAA"/>
    <w:rsid w:val="00A86F30"/>
    <w:rsid w:val="00A9135E"/>
    <w:rsid w:val="00A91CEB"/>
    <w:rsid w:val="00A92A05"/>
    <w:rsid w:val="00AA1F70"/>
    <w:rsid w:val="00AA5CBF"/>
    <w:rsid w:val="00AA7BD8"/>
    <w:rsid w:val="00AB66A4"/>
    <w:rsid w:val="00AC1887"/>
    <w:rsid w:val="00AC44F2"/>
    <w:rsid w:val="00AC5012"/>
    <w:rsid w:val="00AC6C45"/>
    <w:rsid w:val="00AD0665"/>
    <w:rsid w:val="00AD0F45"/>
    <w:rsid w:val="00AD1298"/>
    <w:rsid w:val="00AD4704"/>
    <w:rsid w:val="00AD6C00"/>
    <w:rsid w:val="00AD7FD8"/>
    <w:rsid w:val="00AE0702"/>
    <w:rsid w:val="00AE5548"/>
    <w:rsid w:val="00AF0908"/>
    <w:rsid w:val="00AF0D84"/>
    <w:rsid w:val="00AF1133"/>
    <w:rsid w:val="00AF5EEC"/>
    <w:rsid w:val="00AF622D"/>
    <w:rsid w:val="00AF7697"/>
    <w:rsid w:val="00B01548"/>
    <w:rsid w:val="00B01B8E"/>
    <w:rsid w:val="00B02B47"/>
    <w:rsid w:val="00B050AF"/>
    <w:rsid w:val="00B05C99"/>
    <w:rsid w:val="00B07128"/>
    <w:rsid w:val="00B103B8"/>
    <w:rsid w:val="00B10DFC"/>
    <w:rsid w:val="00B13AF7"/>
    <w:rsid w:val="00B14DB7"/>
    <w:rsid w:val="00B20ED5"/>
    <w:rsid w:val="00B2415D"/>
    <w:rsid w:val="00B26B4C"/>
    <w:rsid w:val="00B27191"/>
    <w:rsid w:val="00B31516"/>
    <w:rsid w:val="00B31D35"/>
    <w:rsid w:val="00B356DD"/>
    <w:rsid w:val="00B35B4A"/>
    <w:rsid w:val="00B36720"/>
    <w:rsid w:val="00B5002D"/>
    <w:rsid w:val="00B53807"/>
    <w:rsid w:val="00B56878"/>
    <w:rsid w:val="00B569DB"/>
    <w:rsid w:val="00B62028"/>
    <w:rsid w:val="00B62E2E"/>
    <w:rsid w:val="00B641A5"/>
    <w:rsid w:val="00B641AA"/>
    <w:rsid w:val="00B64B1A"/>
    <w:rsid w:val="00B668D7"/>
    <w:rsid w:val="00B73A86"/>
    <w:rsid w:val="00B75681"/>
    <w:rsid w:val="00B76444"/>
    <w:rsid w:val="00B80CDB"/>
    <w:rsid w:val="00B81AB9"/>
    <w:rsid w:val="00B84D7B"/>
    <w:rsid w:val="00B86BC7"/>
    <w:rsid w:val="00B87876"/>
    <w:rsid w:val="00B93485"/>
    <w:rsid w:val="00B9497D"/>
    <w:rsid w:val="00BA0919"/>
    <w:rsid w:val="00BA2083"/>
    <w:rsid w:val="00BA35B3"/>
    <w:rsid w:val="00BA3A45"/>
    <w:rsid w:val="00BA7DAA"/>
    <w:rsid w:val="00BB78A9"/>
    <w:rsid w:val="00BC439B"/>
    <w:rsid w:val="00BC7D72"/>
    <w:rsid w:val="00BD0C18"/>
    <w:rsid w:val="00BD5C4F"/>
    <w:rsid w:val="00BD74E8"/>
    <w:rsid w:val="00BE00AC"/>
    <w:rsid w:val="00BE0637"/>
    <w:rsid w:val="00BE1BB3"/>
    <w:rsid w:val="00BE1CE0"/>
    <w:rsid w:val="00BF3723"/>
    <w:rsid w:val="00C02DEC"/>
    <w:rsid w:val="00C06EC5"/>
    <w:rsid w:val="00C130CD"/>
    <w:rsid w:val="00C20C97"/>
    <w:rsid w:val="00C21C43"/>
    <w:rsid w:val="00C23558"/>
    <w:rsid w:val="00C254A7"/>
    <w:rsid w:val="00C30BBD"/>
    <w:rsid w:val="00C32606"/>
    <w:rsid w:val="00C40BDA"/>
    <w:rsid w:val="00C45F5B"/>
    <w:rsid w:val="00C52EFC"/>
    <w:rsid w:val="00C56762"/>
    <w:rsid w:val="00C56949"/>
    <w:rsid w:val="00C6111F"/>
    <w:rsid w:val="00C6211E"/>
    <w:rsid w:val="00C66549"/>
    <w:rsid w:val="00C71349"/>
    <w:rsid w:val="00C7242E"/>
    <w:rsid w:val="00C7321D"/>
    <w:rsid w:val="00C7613B"/>
    <w:rsid w:val="00C76CAA"/>
    <w:rsid w:val="00C77916"/>
    <w:rsid w:val="00C83566"/>
    <w:rsid w:val="00C9139F"/>
    <w:rsid w:val="00C93F2E"/>
    <w:rsid w:val="00CA025D"/>
    <w:rsid w:val="00CA144C"/>
    <w:rsid w:val="00CA2698"/>
    <w:rsid w:val="00CA2EB2"/>
    <w:rsid w:val="00CA40CF"/>
    <w:rsid w:val="00CA5EC9"/>
    <w:rsid w:val="00CA5F99"/>
    <w:rsid w:val="00CC59E5"/>
    <w:rsid w:val="00CC5EC1"/>
    <w:rsid w:val="00CD2928"/>
    <w:rsid w:val="00CD3924"/>
    <w:rsid w:val="00CE035E"/>
    <w:rsid w:val="00CE0648"/>
    <w:rsid w:val="00CE06CB"/>
    <w:rsid w:val="00CE1F32"/>
    <w:rsid w:val="00CF18D3"/>
    <w:rsid w:val="00CF2745"/>
    <w:rsid w:val="00CF4874"/>
    <w:rsid w:val="00D027BA"/>
    <w:rsid w:val="00D06421"/>
    <w:rsid w:val="00D10846"/>
    <w:rsid w:val="00D122C5"/>
    <w:rsid w:val="00D142A8"/>
    <w:rsid w:val="00D17F06"/>
    <w:rsid w:val="00D211A8"/>
    <w:rsid w:val="00D24DAF"/>
    <w:rsid w:val="00D27F14"/>
    <w:rsid w:val="00D27F62"/>
    <w:rsid w:val="00D336F4"/>
    <w:rsid w:val="00D34E24"/>
    <w:rsid w:val="00D422AB"/>
    <w:rsid w:val="00D4234B"/>
    <w:rsid w:val="00D43CB9"/>
    <w:rsid w:val="00D44AFA"/>
    <w:rsid w:val="00D5207A"/>
    <w:rsid w:val="00D5271C"/>
    <w:rsid w:val="00D54431"/>
    <w:rsid w:val="00D56563"/>
    <w:rsid w:val="00D57FAD"/>
    <w:rsid w:val="00D60DFE"/>
    <w:rsid w:val="00D62F3E"/>
    <w:rsid w:val="00D763BC"/>
    <w:rsid w:val="00D8216B"/>
    <w:rsid w:val="00D852A1"/>
    <w:rsid w:val="00D862A8"/>
    <w:rsid w:val="00DA5475"/>
    <w:rsid w:val="00DA68CF"/>
    <w:rsid w:val="00DB3DD8"/>
    <w:rsid w:val="00DB7C1F"/>
    <w:rsid w:val="00DC3F77"/>
    <w:rsid w:val="00DC75C8"/>
    <w:rsid w:val="00DD0478"/>
    <w:rsid w:val="00DD2BDF"/>
    <w:rsid w:val="00DD3F2A"/>
    <w:rsid w:val="00DD45F4"/>
    <w:rsid w:val="00DD73AA"/>
    <w:rsid w:val="00DE0F9F"/>
    <w:rsid w:val="00DE46EE"/>
    <w:rsid w:val="00DE6F0E"/>
    <w:rsid w:val="00DE6F8D"/>
    <w:rsid w:val="00DE7AAC"/>
    <w:rsid w:val="00DF1F29"/>
    <w:rsid w:val="00DF302D"/>
    <w:rsid w:val="00DF585E"/>
    <w:rsid w:val="00DF5EAF"/>
    <w:rsid w:val="00DF71DF"/>
    <w:rsid w:val="00E01912"/>
    <w:rsid w:val="00E06227"/>
    <w:rsid w:val="00E06A9A"/>
    <w:rsid w:val="00E1429C"/>
    <w:rsid w:val="00E20F80"/>
    <w:rsid w:val="00E21636"/>
    <w:rsid w:val="00E230BA"/>
    <w:rsid w:val="00E310E0"/>
    <w:rsid w:val="00E31A55"/>
    <w:rsid w:val="00E33543"/>
    <w:rsid w:val="00E35020"/>
    <w:rsid w:val="00E36FE1"/>
    <w:rsid w:val="00E4299F"/>
    <w:rsid w:val="00E43C11"/>
    <w:rsid w:val="00E55AD3"/>
    <w:rsid w:val="00E57DB7"/>
    <w:rsid w:val="00E66BA0"/>
    <w:rsid w:val="00E66E38"/>
    <w:rsid w:val="00E67676"/>
    <w:rsid w:val="00E72306"/>
    <w:rsid w:val="00E76351"/>
    <w:rsid w:val="00E7674F"/>
    <w:rsid w:val="00E769D4"/>
    <w:rsid w:val="00E9034C"/>
    <w:rsid w:val="00E90717"/>
    <w:rsid w:val="00E945FA"/>
    <w:rsid w:val="00E947B6"/>
    <w:rsid w:val="00EA23DD"/>
    <w:rsid w:val="00EB0402"/>
    <w:rsid w:val="00EB7C69"/>
    <w:rsid w:val="00EC1016"/>
    <w:rsid w:val="00EC4D9D"/>
    <w:rsid w:val="00EC6397"/>
    <w:rsid w:val="00ED540D"/>
    <w:rsid w:val="00EE1E0B"/>
    <w:rsid w:val="00EE3179"/>
    <w:rsid w:val="00EE32B1"/>
    <w:rsid w:val="00EE3C80"/>
    <w:rsid w:val="00EE4410"/>
    <w:rsid w:val="00EE6A00"/>
    <w:rsid w:val="00EE6EBD"/>
    <w:rsid w:val="00EE7D13"/>
    <w:rsid w:val="00EF4226"/>
    <w:rsid w:val="00EF4882"/>
    <w:rsid w:val="00EF545E"/>
    <w:rsid w:val="00EF5B8E"/>
    <w:rsid w:val="00EF7DE8"/>
    <w:rsid w:val="00F003C0"/>
    <w:rsid w:val="00F07E6A"/>
    <w:rsid w:val="00F10B93"/>
    <w:rsid w:val="00F24170"/>
    <w:rsid w:val="00F249F9"/>
    <w:rsid w:val="00F30566"/>
    <w:rsid w:val="00F3260A"/>
    <w:rsid w:val="00F41277"/>
    <w:rsid w:val="00F42099"/>
    <w:rsid w:val="00F4291F"/>
    <w:rsid w:val="00F45E0E"/>
    <w:rsid w:val="00F46438"/>
    <w:rsid w:val="00F47F30"/>
    <w:rsid w:val="00F50B4E"/>
    <w:rsid w:val="00F5125F"/>
    <w:rsid w:val="00F51AF1"/>
    <w:rsid w:val="00F5240A"/>
    <w:rsid w:val="00F53893"/>
    <w:rsid w:val="00F552C7"/>
    <w:rsid w:val="00F55A86"/>
    <w:rsid w:val="00F633FA"/>
    <w:rsid w:val="00F636FC"/>
    <w:rsid w:val="00F66C85"/>
    <w:rsid w:val="00F719DB"/>
    <w:rsid w:val="00F71A67"/>
    <w:rsid w:val="00F7356C"/>
    <w:rsid w:val="00F81243"/>
    <w:rsid w:val="00F83B35"/>
    <w:rsid w:val="00F84A73"/>
    <w:rsid w:val="00F85576"/>
    <w:rsid w:val="00F90F0E"/>
    <w:rsid w:val="00F94152"/>
    <w:rsid w:val="00FA2059"/>
    <w:rsid w:val="00FA361D"/>
    <w:rsid w:val="00FB1E02"/>
    <w:rsid w:val="00FB384A"/>
    <w:rsid w:val="00FB3A75"/>
    <w:rsid w:val="00FB5300"/>
    <w:rsid w:val="00FC1320"/>
    <w:rsid w:val="00FC5615"/>
    <w:rsid w:val="00FC566D"/>
    <w:rsid w:val="00FD012A"/>
    <w:rsid w:val="00FD070C"/>
    <w:rsid w:val="00FD22AC"/>
    <w:rsid w:val="00FD445B"/>
    <w:rsid w:val="00FD48FE"/>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3629"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40874.html" TargetMode="External"/><Relationship Id="rId42" Type="http://schemas.openxmlformats.org/officeDocument/2006/relationships/hyperlink" Target="http://www.rfc-editor.org/info/rfc7763" TargetMode="External"/><Relationship Id="rId47" Type="http://schemas.openxmlformats.org/officeDocument/2006/relationships/hyperlink" Target="https://cwe.mitre.org" TargetMode="External"/><Relationship Id="rId50" Type="http://schemas.openxmlformats.org/officeDocument/2006/relationships/hyperlink" Target="https://www.iso.org/standard/57853.html" TargetMode="External"/><Relationship Id="rId55" Type="http://schemas.microsoft.com/office/2016/09/relationships/commentsIds" Target="commentsIds.xml"/><Relationship Id="rId63" Type="http://schemas.openxmlformats.org/officeDocument/2006/relationships/hyperlink" Target="https://github.com/oasis-tcs/sarif-spec/issues/73" TargetMode="External"/><Relationship Id="rId68" Type="http://schemas.openxmlformats.org/officeDocument/2006/relationships/hyperlink" Target="https://github.com/oasis-tcs/sarif-spec/issues/81" TargetMode="External"/><Relationship Id="rId7" Type="http://schemas.openxmlformats.org/officeDocument/2006/relationships/endnotes" Target="endnotes.xml"/><Relationship Id="rId71"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ecma-international.org/publications/files/ECMA-ST/ECMA-404.pdf" TargetMode="External"/><Relationship Id="rId37" Type="http://schemas.openxmlformats.org/officeDocument/2006/relationships/hyperlink" Target="http://www.ietf.org/rfc/rfc2119.txt" TargetMode="External"/><Relationship Id="rId40" Type="http://schemas.openxmlformats.org/officeDocument/2006/relationships/hyperlink" Target="http://www.rfc-editor.org/info/rfc3986" TargetMode="External"/><Relationship Id="rId45" Type="http://schemas.openxmlformats.org/officeDocument/2006/relationships/hyperlink" Target="http://www.unicode.org/versions/Unicode10.0.0/" TargetMode="External"/><Relationship Id="rId53" Type="http://schemas.openxmlformats.org/officeDocument/2006/relationships/comments" Target="comments.xml"/><Relationship Id="rId58" Type="http://schemas.openxmlformats.org/officeDocument/2006/relationships/hyperlink" Target="https://github.com/oasis-tcs/sarif-spec/issues/56" TargetMode="External"/><Relationship Id="rId66" Type="http://schemas.openxmlformats.org/officeDocument/2006/relationships/hyperlink" Target="https://github.com/oasis-tcs/sarif-spec/issues/66" TargetMode="External"/><Relationship Id="rId5" Type="http://schemas.openxmlformats.org/officeDocument/2006/relationships/webSettings" Target="webSetting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json-schema.org/latest/json-schema-core.html" TargetMode="External"/><Relationship Id="rId49" Type="http://schemas.openxmlformats.org/officeDocument/2006/relationships/hyperlink" Target="https://githubengineering.com/a-formal-spec-for-github-markdown/" TargetMode="External"/><Relationship Id="rId57" Type="http://schemas.openxmlformats.org/officeDocument/2006/relationships/hyperlink" Target="https://github.com/oasis-tcs/sarif-spec/issues/27" TargetMode="External"/><Relationship Id="rId61" Type="http://schemas.openxmlformats.org/officeDocument/2006/relationships/hyperlink" Target="https://github.com/oasis-tcs/sarif-spec/issues/69" TargetMode="External"/><Relationship Id="rId10" Type="http://schemas.openxmlformats.org/officeDocument/2006/relationships/hyperlink" Target="mailto:luke@semmle.com" TargetMode="External"/><Relationship Id="rId19" Type="http://schemas.openxmlformats.org/officeDocument/2006/relationships/hyperlink" Target="https://www.oasis-open.org/policies-guidelines/ipr"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semver.org/" TargetMode="External"/><Relationship Id="rId52" Type="http://schemas.openxmlformats.org/officeDocument/2006/relationships/hyperlink" Target="https://www.iso.org/standard/42926.html" TargetMode="External"/><Relationship Id="rId60" Type="http://schemas.openxmlformats.org/officeDocument/2006/relationships/hyperlink" Target="https://github.com/oasis-tcs/sarif-spec/issues/61" TargetMode="External"/><Relationship Id="rId65" Type="http://schemas.openxmlformats.org/officeDocument/2006/relationships/hyperlink" Target="https://github.com/oasis-tcs/sarif-spec/issues/65"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6153.html" TargetMode="External"/><Relationship Id="rId43" Type="http://schemas.openxmlformats.org/officeDocument/2006/relationships/hyperlink" Target="http://www.rfc-editor.org/info/rfc7764" TargetMode="External"/><Relationship Id="rId48" Type="http://schemas.openxmlformats.org/officeDocument/2006/relationships/hyperlink" Target="https://github.com/github/cmark" TargetMode="External"/><Relationship Id="rId56" Type="http://schemas.openxmlformats.org/officeDocument/2006/relationships/hyperlink" Target="https://github.com/oasis-tcs/sarif-spec/issues/25" TargetMode="External"/><Relationship Id="rId64" Type="http://schemas.openxmlformats.org/officeDocument/2006/relationships/hyperlink" Target="https://github.com/oasis-tcs/sarif-spec/issues/79" TargetMode="External"/><Relationship Id="rId69" Type="http://schemas.openxmlformats.org/officeDocument/2006/relationships/hyperlink" Target="https://github.com/oasis-tcs/sarif-spec/issues/88" TargetMode="External"/><Relationship Id="rId8" Type="http://schemas.openxmlformats.org/officeDocument/2006/relationships/hyperlink" Target="https://www.oasis-open.org/committees/sarif/" TargetMode="External"/><Relationship Id="rId51" Type="http://schemas.openxmlformats.org/officeDocument/2006/relationships/hyperlink" Target="https://www.iso.org/standard/64029.html"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nvlpubs.nist.gov/nistpubs/FIPS/NIST.FIPS.180-4.pdf" TargetMode="External"/><Relationship Id="rId38" Type="http://schemas.openxmlformats.org/officeDocument/2006/relationships/hyperlink" Target="http://www.rfc-editor.org/info/rfc2045" TargetMode="External"/><Relationship Id="rId46" Type="http://schemas.openxmlformats.org/officeDocument/2006/relationships/hyperlink" Target="http://spec.commonmark.org/0.28/" TargetMode="External"/><Relationship Id="rId59" Type="http://schemas.openxmlformats.org/officeDocument/2006/relationships/hyperlink" Target="https://github.com/oasis-tcs/sarif-spec/issues/33" TargetMode="External"/><Relationship Id="rId67" Type="http://schemas.openxmlformats.org/officeDocument/2006/relationships/hyperlink" Target="https://github.com/oasis-tcs/sarif-spec/issues/74"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5646" TargetMode="External"/><Relationship Id="rId54" Type="http://schemas.microsoft.com/office/2011/relationships/commentsExtended" Target="commentsExtended.xml"/><Relationship Id="rId62" Type="http://schemas.openxmlformats.org/officeDocument/2006/relationships/hyperlink" Target="https://github.com/oasis-tcs/sarif-spec/issues/72" TargetMode="External"/><Relationship Id="rId7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A212CA-401F-40E3-9D7C-B85957C79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6792</TotalTime>
  <Pages>104</Pages>
  <Words>41447</Words>
  <Characters>236253</Characters>
  <Application>Microsoft Office Word</Application>
  <DocSecurity>0</DocSecurity>
  <Lines>1968</Lines>
  <Paragraphs>554</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277146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311</cp:revision>
  <cp:lastPrinted>2011-08-05T16:21:00Z</cp:lastPrinted>
  <dcterms:created xsi:type="dcterms:W3CDTF">2017-08-01T19:18:00Z</dcterms:created>
  <dcterms:modified xsi:type="dcterms:W3CDTF">2018-02-21T18:49:00Z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