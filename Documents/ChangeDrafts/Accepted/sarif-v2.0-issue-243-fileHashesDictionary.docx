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F8E02AF" w:rsidR="00D17F06" w:rsidRDefault="00DC0BE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09CD5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5FDAD3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B99D0D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6EEB5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7037E5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270809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100B31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2E405C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D1B14F" w14:textId="124A2C3C" w:rsidR="00DC0BE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4612364" w:history="1">
        <w:r w:rsidR="00DC0BED" w:rsidRPr="002B4A31">
          <w:rPr>
            <w:rStyle w:val="Hyperlink"/>
            <w:noProof/>
          </w:rPr>
          <w:t>1</w:t>
        </w:r>
        <w:r w:rsidR="00DC0BED">
          <w:rPr>
            <w:rFonts w:asciiTheme="minorHAnsi" w:eastAsiaTheme="minorEastAsia" w:hAnsiTheme="minorHAnsi" w:cstheme="minorBidi"/>
            <w:noProof/>
            <w:sz w:val="22"/>
            <w:szCs w:val="22"/>
          </w:rPr>
          <w:tab/>
        </w:r>
        <w:r w:rsidR="00DC0BED" w:rsidRPr="002B4A31">
          <w:rPr>
            <w:rStyle w:val="Hyperlink"/>
            <w:noProof/>
          </w:rPr>
          <w:t>Introduction</w:t>
        </w:r>
        <w:r w:rsidR="00DC0BED">
          <w:rPr>
            <w:noProof/>
            <w:webHidden/>
          </w:rPr>
          <w:tab/>
        </w:r>
        <w:r w:rsidR="00DC0BED">
          <w:rPr>
            <w:noProof/>
            <w:webHidden/>
          </w:rPr>
          <w:fldChar w:fldCharType="begin"/>
        </w:r>
        <w:r w:rsidR="00DC0BED">
          <w:rPr>
            <w:noProof/>
            <w:webHidden/>
          </w:rPr>
          <w:instrText xml:space="preserve"> PAGEREF _Toc524612364 \h </w:instrText>
        </w:r>
        <w:r w:rsidR="00DC0BED">
          <w:rPr>
            <w:noProof/>
            <w:webHidden/>
          </w:rPr>
        </w:r>
        <w:r w:rsidR="00DC0BED">
          <w:rPr>
            <w:noProof/>
            <w:webHidden/>
          </w:rPr>
          <w:fldChar w:fldCharType="separate"/>
        </w:r>
        <w:r w:rsidR="00DC0BED">
          <w:rPr>
            <w:noProof/>
            <w:webHidden/>
          </w:rPr>
          <w:t>12</w:t>
        </w:r>
        <w:r w:rsidR="00DC0BED">
          <w:rPr>
            <w:noProof/>
            <w:webHidden/>
          </w:rPr>
          <w:fldChar w:fldCharType="end"/>
        </w:r>
      </w:hyperlink>
    </w:p>
    <w:p w14:paraId="378C1A29" w14:textId="475C2BAB"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65" w:history="1">
        <w:r w:rsidRPr="002B4A31">
          <w:rPr>
            <w:rStyle w:val="Hyperlink"/>
            <w:noProof/>
          </w:rPr>
          <w:t>1.1 IPR Policy</w:t>
        </w:r>
        <w:r>
          <w:rPr>
            <w:noProof/>
            <w:webHidden/>
          </w:rPr>
          <w:tab/>
        </w:r>
        <w:r>
          <w:rPr>
            <w:noProof/>
            <w:webHidden/>
          </w:rPr>
          <w:fldChar w:fldCharType="begin"/>
        </w:r>
        <w:r>
          <w:rPr>
            <w:noProof/>
            <w:webHidden/>
          </w:rPr>
          <w:instrText xml:space="preserve"> PAGEREF _Toc524612365 \h </w:instrText>
        </w:r>
        <w:r>
          <w:rPr>
            <w:noProof/>
            <w:webHidden/>
          </w:rPr>
        </w:r>
        <w:r>
          <w:rPr>
            <w:noProof/>
            <w:webHidden/>
          </w:rPr>
          <w:fldChar w:fldCharType="separate"/>
        </w:r>
        <w:r>
          <w:rPr>
            <w:noProof/>
            <w:webHidden/>
          </w:rPr>
          <w:t>12</w:t>
        </w:r>
        <w:r>
          <w:rPr>
            <w:noProof/>
            <w:webHidden/>
          </w:rPr>
          <w:fldChar w:fldCharType="end"/>
        </w:r>
      </w:hyperlink>
    </w:p>
    <w:p w14:paraId="14D4777B" w14:textId="5A54242A"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66" w:history="1">
        <w:r w:rsidRPr="002B4A31">
          <w:rPr>
            <w:rStyle w:val="Hyperlink"/>
            <w:noProof/>
          </w:rPr>
          <w:t>1.2 Terminology</w:t>
        </w:r>
        <w:r>
          <w:rPr>
            <w:noProof/>
            <w:webHidden/>
          </w:rPr>
          <w:tab/>
        </w:r>
        <w:r>
          <w:rPr>
            <w:noProof/>
            <w:webHidden/>
          </w:rPr>
          <w:fldChar w:fldCharType="begin"/>
        </w:r>
        <w:r>
          <w:rPr>
            <w:noProof/>
            <w:webHidden/>
          </w:rPr>
          <w:instrText xml:space="preserve"> PAGEREF _Toc524612366 \h </w:instrText>
        </w:r>
        <w:r>
          <w:rPr>
            <w:noProof/>
            <w:webHidden/>
          </w:rPr>
        </w:r>
        <w:r>
          <w:rPr>
            <w:noProof/>
            <w:webHidden/>
          </w:rPr>
          <w:fldChar w:fldCharType="separate"/>
        </w:r>
        <w:r>
          <w:rPr>
            <w:noProof/>
            <w:webHidden/>
          </w:rPr>
          <w:t>12</w:t>
        </w:r>
        <w:r>
          <w:rPr>
            <w:noProof/>
            <w:webHidden/>
          </w:rPr>
          <w:fldChar w:fldCharType="end"/>
        </w:r>
      </w:hyperlink>
    </w:p>
    <w:p w14:paraId="35F86255" w14:textId="1BB5254C"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67" w:history="1">
        <w:r w:rsidRPr="002B4A31">
          <w:rPr>
            <w:rStyle w:val="Hyperlink"/>
            <w:noProof/>
          </w:rPr>
          <w:t>1.3 Normative References</w:t>
        </w:r>
        <w:r>
          <w:rPr>
            <w:noProof/>
            <w:webHidden/>
          </w:rPr>
          <w:tab/>
        </w:r>
        <w:r>
          <w:rPr>
            <w:noProof/>
            <w:webHidden/>
          </w:rPr>
          <w:fldChar w:fldCharType="begin"/>
        </w:r>
        <w:r>
          <w:rPr>
            <w:noProof/>
            <w:webHidden/>
          </w:rPr>
          <w:instrText xml:space="preserve"> PAGEREF _Toc524612367 \h </w:instrText>
        </w:r>
        <w:r>
          <w:rPr>
            <w:noProof/>
            <w:webHidden/>
          </w:rPr>
        </w:r>
        <w:r>
          <w:rPr>
            <w:noProof/>
            <w:webHidden/>
          </w:rPr>
          <w:fldChar w:fldCharType="separate"/>
        </w:r>
        <w:r>
          <w:rPr>
            <w:noProof/>
            <w:webHidden/>
          </w:rPr>
          <w:t>17</w:t>
        </w:r>
        <w:r>
          <w:rPr>
            <w:noProof/>
            <w:webHidden/>
          </w:rPr>
          <w:fldChar w:fldCharType="end"/>
        </w:r>
      </w:hyperlink>
    </w:p>
    <w:p w14:paraId="14E116A5" w14:textId="22167005"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68" w:history="1">
        <w:r w:rsidRPr="002B4A31">
          <w:rPr>
            <w:rStyle w:val="Hyperlink"/>
            <w:noProof/>
          </w:rPr>
          <w:t>1.4 Non-Normative References</w:t>
        </w:r>
        <w:r>
          <w:rPr>
            <w:noProof/>
            <w:webHidden/>
          </w:rPr>
          <w:tab/>
        </w:r>
        <w:r>
          <w:rPr>
            <w:noProof/>
            <w:webHidden/>
          </w:rPr>
          <w:fldChar w:fldCharType="begin"/>
        </w:r>
        <w:r>
          <w:rPr>
            <w:noProof/>
            <w:webHidden/>
          </w:rPr>
          <w:instrText xml:space="preserve"> PAGEREF _Toc524612368 \h </w:instrText>
        </w:r>
        <w:r>
          <w:rPr>
            <w:noProof/>
            <w:webHidden/>
          </w:rPr>
        </w:r>
        <w:r>
          <w:rPr>
            <w:noProof/>
            <w:webHidden/>
          </w:rPr>
          <w:fldChar w:fldCharType="separate"/>
        </w:r>
        <w:r>
          <w:rPr>
            <w:noProof/>
            <w:webHidden/>
          </w:rPr>
          <w:t>18</w:t>
        </w:r>
        <w:r>
          <w:rPr>
            <w:noProof/>
            <w:webHidden/>
          </w:rPr>
          <w:fldChar w:fldCharType="end"/>
        </w:r>
      </w:hyperlink>
    </w:p>
    <w:p w14:paraId="1A2E8186" w14:textId="5E8DD3C3" w:rsidR="00DC0BED" w:rsidRDefault="00DC0BED">
      <w:pPr>
        <w:pStyle w:val="TOC1"/>
        <w:rPr>
          <w:rFonts w:asciiTheme="minorHAnsi" w:eastAsiaTheme="minorEastAsia" w:hAnsiTheme="minorHAnsi" w:cstheme="minorBidi"/>
          <w:noProof/>
          <w:sz w:val="22"/>
          <w:szCs w:val="22"/>
        </w:rPr>
      </w:pPr>
      <w:hyperlink w:anchor="_Toc524612369" w:history="1">
        <w:r w:rsidRPr="002B4A31">
          <w:rPr>
            <w:rStyle w:val="Hyperlink"/>
            <w:noProof/>
          </w:rPr>
          <w:t>2</w:t>
        </w:r>
        <w:r>
          <w:rPr>
            <w:rFonts w:asciiTheme="minorHAnsi" w:eastAsiaTheme="minorEastAsia" w:hAnsiTheme="minorHAnsi" w:cstheme="minorBidi"/>
            <w:noProof/>
            <w:sz w:val="22"/>
            <w:szCs w:val="22"/>
          </w:rPr>
          <w:tab/>
        </w:r>
        <w:r w:rsidRPr="002B4A31">
          <w:rPr>
            <w:rStyle w:val="Hyperlink"/>
            <w:noProof/>
          </w:rPr>
          <w:t>Conventions</w:t>
        </w:r>
        <w:r>
          <w:rPr>
            <w:noProof/>
            <w:webHidden/>
          </w:rPr>
          <w:tab/>
        </w:r>
        <w:r>
          <w:rPr>
            <w:noProof/>
            <w:webHidden/>
          </w:rPr>
          <w:fldChar w:fldCharType="begin"/>
        </w:r>
        <w:r>
          <w:rPr>
            <w:noProof/>
            <w:webHidden/>
          </w:rPr>
          <w:instrText xml:space="preserve"> PAGEREF _Toc524612369 \h </w:instrText>
        </w:r>
        <w:r>
          <w:rPr>
            <w:noProof/>
            <w:webHidden/>
          </w:rPr>
        </w:r>
        <w:r>
          <w:rPr>
            <w:noProof/>
            <w:webHidden/>
          </w:rPr>
          <w:fldChar w:fldCharType="separate"/>
        </w:r>
        <w:r>
          <w:rPr>
            <w:noProof/>
            <w:webHidden/>
          </w:rPr>
          <w:t>20</w:t>
        </w:r>
        <w:r>
          <w:rPr>
            <w:noProof/>
            <w:webHidden/>
          </w:rPr>
          <w:fldChar w:fldCharType="end"/>
        </w:r>
      </w:hyperlink>
    </w:p>
    <w:p w14:paraId="052BB365" w14:textId="026B0B0D"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70" w:history="1">
        <w:r w:rsidRPr="002B4A31">
          <w:rPr>
            <w:rStyle w:val="Hyperlink"/>
            <w:noProof/>
          </w:rPr>
          <w:t>2.1 General</w:t>
        </w:r>
        <w:r>
          <w:rPr>
            <w:noProof/>
            <w:webHidden/>
          </w:rPr>
          <w:tab/>
        </w:r>
        <w:r>
          <w:rPr>
            <w:noProof/>
            <w:webHidden/>
          </w:rPr>
          <w:fldChar w:fldCharType="begin"/>
        </w:r>
        <w:r>
          <w:rPr>
            <w:noProof/>
            <w:webHidden/>
          </w:rPr>
          <w:instrText xml:space="preserve"> PAGEREF _Toc524612370 \h </w:instrText>
        </w:r>
        <w:r>
          <w:rPr>
            <w:noProof/>
            <w:webHidden/>
          </w:rPr>
        </w:r>
        <w:r>
          <w:rPr>
            <w:noProof/>
            <w:webHidden/>
          </w:rPr>
          <w:fldChar w:fldCharType="separate"/>
        </w:r>
        <w:r>
          <w:rPr>
            <w:noProof/>
            <w:webHidden/>
          </w:rPr>
          <w:t>20</w:t>
        </w:r>
        <w:r>
          <w:rPr>
            <w:noProof/>
            <w:webHidden/>
          </w:rPr>
          <w:fldChar w:fldCharType="end"/>
        </w:r>
      </w:hyperlink>
    </w:p>
    <w:p w14:paraId="788DE8A1" w14:textId="3B2525A0"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71" w:history="1">
        <w:r w:rsidRPr="002B4A31">
          <w:rPr>
            <w:rStyle w:val="Hyperlink"/>
            <w:noProof/>
          </w:rPr>
          <w:t>2.2 Format examples</w:t>
        </w:r>
        <w:r>
          <w:rPr>
            <w:noProof/>
            <w:webHidden/>
          </w:rPr>
          <w:tab/>
        </w:r>
        <w:r>
          <w:rPr>
            <w:noProof/>
            <w:webHidden/>
          </w:rPr>
          <w:fldChar w:fldCharType="begin"/>
        </w:r>
        <w:r>
          <w:rPr>
            <w:noProof/>
            <w:webHidden/>
          </w:rPr>
          <w:instrText xml:space="preserve"> PAGEREF _Toc524612371 \h </w:instrText>
        </w:r>
        <w:r>
          <w:rPr>
            <w:noProof/>
            <w:webHidden/>
          </w:rPr>
        </w:r>
        <w:r>
          <w:rPr>
            <w:noProof/>
            <w:webHidden/>
          </w:rPr>
          <w:fldChar w:fldCharType="separate"/>
        </w:r>
        <w:r>
          <w:rPr>
            <w:noProof/>
            <w:webHidden/>
          </w:rPr>
          <w:t>20</w:t>
        </w:r>
        <w:r>
          <w:rPr>
            <w:noProof/>
            <w:webHidden/>
          </w:rPr>
          <w:fldChar w:fldCharType="end"/>
        </w:r>
      </w:hyperlink>
    </w:p>
    <w:p w14:paraId="77225881" w14:textId="1443A05F"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72" w:history="1">
        <w:r w:rsidRPr="002B4A31">
          <w:rPr>
            <w:rStyle w:val="Hyperlink"/>
            <w:noProof/>
          </w:rPr>
          <w:t>2.3 Property notation</w:t>
        </w:r>
        <w:r>
          <w:rPr>
            <w:noProof/>
            <w:webHidden/>
          </w:rPr>
          <w:tab/>
        </w:r>
        <w:r>
          <w:rPr>
            <w:noProof/>
            <w:webHidden/>
          </w:rPr>
          <w:fldChar w:fldCharType="begin"/>
        </w:r>
        <w:r>
          <w:rPr>
            <w:noProof/>
            <w:webHidden/>
          </w:rPr>
          <w:instrText xml:space="preserve"> PAGEREF _Toc524612372 \h </w:instrText>
        </w:r>
        <w:r>
          <w:rPr>
            <w:noProof/>
            <w:webHidden/>
          </w:rPr>
        </w:r>
        <w:r>
          <w:rPr>
            <w:noProof/>
            <w:webHidden/>
          </w:rPr>
          <w:fldChar w:fldCharType="separate"/>
        </w:r>
        <w:r>
          <w:rPr>
            <w:noProof/>
            <w:webHidden/>
          </w:rPr>
          <w:t>20</w:t>
        </w:r>
        <w:r>
          <w:rPr>
            <w:noProof/>
            <w:webHidden/>
          </w:rPr>
          <w:fldChar w:fldCharType="end"/>
        </w:r>
      </w:hyperlink>
    </w:p>
    <w:p w14:paraId="7BAA3BFB" w14:textId="75A5576D"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73" w:history="1">
        <w:r w:rsidRPr="002B4A31">
          <w:rPr>
            <w:rStyle w:val="Hyperlink"/>
            <w:noProof/>
          </w:rPr>
          <w:t>2.4 Syntax notation</w:t>
        </w:r>
        <w:r>
          <w:rPr>
            <w:noProof/>
            <w:webHidden/>
          </w:rPr>
          <w:tab/>
        </w:r>
        <w:r>
          <w:rPr>
            <w:noProof/>
            <w:webHidden/>
          </w:rPr>
          <w:fldChar w:fldCharType="begin"/>
        </w:r>
        <w:r>
          <w:rPr>
            <w:noProof/>
            <w:webHidden/>
          </w:rPr>
          <w:instrText xml:space="preserve"> PAGEREF _Toc524612373 \h </w:instrText>
        </w:r>
        <w:r>
          <w:rPr>
            <w:noProof/>
            <w:webHidden/>
          </w:rPr>
        </w:r>
        <w:r>
          <w:rPr>
            <w:noProof/>
            <w:webHidden/>
          </w:rPr>
          <w:fldChar w:fldCharType="separate"/>
        </w:r>
        <w:r>
          <w:rPr>
            <w:noProof/>
            <w:webHidden/>
          </w:rPr>
          <w:t>20</w:t>
        </w:r>
        <w:r>
          <w:rPr>
            <w:noProof/>
            <w:webHidden/>
          </w:rPr>
          <w:fldChar w:fldCharType="end"/>
        </w:r>
      </w:hyperlink>
    </w:p>
    <w:p w14:paraId="4CCBF469" w14:textId="19D39253" w:rsidR="00DC0BED" w:rsidRDefault="00DC0BED">
      <w:pPr>
        <w:pStyle w:val="TOC1"/>
        <w:rPr>
          <w:rFonts w:asciiTheme="minorHAnsi" w:eastAsiaTheme="minorEastAsia" w:hAnsiTheme="minorHAnsi" w:cstheme="minorBidi"/>
          <w:noProof/>
          <w:sz w:val="22"/>
          <w:szCs w:val="22"/>
        </w:rPr>
      </w:pPr>
      <w:hyperlink w:anchor="_Toc524612374" w:history="1">
        <w:r w:rsidRPr="002B4A31">
          <w:rPr>
            <w:rStyle w:val="Hyperlink"/>
            <w:noProof/>
          </w:rPr>
          <w:t>3</w:t>
        </w:r>
        <w:r>
          <w:rPr>
            <w:rFonts w:asciiTheme="minorHAnsi" w:eastAsiaTheme="minorEastAsia" w:hAnsiTheme="minorHAnsi" w:cstheme="minorBidi"/>
            <w:noProof/>
            <w:sz w:val="22"/>
            <w:szCs w:val="22"/>
          </w:rPr>
          <w:tab/>
        </w:r>
        <w:r w:rsidRPr="002B4A31">
          <w:rPr>
            <w:rStyle w:val="Hyperlink"/>
            <w:noProof/>
          </w:rPr>
          <w:t>File format</w:t>
        </w:r>
        <w:r>
          <w:rPr>
            <w:noProof/>
            <w:webHidden/>
          </w:rPr>
          <w:tab/>
        </w:r>
        <w:r>
          <w:rPr>
            <w:noProof/>
            <w:webHidden/>
          </w:rPr>
          <w:fldChar w:fldCharType="begin"/>
        </w:r>
        <w:r>
          <w:rPr>
            <w:noProof/>
            <w:webHidden/>
          </w:rPr>
          <w:instrText xml:space="preserve"> PAGEREF _Toc524612374 \h </w:instrText>
        </w:r>
        <w:r>
          <w:rPr>
            <w:noProof/>
            <w:webHidden/>
          </w:rPr>
        </w:r>
        <w:r>
          <w:rPr>
            <w:noProof/>
            <w:webHidden/>
          </w:rPr>
          <w:fldChar w:fldCharType="separate"/>
        </w:r>
        <w:r>
          <w:rPr>
            <w:noProof/>
            <w:webHidden/>
          </w:rPr>
          <w:t>21</w:t>
        </w:r>
        <w:r>
          <w:rPr>
            <w:noProof/>
            <w:webHidden/>
          </w:rPr>
          <w:fldChar w:fldCharType="end"/>
        </w:r>
      </w:hyperlink>
    </w:p>
    <w:p w14:paraId="476C2D19" w14:textId="376973CA"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75" w:history="1">
        <w:r w:rsidRPr="002B4A31">
          <w:rPr>
            <w:rStyle w:val="Hyperlink"/>
            <w:noProof/>
          </w:rPr>
          <w:t>3.1 General</w:t>
        </w:r>
        <w:r>
          <w:rPr>
            <w:noProof/>
            <w:webHidden/>
          </w:rPr>
          <w:tab/>
        </w:r>
        <w:r>
          <w:rPr>
            <w:noProof/>
            <w:webHidden/>
          </w:rPr>
          <w:fldChar w:fldCharType="begin"/>
        </w:r>
        <w:r>
          <w:rPr>
            <w:noProof/>
            <w:webHidden/>
          </w:rPr>
          <w:instrText xml:space="preserve"> PAGEREF _Toc524612375 \h </w:instrText>
        </w:r>
        <w:r>
          <w:rPr>
            <w:noProof/>
            <w:webHidden/>
          </w:rPr>
        </w:r>
        <w:r>
          <w:rPr>
            <w:noProof/>
            <w:webHidden/>
          </w:rPr>
          <w:fldChar w:fldCharType="separate"/>
        </w:r>
        <w:r>
          <w:rPr>
            <w:noProof/>
            <w:webHidden/>
          </w:rPr>
          <w:t>21</w:t>
        </w:r>
        <w:r>
          <w:rPr>
            <w:noProof/>
            <w:webHidden/>
          </w:rPr>
          <w:fldChar w:fldCharType="end"/>
        </w:r>
      </w:hyperlink>
    </w:p>
    <w:p w14:paraId="1C0AE077" w14:textId="300636B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76" w:history="1">
        <w:r w:rsidRPr="002B4A31">
          <w:rPr>
            <w:rStyle w:val="Hyperlink"/>
            <w:noProof/>
          </w:rPr>
          <w:t>3.2 fileContent objects</w:t>
        </w:r>
        <w:r>
          <w:rPr>
            <w:noProof/>
            <w:webHidden/>
          </w:rPr>
          <w:tab/>
        </w:r>
        <w:r>
          <w:rPr>
            <w:noProof/>
            <w:webHidden/>
          </w:rPr>
          <w:fldChar w:fldCharType="begin"/>
        </w:r>
        <w:r>
          <w:rPr>
            <w:noProof/>
            <w:webHidden/>
          </w:rPr>
          <w:instrText xml:space="preserve"> PAGEREF _Toc524612376 \h </w:instrText>
        </w:r>
        <w:r>
          <w:rPr>
            <w:noProof/>
            <w:webHidden/>
          </w:rPr>
        </w:r>
        <w:r>
          <w:rPr>
            <w:noProof/>
            <w:webHidden/>
          </w:rPr>
          <w:fldChar w:fldCharType="separate"/>
        </w:r>
        <w:r>
          <w:rPr>
            <w:noProof/>
            <w:webHidden/>
          </w:rPr>
          <w:t>21</w:t>
        </w:r>
        <w:r>
          <w:rPr>
            <w:noProof/>
            <w:webHidden/>
          </w:rPr>
          <w:fldChar w:fldCharType="end"/>
        </w:r>
      </w:hyperlink>
    </w:p>
    <w:p w14:paraId="6851FA89" w14:textId="17310D6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77" w:history="1">
        <w:r w:rsidRPr="002B4A31">
          <w:rPr>
            <w:rStyle w:val="Hyperlink"/>
            <w:noProof/>
          </w:rPr>
          <w:t>3.2.1 General</w:t>
        </w:r>
        <w:r>
          <w:rPr>
            <w:noProof/>
            <w:webHidden/>
          </w:rPr>
          <w:tab/>
        </w:r>
        <w:r>
          <w:rPr>
            <w:noProof/>
            <w:webHidden/>
          </w:rPr>
          <w:fldChar w:fldCharType="begin"/>
        </w:r>
        <w:r>
          <w:rPr>
            <w:noProof/>
            <w:webHidden/>
          </w:rPr>
          <w:instrText xml:space="preserve"> PAGEREF _Toc524612377 \h </w:instrText>
        </w:r>
        <w:r>
          <w:rPr>
            <w:noProof/>
            <w:webHidden/>
          </w:rPr>
        </w:r>
        <w:r>
          <w:rPr>
            <w:noProof/>
            <w:webHidden/>
          </w:rPr>
          <w:fldChar w:fldCharType="separate"/>
        </w:r>
        <w:r>
          <w:rPr>
            <w:noProof/>
            <w:webHidden/>
          </w:rPr>
          <w:t>21</w:t>
        </w:r>
        <w:r>
          <w:rPr>
            <w:noProof/>
            <w:webHidden/>
          </w:rPr>
          <w:fldChar w:fldCharType="end"/>
        </w:r>
      </w:hyperlink>
    </w:p>
    <w:p w14:paraId="2C055AA6" w14:textId="1334319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78" w:history="1">
        <w:r w:rsidRPr="002B4A31">
          <w:rPr>
            <w:rStyle w:val="Hyperlink"/>
            <w:noProof/>
          </w:rPr>
          <w:t>3.2.2 text property</w:t>
        </w:r>
        <w:r>
          <w:rPr>
            <w:noProof/>
            <w:webHidden/>
          </w:rPr>
          <w:tab/>
        </w:r>
        <w:r>
          <w:rPr>
            <w:noProof/>
            <w:webHidden/>
          </w:rPr>
          <w:fldChar w:fldCharType="begin"/>
        </w:r>
        <w:r>
          <w:rPr>
            <w:noProof/>
            <w:webHidden/>
          </w:rPr>
          <w:instrText xml:space="preserve"> PAGEREF _Toc524612378 \h </w:instrText>
        </w:r>
        <w:r>
          <w:rPr>
            <w:noProof/>
            <w:webHidden/>
          </w:rPr>
        </w:r>
        <w:r>
          <w:rPr>
            <w:noProof/>
            <w:webHidden/>
          </w:rPr>
          <w:fldChar w:fldCharType="separate"/>
        </w:r>
        <w:r>
          <w:rPr>
            <w:noProof/>
            <w:webHidden/>
          </w:rPr>
          <w:t>21</w:t>
        </w:r>
        <w:r>
          <w:rPr>
            <w:noProof/>
            <w:webHidden/>
          </w:rPr>
          <w:fldChar w:fldCharType="end"/>
        </w:r>
      </w:hyperlink>
    </w:p>
    <w:p w14:paraId="647355F7" w14:textId="4D2C0E2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79" w:history="1">
        <w:r w:rsidRPr="002B4A31">
          <w:rPr>
            <w:rStyle w:val="Hyperlink"/>
            <w:noProof/>
          </w:rPr>
          <w:t>3.2.3 binary property</w:t>
        </w:r>
        <w:r>
          <w:rPr>
            <w:noProof/>
            <w:webHidden/>
          </w:rPr>
          <w:tab/>
        </w:r>
        <w:r>
          <w:rPr>
            <w:noProof/>
            <w:webHidden/>
          </w:rPr>
          <w:fldChar w:fldCharType="begin"/>
        </w:r>
        <w:r>
          <w:rPr>
            <w:noProof/>
            <w:webHidden/>
          </w:rPr>
          <w:instrText xml:space="preserve"> PAGEREF _Toc524612379 \h </w:instrText>
        </w:r>
        <w:r>
          <w:rPr>
            <w:noProof/>
            <w:webHidden/>
          </w:rPr>
        </w:r>
        <w:r>
          <w:rPr>
            <w:noProof/>
            <w:webHidden/>
          </w:rPr>
          <w:fldChar w:fldCharType="separate"/>
        </w:r>
        <w:r>
          <w:rPr>
            <w:noProof/>
            <w:webHidden/>
          </w:rPr>
          <w:t>21</w:t>
        </w:r>
        <w:r>
          <w:rPr>
            <w:noProof/>
            <w:webHidden/>
          </w:rPr>
          <w:fldChar w:fldCharType="end"/>
        </w:r>
      </w:hyperlink>
    </w:p>
    <w:p w14:paraId="37B5BF65" w14:textId="07937D4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80" w:history="1">
        <w:r w:rsidRPr="002B4A31">
          <w:rPr>
            <w:rStyle w:val="Hyperlink"/>
            <w:noProof/>
          </w:rPr>
          <w:t>3.3 fileLocation objects</w:t>
        </w:r>
        <w:r>
          <w:rPr>
            <w:noProof/>
            <w:webHidden/>
          </w:rPr>
          <w:tab/>
        </w:r>
        <w:r>
          <w:rPr>
            <w:noProof/>
            <w:webHidden/>
          </w:rPr>
          <w:fldChar w:fldCharType="begin"/>
        </w:r>
        <w:r>
          <w:rPr>
            <w:noProof/>
            <w:webHidden/>
          </w:rPr>
          <w:instrText xml:space="preserve"> PAGEREF _Toc524612380 \h </w:instrText>
        </w:r>
        <w:r>
          <w:rPr>
            <w:noProof/>
            <w:webHidden/>
          </w:rPr>
        </w:r>
        <w:r>
          <w:rPr>
            <w:noProof/>
            <w:webHidden/>
          </w:rPr>
          <w:fldChar w:fldCharType="separate"/>
        </w:r>
        <w:r>
          <w:rPr>
            <w:noProof/>
            <w:webHidden/>
          </w:rPr>
          <w:t>22</w:t>
        </w:r>
        <w:r>
          <w:rPr>
            <w:noProof/>
            <w:webHidden/>
          </w:rPr>
          <w:fldChar w:fldCharType="end"/>
        </w:r>
      </w:hyperlink>
    </w:p>
    <w:p w14:paraId="527C574A" w14:textId="1DA3D7B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81" w:history="1">
        <w:r w:rsidRPr="002B4A31">
          <w:rPr>
            <w:rStyle w:val="Hyperlink"/>
            <w:noProof/>
          </w:rPr>
          <w:t>3.3.1 General</w:t>
        </w:r>
        <w:r>
          <w:rPr>
            <w:noProof/>
            <w:webHidden/>
          </w:rPr>
          <w:tab/>
        </w:r>
        <w:r>
          <w:rPr>
            <w:noProof/>
            <w:webHidden/>
          </w:rPr>
          <w:fldChar w:fldCharType="begin"/>
        </w:r>
        <w:r>
          <w:rPr>
            <w:noProof/>
            <w:webHidden/>
          </w:rPr>
          <w:instrText xml:space="preserve"> PAGEREF _Toc524612381 \h </w:instrText>
        </w:r>
        <w:r>
          <w:rPr>
            <w:noProof/>
            <w:webHidden/>
          </w:rPr>
        </w:r>
        <w:r>
          <w:rPr>
            <w:noProof/>
            <w:webHidden/>
          </w:rPr>
          <w:fldChar w:fldCharType="separate"/>
        </w:r>
        <w:r>
          <w:rPr>
            <w:noProof/>
            <w:webHidden/>
          </w:rPr>
          <w:t>22</w:t>
        </w:r>
        <w:r>
          <w:rPr>
            <w:noProof/>
            <w:webHidden/>
          </w:rPr>
          <w:fldChar w:fldCharType="end"/>
        </w:r>
      </w:hyperlink>
    </w:p>
    <w:p w14:paraId="072D844F" w14:textId="02D67DC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82" w:history="1">
        <w:r w:rsidRPr="002B4A31">
          <w:rPr>
            <w:rStyle w:val="Hyperlink"/>
            <w:noProof/>
          </w:rPr>
          <w:t>3.3.2 uri property</w:t>
        </w:r>
        <w:r>
          <w:rPr>
            <w:noProof/>
            <w:webHidden/>
          </w:rPr>
          <w:tab/>
        </w:r>
        <w:r>
          <w:rPr>
            <w:noProof/>
            <w:webHidden/>
          </w:rPr>
          <w:fldChar w:fldCharType="begin"/>
        </w:r>
        <w:r>
          <w:rPr>
            <w:noProof/>
            <w:webHidden/>
          </w:rPr>
          <w:instrText xml:space="preserve"> PAGEREF _Toc524612382 \h </w:instrText>
        </w:r>
        <w:r>
          <w:rPr>
            <w:noProof/>
            <w:webHidden/>
          </w:rPr>
        </w:r>
        <w:r>
          <w:rPr>
            <w:noProof/>
            <w:webHidden/>
          </w:rPr>
          <w:fldChar w:fldCharType="separate"/>
        </w:r>
        <w:r>
          <w:rPr>
            <w:noProof/>
            <w:webHidden/>
          </w:rPr>
          <w:t>22</w:t>
        </w:r>
        <w:r>
          <w:rPr>
            <w:noProof/>
            <w:webHidden/>
          </w:rPr>
          <w:fldChar w:fldCharType="end"/>
        </w:r>
      </w:hyperlink>
    </w:p>
    <w:p w14:paraId="783976AE" w14:textId="58BE17C1"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383" w:history="1">
        <w:r w:rsidRPr="002B4A31">
          <w:rPr>
            <w:rStyle w:val="Hyperlink"/>
            <w:noProof/>
          </w:rPr>
          <w:t>3.3.2.1 General</w:t>
        </w:r>
        <w:r>
          <w:rPr>
            <w:noProof/>
            <w:webHidden/>
          </w:rPr>
          <w:tab/>
        </w:r>
        <w:r>
          <w:rPr>
            <w:noProof/>
            <w:webHidden/>
          </w:rPr>
          <w:fldChar w:fldCharType="begin"/>
        </w:r>
        <w:r>
          <w:rPr>
            <w:noProof/>
            <w:webHidden/>
          </w:rPr>
          <w:instrText xml:space="preserve"> PAGEREF _Toc524612383 \h </w:instrText>
        </w:r>
        <w:r>
          <w:rPr>
            <w:noProof/>
            <w:webHidden/>
          </w:rPr>
        </w:r>
        <w:r>
          <w:rPr>
            <w:noProof/>
            <w:webHidden/>
          </w:rPr>
          <w:fldChar w:fldCharType="separate"/>
        </w:r>
        <w:r>
          <w:rPr>
            <w:noProof/>
            <w:webHidden/>
          </w:rPr>
          <w:t>22</w:t>
        </w:r>
        <w:r>
          <w:rPr>
            <w:noProof/>
            <w:webHidden/>
          </w:rPr>
          <w:fldChar w:fldCharType="end"/>
        </w:r>
      </w:hyperlink>
    </w:p>
    <w:p w14:paraId="4F8AE2F4" w14:textId="363ABC60"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384" w:history="1">
        <w:r w:rsidRPr="002B4A31">
          <w:rPr>
            <w:rStyle w:val="Hyperlink"/>
            <w:noProof/>
          </w:rPr>
          <w:t>3.3.2.2 URIs that use the "file" protocol</w:t>
        </w:r>
        <w:r>
          <w:rPr>
            <w:noProof/>
            <w:webHidden/>
          </w:rPr>
          <w:tab/>
        </w:r>
        <w:r>
          <w:rPr>
            <w:noProof/>
            <w:webHidden/>
          </w:rPr>
          <w:fldChar w:fldCharType="begin"/>
        </w:r>
        <w:r>
          <w:rPr>
            <w:noProof/>
            <w:webHidden/>
          </w:rPr>
          <w:instrText xml:space="preserve"> PAGEREF _Toc524612384 \h </w:instrText>
        </w:r>
        <w:r>
          <w:rPr>
            <w:noProof/>
            <w:webHidden/>
          </w:rPr>
        </w:r>
        <w:r>
          <w:rPr>
            <w:noProof/>
            <w:webHidden/>
          </w:rPr>
          <w:fldChar w:fldCharType="separate"/>
        </w:r>
        <w:r>
          <w:rPr>
            <w:noProof/>
            <w:webHidden/>
          </w:rPr>
          <w:t>23</w:t>
        </w:r>
        <w:r>
          <w:rPr>
            <w:noProof/>
            <w:webHidden/>
          </w:rPr>
          <w:fldChar w:fldCharType="end"/>
        </w:r>
      </w:hyperlink>
    </w:p>
    <w:p w14:paraId="1E317A4B" w14:textId="1BB3A14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85" w:history="1">
        <w:r w:rsidRPr="002B4A31">
          <w:rPr>
            <w:rStyle w:val="Hyperlink"/>
            <w:noProof/>
          </w:rPr>
          <w:t>3.3.3 uriBaseId property</w:t>
        </w:r>
        <w:r>
          <w:rPr>
            <w:noProof/>
            <w:webHidden/>
          </w:rPr>
          <w:tab/>
        </w:r>
        <w:r>
          <w:rPr>
            <w:noProof/>
            <w:webHidden/>
          </w:rPr>
          <w:fldChar w:fldCharType="begin"/>
        </w:r>
        <w:r>
          <w:rPr>
            <w:noProof/>
            <w:webHidden/>
          </w:rPr>
          <w:instrText xml:space="preserve"> PAGEREF _Toc524612385 \h </w:instrText>
        </w:r>
        <w:r>
          <w:rPr>
            <w:noProof/>
            <w:webHidden/>
          </w:rPr>
        </w:r>
        <w:r>
          <w:rPr>
            <w:noProof/>
            <w:webHidden/>
          </w:rPr>
          <w:fldChar w:fldCharType="separate"/>
        </w:r>
        <w:r>
          <w:rPr>
            <w:noProof/>
            <w:webHidden/>
          </w:rPr>
          <w:t>23</w:t>
        </w:r>
        <w:r>
          <w:rPr>
            <w:noProof/>
            <w:webHidden/>
          </w:rPr>
          <w:fldChar w:fldCharType="end"/>
        </w:r>
      </w:hyperlink>
    </w:p>
    <w:p w14:paraId="6B2D45F1" w14:textId="1DA645D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86" w:history="1">
        <w:r w:rsidRPr="002B4A31">
          <w:rPr>
            <w:rStyle w:val="Hyperlink"/>
            <w:noProof/>
          </w:rPr>
          <w:t>3.3.4 Guidance on the use of fileLocation objects</w:t>
        </w:r>
        <w:r>
          <w:rPr>
            <w:noProof/>
            <w:webHidden/>
          </w:rPr>
          <w:tab/>
        </w:r>
        <w:r>
          <w:rPr>
            <w:noProof/>
            <w:webHidden/>
          </w:rPr>
          <w:fldChar w:fldCharType="begin"/>
        </w:r>
        <w:r>
          <w:rPr>
            <w:noProof/>
            <w:webHidden/>
          </w:rPr>
          <w:instrText xml:space="preserve"> PAGEREF _Toc524612386 \h </w:instrText>
        </w:r>
        <w:r>
          <w:rPr>
            <w:noProof/>
            <w:webHidden/>
          </w:rPr>
        </w:r>
        <w:r>
          <w:rPr>
            <w:noProof/>
            <w:webHidden/>
          </w:rPr>
          <w:fldChar w:fldCharType="separate"/>
        </w:r>
        <w:r>
          <w:rPr>
            <w:noProof/>
            <w:webHidden/>
          </w:rPr>
          <w:t>24</w:t>
        </w:r>
        <w:r>
          <w:rPr>
            <w:noProof/>
            <w:webHidden/>
          </w:rPr>
          <w:fldChar w:fldCharType="end"/>
        </w:r>
      </w:hyperlink>
    </w:p>
    <w:p w14:paraId="42E11F51" w14:textId="3CC0D96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87" w:history="1">
        <w:r w:rsidRPr="002B4A31">
          <w:rPr>
            <w:rStyle w:val="Hyperlink"/>
            <w:noProof/>
          </w:rPr>
          <w:t>3.4 String properties</w:t>
        </w:r>
        <w:r>
          <w:rPr>
            <w:noProof/>
            <w:webHidden/>
          </w:rPr>
          <w:tab/>
        </w:r>
        <w:r>
          <w:rPr>
            <w:noProof/>
            <w:webHidden/>
          </w:rPr>
          <w:fldChar w:fldCharType="begin"/>
        </w:r>
        <w:r>
          <w:rPr>
            <w:noProof/>
            <w:webHidden/>
          </w:rPr>
          <w:instrText xml:space="preserve"> PAGEREF _Toc524612387 \h </w:instrText>
        </w:r>
        <w:r>
          <w:rPr>
            <w:noProof/>
            <w:webHidden/>
          </w:rPr>
        </w:r>
        <w:r>
          <w:rPr>
            <w:noProof/>
            <w:webHidden/>
          </w:rPr>
          <w:fldChar w:fldCharType="separate"/>
        </w:r>
        <w:r>
          <w:rPr>
            <w:noProof/>
            <w:webHidden/>
          </w:rPr>
          <w:t>25</w:t>
        </w:r>
        <w:r>
          <w:rPr>
            <w:noProof/>
            <w:webHidden/>
          </w:rPr>
          <w:fldChar w:fldCharType="end"/>
        </w:r>
      </w:hyperlink>
    </w:p>
    <w:p w14:paraId="517B4E80" w14:textId="668931B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88" w:history="1">
        <w:r w:rsidRPr="002B4A31">
          <w:rPr>
            <w:rStyle w:val="Hyperlink"/>
            <w:noProof/>
          </w:rPr>
          <w:t>3.4.1 General</w:t>
        </w:r>
        <w:r>
          <w:rPr>
            <w:noProof/>
            <w:webHidden/>
          </w:rPr>
          <w:tab/>
        </w:r>
        <w:r>
          <w:rPr>
            <w:noProof/>
            <w:webHidden/>
          </w:rPr>
          <w:fldChar w:fldCharType="begin"/>
        </w:r>
        <w:r>
          <w:rPr>
            <w:noProof/>
            <w:webHidden/>
          </w:rPr>
          <w:instrText xml:space="preserve"> PAGEREF _Toc524612388 \h </w:instrText>
        </w:r>
        <w:r>
          <w:rPr>
            <w:noProof/>
            <w:webHidden/>
          </w:rPr>
        </w:r>
        <w:r>
          <w:rPr>
            <w:noProof/>
            <w:webHidden/>
          </w:rPr>
          <w:fldChar w:fldCharType="separate"/>
        </w:r>
        <w:r>
          <w:rPr>
            <w:noProof/>
            <w:webHidden/>
          </w:rPr>
          <w:t>25</w:t>
        </w:r>
        <w:r>
          <w:rPr>
            <w:noProof/>
            <w:webHidden/>
          </w:rPr>
          <w:fldChar w:fldCharType="end"/>
        </w:r>
      </w:hyperlink>
    </w:p>
    <w:p w14:paraId="027F69CF" w14:textId="195194C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89" w:history="1">
        <w:r w:rsidRPr="002B4A31">
          <w:rPr>
            <w:rStyle w:val="Hyperlink"/>
            <w:noProof/>
          </w:rPr>
          <w:t>3.4.2 Redaction-aware string properties</w:t>
        </w:r>
        <w:r>
          <w:rPr>
            <w:noProof/>
            <w:webHidden/>
          </w:rPr>
          <w:tab/>
        </w:r>
        <w:r>
          <w:rPr>
            <w:noProof/>
            <w:webHidden/>
          </w:rPr>
          <w:fldChar w:fldCharType="begin"/>
        </w:r>
        <w:r>
          <w:rPr>
            <w:noProof/>
            <w:webHidden/>
          </w:rPr>
          <w:instrText xml:space="preserve"> PAGEREF _Toc524612389 \h </w:instrText>
        </w:r>
        <w:r>
          <w:rPr>
            <w:noProof/>
            <w:webHidden/>
          </w:rPr>
        </w:r>
        <w:r>
          <w:rPr>
            <w:noProof/>
            <w:webHidden/>
          </w:rPr>
          <w:fldChar w:fldCharType="separate"/>
        </w:r>
        <w:r>
          <w:rPr>
            <w:noProof/>
            <w:webHidden/>
          </w:rPr>
          <w:t>25</w:t>
        </w:r>
        <w:r>
          <w:rPr>
            <w:noProof/>
            <w:webHidden/>
          </w:rPr>
          <w:fldChar w:fldCharType="end"/>
        </w:r>
      </w:hyperlink>
    </w:p>
    <w:p w14:paraId="6D0ACD7D" w14:textId="797899C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90" w:history="1">
        <w:r w:rsidRPr="002B4A31">
          <w:rPr>
            <w:rStyle w:val="Hyperlink"/>
            <w:noProof/>
          </w:rPr>
          <w:t>3.4.3 GUID-valued string properties</w:t>
        </w:r>
        <w:r>
          <w:rPr>
            <w:noProof/>
            <w:webHidden/>
          </w:rPr>
          <w:tab/>
        </w:r>
        <w:r>
          <w:rPr>
            <w:noProof/>
            <w:webHidden/>
          </w:rPr>
          <w:fldChar w:fldCharType="begin"/>
        </w:r>
        <w:r>
          <w:rPr>
            <w:noProof/>
            <w:webHidden/>
          </w:rPr>
          <w:instrText xml:space="preserve"> PAGEREF _Toc524612390 \h </w:instrText>
        </w:r>
        <w:r>
          <w:rPr>
            <w:noProof/>
            <w:webHidden/>
          </w:rPr>
        </w:r>
        <w:r>
          <w:rPr>
            <w:noProof/>
            <w:webHidden/>
          </w:rPr>
          <w:fldChar w:fldCharType="separate"/>
        </w:r>
        <w:r>
          <w:rPr>
            <w:noProof/>
            <w:webHidden/>
          </w:rPr>
          <w:t>25</w:t>
        </w:r>
        <w:r>
          <w:rPr>
            <w:noProof/>
            <w:webHidden/>
          </w:rPr>
          <w:fldChar w:fldCharType="end"/>
        </w:r>
      </w:hyperlink>
    </w:p>
    <w:p w14:paraId="527A2375" w14:textId="6FA25BA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91" w:history="1">
        <w:r w:rsidRPr="002B4A31">
          <w:rPr>
            <w:rStyle w:val="Hyperlink"/>
            <w:noProof/>
          </w:rPr>
          <w:t>3.4.4 Hierarchical strings</w:t>
        </w:r>
        <w:r>
          <w:rPr>
            <w:noProof/>
            <w:webHidden/>
          </w:rPr>
          <w:tab/>
        </w:r>
        <w:r>
          <w:rPr>
            <w:noProof/>
            <w:webHidden/>
          </w:rPr>
          <w:fldChar w:fldCharType="begin"/>
        </w:r>
        <w:r>
          <w:rPr>
            <w:noProof/>
            <w:webHidden/>
          </w:rPr>
          <w:instrText xml:space="preserve"> PAGEREF _Toc524612391 \h </w:instrText>
        </w:r>
        <w:r>
          <w:rPr>
            <w:noProof/>
            <w:webHidden/>
          </w:rPr>
        </w:r>
        <w:r>
          <w:rPr>
            <w:noProof/>
            <w:webHidden/>
          </w:rPr>
          <w:fldChar w:fldCharType="separate"/>
        </w:r>
        <w:r>
          <w:rPr>
            <w:noProof/>
            <w:webHidden/>
          </w:rPr>
          <w:t>25</w:t>
        </w:r>
        <w:r>
          <w:rPr>
            <w:noProof/>
            <w:webHidden/>
          </w:rPr>
          <w:fldChar w:fldCharType="end"/>
        </w:r>
      </w:hyperlink>
    </w:p>
    <w:p w14:paraId="32AF1167" w14:textId="314018A4"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392" w:history="1">
        <w:r w:rsidRPr="002B4A31">
          <w:rPr>
            <w:rStyle w:val="Hyperlink"/>
            <w:noProof/>
          </w:rPr>
          <w:t>3.4.4.1 General</w:t>
        </w:r>
        <w:r>
          <w:rPr>
            <w:noProof/>
            <w:webHidden/>
          </w:rPr>
          <w:tab/>
        </w:r>
        <w:r>
          <w:rPr>
            <w:noProof/>
            <w:webHidden/>
          </w:rPr>
          <w:fldChar w:fldCharType="begin"/>
        </w:r>
        <w:r>
          <w:rPr>
            <w:noProof/>
            <w:webHidden/>
          </w:rPr>
          <w:instrText xml:space="preserve"> PAGEREF _Toc524612392 \h </w:instrText>
        </w:r>
        <w:r>
          <w:rPr>
            <w:noProof/>
            <w:webHidden/>
          </w:rPr>
        </w:r>
        <w:r>
          <w:rPr>
            <w:noProof/>
            <w:webHidden/>
          </w:rPr>
          <w:fldChar w:fldCharType="separate"/>
        </w:r>
        <w:r>
          <w:rPr>
            <w:noProof/>
            <w:webHidden/>
          </w:rPr>
          <w:t>25</w:t>
        </w:r>
        <w:r>
          <w:rPr>
            <w:noProof/>
            <w:webHidden/>
          </w:rPr>
          <w:fldChar w:fldCharType="end"/>
        </w:r>
      </w:hyperlink>
    </w:p>
    <w:p w14:paraId="013B645A" w14:textId="2ACE0ADB"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393" w:history="1">
        <w:r w:rsidRPr="002B4A31">
          <w:rPr>
            <w:rStyle w:val="Hyperlink"/>
            <w:noProof/>
          </w:rPr>
          <w:t>3.4.4.2 Versioned hierarchical strings</w:t>
        </w:r>
        <w:r>
          <w:rPr>
            <w:noProof/>
            <w:webHidden/>
          </w:rPr>
          <w:tab/>
        </w:r>
        <w:r>
          <w:rPr>
            <w:noProof/>
            <w:webHidden/>
          </w:rPr>
          <w:fldChar w:fldCharType="begin"/>
        </w:r>
        <w:r>
          <w:rPr>
            <w:noProof/>
            <w:webHidden/>
          </w:rPr>
          <w:instrText xml:space="preserve"> PAGEREF _Toc524612393 \h </w:instrText>
        </w:r>
        <w:r>
          <w:rPr>
            <w:noProof/>
            <w:webHidden/>
          </w:rPr>
        </w:r>
        <w:r>
          <w:rPr>
            <w:noProof/>
            <w:webHidden/>
          </w:rPr>
          <w:fldChar w:fldCharType="separate"/>
        </w:r>
        <w:r>
          <w:rPr>
            <w:noProof/>
            <w:webHidden/>
          </w:rPr>
          <w:t>26</w:t>
        </w:r>
        <w:r>
          <w:rPr>
            <w:noProof/>
            <w:webHidden/>
          </w:rPr>
          <w:fldChar w:fldCharType="end"/>
        </w:r>
      </w:hyperlink>
    </w:p>
    <w:p w14:paraId="5E85928E" w14:textId="411CE53F"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94" w:history="1">
        <w:r w:rsidRPr="002B4A31">
          <w:rPr>
            <w:rStyle w:val="Hyperlink"/>
            <w:noProof/>
          </w:rPr>
          <w:t>3.5 Object properties</w:t>
        </w:r>
        <w:r>
          <w:rPr>
            <w:noProof/>
            <w:webHidden/>
          </w:rPr>
          <w:tab/>
        </w:r>
        <w:r>
          <w:rPr>
            <w:noProof/>
            <w:webHidden/>
          </w:rPr>
          <w:fldChar w:fldCharType="begin"/>
        </w:r>
        <w:r>
          <w:rPr>
            <w:noProof/>
            <w:webHidden/>
          </w:rPr>
          <w:instrText xml:space="preserve"> PAGEREF _Toc524612394 \h </w:instrText>
        </w:r>
        <w:r>
          <w:rPr>
            <w:noProof/>
            <w:webHidden/>
          </w:rPr>
        </w:r>
        <w:r>
          <w:rPr>
            <w:noProof/>
            <w:webHidden/>
          </w:rPr>
          <w:fldChar w:fldCharType="separate"/>
        </w:r>
        <w:r>
          <w:rPr>
            <w:noProof/>
            <w:webHidden/>
          </w:rPr>
          <w:t>26</w:t>
        </w:r>
        <w:r>
          <w:rPr>
            <w:noProof/>
            <w:webHidden/>
          </w:rPr>
          <w:fldChar w:fldCharType="end"/>
        </w:r>
      </w:hyperlink>
    </w:p>
    <w:p w14:paraId="455444D4" w14:textId="71CE3CB6"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95" w:history="1">
        <w:r w:rsidRPr="002B4A31">
          <w:rPr>
            <w:rStyle w:val="Hyperlink"/>
            <w:noProof/>
          </w:rPr>
          <w:t>3.6 Array properties</w:t>
        </w:r>
        <w:r>
          <w:rPr>
            <w:noProof/>
            <w:webHidden/>
          </w:rPr>
          <w:tab/>
        </w:r>
        <w:r>
          <w:rPr>
            <w:noProof/>
            <w:webHidden/>
          </w:rPr>
          <w:fldChar w:fldCharType="begin"/>
        </w:r>
        <w:r>
          <w:rPr>
            <w:noProof/>
            <w:webHidden/>
          </w:rPr>
          <w:instrText xml:space="preserve"> PAGEREF _Toc524612395 \h </w:instrText>
        </w:r>
        <w:r>
          <w:rPr>
            <w:noProof/>
            <w:webHidden/>
          </w:rPr>
        </w:r>
        <w:r>
          <w:rPr>
            <w:noProof/>
            <w:webHidden/>
          </w:rPr>
          <w:fldChar w:fldCharType="separate"/>
        </w:r>
        <w:r>
          <w:rPr>
            <w:noProof/>
            <w:webHidden/>
          </w:rPr>
          <w:t>26</w:t>
        </w:r>
        <w:r>
          <w:rPr>
            <w:noProof/>
            <w:webHidden/>
          </w:rPr>
          <w:fldChar w:fldCharType="end"/>
        </w:r>
      </w:hyperlink>
    </w:p>
    <w:p w14:paraId="4CE145E4" w14:textId="6A68C4A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96" w:history="1">
        <w:r w:rsidRPr="002B4A31">
          <w:rPr>
            <w:rStyle w:val="Hyperlink"/>
            <w:noProof/>
          </w:rPr>
          <w:t>3.6.1 General</w:t>
        </w:r>
        <w:r>
          <w:rPr>
            <w:noProof/>
            <w:webHidden/>
          </w:rPr>
          <w:tab/>
        </w:r>
        <w:r>
          <w:rPr>
            <w:noProof/>
            <w:webHidden/>
          </w:rPr>
          <w:fldChar w:fldCharType="begin"/>
        </w:r>
        <w:r>
          <w:rPr>
            <w:noProof/>
            <w:webHidden/>
          </w:rPr>
          <w:instrText xml:space="preserve"> PAGEREF _Toc524612396 \h </w:instrText>
        </w:r>
        <w:r>
          <w:rPr>
            <w:noProof/>
            <w:webHidden/>
          </w:rPr>
        </w:r>
        <w:r>
          <w:rPr>
            <w:noProof/>
            <w:webHidden/>
          </w:rPr>
          <w:fldChar w:fldCharType="separate"/>
        </w:r>
        <w:r>
          <w:rPr>
            <w:noProof/>
            <w:webHidden/>
          </w:rPr>
          <w:t>26</w:t>
        </w:r>
        <w:r>
          <w:rPr>
            <w:noProof/>
            <w:webHidden/>
          </w:rPr>
          <w:fldChar w:fldCharType="end"/>
        </w:r>
      </w:hyperlink>
    </w:p>
    <w:p w14:paraId="7943239A" w14:textId="4F7911D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97" w:history="1">
        <w:r w:rsidRPr="002B4A31">
          <w:rPr>
            <w:rStyle w:val="Hyperlink"/>
            <w:noProof/>
          </w:rPr>
          <w:t>3.6.2 Array properties with unique values</w:t>
        </w:r>
        <w:r>
          <w:rPr>
            <w:noProof/>
            <w:webHidden/>
          </w:rPr>
          <w:tab/>
        </w:r>
        <w:r>
          <w:rPr>
            <w:noProof/>
            <w:webHidden/>
          </w:rPr>
          <w:fldChar w:fldCharType="begin"/>
        </w:r>
        <w:r>
          <w:rPr>
            <w:noProof/>
            <w:webHidden/>
          </w:rPr>
          <w:instrText xml:space="preserve"> PAGEREF _Toc524612397 \h </w:instrText>
        </w:r>
        <w:r>
          <w:rPr>
            <w:noProof/>
            <w:webHidden/>
          </w:rPr>
        </w:r>
        <w:r>
          <w:rPr>
            <w:noProof/>
            <w:webHidden/>
          </w:rPr>
          <w:fldChar w:fldCharType="separate"/>
        </w:r>
        <w:r>
          <w:rPr>
            <w:noProof/>
            <w:webHidden/>
          </w:rPr>
          <w:t>26</w:t>
        </w:r>
        <w:r>
          <w:rPr>
            <w:noProof/>
            <w:webHidden/>
          </w:rPr>
          <w:fldChar w:fldCharType="end"/>
        </w:r>
      </w:hyperlink>
    </w:p>
    <w:p w14:paraId="1FB9BABE" w14:textId="38B436A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398" w:history="1">
        <w:r w:rsidRPr="002B4A31">
          <w:rPr>
            <w:rStyle w:val="Hyperlink"/>
            <w:noProof/>
          </w:rPr>
          <w:t>3.7 Property bags</w:t>
        </w:r>
        <w:r>
          <w:rPr>
            <w:noProof/>
            <w:webHidden/>
          </w:rPr>
          <w:tab/>
        </w:r>
        <w:r>
          <w:rPr>
            <w:noProof/>
            <w:webHidden/>
          </w:rPr>
          <w:fldChar w:fldCharType="begin"/>
        </w:r>
        <w:r>
          <w:rPr>
            <w:noProof/>
            <w:webHidden/>
          </w:rPr>
          <w:instrText xml:space="preserve"> PAGEREF _Toc524612398 \h </w:instrText>
        </w:r>
        <w:r>
          <w:rPr>
            <w:noProof/>
            <w:webHidden/>
          </w:rPr>
        </w:r>
        <w:r>
          <w:rPr>
            <w:noProof/>
            <w:webHidden/>
          </w:rPr>
          <w:fldChar w:fldCharType="separate"/>
        </w:r>
        <w:r>
          <w:rPr>
            <w:noProof/>
            <w:webHidden/>
          </w:rPr>
          <w:t>27</w:t>
        </w:r>
        <w:r>
          <w:rPr>
            <w:noProof/>
            <w:webHidden/>
          </w:rPr>
          <w:fldChar w:fldCharType="end"/>
        </w:r>
      </w:hyperlink>
    </w:p>
    <w:p w14:paraId="333DBECD" w14:textId="5E73DAE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399" w:history="1">
        <w:r w:rsidRPr="002B4A31">
          <w:rPr>
            <w:rStyle w:val="Hyperlink"/>
            <w:noProof/>
          </w:rPr>
          <w:t>3.7.1 General</w:t>
        </w:r>
        <w:r>
          <w:rPr>
            <w:noProof/>
            <w:webHidden/>
          </w:rPr>
          <w:tab/>
        </w:r>
        <w:r>
          <w:rPr>
            <w:noProof/>
            <w:webHidden/>
          </w:rPr>
          <w:fldChar w:fldCharType="begin"/>
        </w:r>
        <w:r>
          <w:rPr>
            <w:noProof/>
            <w:webHidden/>
          </w:rPr>
          <w:instrText xml:space="preserve"> PAGEREF _Toc524612399 \h </w:instrText>
        </w:r>
        <w:r>
          <w:rPr>
            <w:noProof/>
            <w:webHidden/>
          </w:rPr>
        </w:r>
        <w:r>
          <w:rPr>
            <w:noProof/>
            <w:webHidden/>
          </w:rPr>
          <w:fldChar w:fldCharType="separate"/>
        </w:r>
        <w:r>
          <w:rPr>
            <w:noProof/>
            <w:webHidden/>
          </w:rPr>
          <w:t>27</w:t>
        </w:r>
        <w:r>
          <w:rPr>
            <w:noProof/>
            <w:webHidden/>
          </w:rPr>
          <w:fldChar w:fldCharType="end"/>
        </w:r>
      </w:hyperlink>
    </w:p>
    <w:p w14:paraId="62CD85A7" w14:textId="5CE9DA5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00" w:history="1">
        <w:r w:rsidRPr="002B4A31">
          <w:rPr>
            <w:rStyle w:val="Hyperlink"/>
            <w:noProof/>
          </w:rPr>
          <w:t>3.7.2 Tags</w:t>
        </w:r>
        <w:r>
          <w:rPr>
            <w:noProof/>
            <w:webHidden/>
          </w:rPr>
          <w:tab/>
        </w:r>
        <w:r>
          <w:rPr>
            <w:noProof/>
            <w:webHidden/>
          </w:rPr>
          <w:fldChar w:fldCharType="begin"/>
        </w:r>
        <w:r>
          <w:rPr>
            <w:noProof/>
            <w:webHidden/>
          </w:rPr>
          <w:instrText xml:space="preserve"> PAGEREF _Toc524612400 \h </w:instrText>
        </w:r>
        <w:r>
          <w:rPr>
            <w:noProof/>
            <w:webHidden/>
          </w:rPr>
        </w:r>
        <w:r>
          <w:rPr>
            <w:noProof/>
            <w:webHidden/>
          </w:rPr>
          <w:fldChar w:fldCharType="separate"/>
        </w:r>
        <w:r>
          <w:rPr>
            <w:noProof/>
            <w:webHidden/>
          </w:rPr>
          <w:t>27</w:t>
        </w:r>
        <w:r>
          <w:rPr>
            <w:noProof/>
            <w:webHidden/>
          </w:rPr>
          <w:fldChar w:fldCharType="end"/>
        </w:r>
      </w:hyperlink>
    </w:p>
    <w:p w14:paraId="018D46F1" w14:textId="66B9802C"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01" w:history="1">
        <w:r w:rsidRPr="002B4A31">
          <w:rPr>
            <w:rStyle w:val="Hyperlink"/>
            <w:noProof/>
          </w:rPr>
          <w:t>3.7.2.1 General</w:t>
        </w:r>
        <w:r>
          <w:rPr>
            <w:noProof/>
            <w:webHidden/>
          </w:rPr>
          <w:tab/>
        </w:r>
        <w:r>
          <w:rPr>
            <w:noProof/>
            <w:webHidden/>
          </w:rPr>
          <w:fldChar w:fldCharType="begin"/>
        </w:r>
        <w:r>
          <w:rPr>
            <w:noProof/>
            <w:webHidden/>
          </w:rPr>
          <w:instrText xml:space="preserve"> PAGEREF _Toc524612401 \h </w:instrText>
        </w:r>
        <w:r>
          <w:rPr>
            <w:noProof/>
            <w:webHidden/>
          </w:rPr>
        </w:r>
        <w:r>
          <w:rPr>
            <w:noProof/>
            <w:webHidden/>
          </w:rPr>
          <w:fldChar w:fldCharType="separate"/>
        </w:r>
        <w:r>
          <w:rPr>
            <w:noProof/>
            <w:webHidden/>
          </w:rPr>
          <w:t>27</w:t>
        </w:r>
        <w:r>
          <w:rPr>
            <w:noProof/>
            <w:webHidden/>
          </w:rPr>
          <w:fldChar w:fldCharType="end"/>
        </w:r>
      </w:hyperlink>
    </w:p>
    <w:p w14:paraId="23E734EA" w14:textId="2EC73101"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02" w:history="1">
        <w:r w:rsidRPr="002B4A31">
          <w:rPr>
            <w:rStyle w:val="Hyperlink"/>
            <w:noProof/>
          </w:rPr>
          <w:t>3.7.2.2 Tag metadata</w:t>
        </w:r>
        <w:r>
          <w:rPr>
            <w:noProof/>
            <w:webHidden/>
          </w:rPr>
          <w:tab/>
        </w:r>
        <w:r>
          <w:rPr>
            <w:noProof/>
            <w:webHidden/>
          </w:rPr>
          <w:fldChar w:fldCharType="begin"/>
        </w:r>
        <w:r>
          <w:rPr>
            <w:noProof/>
            <w:webHidden/>
          </w:rPr>
          <w:instrText xml:space="preserve"> PAGEREF _Toc524612402 \h </w:instrText>
        </w:r>
        <w:r>
          <w:rPr>
            <w:noProof/>
            <w:webHidden/>
          </w:rPr>
        </w:r>
        <w:r>
          <w:rPr>
            <w:noProof/>
            <w:webHidden/>
          </w:rPr>
          <w:fldChar w:fldCharType="separate"/>
        </w:r>
        <w:r>
          <w:rPr>
            <w:noProof/>
            <w:webHidden/>
          </w:rPr>
          <w:t>27</w:t>
        </w:r>
        <w:r>
          <w:rPr>
            <w:noProof/>
            <w:webHidden/>
          </w:rPr>
          <w:fldChar w:fldCharType="end"/>
        </w:r>
      </w:hyperlink>
    </w:p>
    <w:p w14:paraId="77E5B2AC" w14:textId="2CD353BC"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403" w:history="1">
        <w:r w:rsidRPr="002B4A31">
          <w:rPr>
            <w:rStyle w:val="Hyperlink"/>
            <w:noProof/>
          </w:rPr>
          <w:t>3.8 Date/time properties</w:t>
        </w:r>
        <w:r>
          <w:rPr>
            <w:noProof/>
            <w:webHidden/>
          </w:rPr>
          <w:tab/>
        </w:r>
        <w:r>
          <w:rPr>
            <w:noProof/>
            <w:webHidden/>
          </w:rPr>
          <w:fldChar w:fldCharType="begin"/>
        </w:r>
        <w:r>
          <w:rPr>
            <w:noProof/>
            <w:webHidden/>
          </w:rPr>
          <w:instrText xml:space="preserve"> PAGEREF _Toc524612403 \h </w:instrText>
        </w:r>
        <w:r>
          <w:rPr>
            <w:noProof/>
            <w:webHidden/>
          </w:rPr>
        </w:r>
        <w:r>
          <w:rPr>
            <w:noProof/>
            <w:webHidden/>
          </w:rPr>
          <w:fldChar w:fldCharType="separate"/>
        </w:r>
        <w:r>
          <w:rPr>
            <w:noProof/>
            <w:webHidden/>
          </w:rPr>
          <w:t>28</w:t>
        </w:r>
        <w:r>
          <w:rPr>
            <w:noProof/>
            <w:webHidden/>
          </w:rPr>
          <w:fldChar w:fldCharType="end"/>
        </w:r>
      </w:hyperlink>
    </w:p>
    <w:p w14:paraId="420468A2" w14:textId="7D7CA17D"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404" w:history="1">
        <w:r w:rsidRPr="002B4A31">
          <w:rPr>
            <w:rStyle w:val="Hyperlink"/>
            <w:noProof/>
          </w:rPr>
          <w:t>3.9 message objects</w:t>
        </w:r>
        <w:r>
          <w:rPr>
            <w:noProof/>
            <w:webHidden/>
          </w:rPr>
          <w:tab/>
        </w:r>
        <w:r>
          <w:rPr>
            <w:noProof/>
            <w:webHidden/>
          </w:rPr>
          <w:fldChar w:fldCharType="begin"/>
        </w:r>
        <w:r>
          <w:rPr>
            <w:noProof/>
            <w:webHidden/>
          </w:rPr>
          <w:instrText xml:space="preserve"> PAGEREF _Toc524612404 \h </w:instrText>
        </w:r>
        <w:r>
          <w:rPr>
            <w:noProof/>
            <w:webHidden/>
          </w:rPr>
        </w:r>
        <w:r>
          <w:rPr>
            <w:noProof/>
            <w:webHidden/>
          </w:rPr>
          <w:fldChar w:fldCharType="separate"/>
        </w:r>
        <w:r>
          <w:rPr>
            <w:noProof/>
            <w:webHidden/>
          </w:rPr>
          <w:t>29</w:t>
        </w:r>
        <w:r>
          <w:rPr>
            <w:noProof/>
            <w:webHidden/>
          </w:rPr>
          <w:fldChar w:fldCharType="end"/>
        </w:r>
      </w:hyperlink>
    </w:p>
    <w:p w14:paraId="3E2EDF8D" w14:textId="58A8B52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05" w:history="1">
        <w:r w:rsidRPr="002B4A31">
          <w:rPr>
            <w:rStyle w:val="Hyperlink"/>
            <w:noProof/>
          </w:rPr>
          <w:t>3.9.1 General</w:t>
        </w:r>
        <w:r>
          <w:rPr>
            <w:noProof/>
            <w:webHidden/>
          </w:rPr>
          <w:tab/>
        </w:r>
        <w:r>
          <w:rPr>
            <w:noProof/>
            <w:webHidden/>
          </w:rPr>
          <w:fldChar w:fldCharType="begin"/>
        </w:r>
        <w:r>
          <w:rPr>
            <w:noProof/>
            <w:webHidden/>
          </w:rPr>
          <w:instrText xml:space="preserve"> PAGEREF _Toc524612405 \h </w:instrText>
        </w:r>
        <w:r>
          <w:rPr>
            <w:noProof/>
            <w:webHidden/>
          </w:rPr>
        </w:r>
        <w:r>
          <w:rPr>
            <w:noProof/>
            <w:webHidden/>
          </w:rPr>
          <w:fldChar w:fldCharType="separate"/>
        </w:r>
        <w:r>
          <w:rPr>
            <w:noProof/>
            <w:webHidden/>
          </w:rPr>
          <w:t>29</w:t>
        </w:r>
        <w:r>
          <w:rPr>
            <w:noProof/>
            <w:webHidden/>
          </w:rPr>
          <w:fldChar w:fldCharType="end"/>
        </w:r>
      </w:hyperlink>
    </w:p>
    <w:p w14:paraId="2742EFC1" w14:textId="2DB417E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06" w:history="1">
        <w:r w:rsidRPr="002B4A31">
          <w:rPr>
            <w:rStyle w:val="Hyperlink"/>
            <w:noProof/>
          </w:rPr>
          <w:t>3.9.2 Plain text messages</w:t>
        </w:r>
        <w:r>
          <w:rPr>
            <w:noProof/>
            <w:webHidden/>
          </w:rPr>
          <w:tab/>
        </w:r>
        <w:r>
          <w:rPr>
            <w:noProof/>
            <w:webHidden/>
          </w:rPr>
          <w:fldChar w:fldCharType="begin"/>
        </w:r>
        <w:r>
          <w:rPr>
            <w:noProof/>
            <w:webHidden/>
          </w:rPr>
          <w:instrText xml:space="preserve"> PAGEREF _Toc524612406 \h </w:instrText>
        </w:r>
        <w:r>
          <w:rPr>
            <w:noProof/>
            <w:webHidden/>
          </w:rPr>
        </w:r>
        <w:r>
          <w:rPr>
            <w:noProof/>
            <w:webHidden/>
          </w:rPr>
          <w:fldChar w:fldCharType="separate"/>
        </w:r>
        <w:r>
          <w:rPr>
            <w:noProof/>
            <w:webHidden/>
          </w:rPr>
          <w:t>29</w:t>
        </w:r>
        <w:r>
          <w:rPr>
            <w:noProof/>
            <w:webHidden/>
          </w:rPr>
          <w:fldChar w:fldCharType="end"/>
        </w:r>
      </w:hyperlink>
    </w:p>
    <w:p w14:paraId="4DF4762F" w14:textId="17CACE0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07" w:history="1">
        <w:r w:rsidRPr="002B4A31">
          <w:rPr>
            <w:rStyle w:val="Hyperlink"/>
            <w:noProof/>
          </w:rPr>
          <w:t>3.9.3 Rich text messages</w:t>
        </w:r>
        <w:r>
          <w:rPr>
            <w:noProof/>
            <w:webHidden/>
          </w:rPr>
          <w:tab/>
        </w:r>
        <w:r>
          <w:rPr>
            <w:noProof/>
            <w:webHidden/>
          </w:rPr>
          <w:fldChar w:fldCharType="begin"/>
        </w:r>
        <w:r>
          <w:rPr>
            <w:noProof/>
            <w:webHidden/>
          </w:rPr>
          <w:instrText xml:space="preserve"> PAGEREF _Toc524612407 \h </w:instrText>
        </w:r>
        <w:r>
          <w:rPr>
            <w:noProof/>
            <w:webHidden/>
          </w:rPr>
        </w:r>
        <w:r>
          <w:rPr>
            <w:noProof/>
            <w:webHidden/>
          </w:rPr>
          <w:fldChar w:fldCharType="separate"/>
        </w:r>
        <w:r>
          <w:rPr>
            <w:noProof/>
            <w:webHidden/>
          </w:rPr>
          <w:t>30</w:t>
        </w:r>
        <w:r>
          <w:rPr>
            <w:noProof/>
            <w:webHidden/>
          </w:rPr>
          <w:fldChar w:fldCharType="end"/>
        </w:r>
      </w:hyperlink>
    </w:p>
    <w:p w14:paraId="3666D652" w14:textId="3FA5261E"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08" w:history="1">
        <w:r w:rsidRPr="002B4A31">
          <w:rPr>
            <w:rStyle w:val="Hyperlink"/>
            <w:noProof/>
          </w:rPr>
          <w:t>3.9.3.1 General</w:t>
        </w:r>
        <w:r>
          <w:rPr>
            <w:noProof/>
            <w:webHidden/>
          </w:rPr>
          <w:tab/>
        </w:r>
        <w:r>
          <w:rPr>
            <w:noProof/>
            <w:webHidden/>
          </w:rPr>
          <w:fldChar w:fldCharType="begin"/>
        </w:r>
        <w:r>
          <w:rPr>
            <w:noProof/>
            <w:webHidden/>
          </w:rPr>
          <w:instrText xml:space="preserve"> PAGEREF _Toc524612408 \h </w:instrText>
        </w:r>
        <w:r>
          <w:rPr>
            <w:noProof/>
            <w:webHidden/>
          </w:rPr>
        </w:r>
        <w:r>
          <w:rPr>
            <w:noProof/>
            <w:webHidden/>
          </w:rPr>
          <w:fldChar w:fldCharType="separate"/>
        </w:r>
        <w:r>
          <w:rPr>
            <w:noProof/>
            <w:webHidden/>
          </w:rPr>
          <w:t>30</w:t>
        </w:r>
        <w:r>
          <w:rPr>
            <w:noProof/>
            <w:webHidden/>
          </w:rPr>
          <w:fldChar w:fldCharType="end"/>
        </w:r>
      </w:hyperlink>
    </w:p>
    <w:p w14:paraId="2238DB30" w14:textId="44B4A9AD"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09" w:history="1">
        <w:r w:rsidRPr="002B4A31">
          <w:rPr>
            <w:rStyle w:val="Hyperlink"/>
            <w:noProof/>
          </w:rPr>
          <w:t>3.9.3.2 Security implications</w:t>
        </w:r>
        <w:r>
          <w:rPr>
            <w:noProof/>
            <w:webHidden/>
          </w:rPr>
          <w:tab/>
        </w:r>
        <w:r>
          <w:rPr>
            <w:noProof/>
            <w:webHidden/>
          </w:rPr>
          <w:fldChar w:fldCharType="begin"/>
        </w:r>
        <w:r>
          <w:rPr>
            <w:noProof/>
            <w:webHidden/>
          </w:rPr>
          <w:instrText xml:space="preserve"> PAGEREF _Toc524612409 \h </w:instrText>
        </w:r>
        <w:r>
          <w:rPr>
            <w:noProof/>
            <w:webHidden/>
          </w:rPr>
        </w:r>
        <w:r>
          <w:rPr>
            <w:noProof/>
            <w:webHidden/>
          </w:rPr>
          <w:fldChar w:fldCharType="separate"/>
        </w:r>
        <w:r>
          <w:rPr>
            <w:noProof/>
            <w:webHidden/>
          </w:rPr>
          <w:t>30</w:t>
        </w:r>
        <w:r>
          <w:rPr>
            <w:noProof/>
            <w:webHidden/>
          </w:rPr>
          <w:fldChar w:fldCharType="end"/>
        </w:r>
      </w:hyperlink>
    </w:p>
    <w:p w14:paraId="7A3D7A47" w14:textId="7F1D6EB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10" w:history="1">
        <w:r w:rsidRPr="002B4A31">
          <w:rPr>
            <w:rStyle w:val="Hyperlink"/>
            <w:noProof/>
          </w:rPr>
          <w:t>3.9.4 Messages with placeholders</w:t>
        </w:r>
        <w:r>
          <w:rPr>
            <w:noProof/>
            <w:webHidden/>
          </w:rPr>
          <w:tab/>
        </w:r>
        <w:r>
          <w:rPr>
            <w:noProof/>
            <w:webHidden/>
          </w:rPr>
          <w:fldChar w:fldCharType="begin"/>
        </w:r>
        <w:r>
          <w:rPr>
            <w:noProof/>
            <w:webHidden/>
          </w:rPr>
          <w:instrText xml:space="preserve"> PAGEREF _Toc524612410 \h </w:instrText>
        </w:r>
        <w:r>
          <w:rPr>
            <w:noProof/>
            <w:webHidden/>
          </w:rPr>
        </w:r>
        <w:r>
          <w:rPr>
            <w:noProof/>
            <w:webHidden/>
          </w:rPr>
          <w:fldChar w:fldCharType="separate"/>
        </w:r>
        <w:r>
          <w:rPr>
            <w:noProof/>
            <w:webHidden/>
          </w:rPr>
          <w:t>30</w:t>
        </w:r>
        <w:r>
          <w:rPr>
            <w:noProof/>
            <w:webHidden/>
          </w:rPr>
          <w:fldChar w:fldCharType="end"/>
        </w:r>
      </w:hyperlink>
    </w:p>
    <w:p w14:paraId="2388FEB0" w14:textId="63870A7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11" w:history="1">
        <w:r w:rsidRPr="002B4A31">
          <w:rPr>
            <w:rStyle w:val="Hyperlink"/>
            <w:noProof/>
          </w:rPr>
          <w:t>3.9.5 Messages with embedded links</w:t>
        </w:r>
        <w:r>
          <w:rPr>
            <w:noProof/>
            <w:webHidden/>
          </w:rPr>
          <w:tab/>
        </w:r>
        <w:r>
          <w:rPr>
            <w:noProof/>
            <w:webHidden/>
          </w:rPr>
          <w:fldChar w:fldCharType="begin"/>
        </w:r>
        <w:r>
          <w:rPr>
            <w:noProof/>
            <w:webHidden/>
          </w:rPr>
          <w:instrText xml:space="preserve"> PAGEREF _Toc524612411 \h </w:instrText>
        </w:r>
        <w:r>
          <w:rPr>
            <w:noProof/>
            <w:webHidden/>
          </w:rPr>
        </w:r>
        <w:r>
          <w:rPr>
            <w:noProof/>
            <w:webHidden/>
          </w:rPr>
          <w:fldChar w:fldCharType="separate"/>
        </w:r>
        <w:r>
          <w:rPr>
            <w:noProof/>
            <w:webHidden/>
          </w:rPr>
          <w:t>31</w:t>
        </w:r>
        <w:r>
          <w:rPr>
            <w:noProof/>
            <w:webHidden/>
          </w:rPr>
          <w:fldChar w:fldCharType="end"/>
        </w:r>
      </w:hyperlink>
    </w:p>
    <w:p w14:paraId="599F7A61" w14:textId="24FE002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12" w:history="1">
        <w:r w:rsidRPr="002B4A31">
          <w:rPr>
            <w:rStyle w:val="Hyperlink"/>
            <w:noProof/>
          </w:rPr>
          <w:t>3.9.6 Message string resources</w:t>
        </w:r>
        <w:r>
          <w:rPr>
            <w:noProof/>
            <w:webHidden/>
          </w:rPr>
          <w:tab/>
        </w:r>
        <w:r>
          <w:rPr>
            <w:noProof/>
            <w:webHidden/>
          </w:rPr>
          <w:fldChar w:fldCharType="begin"/>
        </w:r>
        <w:r>
          <w:rPr>
            <w:noProof/>
            <w:webHidden/>
          </w:rPr>
          <w:instrText xml:space="preserve"> PAGEREF _Toc524612412 \h </w:instrText>
        </w:r>
        <w:r>
          <w:rPr>
            <w:noProof/>
            <w:webHidden/>
          </w:rPr>
        </w:r>
        <w:r>
          <w:rPr>
            <w:noProof/>
            <w:webHidden/>
          </w:rPr>
          <w:fldChar w:fldCharType="separate"/>
        </w:r>
        <w:r>
          <w:rPr>
            <w:noProof/>
            <w:webHidden/>
          </w:rPr>
          <w:t>32</w:t>
        </w:r>
        <w:r>
          <w:rPr>
            <w:noProof/>
            <w:webHidden/>
          </w:rPr>
          <w:fldChar w:fldCharType="end"/>
        </w:r>
      </w:hyperlink>
    </w:p>
    <w:p w14:paraId="5626D046" w14:textId="616B3566"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13" w:history="1">
        <w:r w:rsidRPr="002B4A31">
          <w:rPr>
            <w:rStyle w:val="Hyperlink"/>
            <w:noProof/>
          </w:rPr>
          <w:t>3.9.6.1 General</w:t>
        </w:r>
        <w:r>
          <w:rPr>
            <w:noProof/>
            <w:webHidden/>
          </w:rPr>
          <w:tab/>
        </w:r>
        <w:r>
          <w:rPr>
            <w:noProof/>
            <w:webHidden/>
          </w:rPr>
          <w:fldChar w:fldCharType="begin"/>
        </w:r>
        <w:r>
          <w:rPr>
            <w:noProof/>
            <w:webHidden/>
          </w:rPr>
          <w:instrText xml:space="preserve"> PAGEREF _Toc524612413 \h </w:instrText>
        </w:r>
        <w:r>
          <w:rPr>
            <w:noProof/>
            <w:webHidden/>
          </w:rPr>
        </w:r>
        <w:r>
          <w:rPr>
            <w:noProof/>
            <w:webHidden/>
          </w:rPr>
          <w:fldChar w:fldCharType="separate"/>
        </w:r>
        <w:r>
          <w:rPr>
            <w:noProof/>
            <w:webHidden/>
          </w:rPr>
          <w:t>32</w:t>
        </w:r>
        <w:r>
          <w:rPr>
            <w:noProof/>
            <w:webHidden/>
          </w:rPr>
          <w:fldChar w:fldCharType="end"/>
        </w:r>
      </w:hyperlink>
    </w:p>
    <w:p w14:paraId="2A1102FE" w14:textId="5997D802"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14" w:history="1">
        <w:r w:rsidRPr="002B4A31">
          <w:rPr>
            <w:rStyle w:val="Hyperlink"/>
            <w:noProof/>
          </w:rPr>
          <w:t>3.9.6.2 Embedded string resource lookup procedure</w:t>
        </w:r>
        <w:r>
          <w:rPr>
            <w:noProof/>
            <w:webHidden/>
          </w:rPr>
          <w:tab/>
        </w:r>
        <w:r>
          <w:rPr>
            <w:noProof/>
            <w:webHidden/>
          </w:rPr>
          <w:fldChar w:fldCharType="begin"/>
        </w:r>
        <w:r>
          <w:rPr>
            <w:noProof/>
            <w:webHidden/>
          </w:rPr>
          <w:instrText xml:space="preserve"> PAGEREF _Toc524612414 \h </w:instrText>
        </w:r>
        <w:r>
          <w:rPr>
            <w:noProof/>
            <w:webHidden/>
          </w:rPr>
        </w:r>
        <w:r>
          <w:rPr>
            <w:noProof/>
            <w:webHidden/>
          </w:rPr>
          <w:fldChar w:fldCharType="separate"/>
        </w:r>
        <w:r>
          <w:rPr>
            <w:noProof/>
            <w:webHidden/>
          </w:rPr>
          <w:t>33</w:t>
        </w:r>
        <w:r>
          <w:rPr>
            <w:noProof/>
            <w:webHidden/>
          </w:rPr>
          <w:fldChar w:fldCharType="end"/>
        </w:r>
      </w:hyperlink>
    </w:p>
    <w:p w14:paraId="69ACA3E3" w14:textId="68AB333C"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15" w:history="1">
        <w:r w:rsidRPr="002B4A31">
          <w:rPr>
            <w:rStyle w:val="Hyperlink"/>
            <w:noProof/>
          </w:rPr>
          <w:t>3.9.6.3 SARIF resource file lookup procedure</w:t>
        </w:r>
        <w:r>
          <w:rPr>
            <w:noProof/>
            <w:webHidden/>
          </w:rPr>
          <w:tab/>
        </w:r>
        <w:r>
          <w:rPr>
            <w:noProof/>
            <w:webHidden/>
          </w:rPr>
          <w:fldChar w:fldCharType="begin"/>
        </w:r>
        <w:r>
          <w:rPr>
            <w:noProof/>
            <w:webHidden/>
          </w:rPr>
          <w:instrText xml:space="preserve"> PAGEREF _Toc524612415 \h </w:instrText>
        </w:r>
        <w:r>
          <w:rPr>
            <w:noProof/>
            <w:webHidden/>
          </w:rPr>
        </w:r>
        <w:r>
          <w:rPr>
            <w:noProof/>
            <w:webHidden/>
          </w:rPr>
          <w:fldChar w:fldCharType="separate"/>
        </w:r>
        <w:r>
          <w:rPr>
            <w:noProof/>
            <w:webHidden/>
          </w:rPr>
          <w:t>33</w:t>
        </w:r>
        <w:r>
          <w:rPr>
            <w:noProof/>
            <w:webHidden/>
          </w:rPr>
          <w:fldChar w:fldCharType="end"/>
        </w:r>
      </w:hyperlink>
    </w:p>
    <w:p w14:paraId="1F181E99" w14:textId="408B8CB8"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16" w:history="1">
        <w:r w:rsidRPr="002B4A31">
          <w:rPr>
            <w:rStyle w:val="Hyperlink"/>
            <w:noProof/>
          </w:rPr>
          <w:t>3.9.6.4 SARIF resource file format</w:t>
        </w:r>
        <w:r>
          <w:rPr>
            <w:noProof/>
            <w:webHidden/>
          </w:rPr>
          <w:tab/>
        </w:r>
        <w:r>
          <w:rPr>
            <w:noProof/>
            <w:webHidden/>
          </w:rPr>
          <w:fldChar w:fldCharType="begin"/>
        </w:r>
        <w:r>
          <w:rPr>
            <w:noProof/>
            <w:webHidden/>
          </w:rPr>
          <w:instrText xml:space="preserve"> PAGEREF _Toc524612416 \h </w:instrText>
        </w:r>
        <w:r>
          <w:rPr>
            <w:noProof/>
            <w:webHidden/>
          </w:rPr>
        </w:r>
        <w:r>
          <w:rPr>
            <w:noProof/>
            <w:webHidden/>
          </w:rPr>
          <w:fldChar w:fldCharType="separate"/>
        </w:r>
        <w:r>
          <w:rPr>
            <w:noProof/>
            <w:webHidden/>
          </w:rPr>
          <w:t>34</w:t>
        </w:r>
        <w:r>
          <w:rPr>
            <w:noProof/>
            <w:webHidden/>
          </w:rPr>
          <w:fldChar w:fldCharType="end"/>
        </w:r>
      </w:hyperlink>
    </w:p>
    <w:p w14:paraId="7B5A92F8" w14:textId="43B0CE01" w:rsidR="00DC0BED" w:rsidRDefault="00DC0BED">
      <w:pPr>
        <w:pStyle w:val="TOC5"/>
        <w:tabs>
          <w:tab w:val="right" w:leader="dot" w:pos="9350"/>
        </w:tabs>
        <w:rPr>
          <w:rFonts w:asciiTheme="minorHAnsi" w:eastAsiaTheme="minorEastAsia" w:hAnsiTheme="minorHAnsi" w:cstheme="minorBidi"/>
          <w:noProof/>
          <w:sz w:val="22"/>
          <w:szCs w:val="22"/>
        </w:rPr>
      </w:pPr>
      <w:hyperlink w:anchor="_Toc524612417" w:history="1">
        <w:r w:rsidRPr="002B4A31">
          <w:rPr>
            <w:rStyle w:val="Hyperlink"/>
            <w:noProof/>
          </w:rPr>
          <w:t>3.9.6.4.1 General</w:t>
        </w:r>
        <w:r>
          <w:rPr>
            <w:noProof/>
            <w:webHidden/>
          </w:rPr>
          <w:tab/>
        </w:r>
        <w:r>
          <w:rPr>
            <w:noProof/>
            <w:webHidden/>
          </w:rPr>
          <w:fldChar w:fldCharType="begin"/>
        </w:r>
        <w:r>
          <w:rPr>
            <w:noProof/>
            <w:webHidden/>
          </w:rPr>
          <w:instrText xml:space="preserve"> PAGEREF _Toc524612417 \h </w:instrText>
        </w:r>
        <w:r>
          <w:rPr>
            <w:noProof/>
            <w:webHidden/>
          </w:rPr>
        </w:r>
        <w:r>
          <w:rPr>
            <w:noProof/>
            <w:webHidden/>
          </w:rPr>
          <w:fldChar w:fldCharType="separate"/>
        </w:r>
        <w:r>
          <w:rPr>
            <w:noProof/>
            <w:webHidden/>
          </w:rPr>
          <w:t>34</w:t>
        </w:r>
        <w:r>
          <w:rPr>
            <w:noProof/>
            <w:webHidden/>
          </w:rPr>
          <w:fldChar w:fldCharType="end"/>
        </w:r>
      </w:hyperlink>
    </w:p>
    <w:p w14:paraId="5CC5278F" w14:textId="420594CC" w:rsidR="00DC0BED" w:rsidRDefault="00DC0BED">
      <w:pPr>
        <w:pStyle w:val="TOC5"/>
        <w:tabs>
          <w:tab w:val="right" w:leader="dot" w:pos="9350"/>
        </w:tabs>
        <w:rPr>
          <w:rFonts w:asciiTheme="minorHAnsi" w:eastAsiaTheme="minorEastAsia" w:hAnsiTheme="minorHAnsi" w:cstheme="minorBidi"/>
          <w:noProof/>
          <w:sz w:val="22"/>
          <w:szCs w:val="22"/>
        </w:rPr>
      </w:pPr>
      <w:hyperlink w:anchor="_Toc524612418" w:history="1">
        <w:r w:rsidRPr="002B4A31">
          <w:rPr>
            <w:rStyle w:val="Hyperlink"/>
            <w:noProof/>
          </w:rPr>
          <w:t>3.9.6.4.2 sarifLog object</w:t>
        </w:r>
        <w:r>
          <w:rPr>
            <w:noProof/>
            <w:webHidden/>
          </w:rPr>
          <w:tab/>
        </w:r>
        <w:r>
          <w:rPr>
            <w:noProof/>
            <w:webHidden/>
          </w:rPr>
          <w:fldChar w:fldCharType="begin"/>
        </w:r>
        <w:r>
          <w:rPr>
            <w:noProof/>
            <w:webHidden/>
          </w:rPr>
          <w:instrText xml:space="preserve"> PAGEREF _Toc524612418 \h </w:instrText>
        </w:r>
        <w:r>
          <w:rPr>
            <w:noProof/>
            <w:webHidden/>
          </w:rPr>
        </w:r>
        <w:r>
          <w:rPr>
            <w:noProof/>
            <w:webHidden/>
          </w:rPr>
          <w:fldChar w:fldCharType="separate"/>
        </w:r>
        <w:r>
          <w:rPr>
            <w:noProof/>
            <w:webHidden/>
          </w:rPr>
          <w:t>35</w:t>
        </w:r>
        <w:r>
          <w:rPr>
            <w:noProof/>
            <w:webHidden/>
          </w:rPr>
          <w:fldChar w:fldCharType="end"/>
        </w:r>
      </w:hyperlink>
    </w:p>
    <w:p w14:paraId="128B6F58" w14:textId="07D6EC36" w:rsidR="00DC0BED" w:rsidRDefault="00DC0BED">
      <w:pPr>
        <w:pStyle w:val="TOC5"/>
        <w:tabs>
          <w:tab w:val="right" w:leader="dot" w:pos="9350"/>
        </w:tabs>
        <w:rPr>
          <w:rFonts w:asciiTheme="minorHAnsi" w:eastAsiaTheme="minorEastAsia" w:hAnsiTheme="minorHAnsi" w:cstheme="minorBidi"/>
          <w:noProof/>
          <w:sz w:val="22"/>
          <w:szCs w:val="22"/>
        </w:rPr>
      </w:pPr>
      <w:hyperlink w:anchor="_Toc524612419" w:history="1">
        <w:r w:rsidRPr="002B4A31">
          <w:rPr>
            <w:rStyle w:val="Hyperlink"/>
            <w:noProof/>
          </w:rPr>
          <w:t>3.9.6.4.3 run object</w:t>
        </w:r>
        <w:r>
          <w:rPr>
            <w:noProof/>
            <w:webHidden/>
          </w:rPr>
          <w:tab/>
        </w:r>
        <w:r>
          <w:rPr>
            <w:noProof/>
            <w:webHidden/>
          </w:rPr>
          <w:fldChar w:fldCharType="begin"/>
        </w:r>
        <w:r>
          <w:rPr>
            <w:noProof/>
            <w:webHidden/>
          </w:rPr>
          <w:instrText xml:space="preserve"> PAGEREF _Toc524612419 \h </w:instrText>
        </w:r>
        <w:r>
          <w:rPr>
            <w:noProof/>
            <w:webHidden/>
          </w:rPr>
        </w:r>
        <w:r>
          <w:rPr>
            <w:noProof/>
            <w:webHidden/>
          </w:rPr>
          <w:fldChar w:fldCharType="separate"/>
        </w:r>
        <w:r>
          <w:rPr>
            <w:noProof/>
            <w:webHidden/>
          </w:rPr>
          <w:t>35</w:t>
        </w:r>
        <w:r>
          <w:rPr>
            <w:noProof/>
            <w:webHidden/>
          </w:rPr>
          <w:fldChar w:fldCharType="end"/>
        </w:r>
      </w:hyperlink>
    </w:p>
    <w:p w14:paraId="0A3B4702" w14:textId="312C4A03" w:rsidR="00DC0BED" w:rsidRDefault="00DC0BED">
      <w:pPr>
        <w:pStyle w:val="TOC5"/>
        <w:tabs>
          <w:tab w:val="right" w:leader="dot" w:pos="9350"/>
        </w:tabs>
        <w:rPr>
          <w:rFonts w:asciiTheme="minorHAnsi" w:eastAsiaTheme="minorEastAsia" w:hAnsiTheme="minorHAnsi" w:cstheme="minorBidi"/>
          <w:noProof/>
          <w:sz w:val="22"/>
          <w:szCs w:val="22"/>
        </w:rPr>
      </w:pPr>
      <w:hyperlink w:anchor="_Toc524612420" w:history="1">
        <w:r w:rsidRPr="002B4A31">
          <w:rPr>
            <w:rStyle w:val="Hyperlink"/>
            <w:noProof/>
          </w:rPr>
          <w:t>3.9.6.4.4 tool object</w:t>
        </w:r>
        <w:r>
          <w:rPr>
            <w:noProof/>
            <w:webHidden/>
          </w:rPr>
          <w:tab/>
        </w:r>
        <w:r>
          <w:rPr>
            <w:noProof/>
            <w:webHidden/>
          </w:rPr>
          <w:fldChar w:fldCharType="begin"/>
        </w:r>
        <w:r>
          <w:rPr>
            <w:noProof/>
            <w:webHidden/>
          </w:rPr>
          <w:instrText xml:space="preserve"> PAGEREF _Toc524612420 \h </w:instrText>
        </w:r>
        <w:r>
          <w:rPr>
            <w:noProof/>
            <w:webHidden/>
          </w:rPr>
        </w:r>
        <w:r>
          <w:rPr>
            <w:noProof/>
            <w:webHidden/>
          </w:rPr>
          <w:fldChar w:fldCharType="separate"/>
        </w:r>
        <w:r>
          <w:rPr>
            <w:noProof/>
            <w:webHidden/>
          </w:rPr>
          <w:t>35</w:t>
        </w:r>
        <w:r>
          <w:rPr>
            <w:noProof/>
            <w:webHidden/>
          </w:rPr>
          <w:fldChar w:fldCharType="end"/>
        </w:r>
      </w:hyperlink>
    </w:p>
    <w:p w14:paraId="1F1FC882" w14:textId="30F5D5EC" w:rsidR="00DC0BED" w:rsidRDefault="00DC0BED">
      <w:pPr>
        <w:pStyle w:val="TOC5"/>
        <w:tabs>
          <w:tab w:val="right" w:leader="dot" w:pos="9350"/>
        </w:tabs>
        <w:rPr>
          <w:rFonts w:asciiTheme="minorHAnsi" w:eastAsiaTheme="minorEastAsia" w:hAnsiTheme="minorHAnsi" w:cstheme="minorBidi"/>
          <w:noProof/>
          <w:sz w:val="22"/>
          <w:szCs w:val="22"/>
        </w:rPr>
      </w:pPr>
      <w:hyperlink w:anchor="_Toc524612421" w:history="1">
        <w:r w:rsidRPr="002B4A31">
          <w:rPr>
            <w:rStyle w:val="Hyperlink"/>
            <w:noProof/>
          </w:rPr>
          <w:t>3.9.6.4.5 resources object</w:t>
        </w:r>
        <w:r>
          <w:rPr>
            <w:noProof/>
            <w:webHidden/>
          </w:rPr>
          <w:tab/>
        </w:r>
        <w:r>
          <w:rPr>
            <w:noProof/>
            <w:webHidden/>
          </w:rPr>
          <w:fldChar w:fldCharType="begin"/>
        </w:r>
        <w:r>
          <w:rPr>
            <w:noProof/>
            <w:webHidden/>
          </w:rPr>
          <w:instrText xml:space="preserve"> PAGEREF _Toc524612421 \h </w:instrText>
        </w:r>
        <w:r>
          <w:rPr>
            <w:noProof/>
            <w:webHidden/>
          </w:rPr>
        </w:r>
        <w:r>
          <w:rPr>
            <w:noProof/>
            <w:webHidden/>
          </w:rPr>
          <w:fldChar w:fldCharType="separate"/>
        </w:r>
        <w:r>
          <w:rPr>
            <w:noProof/>
            <w:webHidden/>
          </w:rPr>
          <w:t>35</w:t>
        </w:r>
        <w:r>
          <w:rPr>
            <w:noProof/>
            <w:webHidden/>
          </w:rPr>
          <w:fldChar w:fldCharType="end"/>
        </w:r>
      </w:hyperlink>
    </w:p>
    <w:p w14:paraId="215BE038" w14:textId="656FC5E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22" w:history="1">
        <w:r w:rsidRPr="002B4A31">
          <w:rPr>
            <w:rStyle w:val="Hyperlink"/>
            <w:noProof/>
          </w:rPr>
          <w:t>3.9.7 text property</w:t>
        </w:r>
        <w:r>
          <w:rPr>
            <w:noProof/>
            <w:webHidden/>
          </w:rPr>
          <w:tab/>
        </w:r>
        <w:r>
          <w:rPr>
            <w:noProof/>
            <w:webHidden/>
          </w:rPr>
          <w:fldChar w:fldCharType="begin"/>
        </w:r>
        <w:r>
          <w:rPr>
            <w:noProof/>
            <w:webHidden/>
          </w:rPr>
          <w:instrText xml:space="preserve"> PAGEREF _Toc524612422 \h </w:instrText>
        </w:r>
        <w:r>
          <w:rPr>
            <w:noProof/>
            <w:webHidden/>
          </w:rPr>
        </w:r>
        <w:r>
          <w:rPr>
            <w:noProof/>
            <w:webHidden/>
          </w:rPr>
          <w:fldChar w:fldCharType="separate"/>
        </w:r>
        <w:r>
          <w:rPr>
            <w:noProof/>
            <w:webHidden/>
          </w:rPr>
          <w:t>36</w:t>
        </w:r>
        <w:r>
          <w:rPr>
            <w:noProof/>
            <w:webHidden/>
          </w:rPr>
          <w:fldChar w:fldCharType="end"/>
        </w:r>
      </w:hyperlink>
    </w:p>
    <w:p w14:paraId="5CB598A3" w14:textId="11C2207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23" w:history="1">
        <w:r w:rsidRPr="002B4A31">
          <w:rPr>
            <w:rStyle w:val="Hyperlink"/>
            <w:noProof/>
          </w:rPr>
          <w:t>3.9.8 richText property</w:t>
        </w:r>
        <w:r>
          <w:rPr>
            <w:noProof/>
            <w:webHidden/>
          </w:rPr>
          <w:tab/>
        </w:r>
        <w:r>
          <w:rPr>
            <w:noProof/>
            <w:webHidden/>
          </w:rPr>
          <w:fldChar w:fldCharType="begin"/>
        </w:r>
        <w:r>
          <w:rPr>
            <w:noProof/>
            <w:webHidden/>
          </w:rPr>
          <w:instrText xml:space="preserve"> PAGEREF _Toc524612423 \h </w:instrText>
        </w:r>
        <w:r>
          <w:rPr>
            <w:noProof/>
            <w:webHidden/>
          </w:rPr>
        </w:r>
        <w:r>
          <w:rPr>
            <w:noProof/>
            <w:webHidden/>
          </w:rPr>
          <w:fldChar w:fldCharType="separate"/>
        </w:r>
        <w:r>
          <w:rPr>
            <w:noProof/>
            <w:webHidden/>
          </w:rPr>
          <w:t>36</w:t>
        </w:r>
        <w:r>
          <w:rPr>
            <w:noProof/>
            <w:webHidden/>
          </w:rPr>
          <w:fldChar w:fldCharType="end"/>
        </w:r>
      </w:hyperlink>
    </w:p>
    <w:p w14:paraId="3DAD8C51" w14:textId="2FACAFB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24" w:history="1">
        <w:r w:rsidRPr="002B4A31">
          <w:rPr>
            <w:rStyle w:val="Hyperlink"/>
            <w:noProof/>
          </w:rPr>
          <w:t>3.9.9 messageId property</w:t>
        </w:r>
        <w:r>
          <w:rPr>
            <w:noProof/>
            <w:webHidden/>
          </w:rPr>
          <w:tab/>
        </w:r>
        <w:r>
          <w:rPr>
            <w:noProof/>
            <w:webHidden/>
          </w:rPr>
          <w:fldChar w:fldCharType="begin"/>
        </w:r>
        <w:r>
          <w:rPr>
            <w:noProof/>
            <w:webHidden/>
          </w:rPr>
          <w:instrText xml:space="preserve"> PAGEREF _Toc524612424 \h </w:instrText>
        </w:r>
        <w:r>
          <w:rPr>
            <w:noProof/>
            <w:webHidden/>
          </w:rPr>
        </w:r>
        <w:r>
          <w:rPr>
            <w:noProof/>
            <w:webHidden/>
          </w:rPr>
          <w:fldChar w:fldCharType="separate"/>
        </w:r>
        <w:r>
          <w:rPr>
            <w:noProof/>
            <w:webHidden/>
          </w:rPr>
          <w:t>36</w:t>
        </w:r>
        <w:r>
          <w:rPr>
            <w:noProof/>
            <w:webHidden/>
          </w:rPr>
          <w:fldChar w:fldCharType="end"/>
        </w:r>
      </w:hyperlink>
    </w:p>
    <w:p w14:paraId="45ECD6DE" w14:textId="53641BA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25" w:history="1">
        <w:r w:rsidRPr="002B4A31">
          <w:rPr>
            <w:rStyle w:val="Hyperlink"/>
            <w:noProof/>
          </w:rPr>
          <w:t>3.9.10 richMessageId property</w:t>
        </w:r>
        <w:r>
          <w:rPr>
            <w:noProof/>
            <w:webHidden/>
          </w:rPr>
          <w:tab/>
        </w:r>
        <w:r>
          <w:rPr>
            <w:noProof/>
            <w:webHidden/>
          </w:rPr>
          <w:fldChar w:fldCharType="begin"/>
        </w:r>
        <w:r>
          <w:rPr>
            <w:noProof/>
            <w:webHidden/>
          </w:rPr>
          <w:instrText xml:space="preserve"> PAGEREF _Toc524612425 \h </w:instrText>
        </w:r>
        <w:r>
          <w:rPr>
            <w:noProof/>
            <w:webHidden/>
          </w:rPr>
        </w:r>
        <w:r>
          <w:rPr>
            <w:noProof/>
            <w:webHidden/>
          </w:rPr>
          <w:fldChar w:fldCharType="separate"/>
        </w:r>
        <w:r>
          <w:rPr>
            <w:noProof/>
            <w:webHidden/>
          </w:rPr>
          <w:t>36</w:t>
        </w:r>
        <w:r>
          <w:rPr>
            <w:noProof/>
            <w:webHidden/>
          </w:rPr>
          <w:fldChar w:fldCharType="end"/>
        </w:r>
      </w:hyperlink>
    </w:p>
    <w:p w14:paraId="29FBDB84" w14:textId="1F8065F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26" w:history="1">
        <w:r w:rsidRPr="002B4A31">
          <w:rPr>
            <w:rStyle w:val="Hyperlink"/>
            <w:noProof/>
          </w:rPr>
          <w:t>3.9.11 arguments property</w:t>
        </w:r>
        <w:r>
          <w:rPr>
            <w:noProof/>
            <w:webHidden/>
          </w:rPr>
          <w:tab/>
        </w:r>
        <w:r>
          <w:rPr>
            <w:noProof/>
            <w:webHidden/>
          </w:rPr>
          <w:fldChar w:fldCharType="begin"/>
        </w:r>
        <w:r>
          <w:rPr>
            <w:noProof/>
            <w:webHidden/>
          </w:rPr>
          <w:instrText xml:space="preserve"> PAGEREF _Toc524612426 \h </w:instrText>
        </w:r>
        <w:r>
          <w:rPr>
            <w:noProof/>
            <w:webHidden/>
          </w:rPr>
        </w:r>
        <w:r>
          <w:rPr>
            <w:noProof/>
            <w:webHidden/>
          </w:rPr>
          <w:fldChar w:fldCharType="separate"/>
        </w:r>
        <w:r>
          <w:rPr>
            <w:noProof/>
            <w:webHidden/>
          </w:rPr>
          <w:t>36</w:t>
        </w:r>
        <w:r>
          <w:rPr>
            <w:noProof/>
            <w:webHidden/>
          </w:rPr>
          <w:fldChar w:fldCharType="end"/>
        </w:r>
      </w:hyperlink>
    </w:p>
    <w:p w14:paraId="3E211AC3" w14:textId="23D93A0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427" w:history="1">
        <w:r w:rsidRPr="002B4A31">
          <w:rPr>
            <w:rStyle w:val="Hyperlink"/>
            <w:noProof/>
          </w:rPr>
          <w:t>3.10 sarifLog object</w:t>
        </w:r>
        <w:r>
          <w:rPr>
            <w:noProof/>
            <w:webHidden/>
          </w:rPr>
          <w:tab/>
        </w:r>
        <w:r>
          <w:rPr>
            <w:noProof/>
            <w:webHidden/>
          </w:rPr>
          <w:fldChar w:fldCharType="begin"/>
        </w:r>
        <w:r>
          <w:rPr>
            <w:noProof/>
            <w:webHidden/>
          </w:rPr>
          <w:instrText xml:space="preserve"> PAGEREF _Toc524612427 \h </w:instrText>
        </w:r>
        <w:r>
          <w:rPr>
            <w:noProof/>
            <w:webHidden/>
          </w:rPr>
        </w:r>
        <w:r>
          <w:rPr>
            <w:noProof/>
            <w:webHidden/>
          </w:rPr>
          <w:fldChar w:fldCharType="separate"/>
        </w:r>
        <w:r>
          <w:rPr>
            <w:noProof/>
            <w:webHidden/>
          </w:rPr>
          <w:t>36</w:t>
        </w:r>
        <w:r>
          <w:rPr>
            <w:noProof/>
            <w:webHidden/>
          </w:rPr>
          <w:fldChar w:fldCharType="end"/>
        </w:r>
      </w:hyperlink>
    </w:p>
    <w:p w14:paraId="170C9371" w14:textId="267C64A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28" w:history="1">
        <w:r w:rsidRPr="002B4A31">
          <w:rPr>
            <w:rStyle w:val="Hyperlink"/>
            <w:noProof/>
          </w:rPr>
          <w:t>3.10.1 General</w:t>
        </w:r>
        <w:r>
          <w:rPr>
            <w:noProof/>
            <w:webHidden/>
          </w:rPr>
          <w:tab/>
        </w:r>
        <w:r>
          <w:rPr>
            <w:noProof/>
            <w:webHidden/>
          </w:rPr>
          <w:fldChar w:fldCharType="begin"/>
        </w:r>
        <w:r>
          <w:rPr>
            <w:noProof/>
            <w:webHidden/>
          </w:rPr>
          <w:instrText xml:space="preserve"> PAGEREF _Toc524612428 \h </w:instrText>
        </w:r>
        <w:r>
          <w:rPr>
            <w:noProof/>
            <w:webHidden/>
          </w:rPr>
        </w:r>
        <w:r>
          <w:rPr>
            <w:noProof/>
            <w:webHidden/>
          </w:rPr>
          <w:fldChar w:fldCharType="separate"/>
        </w:r>
        <w:r>
          <w:rPr>
            <w:noProof/>
            <w:webHidden/>
          </w:rPr>
          <w:t>36</w:t>
        </w:r>
        <w:r>
          <w:rPr>
            <w:noProof/>
            <w:webHidden/>
          </w:rPr>
          <w:fldChar w:fldCharType="end"/>
        </w:r>
      </w:hyperlink>
    </w:p>
    <w:p w14:paraId="58811F68" w14:textId="63A8FE2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29" w:history="1">
        <w:r w:rsidRPr="002B4A31">
          <w:rPr>
            <w:rStyle w:val="Hyperlink"/>
            <w:noProof/>
          </w:rPr>
          <w:t>3.10.2 version property</w:t>
        </w:r>
        <w:r>
          <w:rPr>
            <w:noProof/>
            <w:webHidden/>
          </w:rPr>
          <w:tab/>
        </w:r>
        <w:r>
          <w:rPr>
            <w:noProof/>
            <w:webHidden/>
          </w:rPr>
          <w:fldChar w:fldCharType="begin"/>
        </w:r>
        <w:r>
          <w:rPr>
            <w:noProof/>
            <w:webHidden/>
          </w:rPr>
          <w:instrText xml:space="preserve"> PAGEREF _Toc524612429 \h </w:instrText>
        </w:r>
        <w:r>
          <w:rPr>
            <w:noProof/>
            <w:webHidden/>
          </w:rPr>
        </w:r>
        <w:r>
          <w:rPr>
            <w:noProof/>
            <w:webHidden/>
          </w:rPr>
          <w:fldChar w:fldCharType="separate"/>
        </w:r>
        <w:r>
          <w:rPr>
            <w:noProof/>
            <w:webHidden/>
          </w:rPr>
          <w:t>37</w:t>
        </w:r>
        <w:r>
          <w:rPr>
            <w:noProof/>
            <w:webHidden/>
          </w:rPr>
          <w:fldChar w:fldCharType="end"/>
        </w:r>
      </w:hyperlink>
    </w:p>
    <w:p w14:paraId="6C9EABF3" w14:textId="543A2FC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0" w:history="1">
        <w:r w:rsidRPr="002B4A31">
          <w:rPr>
            <w:rStyle w:val="Hyperlink"/>
            <w:noProof/>
          </w:rPr>
          <w:t>3.10.3 $schema property</w:t>
        </w:r>
        <w:r>
          <w:rPr>
            <w:noProof/>
            <w:webHidden/>
          </w:rPr>
          <w:tab/>
        </w:r>
        <w:r>
          <w:rPr>
            <w:noProof/>
            <w:webHidden/>
          </w:rPr>
          <w:fldChar w:fldCharType="begin"/>
        </w:r>
        <w:r>
          <w:rPr>
            <w:noProof/>
            <w:webHidden/>
          </w:rPr>
          <w:instrText xml:space="preserve"> PAGEREF _Toc524612430 \h </w:instrText>
        </w:r>
        <w:r>
          <w:rPr>
            <w:noProof/>
            <w:webHidden/>
          </w:rPr>
        </w:r>
        <w:r>
          <w:rPr>
            <w:noProof/>
            <w:webHidden/>
          </w:rPr>
          <w:fldChar w:fldCharType="separate"/>
        </w:r>
        <w:r>
          <w:rPr>
            <w:noProof/>
            <w:webHidden/>
          </w:rPr>
          <w:t>37</w:t>
        </w:r>
        <w:r>
          <w:rPr>
            <w:noProof/>
            <w:webHidden/>
          </w:rPr>
          <w:fldChar w:fldCharType="end"/>
        </w:r>
      </w:hyperlink>
    </w:p>
    <w:p w14:paraId="1E377AF2" w14:textId="3A1462C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1" w:history="1">
        <w:r w:rsidRPr="002B4A31">
          <w:rPr>
            <w:rStyle w:val="Hyperlink"/>
            <w:noProof/>
          </w:rPr>
          <w:t>3.10.4 runs property</w:t>
        </w:r>
        <w:r>
          <w:rPr>
            <w:noProof/>
            <w:webHidden/>
          </w:rPr>
          <w:tab/>
        </w:r>
        <w:r>
          <w:rPr>
            <w:noProof/>
            <w:webHidden/>
          </w:rPr>
          <w:fldChar w:fldCharType="begin"/>
        </w:r>
        <w:r>
          <w:rPr>
            <w:noProof/>
            <w:webHidden/>
          </w:rPr>
          <w:instrText xml:space="preserve"> PAGEREF _Toc524612431 \h </w:instrText>
        </w:r>
        <w:r>
          <w:rPr>
            <w:noProof/>
            <w:webHidden/>
          </w:rPr>
        </w:r>
        <w:r>
          <w:rPr>
            <w:noProof/>
            <w:webHidden/>
          </w:rPr>
          <w:fldChar w:fldCharType="separate"/>
        </w:r>
        <w:r>
          <w:rPr>
            <w:noProof/>
            <w:webHidden/>
          </w:rPr>
          <w:t>37</w:t>
        </w:r>
        <w:r>
          <w:rPr>
            <w:noProof/>
            <w:webHidden/>
          </w:rPr>
          <w:fldChar w:fldCharType="end"/>
        </w:r>
      </w:hyperlink>
    </w:p>
    <w:p w14:paraId="51745E85" w14:textId="50769C31"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432" w:history="1">
        <w:r w:rsidRPr="002B4A31">
          <w:rPr>
            <w:rStyle w:val="Hyperlink"/>
            <w:noProof/>
          </w:rPr>
          <w:t>3.11 run object</w:t>
        </w:r>
        <w:r>
          <w:rPr>
            <w:noProof/>
            <w:webHidden/>
          </w:rPr>
          <w:tab/>
        </w:r>
        <w:r>
          <w:rPr>
            <w:noProof/>
            <w:webHidden/>
          </w:rPr>
          <w:fldChar w:fldCharType="begin"/>
        </w:r>
        <w:r>
          <w:rPr>
            <w:noProof/>
            <w:webHidden/>
          </w:rPr>
          <w:instrText xml:space="preserve"> PAGEREF _Toc524612432 \h </w:instrText>
        </w:r>
        <w:r>
          <w:rPr>
            <w:noProof/>
            <w:webHidden/>
          </w:rPr>
        </w:r>
        <w:r>
          <w:rPr>
            <w:noProof/>
            <w:webHidden/>
          </w:rPr>
          <w:fldChar w:fldCharType="separate"/>
        </w:r>
        <w:r>
          <w:rPr>
            <w:noProof/>
            <w:webHidden/>
          </w:rPr>
          <w:t>37</w:t>
        </w:r>
        <w:r>
          <w:rPr>
            <w:noProof/>
            <w:webHidden/>
          </w:rPr>
          <w:fldChar w:fldCharType="end"/>
        </w:r>
      </w:hyperlink>
    </w:p>
    <w:p w14:paraId="785AEE87" w14:textId="71A210E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3" w:history="1">
        <w:r w:rsidRPr="002B4A31">
          <w:rPr>
            <w:rStyle w:val="Hyperlink"/>
            <w:noProof/>
          </w:rPr>
          <w:t>3.11.1 General</w:t>
        </w:r>
        <w:r>
          <w:rPr>
            <w:noProof/>
            <w:webHidden/>
          </w:rPr>
          <w:tab/>
        </w:r>
        <w:r>
          <w:rPr>
            <w:noProof/>
            <w:webHidden/>
          </w:rPr>
          <w:fldChar w:fldCharType="begin"/>
        </w:r>
        <w:r>
          <w:rPr>
            <w:noProof/>
            <w:webHidden/>
          </w:rPr>
          <w:instrText xml:space="preserve"> PAGEREF _Toc524612433 \h </w:instrText>
        </w:r>
        <w:r>
          <w:rPr>
            <w:noProof/>
            <w:webHidden/>
          </w:rPr>
        </w:r>
        <w:r>
          <w:rPr>
            <w:noProof/>
            <w:webHidden/>
          </w:rPr>
          <w:fldChar w:fldCharType="separate"/>
        </w:r>
        <w:r>
          <w:rPr>
            <w:noProof/>
            <w:webHidden/>
          </w:rPr>
          <w:t>37</w:t>
        </w:r>
        <w:r>
          <w:rPr>
            <w:noProof/>
            <w:webHidden/>
          </w:rPr>
          <w:fldChar w:fldCharType="end"/>
        </w:r>
      </w:hyperlink>
    </w:p>
    <w:p w14:paraId="537DA58E" w14:textId="52FEB6E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4" w:history="1">
        <w:r w:rsidRPr="002B4A31">
          <w:rPr>
            <w:rStyle w:val="Hyperlink"/>
            <w:noProof/>
          </w:rPr>
          <w:t>3.11.2 externalFiles property</w:t>
        </w:r>
        <w:r>
          <w:rPr>
            <w:noProof/>
            <w:webHidden/>
          </w:rPr>
          <w:tab/>
        </w:r>
        <w:r>
          <w:rPr>
            <w:noProof/>
            <w:webHidden/>
          </w:rPr>
          <w:fldChar w:fldCharType="begin"/>
        </w:r>
        <w:r>
          <w:rPr>
            <w:noProof/>
            <w:webHidden/>
          </w:rPr>
          <w:instrText xml:space="preserve"> PAGEREF _Toc524612434 \h </w:instrText>
        </w:r>
        <w:r>
          <w:rPr>
            <w:noProof/>
            <w:webHidden/>
          </w:rPr>
        </w:r>
        <w:r>
          <w:rPr>
            <w:noProof/>
            <w:webHidden/>
          </w:rPr>
          <w:fldChar w:fldCharType="separate"/>
        </w:r>
        <w:r>
          <w:rPr>
            <w:noProof/>
            <w:webHidden/>
          </w:rPr>
          <w:t>38</w:t>
        </w:r>
        <w:r>
          <w:rPr>
            <w:noProof/>
            <w:webHidden/>
          </w:rPr>
          <w:fldChar w:fldCharType="end"/>
        </w:r>
      </w:hyperlink>
    </w:p>
    <w:p w14:paraId="164523D0" w14:textId="614DD1D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5" w:history="1">
        <w:r w:rsidRPr="002B4A31">
          <w:rPr>
            <w:rStyle w:val="Hyperlink"/>
            <w:noProof/>
          </w:rPr>
          <w:t xml:space="preserve">3.11.3 If a property appears inline in the root file, its name SHALL NOT appear as one of the property names in </w:t>
        </w:r>
        <w:r w:rsidRPr="002B4A31">
          <w:rPr>
            <w:rStyle w:val="Hyperlink"/>
            <w:rFonts w:ascii="Courier New" w:hAnsi="Courier New"/>
            <w:noProof/>
          </w:rPr>
          <w:t>externalFiles</w:t>
        </w:r>
        <w:r w:rsidRPr="002B4A31">
          <w:rPr>
            <w:rStyle w:val="Hyperlink"/>
            <w:noProof/>
          </w:rPr>
          <w:t xml:space="preserve">. Even if the property name erroneously appears in </w:t>
        </w:r>
        <w:r w:rsidRPr="002B4A31">
          <w:rPr>
            <w:rStyle w:val="Hyperlink"/>
            <w:rFonts w:ascii="Courier New" w:hAnsi="Courier New"/>
            <w:noProof/>
          </w:rPr>
          <w:t>externalFiles</w:t>
        </w:r>
        <w:r w:rsidRPr="002B4A31">
          <w:rPr>
            <w:rStyle w:val="Hyperlink"/>
            <w:noProof/>
          </w:rPr>
          <w:t>, a SARIF consumer SHALL ignore the contents of the external file.instanceGuid property</w:t>
        </w:r>
        <w:r>
          <w:rPr>
            <w:noProof/>
            <w:webHidden/>
          </w:rPr>
          <w:tab/>
        </w:r>
        <w:r>
          <w:rPr>
            <w:noProof/>
            <w:webHidden/>
          </w:rPr>
          <w:fldChar w:fldCharType="begin"/>
        </w:r>
        <w:r>
          <w:rPr>
            <w:noProof/>
            <w:webHidden/>
          </w:rPr>
          <w:instrText xml:space="preserve"> PAGEREF _Toc524612435 \h </w:instrText>
        </w:r>
        <w:r>
          <w:rPr>
            <w:noProof/>
            <w:webHidden/>
          </w:rPr>
        </w:r>
        <w:r>
          <w:rPr>
            <w:noProof/>
            <w:webHidden/>
          </w:rPr>
          <w:fldChar w:fldCharType="separate"/>
        </w:r>
        <w:r>
          <w:rPr>
            <w:noProof/>
            <w:webHidden/>
          </w:rPr>
          <w:t>39</w:t>
        </w:r>
        <w:r>
          <w:rPr>
            <w:noProof/>
            <w:webHidden/>
          </w:rPr>
          <w:fldChar w:fldCharType="end"/>
        </w:r>
      </w:hyperlink>
    </w:p>
    <w:p w14:paraId="757B9343" w14:textId="17EF1C2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6" w:history="1">
        <w:r w:rsidRPr="002B4A31">
          <w:rPr>
            <w:rStyle w:val="Hyperlink"/>
            <w:noProof/>
          </w:rPr>
          <w:t>3.11.4 correlationGuid property</w:t>
        </w:r>
        <w:r>
          <w:rPr>
            <w:noProof/>
            <w:webHidden/>
          </w:rPr>
          <w:tab/>
        </w:r>
        <w:r>
          <w:rPr>
            <w:noProof/>
            <w:webHidden/>
          </w:rPr>
          <w:fldChar w:fldCharType="begin"/>
        </w:r>
        <w:r>
          <w:rPr>
            <w:noProof/>
            <w:webHidden/>
          </w:rPr>
          <w:instrText xml:space="preserve"> PAGEREF _Toc524612436 \h </w:instrText>
        </w:r>
        <w:r>
          <w:rPr>
            <w:noProof/>
            <w:webHidden/>
          </w:rPr>
        </w:r>
        <w:r>
          <w:rPr>
            <w:noProof/>
            <w:webHidden/>
          </w:rPr>
          <w:fldChar w:fldCharType="separate"/>
        </w:r>
        <w:r>
          <w:rPr>
            <w:noProof/>
            <w:webHidden/>
          </w:rPr>
          <w:t>39</w:t>
        </w:r>
        <w:r>
          <w:rPr>
            <w:noProof/>
            <w:webHidden/>
          </w:rPr>
          <w:fldChar w:fldCharType="end"/>
        </w:r>
      </w:hyperlink>
    </w:p>
    <w:p w14:paraId="20CD7418" w14:textId="1A0A412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7" w:history="1">
        <w:r w:rsidRPr="002B4A31">
          <w:rPr>
            <w:rStyle w:val="Hyperlink"/>
            <w:noProof/>
          </w:rPr>
          <w:t>3.11.5 logicalId property</w:t>
        </w:r>
        <w:r>
          <w:rPr>
            <w:noProof/>
            <w:webHidden/>
          </w:rPr>
          <w:tab/>
        </w:r>
        <w:r>
          <w:rPr>
            <w:noProof/>
            <w:webHidden/>
          </w:rPr>
          <w:fldChar w:fldCharType="begin"/>
        </w:r>
        <w:r>
          <w:rPr>
            <w:noProof/>
            <w:webHidden/>
          </w:rPr>
          <w:instrText xml:space="preserve"> PAGEREF _Toc524612437 \h </w:instrText>
        </w:r>
        <w:r>
          <w:rPr>
            <w:noProof/>
            <w:webHidden/>
          </w:rPr>
        </w:r>
        <w:r>
          <w:rPr>
            <w:noProof/>
            <w:webHidden/>
          </w:rPr>
          <w:fldChar w:fldCharType="separate"/>
        </w:r>
        <w:r>
          <w:rPr>
            <w:noProof/>
            <w:webHidden/>
          </w:rPr>
          <w:t>39</w:t>
        </w:r>
        <w:r>
          <w:rPr>
            <w:noProof/>
            <w:webHidden/>
          </w:rPr>
          <w:fldChar w:fldCharType="end"/>
        </w:r>
      </w:hyperlink>
    </w:p>
    <w:p w14:paraId="04EB6EDA" w14:textId="7B1412D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8" w:history="1">
        <w:r w:rsidRPr="002B4A31">
          <w:rPr>
            <w:rStyle w:val="Hyperlink"/>
            <w:noProof/>
          </w:rPr>
          <w:t>3.11.6 description property</w:t>
        </w:r>
        <w:r>
          <w:rPr>
            <w:noProof/>
            <w:webHidden/>
          </w:rPr>
          <w:tab/>
        </w:r>
        <w:r>
          <w:rPr>
            <w:noProof/>
            <w:webHidden/>
          </w:rPr>
          <w:fldChar w:fldCharType="begin"/>
        </w:r>
        <w:r>
          <w:rPr>
            <w:noProof/>
            <w:webHidden/>
          </w:rPr>
          <w:instrText xml:space="preserve"> PAGEREF _Toc524612438 \h </w:instrText>
        </w:r>
        <w:r>
          <w:rPr>
            <w:noProof/>
            <w:webHidden/>
          </w:rPr>
        </w:r>
        <w:r>
          <w:rPr>
            <w:noProof/>
            <w:webHidden/>
          </w:rPr>
          <w:fldChar w:fldCharType="separate"/>
        </w:r>
        <w:r>
          <w:rPr>
            <w:noProof/>
            <w:webHidden/>
          </w:rPr>
          <w:t>40</w:t>
        </w:r>
        <w:r>
          <w:rPr>
            <w:noProof/>
            <w:webHidden/>
          </w:rPr>
          <w:fldChar w:fldCharType="end"/>
        </w:r>
      </w:hyperlink>
    </w:p>
    <w:p w14:paraId="5708422A" w14:textId="0410040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39" w:history="1">
        <w:r w:rsidRPr="002B4A31">
          <w:rPr>
            <w:rStyle w:val="Hyperlink"/>
            <w:noProof/>
          </w:rPr>
          <w:t>3.11.7 baselineInstanceGuid property</w:t>
        </w:r>
        <w:r>
          <w:rPr>
            <w:noProof/>
            <w:webHidden/>
          </w:rPr>
          <w:tab/>
        </w:r>
        <w:r>
          <w:rPr>
            <w:noProof/>
            <w:webHidden/>
          </w:rPr>
          <w:fldChar w:fldCharType="begin"/>
        </w:r>
        <w:r>
          <w:rPr>
            <w:noProof/>
            <w:webHidden/>
          </w:rPr>
          <w:instrText xml:space="preserve"> PAGEREF _Toc524612439 \h </w:instrText>
        </w:r>
        <w:r>
          <w:rPr>
            <w:noProof/>
            <w:webHidden/>
          </w:rPr>
        </w:r>
        <w:r>
          <w:rPr>
            <w:noProof/>
            <w:webHidden/>
          </w:rPr>
          <w:fldChar w:fldCharType="separate"/>
        </w:r>
        <w:r>
          <w:rPr>
            <w:noProof/>
            <w:webHidden/>
          </w:rPr>
          <w:t>40</w:t>
        </w:r>
        <w:r>
          <w:rPr>
            <w:noProof/>
            <w:webHidden/>
          </w:rPr>
          <w:fldChar w:fldCharType="end"/>
        </w:r>
      </w:hyperlink>
    </w:p>
    <w:p w14:paraId="72DF1C19" w14:textId="43987E5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0" w:history="1">
        <w:r w:rsidRPr="002B4A31">
          <w:rPr>
            <w:rStyle w:val="Hyperlink"/>
            <w:noProof/>
          </w:rPr>
          <w:t>3.11.8 automationLogicalId property</w:t>
        </w:r>
        <w:r>
          <w:rPr>
            <w:noProof/>
            <w:webHidden/>
          </w:rPr>
          <w:tab/>
        </w:r>
        <w:r>
          <w:rPr>
            <w:noProof/>
            <w:webHidden/>
          </w:rPr>
          <w:fldChar w:fldCharType="begin"/>
        </w:r>
        <w:r>
          <w:rPr>
            <w:noProof/>
            <w:webHidden/>
          </w:rPr>
          <w:instrText xml:space="preserve"> PAGEREF _Toc524612440 \h </w:instrText>
        </w:r>
        <w:r>
          <w:rPr>
            <w:noProof/>
            <w:webHidden/>
          </w:rPr>
        </w:r>
        <w:r>
          <w:rPr>
            <w:noProof/>
            <w:webHidden/>
          </w:rPr>
          <w:fldChar w:fldCharType="separate"/>
        </w:r>
        <w:r>
          <w:rPr>
            <w:noProof/>
            <w:webHidden/>
          </w:rPr>
          <w:t>40</w:t>
        </w:r>
        <w:r>
          <w:rPr>
            <w:noProof/>
            <w:webHidden/>
          </w:rPr>
          <w:fldChar w:fldCharType="end"/>
        </w:r>
      </w:hyperlink>
    </w:p>
    <w:p w14:paraId="7445D8ED" w14:textId="5BACC43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1" w:history="1">
        <w:r w:rsidRPr="002B4A31">
          <w:rPr>
            <w:rStyle w:val="Hyperlink"/>
            <w:noProof/>
          </w:rPr>
          <w:t>3.11.9 architecture property</w:t>
        </w:r>
        <w:r>
          <w:rPr>
            <w:noProof/>
            <w:webHidden/>
          </w:rPr>
          <w:tab/>
        </w:r>
        <w:r>
          <w:rPr>
            <w:noProof/>
            <w:webHidden/>
          </w:rPr>
          <w:fldChar w:fldCharType="begin"/>
        </w:r>
        <w:r>
          <w:rPr>
            <w:noProof/>
            <w:webHidden/>
          </w:rPr>
          <w:instrText xml:space="preserve"> PAGEREF _Toc524612441 \h </w:instrText>
        </w:r>
        <w:r>
          <w:rPr>
            <w:noProof/>
            <w:webHidden/>
          </w:rPr>
        </w:r>
        <w:r>
          <w:rPr>
            <w:noProof/>
            <w:webHidden/>
          </w:rPr>
          <w:fldChar w:fldCharType="separate"/>
        </w:r>
        <w:r>
          <w:rPr>
            <w:noProof/>
            <w:webHidden/>
          </w:rPr>
          <w:t>41</w:t>
        </w:r>
        <w:r>
          <w:rPr>
            <w:noProof/>
            <w:webHidden/>
          </w:rPr>
          <w:fldChar w:fldCharType="end"/>
        </w:r>
      </w:hyperlink>
    </w:p>
    <w:p w14:paraId="369FE107" w14:textId="1C92F7C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2" w:history="1">
        <w:r w:rsidRPr="002B4A31">
          <w:rPr>
            <w:rStyle w:val="Hyperlink"/>
            <w:noProof/>
          </w:rPr>
          <w:t>3.11.10 tool property</w:t>
        </w:r>
        <w:r>
          <w:rPr>
            <w:noProof/>
            <w:webHidden/>
          </w:rPr>
          <w:tab/>
        </w:r>
        <w:r>
          <w:rPr>
            <w:noProof/>
            <w:webHidden/>
          </w:rPr>
          <w:fldChar w:fldCharType="begin"/>
        </w:r>
        <w:r>
          <w:rPr>
            <w:noProof/>
            <w:webHidden/>
          </w:rPr>
          <w:instrText xml:space="preserve"> PAGEREF _Toc524612442 \h </w:instrText>
        </w:r>
        <w:r>
          <w:rPr>
            <w:noProof/>
            <w:webHidden/>
          </w:rPr>
        </w:r>
        <w:r>
          <w:rPr>
            <w:noProof/>
            <w:webHidden/>
          </w:rPr>
          <w:fldChar w:fldCharType="separate"/>
        </w:r>
        <w:r>
          <w:rPr>
            <w:noProof/>
            <w:webHidden/>
          </w:rPr>
          <w:t>41</w:t>
        </w:r>
        <w:r>
          <w:rPr>
            <w:noProof/>
            <w:webHidden/>
          </w:rPr>
          <w:fldChar w:fldCharType="end"/>
        </w:r>
      </w:hyperlink>
    </w:p>
    <w:p w14:paraId="2E8896CC" w14:textId="1707416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3" w:history="1">
        <w:r w:rsidRPr="002B4A31">
          <w:rPr>
            <w:rStyle w:val="Hyperlink"/>
            <w:noProof/>
          </w:rPr>
          <w:t>3.11.11 invocations property</w:t>
        </w:r>
        <w:r>
          <w:rPr>
            <w:noProof/>
            <w:webHidden/>
          </w:rPr>
          <w:tab/>
        </w:r>
        <w:r>
          <w:rPr>
            <w:noProof/>
            <w:webHidden/>
          </w:rPr>
          <w:fldChar w:fldCharType="begin"/>
        </w:r>
        <w:r>
          <w:rPr>
            <w:noProof/>
            <w:webHidden/>
          </w:rPr>
          <w:instrText xml:space="preserve"> PAGEREF _Toc524612443 \h </w:instrText>
        </w:r>
        <w:r>
          <w:rPr>
            <w:noProof/>
            <w:webHidden/>
          </w:rPr>
        </w:r>
        <w:r>
          <w:rPr>
            <w:noProof/>
            <w:webHidden/>
          </w:rPr>
          <w:fldChar w:fldCharType="separate"/>
        </w:r>
        <w:r>
          <w:rPr>
            <w:noProof/>
            <w:webHidden/>
          </w:rPr>
          <w:t>41</w:t>
        </w:r>
        <w:r>
          <w:rPr>
            <w:noProof/>
            <w:webHidden/>
          </w:rPr>
          <w:fldChar w:fldCharType="end"/>
        </w:r>
      </w:hyperlink>
    </w:p>
    <w:p w14:paraId="490DCE00" w14:textId="2D54BBC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4" w:history="1">
        <w:r w:rsidRPr="002B4A31">
          <w:rPr>
            <w:rStyle w:val="Hyperlink"/>
            <w:noProof/>
          </w:rPr>
          <w:t>3.11.12 conversion property</w:t>
        </w:r>
        <w:r>
          <w:rPr>
            <w:noProof/>
            <w:webHidden/>
          </w:rPr>
          <w:tab/>
        </w:r>
        <w:r>
          <w:rPr>
            <w:noProof/>
            <w:webHidden/>
          </w:rPr>
          <w:fldChar w:fldCharType="begin"/>
        </w:r>
        <w:r>
          <w:rPr>
            <w:noProof/>
            <w:webHidden/>
          </w:rPr>
          <w:instrText xml:space="preserve"> PAGEREF _Toc524612444 \h </w:instrText>
        </w:r>
        <w:r>
          <w:rPr>
            <w:noProof/>
            <w:webHidden/>
          </w:rPr>
        </w:r>
        <w:r>
          <w:rPr>
            <w:noProof/>
            <w:webHidden/>
          </w:rPr>
          <w:fldChar w:fldCharType="separate"/>
        </w:r>
        <w:r>
          <w:rPr>
            <w:noProof/>
            <w:webHidden/>
          </w:rPr>
          <w:t>41</w:t>
        </w:r>
        <w:r>
          <w:rPr>
            <w:noProof/>
            <w:webHidden/>
          </w:rPr>
          <w:fldChar w:fldCharType="end"/>
        </w:r>
      </w:hyperlink>
    </w:p>
    <w:p w14:paraId="31A4B130" w14:textId="0BB94DD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5" w:history="1">
        <w:r w:rsidRPr="002B4A31">
          <w:rPr>
            <w:rStyle w:val="Hyperlink"/>
            <w:noProof/>
          </w:rPr>
          <w:t>3.11.13 versionControlProvenance property</w:t>
        </w:r>
        <w:r>
          <w:rPr>
            <w:noProof/>
            <w:webHidden/>
          </w:rPr>
          <w:tab/>
        </w:r>
        <w:r>
          <w:rPr>
            <w:noProof/>
            <w:webHidden/>
          </w:rPr>
          <w:fldChar w:fldCharType="begin"/>
        </w:r>
        <w:r>
          <w:rPr>
            <w:noProof/>
            <w:webHidden/>
          </w:rPr>
          <w:instrText xml:space="preserve"> PAGEREF _Toc524612445 \h </w:instrText>
        </w:r>
        <w:r>
          <w:rPr>
            <w:noProof/>
            <w:webHidden/>
          </w:rPr>
        </w:r>
        <w:r>
          <w:rPr>
            <w:noProof/>
            <w:webHidden/>
          </w:rPr>
          <w:fldChar w:fldCharType="separate"/>
        </w:r>
        <w:r>
          <w:rPr>
            <w:noProof/>
            <w:webHidden/>
          </w:rPr>
          <w:t>41</w:t>
        </w:r>
        <w:r>
          <w:rPr>
            <w:noProof/>
            <w:webHidden/>
          </w:rPr>
          <w:fldChar w:fldCharType="end"/>
        </w:r>
      </w:hyperlink>
    </w:p>
    <w:p w14:paraId="162E5A74" w14:textId="20E9819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6" w:history="1">
        <w:r w:rsidRPr="002B4A31">
          <w:rPr>
            <w:rStyle w:val="Hyperlink"/>
            <w:noProof/>
          </w:rPr>
          <w:t>3.11.14 originalUriBaseIds property</w:t>
        </w:r>
        <w:r>
          <w:rPr>
            <w:noProof/>
            <w:webHidden/>
          </w:rPr>
          <w:tab/>
        </w:r>
        <w:r>
          <w:rPr>
            <w:noProof/>
            <w:webHidden/>
          </w:rPr>
          <w:fldChar w:fldCharType="begin"/>
        </w:r>
        <w:r>
          <w:rPr>
            <w:noProof/>
            <w:webHidden/>
          </w:rPr>
          <w:instrText xml:space="preserve"> PAGEREF _Toc524612446 \h </w:instrText>
        </w:r>
        <w:r>
          <w:rPr>
            <w:noProof/>
            <w:webHidden/>
          </w:rPr>
        </w:r>
        <w:r>
          <w:rPr>
            <w:noProof/>
            <w:webHidden/>
          </w:rPr>
          <w:fldChar w:fldCharType="separate"/>
        </w:r>
        <w:r>
          <w:rPr>
            <w:noProof/>
            <w:webHidden/>
          </w:rPr>
          <w:t>42</w:t>
        </w:r>
        <w:r>
          <w:rPr>
            <w:noProof/>
            <w:webHidden/>
          </w:rPr>
          <w:fldChar w:fldCharType="end"/>
        </w:r>
      </w:hyperlink>
    </w:p>
    <w:p w14:paraId="0B50C9B8" w14:textId="26C4C7D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47" w:history="1">
        <w:r w:rsidRPr="002B4A31">
          <w:rPr>
            <w:rStyle w:val="Hyperlink"/>
            <w:noProof/>
          </w:rPr>
          <w:t>3.11.15 files property</w:t>
        </w:r>
        <w:r>
          <w:rPr>
            <w:noProof/>
            <w:webHidden/>
          </w:rPr>
          <w:tab/>
        </w:r>
        <w:r>
          <w:rPr>
            <w:noProof/>
            <w:webHidden/>
          </w:rPr>
          <w:fldChar w:fldCharType="begin"/>
        </w:r>
        <w:r>
          <w:rPr>
            <w:noProof/>
            <w:webHidden/>
          </w:rPr>
          <w:instrText xml:space="preserve"> PAGEREF _Toc524612447 \h </w:instrText>
        </w:r>
        <w:r>
          <w:rPr>
            <w:noProof/>
            <w:webHidden/>
          </w:rPr>
        </w:r>
        <w:r>
          <w:rPr>
            <w:noProof/>
            <w:webHidden/>
          </w:rPr>
          <w:fldChar w:fldCharType="separate"/>
        </w:r>
        <w:r>
          <w:rPr>
            <w:noProof/>
            <w:webHidden/>
          </w:rPr>
          <w:t>43</w:t>
        </w:r>
        <w:r>
          <w:rPr>
            <w:noProof/>
            <w:webHidden/>
          </w:rPr>
          <w:fldChar w:fldCharType="end"/>
        </w:r>
      </w:hyperlink>
    </w:p>
    <w:p w14:paraId="35574673" w14:textId="06CB2460"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48" w:history="1">
        <w:r w:rsidRPr="002B4A31">
          <w:rPr>
            <w:rStyle w:val="Hyperlink"/>
            <w:noProof/>
          </w:rPr>
          <w:t>3.11.15.1 General</w:t>
        </w:r>
        <w:r>
          <w:rPr>
            <w:noProof/>
            <w:webHidden/>
          </w:rPr>
          <w:tab/>
        </w:r>
        <w:r>
          <w:rPr>
            <w:noProof/>
            <w:webHidden/>
          </w:rPr>
          <w:fldChar w:fldCharType="begin"/>
        </w:r>
        <w:r>
          <w:rPr>
            <w:noProof/>
            <w:webHidden/>
          </w:rPr>
          <w:instrText xml:space="preserve"> PAGEREF _Toc524612448 \h </w:instrText>
        </w:r>
        <w:r>
          <w:rPr>
            <w:noProof/>
            <w:webHidden/>
          </w:rPr>
        </w:r>
        <w:r>
          <w:rPr>
            <w:noProof/>
            <w:webHidden/>
          </w:rPr>
          <w:fldChar w:fldCharType="separate"/>
        </w:r>
        <w:r>
          <w:rPr>
            <w:noProof/>
            <w:webHidden/>
          </w:rPr>
          <w:t>43</w:t>
        </w:r>
        <w:r>
          <w:rPr>
            <w:noProof/>
            <w:webHidden/>
          </w:rPr>
          <w:fldChar w:fldCharType="end"/>
        </w:r>
      </w:hyperlink>
    </w:p>
    <w:p w14:paraId="703682DD" w14:textId="15D5CBE4"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49" w:history="1">
        <w:r w:rsidRPr="002B4A31">
          <w:rPr>
            <w:rStyle w:val="Hyperlink"/>
            <w:noProof/>
          </w:rPr>
          <w:t>3.11.15.2 Property names</w:t>
        </w:r>
        <w:r>
          <w:rPr>
            <w:noProof/>
            <w:webHidden/>
          </w:rPr>
          <w:tab/>
        </w:r>
        <w:r>
          <w:rPr>
            <w:noProof/>
            <w:webHidden/>
          </w:rPr>
          <w:fldChar w:fldCharType="begin"/>
        </w:r>
        <w:r>
          <w:rPr>
            <w:noProof/>
            <w:webHidden/>
          </w:rPr>
          <w:instrText xml:space="preserve"> PAGEREF _Toc524612449 \h </w:instrText>
        </w:r>
        <w:r>
          <w:rPr>
            <w:noProof/>
            <w:webHidden/>
          </w:rPr>
        </w:r>
        <w:r>
          <w:rPr>
            <w:noProof/>
            <w:webHidden/>
          </w:rPr>
          <w:fldChar w:fldCharType="separate"/>
        </w:r>
        <w:r>
          <w:rPr>
            <w:noProof/>
            <w:webHidden/>
          </w:rPr>
          <w:t>43</w:t>
        </w:r>
        <w:r>
          <w:rPr>
            <w:noProof/>
            <w:webHidden/>
          </w:rPr>
          <w:fldChar w:fldCharType="end"/>
        </w:r>
      </w:hyperlink>
    </w:p>
    <w:p w14:paraId="7647575C" w14:textId="377FD515"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450" w:history="1">
        <w:r w:rsidRPr="002B4A31">
          <w:rPr>
            <w:rStyle w:val="Hyperlink"/>
            <w:noProof/>
          </w:rPr>
          <w:t>3.11.15.3 Property values</w:t>
        </w:r>
        <w:r>
          <w:rPr>
            <w:noProof/>
            <w:webHidden/>
          </w:rPr>
          <w:tab/>
        </w:r>
        <w:r>
          <w:rPr>
            <w:noProof/>
            <w:webHidden/>
          </w:rPr>
          <w:fldChar w:fldCharType="begin"/>
        </w:r>
        <w:r>
          <w:rPr>
            <w:noProof/>
            <w:webHidden/>
          </w:rPr>
          <w:instrText xml:space="preserve"> PAGEREF _Toc524612450 \h </w:instrText>
        </w:r>
        <w:r>
          <w:rPr>
            <w:noProof/>
            <w:webHidden/>
          </w:rPr>
        </w:r>
        <w:r>
          <w:rPr>
            <w:noProof/>
            <w:webHidden/>
          </w:rPr>
          <w:fldChar w:fldCharType="separate"/>
        </w:r>
        <w:r>
          <w:rPr>
            <w:noProof/>
            <w:webHidden/>
          </w:rPr>
          <w:t>46</w:t>
        </w:r>
        <w:r>
          <w:rPr>
            <w:noProof/>
            <w:webHidden/>
          </w:rPr>
          <w:fldChar w:fldCharType="end"/>
        </w:r>
      </w:hyperlink>
    </w:p>
    <w:p w14:paraId="29EF6706" w14:textId="1BAEFA7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1" w:history="1">
        <w:r w:rsidRPr="002B4A31">
          <w:rPr>
            <w:rStyle w:val="Hyperlink"/>
            <w:noProof/>
          </w:rPr>
          <w:t>3.11.16 logicalLocations property</w:t>
        </w:r>
        <w:r>
          <w:rPr>
            <w:noProof/>
            <w:webHidden/>
          </w:rPr>
          <w:tab/>
        </w:r>
        <w:r>
          <w:rPr>
            <w:noProof/>
            <w:webHidden/>
          </w:rPr>
          <w:fldChar w:fldCharType="begin"/>
        </w:r>
        <w:r>
          <w:rPr>
            <w:noProof/>
            <w:webHidden/>
          </w:rPr>
          <w:instrText xml:space="preserve"> PAGEREF _Toc524612451 \h </w:instrText>
        </w:r>
        <w:r>
          <w:rPr>
            <w:noProof/>
            <w:webHidden/>
          </w:rPr>
        </w:r>
        <w:r>
          <w:rPr>
            <w:noProof/>
            <w:webHidden/>
          </w:rPr>
          <w:fldChar w:fldCharType="separate"/>
        </w:r>
        <w:r>
          <w:rPr>
            <w:noProof/>
            <w:webHidden/>
          </w:rPr>
          <w:t>47</w:t>
        </w:r>
        <w:r>
          <w:rPr>
            <w:noProof/>
            <w:webHidden/>
          </w:rPr>
          <w:fldChar w:fldCharType="end"/>
        </w:r>
      </w:hyperlink>
    </w:p>
    <w:p w14:paraId="60501BBB" w14:textId="47EF364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2" w:history="1">
        <w:r w:rsidRPr="002B4A31">
          <w:rPr>
            <w:rStyle w:val="Hyperlink"/>
            <w:noProof/>
          </w:rPr>
          <w:t>3.11.17 graphs property</w:t>
        </w:r>
        <w:r>
          <w:rPr>
            <w:noProof/>
            <w:webHidden/>
          </w:rPr>
          <w:tab/>
        </w:r>
        <w:r>
          <w:rPr>
            <w:noProof/>
            <w:webHidden/>
          </w:rPr>
          <w:fldChar w:fldCharType="begin"/>
        </w:r>
        <w:r>
          <w:rPr>
            <w:noProof/>
            <w:webHidden/>
          </w:rPr>
          <w:instrText xml:space="preserve"> PAGEREF _Toc524612452 \h </w:instrText>
        </w:r>
        <w:r>
          <w:rPr>
            <w:noProof/>
            <w:webHidden/>
          </w:rPr>
        </w:r>
        <w:r>
          <w:rPr>
            <w:noProof/>
            <w:webHidden/>
          </w:rPr>
          <w:fldChar w:fldCharType="separate"/>
        </w:r>
        <w:r>
          <w:rPr>
            <w:noProof/>
            <w:webHidden/>
          </w:rPr>
          <w:t>48</w:t>
        </w:r>
        <w:r>
          <w:rPr>
            <w:noProof/>
            <w:webHidden/>
          </w:rPr>
          <w:fldChar w:fldCharType="end"/>
        </w:r>
      </w:hyperlink>
    </w:p>
    <w:p w14:paraId="7C44CADE" w14:textId="56F1D6F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3" w:history="1">
        <w:r w:rsidRPr="002B4A31">
          <w:rPr>
            <w:rStyle w:val="Hyperlink"/>
            <w:noProof/>
          </w:rPr>
          <w:t>3.11.18 results property</w:t>
        </w:r>
        <w:r>
          <w:rPr>
            <w:noProof/>
            <w:webHidden/>
          </w:rPr>
          <w:tab/>
        </w:r>
        <w:r>
          <w:rPr>
            <w:noProof/>
            <w:webHidden/>
          </w:rPr>
          <w:fldChar w:fldCharType="begin"/>
        </w:r>
        <w:r>
          <w:rPr>
            <w:noProof/>
            <w:webHidden/>
          </w:rPr>
          <w:instrText xml:space="preserve"> PAGEREF _Toc524612453 \h </w:instrText>
        </w:r>
        <w:r>
          <w:rPr>
            <w:noProof/>
            <w:webHidden/>
          </w:rPr>
        </w:r>
        <w:r>
          <w:rPr>
            <w:noProof/>
            <w:webHidden/>
          </w:rPr>
          <w:fldChar w:fldCharType="separate"/>
        </w:r>
        <w:r>
          <w:rPr>
            <w:noProof/>
            <w:webHidden/>
          </w:rPr>
          <w:t>48</w:t>
        </w:r>
        <w:r>
          <w:rPr>
            <w:noProof/>
            <w:webHidden/>
          </w:rPr>
          <w:fldChar w:fldCharType="end"/>
        </w:r>
      </w:hyperlink>
    </w:p>
    <w:p w14:paraId="7627A31A" w14:textId="1754AD9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4" w:history="1">
        <w:r w:rsidRPr="002B4A31">
          <w:rPr>
            <w:rStyle w:val="Hyperlink"/>
            <w:noProof/>
          </w:rPr>
          <w:t>3.11.19 resources property</w:t>
        </w:r>
        <w:r>
          <w:rPr>
            <w:noProof/>
            <w:webHidden/>
          </w:rPr>
          <w:tab/>
        </w:r>
        <w:r>
          <w:rPr>
            <w:noProof/>
            <w:webHidden/>
          </w:rPr>
          <w:fldChar w:fldCharType="begin"/>
        </w:r>
        <w:r>
          <w:rPr>
            <w:noProof/>
            <w:webHidden/>
          </w:rPr>
          <w:instrText xml:space="preserve"> PAGEREF _Toc524612454 \h </w:instrText>
        </w:r>
        <w:r>
          <w:rPr>
            <w:noProof/>
            <w:webHidden/>
          </w:rPr>
        </w:r>
        <w:r>
          <w:rPr>
            <w:noProof/>
            <w:webHidden/>
          </w:rPr>
          <w:fldChar w:fldCharType="separate"/>
        </w:r>
        <w:r>
          <w:rPr>
            <w:noProof/>
            <w:webHidden/>
          </w:rPr>
          <w:t>49</w:t>
        </w:r>
        <w:r>
          <w:rPr>
            <w:noProof/>
            <w:webHidden/>
          </w:rPr>
          <w:fldChar w:fldCharType="end"/>
        </w:r>
      </w:hyperlink>
    </w:p>
    <w:p w14:paraId="69A91168" w14:textId="0E11D6C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5" w:history="1">
        <w:r w:rsidRPr="002B4A31">
          <w:rPr>
            <w:rStyle w:val="Hyperlink"/>
            <w:noProof/>
          </w:rPr>
          <w:t>3.11.20 defaultFileEncoding</w:t>
        </w:r>
        <w:r>
          <w:rPr>
            <w:noProof/>
            <w:webHidden/>
          </w:rPr>
          <w:tab/>
        </w:r>
        <w:r>
          <w:rPr>
            <w:noProof/>
            <w:webHidden/>
          </w:rPr>
          <w:fldChar w:fldCharType="begin"/>
        </w:r>
        <w:r>
          <w:rPr>
            <w:noProof/>
            <w:webHidden/>
          </w:rPr>
          <w:instrText xml:space="preserve"> PAGEREF _Toc524612455 \h </w:instrText>
        </w:r>
        <w:r>
          <w:rPr>
            <w:noProof/>
            <w:webHidden/>
          </w:rPr>
        </w:r>
        <w:r>
          <w:rPr>
            <w:noProof/>
            <w:webHidden/>
          </w:rPr>
          <w:fldChar w:fldCharType="separate"/>
        </w:r>
        <w:r>
          <w:rPr>
            <w:noProof/>
            <w:webHidden/>
          </w:rPr>
          <w:t>49</w:t>
        </w:r>
        <w:r>
          <w:rPr>
            <w:noProof/>
            <w:webHidden/>
          </w:rPr>
          <w:fldChar w:fldCharType="end"/>
        </w:r>
      </w:hyperlink>
    </w:p>
    <w:p w14:paraId="160DB174" w14:textId="5DF3759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6" w:history="1">
        <w:r w:rsidRPr="002B4A31">
          <w:rPr>
            <w:rStyle w:val="Hyperlink"/>
            <w:noProof/>
          </w:rPr>
          <w:t>3.11.21 columnKind property</w:t>
        </w:r>
        <w:r>
          <w:rPr>
            <w:noProof/>
            <w:webHidden/>
          </w:rPr>
          <w:tab/>
        </w:r>
        <w:r>
          <w:rPr>
            <w:noProof/>
            <w:webHidden/>
          </w:rPr>
          <w:fldChar w:fldCharType="begin"/>
        </w:r>
        <w:r>
          <w:rPr>
            <w:noProof/>
            <w:webHidden/>
          </w:rPr>
          <w:instrText xml:space="preserve"> PAGEREF _Toc524612456 \h </w:instrText>
        </w:r>
        <w:r>
          <w:rPr>
            <w:noProof/>
            <w:webHidden/>
          </w:rPr>
        </w:r>
        <w:r>
          <w:rPr>
            <w:noProof/>
            <w:webHidden/>
          </w:rPr>
          <w:fldChar w:fldCharType="separate"/>
        </w:r>
        <w:r>
          <w:rPr>
            <w:noProof/>
            <w:webHidden/>
          </w:rPr>
          <w:t>49</w:t>
        </w:r>
        <w:r>
          <w:rPr>
            <w:noProof/>
            <w:webHidden/>
          </w:rPr>
          <w:fldChar w:fldCharType="end"/>
        </w:r>
      </w:hyperlink>
    </w:p>
    <w:p w14:paraId="265D6D7C" w14:textId="62FF53A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7" w:history="1">
        <w:r w:rsidRPr="002B4A31">
          <w:rPr>
            <w:rStyle w:val="Hyperlink"/>
            <w:noProof/>
          </w:rPr>
          <w:t>3.11.22 richMessageMimeType property</w:t>
        </w:r>
        <w:r>
          <w:rPr>
            <w:noProof/>
            <w:webHidden/>
          </w:rPr>
          <w:tab/>
        </w:r>
        <w:r>
          <w:rPr>
            <w:noProof/>
            <w:webHidden/>
          </w:rPr>
          <w:fldChar w:fldCharType="begin"/>
        </w:r>
        <w:r>
          <w:rPr>
            <w:noProof/>
            <w:webHidden/>
          </w:rPr>
          <w:instrText xml:space="preserve"> PAGEREF _Toc524612457 \h </w:instrText>
        </w:r>
        <w:r>
          <w:rPr>
            <w:noProof/>
            <w:webHidden/>
          </w:rPr>
        </w:r>
        <w:r>
          <w:rPr>
            <w:noProof/>
            <w:webHidden/>
          </w:rPr>
          <w:fldChar w:fldCharType="separate"/>
        </w:r>
        <w:r>
          <w:rPr>
            <w:noProof/>
            <w:webHidden/>
          </w:rPr>
          <w:t>49</w:t>
        </w:r>
        <w:r>
          <w:rPr>
            <w:noProof/>
            <w:webHidden/>
          </w:rPr>
          <w:fldChar w:fldCharType="end"/>
        </w:r>
      </w:hyperlink>
    </w:p>
    <w:p w14:paraId="693DE651" w14:textId="02BA0E4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8" w:history="1">
        <w:r w:rsidRPr="002B4A31">
          <w:rPr>
            <w:rStyle w:val="Hyperlink"/>
            <w:noProof/>
          </w:rPr>
          <w:t>3.11.23 redactionToken property</w:t>
        </w:r>
        <w:r>
          <w:rPr>
            <w:noProof/>
            <w:webHidden/>
          </w:rPr>
          <w:tab/>
        </w:r>
        <w:r>
          <w:rPr>
            <w:noProof/>
            <w:webHidden/>
          </w:rPr>
          <w:fldChar w:fldCharType="begin"/>
        </w:r>
        <w:r>
          <w:rPr>
            <w:noProof/>
            <w:webHidden/>
          </w:rPr>
          <w:instrText xml:space="preserve"> PAGEREF _Toc524612458 \h </w:instrText>
        </w:r>
        <w:r>
          <w:rPr>
            <w:noProof/>
            <w:webHidden/>
          </w:rPr>
        </w:r>
        <w:r>
          <w:rPr>
            <w:noProof/>
            <w:webHidden/>
          </w:rPr>
          <w:fldChar w:fldCharType="separate"/>
        </w:r>
        <w:r>
          <w:rPr>
            <w:noProof/>
            <w:webHidden/>
          </w:rPr>
          <w:t>49</w:t>
        </w:r>
        <w:r>
          <w:rPr>
            <w:noProof/>
            <w:webHidden/>
          </w:rPr>
          <w:fldChar w:fldCharType="end"/>
        </w:r>
      </w:hyperlink>
    </w:p>
    <w:p w14:paraId="06B99B14" w14:textId="65D9A3A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59" w:history="1">
        <w:r w:rsidRPr="002B4A31">
          <w:rPr>
            <w:rStyle w:val="Hyperlink"/>
            <w:noProof/>
          </w:rPr>
          <w:t>3.11.24 properties property</w:t>
        </w:r>
        <w:r>
          <w:rPr>
            <w:noProof/>
            <w:webHidden/>
          </w:rPr>
          <w:tab/>
        </w:r>
        <w:r>
          <w:rPr>
            <w:noProof/>
            <w:webHidden/>
          </w:rPr>
          <w:fldChar w:fldCharType="begin"/>
        </w:r>
        <w:r>
          <w:rPr>
            <w:noProof/>
            <w:webHidden/>
          </w:rPr>
          <w:instrText xml:space="preserve"> PAGEREF _Toc524612459 \h </w:instrText>
        </w:r>
        <w:r>
          <w:rPr>
            <w:noProof/>
            <w:webHidden/>
          </w:rPr>
        </w:r>
        <w:r>
          <w:rPr>
            <w:noProof/>
            <w:webHidden/>
          </w:rPr>
          <w:fldChar w:fldCharType="separate"/>
        </w:r>
        <w:r>
          <w:rPr>
            <w:noProof/>
            <w:webHidden/>
          </w:rPr>
          <w:t>50</w:t>
        </w:r>
        <w:r>
          <w:rPr>
            <w:noProof/>
            <w:webHidden/>
          </w:rPr>
          <w:fldChar w:fldCharType="end"/>
        </w:r>
      </w:hyperlink>
    </w:p>
    <w:p w14:paraId="197F0617" w14:textId="6251B435"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460" w:history="1">
        <w:r w:rsidRPr="002B4A31">
          <w:rPr>
            <w:rStyle w:val="Hyperlink"/>
            <w:noProof/>
          </w:rPr>
          <w:t>3.12 tool object</w:t>
        </w:r>
        <w:r>
          <w:rPr>
            <w:noProof/>
            <w:webHidden/>
          </w:rPr>
          <w:tab/>
        </w:r>
        <w:r>
          <w:rPr>
            <w:noProof/>
            <w:webHidden/>
          </w:rPr>
          <w:fldChar w:fldCharType="begin"/>
        </w:r>
        <w:r>
          <w:rPr>
            <w:noProof/>
            <w:webHidden/>
          </w:rPr>
          <w:instrText xml:space="preserve"> PAGEREF _Toc524612460 \h </w:instrText>
        </w:r>
        <w:r>
          <w:rPr>
            <w:noProof/>
            <w:webHidden/>
          </w:rPr>
        </w:r>
        <w:r>
          <w:rPr>
            <w:noProof/>
            <w:webHidden/>
          </w:rPr>
          <w:fldChar w:fldCharType="separate"/>
        </w:r>
        <w:r>
          <w:rPr>
            <w:noProof/>
            <w:webHidden/>
          </w:rPr>
          <w:t>50</w:t>
        </w:r>
        <w:r>
          <w:rPr>
            <w:noProof/>
            <w:webHidden/>
          </w:rPr>
          <w:fldChar w:fldCharType="end"/>
        </w:r>
      </w:hyperlink>
    </w:p>
    <w:p w14:paraId="39196032" w14:textId="4FBBED5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1" w:history="1">
        <w:r w:rsidRPr="002B4A31">
          <w:rPr>
            <w:rStyle w:val="Hyperlink"/>
            <w:noProof/>
          </w:rPr>
          <w:t>3.12.1 General</w:t>
        </w:r>
        <w:r>
          <w:rPr>
            <w:noProof/>
            <w:webHidden/>
          </w:rPr>
          <w:tab/>
        </w:r>
        <w:r>
          <w:rPr>
            <w:noProof/>
            <w:webHidden/>
          </w:rPr>
          <w:fldChar w:fldCharType="begin"/>
        </w:r>
        <w:r>
          <w:rPr>
            <w:noProof/>
            <w:webHidden/>
          </w:rPr>
          <w:instrText xml:space="preserve"> PAGEREF _Toc524612461 \h </w:instrText>
        </w:r>
        <w:r>
          <w:rPr>
            <w:noProof/>
            <w:webHidden/>
          </w:rPr>
        </w:r>
        <w:r>
          <w:rPr>
            <w:noProof/>
            <w:webHidden/>
          </w:rPr>
          <w:fldChar w:fldCharType="separate"/>
        </w:r>
        <w:r>
          <w:rPr>
            <w:noProof/>
            <w:webHidden/>
          </w:rPr>
          <w:t>50</w:t>
        </w:r>
        <w:r>
          <w:rPr>
            <w:noProof/>
            <w:webHidden/>
          </w:rPr>
          <w:fldChar w:fldCharType="end"/>
        </w:r>
      </w:hyperlink>
    </w:p>
    <w:p w14:paraId="1D8C2EB7" w14:textId="128C5D7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2" w:history="1">
        <w:r w:rsidRPr="002B4A31">
          <w:rPr>
            <w:rStyle w:val="Hyperlink"/>
            <w:noProof/>
          </w:rPr>
          <w:t>3.12.2 name property</w:t>
        </w:r>
        <w:r>
          <w:rPr>
            <w:noProof/>
            <w:webHidden/>
          </w:rPr>
          <w:tab/>
        </w:r>
        <w:r>
          <w:rPr>
            <w:noProof/>
            <w:webHidden/>
          </w:rPr>
          <w:fldChar w:fldCharType="begin"/>
        </w:r>
        <w:r>
          <w:rPr>
            <w:noProof/>
            <w:webHidden/>
          </w:rPr>
          <w:instrText xml:space="preserve"> PAGEREF _Toc524612462 \h </w:instrText>
        </w:r>
        <w:r>
          <w:rPr>
            <w:noProof/>
            <w:webHidden/>
          </w:rPr>
        </w:r>
        <w:r>
          <w:rPr>
            <w:noProof/>
            <w:webHidden/>
          </w:rPr>
          <w:fldChar w:fldCharType="separate"/>
        </w:r>
        <w:r>
          <w:rPr>
            <w:noProof/>
            <w:webHidden/>
          </w:rPr>
          <w:t>50</w:t>
        </w:r>
        <w:r>
          <w:rPr>
            <w:noProof/>
            <w:webHidden/>
          </w:rPr>
          <w:fldChar w:fldCharType="end"/>
        </w:r>
      </w:hyperlink>
    </w:p>
    <w:p w14:paraId="25E8E013" w14:textId="1E56D02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3" w:history="1">
        <w:r w:rsidRPr="002B4A31">
          <w:rPr>
            <w:rStyle w:val="Hyperlink"/>
            <w:noProof/>
          </w:rPr>
          <w:t>3.12.3 fullName property</w:t>
        </w:r>
        <w:r>
          <w:rPr>
            <w:noProof/>
            <w:webHidden/>
          </w:rPr>
          <w:tab/>
        </w:r>
        <w:r>
          <w:rPr>
            <w:noProof/>
            <w:webHidden/>
          </w:rPr>
          <w:fldChar w:fldCharType="begin"/>
        </w:r>
        <w:r>
          <w:rPr>
            <w:noProof/>
            <w:webHidden/>
          </w:rPr>
          <w:instrText xml:space="preserve"> PAGEREF _Toc524612463 \h </w:instrText>
        </w:r>
        <w:r>
          <w:rPr>
            <w:noProof/>
            <w:webHidden/>
          </w:rPr>
        </w:r>
        <w:r>
          <w:rPr>
            <w:noProof/>
            <w:webHidden/>
          </w:rPr>
          <w:fldChar w:fldCharType="separate"/>
        </w:r>
        <w:r>
          <w:rPr>
            <w:noProof/>
            <w:webHidden/>
          </w:rPr>
          <w:t>50</w:t>
        </w:r>
        <w:r>
          <w:rPr>
            <w:noProof/>
            <w:webHidden/>
          </w:rPr>
          <w:fldChar w:fldCharType="end"/>
        </w:r>
      </w:hyperlink>
    </w:p>
    <w:p w14:paraId="71E8F837" w14:textId="0A19BCE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4" w:history="1">
        <w:r w:rsidRPr="002B4A31">
          <w:rPr>
            <w:rStyle w:val="Hyperlink"/>
            <w:noProof/>
          </w:rPr>
          <w:t>3.12.4 semanticVersion property</w:t>
        </w:r>
        <w:r>
          <w:rPr>
            <w:noProof/>
            <w:webHidden/>
          </w:rPr>
          <w:tab/>
        </w:r>
        <w:r>
          <w:rPr>
            <w:noProof/>
            <w:webHidden/>
          </w:rPr>
          <w:fldChar w:fldCharType="begin"/>
        </w:r>
        <w:r>
          <w:rPr>
            <w:noProof/>
            <w:webHidden/>
          </w:rPr>
          <w:instrText xml:space="preserve"> PAGEREF _Toc524612464 \h </w:instrText>
        </w:r>
        <w:r>
          <w:rPr>
            <w:noProof/>
            <w:webHidden/>
          </w:rPr>
        </w:r>
        <w:r>
          <w:rPr>
            <w:noProof/>
            <w:webHidden/>
          </w:rPr>
          <w:fldChar w:fldCharType="separate"/>
        </w:r>
        <w:r>
          <w:rPr>
            <w:noProof/>
            <w:webHidden/>
          </w:rPr>
          <w:t>50</w:t>
        </w:r>
        <w:r>
          <w:rPr>
            <w:noProof/>
            <w:webHidden/>
          </w:rPr>
          <w:fldChar w:fldCharType="end"/>
        </w:r>
      </w:hyperlink>
    </w:p>
    <w:p w14:paraId="1187427B" w14:textId="18E6DE4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5" w:history="1">
        <w:r w:rsidRPr="002B4A31">
          <w:rPr>
            <w:rStyle w:val="Hyperlink"/>
            <w:noProof/>
          </w:rPr>
          <w:t>3.12.5 version property</w:t>
        </w:r>
        <w:r>
          <w:rPr>
            <w:noProof/>
            <w:webHidden/>
          </w:rPr>
          <w:tab/>
        </w:r>
        <w:r>
          <w:rPr>
            <w:noProof/>
            <w:webHidden/>
          </w:rPr>
          <w:fldChar w:fldCharType="begin"/>
        </w:r>
        <w:r>
          <w:rPr>
            <w:noProof/>
            <w:webHidden/>
          </w:rPr>
          <w:instrText xml:space="preserve"> PAGEREF _Toc524612465 \h </w:instrText>
        </w:r>
        <w:r>
          <w:rPr>
            <w:noProof/>
            <w:webHidden/>
          </w:rPr>
        </w:r>
        <w:r>
          <w:rPr>
            <w:noProof/>
            <w:webHidden/>
          </w:rPr>
          <w:fldChar w:fldCharType="separate"/>
        </w:r>
        <w:r>
          <w:rPr>
            <w:noProof/>
            <w:webHidden/>
          </w:rPr>
          <w:t>51</w:t>
        </w:r>
        <w:r>
          <w:rPr>
            <w:noProof/>
            <w:webHidden/>
          </w:rPr>
          <w:fldChar w:fldCharType="end"/>
        </w:r>
      </w:hyperlink>
    </w:p>
    <w:p w14:paraId="0D0E1CC3" w14:textId="17D99E1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6" w:history="1">
        <w:r w:rsidRPr="002B4A31">
          <w:rPr>
            <w:rStyle w:val="Hyperlink"/>
            <w:noProof/>
          </w:rPr>
          <w:t>3.12.6 fileVersion property</w:t>
        </w:r>
        <w:r>
          <w:rPr>
            <w:noProof/>
            <w:webHidden/>
          </w:rPr>
          <w:tab/>
        </w:r>
        <w:r>
          <w:rPr>
            <w:noProof/>
            <w:webHidden/>
          </w:rPr>
          <w:fldChar w:fldCharType="begin"/>
        </w:r>
        <w:r>
          <w:rPr>
            <w:noProof/>
            <w:webHidden/>
          </w:rPr>
          <w:instrText xml:space="preserve"> PAGEREF _Toc524612466 \h </w:instrText>
        </w:r>
        <w:r>
          <w:rPr>
            <w:noProof/>
            <w:webHidden/>
          </w:rPr>
        </w:r>
        <w:r>
          <w:rPr>
            <w:noProof/>
            <w:webHidden/>
          </w:rPr>
          <w:fldChar w:fldCharType="separate"/>
        </w:r>
        <w:r>
          <w:rPr>
            <w:noProof/>
            <w:webHidden/>
          </w:rPr>
          <w:t>51</w:t>
        </w:r>
        <w:r>
          <w:rPr>
            <w:noProof/>
            <w:webHidden/>
          </w:rPr>
          <w:fldChar w:fldCharType="end"/>
        </w:r>
      </w:hyperlink>
    </w:p>
    <w:p w14:paraId="71722187" w14:textId="1314EF5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7" w:history="1">
        <w:r w:rsidRPr="002B4A31">
          <w:rPr>
            <w:rStyle w:val="Hyperlink"/>
            <w:noProof/>
          </w:rPr>
          <w:t>3.12.7 downloadUri property</w:t>
        </w:r>
        <w:r>
          <w:rPr>
            <w:noProof/>
            <w:webHidden/>
          </w:rPr>
          <w:tab/>
        </w:r>
        <w:r>
          <w:rPr>
            <w:noProof/>
            <w:webHidden/>
          </w:rPr>
          <w:fldChar w:fldCharType="begin"/>
        </w:r>
        <w:r>
          <w:rPr>
            <w:noProof/>
            <w:webHidden/>
          </w:rPr>
          <w:instrText xml:space="preserve"> PAGEREF _Toc524612467 \h </w:instrText>
        </w:r>
        <w:r>
          <w:rPr>
            <w:noProof/>
            <w:webHidden/>
          </w:rPr>
        </w:r>
        <w:r>
          <w:rPr>
            <w:noProof/>
            <w:webHidden/>
          </w:rPr>
          <w:fldChar w:fldCharType="separate"/>
        </w:r>
        <w:r>
          <w:rPr>
            <w:noProof/>
            <w:webHidden/>
          </w:rPr>
          <w:t>51</w:t>
        </w:r>
        <w:r>
          <w:rPr>
            <w:noProof/>
            <w:webHidden/>
          </w:rPr>
          <w:fldChar w:fldCharType="end"/>
        </w:r>
      </w:hyperlink>
    </w:p>
    <w:p w14:paraId="427D3D31" w14:textId="6DF0CE0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8" w:history="1">
        <w:r w:rsidRPr="002B4A31">
          <w:rPr>
            <w:rStyle w:val="Hyperlink"/>
            <w:noProof/>
          </w:rPr>
          <w:t>3.12.8 language property</w:t>
        </w:r>
        <w:r>
          <w:rPr>
            <w:noProof/>
            <w:webHidden/>
          </w:rPr>
          <w:tab/>
        </w:r>
        <w:r>
          <w:rPr>
            <w:noProof/>
            <w:webHidden/>
          </w:rPr>
          <w:fldChar w:fldCharType="begin"/>
        </w:r>
        <w:r>
          <w:rPr>
            <w:noProof/>
            <w:webHidden/>
          </w:rPr>
          <w:instrText xml:space="preserve"> PAGEREF _Toc524612468 \h </w:instrText>
        </w:r>
        <w:r>
          <w:rPr>
            <w:noProof/>
            <w:webHidden/>
          </w:rPr>
        </w:r>
        <w:r>
          <w:rPr>
            <w:noProof/>
            <w:webHidden/>
          </w:rPr>
          <w:fldChar w:fldCharType="separate"/>
        </w:r>
        <w:r>
          <w:rPr>
            <w:noProof/>
            <w:webHidden/>
          </w:rPr>
          <w:t>51</w:t>
        </w:r>
        <w:r>
          <w:rPr>
            <w:noProof/>
            <w:webHidden/>
          </w:rPr>
          <w:fldChar w:fldCharType="end"/>
        </w:r>
      </w:hyperlink>
    </w:p>
    <w:p w14:paraId="59A15219" w14:textId="51F43B1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69" w:history="1">
        <w:r w:rsidRPr="002B4A31">
          <w:rPr>
            <w:rStyle w:val="Hyperlink"/>
            <w:noProof/>
          </w:rPr>
          <w:t>3.12.9 resourceLocation property</w:t>
        </w:r>
        <w:r>
          <w:rPr>
            <w:noProof/>
            <w:webHidden/>
          </w:rPr>
          <w:tab/>
        </w:r>
        <w:r>
          <w:rPr>
            <w:noProof/>
            <w:webHidden/>
          </w:rPr>
          <w:fldChar w:fldCharType="begin"/>
        </w:r>
        <w:r>
          <w:rPr>
            <w:noProof/>
            <w:webHidden/>
          </w:rPr>
          <w:instrText xml:space="preserve"> PAGEREF _Toc524612469 \h </w:instrText>
        </w:r>
        <w:r>
          <w:rPr>
            <w:noProof/>
            <w:webHidden/>
          </w:rPr>
        </w:r>
        <w:r>
          <w:rPr>
            <w:noProof/>
            <w:webHidden/>
          </w:rPr>
          <w:fldChar w:fldCharType="separate"/>
        </w:r>
        <w:r>
          <w:rPr>
            <w:noProof/>
            <w:webHidden/>
          </w:rPr>
          <w:t>52</w:t>
        </w:r>
        <w:r>
          <w:rPr>
            <w:noProof/>
            <w:webHidden/>
          </w:rPr>
          <w:fldChar w:fldCharType="end"/>
        </w:r>
      </w:hyperlink>
    </w:p>
    <w:p w14:paraId="1CD765FF" w14:textId="17693C8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0" w:history="1">
        <w:r w:rsidRPr="002B4A31">
          <w:rPr>
            <w:rStyle w:val="Hyperlink"/>
            <w:noProof/>
          </w:rPr>
          <w:t>3.12.10 sarifLoggerVersion property</w:t>
        </w:r>
        <w:r>
          <w:rPr>
            <w:noProof/>
            <w:webHidden/>
          </w:rPr>
          <w:tab/>
        </w:r>
        <w:r>
          <w:rPr>
            <w:noProof/>
            <w:webHidden/>
          </w:rPr>
          <w:fldChar w:fldCharType="begin"/>
        </w:r>
        <w:r>
          <w:rPr>
            <w:noProof/>
            <w:webHidden/>
          </w:rPr>
          <w:instrText xml:space="preserve"> PAGEREF _Toc524612470 \h </w:instrText>
        </w:r>
        <w:r>
          <w:rPr>
            <w:noProof/>
            <w:webHidden/>
          </w:rPr>
        </w:r>
        <w:r>
          <w:rPr>
            <w:noProof/>
            <w:webHidden/>
          </w:rPr>
          <w:fldChar w:fldCharType="separate"/>
        </w:r>
        <w:r>
          <w:rPr>
            <w:noProof/>
            <w:webHidden/>
          </w:rPr>
          <w:t>52</w:t>
        </w:r>
        <w:r>
          <w:rPr>
            <w:noProof/>
            <w:webHidden/>
          </w:rPr>
          <w:fldChar w:fldCharType="end"/>
        </w:r>
      </w:hyperlink>
    </w:p>
    <w:p w14:paraId="0E70A41B" w14:textId="47064BE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1" w:history="1">
        <w:r w:rsidRPr="002B4A31">
          <w:rPr>
            <w:rStyle w:val="Hyperlink"/>
            <w:noProof/>
          </w:rPr>
          <w:t>3.12.11 properties property</w:t>
        </w:r>
        <w:r>
          <w:rPr>
            <w:noProof/>
            <w:webHidden/>
          </w:rPr>
          <w:tab/>
        </w:r>
        <w:r>
          <w:rPr>
            <w:noProof/>
            <w:webHidden/>
          </w:rPr>
          <w:fldChar w:fldCharType="begin"/>
        </w:r>
        <w:r>
          <w:rPr>
            <w:noProof/>
            <w:webHidden/>
          </w:rPr>
          <w:instrText xml:space="preserve"> PAGEREF _Toc524612471 \h </w:instrText>
        </w:r>
        <w:r>
          <w:rPr>
            <w:noProof/>
            <w:webHidden/>
          </w:rPr>
        </w:r>
        <w:r>
          <w:rPr>
            <w:noProof/>
            <w:webHidden/>
          </w:rPr>
          <w:fldChar w:fldCharType="separate"/>
        </w:r>
        <w:r>
          <w:rPr>
            <w:noProof/>
            <w:webHidden/>
          </w:rPr>
          <w:t>53</w:t>
        </w:r>
        <w:r>
          <w:rPr>
            <w:noProof/>
            <w:webHidden/>
          </w:rPr>
          <w:fldChar w:fldCharType="end"/>
        </w:r>
      </w:hyperlink>
    </w:p>
    <w:p w14:paraId="125469B1" w14:textId="6D3CC43D"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472" w:history="1">
        <w:r w:rsidRPr="002B4A31">
          <w:rPr>
            <w:rStyle w:val="Hyperlink"/>
            <w:noProof/>
          </w:rPr>
          <w:t>3.13 invocation object</w:t>
        </w:r>
        <w:r>
          <w:rPr>
            <w:noProof/>
            <w:webHidden/>
          </w:rPr>
          <w:tab/>
        </w:r>
        <w:r>
          <w:rPr>
            <w:noProof/>
            <w:webHidden/>
          </w:rPr>
          <w:fldChar w:fldCharType="begin"/>
        </w:r>
        <w:r>
          <w:rPr>
            <w:noProof/>
            <w:webHidden/>
          </w:rPr>
          <w:instrText xml:space="preserve"> PAGEREF _Toc524612472 \h </w:instrText>
        </w:r>
        <w:r>
          <w:rPr>
            <w:noProof/>
            <w:webHidden/>
          </w:rPr>
        </w:r>
        <w:r>
          <w:rPr>
            <w:noProof/>
            <w:webHidden/>
          </w:rPr>
          <w:fldChar w:fldCharType="separate"/>
        </w:r>
        <w:r>
          <w:rPr>
            <w:noProof/>
            <w:webHidden/>
          </w:rPr>
          <w:t>53</w:t>
        </w:r>
        <w:r>
          <w:rPr>
            <w:noProof/>
            <w:webHidden/>
          </w:rPr>
          <w:fldChar w:fldCharType="end"/>
        </w:r>
      </w:hyperlink>
    </w:p>
    <w:p w14:paraId="4B676286" w14:textId="0531861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3" w:history="1">
        <w:r w:rsidRPr="002B4A31">
          <w:rPr>
            <w:rStyle w:val="Hyperlink"/>
            <w:noProof/>
          </w:rPr>
          <w:t>3.13.1 General</w:t>
        </w:r>
        <w:r>
          <w:rPr>
            <w:noProof/>
            <w:webHidden/>
          </w:rPr>
          <w:tab/>
        </w:r>
        <w:r>
          <w:rPr>
            <w:noProof/>
            <w:webHidden/>
          </w:rPr>
          <w:fldChar w:fldCharType="begin"/>
        </w:r>
        <w:r>
          <w:rPr>
            <w:noProof/>
            <w:webHidden/>
          </w:rPr>
          <w:instrText xml:space="preserve"> PAGEREF _Toc524612473 \h </w:instrText>
        </w:r>
        <w:r>
          <w:rPr>
            <w:noProof/>
            <w:webHidden/>
          </w:rPr>
        </w:r>
        <w:r>
          <w:rPr>
            <w:noProof/>
            <w:webHidden/>
          </w:rPr>
          <w:fldChar w:fldCharType="separate"/>
        </w:r>
        <w:r>
          <w:rPr>
            <w:noProof/>
            <w:webHidden/>
          </w:rPr>
          <w:t>53</w:t>
        </w:r>
        <w:r>
          <w:rPr>
            <w:noProof/>
            <w:webHidden/>
          </w:rPr>
          <w:fldChar w:fldCharType="end"/>
        </w:r>
      </w:hyperlink>
    </w:p>
    <w:p w14:paraId="583B837F" w14:textId="25E45D1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4" w:history="1">
        <w:r w:rsidRPr="002B4A31">
          <w:rPr>
            <w:rStyle w:val="Hyperlink"/>
            <w:noProof/>
          </w:rPr>
          <w:t>3.13.2 commandLine property</w:t>
        </w:r>
        <w:r>
          <w:rPr>
            <w:noProof/>
            <w:webHidden/>
          </w:rPr>
          <w:tab/>
        </w:r>
        <w:r>
          <w:rPr>
            <w:noProof/>
            <w:webHidden/>
          </w:rPr>
          <w:fldChar w:fldCharType="begin"/>
        </w:r>
        <w:r>
          <w:rPr>
            <w:noProof/>
            <w:webHidden/>
          </w:rPr>
          <w:instrText xml:space="preserve"> PAGEREF _Toc524612474 \h </w:instrText>
        </w:r>
        <w:r>
          <w:rPr>
            <w:noProof/>
            <w:webHidden/>
          </w:rPr>
        </w:r>
        <w:r>
          <w:rPr>
            <w:noProof/>
            <w:webHidden/>
          </w:rPr>
          <w:fldChar w:fldCharType="separate"/>
        </w:r>
        <w:r>
          <w:rPr>
            <w:noProof/>
            <w:webHidden/>
          </w:rPr>
          <w:t>53</w:t>
        </w:r>
        <w:r>
          <w:rPr>
            <w:noProof/>
            <w:webHidden/>
          </w:rPr>
          <w:fldChar w:fldCharType="end"/>
        </w:r>
      </w:hyperlink>
    </w:p>
    <w:p w14:paraId="7E3090A6" w14:textId="20F6E21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5" w:history="1">
        <w:r w:rsidRPr="002B4A31">
          <w:rPr>
            <w:rStyle w:val="Hyperlink"/>
            <w:noProof/>
          </w:rPr>
          <w:t>3.13.3 arguments property</w:t>
        </w:r>
        <w:r>
          <w:rPr>
            <w:noProof/>
            <w:webHidden/>
          </w:rPr>
          <w:tab/>
        </w:r>
        <w:r>
          <w:rPr>
            <w:noProof/>
            <w:webHidden/>
          </w:rPr>
          <w:fldChar w:fldCharType="begin"/>
        </w:r>
        <w:r>
          <w:rPr>
            <w:noProof/>
            <w:webHidden/>
          </w:rPr>
          <w:instrText xml:space="preserve"> PAGEREF _Toc524612475 \h </w:instrText>
        </w:r>
        <w:r>
          <w:rPr>
            <w:noProof/>
            <w:webHidden/>
          </w:rPr>
        </w:r>
        <w:r>
          <w:rPr>
            <w:noProof/>
            <w:webHidden/>
          </w:rPr>
          <w:fldChar w:fldCharType="separate"/>
        </w:r>
        <w:r>
          <w:rPr>
            <w:noProof/>
            <w:webHidden/>
          </w:rPr>
          <w:t>53</w:t>
        </w:r>
        <w:r>
          <w:rPr>
            <w:noProof/>
            <w:webHidden/>
          </w:rPr>
          <w:fldChar w:fldCharType="end"/>
        </w:r>
      </w:hyperlink>
    </w:p>
    <w:p w14:paraId="282A37A1" w14:textId="224F2D6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6" w:history="1">
        <w:r w:rsidRPr="002B4A31">
          <w:rPr>
            <w:rStyle w:val="Hyperlink"/>
            <w:noProof/>
          </w:rPr>
          <w:t>3.13.4 responseFiles property</w:t>
        </w:r>
        <w:r>
          <w:rPr>
            <w:noProof/>
            <w:webHidden/>
          </w:rPr>
          <w:tab/>
        </w:r>
        <w:r>
          <w:rPr>
            <w:noProof/>
            <w:webHidden/>
          </w:rPr>
          <w:fldChar w:fldCharType="begin"/>
        </w:r>
        <w:r>
          <w:rPr>
            <w:noProof/>
            <w:webHidden/>
          </w:rPr>
          <w:instrText xml:space="preserve"> PAGEREF _Toc524612476 \h </w:instrText>
        </w:r>
        <w:r>
          <w:rPr>
            <w:noProof/>
            <w:webHidden/>
          </w:rPr>
        </w:r>
        <w:r>
          <w:rPr>
            <w:noProof/>
            <w:webHidden/>
          </w:rPr>
          <w:fldChar w:fldCharType="separate"/>
        </w:r>
        <w:r>
          <w:rPr>
            <w:noProof/>
            <w:webHidden/>
          </w:rPr>
          <w:t>54</w:t>
        </w:r>
        <w:r>
          <w:rPr>
            <w:noProof/>
            <w:webHidden/>
          </w:rPr>
          <w:fldChar w:fldCharType="end"/>
        </w:r>
      </w:hyperlink>
    </w:p>
    <w:p w14:paraId="76A4D0C2" w14:textId="6F9E2CB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7" w:history="1">
        <w:r w:rsidRPr="002B4A31">
          <w:rPr>
            <w:rStyle w:val="Hyperlink"/>
            <w:noProof/>
          </w:rPr>
          <w:t>3.13.5 attachments property</w:t>
        </w:r>
        <w:r>
          <w:rPr>
            <w:noProof/>
            <w:webHidden/>
          </w:rPr>
          <w:tab/>
        </w:r>
        <w:r>
          <w:rPr>
            <w:noProof/>
            <w:webHidden/>
          </w:rPr>
          <w:fldChar w:fldCharType="begin"/>
        </w:r>
        <w:r>
          <w:rPr>
            <w:noProof/>
            <w:webHidden/>
          </w:rPr>
          <w:instrText xml:space="preserve"> PAGEREF _Toc524612477 \h </w:instrText>
        </w:r>
        <w:r>
          <w:rPr>
            <w:noProof/>
            <w:webHidden/>
          </w:rPr>
        </w:r>
        <w:r>
          <w:rPr>
            <w:noProof/>
            <w:webHidden/>
          </w:rPr>
          <w:fldChar w:fldCharType="separate"/>
        </w:r>
        <w:r>
          <w:rPr>
            <w:noProof/>
            <w:webHidden/>
          </w:rPr>
          <w:t>54</w:t>
        </w:r>
        <w:r>
          <w:rPr>
            <w:noProof/>
            <w:webHidden/>
          </w:rPr>
          <w:fldChar w:fldCharType="end"/>
        </w:r>
      </w:hyperlink>
    </w:p>
    <w:p w14:paraId="2BE9A84D" w14:textId="379C853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8" w:history="1">
        <w:r w:rsidRPr="002B4A31">
          <w:rPr>
            <w:rStyle w:val="Hyperlink"/>
            <w:noProof/>
          </w:rPr>
          <w:t>3.13.6 startTime property</w:t>
        </w:r>
        <w:r>
          <w:rPr>
            <w:noProof/>
            <w:webHidden/>
          </w:rPr>
          <w:tab/>
        </w:r>
        <w:r>
          <w:rPr>
            <w:noProof/>
            <w:webHidden/>
          </w:rPr>
          <w:fldChar w:fldCharType="begin"/>
        </w:r>
        <w:r>
          <w:rPr>
            <w:noProof/>
            <w:webHidden/>
          </w:rPr>
          <w:instrText xml:space="preserve"> PAGEREF _Toc524612478 \h </w:instrText>
        </w:r>
        <w:r>
          <w:rPr>
            <w:noProof/>
            <w:webHidden/>
          </w:rPr>
        </w:r>
        <w:r>
          <w:rPr>
            <w:noProof/>
            <w:webHidden/>
          </w:rPr>
          <w:fldChar w:fldCharType="separate"/>
        </w:r>
        <w:r>
          <w:rPr>
            <w:noProof/>
            <w:webHidden/>
          </w:rPr>
          <w:t>54</w:t>
        </w:r>
        <w:r>
          <w:rPr>
            <w:noProof/>
            <w:webHidden/>
          </w:rPr>
          <w:fldChar w:fldCharType="end"/>
        </w:r>
      </w:hyperlink>
    </w:p>
    <w:p w14:paraId="3DEA5555" w14:textId="2B8792A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79" w:history="1">
        <w:r w:rsidRPr="002B4A31">
          <w:rPr>
            <w:rStyle w:val="Hyperlink"/>
            <w:noProof/>
          </w:rPr>
          <w:t>3.13.7 endTime property</w:t>
        </w:r>
        <w:r>
          <w:rPr>
            <w:noProof/>
            <w:webHidden/>
          </w:rPr>
          <w:tab/>
        </w:r>
        <w:r>
          <w:rPr>
            <w:noProof/>
            <w:webHidden/>
          </w:rPr>
          <w:fldChar w:fldCharType="begin"/>
        </w:r>
        <w:r>
          <w:rPr>
            <w:noProof/>
            <w:webHidden/>
          </w:rPr>
          <w:instrText xml:space="preserve"> PAGEREF _Toc524612479 \h </w:instrText>
        </w:r>
        <w:r>
          <w:rPr>
            <w:noProof/>
            <w:webHidden/>
          </w:rPr>
        </w:r>
        <w:r>
          <w:rPr>
            <w:noProof/>
            <w:webHidden/>
          </w:rPr>
          <w:fldChar w:fldCharType="separate"/>
        </w:r>
        <w:r>
          <w:rPr>
            <w:noProof/>
            <w:webHidden/>
          </w:rPr>
          <w:t>54</w:t>
        </w:r>
        <w:r>
          <w:rPr>
            <w:noProof/>
            <w:webHidden/>
          </w:rPr>
          <w:fldChar w:fldCharType="end"/>
        </w:r>
      </w:hyperlink>
    </w:p>
    <w:p w14:paraId="61D88308" w14:textId="5099195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0" w:history="1">
        <w:r w:rsidRPr="002B4A31">
          <w:rPr>
            <w:rStyle w:val="Hyperlink"/>
            <w:noProof/>
          </w:rPr>
          <w:t>3.13.8 exitCode property</w:t>
        </w:r>
        <w:r>
          <w:rPr>
            <w:noProof/>
            <w:webHidden/>
          </w:rPr>
          <w:tab/>
        </w:r>
        <w:r>
          <w:rPr>
            <w:noProof/>
            <w:webHidden/>
          </w:rPr>
          <w:fldChar w:fldCharType="begin"/>
        </w:r>
        <w:r>
          <w:rPr>
            <w:noProof/>
            <w:webHidden/>
          </w:rPr>
          <w:instrText xml:space="preserve"> PAGEREF _Toc524612480 \h </w:instrText>
        </w:r>
        <w:r>
          <w:rPr>
            <w:noProof/>
            <w:webHidden/>
          </w:rPr>
        </w:r>
        <w:r>
          <w:rPr>
            <w:noProof/>
            <w:webHidden/>
          </w:rPr>
          <w:fldChar w:fldCharType="separate"/>
        </w:r>
        <w:r>
          <w:rPr>
            <w:noProof/>
            <w:webHidden/>
          </w:rPr>
          <w:t>54</w:t>
        </w:r>
        <w:r>
          <w:rPr>
            <w:noProof/>
            <w:webHidden/>
          </w:rPr>
          <w:fldChar w:fldCharType="end"/>
        </w:r>
      </w:hyperlink>
    </w:p>
    <w:p w14:paraId="4A27ABFD" w14:textId="18FA03B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1" w:history="1">
        <w:r w:rsidRPr="002B4A31">
          <w:rPr>
            <w:rStyle w:val="Hyperlink"/>
            <w:noProof/>
          </w:rPr>
          <w:t>3.13.9 exitCodeDescription property</w:t>
        </w:r>
        <w:r>
          <w:rPr>
            <w:noProof/>
            <w:webHidden/>
          </w:rPr>
          <w:tab/>
        </w:r>
        <w:r>
          <w:rPr>
            <w:noProof/>
            <w:webHidden/>
          </w:rPr>
          <w:fldChar w:fldCharType="begin"/>
        </w:r>
        <w:r>
          <w:rPr>
            <w:noProof/>
            <w:webHidden/>
          </w:rPr>
          <w:instrText xml:space="preserve"> PAGEREF _Toc524612481 \h </w:instrText>
        </w:r>
        <w:r>
          <w:rPr>
            <w:noProof/>
            <w:webHidden/>
          </w:rPr>
        </w:r>
        <w:r>
          <w:rPr>
            <w:noProof/>
            <w:webHidden/>
          </w:rPr>
          <w:fldChar w:fldCharType="separate"/>
        </w:r>
        <w:r>
          <w:rPr>
            <w:noProof/>
            <w:webHidden/>
          </w:rPr>
          <w:t>55</w:t>
        </w:r>
        <w:r>
          <w:rPr>
            <w:noProof/>
            <w:webHidden/>
          </w:rPr>
          <w:fldChar w:fldCharType="end"/>
        </w:r>
      </w:hyperlink>
    </w:p>
    <w:p w14:paraId="6EFDD9D5" w14:textId="5874E3F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2" w:history="1">
        <w:r w:rsidRPr="002B4A31">
          <w:rPr>
            <w:rStyle w:val="Hyperlink"/>
            <w:noProof/>
          </w:rPr>
          <w:t>3.13.10 exitSignalName property</w:t>
        </w:r>
        <w:r>
          <w:rPr>
            <w:noProof/>
            <w:webHidden/>
          </w:rPr>
          <w:tab/>
        </w:r>
        <w:r>
          <w:rPr>
            <w:noProof/>
            <w:webHidden/>
          </w:rPr>
          <w:fldChar w:fldCharType="begin"/>
        </w:r>
        <w:r>
          <w:rPr>
            <w:noProof/>
            <w:webHidden/>
          </w:rPr>
          <w:instrText xml:space="preserve"> PAGEREF _Toc524612482 \h </w:instrText>
        </w:r>
        <w:r>
          <w:rPr>
            <w:noProof/>
            <w:webHidden/>
          </w:rPr>
        </w:r>
        <w:r>
          <w:rPr>
            <w:noProof/>
            <w:webHidden/>
          </w:rPr>
          <w:fldChar w:fldCharType="separate"/>
        </w:r>
        <w:r>
          <w:rPr>
            <w:noProof/>
            <w:webHidden/>
          </w:rPr>
          <w:t>55</w:t>
        </w:r>
        <w:r>
          <w:rPr>
            <w:noProof/>
            <w:webHidden/>
          </w:rPr>
          <w:fldChar w:fldCharType="end"/>
        </w:r>
      </w:hyperlink>
    </w:p>
    <w:p w14:paraId="1B9AA0D0" w14:textId="1CCCE1E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3" w:history="1">
        <w:r w:rsidRPr="002B4A31">
          <w:rPr>
            <w:rStyle w:val="Hyperlink"/>
            <w:noProof/>
          </w:rPr>
          <w:t>3.13.11 exitSignalNumber property</w:t>
        </w:r>
        <w:r>
          <w:rPr>
            <w:noProof/>
            <w:webHidden/>
          </w:rPr>
          <w:tab/>
        </w:r>
        <w:r>
          <w:rPr>
            <w:noProof/>
            <w:webHidden/>
          </w:rPr>
          <w:fldChar w:fldCharType="begin"/>
        </w:r>
        <w:r>
          <w:rPr>
            <w:noProof/>
            <w:webHidden/>
          </w:rPr>
          <w:instrText xml:space="preserve"> PAGEREF _Toc524612483 \h </w:instrText>
        </w:r>
        <w:r>
          <w:rPr>
            <w:noProof/>
            <w:webHidden/>
          </w:rPr>
        </w:r>
        <w:r>
          <w:rPr>
            <w:noProof/>
            <w:webHidden/>
          </w:rPr>
          <w:fldChar w:fldCharType="separate"/>
        </w:r>
        <w:r>
          <w:rPr>
            <w:noProof/>
            <w:webHidden/>
          </w:rPr>
          <w:t>55</w:t>
        </w:r>
        <w:r>
          <w:rPr>
            <w:noProof/>
            <w:webHidden/>
          </w:rPr>
          <w:fldChar w:fldCharType="end"/>
        </w:r>
      </w:hyperlink>
    </w:p>
    <w:p w14:paraId="16181CB6" w14:textId="2F32893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4" w:history="1">
        <w:r w:rsidRPr="002B4A31">
          <w:rPr>
            <w:rStyle w:val="Hyperlink"/>
            <w:noProof/>
          </w:rPr>
          <w:t>3.13.12 processStartFailureMessage property</w:t>
        </w:r>
        <w:r>
          <w:rPr>
            <w:noProof/>
            <w:webHidden/>
          </w:rPr>
          <w:tab/>
        </w:r>
        <w:r>
          <w:rPr>
            <w:noProof/>
            <w:webHidden/>
          </w:rPr>
          <w:fldChar w:fldCharType="begin"/>
        </w:r>
        <w:r>
          <w:rPr>
            <w:noProof/>
            <w:webHidden/>
          </w:rPr>
          <w:instrText xml:space="preserve"> PAGEREF _Toc524612484 \h </w:instrText>
        </w:r>
        <w:r>
          <w:rPr>
            <w:noProof/>
            <w:webHidden/>
          </w:rPr>
        </w:r>
        <w:r>
          <w:rPr>
            <w:noProof/>
            <w:webHidden/>
          </w:rPr>
          <w:fldChar w:fldCharType="separate"/>
        </w:r>
        <w:r>
          <w:rPr>
            <w:noProof/>
            <w:webHidden/>
          </w:rPr>
          <w:t>55</w:t>
        </w:r>
        <w:r>
          <w:rPr>
            <w:noProof/>
            <w:webHidden/>
          </w:rPr>
          <w:fldChar w:fldCharType="end"/>
        </w:r>
      </w:hyperlink>
    </w:p>
    <w:p w14:paraId="36124118" w14:textId="5F07041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5" w:history="1">
        <w:r w:rsidRPr="002B4A31">
          <w:rPr>
            <w:rStyle w:val="Hyperlink"/>
            <w:noProof/>
          </w:rPr>
          <w:t>3.13.13 toolExecutionSuccessful property</w:t>
        </w:r>
        <w:r>
          <w:rPr>
            <w:noProof/>
            <w:webHidden/>
          </w:rPr>
          <w:tab/>
        </w:r>
        <w:r>
          <w:rPr>
            <w:noProof/>
            <w:webHidden/>
          </w:rPr>
          <w:fldChar w:fldCharType="begin"/>
        </w:r>
        <w:r>
          <w:rPr>
            <w:noProof/>
            <w:webHidden/>
          </w:rPr>
          <w:instrText xml:space="preserve"> PAGEREF _Toc524612485 \h </w:instrText>
        </w:r>
        <w:r>
          <w:rPr>
            <w:noProof/>
            <w:webHidden/>
          </w:rPr>
        </w:r>
        <w:r>
          <w:rPr>
            <w:noProof/>
            <w:webHidden/>
          </w:rPr>
          <w:fldChar w:fldCharType="separate"/>
        </w:r>
        <w:r>
          <w:rPr>
            <w:noProof/>
            <w:webHidden/>
          </w:rPr>
          <w:t>56</w:t>
        </w:r>
        <w:r>
          <w:rPr>
            <w:noProof/>
            <w:webHidden/>
          </w:rPr>
          <w:fldChar w:fldCharType="end"/>
        </w:r>
      </w:hyperlink>
    </w:p>
    <w:p w14:paraId="7557FA6D" w14:textId="19A623D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6" w:history="1">
        <w:r w:rsidRPr="002B4A31">
          <w:rPr>
            <w:rStyle w:val="Hyperlink"/>
            <w:noProof/>
          </w:rPr>
          <w:t>3.13.14 machine property</w:t>
        </w:r>
        <w:r>
          <w:rPr>
            <w:noProof/>
            <w:webHidden/>
          </w:rPr>
          <w:tab/>
        </w:r>
        <w:r>
          <w:rPr>
            <w:noProof/>
            <w:webHidden/>
          </w:rPr>
          <w:fldChar w:fldCharType="begin"/>
        </w:r>
        <w:r>
          <w:rPr>
            <w:noProof/>
            <w:webHidden/>
          </w:rPr>
          <w:instrText xml:space="preserve"> PAGEREF _Toc524612486 \h </w:instrText>
        </w:r>
        <w:r>
          <w:rPr>
            <w:noProof/>
            <w:webHidden/>
          </w:rPr>
        </w:r>
        <w:r>
          <w:rPr>
            <w:noProof/>
            <w:webHidden/>
          </w:rPr>
          <w:fldChar w:fldCharType="separate"/>
        </w:r>
        <w:r>
          <w:rPr>
            <w:noProof/>
            <w:webHidden/>
          </w:rPr>
          <w:t>56</w:t>
        </w:r>
        <w:r>
          <w:rPr>
            <w:noProof/>
            <w:webHidden/>
          </w:rPr>
          <w:fldChar w:fldCharType="end"/>
        </w:r>
      </w:hyperlink>
    </w:p>
    <w:p w14:paraId="4B2F1717" w14:textId="024D545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7" w:history="1">
        <w:r w:rsidRPr="002B4A31">
          <w:rPr>
            <w:rStyle w:val="Hyperlink"/>
            <w:noProof/>
          </w:rPr>
          <w:t>3.13.15 account property</w:t>
        </w:r>
        <w:r>
          <w:rPr>
            <w:noProof/>
            <w:webHidden/>
          </w:rPr>
          <w:tab/>
        </w:r>
        <w:r>
          <w:rPr>
            <w:noProof/>
            <w:webHidden/>
          </w:rPr>
          <w:fldChar w:fldCharType="begin"/>
        </w:r>
        <w:r>
          <w:rPr>
            <w:noProof/>
            <w:webHidden/>
          </w:rPr>
          <w:instrText xml:space="preserve"> PAGEREF _Toc524612487 \h </w:instrText>
        </w:r>
        <w:r>
          <w:rPr>
            <w:noProof/>
            <w:webHidden/>
          </w:rPr>
        </w:r>
        <w:r>
          <w:rPr>
            <w:noProof/>
            <w:webHidden/>
          </w:rPr>
          <w:fldChar w:fldCharType="separate"/>
        </w:r>
        <w:r>
          <w:rPr>
            <w:noProof/>
            <w:webHidden/>
          </w:rPr>
          <w:t>56</w:t>
        </w:r>
        <w:r>
          <w:rPr>
            <w:noProof/>
            <w:webHidden/>
          </w:rPr>
          <w:fldChar w:fldCharType="end"/>
        </w:r>
      </w:hyperlink>
    </w:p>
    <w:p w14:paraId="6895B1FB" w14:textId="2E7EA38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8" w:history="1">
        <w:r w:rsidRPr="002B4A31">
          <w:rPr>
            <w:rStyle w:val="Hyperlink"/>
            <w:noProof/>
          </w:rPr>
          <w:t>3.13.16 processId property</w:t>
        </w:r>
        <w:r>
          <w:rPr>
            <w:noProof/>
            <w:webHidden/>
          </w:rPr>
          <w:tab/>
        </w:r>
        <w:r>
          <w:rPr>
            <w:noProof/>
            <w:webHidden/>
          </w:rPr>
          <w:fldChar w:fldCharType="begin"/>
        </w:r>
        <w:r>
          <w:rPr>
            <w:noProof/>
            <w:webHidden/>
          </w:rPr>
          <w:instrText xml:space="preserve"> PAGEREF _Toc524612488 \h </w:instrText>
        </w:r>
        <w:r>
          <w:rPr>
            <w:noProof/>
            <w:webHidden/>
          </w:rPr>
        </w:r>
        <w:r>
          <w:rPr>
            <w:noProof/>
            <w:webHidden/>
          </w:rPr>
          <w:fldChar w:fldCharType="separate"/>
        </w:r>
        <w:r>
          <w:rPr>
            <w:noProof/>
            <w:webHidden/>
          </w:rPr>
          <w:t>56</w:t>
        </w:r>
        <w:r>
          <w:rPr>
            <w:noProof/>
            <w:webHidden/>
          </w:rPr>
          <w:fldChar w:fldCharType="end"/>
        </w:r>
      </w:hyperlink>
    </w:p>
    <w:p w14:paraId="51D9E836" w14:textId="74A5B68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89" w:history="1">
        <w:r w:rsidRPr="002B4A31">
          <w:rPr>
            <w:rStyle w:val="Hyperlink"/>
            <w:noProof/>
          </w:rPr>
          <w:t>3.13.17 executableLocation property</w:t>
        </w:r>
        <w:r>
          <w:rPr>
            <w:noProof/>
            <w:webHidden/>
          </w:rPr>
          <w:tab/>
        </w:r>
        <w:r>
          <w:rPr>
            <w:noProof/>
            <w:webHidden/>
          </w:rPr>
          <w:fldChar w:fldCharType="begin"/>
        </w:r>
        <w:r>
          <w:rPr>
            <w:noProof/>
            <w:webHidden/>
          </w:rPr>
          <w:instrText xml:space="preserve"> PAGEREF _Toc524612489 \h </w:instrText>
        </w:r>
        <w:r>
          <w:rPr>
            <w:noProof/>
            <w:webHidden/>
          </w:rPr>
        </w:r>
        <w:r>
          <w:rPr>
            <w:noProof/>
            <w:webHidden/>
          </w:rPr>
          <w:fldChar w:fldCharType="separate"/>
        </w:r>
        <w:r>
          <w:rPr>
            <w:noProof/>
            <w:webHidden/>
          </w:rPr>
          <w:t>56</w:t>
        </w:r>
        <w:r>
          <w:rPr>
            <w:noProof/>
            <w:webHidden/>
          </w:rPr>
          <w:fldChar w:fldCharType="end"/>
        </w:r>
      </w:hyperlink>
    </w:p>
    <w:p w14:paraId="2FAE4D63" w14:textId="1E47E5D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0" w:history="1">
        <w:r w:rsidRPr="002B4A31">
          <w:rPr>
            <w:rStyle w:val="Hyperlink"/>
            <w:noProof/>
          </w:rPr>
          <w:t>3.13.18 workingDirectory property</w:t>
        </w:r>
        <w:r>
          <w:rPr>
            <w:noProof/>
            <w:webHidden/>
          </w:rPr>
          <w:tab/>
        </w:r>
        <w:r>
          <w:rPr>
            <w:noProof/>
            <w:webHidden/>
          </w:rPr>
          <w:fldChar w:fldCharType="begin"/>
        </w:r>
        <w:r>
          <w:rPr>
            <w:noProof/>
            <w:webHidden/>
          </w:rPr>
          <w:instrText xml:space="preserve"> PAGEREF _Toc524612490 \h </w:instrText>
        </w:r>
        <w:r>
          <w:rPr>
            <w:noProof/>
            <w:webHidden/>
          </w:rPr>
        </w:r>
        <w:r>
          <w:rPr>
            <w:noProof/>
            <w:webHidden/>
          </w:rPr>
          <w:fldChar w:fldCharType="separate"/>
        </w:r>
        <w:r>
          <w:rPr>
            <w:noProof/>
            <w:webHidden/>
          </w:rPr>
          <w:t>56</w:t>
        </w:r>
        <w:r>
          <w:rPr>
            <w:noProof/>
            <w:webHidden/>
          </w:rPr>
          <w:fldChar w:fldCharType="end"/>
        </w:r>
      </w:hyperlink>
    </w:p>
    <w:p w14:paraId="4CDBACC6" w14:textId="0E54B53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1" w:history="1">
        <w:r w:rsidRPr="002B4A31">
          <w:rPr>
            <w:rStyle w:val="Hyperlink"/>
            <w:noProof/>
          </w:rPr>
          <w:t>3.13.19 environmentVariables property</w:t>
        </w:r>
        <w:r>
          <w:rPr>
            <w:noProof/>
            <w:webHidden/>
          </w:rPr>
          <w:tab/>
        </w:r>
        <w:r>
          <w:rPr>
            <w:noProof/>
            <w:webHidden/>
          </w:rPr>
          <w:fldChar w:fldCharType="begin"/>
        </w:r>
        <w:r>
          <w:rPr>
            <w:noProof/>
            <w:webHidden/>
          </w:rPr>
          <w:instrText xml:space="preserve"> PAGEREF _Toc524612491 \h </w:instrText>
        </w:r>
        <w:r>
          <w:rPr>
            <w:noProof/>
            <w:webHidden/>
          </w:rPr>
        </w:r>
        <w:r>
          <w:rPr>
            <w:noProof/>
            <w:webHidden/>
          </w:rPr>
          <w:fldChar w:fldCharType="separate"/>
        </w:r>
        <w:r>
          <w:rPr>
            <w:noProof/>
            <w:webHidden/>
          </w:rPr>
          <w:t>57</w:t>
        </w:r>
        <w:r>
          <w:rPr>
            <w:noProof/>
            <w:webHidden/>
          </w:rPr>
          <w:fldChar w:fldCharType="end"/>
        </w:r>
      </w:hyperlink>
    </w:p>
    <w:p w14:paraId="228011A8" w14:textId="6DAF582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2" w:history="1">
        <w:r w:rsidRPr="002B4A31">
          <w:rPr>
            <w:rStyle w:val="Hyperlink"/>
            <w:noProof/>
          </w:rPr>
          <w:t>3.13.20 toolNotifications property</w:t>
        </w:r>
        <w:r>
          <w:rPr>
            <w:noProof/>
            <w:webHidden/>
          </w:rPr>
          <w:tab/>
        </w:r>
        <w:r>
          <w:rPr>
            <w:noProof/>
            <w:webHidden/>
          </w:rPr>
          <w:fldChar w:fldCharType="begin"/>
        </w:r>
        <w:r>
          <w:rPr>
            <w:noProof/>
            <w:webHidden/>
          </w:rPr>
          <w:instrText xml:space="preserve"> PAGEREF _Toc524612492 \h </w:instrText>
        </w:r>
        <w:r>
          <w:rPr>
            <w:noProof/>
            <w:webHidden/>
          </w:rPr>
        </w:r>
        <w:r>
          <w:rPr>
            <w:noProof/>
            <w:webHidden/>
          </w:rPr>
          <w:fldChar w:fldCharType="separate"/>
        </w:r>
        <w:r>
          <w:rPr>
            <w:noProof/>
            <w:webHidden/>
          </w:rPr>
          <w:t>57</w:t>
        </w:r>
        <w:r>
          <w:rPr>
            <w:noProof/>
            <w:webHidden/>
          </w:rPr>
          <w:fldChar w:fldCharType="end"/>
        </w:r>
      </w:hyperlink>
    </w:p>
    <w:p w14:paraId="263218D3" w14:textId="0EA35F9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3" w:history="1">
        <w:r w:rsidRPr="002B4A31">
          <w:rPr>
            <w:rStyle w:val="Hyperlink"/>
            <w:noProof/>
          </w:rPr>
          <w:t>3.13.21 configurationNotifications property</w:t>
        </w:r>
        <w:r>
          <w:rPr>
            <w:noProof/>
            <w:webHidden/>
          </w:rPr>
          <w:tab/>
        </w:r>
        <w:r>
          <w:rPr>
            <w:noProof/>
            <w:webHidden/>
          </w:rPr>
          <w:fldChar w:fldCharType="begin"/>
        </w:r>
        <w:r>
          <w:rPr>
            <w:noProof/>
            <w:webHidden/>
          </w:rPr>
          <w:instrText xml:space="preserve"> PAGEREF _Toc524612493 \h </w:instrText>
        </w:r>
        <w:r>
          <w:rPr>
            <w:noProof/>
            <w:webHidden/>
          </w:rPr>
        </w:r>
        <w:r>
          <w:rPr>
            <w:noProof/>
            <w:webHidden/>
          </w:rPr>
          <w:fldChar w:fldCharType="separate"/>
        </w:r>
        <w:r>
          <w:rPr>
            <w:noProof/>
            <w:webHidden/>
          </w:rPr>
          <w:t>57</w:t>
        </w:r>
        <w:r>
          <w:rPr>
            <w:noProof/>
            <w:webHidden/>
          </w:rPr>
          <w:fldChar w:fldCharType="end"/>
        </w:r>
      </w:hyperlink>
    </w:p>
    <w:p w14:paraId="6AEF125E" w14:textId="329E652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4" w:history="1">
        <w:r w:rsidRPr="002B4A31">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_Toc524612494 \h </w:instrText>
        </w:r>
        <w:r>
          <w:rPr>
            <w:noProof/>
            <w:webHidden/>
          </w:rPr>
        </w:r>
        <w:r>
          <w:rPr>
            <w:noProof/>
            <w:webHidden/>
          </w:rPr>
          <w:fldChar w:fldCharType="separate"/>
        </w:r>
        <w:r>
          <w:rPr>
            <w:noProof/>
            <w:webHidden/>
          </w:rPr>
          <w:t>58</w:t>
        </w:r>
        <w:r>
          <w:rPr>
            <w:noProof/>
            <w:webHidden/>
          </w:rPr>
          <w:fldChar w:fldCharType="end"/>
        </w:r>
      </w:hyperlink>
    </w:p>
    <w:p w14:paraId="70A0976E" w14:textId="51E79E1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5" w:history="1">
        <w:r w:rsidRPr="002B4A31">
          <w:rPr>
            <w:rStyle w:val="Hyperlink"/>
            <w:noProof/>
          </w:rPr>
          <w:t>3.13.23 properties property</w:t>
        </w:r>
        <w:r>
          <w:rPr>
            <w:noProof/>
            <w:webHidden/>
          </w:rPr>
          <w:tab/>
        </w:r>
        <w:r>
          <w:rPr>
            <w:noProof/>
            <w:webHidden/>
          </w:rPr>
          <w:fldChar w:fldCharType="begin"/>
        </w:r>
        <w:r>
          <w:rPr>
            <w:noProof/>
            <w:webHidden/>
          </w:rPr>
          <w:instrText xml:space="preserve"> PAGEREF _Toc524612495 \h </w:instrText>
        </w:r>
        <w:r>
          <w:rPr>
            <w:noProof/>
            <w:webHidden/>
          </w:rPr>
        </w:r>
        <w:r>
          <w:rPr>
            <w:noProof/>
            <w:webHidden/>
          </w:rPr>
          <w:fldChar w:fldCharType="separate"/>
        </w:r>
        <w:r>
          <w:rPr>
            <w:noProof/>
            <w:webHidden/>
          </w:rPr>
          <w:t>59</w:t>
        </w:r>
        <w:r>
          <w:rPr>
            <w:noProof/>
            <w:webHidden/>
          </w:rPr>
          <w:fldChar w:fldCharType="end"/>
        </w:r>
      </w:hyperlink>
    </w:p>
    <w:p w14:paraId="5BDE5DC1" w14:textId="093923B4"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496" w:history="1">
        <w:r w:rsidRPr="002B4A31">
          <w:rPr>
            <w:rStyle w:val="Hyperlink"/>
            <w:noProof/>
          </w:rPr>
          <w:t>3.14 attachment object</w:t>
        </w:r>
        <w:r>
          <w:rPr>
            <w:noProof/>
            <w:webHidden/>
          </w:rPr>
          <w:tab/>
        </w:r>
        <w:r>
          <w:rPr>
            <w:noProof/>
            <w:webHidden/>
          </w:rPr>
          <w:fldChar w:fldCharType="begin"/>
        </w:r>
        <w:r>
          <w:rPr>
            <w:noProof/>
            <w:webHidden/>
          </w:rPr>
          <w:instrText xml:space="preserve"> PAGEREF _Toc524612496 \h </w:instrText>
        </w:r>
        <w:r>
          <w:rPr>
            <w:noProof/>
            <w:webHidden/>
          </w:rPr>
        </w:r>
        <w:r>
          <w:rPr>
            <w:noProof/>
            <w:webHidden/>
          </w:rPr>
          <w:fldChar w:fldCharType="separate"/>
        </w:r>
        <w:r>
          <w:rPr>
            <w:noProof/>
            <w:webHidden/>
          </w:rPr>
          <w:t>59</w:t>
        </w:r>
        <w:r>
          <w:rPr>
            <w:noProof/>
            <w:webHidden/>
          </w:rPr>
          <w:fldChar w:fldCharType="end"/>
        </w:r>
      </w:hyperlink>
    </w:p>
    <w:p w14:paraId="7CBFAC9F" w14:textId="74B7657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7" w:history="1">
        <w:r w:rsidRPr="002B4A31">
          <w:rPr>
            <w:rStyle w:val="Hyperlink"/>
            <w:noProof/>
          </w:rPr>
          <w:t>3.14.1 General</w:t>
        </w:r>
        <w:r>
          <w:rPr>
            <w:noProof/>
            <w:webHidden/>
          </w:rPr>
          <w:tab/>
        </w:r>
        <w:r>
          <w:rPr>
            <w:noProof/>
            <w:webHidden/>
          </w:rPr>
          <w:fldChar w:fldCharType="begin"/>
        </w:r>
        <w:r>
          <w:rPr>
            <w:noProof/>
            <w:webHidden/>
          </w:rPr>
          <w:instrText xml:space="preserve"> PAGEREF _Toc524612497 \h </w:instrText>
        </w:r>
        <w:r>
          <w:rPr>
            <w:noProof/>
            <w:webHidden/>
          </w:rPr>
        </w:r>
        <w:r>
          <w:rPr>
            <w:noProof/>
            <w:webHidden/>
          </w:rPr>
          <w:fldChar w:fldCharType="separate"/>
        </w:r>
        <w:r>
          <w:rPr>
            <w:noProof/>
            <w:webHidden/>
          </w:rPr>
          <w:t>59</w:t>
        </w:r>
        <w:r>
          <w:rPr>
            <w:noProof/>
            <w:webHidden/>
          </w:rPr>
          <w:fldChar w:fldCharType="end"/>
        </w:r>
      </w:hyperlink>
    </w:p>
    <w:p w14:paraId="604E4519" w14:textId="76BC7FF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8" w:history="1">
        <w:r w:rsidRPr="002B4A31">
          <w:rPr>
            <w:rStyle w:val="Hyperlink"/>
            <w:noProof/>
          </w:rPr>
          <w:t>3.14.2 description property</w:t>
        </w:r>
        <w:r>
          <w:rPr>
            <w:noProof/>
            <w:webHidden/>
          </w:rPr>
          <w:tab/>
        </w:r>
        <w:r>
          <w:rPr>
            <w:noProof/>
            <w:webHidden/>
          </w:rPr>
          <w:fldChar w:fldCharType="begin"/>
        </w:r>
        <w:r>
          <w:rPr>
            <w:noProof/>
            <w:webHidden/>
          </w:rPr>
          <w:instrText xml:space="preserve"> PAGEREF _Toc524612498 \h </w:instrText>
        </w:r>
        <w:r>
          <w:rPr>
            <w:noProof/>
            <w:webHidden/>
          </w:rPr>
        </w:r>
        <w:r>
          <w:rPr>
            <w:noProof/>
            <w:webHidden/>
          </w:rPr>
          <w:fldChar w:fldCharType="separate"/>
        </w:r>
        <w:r>
          <w:rPr>
            <w:noProof/>
            <w:webHidden/>
          </w:rPr>
          <w:t>59</w:t>
        </w:r>
        <w:r>
          <w:rPr>
            <w:noProof/>
            <w:webHidden/>
          </w:rPr>
          <w:fldChar w:fldCharType="end"/>
        </w:r>
      </w:hyperlink>
    </w:p>
    <w:p w14:paraId="35BDBB4E" w14:textId="7D8BCC9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499" w:history="1">
        <w:r w:rsidRPr="002B4A31">
          <w:rPr>
            <w:rStyle w:val="Hyperlink"/>
            <w:noProof/>
          </w:rPr>
          <w:t>3.14.3 fileLocation property</w:t>
        </w:r>
        <w:r>
          <w:rPr>
            <w:noProof/>
            <w:webHidden/>
          </w:rPr>
          <w:tab/>
        </w:r>
        <w:r>
          <w:rPr>
            <w:noProof/>
            <w:webHidden/>
          </w:rPr>
          <w:fldChar w:fldCharType="begin"/>
        </w:r>
        <w:r>
          <w:rPr>
            <w:noProof/>
            <w:webHidden/>
          </w:rPr>
          <w:instrText xml:space="preserve"> PAGEREF _Toc524612499 \h </w:instrText>
        </w:r>
        <w:r>
          <w:rPr>
            <w:noProof/>
            <w:webHidden/>
          </w:rPr>
        </w:r>
        <w:r>
          <w:rPr>
            <w:noProof/>
            <w:webHidden/>
          </w:rPr>
          <w:fldChar w:fldCharType="separate"/>
        </w:r>
        <w:r>
          <w:rPr>
            <w:noProof/>
            <w:webHidden/>
          </w:rPr>
          <w:t>59</w:t>
        </w:r>
        <w:r>
          <w:rPr>
            <w:noProof/>
            <w:webHidden/>
          </w:rPr>
          <w:fldChar w:fldCharType="end"/>
        </w:r>
      </w:hyperlink>
    </w:p>
    <w:p w14:paraId="4AC77667" w14:textId="5067E9D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0" w:history="1">
        <w:r w:rsidRPr="002B4A31">
          <w:rPr>
            <w:rStyle w:val="Hyperlink"/>
            <w:noProof/>
          </w:rPr>
          <w:t>3.14.4 regions property</w:t>
        </w:r>
        <w:r>
          <w:rPr>
            <w:noProof/>
            <w:webHidden/>
          </w:rPr>
          <w:tab/>
        </w:r>
        <w:r>
          <w:rPr>
            <w:noProof/>
            <w:webHidden/>
          </w:rPr>
          <w:fldChar w:fldCharType="begin"/>
        </w:r>
        <w:r>
          <w:rPr>
            <w:noProof/>
            <w:webHidden/>
          </w:rPr>
          <w:instrText xml:space="preserve"> PAGEREF _Toc524612500 \h </w:instrText>
        </w:r>
        <w:r>
          <w:rPr>
            <w:noProof/>
            <w:webHidden/>
          </w:rPr>
        </w:r>
        <w:r>
          <w:rPr>
            <w:noProof/>
            <w:webHidden/>
          </w:rPr>
          <w:fldChar w:fldCharType="separate"/>
        </w:r>
        <w:r>
          <w:rPr>
            <w:noProof/>
            <w:webHidden/>
          </w:rPr>
          <w:t>60</w:t>
        </w:r>
        <w:r>
          <w:rPr>
            <w:noProof/>
            <w:webHidden/>
          </w:rPr>
          <w:fldChar w:fldCharType="end"/>
        </w:r>
      </w:hyperlink>
    </w:p>
    <w:p w14:paraId="611629CE" w14:textId="45756D8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1" w:history="1">
        <w:r w:rsidRPr="002B4A31">
          <w:rPr>
            <w:rStyle w:val="Hyperlink"/>
            <w:noProof/>
          </w:rPr>
          <w:t>3.14.5 rectangles property</w:t>
        </w:r>
        <w:r>
          <w:rPr>
            <w:noProof/>
            <w:webHidden/>
          </w:rPr>
          <w:tab/>
        </w:r>
        <w:r>
          <w:rPr>
            <w:noProof/>
            <w:webHidden/>
          </w:rPr>
          <w:fldChar w:fldCharType="begin"/>
        </w:r>
        <w:r>
          <w:rPr>
            <w:noProof/>
            <w:webHidden/>
          </w:rPr>
          <w:instrText xml:space="preserve"> PAGEREF _Toc524612501 \h </w:instrText>
        </w:r>
        <w:r>
          <w:rPr>
            <w:noProof/>
            <w:webHidden/>
          </w:rPr>
        </w:r>
        <w:r>
          <w:rPr>
            <w:noProof/>
            <w:webHidden/>
          </w:rPr>
          <w:fldChar w:fldCharType="separate"/>
        </w:r>
        <w:r>
          <w:rPr>
            <w:noProof/>
            <w:webHidden/>
          </w:rPr>
          <w:t>60</w:t>
        </w:r>
        <w:r>
          <w:rPr>
            <w:noProof/>
            <w:webHidden/>
          </w:rPr>
          <w:fldChar w:fldCharType="end"/>
        </w:r>
      </w:hyperlink>
    </w:p>
    <w:p w14:paraId="2A4E9C41" w14:textId="7BA4463B"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02" w:history="1">
        <w:r w:rsidRPr="002B4A31">
          <w:rPr>
            <w:rStyle w:val="Hyperlink"/>
            <w:noProof/>
          </w:rPr>
          <w:t>3.15 conversion object</w:t>
        </w:r>
        <w:r>
          <w:rPr>
            <w:noProof/>
            <w:webHidden/>
          </w:rPr>
          <w:tab/>
        </w:r>
        <w:r>
          <w:rPr>
            <w:noProof/>
            <w:webHidden/>
          </w:rPr>
          <w:fldChar w:fldCharType="begin"/>
        </w:r>
        <w:r>
          <w:rPr>
            <w:noProof/>
            <w:webHidden/>
          </w:rPr>
          <w:instrText xml:space="preserve"> PAGEREF _Toc524612502 \h </w:instrText>
        </w:r>
        <w:r>
          <w:rPr>
            <w:noProof/>
            <w:webHidden/>
          </w:rPr>
        </w:r>
        <w:r>
          <w:rPr>
            <w:noProof/>
            <w:webHidden/>
          </w:rPr>
          <w:fldChar w:fldCharType="separate"/>
        </w:r>
        <w:r>
          <w:rPr>
            <w:noProof/>
            <w:webHidden/>
          </w:rPr>
          <w:t>60</w:t>
        </w:r>
        <w:r>
          <w:rPr>
            <w:noProof/>
            <w:webHidden/>
          </w:rPr>
          <w:fldChar w:fldCharType="end"/>
        </w:r>
      </w:hyperlink>
    </w:p>
    <w:p w14:paraId="24CD29FB" w14:textId="14B6AE3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3" w:history="1">
        <w:r w:rsidRPr="002B4A31">
          <w:rPr>
            <w:rStyle w:val="Hyperlink"/>
            <w:noProof/>
          </w:rPr>
          <w:t>3.15.1 General</w:t>
        </w:r>
        <w:r>
          <w:rPr>
            <w:noProof/>
            <w:webHidden/>
          </w:rPr>
          <w:tab/>
        </w:r>
        <w:r>
          <w:rPr>
            <w:noProof/>
            <w:webHidden/>
          </w:rPr>
          <w:fldChar w:fldCharType="begin"/>
        </w:r>
        <w:r>
          <w:rPr>
            <w:noProof/>
            <w:webHidden/>
          </w:rPr>
          <w:instrText xml:space="preserve"> PAGEREF _Toc524612503 \h </w:instrText>
        </w:r>
        <w:r>
          <w:rPr>
            <w:noProof/>
            <w:webHidden/>
          </w:rPr>
        </w:r>
        <w:r>
          <w:rPr>
            <w:noProof/>
            <w:webHidden/>
          </w:rPr>
          <w:fldChar w:fldCharType="separate"/>
        </w:r>
        <w:r>
          <w:rPr>
            <w:noProof/>
            <w:webHidden/>
          </w:rPr>
          <w:t>60</w:t>
        </w:r>
        <w:r>
          <w:rPr>
            <w:noProof/>
            <w:webHidden/>
          </w:rPr>
          <w:fldChar w:fldCharType="end"/>
        </w:r>
      </w:hyperlink>
    </w:p>
    <w:p w14:paraId="6DD036C8" w14:textId="2775961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4" w:history="1">
        <w:r w:rsidRPr="002B4A31">
          <w:rPr>
            <w:rStyle w:val="Hyperlink"/>
            <w:noProof/>
          </w:rPr>
          <w:t>3.15.2 tool property</w:t>
        </w:r>
        <w:r>
          <w:rPr>
            <w:noProof/>
            <w:webHidden/>
          </w:rPr>
          <w:tab/>
        </w:r>
        <w:r>
          <w:rPr>
            <w:noProof/>
            <w:webHidden/>
          </w:rPr>
          <w:fldChar w:fldCharType="begin"/>
        </w:r>
        <w:r>
          <w:rPr>
            <w:noProof/>
            <w:webHidden/>
          </w:rPr>
          <w:instrText xml:space="preserve"> PAGEREF _Toc524612504 \h </w:instrText>
        </w:r>
        <w:r>
          <w:rPr>
            <w:noProof/>
            <w:webHidden/>
          </w:rPr>
        </w:r>
        <w:r>
          <w:rPr>
            <w:noProof/>
            <w:webHidden/>
          </w:rPr>
          <w:fldChar w:fldCharType="separate"/>
        </w:r>
        <w:r>
          <w:rPr>
            <w:noProof/>
            <w:webHidden/>
          </w:rPr>
          <w:t>60</w:t>
        </w:r>
        <w:r>
          <w:rPr>
            <w:noProof/>
            <w:webHidden/>
          </w:rPr>
          <w:fldChar w:fldCharType="end"/>
        </w:r>
      </w:hyperlink>
    </w:p>
    <w:p w14:paraId="67D28420" w14:textId="7873F35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5" w:history="1">
        <w:r w:rsidRPr="002B4A31">
          <w:rPr>
            <w:rStyle w:val="Hyperlink"/>
            <w:noProof/>
          </w:rPr>
          <w:t>3.15.3 invocation property</w:t>
        </w:r>
        <w:r>
          <w:rPr>
            <w:noProof/>
            <w:webHidden/>
          </w:rPr>
          <w:tab/>
        </w:r>
        <w:r>
          <w:rPr>
            <w:noProof/>
            <w:webHidden/>
          </w:rPr>
          <w:fldChar w:fldCharType="begin"/>
        </w:r>
        <w:r>
          <w:rPr>
            <w:noProof/>
            <w:webHidden/>
          </w:rPr>
          <w:instrText xml:space="preserve"> PAGEREF _Toc524612505 \h </w:instrText>
        </w:r>
        <w:r>
          <w:rPr>
            <w:noProof/>
            <w:webHidden/>
          </w:rPr>
        </w:r>
        <w:r>
          <w:rPr>
            <w:noProof/>
            <w:webHidden/>
          </w:rPr>
          <w:fldChar w:fldCharType="separate"/>
        </w:r>
        <w:r>
          <w:rPr>
            <w:noProof/>
            <w:webHidden/>
          </w:rPr>
          <w:t>60</w:t>
        </w:r>
        <w:r>
          <w:rPr>
            <w:noProof/>
            <w:webHidden/>
          </w:rPr>
          <w:fldChar w:fldCharType="end"/>
        </w:r>
      </w:hyperlink>
    </w:p>
    <w:p w14:paraId="1223A801" w14:textId="57264F5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6" w:history="1">
        <w:r w:rsidRPr="002B4A31">
          <w:rPr>
            <w:rStyle w:val="Hyperlink"/>
            <w:noProof/>
          </w:rPr>
          <w:t>3.15.4 analysisToolLogFiles property</w:t>
        </w:r>
        <w:r>
          <w:rPr>
            <w:noProof/>
            <w:webHidden/>
          </w:rPr>
          <w:tab/>
        </w:r>
        <w:r>
          <w:rPr>
            <w:noProof/>
            <w:webHidden/>
          </w:rPr>
          <w:fldChar w:fldCharType="begin"/>
        </w:r>
        <w:r>
          <w:rPr>
            <w:noProof/>
            <w:webHidden/>
          </w:rPr>
          <w:instrText xml:space="preserve"> PAGEREF _Toc524612506 \h </w:instrText>
        </w:r>
        <w:r>
          <w:rPr>
            <w:noProof/>
            <w:webHidden/>
          </w:rPr>
        </w:r>
        <w:r>
          <w:rPr>
            <w:noProof/>
            <w:webHidden/>
          </w:rPr>
          <w:fldChar w:fldCharType="separate"/>
        </w:r>
        <w:r>
          <w:rPr>
            <w:noProof/>
            <w:webHidden/>
          </w:rPr>
          <w:t>61</w:t>
        </w:r>
        <w:r>
          <w:rPr>
            <w:noProof/>
            <w:webHidden/>
          </w:rPr>
          <w:fldChar w:fldCharType="end"/>
        </w:r>
      </w:hyperlink>
    </w:p>
    <w:p w14:paraId="7CF0E2CF" w14:textId="3720CEFF"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07" w:history="1">
        <w:r w:rsidRPr="002B4A31">
          <w:rPr>
            <w:rStyle w:val="Hyperlink"/>
            <w:noProof/>
          </w:rPr>
          <w:t>3.16 versionControlDetails object</w:t>
        </w:r>
        <w:r>
          <w:rPr>
            <w:noProof/>
            <w:webHidden/>
          </w:rPr>
          <w:tab/>
        </w:r>
        <w:r>
          <w:rPr>
            <w:noProof/>
            <w:webHidden/>
          </w:rPr>
          <w:fldChar w:fldCharType="begin"/>
        </w:r>
        <w:r>
          <w:rPr>
            <w:noProof/>
            <w:webHidden/>
          </w:rPr>
          <w:instrText xml:space="preserve"> PAGEREF _Toc524612507 \h </w:instrText>
        </w:r>
        <w:r>
          <w:rPr>
            <w:noProof/>
            <w:webHidden/>
          </w:rPr>
        </w:r>
        <w:r>
          <w:rPr>
            <w:noProof/>
            <w:webHidden/>
          </w:rPr>
          <w:fldChar w:fldCharType="separate"/>
        </w:r>
        <w:r>
          <w:rPr>
            <w:noProof/>
            <w:webHidden/>
          </w:rPr>
          <w:t>61</w:t>
        </w:r>
        <w:r>
          <w:rPr>
            <w:noProof/>
            <w:webHidden/>
          </w:rPr>
          <w:fldChar w:fldCharType="end"/>
        </w:r>
      </w:hyperlink>
    </w:p>
    <w:p w14:paraId="403A2519" w14:textId="797982A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8" w:history="1">
        <w:r w:rsidRPr="002B4A31">
          <w:rPr>
            <w:rStyle w:val="Hyperlink"/>
            <w:noProof/>
          </w:rPr>
          <w:t>3.16.1 General</w:t>
        </w:r>
        <w:r>
          <w:rPr>
            <w:noProof/>
            <w:webHidden/>
          </w:rPr>
          <w:tab/>
        </w:r>
        <w:r>
          <w:rPr>
            <w:noProof/>
            <w:webHidden/>
          </w:rPr>
          <w:fldChar w:fldCharType="begin"/>
        </w:r>
        <w:r>
          <w:rPr>
            <w:noProof/>
            <w:webHidden/>
          </w:rPr>
          <w:instrText xml:space="preserve"> PAGEREF _Toc524612508 \h </w:instrText>
        </w:r>
        <w:r>
          <w:rPr>
            <w:noProof/>
            <w:webHidden/>
          </w:rPr>
        </w:r>
        <w:r>
          <w:rPr>
            <w:noProof/>
            <w:webHidden/>
          </w:rPr>
          <w:fldChar w:fldCharType="separate"/>
        </w:r>
        <w:r>
          <w:rPr>
            <w:noProof/>
            <w:webHidden/>
          </w:rPr>
          <w:t>61</w:t>
        </w:r>
        <w:r>
          <w:rPr>
            <w:noProof/>
            <w:webHidden/>
          </w:rPr>
          <w:fldChar w:fldCharType="end"/>
        </w:r>
      </w:hyperlink>
    </w:p>
    <w:p w14:paraId="11ADFA57" w14:textId="57EEB58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09" w:history="1">
        <w:r w:rsidRPr="002B4A31">
          <w:rPr>
            <w:rStyle w:val="Hyperlink"/>
            <w:noProof/>
          </w:rPr>
          <w:t>3.16.2 Constraints</w:t>
        </w:r>
        <w:r>
          <w:rPr>
            <w:noProof/>
            <w:webHidden/>
          </w:rPr>
          <w:tab/>
        </w:r>
        <w:r>
          <w:rPr>
            <w:noProof/>
            <w:webHidden/>
          </w:rPr>
          <w:fldChar w:fldCharType="begin"/>
        </w:r>
        <w:r>
          <w:rPr>
            <w:noProof/>
            <w:webHidden/>
          </w:rPr>
          <w:instrText xml:space="preserve"> PAGEREF _Toc524612509 \h </w:instrText>
        </w:r>
        <w:r>
          <w:rPr>
            <w:noProof/>
            <w:webHidden/>
          </w:rPr>
        </w:r>
        <w:r>
          <w:rPr>
            <w:noProof/>
            <w:webHidden/>
          </w:rPr>
          <w:fldChar w:fldCharType="separate"/>
        </w:r>
        <w:r>
          <w:rPr>
            <w:noProof/>
            <w:webHidden/>
          </w:rPr>
          <w:t>61</w:t>
        </w:r>
        <w:r>
          <w:rPr>
            <w:noProof/>
            <w:webHidden/>
          </w:rPr>
          <w:fldChar w:fldCharType="end"/>
        </w:r>
      </w:hyperlink>
    </w:p>
    <w:p w14:paraId="5A698F4E" w14:textId="3A1177C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0" w:history="1">
        <w:r w:rsidRPr="002B4A31">
          <w:rPr>
            <w:rStyle w:val="Hyperlink"/>
            <w:noProof/>
          </w:rPr>
          <w:t>3.16.3 uri property</w:t>
        </w:r>
        <w:r>
          <w:rPr>
            <w:noProof/>
            <w:webHidden/>
          </w:rPr>
          <w:tab/>
        </w:r>
        <w:r>
          <w:rPr>
            <w:noProof/>
            <w:webHidden/>
          </w:rPr>
          <w:fldChar w:fldCharType="begin"/>
        </w:r>
        <w:r>
          <w:rPr>
            <w:noProof/>
            <w:webHidden/>
          </w:rPr>
          <w:instrText xml:space="preserve"> PAGEREF _Toc524612510 \h </w:instrText>
        </w:r>
        <w:r>
          <w:rPr>
            <w:noProof/>
            <w:webHidden/>
          </w:rPr>
        </w:r>
        <w:r>
          <w:rPr>
            <w:noProof/>
            <w:webHidden/>
          </w:rPr>
          <w:fldChar w:fldCharType="separate"/>
        </w:r>
        <w:r>
          <w:rPr>
            <w:noProof/>
            <w:webHidden/>
          </w:rPr>
          <w:t>61</w:t>
        </w:r>
        <w:r>
          <w:rPr>
            <w:noProof/>
            <w:webHidden/>
          </w:rPr>
          <w:fldChar w:fldCharType="end"/>
        </w:r>
      </w:hyperlink>
    </w:p>
    <w:p w14:paraId="1EAB89EA" w14:textId="71917F2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1" w:history="1">
        <w:r w:rsidRPr="002B4A31">
          <w:rPr>
            <w:rStyle w:val="Hyperlink"/>
            <w:noProof/>
          </w:rPr>
          <w:t>3.16.4 revisionId property</w:t>
        </w:r>
        <w:r>
          <w:rPr>
            <w:noProof/>
            <w:webHidden/>
          </w:rPr>
          <w:tab/>
        </w:r>
        <w:r>
          <w:rPr>
            <w:noProof/>
            <w:webHidden/>
          </w:rPr>
          <w:fldChar w:fldCharType="begin"/>
        </w:r>
        <w:r>
          <w:rPr>
            <w:noProof/>
            <w:webHidden/>
          </w:rPr>
          <w:instrText xml:space="preserve"> PAGEREF _Toc524612511 \h </w:instrText>
        </w:r>
        <w:r>
          <w:rPr>
            <w:noProof/>
            <w:webHidden/>
          </w:rPr>
        </w:r>
        <w:r>
          <w:rPr>
            <w:noProof/>
            <w:webHidden/>
          </w:rPr>
          <w:fldChar w:fldCharType="separate"/>
        </w:r>
        <w:r>
          <w:rPr>
            <w:noProof/>
            <w:webHidden/>
          </w:rPr>
          <w:t>61</w:t>
        </w:r>
        <w:r>
          <w:rPr>
            <w:noProof/>
            <w:webHidden/>
          </w:rPr>
          <w:fldChar w:fldCharType="end"/>
        </w:r>
      </w:hyperlink>
    </w:p>
    <w:p w14:paraId="35D6A309" w14:textId="4142D1F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2" w:history="1">
        <w:r w:rsidRPr="002B4A31">
          <w:rPr>
            <w:rStyle w:val="Hyperlink"/>
            <w:noProof/>
          </w:rPr>
          <w:t>3.16.5 branch property</w:t>
        </w:r>
        <w:r>
          <w:rPr>
            <w:noProof/>
            <w:webHidden/>
          </w:rPr>
          <w:tab/>
        </w:r>
        <w:r>
          <w:rPr>
            <w:noProof/>
            <w:webHidden/>
          </w:rPr>
          <w:fldChar w:fldCharType="begin"/>
        </w:r>
        <w:r>
          <w:rPr>
            <w:noProof/>
            <w:webHidden/>
          </w:rPr>
          <w:instrText xml:space="preserve"> PAGEREF _Toc524612512 \h </w:instrText>
        </w:r>
        <w:r>
          <w:rPr>
            <w:noProof/>
            <w:webHidden/>
          </w:rPr>
        </w:r>
        <w:r>
          <w:rPr>
            <w:noProof/>
            <w:webHidden/>
          </w:rPr>
          <w:fldChar w:fldCharType="separate"/>
        </w:r>
        <w:r>
          <w:rPr>
            <w:noProof/>
            <w:webHidden/>
          </w:rPr>
          <w:t>61</w:t>
        </w:r>
        <w:r>
          <w:rPr>
            <w:noProof/>
            <w:webHidden/>
          </w:rPr>
          <w:fldChar w:fldCharType="end"/>
        </w:r>
      </w:hyperlink>
    </w:p>
    <w:p w14:paraId="06395F9F" w14:textId="6DBE64A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3" w:history="1">
        <w:r w:rsidRPr="002B4A31">
          <w:rPr>
            <w:rStyle w:val="Hyperlink"/>
            <w:noProof/>
          </w:rPr>
          <w:t>3.16.6 tag property</w:t>
        </w:r>
        <w:r>
          <w:rPr>
            <w:noProof/>
            <w:webHidden/>
          </w:rPr>
          <w:tab/>
        </w:r>
        <w:r>
          <w:rPr>
            <w:noProof/>
            <w:webHidden/>
          </w:rPr>
          <w:fldChar w:fldCharType="begin"/>
        </w:r>
        <w:r>
          <w:rPr>
            <w:noProof/>
            <w:webHidden/>
          </w:rPr>
          <w:instrText xml:space="preserve"> PAGEREF _Toc524612513 \h </w:instrText>
        </w:r>
        <w:r>
          <w:rPr>
            <w:noProof/>
            <w:webHidden/>
          </w:rPr>
        </w:r>
        <w:r>
          <w:rPr>
            <w:noProof/>
            <w:webHidden/>
          </w:rPr>
          <w:fldChar w:fldCharType="separate"/>
        </w:r>
        <w:r>
          <w:rPr>
            <w:noProof/>
            <w:webHidden/>
          </w:rPr>
          <w:t>61</w:t>
        </w:r>
        <w:r>
          <w:rPr>
            <w:noProof/>
            <w:webHidden/>
          </w:rPr>
          <w:fldChar w:fldCharType="end"/>
        </w:r>
      </w:hyperlink>
    </w:p>
    <w:p w14:paraId="621617F3" w14:textId="3646DC8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4" w:history="1">
        <w:r w:rsidRPr="002B4A31">
          <w:rPr>
            <w:rStyle w:val="Hyperlink"/>
            <w:noProof/>
          </w:rPr>
          <w:t>3.16.7 timestamp property</w:t>
        </w:r>
        <w:r>
          <w:rPr>
            <w:noProof/>
            <w:webHidden/>
          </w:rPr>
          <w:tab/>
        </w:r>
        <w:r>
          <w:rPr>
            <w:noProof/>
            <w:webHidden/>
          </w:rPr>
          <w:fldChar w:fldCharType="begin"/>
        </w:r>
        <w:r>
          <w:rPr>
            <w:noProof/>
            <w:webHidden/>
          </w:rPr>
          <w:instrText xml:space="preserve"> PAGEREF _Toc524612514 \h </w:instrText>
        </w:r>
        <w:r>
          <w:rPr>
            <w:noProof/>
            <w:webHidden/>
          </w:rPr>
        </w:r>
        <w:r>
          <w:rPr>
            <w:noProof/>
            <w:webHidden/>
          </w:rPr>
          <w:fldChar w:fldCharType="separate"/>
        </w:r>
        <w:r>
          <w:rPr>
            <w:noProof/>
            <w:webHidden/>
          </w:rPr>
          <w:t>62</w:t>
        </w:r>
        <w:r>
          <w:rPr>
            <w:noProof/>
            <w:webHidden/>
          </w:rPr>
          <w:fldChar w:fldCharType="end"/>
        </w:r>
      </w:hyperlink>
    </w:p>
    <w:p w14:paraId="04A1A02B" w14:textId="31DC4F3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5" w:history="1">
        <w:r w:rsidRPr="002B4A31">
          <w:rPr>
            <w:rStyle w:val="Hyperlink"/>
            <w:noProof/>
          </w:rPr>
          <w:t>3.16.8 properties property</w:t>
        </w:r>
        <w:r>
          <w:rPr>
            <w:noProof/>
            <w:webHidden/>
          </w:rPr>
          <w:tab/>
        </w:r>
        <w:r>
          <w:rPr>
            <w:noProof/>
            <w:webHidden/>
          </w:rPr>
          <w:fldChar w:fldCharType="begin"/>
        </w:r>
        <w:r>
          <w:rPr>
            <w:noProof/>
            <w:webHidden/>
          </w:rPr>
          <w:instrText xml:space="preserve"> PAGEREF _Toc524612515 \h </w:instrText>
        </w:r>
        <w:r>
          <w:rPr>
            <w:noProof/>
            <w:webHidden/>
          </w:rPr>
        </w:r>
        <w:r>
          <w:rPr>
            <w:noProof/>
            <w:webHidden/>
          </w:rPr>
          <w:fldChar w:fldCharType="separate"/>
        </w:r>
        <w:r>
          <w:rPr>
            <w:noProof/>
            <w:webHidden/>
          </w:rPr>
          <w:t>62</w:t>
        </w:r>
        <w:r>
          <w:rPr>
            <w:noProof/>
            <w:webHidden/>
          </w:rPr>
          <w:fldChar w:fldCharType="end"/>
        </w:r>
      </w:hyperlink>
    </w:p>
    <w:p w14:paraId="478A51C2" w14:textId="57EB73A3"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16" w:history="1">
        <w:r w:rsidRPr="002B4A31">
          <w:rPr>
            <w:rStyle w:val="Hyperlink"/>
            <w:noProof/>
          </w:rPr>
          <w:t>3.17 file object</w:t>
        </w:r>
        <w:r>
          <w:rPr>
            <w:noProof/>
            <w:webHidden/>
          </w:rPr>
          <w:tab/>
        </w:r>
        <w:r>
          <w:rPr>
            <w:noProof/>
            <w:webHidden/>
          </w:rPr>
          <w:fldChar w:fldCharType="begin"/>
        </w:r>
        <w:r>
          <w:rPr>
            <w:noProof/>
            <w:webHidden/>
          </w:rPr>
          <w:instrText xml:space="preserve"> PAGEREF _Toc524612516 \h </w:instrText>
        </w:r>
        <w:r>
          <w:rPr>
            <w:noProof/>
            <w:webHidden/>
          </w:rPr>
        </w:r>
        <w:r>
          <w:rPr>
            <w:noProof/>
            <w:webHidden/>
          </w:rPr>
          <w:fldChar w:fldCharType="separate"/>
        </w:r>
        <w:r>
          <w:rPr>
            <w:noProof/>
            <w:webHidden/>
          </w:rPr>
          <w:t>62</w:t>
        </w:r>
        <w:r>
          <w:rPr>
            <w:noProof/>
            <w:webHidden/>
          </w:rPr>
          <w:fldChar w:fldCharType="end"/>
        </w:r>
      </w:hyperlink>
    </w:p>
    <w:p w14:paraId="206F6BE6" w14:textId="7C91F0E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7" w:history="1">
        <w:r w:rsidRPr="002B4A31">
          <w:rPr>
            <w:rStyle w:val="Hyperlink"/>
            <w:noProof/>
          </w:rPr>
          <w:t>3.17.1 General</w:t>
        </w:r>
        <w:r>
          <w:rPr>
            <w:noProof/>
            <w:webHidden/>
          </w:rPr>
          <w:tab/>
        </w:r>
        <w:r>
          <w:rPr>
            <w:noProof/>
            <w:webHidden/>
          </w:rPr>
          <w:fldChar w:fldCharType="begin"/>
        </w:r>
        <w:r>
          <w:rPr>
            <w:noProof/>
            <w:webHidden/>
          </w:rPr>
          <w:instrText xml:space="preserve"> PAGEREF _Toc524612517 \h </w:instrText>
        </w:r>
        <w:r>
          <w:rPr>
            <w:noProof/>
            <w:webHidden/>
          </w:rPr>
        </w:r>
        <w:r>
          <w:rPr>
            <w:noProof/>
            <w:webHidden/>
          </w:rPr>
          <w:fldChar w:fldCharType="separate"/>
        </w:r>
        <w:r>
          <w:rPr>
            <w:noProof/>
            <w:webHidden/>
          </w:rPr>
          <w:t>62</w:t>
        </w:r>
        <w:r>
          <w:rPr>
            <w:noProof/>
            <w:webHidden/>
          </w:rPr>
          <w:fldChar w:fldCharType="end"/>
        </w:r>
      </w:hyperlink>
    </w:p>
    <w:p w14:paraId="6D8B2A06" w14:textId="5A2BDB7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8" w:history="1">
        <w:r w:rsidRPr="002B4A31">
          <w:rPr>
            <w:rStyle w:val="Hyperlink"/>
            <w:noProof/>
          </w:rPr>
          <w:t>3.17.2 fileLocation property</w:t>
        </w:r>
        <w:r>
          <w:rPr>
            <w:noProof/>
            <w:webHidden/>
          </w:rPr>
          <w:tab/>
        </w:r>
        <w:r>
          <w:rPr>
            <w:noProof/>
            <w:webHidden/>
          </w:rPr>
          <w:fldChar w:fldCharType="begin"/>
        </w:r>
        <w:r>
          <w:rPr>
            <w:noProof/>
            <w:webHidden/>
          </w:rPr>
          <w:instrText xml:space="preserve"> PAGEREF _Toc524612518 \h </w:instrText>
        </w:r>
        <w:r>
          <w:rPr>
            <w:noProof/>
            <w:webHidden/>
          </w:rPr>
        </w:r>
        <w:r>
          <w:rPr>
            <w:noProof/>
            <w:webHidden/>
          </w:rPr>
          <w:fldChar w:fldCharType="separate"/>
        </w:r>
        <w:r>
          <w:rPr>
            <w:noProof/>
            <w:webHidden/>
          </w:rPr>
          <w:t>62</w:t>
        </w:r>
        <w:r>
          <w:rPr>
            <w:noProof/>
            <w:webHidden/>
          </w:rPr>
          <w:fldChar w:fldCharType="end"/>
        </w:r>
      </w:hyperlink>
    </w:p>
    <w:p w14:paraId="0ED80F5C" w14:textId="3F378F0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19" w:history="1">
        <w:r w:rsidRPr="002B4A31">
          <w:rPr>
            <w:rStyle w:val="Hyperlink"/>
            <w:noProof/>
          </w:rPr>
          <w:t>3.17.3 parentKey property</w:t>
        </w:r>
        <w:r>
          <w:rPr>
            <w:noProof/>
            <w:webHidden/>
          </w:rPr>
          <w:tab/>
        </w:r>
        <w:r>
          <w:rPr>
            <w:noProof/>
            <w:webHidden/>
          </w:rPr>
          <w:fldChar w:fldCharType="begin"/>
        </w:r>
        <w:r>
          <w:rPr>
            <w:noProof/>
            <w:webHidden/>
          </w:rPr>
          <w:instrText xml:space="preserve"> PAGEREF _Toc524612519 \h </w:instrText>
        </w:r>
        <w:r>
          <w:rPr>
            <w:noProof/>
            <w:webHidden/>
          </w:rPr>
        </w:r>
        <w:r>
          <w:rPr>
            <w:noProof/>
            <w:webHidden/>
          </w:rPr>
          <w:fldChar w:fldCharType="separate"/>
        </w:r>
        <w:r>
          <w:rPr>
            <w:noProof/>
            <w:webHidden/>
          </w:rPr>
          <w:t>63</w:t>
        </w:r>
        <w:r>
          <w:rPr>
            <w:noProof/>
            <w:webHidden/>
          </w:rPr>
          <w:fldChar w:fldCharType="end"/>
        </w:r>
      </w:hyperlink>
    </w:p>
    <w:p w14:paraId="11D1F48C" w14:textId="63A7163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0" w:history="1">
        <w:r w:rsidRPr="002B4A31">
          <w:rPr>
            <w:rStyle w:val="Hyperlink"/>
            <w:noProof/>
          </w:rPr>
          <w:t>3.17.4 offset property</w:t>
        </w:r>
        <w:r>
          <w:rPr>
            <w:noProof/>
            <w:webHidden/>
          </w:rPr>
          <w:tab/>
        </w:r>
        <w:r>
          <w:rPr>
            <w:noProof/>
            <w:webHidden/>
          </w:rPr>
          <w:fldChar w:fldCharType="begin"/>
        </w:r>
        <w:r>
          <w:rPr>
            <w:noProof/>
            <w:webHidden/>
          </w:rPr>
          <w:instrText xml:space="preserve"> PAGEREF _Toc524612520 \h </w:instrText>
        </w:r>
        <w:r>
          <w:rPr>
            <w:noProof/>
            <w:webHidden/>
          </w:rPr>
        </w:r>
        <w:r>
          <w:rPr>
            <w:noProof/>
            <w:webHidden/>
          </w:rPr>
          <w:fldChar w:fldCharType="separate"/>
        </w:r>
        <w:r>
          <w:rPr>
            <w:noProof/>
            <w:webHidden/>
          </w:rPr>
          <w:t>64</w:t>
        </w:r>
        <w:r>
          <w:rPr>
            <w:noProof/>
            <w:webHidden/>
          </w:rPr>
          <w:fldChar w:fldCharType="end"/>
        </w:r>
      </w:hyperlink>
    </w:p>
    <w:p w14:paraId="3E9F5435" w14:textId="6968CDE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1" w:history="1">
        <w:r w:rsidRPr="002B4A31">
          <w:rPr>
            <w:rStyle w:val="Hyperlink"/>
            <w:noProof/>
          </w:rPr>
          <w:t>3.17.5 length property</w:t>
        </w:r>
        <w:r>
          <w:rPr>
            <w:noProof/>
            <w:webHidden/>
          </w:rPr>
          <w:tab/>
        </w:r>
        <w:r>
          <w:rPr>
            <w:noProof/>
            <w:webHidden/>
          </w:rPr>
          <w:fldChar w:fldCharType="begin"/>
        </w:r>
        <w:r>
          <w:rPr>
            <w:noProof/>
            <w:webHidden/>
          </w:rPr>
          <w:instrText xml:space="preserve"> PAGEREF _Toc524612521 \h </w:instrText>
        </w:r>
        <w:r>
          <w:rPr>
            <w:noProof/>
            <w:webHidden/>
          </w:rPr>
        </w:r>
        <w:r>
          <w:rPr>
            <w:noProof/>
            <w:webHidden/>
          </w:rPr>
          <w:fldChar w:fldCharType="separate"/>
        </w:r>
        <w:r>
          <w:rPr>
            <w:noProof/>
            <w:webHidden/>
          </w:rPr>
          <w:t>64</w:t>
        </w:r>
        <w:r>
          <w:rPr>
            <w:noProof/>
            <w:webHidden/>
          </w:rPr>
          <w:fldChar w:fldCharType="end"/>
        </w:r>
      </w:hyperlink>
    </w:p>
    <w:p w14:paraId="016E5BAF" w14:textId="77CE40D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2" w:history="1">
        <w:r w:rsidRPr="002B4A31">
          <w:rPr>
            <w:rStyle w:val="Hyperlink"/>
            <w:noProof/>
          </w:rPr>
          <w:t>3.17.6 roles property</w:t>
        </w:r>
        <w:r>
          <w:rPr>
            <w:noProof/>
            <w:webHidden/>
          </w:rPr>
          <w:tab/>
        </w:r>
        <w:r>
          <w:rPr>
            <w:noProof/>
            <w:webHidden/>
          </w:rPr>
          <w:fldChar w:fldCharType="begin"/>
        </w:r>
        <w:r>
          <w:rPr>
            <w:noProof/>
            <w:webHidden/>
          </w:rPr>
          <w:instrText xml:space="preserve"> PAGEREF _Toc524612522 \h </w:instrText>
        </w:r>
        <w:r>
          <w:rPr>
            <w:noProof/>
            <w:webHidden/>
          </w:rPr>
        </w:r>
        <w:r>
          <w:rPr>
            <w:noProof/>
            <w:webHidden/>
          </w:rPr>
          <w:fldChar w:fldCharType="separate"/>
        </w:r>
        <w:r>
          <w:rPr>
            <w:noProof/>
            <w:webHidden/>
          </w:rPr>
          <w:t>64</w:t>
        </w:r>
        <w:r>
          <w:rPr>
            <w:noProof/>
            <w:webHidden/>
          </w:rPr>
          <w:fldChar w:fldCharType="end"/>
        </w:r>
      </w:hyperlink>
    </w:p>
    <w:p w14:paraId="01C007AB" w14:textId="1531A51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3" w:history="1">
        <w:r w:rsidRPr="002B4A31">
          <w:rPr>
            <w:rStyle w:val="Hyperlink"/>
            <w:noProof/>
          </w:rPr>
          <w:t>3.17.7 mimeType property</w:t>
        </w:r>
        <w:r>
          <w:rPr>
            <w:noProof/>
            <w:webHidden/>
          </w:rPr>
          <w:tab/>
        </w:r>
        <w:r>
          <w:rPr>
            <w:noProof/>
            <w:webHidden/>
          </w:rPr>
          <w:fldChar w:fldCharType="begin"/>
        </w:r>
        <w:r>
          <w:rPr>
            <w:noProof/>
            <w:webHidden/>
          </w:rPr>
          <w:instrText xml:space="preserve"> PAGEREF _Toc524612523 \h </w:instrText>
        </w:r>
        <w:r>
          <w:rPr>
            <w:noProof/>
            <w:webHidden/>
          </w:rPr>
        </w:r>
        <w:r>
          <w:rPr>
            <w:noProof/>
            <w:webHidden/>
          </w:rPr>
          <w:fldChar w:fldCharType="separate"/>
        </w:r>
        <w:r>
          <w:rPr>
            <w:noProof/>
            <w:webHidden/>
          </w:rPr>
          <w:t>65</w:t>
        </w:r>
        <w:r>
          <w:rPr>
            <w:noProof/>
            <w:webHidden/>
          </w:rPr>
          <w:fldChar w:fldCharType="end"/>
        </w:r>
      </w:hyperlink>
    </w:p>
    <w:p w14:paraId="3EF2DC5A" w14:textId="40CFC80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4" w:history="1">
        <w:r w:rsidRPr="002B4A31">
          <w:rPr>
            <w:rStyle w:val="Hyperlink"/>
            <w:noProof/>
          </w:rPr>
          <w:t>3.17.8 contents property</w:t>
        </w:r>
        <w:r>
          <w:rPr>
            <w:noProof/>
            <w:webHidden/>
          </w:rPr>
          <w:tab/>
        </w:r>
        <w:r>
          <w:rPr>
            <w:noProof/>
            <w:webHidden/>
          </w:rPr>
          <w:fldChar w:fldCharType="begin"/>
        </w:r>
        <w:r>
          <w:rPr>
            <w:noProof/>
            <w:webHidden/>
          </w:rPr>
          <w:instrText xml:space="preserve"> PAGEREF _Toc524612524 \h </w:instrText>
        </w:r>
        <w:r>
          <w:rPr>
            <w:noProof/>
            <w:webHidden/>
          </w:rPr>
        </w:r>
        <w:r>
          <w:rPr>
            <w:noProof/>
            <w:webHidden/>
          </w:rPr>
          <w:fldChar w:fldCharType="separate"/>
        </w:r>
        <w:r>
          <w:rPr>
            <w:noProof/>
            <w:webHidden/>
          </w:rPr>
          <w:t>65</w:t>
        </w:r>
        <w:r>
          <w:rPr>
            <w:noProof/>
            <w:webHidden/>
          </w:rPr>
          <w:fldChar w:fldCharType="end"/>
        </w:r>
      </w:hyperlink>
    </w:p>
    <w:p w14:paraId="05FC34A3" w14:textId="5E7D8F5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5" w:history="1">
        <w:r w:rsidRPr="002B4A31">
          <w:rPr>
            <w:rStyle w:val="Hyperlink"/>
            <w:noProof/>
          </w:rPr>
          <w:t>3.17.9 encoding property</w:t>
        </w:r>
        <w:r>
          <w:rPr>
            <w:noProof/>
            <w:webHidden/>
          </w:rPr>
          <w:tab/>
        </w:r>
        <w:r>
          <w:rPr>
            <w:noProof/>
            <w:webHidden/>
          </w:rPr>
          <w:fldChar w:fldCharType="begin"/>
        </w:r>
        <w:r>
          <w:rPr>
            <w:noProof/>
            <w:webHidden/>
          </w:rPr>
          <w:instrText xml:space="preserve"> PAGEREF _Toc524612525 \h </w:instrText>
        </w:r>
        <w:r>
          <w:rPr>
            <w:noProof/>
            <w:webHidden/>
          </w:rPr>
        </w:r>
        <w:r>
          <w:rPr>
            <w:noProof/>
            <w:webHidden/>
          </w:rPr>
          <w:fldChar w:fldCharType="separate"/>
        </w:r>
        <w:r>
          <w:rPr>
            <w:noProof/>
            <w:webHidden/>
          </w:rPr>
          <w:t>65</w:t>
        </w:r>
        <w:r>
          <w:rPr>
            <w:noProof/>
            <w:webHidden/>
          </w:rPr>
          <w:fldChar w:fldCharType="end"/>
        </w:r>
      </w:hyperlink>
    </w:p>
    <w:p w14:paraId="377C0477" w14:textId="59CEB15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6" w:history="1">
        <w:r w:rsidRPr="002B4A31">
          <w:rPr>
            <w:rStyle w:val="Hyperlink"/>
            <w:noProof/>
          </w:rPr>
          <w:t>3.17.10 hashes property</w:t>
        </w:r>
        <w:r>
          <w:rPr>
            <w:noProof/>
            <w:webHidden/>
          </w:rPr>
          <w:tab/>
        </w:r>
        <w:r>
          <w:rPr>
            <w:noProof/>
            <w:webHidden/>
          </w:rPr>
          <w:fldChar w:fldCharType="begin"/>
        </w:r>
        <w:r>
          <w:rPr>
            <w:noProof/>
            <w:webHidden/>
          </w:rPr>
          <w:instrText xml:space="preserve"> PAGEREF _Toc524612526 \h </w:instrText>
        </w:r>
        <w:r>
          <w:rPr>
            <w:noProof/>
            <w:webHidden/>
          </w:rPr>
        </w:r>
        <w:r>
          <w:rPr>
            <w:noProof/>
            <w:webHidden/>
          </w:rPr>
          <w:fldChar w:fldCharType="separate"/>
        </w:r>
        <w:r>
          <w:rPr>
            <w:noProof/>
            <w:webHidden/>
          </w:rPr>
          <w:t>6</w:t>
        </w:r>
        <w:r>
          <w:rPr>
            <w:noProof/>
            <w:webHidden/>
          </w:rPr>
          <w:t>5</w:t>
        </w:r>
        <w:r>
          <w:rPr>
            <w:noProof/>
            <w:webHidden/>
          </w:rPr>
          <w:fldChar w:fldCharType="end"/>
        </w:r>
      </w:hyperlink>
    </w:p>
    <w:p w14:paraId="2BC42C5D" w14:textId="322AC0F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7" w:history="1">
        <w:r w:rsidRPr="002B4A31">
          <w:rPr>
            <w:rStyle w:val="Hyperlink"/>
            <w:noProof/>
          </w:rPr>
          <w:t>3.17.11 lastModifiedTime property</w:t>
        </w:r>
        <w:r>
          <w:rPr>
            <w:noProof/>
            <w:webHidden/>
          </w:rPr>
          <w:tab/>
        </w:r>
        <w:r>
          <w:rPr>
            <w:noProof/>
            <w:webHidden/>
          </w:rPr>
          <w:fldChar w:fldCharType="begin"/>
        </w:r>
        <w:r>
          <w:rPr>
            <w:noProof/>
            <w:webHidden/>
          </w:rPr>
          <w:instrText xml:space="preserve"> PAGEREF _Toc524612527 \h </w:instrText>
        </w:r>
        <w:r>
          <w:rPr>
            <w:noProof/>
            <w:webHidden/>
          </w:rPr>
        </w:r>
        <w:r>
          <w:rPr>
            <w:noProof/>
            <w:webHidden/>
          </w:rPr>
          <w:fldChar w:fldCharType="separate"/>
        </w:r>
        <w:r>
          <w:rPr>
            <w:noProof/>
            <w:webHidden/>
          </w:rPr>
          <w:t>66</w:t>
        </w:r>
        <w:r>
          <w:rPr>
            <w:noProof/>
            <w:webHidden/>
          </w:rPr>
          <w:fldChar w:fldCharType="end"/>
        </w:r>
      </w:hyperlink>
    </w:p>
    <w:p w14:paraId="1FE6AB2D" w14:textId="404E61B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28" w:history="1">
        <w:r w:rsidRPr="002B4A31">
          <w:rPr>
            <w:rStyle w:val="Hyperlink"/>
            <w:noProof/>
          </w:rPr>
          <w:t>3.17.12 properties property</w:t>
        </w:r>
        <w:r>
          <w:rPr>
            <w:noProof/>
            <w:webHidden/>
          </w:rPr>
          <w:tab/>
        </w:r>
        <w:r>
          <w:rPr>
            <w:noProof/>
            <w:webHidden/>
          </w:rPr>
          <w:fldChar w:fldCharType="begin"/>
        </w:r>
        <w:r>
          <w:rPr>
            <w:noProof/>
            <w:webHidden/>
          </w:rPr>
          <w:instrText xml:space="preserve"> PAGEREF _Toc524612528 \h </w:instrText>
        </w:r>
        <w:r>
          <w:rPr>
            <w:noProof/>
            <w:webHidden/>
          </w:rPr>
        </w:r>
        <w:r>
          <w:rPr>
            <w:noProof/>
            <w:webHidden/>
          </w:rPr>
          <w:fldChar w:fldCharType="separate"/>
        </w:r>
        <w:r>
          <w:rPr>
            <w:noProof/>
            <w:webHidden/>
          </w:rPr>
          <w:t>66</w:t>
        </w:r>
        <w:r>
          <w:rPr>
            <w:noProof/>
            <w:webHidden/>
          </w:rPr>
          <w:fldChar w:fldCharType="end"/>
        </w:r>
      </w:hyperlink>
    </w:p>
    <w:p w14:paraId="6F41AA72" w14:textId="7343A935"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29" w:history="1">
        <w:r w:rsidRPr="002B4A31">
          <w:rPr>
            <w:rStyle w:val="Hyperlink"/>
            <w:noProof/>
          </w:rPr>
          <w:t>3.18 hash object</w:t>
        </w:r>
        <w:r>
          <w:rPr>
            <w:noProof/>
            <w:webHidden/>
          </w:rPr>
          <w:tab/>
        </w:r>
        <w:r>
          <w:rPr>
            <w:noProof/>
            <w:webHidden/>
          </w:rPr>
          <w:fldChar w:fldCharType="begin"/>
        </w:r>
        <w:r>
          <w:rPr>
            <w:noProof/>
            <w:webHidden/>
          </w:rPr>
          <w:instrText xml:space="preserve"> PAGEREF _Toc524612529 \h </w:instrText>
        </w:r>
        <w:r>
          <w:rPr>
            <w:noProof/>
            <w:webHidden/>
          </w:rPr>
        </w:r>
        <w:r>
          <w:rPr>
            <w:noProof/>
            <w:webHidden/>
          </w:rPr>
          <w:fldChar w:fldCharType="separate"/>
        </w:r>
        <w:r>
          <w:rPr>
            <w:noProof/>
            <w:webHidden/>
          </w:rPr>
          <w:t>66</w:t>
        </w:r>
        <w:r>
          <w:rPr>
            <w:noProof/>
            <w:webHidden/>
          </w:rPr>
          <w:fldChar w:fldCharType="end"/>
        </w:r>
      </w:hyperlink>
    </w:p>
    <w:p w14:paraId="4534D418" w14:textId="3B45DBE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0" w:history="1">
        <w:r w:rsidRPr="002B4A31">
          <w:rPr>
            <w:rStyle w:val="Hyperlink"/>
            <w:noProof/>
          </w:rPr>
          <w:t>3.18.1 General</w:t>
        </w:r>
        <w:r>
          <w:rPr>
            <w:noProof/>
            <w:webHidden/>
          </w:rPr>
          <w:tab/>
        </w:r>
        <w:r>
          <w:rPr>
            <w:noProof/>
            <w:webHidden/>
          </w:rPr>
          <w:fldChar w:fldCharType="begin"/>
        </w:r>
        <w:r>
          <w:rPr>
            <w:noProof/>
            <w:webHidden/>
          </w:rPr>
          <w:instrText xml:space="preserve"> PAGEREF _Toc524612530 \h </w:instrText>
        </w:r>
        <w:r>
          <w:rPr>
            <w:noProof/>
            <w:webHidden/>
          </w:rPr>
        </w:r>
        <w:r>
          <w:rPr>
            <w:noProof/>
            <w:webHidden/>
          </w:rPr>
          <w:fldChar w:fldCharType="separate"/>
        </w:r>
        <w:r>
          <w:rPr>
            <w:noProof/>
            <w:webHidden/>
          </w:rPr>
          <w:t>66</w:t>
        </w:r>
        <w:r>
          <w:rPr>
            <w:noProof/>
            <w:webHidden/>
          </w:rPr>
          <w:fldChar w:fldCharType="end"/>
        </w:r>
      </w:hyperlink>
    </w:p>
    <w:p w14:paraId="16B98027" w14:textId="4FAFEE0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1" w:history="1">
        <w:r w:rsidRPr="002B4A31">
          <w:rPr>
            <w:rStyle w:val="Hyperlink"/>
            <w:noProof/>
          </w:rPr>
          <w:t>3.18.2 value property</w:t>
        </w:r>
        <w:r>
          <w:rPr>
            <w:noProof/>
            <w:webHidden/>
          </w:rPr>
          <w:tab/>
        </w:r>
        <w:r>
          <w:rPr>
            <w:noProof/>
            <w:webHidden/>
          </w:rPr>
          <w:fldChar w:fldCharType="begin"/>
        </w:r>
        <w:r>
          <w:rPr>
            <w:noProof/>
            <w:webHidden/>
          </w:rPr>
          <w:instrText xml:space="preserve"> PAGEREF _Toc524612531 \h </w:instrText>
        </w:r>
        <w:r>
          <w:rPr>
            <w:noProof/>
            <w:webHidden/>
          </w:rPr>
        </w:r>
        <w:r>
          <w:rPr>
            <w:noProof/>
            <w:webHidden/>
          </w:rPr>
          <w:fldChar w:fldCharType="separate"/>
        </w:r>
        <w:r>
          <w:rPr>
            <w:noProof/>
            <w:webHidden/>
          </w:rPr>
          <w:t>67</w:t>
        </w:r>
        <w:r>
          <w:rPr>
            <w:noProof/>
            <w:webHidden/>
          </w:rPr>
          <w:fldChar w:fldCharType="end"/>
        </w:r>
      </w:hyperlink>
    </w:p>
    <w:p w14:paraId="65760D11" w14:textId="1E9A895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2" w:history="1">
        <w:r w:rsidRPr="002B4A31">
          <w:rPr>
            <w:rStyle w:val="Hyperlink"/>
            <w:noProof/>
          </w:rPr>
          <w:t>3.18.3 algorithm property</w:t>
        </w:r>
        <w:r>
          <w:rPr>
            <w:noProof/>
            <w:webHidden/>
          </w:rPr>
          <w:tab/>
        </w:r>
        <w:r>
          <w:rPr>
            <w:noProof/>
            <w:webHidden/>
          </w:rPr>
          <w:fldChar w:fldCharType="begin"/>
        </w:r>
        <w:r>
          <w:rPr>
            <w:noProof/>
            <w:webHidden/>
          </w:rPr>
          <w:instrText xml:space="preserve"> PAGEREF _Toc524612532 \h </w:instrText>
        </w:r>
        <w:r>
          <w:rPr>
            <w:noProof/>
            <w:webHidden/>
          </w:rPr>
        </w:r>
        <w:r>
          <w:rPr>
            <w:noProof/>
            <w:webHidden/>
          </w:rPr>
          <w:fldChar w:fldCharType="separate"/>
        </w:r>
        <w:r>
          <w:rPr>
            <w:noProof/>
            <w:webHidden/>
          </w:rPr>
          <w:t>67</w:t>
        </w:r>
        <w:r>
          <w:rPr>
            <w:noProof/>
            <w:webHidden/>
          </w:rPr>
          <w:fldChar w:fldCharType="end"/>
        </w:r>
      </w:hyperlink>
    </w:p>
    <w:p w14:paraId="7CE02827" w14:textId="46DE481D"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33" w:history="1">
        <w:r w:rsidRPr="002B4A31">
          <w:rPr>
            <w:rStyle w:val="Hyperlink"/>
            <w:noProof/>
          </w:rPr>
          <w:t>3.19 result object</w:t>
        </w:r>
        <w:r>
          <w:rPr>
            <w:noProof/>
            <w:webHidden/>
          </w:rPr>
          <w:tab/>
        </w:r>
        <w:r>
          <w:rPr>
            <w:noProof/>
            <w:webHidden/>
          </w:rPr>
          <w:fldChar w:fldCharType="begin"/>
        </w:r>
        <w:r>
          <w:rPr>
            <w:noProof/>
            <w:webHidden/>
          </w:rPr>
          <w:instrText xml:space="preserve"> PAGEREF _Toc524612533 \h </w:instrText>
        </w:r>
        <w:r>
          <w:rPr>
            <w:noProof/>
            <w:webHidden/>
          </w:rPr>
        </w:r>
        <w:r>
          <w:rPr>
            <w:noProof/>
            <w:webHidden/>
          </w:rPr>
          <w:fldChar w:fldCharType="separate"/>
        </w:r>
        <w:r>
          <w:rPr>
            <w:noProof/>
            <w:webHidden/>
          </w:rPr>
          <w:t>67</w:t>
        </w:r>
        <w:r>
          <w:rPr>
            <w:noProof/>
            <w:webHidden/>
          </w:rPr>
          <w:fldChar w:fldCharType="end"/>
        </w:r>
      </w:hyperlink>
    </w:p>
    <w:p w14:paraId="3E715E59" w14:textId="583C967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4" w:history="1">
        <w:r w:rsidRPr="002B4A31">
          <w:rPr>
            <w:rStyle w:val="Hyperlink"/>
            <w:noProof/>
          </w:rPr>
          <w:t>3.19.1 General</w:t>
        </w:r>
        <w:r>
          <w:rPr>
            <w:noProof/>
            <w:webHidden/>
          </w:rPr>
          <w:tab/>
        </w:r>
        <w:r>
          <w:rPr>
            <w:noProof/>
            <w:webHidden/>
          </w:rPr>
          <w:fldChar w:fldCharType="begin"/>
        </w:r>
        <w:r>
          <w:rPr>
            <w:noProof/>
            <w:webHidden/>
          </w:rPr>
          <w:instrText xml:space="preserve"> PAGEREF _Toc524612534 \h </w:instrText>
        </w:r>
        <w:r>
          <w:rPr>
            <w:noProof/>
            <w:webHidden/>
          </w:rPr>
        </w:r>
        <w:r>
          <w:rPr>
            <w:noProof/>
            <w:webHidden/>
          </w:rPr>
          <w:fldChar w:fldCharType="separate"/>
        </w:r>
        <w:r>
          <w:rPr>
            <w:noProof/>
            <w:webHidden/>
          </w:rPr>
          <w:t>67</w:t>
        </w:r>
        <w:r>
          <w:rPr>
            <w:noProof/>
            <w:webHidden/>
          </w:rPr>
          <w:fldChar w:fldCharType="end"/>
        </w:r>
      </w:hyperlink>
    </w:p>
    <w:p w14:paraId="1E3D51AE" w14:textId="15A13BA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5" w:history="1">
        <w:r w:rsidRPr="002B4A31">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_Toc524612535 \h </w:instrText>
        </w:r>
        <w:r>
          <w:rPr>
            <w:noProof/>
            <w:webHidden/>
          </w:rPr>
        </w:r>
        <w:r>
          <w:rPr>
            <w:noProof/>
            <w:webHidden/>
          </w:rPr>
          <w:fldChar w:fldCharType="separate"/>
        </w:r>
        <w:r>
          <w:rPr>
            <w:noProof/>
            <w:webHidden/>
          </w:rPr>
          <w:t>67</w:t>
        </w:r>
        <w:r>
          <w:rPr>
            <w:noProof/>
            <w:webHidden/>
          </w:rPr>
          <w:fldChar w:fldCharType="end"/>
        </w:r>
      </w:hyperlink>
    </w:p>
    <w:p w14:paraId="31732F6B" w14:textId="1A03E45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6" w:history="1">
        <w:r w:rsidRPr="002B4A31">
          <w:rPr>
            <w:rStyle w:val="Hyperlink"/>
            <w:noProof/>
          </w:rPr>
          <w:t>3.19.3 instanceGuid property</w:t>
        </w:r>
        <w:r>
          <w:rPr>
            <w:noProof/>
            <w:webHidden/>
          </w:rPr>
          <w:tab/>
        </w:r>
        <w:r>
          <w:rPr>
            <w:noProof/>
            <w:webHidden/>
          </w:rPr>
          <w:fldChar w:fldCharType="begin"/>
        </w:r>
        <w:r>
          <w:rPr>
            <w:noProof/>
            <w:webHidden/>
          </w:rPr>
          <w:instrText xml:space="preserve"> PAGEREF _Toc524612536 \h </w:instrText>
        </w:r>
        <w:r>
          <w:rPr>
            <w:noProof/>
            <w:webHidden/>
          </w:rPr>
        </w:r>
        <w:r>
          <w:rPr>
            <w:noProof/>
            <w:webHidden/>
          </w:rPr>
          <w:fldChar w:fldCharType="separate"/>
        </w:r>
        <w:r>
          <w:rPr>
            <w:noProof/>
            <w:webHidden/>
          </w:rPr>
          <w:t>68</w:t>
        </w:r>
        <w:r>
          <w:rPr>
            <w:noProof/>
            <w:webHidden/>
          </w:rPr>
          <w:fldChar w:fldCharType="end"/>
        </w:r>
      </w:hyperlink>
    </w:p>
    <w:p w14:paraId="2AEEDFFC" w14:textId="5929849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7" w:history="1">
        <w:r w:rsidRPr="002B4A31">
          <w:rPr>
            <w:rStyle w:val="Hyperlink"/>
            <w:noProof/>
          </w:rPr>
          <w:t>3.19.4 correlationGuid property</w:t>
        </w:r>
        <w:r>
          <w:rPr>
            <w:noProof/>
            <w:webHidden/>
          </w:rPr>
          <w:tab/>
        </w:r>
        <w:r>
          <w:rPr>
            <w:noProof/>
            <w:webHidden/>
          </w:rPr>
          <w:fldChar w:fldCharType="begin"/>
        </w:r>
        <w:r>
          <w:rPr>
            <w:noProof/>
            <w:webHidden/>
          </w:rPr>
          <w:instrText xml:space="preserve"> PAGEREF _Toc524612537 \h </w:instrText>
        </w:r>
        <w:r>
          <w:rPr>
            <w:noProof/>
            <w:webHidden/>
          </w:rPr>
        </w:r>
        <w:r>
          <w:rPr>
            <w:noProof/>
            <w:webHidden/>
          </w:rPr>
          <w:fldChar w:fldCharType="separate"/>
        </w:r>
        <w:r>
          <w:rPr>
            <w:noProof/>
            <w:webHidden/>
          </w:rPr>
          <w:t>68</w:t>
        </w:r>
        <w:r>
          <w:rPr>
            <w:noProof/>
            <w:webHidden/>
          </w:rPr>
          <w:fldChar w:fldCharType="end"/>
        </w:r>
      </w:hyperlink>
    </w:p>
    <w:p w14:paraId="29137E4C" w14:textId="245D1E5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8" w:history="1">
        <w:r w:rsidRPr="002B4A31">
          <w:rPr>
            <w:rStyle w:val="Hyperlink"/>
            <w:noProof/>
          </w:rPr>
          <w:t>3.19.5 ruleId property</w:t>
        </w:r>
        <w:r>
          <w:rPr>
            <w:noProof/>
            <w:webHidden/>
          </w:rPr>
          <w:tab/>
        </w:r>
        <w:r>
          <w:rPr>
            <w:noProof/>
            <w:webHidden/>
          </w:rPr>
          <w:fldChar w:fldCharType="begin"/>
        </w:r>
        <w:r>
          <w:rPr>
            <w:noProof/>
            <w:webHidden/>
          </w:rPr>
          <w:instrText xml:space="preserve"> PAGEREF _Toc524612538 \h </w:instrText>
        </w:r>
        <w:r>
          <w:rPr>
            <w:noProof/>
            <w:webHidden/>
          </w:rPr>
        </w:r>
        <w:r>
          <w:rPr>
            <w:noProof/>
            <w:webHidden/>
          </w:rPr>
          <w:fldChar w:fldCharType="separate"/>
        </w:r>
        <w:r>
          <w:rPr>
            <w:noProof/>
            <w:webHidden/>
          </w:rPr>
          <w:t>68</w:t>
        </w:r>
        <w:r>
          <w:rPr>
            <w:noProof/>
            <w:webHidden/>
          </w:rPr>
          <w:fldChar w:fldCharType="end"/>
        </w:r>
      </w:hyperlink>
    </w:p>
    <w:p w14:paraId="6BE0E27A" w14:textId="5B8D51E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39" w:history="1">
        <w:r w:rsidRPr="002B4A31">
          <w:rPr>
            <w:rStyle w:val="Hyperlink"/>
            <w:noProof/>
          </w:rPr>
          <w:t>3.19.6 level property</w:t>
        </w:r>
        <w:r>
          <w:rPr>
            <w:noProof/>
            <w:webHidden/>
          </w:rPr>
          <w:tab/>
        </w:r>
        <w:r>
          <w:rPr>
            <w:noProof/>
            <w:webHidden/>
          </w:rPr>
          <w:fldChar w:fldCharType="begin"/>
        </w:r>
        <w:r>
          <w:rPr>
            <w:noProof/>
            <w:webHidden/>
          </w:rPr>
          <w:instrText xml:space="preserve"> PAGEREF _Toc524612539 \h </w:instrText>
        </w:r>
        <w:r>
          <w:rPr>
            <w:noProof/>
            <w:webHidden/>
          </w:rPr>
        </w:r>
        <w:r>
          <w:rPr>
            <w:noProof/>
            <w:webHidden/>
          </w:rPr>
          <w:fldChar w:fldCharType="separate"/>
        </w:r>
        <w:r>
          <w:rPr>
            <w:noProof/>
            <w:webHidden/>
          </w:rPr>
          <w:t>69</w:t>
        </w:r>
        <w:r>
          <w:rPr>
            <w:noProof/>
            <w:webHidden/>
          </w:rPr>
          <w:fldChar w:fldCharType="end"/>
        </w:r>
      </w:hyperlink>
    </w:p>
    <w:p w14:paraId="2D5D5D5B" w14:textId="34FF3ED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0" w:history="1">
        <w:r w:rsidRPr="002B4A31">
          <w:rPr>
            <w:rStyle w:val="Hyperlink"/>
            <w:noProof/>
          </w:rPr>
          <w:t>3.19.7 message property</w:t>
        </w:r>
        <w:r>
          <w:rPr>
            <w:noProof/>
            <w:webHidden/>
          </w:rPr>
          <w:tab/>
        </w:r>
        <w:r>
          <w:rPr>
            <w:noProof/>
            <w:webHidden/>
          </w:rPr>
          <w:fldChar w:fldCharType="begin"/>
        </w:r>
        <w:r>
          <w:rPr>
            <w:noProof/>
            <w:webHidden/>
          </w:rPr>
          <w:instrText xml:space="preserve"> PAGEREF _Toc524612540 \h </w:instrText>
        </w:r>
        <w:r>
          <w:rPr>
            <w:noProof/>
            <w:webHidden/>
          </w:rPr>
        </w:r>
        <w:r>
          <w:rPr>
            <w:noProof/>
            <w:webHidden/>
          </w:rPr>
          <w:fldChar w:fldCharType="separate"/>
        </w:r>
        <w:r>
          <w:rPr>
            <w:noProof/>
            <w:webHidden/>
          </w:rPr>
          <w:t>70</w:t>
        </w:r>
        <w:r>
          <w:rPr>
            <w:noProof/>
            <w:webHidden/>
          </w:rPr>
          <w:fldChar w:fldCharType="end"/>
        </w:r>
      </w:hyperlink>
    </w:p>
    <w:p w14:paraId="71D3296C" w14:textId="672D987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1" w:history="1">
        <w:r w:rsidRPr="002B4A31">
          <w:rPr>
            <w:rStyle w:val="Hyperlink"/>
            <w:noProof/>
          </w:rPr>
          <w:t>3.19.8 locations property</w:t>
        </w:r>
        <w:r>
          <w:rPr>
            <w:noProof/>
            <w:webHidden/>
          </w:rPr>
          <w:tab/>
        </w:r>
        <w:r>
          <w:rPr>
            <w:noProof/>
            <w:webHidden/>
          </w:rPr>
          <w:fldChar w:fldCharType="begin"/>
        </w:r>
        <w:r>
          <w:rPr>
            <w:noProof/>
            <w:webHidden/>
          </w:rPr>
          <w:instrText xml:space="preserve"> PAGEREF _Toc524612541 \h </w:instrText>
        </w:r>
        <w:r>
          <w:rPr>
            <w:noProof/>
            <w:webHidden/>
          </w:rPr>
        </w:r>
        <w:r>
          <w:rPr>
            <w:noProof/>
            <w:webHidden/>
          </w:rPr>
          <w:fldChar w:fldCharType="separate"/>
        </w:r>
        <w:r>
          <w:rPr>
            <w:noProof/>
            <w:webHidden/>
          </w:rPr>
          <w:t>72</w:t>
        </w:r>
        <w:r>
          <w:rPr>
            <w:noProof/>
            <w:webHidden/>
          </w:rPr>
          <w:fldChar w:fldCharType="end"/>
        </w:r>
      </w:hyperlink>
    </w:p>
    <w:p w14:paraId="4CE90B5F" w14:textId="6388E4B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2" w:history="1">
        <w:r w:rsidRPr="002B4A31">
          <w:rPr>
            <w:rStyle w:val="Hyperlink"/>
            <w:noProof/>
          </w:rPr>
          <w:t>3.19.9 analysisTarget property</w:t>
        </w:r>
        <w:r>
          <w:rPr>
            <w:noProof/>
            <w:webHidden/>
          </w:rPr>
          <w:tab/>
        </w:r>
        <w:r>
          <w:rPr>
            <w:noProof/>
            <w:webHidden/>
          </w:rPr>
          <w:fldChar w:fldCharType="begin"/>
        </w:r>
        <w:r>
          <w:rPr>
            <w:noProof/>
            <w:webHidden/>
          </w:rPr>
          <w:instrText xml:space="preserve"> PAGEREF _Toc524612542 \h </w:instrText>
        </w:r>
        <w:r>
          <w:rPr>
            <w:noProof/>
            <w:webHidden/>
          </w:rPr>
        </w:r>
        <w:r>
          <w:rPr>
            <w:noProof/>
            <w:webHidden/>
          </w:rPr>
          <w:fldChar w:fldCharType="separate"/>
        </w:r>
        <w:r>
          <w:rPr>
            <w:noProof/>
            <w:webHidden/>
          </w:rPr>
          <w:t>72</w:t>
        </w:r>
        <w:r>
          <w:rPr>
            <w:noProof/>
            <w:webHidden/>
          </w:rPr>
          <w:fldChar w:fldCharType="end"/>
        </w:r>
      </w:hyperlink>
    </w:p>
    <w:p w14:paraId="23660E29" w14:textId="5EC6290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3" w:history="1">
        <w:r w:rsidRPr="002B4A31">
          <w:rPr>
            <w:rStyle w:val="Hyperlink"/>
            <w:noProof/>
          </w:rPr>
          <w:t>3.19.10 fingerprints property</w:t>
        </w:r>
        <w:r>
          <w:rPr>
            <w:noProof/>
            <w:webHidden/>
          </w:rPr>
          <w:tab/>
        </w:r>
        <w:r>
          <w:rPr>
            <w:noProof/>
            <w:webHidden/>
          </w:rPr>
          <w:fldChar w:fldCharType="begin"/>
        </w:r>
        <w:r>
          <w:rPr>
            <w:noProof/>
            <w:webHidden/>
          </w:rPr>
          <w:instrText xml:space="preserve"> PAGEREF _Toc524612543 \h </w:instrText>
        </w:r>
        <w:r>
          <w:rPr>
            <w:noProof/>
            <w:webHidden/>
          </w:rPr>
        </w:r>
        <w:r>
          <w:rPr>
            <w:noProof/>
            <w:webHidden/>
          </w:rPr>
          <w:fldChar w:fldCharType="separate"/>
        </w:r>
        <w:r>
          <w:rPr>
            <w:noProof/>
            <w:webHidden/>
          </w:rPr>
          <w:t>73</w:t>
        </w:r>
        <w:r>
          <w:rPr>
            <w:noProof/>
            <w:webHidden/>
          </w:rPr>
          <w:fldChar w:fldCharType="end"/>
        </w:r>
      </w:hyperlink>
    </w:p>
    <w:p w14:paraId="1D39FBC9" w14:textId="3E9FD2E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4" w:history="1">
        <w:r w:rsidRPr="002B4A31">
          <w:rPr>
            <w:rStyle w:val="Hyperlink"/>
            <w:noProof/>
          </w:rPr>
          <w:t>3.19.11 partialFingerprints property</w:t>
        </w:r>
        <w:r>
          <w:rPr>
            <w:noProof/>
            <w:webHidden/>
          </w:rPr>
          <w:tab/>
        </w:r>
        <w:r>
          <w:rPr>
            <w:noProof/>
            <w:webHidden/>
          </w:rPr>
          <w:fldChar w:fldCharType="begin"/>
        </w:r>
        <w:r>
          <w:rPr>
            <w:noProof/>
            <w:webHidden/>
          </w:rPr>
          <w:instrText xml:space="preserve"> PAGEREF _Toc524612544 \h </w:instrText>
        </w:r>
        <w:r>
          <w:rPr>
            <w:noProof/>
            <w:webHidden/>
          </w:rPr>
        </w:r>
        <w:r>
          <w:rPr>
            <w:noProof/>
            <w:webHidden/>
          </w:rPr>
          <w:fldChar w:fldCharType="separate"/>
        </w:r>
        <w:r>
          <w:rPr>
            <w:noProof/>
            <w:webHidden/>
          </w:rPr>
          <w:t>74</w:t>
        </w:r>
        <w:r>
          <w:rPr>
            <w:noProof/>
            <w:webHidden/>
          </w:rPr>
          <w:fldChar w:fldCharType="end"/>
        </w:r>
      </w:hyperlink>
    </w:p>
    <w:p w14:paraId="547D0D09" w14:textId="0163569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5" w:history="1">
        <w:r w:rsidRPr="002B4A31">
          <w:rPr>
            <w:rStyle w:val="Hyperlink"/>
            <w:noProof/>
          </w:rPr>
          <w:t>3.19.12 codeFlows property</w:t>
        </w:r>
        <w:r>
          <w:rPr>
            <w:noProof/>
            <w:webHidden/>
          </w:rPr>
          <w:tab/>
        </w:r>
        <w:r>
          <w:rPr>
            <w:noProof/>
            <w:webHidden/>
          </w:rPr>
          <w:fldChar w:fldCharType="begin"/>
        </w:r>
        <w:r>
          <w:rPr>
            <w:noProof/>
            <w:webHidden/>
          </w:rPr>
          <w:instrText xml:space="preserve"> PAGEREF _Toc524612545 \h </w:instrText>
        </w:r>
        <w:r>
          <w:rPr>
            <w:noProof/>
            <w:webHidden/>
          </w:rPr>
        </w:r>
        <w:r>
          <w:rPr>
            <w:noProof/>
            <w:webHidden/>
          </w:rPr>
          <w:fldChar w:fldCharType="separate"/>
        </w:r>
        <w:r>
          <w:rPr>
            <w:noProof/>
            <w:webHidden/>
          </w:rPr>
          <w:t>75</w:t>
        </w:r>
        <w:r>
          <w:rPr>
            <w:noProof/>
            <w:webHidden/>
          </w:rPr>
          <w:fldChar w:fldCharType="end"/>
        </w:r>
      </w:hyperlink>
    </w:p>
    <w:p w14:paraId="5C69E2E4" w14:textId="59D0F86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6" w:history="1">
        <w:r w:rsidRPr="002B4A31">
          <w:rPr>
            <w:rStyle w:val="Hyperlink"/>
            <w:noProof/>
          </w:rPr>
          <w:t>3.19.13 graphs property</w:t>
        </w:r>
        <w:r>
          <w:rPr>
            <w:noProof/>
            <w:webHidden/>
          </w:rPr>
          <w:tab/>
        </w:r>
        <w:r>
          <w:rPr>
            <w:noProof/>
            <w:webHidden/>
          </w:rPr>
          <w:fldChar w:fldCharType="begin"/>
        </w:r>
        <w:r>
          <w:rPr>
            <w:noProof/>
            <w:webHidden/>
          </w:rPr>
          <w:instrText xml:space="preserve"> PAGEREF _Toc524612546 \h </w:instrText>
        </w:r>
        <w:r>
          <w:rPr>
            <w:noProof/>
            <w:webHidden/>
          </w:rPr>
        </w:r>
        <w:r>
          <w:rPr>
            <w:noProof/>
            <w:webHidden/>
          </w:rPr>
          <w:fldChar w:fldCharType="separate"/>
        </w:r>
        <w:r>
          <w:rPr>
            <w:noProof/>
            <w:webHidden/>
          </w:rPr>
          <w:t>75</w:t>
        </w:r>
        <w:r>
          <w:rPr>
            <w:noProof/>
            <w:webHidden/>
          </w:rPr>
          <w:fldChar w:fldCharType="end"/>
        </w:r>
      </w:hyperlink>
    </w:p>
    <w:p w14:paraId="65322FC0" w14:textId="1184DC7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7" w:history="1">
        <w:r w:rsidRPr="002B4A31">
          <w:rPr>
            <w:rStyle w:val="Hyperlink"/>
            <w:noProof/>
          </w:rPr>
          <w:t>3.19.14 graphTraversals property</w:t>
        </w:r>
        <w:r>
          <w:rPr>
            <w:noProof/>
            <w:webHidden/>
          </w:rPr>
          <w:tab/>
        </w:r>
        <w:r>
          <w:rPr>
            <w:noProof/>
            <w:webHidden/>
          </w:rPr>
          <w:fldChar w:fldCharType="begin"/>
        </w:r>
        <w:r>
          <w:rPr>
            <w:noProof/>
            <w:webHidden/>
          </w:rPr>
          <w:instrText xml:space="preserve"> PAGEREF _Toc524612547 \h </w:instrText>
        </w:r>
        <w:r>
          <w:rPr>
            <w:noProof/>
            <w:webHidden/>
          </w:rPr>
        </w:r>
        <w:r>
          <w:rPr>
            <w:noProof/>
            <w:webHidden/>
          </w:rPr>
          <w:fldChar w:fldCharType="separate"/>
        </w:r>
        <w:r>
          <w:rPr>
            <w:noProof/>
            <w:webHidden/>
          </w:rPr>
          <w:t>75</w:t>
        </w:r>
        <w:r>
          <w:rPr>
            <w:noProof/>
            <w:webHidden/>
          </w:rPr>
          <w:fldChar w:fldCharType="end"/>
        </w:r>
      </w:hyperlink>
    </w:p>
    <w:p w14:paraId="515EBA4E" w14:textId="39E4541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8" w:history="1">
        <w:r w:rsidRPr="002B4A31">
          <w:rPr>
            <w:rStyle w:val="Hyperlink"/>
            <w:noProof/>
          </w:rPr>
          <w:t>3.19.15 stacks property</w:t>
        </w:r>
        <w:r>
          <w:rPr>
            <w:noProof/>
            <w:webHidden/>
          </w:rPr>
          <w:tab/>
        </w:r>
        <w:r>
          <w:rPr>
            <w:noProof/>
            <w:webHidden/>
          </w:rPr>
          <w:fldChar w:fldCharType="begin"/>
        </w:r>
        <w:r>
          <w:rPr>
            <w:noProof/>
            <w:webHidden/>
          </w:rPr>
          <w:instrText xml:space="preserve"> PAGEREF _Toc524612548 \h </w:instrText>
        </w:r>
        <w:r>
          <w:rPr>
            <w:noProof/>
            <w:webHidden/>
          </w:rPr>
        </w:r>
        <w:r>
          <w:rPr>
            <w:noProof/>
            <w:webHidden/>
          </w:rPr>
          <w:fldChar w:fldCharType="separate"/>
        </w:r>
        <w:r>
          <w:rPr>
            <w:noProof/>
            <w:webHidden/>
          </w:rPr>
          <w:t>76</w:t>
        </w:r>
        <w:r>
          <w:rPr>
            <w:noProof/>
            <w:webHidden/>
          </w:rPr>
          <w:fldChar w:fldCharType="end"/>
        </w:r>
      </w:hyperlink>
    </w:p>
    <w:p w14:paraId="3A1E2F35" w14:textId="2B2D291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49" w:history="1">
        <w:r w:rsidRPr="002B4A31">
          <w:rPr>
            <w:rStyle w:val="Hyperlink"/>
            <w:noProof/>
          </w:rPr>
          <w:t>3.19.16 relatedLocations property</w:t>
        </w:r>
        <w:r>
          <w:rPr>
            <w:noProof/>
            <w:webHidden/>
          </w:rPr>
          <w:tab/>
        </w:r>
        <w:r>
          <w:rPr>
            <w:noProof/>
            <w:webHidden/>
          </w:rPr>
          <w:fldChar w:fldCharType="begin"/>
        </w:r>
        <w:r>
          <w:rPr>
            <w:noProof/>
            <w:webHidden/>
          </w:rPr>
          <w:instrText xml:space="preserve"> PAGEREF _Toc524612549 \h </w:instrText>
        </w:r>
        <w:r>
          <w:rPr>
            <w:noProof/>
            <w:webHidden/>
          </w:rPr>
        </w:r>
        <w:r>
          <w:rPr>
            <w:noProof/>
            <w:webHidden/>
          </w:rPr>
          <w:fldChar w:fldCharType="separate"/>
        </w:r>
        <w:r>
          <w:rPr>
            <w:noProof/>
            <w:webHidden/>
          </w:rPr>
          <w:t>76</w:t>
        </w:r>
        <w:r>
          <w:rPr>
            <w:noProof/>
            <w:webHidden/>
          </w:rPr>
          <w:fldChar w:fldCharType="end"/>
        </w:r>
      </w:hyperlink>
    </w:p>
    <w:p w14:paraId="3305DB2C" w14:textId="5C7675F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50" w:history="1">
        <w:r w:rsidRPr="002B4A31">
          <w:rPr>
            <w:rStyle w:val="Hyperlink"/>
            <w:noProof/>
          </w:rPr>
          <w:t>3.19.17 suppressionStates property</w:t>
        </w:r>
        <w:r>
          <w:rPr>
            <w:noProof/>
            <w:webHidden/>
          </w:rPr>
          <w:tab/>
        </w:r>
        <w:r>
          <w:rPr>
            <w:noProof/>
            <w:webHidden/>
          </w:rPr>
          <w:fldChar w:fldCharType="begin"/>
        </w:r>
        <w:r>
          <w:rPr>
            <w:noProof/>
            <w:webHidden/>
          </w:rPr>
          <w:instrText xml:space="preserve"> PAGEREF _Toc524612550 \h </w:instrText>
        </w:r>
        <w:r>
          <w:rPr>
            <w:noProof/>
            <w:webHidden/>
          </w:rPr>
        </w:r>
        <w:r>
          <w:rPr>
            <w:noProof/>
            <w:webHidden/>
          </w:rPr>
          <w:fldChar w:fldCharType="separate"/>
        </w:r>
        <w:r>
          <w:rPr>
            <w:noProof/>
            <w:webHidden/>
          </w:rPr>
          <w:t>77</w:t>
        </w:r>
        <w:r>
          <w:rPr>
            <w:noProof/>
            <w:webHidden/>
          </w:rPr>
          <w:fldChar w:fldCharType="end"/>
        </w:r>
      </w:hyperlink>
    </w:p>
    <w:p w14:paraId="02B5F570" w14:textId="4C5397D6"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551" w:history="1">
        <w:r w:rsidRPr="002B4A31">
          <w:rPr>
            <w:rStyle w:val="Hyperlink"/>
            <w:noProof/>
          </w:rPr>
          <w:t>3.19.17.1 General</w:t>
        </w:r>
        <w:r>
          <w:rPr>
            <w:noProof/>
            <w:webHidden/>
          </w:rPr>
          <w:tab/>
        </w:r>
        <w:r>
          <w:rPr>
            <w:noProof/>
            <w:webHidden/>
          </w:rPr>
          <w:fldChar w:fldCharType="begin"/>
        </w:r>
        <w:r>
          <w:rPr>
            <w:noProof/>
            <w:webHidden/>
          </w:rPr>
          <w:instrText xml:space="preserve"> PAGEREF _Toc524612551 \h </w:instrText>
        </w:r>
        <w:r>
          <w:rPr>
            <w:noProof/>
            <w:webHidden/>
          </w:rPr>
        </w:r>
        <w:r>
          <w:rPr>
            <w:noProof/>
            <w:webHidden/>
          </w:rPr>
          <w:fldChar w:fldCharType="separate"/>
        </w:r>
        <w:r>
          <w:rPr>
            <w:noProof/>
            <w:webHidden/>
          </w:rPr>
          <w:t>77</w:t>
        </w:r>
        <w:r>
          <w:rPr>
            <w:noProof/>
            <w:webHidden/>
          </w:rPr>
          <w:fldChar w:fldCharType="end"/>
        </w:r>
      </w:hyperlink>
    </w:p>
    <w:p w14:paraId="199583FC" w14:textId="030940CC"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552" w:history="1">
        <w:r w:rsidRPr="002B4A31">
          <w:rPr>
            <w:rStyle w:val="Hyperlink"/>
            <w:noProof/>
          </w:rPr>
          <w:t>3.19.17.2 suppressedInSource value</w:t>
        </w:r>
        <w:r>
          <w:rPr>
            <w:noProof/>
            <w:webHidden/>
          </w:rPr>
          <w:tab/>
        </w:r>
        <w:r>
          <w:rPr>
            <w:noProof/>
            <w:webHidden/>
          </w:rPr>
          <w:fldChar w:fldCharType="begin"/>
        </w:r>
        <w:r>
          <w:rPr>
            <w:noProof/>
            <w:webHidden/>
          </w:rPr>
          <w:instrText xml:space="preserve"> PAGEREF _Toc524612552 \h </w:instrText>
        </w:r>
        <w:r>
          <w:rPr>
            <w:noProof/>
            <w:webHidden/>
          </w:rPr>
        </w:r>
        <w:r>
          <w:rPr>
            <w:noProof/>
            <w:webHidden/>
          </w:rPr>
          <w:fldChar w:fldCharType="separate"/>
        </w:r>
        <w:r>
          <w:rPr>
            <w:noProof/>
            <w:webHidden/>
          </w:rPr>
          <w:t>77</w:t>
        </w:r>
        <w:r>
          <w:rPr>
            <w:noProof/>
            <w:webHidden/>
          </w:rPr>
          <w:fldChar w:fldCharType="end"/>
        </w:r>
      </w:hyperlink>
    </w:p>
    <w:p w14:paraId="17F51A2B" w14:textId="45701F06" w:rsidR="00DC0BED" w:rsidRDefault="00DC0BED">
      <w:pPr>
        <w:pStyle w:val="TOC4"/>
        <w:tabs>
          <w:tab w:val="right" w:leader="dot" w:pos="9350"/>
        </w:tabs>
        <w:rPr>
          <w:rFonts w:asciiTheme="minorHAnsi" w:eastAsiaTheme="minorEastAsia" w:hAnsiTheme="minorHAnsi" w:cstheme="minorBidi"/>
          <w:noProof/>
          <w:sz w:val="22"/>
          <w:szCs w:val="22"/>
        </w:rPr>
      </w:pPr>
      <w:hyperlink w:anchor="_Toc524612553" w:history="1">
        <w:r w:rsidRPr="002B4A31">
          <w:rPr>
            <w:rStyle w:val="Hyperlink"/>
            <w:noProof/>
          </w:rPr>
          <w:t>3.19.17.3 suppressedExternally value</w:t>
        </w:r>
        <w:r>
          <w:rPr>
            <w:noProof/>
            <w:webHidden/>
          </w:rPr>
          <w:tab/>
        </w:r>
        <w:r>
          <w:rPr>
            <w:noProof/>
            <w:webHidden/>
          </w:rPr>
          <w:fldChar w:fldCharType="begin"/>
        </w:r>
        <w:r>
          <w:rPr>
            <w:noProof/>
            <w:webHidden/>
          </w:rPr>
          <w:instrText xml:space="preserve"> PAGEREF _Toc524612553 \h </w:instrText>
        </w:r>
        <w:r>
          <w:rPr>
            <w:noProof/>
            <w:webHidden/>
          </w:rPr>
        </w:r>
        <w:r>
          <w:rPr>
            <w:noProof/>
            <w:webHidden/>
          </w:rPr>
          <w:fldChar w:fldCharType="separate"/>
        </w:r>
        <w:r>
          <w:rPr>
            <w:noProof/>
            <w:webHidden/>
          </w:rPr>
          <w:t>77</w:t>
        </w:r>
        <w:r>
          <w:rPr>
            <w:noProof/>
            <w:webHidden/>
          </w:rPr>
          <w:fldChar w:fldCharType="end"/>
        </w:r>
      </w:hyperlink>
    </w:p>
    <w:p w14:paraId="30F98FE8" w14:textId="0FFC5AD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54" w:history="1">
        <w:r w:rsidRPr="002B4A31">
          <w:rPr>
            <w:rStyle w:val="Hyperlink"/>
            <w:noProof/>
          </w:rPr>
          <w:t>3.19.18 baselineState property</w:t>
        </w:r>
        <w:r>
          <w:rPr>
            <w:noProof/>
            <w:webHidden/>
          </w:rPr>
          <w:tab/>
        </w:r>
        <w:r>
          <w:rPr>
            <w:noProof/>
            <w:webHidden/>
          </w:rPr>
          <w:fldChar w:fldCharType="begin"/>
        </w:r>
        <w:r>
          <w:rPr>
            <w:noProof/>
            <w:webHidden/>
          </w:rPr>
          <w:instrText xml:space="preserve"> PAGEREF _Toc524612554 \h </w:instrText>
        </w:r>
        <w:r>
          <w:rPr>
            <w:noProof/>
            <w:webHidden/>
          </w:rPr>
        </w:r>
        <w:r>
          <w:rPr>
            <w:noProof/>
            <w:webHidden/>
          </w:rPr>
          <w:fldChar w:fldCharType="separate"/>
        </w:r>
        <w:r>
          <w:rPr>
            <w:noProof/>
            <w:webHidden/>
          </w:rPr>
          <w:t>77</w:t>
        </w:r>
        <w:r>
          <w:rPr>
            <w:noProof/>
            <w:webHidden/>
          </w:rPr>
          <w:fldChar w:fldCharType="end"/>
        </w:r>
      </w:hyperlink>
    </w:p>
    <w:p w14:paraId="7112782B" w14:textId="4043C26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55" w:history="1">
        <w:r w:rsidRPr="002B4A31">
          <w:rPr>
            <w:rStyle w:val="Hyperlink"/>
            <w:noProof/>
          </w:rPr>
          <w:t>3.19.19 attachments property</w:t>
        </w:r>
        <w:r>
          <w:rPr>
            <w:noProof/>
            <w:webHidden/>
          </w:rPr>
          <w:tab/>
        </w:r>
        <w:r>
          <w:rPr>
            <w:noProof/>
            <w:webHidden/>
          </w:rPr>
          <w:fldChar w:fldCharType="begin"/>
        </w:r>
        <w:r>
          <w:rPr>
            <w:noProof/>
            <w:webHidden/>
          </w:rPr>
          <w:instrText xml:space="preserve"> PAGEREF _Toc524612555 \h </w:instrText>
        </w:r>
        <w:r>
          <w:rPr>
            <w:noProof/>
            <w:webHidden/>
          </w:rPr>
        </w:r>
        <w:r>
          <w:rPr>
            <w:noProof/>
            <w:webHidden/>
          </w:rPr>
          <w:fldChar w:fldCharType="separate"/>
        </w:r>
        <w:r>
          <w:rPr>
            <w:noProof/>
            <w:webHidden/>
          </w:rPr>
          <w:t>78</w:t>
        </w:r>
        <w:r>
          <w:rPr>
            <w:noProof/>
            <w:webHidden/>
          </w:rPr>
          <w:fldChar w:fldCharType="end"/>
        </w:r>
      </w:hyperlink>
    </w:p>
    <w:p w14:paraId="6C98EEFF" w14:textId="257B596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56" w:history="1">
        <w:r w:rsidRPr="002B4A31">
          <w:rPr>
            <w:rStyle w:val="Hyperlink"/>
            <w:noProof/>
          </w:rPr>
          <w:t>3.19.20 workItemUris property</w:t>
        </w:r>
        <w:r>
          <w:rPr>
            <w:noProof/>
            <w:webHidden/>
          </w:rPr>
          <w:tab/>
        </w:r>
        <w:r>
          <w:rPr>
            <w:noProof/>
            <w:webHidden/>
          </w:rPr>
          <w:fldChar w:fldCharType="begin"/>
        </w:r>
        <w:r>
          <w:rPr>
            <w:noProof/>
            <w:webHidden/>
          </w:rPr>
          <w:instrText xml:space="preserve"> PAGEREF _Toc524612556 \h </w:instrText>
        </w:r>
        <w:r>
          <w:rPr>
            <w:noProof/>
            <w:webHidden/>
          </w:rPr>
        </w:r>
        <w:r>
          <w:rPr>
            <w:noProof/>
            <w:webHidden/>
          </w:rPr>
          <w:fldChar w:fldCharType="separate"/>
        </w:r>
        <w:r>
          <w:rPr>
            <w:noProof/>
            <w:webHidden/>
          </w:rPr>
          <w:t>78</w:t>
        </w:r>
        <w:r>
          <w:rPr>
            <w:noProof/>
            <w:webHidden/>
          </w:rPr>
          <w:fldChar w:fldCharType="end"/>
        </w:r>
      </w:hyperlink>
    </w:p>
    <w:p w14:paraId="4215A3B3" w14:textId="0624BB4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57" w:history="1">
        <w:r w:rsidRPr="002B4A31">
          <w:rPr>
            <w:rStyle w:val="Hyperlink"/>
            <w:noProof/>
          </w:rPr>
          <w:t>3.19.21 conversionProvenance property</w:t>
        </w:r>
        <w:r>
          <w:rPr>
            <w:noProof/>
            <w:webHidden/>
          </w:rPr>
          <w:tab/>
        </w:r>
        <w:r>
          <w:rPr>
            <w:noProof/>
            <w:webHidden/>
          </w:rPr>
          <w:fldChar w:fldCharType="begin"/>
        </w:r>
        <w:r>
          <w:rPr>
            <w:noProof/>
            <w:webHidden/>
          </w:rPr>
          <w:instrText xml:space="preserve"> PAGEREF _Toc524612557 \h </w:instrText>
        </w:r>
        <w:r>
          <w:rPr>
            <w:noProof/>
            <w:webHidden/>
          </w:rPr>
        </w:r>
        <w:r>
          <w:rPr>
            <w:noProof/>
            <w:webHidden/>
          </w:rPr>
          <w:fldChar w:fldCharType="separate"/>
        </w:r>
        <w:r>
          <w:rPr>
            <w:noProof/>
            <w:webHidden/>
          </w:rPr>
          <w:t>78</w:t>
        </w:r>
        <w:r>
          <w:rPr>
            <w:noProof/>
            <w:webHidden/>
          </w:rPr>
          <w:fldChar w:fldCharType="end"/>
        </w:r>
      </w:hyperlink>
    </w:p>
    <w:p w14:paraId="5335D5A1" w14:textId="18A2DD2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58" w:history="1">
        <w:r w:rsidRPr="002B4A31">
          <w:rPr>
            <w:rStyle w:val="Hyperlink"/>
            <w:noProof/>
          </w:rPr>
          <w:t>3.19.22 fixes property</w:t>
        </w:r>
        <w:r>
          <w:rPr>
            <w:noProof/>
            <w:webHidden/>
          </w:rPr>
          <w:tab/>
        </w:r>
        <w:r>
          <w:rPr>
            <w:noProof/>
            <w:webHidden/>
          </w:rPr>
          <w:fldChar w:fldCharType="begin"/>
        </w:r>
        <w:r>
          <w:rPr>
            <w:noProof/>
            <w:webHidden/>
          </w:rPr>
          <w:instrText xml:space="preserve"> PAGEREF _Toc524612558 \h </w:instrText>
        </w:r>
        <w:r>
          <w:rPr>
            <w:noProof/>
            <w:webHidden/>
          </w:rPr>
        </w:r>
        <w:r>
          <w:rPr>
            <w:noProof/>
            <w:webHidden/>
          </w:rPr>
          <w:fldChar w:fldCharType="separate"/>
        </w:r>
        <w:r>
          <w:rPr>
            <w:noProof/>
            <w:webHidden/>
          </w:rPr>
          <w:t>79</w:t>
        </w:r>
        <w:r>
          <w:rPr>
            <w:noProof/>
            <w:webHidden/>
          </w:rPr>
          <w:fldChar w:fldCharType="end"/>
        </w:r>
      </w:hyperlink>
    </w:p>
    <w:p w14:paraId="535165E4" w14:textId="0C3F60D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59" w:history="1">
        <w:r w:rsidRPr="002B4A31">
          <w:rPr>
            <w:rStyle w:val="Hyperlink"/>
            <w:noProof/>
          </w:rPr>
          <w:t>3.19.23 properties property</w:t>
        </w:r>
        <w:r>
          <w:rPr>
            <w:noProof/>
            <w:webHidden/>
          </w:rPr>
          <w:tab/>
        </w:r>
        <w:r>
          <w:rPr>
            <w:noProof/>
            <w:webHidden/>
          </w:rPr>
          <w:fldChar w:fldCharType="begin"/>
        </w:r>
        <w:r>
          <w:rPr>
            <w:noProof/>
            <w:webHidden/>
          </w:rPr>
          <w:instrText xml:space="preserve"> PAGEREF _Toc524612559 \h </w:instrText>
        </w:r>
        <w:r>
          <w:rPr>
            <w:noProof/>
            <w:webHidden/>
          </w:rPr>
        </w:r>
        <w:r>
          <w:rPr>
            <w:noProof/>
            <w:webHidden/>
          </w:rPr>
          <w:fldChar w:fldCharType="separate"/>
        </w:r>
        <w:r>
          <w:rPr>
            <w:noProof/>
            <w:webHidden/>
          </w:rPr>
          <w:t>79</w:t>
        </w:r>
        <w:r>
          <w:rPr>
            <w:noProof/>
            <w:webHidden/>
          </w:rPr>
          <w:fldChar w:fldCharType="end"/>
        </w:r>
      </w:hyperlink>
    </w:p>
    <w:p w14:paraId="74BEC4F3" w14:textId="1A8FE93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0" w:history="1">
        <w:r w:rsidRPr="002B4A31">
          <w:rPr>
            <w:rStyle w:val="Hyperlink"/>
            <w:noProof/>
          </w:rPr>
          <w:t>3.19.24 occurrenceCount property</w:t>
        </w:r>
        <w:r>
          <w:rPr>
            <w:noProof/>
            <w:webHidden/>
          </w:rPr>
          <w:tab/>
        </w:r>
        <w:r>
          <w:rPr>
            <w:noProof/>
            <w:webHidden/>
          </w:rPr>
          <w:fldChar w:fldCharType="begin"/>
        </w:r>
        <w:r>
          <w:rPr>
            <w:noProof/>
            <w:webHidden/>
          </w:rPr>
          <w:instrText xml:space="preserve"> PAGEREF _Toc524612560 \h </w:instrText>
        </w:r>
        <w:r>
          <w:rPr>
            <w:noProof/>
            <w:webHidden/>
          </w:rPr>
        </w:r>
        <w:r>
          <w:rPr>
            <w:noProof/>
            <w:webHidden/>
          </w:rPr>
          <w:fldChar w:fldCharType="separate"/>
        </w:r>
        <w:r>
          <w:rPr>
            <w:noProof/>
            <w:webHidden/>
          </w:rPr>
          <w:t>79</w:t>
        </w:r>
        <w:r>
          <w:rPr>
            <w:noProof/>
            <w:webHidden/>
          </w:rPr>
          <w:fldChar w:fldCharType="end"/>
        </w:r>
      </w:hyperlink>
    </w:p>
    <w:p w14:paraId="55969869" w14:textId="333A82D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61" w:history="1">
        <w:r w:rsidRPr="002B4A31">
          <w:rPr>
            <w:rStyle w:val="Hyperlink"/>
            <w:noProof/>
          </w:rPr>
          <w:t>3.20 location object</w:t>
        </w:r>
        <w:r>
          <w:rPr>
            <w:noProof/>
            <w:webHidden/>
          </w:rPr>
          <w:tab/>
        </w:r>
        <w:r>
          <w:rPr>
            <w:noProof/>
            <w:webHidden/>
          </w:rPr>
          <w:fldChar w:fldCharType="begin"/>
        </w:r>
        <w:r>
          <w:rPr>
            <w:noProof/>
            <w:webHidden/>
          </w:rPr>
          <w:instrText xml:space="preserve"> PAGEREF _Toc524612561 \h </w:instrText>
        </w:r>
        <w:r>
          <w:rPr>
            <w:noProof/>
            <w:webHidden/>
          </w:rPr>
        </w:r>
        <w:r>
          <w:rPr>
            <w:noProof/>
            <w:webHidden/>
          </w:rPr>
          <w:fldChar w:fldCharType="separate"/>
        </w:r>
        <w:r>
          <w:rPr>
            <w:noProof/>
            <w:webHidden/>
          </w:rPr>
          <w:t>80</w:t>
        </w:r>
        <w:r>
          <w:rPr>
            <w:noProof/>
            <w:webHidden/>
          </w:rPr>
          <w:fldChar w:fldCharType="end"/>
        </w:r>
      </w:hyperlink>
    </w:p>
    <w:p w14:paraId="0D61D0FC" w14:textId="0CD01D2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2" w:history="1">
        <w:r w:rsidRPr="002B4A31">
          <w:rPr>
            <w:rStyle w:val="Hyperlink"/>
            <w:noProof/>
          </w:rPr>
          <w:t>3.20.1 General</w:t>
        </w:r>
        <w:r>
          <w:rPr>
            <w:noProof/>
            <w:webHidden/>
          </w:rPr>
          <w:tab/>
        </w:r>
        <w:r>
          <w:rPr>
            <w:noProof/>
            <w:webHidden/>
          </w:rPr>
          <w:fldChar w:fldCharType="begin"/>
        </w:r>
        <w:r>
          <w:rPr>
            <w:noProof/>
            <w:webHidden/>
          </w:rPr>
          <w:instrText xml:space="preserve"> PAGEREF _Toc524612562 \h </w:instrText>
        </w:r>
        <w:r>
          <w:rPr>
            <w:noProof/>
            <w:webHidden/>
          </w:rPr>
        </w:r>
        <w:r>
          <w:rPr>
            <w:noProof/>
            <w:webHidden/>
          </w:rPr>
          <w:fldChar w:fldCharType="separate"/>
        </w:r>
        <w:r>
          <w:rPr>
            <w:noProof/>
            <w:webHidden/>
          </w:rPr>
          <w:t>80</w:t>
        </w:r>
        <w:r>
          <w:rPr>
            <w:noProof/>
            <w:webHidden/>
          </w:rPr>
          <w:fldChar w:fldCharType="end"/>
        </w:r>
      </w:hyperlink>
    </w:p>
    <w:p w14:paraId="7C9B090B" w14:textId="382ACB1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3" w:history="1">
        <w:r w:rsidRPr="002B4A31">
          <w:rPr>
            <w:rStyle w:val="Hyperlink"/>
            <w:noProof/>
          </w:rPr>
          <w:t>3.20.2 physicalLocation property</w:t>
        </w:r>
        <w:r>
          <w:rPr>
            <w:noProof/>
            <w:webHidden/>
          </w:rPr>
          <w:tab/>
        </w:r>
        <w:r>
          <w:rPr>
            <w:noProof/>
            <w:webHidden/>
          </w:rPr>
          <w:fldChar w:fldCharType="begin"/>
        </w:r>
        <w:r>
          <w:rPr>
            <w:noProof/>
            <w:webHidden/>
          </w:rPr>
          <w:instrText xml:space="preserve"> PAGEREF _Toc524612563 \h </w:instrText>
        </w:r>
        <w:r>
          <w:rPr>
            <w:noProof/>
            <w:webHidden/>
          </w:rPr>
        </w:r>
        <w:r>
          <w:rPr>
            <w:noProof/>
            <w:webHidden/>
          </w:rPr>
          <w:fldChar w:fldCharType="separate"/>
        </w:r>
        <w:r>
          <w:rPr>
            <w:noProof/>
            <w:webHidden/>
          </w:rPr>
          <w:t>80</w:t>
        </w:r>
        <w:r>
          <w:rPr>
            <w:noProof/>
            <w:webHidden/>
          </w:rPr>
          <w:fldChar w:fldCharType="end"/>
        </w:r>
      </w:hyperlink>
    </w:p>
    <w:p w14:paraId="62B6DF5C" w14:textId="15C02DA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4" w:history="1">
        <w:r w:rsidRPr="002B4A31">
          <w:rPr>
            <w:rStyle w:val="Hyperlink"/>
            <w:noProof/>
          </w:rPr>
          <w:t>3.20.3 fullyQualifiedLogicalName property</w:t>
        </w:r>
        <w:r>
          <w:rPr>
            <w:noProof/>
            <w:webHidden/>
          </w:rPr>
          <w:tab/>
        </w:r>
        <w:r>
          <w:rPr>
            <w:noProof/>
            <w:webHidden/>
          </w:rPr>
          <w:fldChar w:fldCharType="begin"/>
        </w:r>
        <w:r>
          <w:rPr>
            <w:noProof/>
            <w:webHidden/>
          </w:rPr>
          <w:instrText xml:space="preserve"> PAGEREF _Toc524612564 \h </w:instrText>
        </w:r>
        <w:r>
          <w:rPr>
            <w:noProof/>
            <w:webHidden/>
          </w:rPr>
        </w:r>
        <w:r>
          <w:rPr>
            <w:noProof/>
            <w:webHidden/>
          </w:rPr>
          <w:fldChar w:fldCharType="separate"/>
        </w:r>
        <w:r>
          <w:rPr>
            <w:noProof/>
            <w:webHidden/>
          </w:rPr>
          <w:t>80</w:t>
        </w:r>
        <w:r>
          <w:rPr>
            <w:noProof/>
            <w:webHidden/>
          </w:rPr>
          <w:fldChar w:fldCharType="end"/>
        </w:r>
      </w:hyperlink>
    </w:p>
    <w:p w14:paraId="1CA3A9B6" w14:textId="35B70E7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5" w:history="1">
        <w:r w:rsidRPr="002B4A31">
          <w:rPr>
            <w:rStyle w:val="Hyperlink"/>
            <w:noProof/>
          </w:rPr>
          <w:t>3.20.4 message property</w:t>
        </w:r>
        <w:r>
          <w:rPr>
            <w:noProof/>
            <w:webHidden/>
          </w:rPr>
          <w:tab/>
        </w:r>
        <w:r>
          <w:rPr>
            <w:noProof/>
            <w:webHidden/>
          </w:rPr>
          <w:fldChar w:fldCharType="begin"/>
        </w:r>
        <w:r>
          <w:rPr>
            <w:noProof/>
            <w:webHidden/>
          </w:rPr>
          <w:instrText xml:space="preserve"> PAGEREF _Toc524612565 \h </w:instrText>
        </w:r>
        <w:r>
          <w:rPr>
            <w:noProof/>
            <w:webHidden/>
          </w:rPr>
        </w:r>
        <w:r>
          <w:rPr>
            <w:noProof/>
            <w:webHidden/>
          </w:rPr>
          <w:fldChar w:fldCharType="separate"/>
        </w:r>
        <w:r>
          <w:rPr>
            <w:noProof/>
            <w:webHidden/>
          </w:rPr>
          <w:t>82</w:t>
        </w:r>
        <w:r>
          <w:rPr>
            <w:noProof/>
            <w:webHidden/>
          </w:rPr>
          <w:fldChar w:fldCharType="end"/>
        </w:r>
      </w:hyperlink>
    </w:p>
    <w:p w14:paraId="4DB26410" w14:textId="662DAB4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6" w:history="1">
        <w:r w:rsidRPr="002B4A31">
          <w:rPr>
            <w:rStyle w:val="Hyperlink"/>
            <w:noProof/>
          </w:rPr>
          <w:t>3.20.5 annotations property</w:t>
        </w:r>
        <w:r>
          <w:rPr>
            <w:noProof/>
            <w:webHidden/>
          </w:rPr>
          <w:tab/>
        </w:r>
        <w:r>
          <w:rPr>
            <w:noProof/>
            <w:webHidden/>
          </w:rPr>
          <w:fldChar w:fldCharType="begin"/>
        </w:r>
        <w:r>
          <w:rPr>
            <w:noProof/>
            <w:webHidden/>
          </w:rPr>
          <w:instrText xml:space="preserve"> PAGEREF _Toc524612566 \h </w:instrText>
        </w:r>
        <w:r>
          <w:rPr>
            <w:noProof/>
            <w:webHidden/>
          </w:rPr>
        </w:r>
        <w:r>
          <w:rPr>
            <w:noProof/>
            <w:webHidden/>
          </w:rPr>
          <w:fldChar w:fldCharType="separate"/>
        </w:r>
        <w:r>
          <w:rPr>
            <w:noProof/>
            <w:webHidden/>
          </w:rPr>
          <w:t>82</w:t>
        </w:r>
        <w:r>
          <w:rPr>
            <w:noProof/>
            <w:webHidden/>
          </w:rPr>
          <w:fldChar w:fldCharType="end"/>
        </w:r>
      </w:hyperlink>
    </w:p>
    <w:p w14:paraId="4FB59573" w14:textId="0296B31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7" w:history="1">
        <w:r w:rsidRPr="002B4A31">
          <w:rPr>
            <w:rStyle w:val="Hyperlink"/>
            <w:noProof/>
          </w:rPr>
          <w:t>3.20.6 properties property</w:t>
        </w:r>
        <w:r>
          <w:rPr>
            <w:noProof/>
            <w:webHidden/>
          </w:rPr>
          <w:tab/>
        </w:r>
        <w:r>
          <w:rPr>
            <w:noProof/>
            <w:webHidden/>
          </w:rPr>
          <w:fldChar w:fldCharType="begin"/>
        </w:r>
        <w:r>
          <w:rPr>
            <w:noProof/>
            <w:webHidden/>
          </w:rPr>
          <w:instrText xml:space="preserve"> PAGEREF _Toc524612567 \h </w:instrText>
        </w:r>
        <w:r>
          <w:rPr>
            <w:noProof/>
            <w:webHidden/>
          </w:rPr>
        </w:r>
        <w:r>
          <w:rPr>
            <w:noProof/>
            <w:webHidden/>
          </w:rPr>
          <w:fldChar w:fldCharType="separate"/>
        </w:r>
        <w:r>
          <w:rPr>
            <w:noProof/>
            <w:webHidden/>
          </w:rPr>
          <w:t>82</w:t>
        </w:r>
        <w:r>
          <w:rPr>
            <w:noProof/>
            <w:webHidden/>
          </w:rPr>
          <w:fldChar w:fldCharType="end"/>
        </w:r>
      </w:hyperlink>
    </w:p>
    <w:p w14:paraId="04333C3D" w14:textId="3A8AF34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68" w:history="1">
        <w:r w:rsidRPr="002B4A31">
          <w:rPr>
            <w:rStyle w:val="Hyperlink"/>
            <w:noProof/>
          </w:rPr>
          <w:t>3.21 physicalLocation object</w:t>
        </w:r>
        <w:r>
          <w:rPr>
            <w:noProof/>
            <w:webHidden/>
          </w:rPr>
          <w:tab/>
        </w:r>
        <w:r>
          <w:rPr>
            <w:noProof/>
            <w:webHidden/>
          </w:rPr>
          <w:fldChar w:fldCharType="begin"/>
        </w:r>
        <w:r>
          <w:rPr>
            <w:noProof/>
            <w:webHidden/>
          </w:rPr>
          <w:instrText xml:space="preserve"> PAGEREF _Toc524612568 \h </w:instrText>
        </w:r>
        <w:r>
          <w:rPr>
            <w:noProof/>
            <w:webHidden/>
          </w:rPr>
        </w:r>
        <w:r>
          <w:rPr>
            <w:noProof/>
            <w:webHidden/>
          </w:rPr>
          <w:fldChar w:fldCharType="separate"/>
        </w:r>
        <w:r>
          <w:rPr>
            <w:noProof/>
            <w:webHidden/>
          </w:rPr>
          <w:t>82</w:t>
        </w:r>
        <w:r>
          <w:rPr>
            <w:noProof/>
            <w:webHidden/>
          </w:rPr>
          <w:fldChar w:fldCharType="end"/>
        </w:r>
      </w:hyperlink>
    </w:p>
    <w:p w14:paraId="3C9AB35F" w14:textId="61C6CA4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69" w:history="1">
        <w:r w:rsidRPr="002B4A31">
          <w:rPr>
            <w:rStyle w:val="Hyperlink"/>
            <w:noProof/>
          </w:rPr>
          <w:t>3.21.1 General</w:t>
        </w:r>
        <w:r>
          <w:rPr>
            <w:noProof/>
            <w:webHidden/>
          </w:rPr>
          <w:tab/>
        </w:r>
        <w:r>
          <w:rPr>
            <w:noProof/>
            <w:webHidden/>
          </w:rPr>
          <w:fldChar w:fldCharType="begin"/>
        </w:r>
        <w:r>
          <w:rPr>
            <w:noProof/>
            <w:webHidden/>
          </w:rPr>
          <w:instrText xml:space="preserve"> PAGEREF _Toc524612569 \h </w:instrText>
        </w:r>
        <w:r>
          <w:rPr>
            <w:noProof/>
            <w:webHidden/>
          </w:rPr>
        </w:r>
        <w:r>
          <w:rPr>
            <w:noProof/>
            <w:webHidden/>
          </w:rPr>
          <w:fldChar w:fldCharType="separate"/>
        </w:r>
        <w:r>
          <w:rPr>
            <w:noProof/>
            <w:webHidden/>
          </w:rPr>
          <w:t>82</w:t>
        </w:r>
        <w:r>
          <w:rPr>
            <w:noProof/>
            <w:webHidden/>
          </w:rPr>
          <w:fldChar w:fldCharType="end"/>
        </w:r>
      </w:hyperlink>
    </w:p>
    <w:p w14:paraId="15E01ABB" w14:textId="58D5235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0" w:history="1">
        <w:r w:rsidRPr="002B4A31">
          <w:rPr>
            <w:rStyle w:val="Hyperlink"/>
            <w:noProof/>
          </w:rPr>
          <w:t>3.21.2 id property</w:t>
        </w:r>
        <w:r>
          <w:rPr>
            <w:noProof/>
            <w:webHidden/>
          </w:rPr>
          <w:tab/>
        </w:r>
        <w:r>
          <w:rPr>
            <w:noProof/>
            <w:webHidden/>
          </w:rPr>
          <w:fldChar w:fldCharType="begin"/>
        </w:r>
        <w:r>
          <w:rPr>
            <w:noProof/>
            <w:webHidden/>
          </w:rPr>
          <w:instrText xml:space="preserve"> PAGEREF _Toc524612570 \h </w:instrText>
        </w:r>
        <w:r>
          <w:rPr>
            <w:noProof/>
            <w:webHidden/>
          </w:rPr>
        </w:r>
        <w:r>
          <w:rPr>
            <w:noProof/>
            <w:webHidden/>
          </w:rPr>
          <w:fldChar w:fldCharType="separate"/>
        </w:r>
        <w:r>
          <w:rPr>
            <w:noProof/>
            <w:webHidden/>
          </w:rPr>
          <w:t>82</w:t>
        </w:r>
        <w:r>
          <w:rPr>
            <w:noProof/>
            <w:webHidden/>
          </w:rPr>
          <w:fldChar w:fldCharType="end"/>
        </w:r>
      </w:hyperlink>
    </w:p>
    <w:p w14:paraId="516E3BE5" w14:textId="0E487CF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1" w:history="1">
        <w:r w:rsidRPr="002B4A31">
          <w:rPr>
            <w:rStyle w:val="Hyperlink"/>
            <w:noProof/>
          </w:rPr>
          <w:t>3.21.3 fileLocation property</w:t>
        </w:r>
        <w:r>
          <w:rPr>
            <w:noProof/>
            <w:webHidden/>
          </w:rPr>
          <w:tab/>
        </w:r>
        <w:r>
          <w:rPr>
            <w:noProof/>
            <w:webHidden/>
          </w:rPr>
          <w:fldChar w:fldCharType="begin"/>
        </w:r>
        <w:r>
          <w:rPr>
            <w:noProof/>
            <w:webHidden/>
          </w:rPr>
          <w:instrText xml:space="preserve"> PAGEREF _Toc524612571 \h </w:instrText>
        </w:r>
        <w:r>
          <w:rPr>
            <w:noProof/>
            <w:webHidden/>
          </w:rPr>
        </w:r>
        <w:r>
          <w:rPr>
            <w:noProof/>
            <w:webHidden/>
          </w:rPr>
          <w:fldChar w:fldCharType="separate"/>
        </w:r>
        <w:r>
          <w:rPr>
            <w:noProof/>
            <w:webHidden/>
          </w:rPr>
          <w:t>83</w:t>
        </w:r>
        <w:r>
          <w:rPr>
            <w:noProof/>
            <w:webHidden/>
          </w:rPr>
          <w:fldChar w:fldCharType="end"/>
        </w:r>
      </w:hyperlink>
    </w:p>
    <w:p w14:paraId="0CFC905E" w14:textId="613B844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2" w:history="1">
        <w:r w:rsidRPr="002B4A31">
          <w:rPr>
            <w:rStyle w:val="Hyperlink"/>
            <w:noProof/>
          </w:rPr>
          <w:t>3.21.4 region property</w:t>
        </w:r>
        <w:r>
          <w:rPr>
            <w:noProof/>
            <w:webHidden/>
          </w:rPr>
          <w:tab/>
        </w:r>
        <w:r>
          <w:rPr>
            <w:noProof/>
            <w:webHidden/>
          </w:rPr>
          <w:fldChar w:fldCharType="begin"/>
        </w:r>
        <w:r>
          <w:rPr>
            <w:noProof/>
            <w:webHidden/>
          </w:rPr>
          <w:instrText xml:space="preserve"> PAGEREF _Toc524612572 \h </w:instrText>
        </w:r>
        <w:r>
          <w:rPr>
            <w:noProof/>
            <w:webHidden/>
          </w:rPr>
        </w:r>
        <w:r>
          <w:rPr>
            <w:noProof/>
            <w:webHidden/>
          </w:rPr>
          <w:fldChar w:fldCharType="separate"/>
        </w:r>
        <w:r>
          <w:rPr>
            <w:noProof/>
            <w:webHidden/>
          </w:rPr>
          <w:t>83</w:t>
        </w:r>
        <w:r>
          <w:rPr>
            <w:noProof/>
            <w:webHidden/>
          </w:rPr>
          <w:fldChar w:fldCharType="end"/>
        </w:r>
      </w:hyperlink>
    </w:p>
    <w:p w14:paraId="503B2743" w14:textId="331CDDD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3" w:history="1">
        <w:r w:rsidRPr="002B4A31">
          <w:rPr>
            <w:rStyle w:val="Hyperlink"/>
            <w:noProof/>
          </w:rPr>
          <w:t>3.21.5 contextRegion property</w:t>
        </w:r>
        <w:r>
          <w:rPr>
            <w:noProof/>
            <w:webHidden/>
          </w:rPr>
          <w:tab/>
        </w:r>
        <w:r>
          <w:rPr>
            <w:noProof/>
            <w:webHidden/>
          </w:rPr>
          <w:fldChar w:fldCharType="begin"/>
        </w:r>
        <w:r>
          <w:rPr>
            <w:noProof/>
            <w:webHidden/>
          </w:rPr>
          <w:instrText xml:space="preserve"> PAGEREF _Toc524612573 \h </w:instrText>
        </w:r>
        <w:r>
          <w:rPr>
            <w:noProof/>
            <w:webHidden/>
          </w:rPr>
        </w:r>
        <w:r>
          <w:rPr>
            <w:noProof/>
            <w:webHidden/>
          </w:rPr>
          <w:fldChar w:fldCharType="separate"/>
        </w:r>
        <w:r>
          <w:rPr>
            <w:noProof/>
            <w:webHidden/>
          </w:rPr>
          <w:t>84</w:t>
        </w:r>
        <w:r>
          <w:rPr>
            <w:noProof/>
            <w:webHidden/>
          </w:rPr>
          <w:fldChar w:fldCharType="end"/>
        </w:r>
      </w:hyperlink>
    </w:p>
    <w:p w14:paraId="085E0943" w14:textId="79752A59"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74" w:history="1">
        <w:r w:rsidRPr="002B4A31">
          <w:rPr>
            <w:rStyle w:val="Hyperlink"/>
            <w:noProof/>
          </w:rPr>
          <w:t>3.22 region object</w:t>
        </w:r>
        <w:r>
          <w:rPr>
            <w:noProof/>
            <w:webHidden/>
          </w:rPr>
          <w:tab/>
        </w:r>
        <w:r>
          <w:rPr>
            <w:noProof/>
            <w:webHidden/>
          </w:rPr>
          <w:fldChar w:fldCharType="begin"/>
        </w:r>
        <w:r>
          <w:rPr>
            <w:noProof/>
            <w:webHidden/>
          </w:rPr>
          <w:instrText xml:space="preserve"> PAGEREF _Toc524612574 \h </w:instrText>
        </w:r>
        <w:r>
          <w:rPr>
            <w:noProof/>
            <w:webHidden/>
          </w:rPr>
        </w:r>
        <w:r>
          <w:rPr>
            <w:noProof/>
            <w:webHidden/>
          </w:rPr>
          <w:fldChar w:fldCharType="separate"/>
        </w:r>
        <w:r>
          <w:rPr>
            <w:noProof/>
            <w:webHidden/>
          </w:rPr>
          <w:t>85</w:t>
        </w:r>
        <w:r>
          <w:rPr>
            <w:noProof/>
            <w:webHidden/>
          </w:rPr>
          <w:fldChar w:fldCharType="end"/>
        </w:r>
      </w:hyperlink>
    </w:p>
    <w:p w14:paraId="1A96139A" w14:textId="1B689A7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5" w:history="1">
        <w:r w:rsidRPr="002B4A31">
          <w:rPr>
            <w:rStyle w:val="Hyperlink"/>
            <w:noProof/>
          </w:rPr>
          <w:t>3.22.1 General</w:t>
        </w:r>
        <w:r>
          <w:rPr>
            <w:noProof/>
            <w:webHidden/>
          </w:rPr>
          <w:tab/>
        </w:r>
        <w:r>
          <w:rPr>
            <w:noProof/>
            <w:webHidden/>
          </w:rPr>
          <w:fldChar w:fldCharType="begin"/>
        </w:r>
        <w:r>
          <w:rPr>
            <w:noProof/>
            <w:webHidden/>
          </w:rPr>
          <w:instrText xml:space="preserve"> PAGEREF _Toc524612575 \h </w:instrText>
        </w:r>
        <w:r>
          <w:rPr>
            <w:noProof/>
            <w:webHidden/>
          </w:rPr>
        </w:r>
        <w:r>
          <w:rPr>
            <w:noProof/>
            <w:webHidden/>
          </w:rPr>
          <w:fldChar w:fldCharType="separate"/>
        </w:r>
        <w:r>
          <w:rPr>
            <w:noProof/>
            <w:webHidden/>
          </w:rPr>
          <w:t>85</w:t>
        </w:r>
        <w:r>
          <w:rPr>
            <w:noProof/>
            <w:webHidden/>
          </w:rPr>
          <w:fldChar w:fldCharType="end"/>
        </w:r>
      </w:hyperlink>
    </w:p>
    <w:p w14:paraId="0A7AC0A2" w14:textId="528649E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6" w:history="1">
        <w:r w:rsidRPr="002B4A31">
          <w:rPr>
            <w:rStyle w:val="Hyperlink"/>
            <w:noProof/>
          </w:rPr>
          <w:t>3.22.2 Text regions</w:t>
        </w:r>
        <w:r>
          <w:rPr>
            <w:noProof/>
            <w:webHidden/>
          </w:rPr>
          <w:tab/>
        </w:r>
        <w:r>
          <w:rPr>
            <w:noProof/>
            <w:webHidden/>
          </w:rPr>
          <w:fldChar w:fldCharType="begin"/>
        </w:r>
        <w:r>
          <w:rPr>
            <w:noProof/>
            <w:webHidden/>
          </w:rPr>
          <w:instrText xml:space="preserve"> PAGEREF _Toc524612576 \h </w:instrText>
        </w:r>
        <w:r>
          <w:rPr>
            <w:noProof/>
            <w:webHidden/>
          </w:rPr>
        </w:r>
        <w:r>
          <w:rPr>
            <w:noProof/>
            <w:webHidden/>
          </w:rPr>
          <w:fldChar w:fldCharType="separate"/>
        </w:r>
        <w:r>
          <w:rPr>
            <w:noProof/>
            <w:webHidden/>
          </w:rPr>
          <w:t>85</w:t>
        </w:r>
        <w:r>
          <w:rPr>
            <w:noProof/>
            <w:webHidden/>
          </w:rPr>
          <w:fldChar w:fldCharType="end"/>
        </w:r>
      </w:hyperlink>
    </w:p>
    <w:p w14:paraId="223CB77B" w14:textId="10D94B6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7" w:history="1">
        <w:r w:rsidRPr="002B4A31">
          <w:rPr>
            <w:rStyle w:val="Hyperlink"/>
            <w:noProof/>
          </w:rPr>
          <w:t>3.22.3 Binary regions</w:t>
        </w:r>
        <w:r>
          <w:rPr>
            <w:noProof/>
            <w:webHidden/>
          </w:rPr>
          <w:tab/>
        </w:r>
        <w:r>
          <w:rPr>
            <w:noProof/>
            <w:webHidden/>
          </w:rPr>
          <w:fldChar w:fldCharType="begin"/>
        </w:r>
        <w:r>
          <w:rPr>
            <w:noProof/>
            <w:webHidden/>
          </w:rPr>
          <w:instrText xml:space="preserve"> PAGEREF _Toc524612577 \h </w:instrText>
        </w:r>
        <w:r>
          <w:rPr>
            <w:noProof/>
            <w:webHidden/>
          </w:rPr>
        </w:r>
        <w:r>
          <w:rPr>
            <w:noProof/>
            <w:webHidden/>
          </w:rPr>
          <w:fldChar w:fldCharType="separate"/>
        </w:r>
        <w:r>
          <w:rPr>
            <w:noProof/>
            <w:webHidden/>
          </w:rPr>
          <w:t>87</w:t>
        </w:r>
        <w:r>
          <w:rPr>
            <w:noProof/>
            <w:webHidden/>
          </w:rPr>
          <w:fldChar w:fldCharType="end"/>
        </w:r>
      </w:hyperlink>
    </w:p>
    <w:p w14:paraId="0E57BF1B" w14:textId="30482CE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8" w:history="1">
        <w:r w:rsidRPr="002B4A31">
          <w:rPr>
            <w:rStyle w:val="Hyperlink"/>
            <w:noProof/>
          </w:rPr>
          <w:t>3.22.4 Independence of text and binary regions</w:t>
        </w:r>
        <w:r>
          <w:rPr>
            <w:noProof/>
            <w:webHidden/>
          </w:rPr>
          <w:tab/>
        </w:r>
        <w:r>
          <w:rPr>
            <w:noProof/>
            <w:webHidden/>
          </w:rPr>
          <w:fldChar w:fldCharType="begin"/>
        </w:r>
        <w:r>
          <w:rPr>
            <w:noProof/>
            <w:webHidden/>
          </w:rPr>
          <w:instrText xml:space="preserve"> PAGEREF _Toc524612578 \h </w:instrText>
        </w:r>
        <w:r>
          <w:rPr>
            <w:noProof/>
            <w:webHidden/>
          </w:rPr>
        </w:r>
        <w:r>
          <w:rPr>
            <w:noProof/>
            <w:webHidden/>
          </w:rPr>
          <w:fldChar w:fldCharType="separate"/>
        </w:r>
        <w:r>
          <w:rPr>
            <w:noProof/>
            <w:webHidden/>
          </w:rPr>
          <w:t>87</w:t>
        </w:r>
        <w:r>
          <w:rPr>
            <w:noProof/>
            <w:webHidden/>
          </w:rPr>
          <w:fldChar w:fldCharType="end"/>
        </w:r>
      </w:hyperlink>
    </w:p>
    <w:p w14:paraId="574B24FB" w14:textId="6F8148B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79" w:history="1">
        <w:r w:rsidRPr="002B4A31">
          <w:rPr>
            <w:rStyle w:val="Hyperlink"/>
            <w:noProof/>
          </w:rPr>
          <w:t>3.22.5 startLine property</w:t>
        </w:r>
        <w:r>
          <w:rPr>
            <w:noProof/>
            <w:webHidden/>
          </w:rPr>
          <w:tab/>
        </w:r>
        <w:r>
          <w:rPr>
            <w:noProof/>
            <w:webHidden/>
          </w:rPr>
          <w:fldChar w:fldCharType="begin"/>
        </w:r>
        <w:r>
          <w:rPr>
            <w:noProof/>
            <w:webHidden/>
          </w:rPr>
          <w:instrText xml:space="preserve"> PAGEREF _Toc524612579 \h </w:instrText>
        </w:r>
        <w:r>
          <w:rPr>
            <w:noProof/>
            <w:webHidden/>
          </w:rPr>
        </w:r>
        <w:r>
          <w:rPr>
            <w:noProof/>
            <w:webHidden/>
          </w:rPr>
          <w:fldChar w:fldCharType="separate"/>
        </w:r>
        <w:r>
          <w:rPr>
            <w:noProof/>
            <w:webHidden/>
          </w:rPr>
          <w:t>88</w:t>
        </w:r>
        <w:r>
          <w:rPr>
            <w:noProof/>
            <w:webHidden/>
          </w:rPr>
          <w:fldChar w:fldCharType="end"/>
        </w:r>
      </w:hyperlink>
    </w:p>
    <w:p w14:paraId="78D69788" w14:textId="4C9FEB6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0" w:history="1">
        <w:r w:rsidRPr="002B4A31">
          <w:rPr>
            <w:rStyle w:val="Hyperlink"/>
            <w:noProof/>
          </w:rPr>
          <w:t>3.22.6 startColumn property</w:t>
        </w:r>
        <w:r>
          <w:rPr>
            <w:noProof/>
            <w:webHidden/>
          </w:rPr>
          <w:tab/>
        </w:r>
        <w:r>
          <w:rPr>
            <w:noProof/>
            <w:webHidden/>
          </w:rPr>
          <w:fldChar w:fldCharType="begin"/>
        </w:r>
        <w:r>
          <w:rPr>
            <w:noProof/>
            <w:webHidden/>
          </w:rPr>
          <w:instrText xml:space="preserve"> PAGEREF _Toc524612580 \h </w:instrText>
        </w:r>
        <w:r>
          <w:rPr>
            <w:noProof/>
            <w:webHidden/>
          </w:rPr>
        </w:r>
        <w:r>
          <w:rPr>
            <w:noProof/>
            <w:webHidden/>
          </w:rPr>
          <w:fldChar w:fldCharType="separate"/>
        </w:r>
        <w:r>
          <w:rPr>
            <w:noProof/>
            <w:webHidden/>
          </w:rPr>
          <w:t>88</w:t>
        </w:r>
        <w:r>
          <w:rPr>
            <w:noProof/>
            <w:webHidden/>
          </w:rPr>
          <w:fldChar w:fldCharType="end"/>
        </w:r>
      </w:hyperlink>
    </w:p>
    <w:p w14:paraId="5B804141" w14:textId="053B62A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1" w:history="1">
        <w:r w:rsidRPr="002B4A31">
          <w:rPr>
            <w:rStyle w:val="Hyperlink"/>
            <w:noProof/>
          </w:rPr>
          <w:t>3.22.7 endLine property</w:t>
        </w:r>
        <w:r>
          <w:rPr>
            <w:noProof/>
            <w:webHidden/>
          </w:rPr>
          <w:tab/>
        </w:r>
        <w:r>
          <w:rPr>
            <w:noProof/>
            <w:webHidden/>
          </w:rPr>
          <w:fldChar w:fldCharType="begin"/>
        </w:r>
        <w:r>
          <w:rPr>
            <w:noProof/>
            <w:webHidden/>
          </w:rPr>
          <w:instrText xml:space="preserve"> PAGEREF _Toc524612581 \h </w:instrText>
        </w:r>
        <w:r>
          <w:rPr>
            <w:noProof/>
            <w:webHidden/>
          </w:rPr>
        </w:r>
        <w:r>
          <w:rPr>
            <w:noProof/>
            <w:webHidden/>
          </w:rPr>
          <w:fldChar w:fldCharType="separate"/>
        </w:r>
        <w:r>
          <w:rPr>
            <w:noProof/>
            <w:webHidden/>
          </w:rPr>
          <w:t>88</w:t>
        </w:r>
        <w:r>
          <w:rPr>
            <w:noProof/>
            <w:webHidden/>
          </w:rPr>
          <w:fldChar w:fldCharType="end"/>
        </w:r>
      </w:hyperlink>
    </w:p>
    <w:p w14:paraId="62543666" w14:textId="522688C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2" w:history="1">
        <w:r w:rsidRPr="002B4A31">
          <w:rPr>
            <w:rStyle w:val="Hyperlink"/>
            <w:noProof/>
          </w:rPr>
          <w:t>3.22.8 endColumn property</w:t>
        </w:r>
        <w:r>
          <w:rPr>
            <w:noProof/>
            <w:webHidden/>
          </w:rPr>
          <w:tab/>
        </w:r>
        <w:r>
          <w:rPr>
            <w:noProof/>
            <w:webHidden/>
          </w:rPr>
          <w:fldChar w:fldCharType="begin"/>
        </w:r>
        <w:r>
          <w:rPr>
            <w:noProof/>
            <w:webHidden/>
          </w:rPr>
          <w:instrText xml:space="preserve"> PAGEREF _Toc524612582 \h </w:instrText>
        </w:r>
        <w:r>
          <w:rPr>
            <w:noProof/>
            <w:webHidden/>
          </w:rPr>
        </w:r>
        <w:r>
          <w:rPr>
            <w:noProof/>
            <w:webHidden/>
          </w:rPr>
          <w:fldChar w:fldCharType="separate"/>
        </w:r>
        <w:r>
          <w:rPr>
            <w:noProof/>
            <w:webHidden/>
          </w:rPr>
          <w:t>88</w:t>
        </w:r>
        <w:r>
          <w:rPr>
            <w:noProof/>
            <w:webHidden/>
          </w:rPr>
          <w:fldChar w:fldCharType="end"/>
        </w:r>
      </w:hyperlink>
    </w:p>
    <w:p w14:paraId="53B7D473" w14:textId="2192491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3" w:history="1">
        <w:r w:rsidRPr="002B4A31">
          <w:rPr>
            <w:rStyle w:val="Hyperlink"/>
            <w:noProof/>
          </w:rPr>
          <w:t>3.22.9 charOffset property</w:t>
        </w:r>
        <w:r>
          <w:rPr>
            <w:noProof/>
            <w:webHidden/>
          </w:rPr>
          <w:tab/>
        </w:r>
        <w:r>
          <w:rPr>
            <w:noProof/>
            <w:webHidden/>
          </w:rPr>
          <w:fldChar w:fldCharType="begin"/>
        </w:r>
        <w:r>
          <w:rPr>
            <w:noProof/>
            <w:webHidden/>
          </w:rPr>
          <w:instrText xml:space="preserve"> PAGEREF _Toc524612583 \h </w:instrText>
        </w:r>
        <w:r>
          <w:rPr>
            <w:noProof/>
            <w:webHidden/>
          </w:rPr>
        </w:r>
        <w:r>
          <w:rPr>
            <w:noProof/>
            <w:webHidden/>
          </w:rPr>
          <w:fldChar w:fldCharType="separate"/>
        </w:r>
        <w:r>
          <w:rPr>
            <w:noProof/>
            <w:webHidden/>
          </w:rPr>
          <w:t>88</w:t>
        </w:r>
        <w:r>
          <w:rPr>
            <w:noProof/>
            <w:webHidden/>
          </w:rPr>
          <w:fldChar w:fldCharType="end"/>
        </w:r>
      </w:hyperlink>
    </w:p>
    <w:p w14:paraId="4E5E211C" w14:textId="1D3F463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4" w:history="1">
        <w:r w:rsidRPr="002B4A31">
          <w:rPr>
            <w:rStyle w:val="Hyperlink"/>
            <w:noProof/>
          </w:rPr>
          <w:t>3.22.10 charLength property</w:t>
        </w:r>
        <w:r>
          <w:rPr>
            <w:noProof/>
            <w:webHidden/>
          </w:rPr>
          <w:tab/>
        </w:r>
        <w:r>
          <w:rPr>
            <w:noProof/>
            <w:webHidden/>
          </w:rPr>
          <w:fldChar w:fldCharType="begin"/>
        </w:r>
        <w:r>
          <w:rPr>
            <w:noProof/>
            <w:webHidden/>
          </w:rPr>
          <w:instrText xml:space="preserve"> PAGEREF _Toc524612584 \h </w:instrText>
        </w:r>
        <w:r>
          <w:rPr>
            <w:noProof/>
            <w:webHidden/>
          </w:rPr>
        </w:r>
        <w:r>
          <w:rPr>
            <w:noProof/>
            <w:webHidden/>
          </w:rPr>
          <w:fldChar w:fldCharType="separate"/>
        </w:r>
        <w:r>
          <w:rPr>
            <w:noProof/>
            <w:webHidden/>
          </w:rPr>
          <w:t>89</w:t>
        </w:r>
        <w:r>
          <w:rPr>
            <w:noProof/>
            <w:webHidden/>
          </w:rPr>
          <w:fldChar w:fldCharType="end"/>
        </w:r>
      </w:hyperlink>
    </w:p>
    <w:p w14:paraId="0C290724" w14:textId="1FEA240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5" w:history="1">
        <w:r w:rsidRPr="002B4A31">
          <w:rPr>
            <w:rStyle w:val="Hyperlink"/>
            <w:noProof/>
          </w:rPr>
          <w:t>3.22.11 byteOffset property</w:t>
        </w:r>
        <w:r>
          <w:rPr>
            <w:noProof/>
            <w:webHidden/>
          </w:rPr>
          <w:tab/>
        </w:r>
        <w:r>
          <w:rPr>
            <w:noProof/>
            <w:webHidden/>
          </w:rPr>
          <w:fldChar w:fldCharType="begin"/>
        </w:r>
        <w:r>
          <w:rPr>
            <w:noProof/>
            <w:webHidden/>
          </w:rPr>
          <w:instrText xml:space="preserve"> PAGEREF _Toc524612585 \h </w:instrText>
        </w:r>
        <w:r>
          <w:rPr>
            <w:noProof/>
            <w:webHidden/>
          </w:rPr>
        </w:r>
        <w:r>
          <w:rPr>
            <w:noProof/>
            <w:webHidden/>
          </w:rPr>
          <w:fldChar w:fldCharType="separate"/>
        </w:r>
        <w:r>
          <w:rPr>
            <w:noProof/>
            <w:webHidden/>
          </w:rPr>
          <w:t>89</w:t>
        </w:r>
        <w:r>
          <w:rPr>
            <w:noProof/>
            <w:webHidden/>
          </w:rPr>
          <w:fldChar w:fldCharType="end"/>
        </w:r>
      </w:hyperlink>
    </w:p>
    <w:p w14:paraId="1D03ACFF" w14:textId="110E089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6" w:history="1">
        <w:r w:rsidRPr="002B4A31">
          <w:rPr>
            <w:rStyle w:val="Hyperlink"/>
            <w:noProof/>
          </w:rPr>
          <w:t>3.22.12 byteLength property</w:t>
        </w:r>
        <w:r>
          <w:rPr>
            <w:noProof/>
            <w:webHidden/>
          </w:rPr>
          <w:tab/>
        </w:r>
        <w:r>
          <w:rPr>
            <w:noProof/>
            <w:webHidden/>
          </w:rPr>
          <w:fldChar w:fldCharType="begin"/>
        </w:r>
        <w:r>
          <w:rPr>
            <w:noProof/>
            <w:webHidden/>
          </w:rPr>
          <w:instrText xml:space="preserve"> PAGEREF _Toc524612586 \h </w:instrText>
        </w:r>
        <w:r>
          <w:rPr>
            <w:noProof/>
            <w:webHidden/>
          </w:rPr>
        </w:r>
        <w:r>
          <w:rPr>
            <w:noProof/>
            <w:webHidden/>
          </w:rPr>
          <w:fldChar w:fldCharType="separate"/>
        </w:r>
        <w:r>
          <w:rPr>
            <w:noProof/>
            <w:webHidden/>
          </w:rPr>
          <w:t>89</w:t>
        </w:r>
        <w:r>
          <w:rPr>
            <w:noProof/>
            <w:webHidden/>
          </w:rPr>
          <w:fldChar w:fldCharType="end"/>
        </w:r>
      </w:hyperlink>
    </w:p>
    <w:p w14:paraId="31107FF7" w14:textId="75779D2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7" w:history="1">
        <w:r w:rsidRPr="002B4A31">
          <w:rPr>
            <w:rStyle w:val="Hyperlink"/>
            <w:noProof/>
          </w:rPr>
          <w:t>3.22.13 snippet property</w:t>
        </w:r>
        <w:r>
          <w:rPr>
            <w:noProof/>
            <w:webHidden/>
          </w:rPr>
          <w:tab/>
        </w:r>
        <w:r>
          <w:rPr>
            <w:noProof/>
            <w:webHidden/>
          </w:rPr>
          <w:fldChar w:fldCharType="begin"/>
        </w:r>
        <w:r>
          <w:rPr>
            <w:noProof/>
            <w:webHidden/>
          </w:rPr>
          <w:instrText xml:space="preserve"> PAGEREF _Toc524612587 \h </w:instrText>
        </w:r>
        <w:r>
          <w:rPr>
            <w:noProof/>
            <w:webHidden/>
          </w:rPr>
        </w:r>
        <w:r>
          <w:rPr>
            <w:noProof/>
            <w:webHidden/>
          </w:rPr>
          <w:fldChar w:fldCharType="separate"/>
        </w:r>
        <w:r>
          <w:rPr>
            <w:noProof/>
            <w:webHidden/>
          </w:rPr>
          <w:t>89</w:t>
        </w:r>
        <w:r>
          <w:rPr>
            <w:noProof/>
            <w:webHidden/>
          </w:rPr>
          <w:fldChar w:fldCharType="end"/>
        </w:r>
      </w:hyperlink>
    </w:p>
    <w:p w14:paraId="6109EB96" w14:textId="5CCF9A2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88" w:history="1">
        <w:r w:rsidRPr="002B4A31">
          <w:rPr>
            <w:rStyle w:val="Hyperlink"/>
            <w:noProof/>
          </w:rPr>
          <w:t>3.22.14 message property</w:t>
        </w:r>
        <w:r>
          <w:rPr>
            <w:noProof/>
            <w:webHidden/>
          </w:rPr>
          <w:tab/>
        </w:r>
        <w:r>
          <w:rPr>
            <w:noProof/>
            <w:webHidden/>
          </w:rPr>
          <w:fldChar w:fldCharType="begin"/>
        </w:r>
        <w:r>
          <w:rPr>
            <w:noProof/>
            <w:webHidden/>
          </w:rPr>
          <w:instrText xml:space="preserve"> PAGEREF _Toc524612588 \h </w:instrText>
        </w:r>
        <w:r>
          <w:rPr>
            <w:noProof/>
            <w:webHidden/>
          </w:rPr>
        </w:r>
        <w:r>
          <w:rPr>
            <w:noProof/>
            <w:webHidden/>
          </w:rPr>
          <w:fldChar w:fldCharType="separate"/>
        </w:r>
        <w:r>
          <w:rPr>
            <w:noProof/>
            <w:webHidden/>
          </w:rPr>
          <w:t>89</w:t>
        </w:r>
        <w:r>
          <w:rPr>
            <w:noProof/>
            <w:webHidden/>
          </w:rPr>
          <w:fldChar w:fldCharType="end"/>
        </w:r>
      </w:hyperlink>
    </w:p>
    <w:p w14:paraId="549FD6EC" w14:textId="0E72FC20"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89" w:history="1">
        <w:r w:rsidRPr="002B4A31">
          <w:rPr>
            <w:rStyle w:val="Hyperlink"/>
            <w:noProof/>
          </w:rPr>
          <w:t>3.23 rectangle object</w:t>
        </w:r>
        <w:r>
          <w:rPr>
            <w:noProof/>
            <w:webHidden/>
          </w:rPr>
          <w:tab/>
        </w:r>
        <w:r>
          <w:rPr>
            <w:noProof/>
            <w:webHidden/>
          </w:rPr>
          <w:fldChar w:fldCharType="begin"/>
        </w:r>
        <w:r>
          <w:rPr>
            <w:noProof/>
            <w:webHidden/>
          </w:rPr>
          <w:instrText xml:space="preserve"> PAGEREF _Toc524612589 \h </w:instrText>
        </w:r>
        <w:r>
          <w:rPr>
            <w:noProof/>
            <w:webHidden/>
          </w:rPr>
        </w:r>
        <w:r>
          <w:rPr>
            <w:noProof/>
            <w:webHidden/>
          </w:rPr>
          <w:fldChar w:fldCharType="separate"/>
        </w:r>
        <w:r>
          <w:rPr>
            <w:noProof/>
            <w:webHidden/>
          </w:rPr>
          <w:t>89</w:t>
        </w:r>
        <w:r>
          <w:rPr>
            <w:noProof/>
            <w:webHidden/>
          </w:rPr>
          <w:fldChar w:fldCharType="end"/>
        </w:r>
      </w:hyperlink>
    </w:p>
    <w:p w14:paraId="1304F820" w14:textId="559F4F0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0" w:history="1">
        <w:r w:rsidRPr="002B4A31">
          <w:rPr>
            <w:rStyle w:val="Hyperlink"/>
            <w:noProof/>
          </w:rPr>
          <w:t>3.23.1 General</w:t>
        </w:r>
        <w:r>
          <w:rPr>
            <w:noProof/>
            <w:webHidden/>
          </w:rPr>
          <w:tab/>
        </w:r>
        <w:r>
          <w:rPr>
            <w:noProof/>
            <w:webHidden/>
          </w:rPr>
          <w:fldChar w:fldCharType="begin"/>
        </w:r>
        <w:r>
          <w:rPr>
            <w:noProof/>
            <w:webHidden/>
          </w:rPr>
          <w:instrText xml:space="preserve"> PAGEREF _Toc524612590 \h </w:instrText>
        </w:r>
        <w:r>
          <w:rPr>
            <w:noProof/>
            <w:webHidden/>
          </w:rPr>
        </w:r>
        <w:r>
          <w:rPr>
            <w:noProof/>
            <w:webHidden/>
          </w:rPr>
          <w:fldChar w:fldCharType="separate"/>
        </w:r>
        <w:r>
          <w:rPr>
            <w:noProof/>
            <w:webHidden/>
          </w:rPr>
          <w:t>89</w:t>
        </w:r>
        <w:r>
          <w:rPr>
            <w:noProof/>
            <w:webHidden/>
          </w:rPr>
          <w:fldChar w:fldCharType="end"/>
        </w:r>
      </w:hyperlink>
    </w:p>
    <w:p w14:paraId="40AF95AD" w14:textId="08027B1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1" w:history="1">
        <w:r w:rsidRPr="002B4A31">
          <w:rPr>
            <w:rStyle w:val="Hyperlink"/>
            <w:noProof/>
          </w:rPr>
          <w:t>3.23.2 top, left, bottom, and right properties</w:t>
        </w:r>
        <w:r>
          <w:rPr>
            <w:noProof/>
            <w:webHidden/>
          </w:rPr>
          <w:tab/>
        </w:r>
        <w:r>
          <w:rPr>
            <w:noProof/>
            <w:webHidden/>
          </w:rPr>
          <w:fldChar w:fldCharType="begin"/>
        </w:r>
        <w:r>
          <w:rPr>
            <w:noProof/>
            <w:webHidden/>
          </w:rPr>
          <w:instrText xml:space="preserve"> PAGEREF _Toc524612591 \h </w:instrText>
        </w:r>
        <w:r>
          <w:rPr>
            <w:noProof/>
            <w:webHidden/>
          </w:rPr>
        </w:r>
        <w:r>
          <w:rPr>
            <w:noProof/>
            <w:webHidden/>
          </w:rPr>
          <w:fldChar w:fldCharType="separate"/>
        </w:r>
        <w:r>
          <w:rPr>
            <w:noProof/>
            <w:webHidden/>
          </w:rPr>
          <w:t>90</w:t>
        </w:r>
        <w:r>
          <w:rPr>
            <w:noProof/>
            <w:webHidden/>
          </w:rPr>
          <w:fldChar w:fldCharType="end"/>
        </w:r>
      </w:hyperlink>
    </w:p>
    <w:p w14:paraId="2B0DF493" w14:textId="09863B9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2" w:history="1">
        <w:r w:rsidRPr="002B4A31">
          <w:rPr>
            <w:rStyle w:val="Hyperlink"/>
            <w:noProof/>
          </w:rPr>
          <w:t>3.23.3 message property</w:t>
        </w:r>
        <w:r>
          <w:rPr>
            <w:noProof/>
            <w:webHidden/>
          </w:rPr>
          <w:tab/>
        </w:r>
        <w:r>
          <w:rPr>
            <w:noProof/>
            <w:webHidden/>
          </w:rPr>
          <w:fldChar w:fldCharType="begin"/>
        </w:r>
        <w:r>
          <w:rPr>
            <w:noProof/>
            <w:webHidden/>
          </w:rPr>
          <w:instrText xml:space="preserve"> PAGEREF _Toc524612592 \h </w:instrText>
        </w:r>
        <w:r>
          <w:rPr>
            <w:noProof/>
            <w:webHidden/>
          </w:rPr>
        </w:r>
        <w:r>
          <w:rPr>
            <w:noProof/>
            <w:webHidden/>
          </w:rPr>
          <w:fldChar w:fldCharType="separate"/>
        </w:r>
        <w:r>
          <w:rPr>
            <w:noProof/>
            <w:webHidden/>
          </w:rPr>
          <w:t>90</w:t>
        </w:r>
        <w:r>
          <w:rPr>
            <w:noProof/>
            <w:webHidden/>
          </w:rPr>
          <w:fldChar w:fldCharType="end"/>
        </w:r>
      </w:hyperlink>
    </w:p>
    <w:p w14:paraId="516C865D" w14:textId="3C48B07A"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593" w:history="1">
        <w:r w:rsidRPr="002B4A31">
          <w:rPr>
            <w:rStyle w:val="Hyperlink"/>
            <w:noProof/>
          </w:rPr>
          <w:t>3.24 logicalLocation object</w:t>
        </w:r>
        <w:r>
          <w:rPr>
            <w:noProof/>
            <w:webHidden/>
          </w:rPr>
          <w:tab/>
        </w:r>
        <w:r>
          <w:rPr>
            <w:noProof/>
            <w:webHidden/>
          </w:rPr>
          <w:fldChar w:fldCharType="begin"/>
        </w:r>
        <w:r>
          <w:rPr>
            <w:noProof/>
            <w:webHidden/>
          </w:rPr>
          <w:instrText xml:space="preserve"> PAGEREF _Toc524612593 \h </w:instrText>
        </w:r>
        <w:r>
          <w:rPr>
            <w:noProof/>
            <w:webHidden/>
          </w:rPr>
        </w:r>
        <w:r>
          <w:rPr>
            <w:noProof/>
            <w:webHidden/>
          </w:rPr>
          <w:fldChar w:fldCharType="separate"/>
        </w:r>
        <w:r>
          <w:rPr>
            <w:noProof/>
            <w:webHidden/>
          </w:rPr>
          <w:t>90</w:t>
        </w:r>
        <w:r>
          <w:rPr>
            <w:noProof/>
            <w:webHidden/>
          </w:rPr>
          <w:fldChar w:fldCharType="end"/>
        </w:r>
      </w:hyperlink>
    </w:p>
    <w:p w14:paraId="4B6B8B41" w14:textId="1D0EC4A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4" w:history="1">
        <w:r w:rsidRPr="002B4A31">
          <w:rPr>
            <w:rStyle w:val="Hyperlink"/>
            <w:noProof/>
          </w:rPr>
          <w:t>3.24.1 General</w:t>
        </w:r>
        <w:r>
          <w:rPr>
            <w:noProof/>
            <w:webHidden/>
          </w:rPr>
          <w:tab/>
        </w:r>
        <w:r>
          <w:rPr>
            <w:noProof/>
            <w:webHidden/>
          </w:rPr>
          <w:fldChar w:fldCharType="begin"/>
        </w:r>
        <w:r>
          <w:rPr>
            <w:noProof/>
            <w:webHidden/>
          </w:rPr>
          <w:instrText xml:space="preserve"> PAGEREF _Toc524612594 \h </w:instrText>
        </w:r>
        <w:r>
          <w:rPr>
            <w:noProof/>
            <w:webHidden/>
          </w:rPr>
        </w:r>
        <w:r>
          <w:rPr>
            <w:noProof/>
            <w:webHidden/>
          </w:rPr>
          <w:fldChar w:fldCharType="separate"/>
        </w:r>
        <w:r>
          <w:rPr>
            <w:noProof/>
            <w:webHidden/>
          </w:rPr>
          <w:t>90</w:t>
        </w:r>
        <w:r>
          <w:rPr>
            <w:noProof/>
            <w:webHidden/>
          </w:rPr>
          <w:fldChar w:fldCharType="end"/>
        </w:r>
      </w:hyperlink>
    </w:p>
    <w:p w14:paraId="77CA24E9" w14:textId="0763946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5" w:history="1">
        <w:r w:rsidRPr="002B4A31">
          <w:rPr>
            <w:rStyle w:val="Hyperlink"/>
            <w:noProof/>
          </w:rPr>
          <w:t>3.24.2 Logical location naming rules</w:t>
        </w:r>
        <w:r>
          <w:rPr>
            <w:noProof/>
            <w:webHidden/>
          </w:rPr>
          <w:tab/>
        </w:r>
        <w:r>
          <w:rPr>
            <w:noProof/>
            <w:webHidden/>
          </w:rPr>
          <w:fldChar w:fldCharType="begin"/>
        </w:r>
        <w:r>
          <w:rPr>
            <w:noProof/>
            <w:webHidden/>
          </w:rPr>
          <w:instrText xml:space="preserve"> PAGEREF _Toc524612595 \h </w:instrText>
        </w:r>
        <w:r>
          <w:rPr>
            <w:noProof/>
            <w:webHidden/>
          </w:rPr>
        </w:r>
        <w:r>
          <w:rPr>
            <w:noProof/>
            <w:webHidden/>
          </w:rPr>
          <w:fldChar w:fldCharType="separate"/>
        </w:r>
        <w:r>
          <w:rPr>
            <w:noProof/>
            <w:webHidden/>
          </w:rPr>
          <w:t>90</w:t>
        </w:r>
        <w:r>
          <w:rPr>
            <w:noProof/>
            <w:webHidden/>
          </w:rPr>
          <w:fldChar w:fldCharType="end"/>
        </w:r>
      </w:hyperlink>
    </w:p>
    <w:p w14:paraId="20F6F8DB" w14:textId="385B4F5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6" w:history="1">
        <w:r w:rsidRPr="002B4A31">
          <w:rPr>
            <w:rStyle w:val="Hyperlink"/>
            <w:noProof/>
          </w:rPr>
          <w:t>3.24.3 name property</w:t>
        </w:r>
        <w:r>
          <w:rPr>
            <w:noProof/>
            <w:webHidden/>
          </w:rPr>
          <w:tab/>
        </w:r>
        <w:r>
          <w:rPr>
            <w:noProof/>
            <w:webHidden/>
          </w:rPr>
          <w:fldChar w:fldCharType="begin"/>
        </w:r>
        <w:r>
          <w:rPr>
            <w:noProof/>
            <w:webHidden/>
          </w:rPr>
          <w:instrText xml:space="preserve"> PAGEREF _Toc524612596 \h </w:instrText>
        </w:r>
        <w:r>
          <w:rPr>
            <w:noProof/>
            <w:webHidden/>
          </w:rPr>
        </w:r>
        <w:r>
          <w:rPr>
            <w:noProof/>
            <w:webHidden/>
          </w:rPr>
          <w:fldChar w:fldCharType="separate"/>
        </w:r>
        <w:r>
          <w:rPr>
            <w:noProof/>
            <w:webHidden/>
          </w:rPr>
          <w:t>91</w:t>
        </w:r>
        <w:r>
          <w:rPr>
            <w:noProof/>
            <w:webHidden/>
          </w:rPr>
          <w:fldChar w:fldCharType="end"/>
        </w:r>
      </w:hyperlink>
    </w:p>
    <w:p w14:paraId="3DB5A6ED" w14:textId="2672528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7" w:history="1">
        <w:r w:rsidRPr="002B4A31">
          <w:rPr>
            <w:rStyle w:val="Hyperlink"/>
            <w:noProof/>
          </w:rPr>
          <w:t>3.24.4 fullyQualifiedName property</w:t>
        </w:r>
        <w:r>
          <w:rPr>
            <w:noProof/>
            <w:webHidden/>
          </w:rPr>
          <w:tab/>
        </w:r>
        <w:r>
          <w:rPr>
            <w:noProof/>
            <w:webHidden/>
          </w:rPr>
          <w:fldChar w:fldCharType="begin"/>
        </w:r>
        <w:r>
          <w:rPr>
            <w:noProof/>
            <w:webHidden/>
          </w:rPr>
          <w:instrText xml:space="preserve"> PAGEREF _Toc524612597 \h </w:instrText>
        </w:r>
        <w:r>
          <w:rPr>
            <w:noProof/>
            <w:webHidden/>
          </w:rPr>
        </w:r>
        <w:r>
          <w:rPr>
            <w:noProof/>
            <w:webHidden/>
          </w:rPr>
          <w:fldChar w:fldCharType="separate"/>
        </w:r>
        <w:r>
          <w:rPr>
            <w:noProof/>
            <w:webHidden/>
          </w:rPr>
          <w:t>92</w:t>
        </w:r>
        <w:r>
          <w:rPr>
            <w:noProof/>
            <w:webHidden/>
          </w:rPr>
          <w:fldChar w:fldCharType="end"/>
        </w:r>
      </w:hyperlink>
    </w:p>
    <w:p w14:paraId="7CD1A2DE" w14:textId="44936D0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8" w:history="1">
        <w:r w:rsidRPr="002B4A31">
          <w:rPr>
            <w:rStyle w:val="Hyperlink"/>
            <w:noProof/>
          </w:rPr>
          <w:t>3.24.5 decoratedName property</w:t>
        </w:r>
        <w:r>
          <w:rPr>
            <w:noProof/>
            <w:webHidden/>
          </w:rPr>
          <w:tab/>
        </w:r>
        <w:r>
          <w:rPr>
            <w:noProof/>
            <w:webHidden/>
          </w:rPr>
          <w:fldChar w:fldCharType="begin"/>
        </w:r>
        <w:r>
          <w:rPr>
            <w:noProof/>
            <w:webHidden/>
          </w:rPr>
          <w:instrText xml:space="preserve"> PAGEREF _Toc524612598 \h </w:instrText>
        </w:r>
        <w:r>
          <w:rPr>
            <w:noProof/>
            <w:webHidden/>
          </w:rPr>
        </w:r>
        <w:r>
          <w:rPr>
            <w:noProof/>
            <w:webHidden/>
          </w:rPr>
          <w:fldChar w:fldCharType="separate"/>
        </w:r>
        <w:r>
          <w:rPr>
            <w:noProof/>
            <w:webHidden/>
          </w:rPr>
          <w:t>92</w:t>
        </w:r>
        <w:r>
          <w:rPr>
            <w:noProof/>
            <w:webHidden/>
          </w:rPr>
          <w:fldChar w:fldCharType="end"/>
        </w:r>
      </w:hyperlink>
    </w:p>
    <w:p w14:paraId="11621783" w14:textId="41F3809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599" w:history="1">
        <w:r w:rsidRPr="002B4A31">
          <w:rPr>
            <w:rStyle w:val="Hyperlink"/>
            <w:noProof/>
          </w:rPr>
          <w:t>3.24.6 kind property</w:t>
        </w:r>
        <w:r>
          <w:rPr>
            <w:noProof/>
            <w:webHidden/>
          </w:rPr>
          <w:tab/>
        </w:r>
        <w:r>
          <w:rPr>
            <w:noProof/>
            <w:webHidden/>
          </w:rPr>
          <w:fldChar w:fldCharType="begin"/>
        </w:r>
        <w:r>
          <w:rPr>
            <w:noProof/>
            <w:webHidden/>
          </w:rPr>
          <w:instrText xml:space="preserve"> PAGEREF _Toc524612599 \h </w:instrText>
        </w:r>
        <w:r>
          <w:rPr>
            <w:noProof/>
            <w:webHidden/>
          </w:rPr>
        </w:r>
        <w:r>
          <w:rPr>
            <w:noProof/>
            <w:webHidden/>
          </w:rPr>
          <w:fldChar w:fldCharType="separate"/>
        </w:r>
        <w:r>
          <w:rPr>
            <w:noProof/>
            <w:webHidden/>
          </w:rPr>
          <w:t>92</w:t>
        </w:r>
        <w:r>
          <w:rPr>
            <w:noProof/>
            <w:webHidden/>
          </w:rPr>
          <w:fldChar w:fldCharType="end"/>
        </w:r>
      </w:hyperlink>
    </w:p>
    <w:p w14:paraId="7B2CAF9D" w14:textId="5E08D27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0" w:history="1">
        <w:r w:rsidRPr="002B4A31">
          <w:rPr>
            <w:rStyle w:val="Hyperlink"/>
            <w:noProof/>
          </w:rPr>
          <w:t>3.24.7 parentKey property</w:t>
        </w:r>
        <w:r>
          <w:rPr>
            <w:noProof/>
            <w:webHidden/>
          </w:rPr>
          <w:tab/>
        </w:r>
        <w:r>
          <w:rPr>
            <w:noProof/>
            <w:webHidden/>
          </w:rPr>
          <w:fldChar w:fldCharType="begin"/>
        </w:r>
        <w:r>
          <w:rPr>
            <w:noProof/>
            <w:webHidden/>
          </w:rPr>
          <w:instrText xml:space="preserve"> PAGEREF _Toc524612600 \h </w:instrText>
        </w:r>
        <w:r>
          <w:rPr>
            <w:noProof/>
            <w:webHidden/>
          </w:rPr>
        </w:r>
        <w:r>
          <w:rPr>
            <w:noProof/>
            <w:webHidden/>
          </w:rPr>
          <w:fldChar w:fldCharType="separate"/>
        </w:r>
        <w:r>
          <w:rPr>
            <w:noProof/>
            <w:webHidden/>
          </w:rPr>
          <w:t>93</w:t>
        </w:r>
        <w:r>
          <w:rPr>
            <w:noProof/>
            <w:webHidden/>
          </w:rPr>
          <w:fldChar w:fldCharType="end"/>
        </w:r>
      </w:hyperlink>
    </w:p>
    <w:p w14:paraId="7C5A0E9F" w14:textId="2D41F9A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01" w:history="1">
        <w:r w:rsidRPr="002B4A31">
          <w:rPr>
            <w:rStyle w:val="Hyperlink"/>
            <w:noProof/>
          </w:rPr>
          <w:t>3.25 codeFlow object</w:t>
        </w:r>
        <w:r>
          <w:rPr>
            <w:noProof/>
            <w:webHidden/>
          </w:rPr>
          <w:tab/>
        </w:r>
        <w:r>
          <w:rPr>
            <w:noProof/>
            <w:webHidden/>
          </w:rPr>
          <w:fldChar w:fldCharType="begin"/>
        </w:r>
        <w:r>
          <w:rPr>
            <w:noProof/>
            <w:webHidden/>
          </w:rPr>
          <w:instrText xml:space="preserve"> PAGEREF _Toc524612601 \h </w:instrText>
        </w:r>
        <w:r>
          <w:rPr>
            <w:noProof/>
            <w:webHidden/>
          </w:rPr>
        </w:r>
        <w:r>
          <w:rPr>
            <w:noProof/>
            <w:webHidden/>
          </w:rPr>
          <w:fldChar w:fldCharType="separate"/>
        </w:r>
        <w:r>
          <w:rPr>
            <w:noProof/>
            <w:webHidden/>
          </w:rPr>
          <w:t>93</w:t>
        </w:r>
        <w:r>
          <w:rPr>
            <w:noProof/>
            <w:webHidden/>
          </w:rPr>
          <w:fldChar w:fldCharType="end"/>
        </w:r>
      </w:hyperlink>
    </w:p>
    <w:p w14:paraId="25EFDBE1" w14:textId="2956DDF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2" w:history="1">
        <w:r w:rsidRPr="002B4A31">
          <w:rPr>
            <w:rStyle w:val="Hyperlink"/>
            <w:noProof/>
          </w:rPr>
          <w:t>3.25.1 General</w:t>
        </w:r>
        <w:r>
          <w:rPr>
            <w:noProof/>
            <w:webHidden/>
          </w:rPr>
          <w:tab/>
        </w:r>
        <w:r>
          <w:rPr>
            <w:noProof/>
            <w:webHidden/>
          </w:rPr>
          <w:fldChar w:fldCharType="begin"/>
        </w:r>
        <w:r>
          <w:rPr>
            <w:noProof/>
            <w:webHidden/>
          </w:rPr>
          <w:instrText xml:space="preserve"> PAGEREF _Toc524612602 \h </w:instrText>
        </w:r>
        <w:r>
          <w:rPr>
            <w:noProof/>
            <w:webHidden/>
          </w:rPr>
        </w:r>
        <w:r>
          <w:rPr>
            <w:noProof/>
            <w:webHidden/>
          </w:rPr>
          <w:fldChar w:fldCharType="separate"/>
        </w:r>
        <w:r>
          <w:rPr>
            <w:noProof/>
            <w:webHidden/>
          </w:rPr>
          <w:t>93</w:t>
        </w:r>
        <w:r>
          <w:rPr>
            <w:noProof/>
            <w:webHidden/>
          </w:rPr>
          <w:fldChar w:fldCharType="end"/>
        </w:r>
      </w:hyperlink>
    </w:p>
    <w:p w14:paraId="7DD312C9" w14:textId="2E2F631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3" w:history="1">
        <w:r w:rsidRPr="002B4A31">
          <w:rPr>
            <w:rStyle w:val="Hyperlink"/>
            <w:noProof/>
          </w:rPr>
          <w:t>3.25.2 message property</w:t>
        </w:r>
        <w:r>
          <w:rPr>
            <w:noProof/>
            <w:webHidden/>
          </w:rPr>
          <w:tab/>
        </w:r>
        <w:r>
          <w:rPr>
            <w:noProof/>
            <w:webHidden/>
          </w:rPr>
          <w:fldChar w:fldCharType="begin"/>
        </w:r>
        <w:r>
          <w:rPr>
            <w:noProof/>
            <w:webHidden/>
          </w:rPr>
          <w:instrText xml:space="preserve"> PAGEREF _Toc524612603 \h </w:instrText>
        </w:r>
        <w:r>
          <w:rPr>
            <w:noProof/>
            <w:webHidden/>
          </w:rPr>
        </w:r>
        <w:r>
          <w:rPr>
            <w:noProof/>
            <w:webHidden/>
          </w:rPr>
          <w:fldChar w:fldCharType="separate"/>
        </w:r>
        <w:r>
          <w:rPr>
            <w:noProof/>
            <w:webHidden/>
          </w:rPr>
          <w:t>94</w:t>
        </w:r>
        <w:r>
          <w:rPr>
            <w:noProof/>
            <w:webHidden/>
          </w:rPr>
          <w:fldChar w:fldCharType="end"/>
        </w:r>
      </w:hyperlink>
    </w:p>
    <w:p w14:paraId="2584B73C" w14:textId="216084A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4" w:history="1">
        <w:r w:rsidRPr="002B4A31">
          <w:rPr>
            <w:rStyle w:val="Hyperlink"/>
            <w:noProof/>
          </w:rPr>
          <w:t>3.25.3 threadFlows property</w:t>
        </w:r>
        <w:r>
          <w:rPr>
            <w:noProof/>
            <w:webHidden/>
          </w:rPr>
          <w:tab/>
        </w:r>
        <w:r>
          <w:rPr>
            <w:noProof/>
            <w:webHidden/>
          </w:rPr>
          <w:fldChar w:fldCharType="begin"/>
        </w:r>
        <w:r>
          <w:rPr>
            <w:noProof/>
            <w:webHidden/>
          </w:rPr>
          <w:instrText xml:space="preserve"> PAGEREF _Toc524612604 \h </w:instrText>
        </w:r>
        <w:r>
          <w:rPr>
            <w:noProof/>
            <w:webHidden/>
          </w:rPr>
        </w:r>
        <w:r>
          <w:rPr>
            <w:noProof/>
            <w:webHidden/>
          </w:rPr>
          <w:fldChar w:fldCharType="separate"/>
        </w:r>
        <w:r>
          <w:rPr>
            <w:noProof/>
            <w:webHidden/>
          </w:rPr>
          <w:t>94</w:t>
        </w:r>
        <w:r>
          <w:rPr>
            <w:noProof/>
            <w:webHidden/>
          </w:rPr>
          <w:fldChar w:fldCharType="end"/>
        </w:r>
      </w:hyperlink>
    </w:p>
    <w:p w14:paraId="6F764958" w14:textId="308E177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5" w:history="1">
        <w:r w:rsidRPr="002B4A31">
          <w:rPr>
            <w:rStyle w:val="Hyperlink"/>
            <w:noProof/>
          </w:rPr>
          <w:t>3.25.4 properties property</w:t>
        </w:r>
        <w:r>
          <w:rPr>
            <w:noProof/>
            <w:webHidden/>
          </w:rPr>
          <w:tab/>
        </w:r>
        <w:r>
          <w:rPr>
            <w:noProof/>
            <w:webHidden/>
          </w:rPr>
          <w:fldChar w:fldCharType="begin"/>
        </w:r>
        <w:r>
          <w:rPr>
            <w:noProof/>
            <w:webHidden/>
          </w:rPr>
          <w:instrText xml:space="preserve"> PAGEREF _Toc524612605 \h </w:instrText>
        </w:r>
        <w:r>
          <w:rPr>
            <w:noProof/>
            <w:webHidden/>
          </w:rPr>
        </w:r>
        <w:r>
          <w:rPr>
            <w:noProof/>
            <w:webHidden/>
          </w:rPr>
          <w:fldChar w:fldCharType="separate"/>
        </w:r>
        <w:r>
          <w:rPr>
            <w:noProof/>
            <w:webHidden/>
          </w:rPr>
          <w:t>94</w:t>
        </w:r>
        <w:r>
          <w:rPr>
            <w:noProof/>
            <w:webHidden/>
          </w:rPr>
          <w:fldChar w:fldCharType="end"/>
        </w:r>
      </w:hyperlink>
    </w:p>
    <w:p w14:paraId="27E898ED" w14:textId="46C84FC7"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06" w:history="1">
        <w:r w:rsidRPr="002B4A31">
          <w:rPr>
            <w:rStyle w:val="Hyperlink"/>
            <w:noProof/>
          </w:rPr>
          <w:t>3.26 threadFlow object</w:t>
        </w:r>
        <w:r>
          <w:rPr>
            <w:noProof/>
            <w:webHidden/>
          </w:rPr>
          <w:tab/>
        </w:r>
        <w:r>
          <w:rPr>
            <w:noProof/>
            <w:webHidden/>
          </w:rPr>
          <w:fldChar w:fldCharType="begin"/>
        </w:r>
        <w:r>
          <w:rPr>
            <w:noProof/>
            <w:webHidden/>
          </w:rPr>
          <w:instrText xml:space="preserve"> PAGEREF _Toc524612606 \h </w:instrText>
        </w:r>
        <w:r>
          <w:rPr>
            <w:noProof/>
            <w:webHidden/>
          </w:rPr>
        </w:r>
        <w:r>
          <w:rPr>
            <w:noProof/>
            <w:webHidden/>
          </w:rPr>
          <w:fldChar w:fldCharType="separate"/>
        </w:r>
        <w:r>
          <w:rPr>
            <w:noProof/>
            <w:webHidden/>
          </w:rPr>
          <w:t>94</w:t>
        </w:r>
        <w:r>
          <w:rPr>
            <w:noProof/>
            <w:webHidden/>
          </w:rPr>
          <w:fldChar w:fldCharType="end"/>
        </w:r>
      </w:hyperlink>
    </w:p>
    <w:p w14:paraId="213F7B90" w14:textId="26042D9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7" w:history="1">
        <w:r w:rsidRPr="002B4A31">
          <w:rPr>
            <w:rStyle w:val="Hyperlink"/>
            <w:noProof/>
          </w:rPr>
          <w:t>3.26.1 General</w:t>
        </w:r>
        <w:r>
          <w:rPr>
            <w:noProof/>
            <w:webHidden/>
          </w:rPr>
          <w:tab/>
        </w:r>
        <w:r>
          <w:rPr>
            <w:noProof/>
            <w:webHidden/>
          </w:rPr>
          <w:fldChar w:fldCharType="begin"/>
        </w:r>
        <w:r>
          <w:rPr>
            <w:noProof/>
            <w:webHidden/>
          </w:rPr>
          <w:instrText xml:space="preserve"> PAGEREF _Toc524612607 \h </w:instrText>
        </w:r>
        <w:r>
          <w:rPr>
            <w:noProof/>
            <w:webHidden/>
          </w:rPr>
        </w:r>
        <w:r>
          <w:rPr>
            <w:noProof/>
            <w:webHidden/>
          </w:rPr>
          <w:fldChar w:fldCharType="separate"/>
        </w:r>
        <w:r>
          <w:rPr>
            <w:noProof/>
            <w:webHidden/>
          </w:rPr>
          <w:t>94</w:t>
        </w:r>
        <w:r>
          <w:rPr>
            <w:noProof/>
            <w:webHidden/>
          </w:rPr>
          <w:fldChar w:fldCharType="end"/>
        </w:r>
      </w:hyperlink>
    </w:p>
    <w:p w14:paraId="1B741762" w14:textId="65190C7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8" w:history="1">
        <w:r w:rsidRPr="002B4A31">
          <w:rPr>
            <w:rStyle w:val="Hyperlink"/>
            <w:noProof/>
          </w:rPr>
          <w:t>3.26.2 id property</w:t>
        </w:r>
        <w:r>
          <w:rPr>
            <w:noProof/>
            <w:webHidden/>
          </w:rPr>
          <w:tab/>
        </w:r>
        <w:r>
          <w:rPr>
            <w:noProof/>
            <w:webHidden/>
          </w:rPr>
          <w:fldChar w:fldCharType="begin"/>
        </w:r>
        <w:r>
          <w:rPr>
            <w:noProof/>
            <w:webHidden/>
          </w:rPr>
          <w:instrText xml:space="preserve"> PAGEREF _Toc524612608 \h </w:instrText>
        </w:r>
        <w:r>
          <w:rPr>
            <w:noProof/>
            <w:webHidden/>
          </w:rPr>
        </w:r>
        <w:r>
          <w:rPr>
            <w:noProof/>
            <w:webHidden/>
          </w:rPr>
          <w:fldChar w:fldCharType="separate"/>
        </w:r>
        <w:r>
          <w:rPr>
            <w:noProof/>
            <w:webHidden/>
          </w:rPr>
          <w:t>94</w:t>
        </w:r>
        <w:r>
          <w:rPr>
            <w:noProof/>
            <w:webHidden/>
          </w:rPr>
          <w:fldChar w:fldCharType="end"/>
        </w:r>
      </w:hyperlink>
    </w:p>
    <w:p w14:paraId="4FB1DCCC" w14:textId="720D59B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09" w:history="1">
        <w:r w:rsidRPr="002B4A31">
          <w:rPr>
            <w:rStyle w:val="Hyperlink"/>
            <w:noProof/>
          </w:rPr>
          <w:t>3.26.3 message property</w:t>
        </w:r>
        <w:r>
          <w:rPr>
            <w:noProof/>
            <w:webHidden/>
          </w:rPr>
          <w:tab/>
        </w:r>
        <w:r>
          <w:rPr>
            <w:noProof/>
            <w:webHidden/>
          </w:rPr>
          <w:fldChar w:fldCharType="begin"/>
        </w:r>
        <w:r>
          <w:rPr>
            <w:noProof/>
            <w:webHidden/>
          </w:rPr>
          <w:instrText xml:space="preserve"> PAGEREF _Toc524612609 \h </w:instrText>
        </w:r>
        <w:r>
          <w:rPr>
            <w:noProof/>
            <w:webHidden/>
          </w:rPr>
        </w:r>
        <w:r>
          <w:rPr>
            <w:noProof/>
            <w:webHidden/>
          </w:rPr>
          <w:fldChar w:fldCharType="separate"/>
        </w:r>
        <w:r>
          <w:rPr>
            <w:noProof/>
            <w:webHidden/>
          </w:rPr>
          <w:t>94</w:t>
        </w:r>
        <w:r>
          <w:rPr>
            <w:noProof/>
            <w:webHidden/>
          </w:rPr>
          <w:fldChar w:fldCharType="end"/>
        </w:r>
      </w:hyperlink>
    </w:p>
    <w:p w14:paraId="757061E9" w14:textId="6C9A83D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0" w:history="1">
        <w:r w:rsidRPr="002B4A31">
          <w:rPr>
            <w:rStyle w:val="Hyperlink"/>
            <w:noProof/>
          </w:rPr>
          <w:t>3.26.4 locations property</w:t>
        </w:r>
        <w:r>
          <w:rPr>
            <w:noProof/>
            <w:webHidden/>
          </w:rPr>
          <w:tab/>
        </w:r>
        <w:r>
          <w:rPr>
            <w:noProof/>
            <w:webHidden/>
          </w:rPr>
          <w:fldChar w:fldCharType="begin"/>
        </w:r>
        <w:r>
          <w:rPr>
            <w:noProof/>
            <w:webHidden/>
          </w:rPr>
          <w:instrText xml:space="preserve"> PAGEREF _Toc524612610 \h </w:instrText>
        </w:r>
        <w:r>
          <w:rPr>
            <w:noProof/>
            <w:webHidden/>
          </w:rPr>
        </w:r>
        <w:r>
          <w:rPr>
            <w:noProof/>
            <w:webHidden/>
          </w:rPr>
          <w:fldChar w:fldCharType="separate"/>
        </w:r>
        <w:r>
          <w:rPr>
            <w:noProof/>
            <w:webHidden/>
          </w:rPr>
          <w:t>94</w:t>
        </w:r>
        <w:r>
          <w:rPr>
            <w:noProof/>
            <w:webHidden/>
          </w:rPr>
          <w:fldChar w:fldCharType="end"/>
        </w:r>
      </w:hyperlink>
    </w:p>
    <w:p w14:paraId="736925BF" w14:textId="2511970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1" w:history="1">
        <w:r w:rsidRPr="002B4A31">
          <w:rPr>
            <w:rStyle w:val="Hyperlink"/>
            <w:noProof/>
          </w:rPr>
          <w:t>3.26.5 properties property</w:t>
        </w:r>
        <w:r>
          <w:rPr>
            <w:noProof/>
            <w:webHidden/>
          </w:rPr>
          <w:tab/>
        </w:r>
        <w:r>
          <w:rPr>
            <w:noProof/>
            <w:webHidden/>
          </w:rPr>
          <w:fldChar w:fldCharType="begin"/>
        </w:r>
        <w:r>
          <w:rPr>
            <w:noProof/>
            <w:webHidden/>
          </w:rPr>
          <w:instrText xml:space="preserve"> PAGEREF _Toc524612611 \h </w:instrText>
        </w:r>
        <w:r>
          <w:rPr>
            <w:noProof/>
            <w:webHidden/>
          </w:rPr>
        </w:r>
        <w:r>
          <w:rPr>
            <w:noProof/>
            <w:webHidden/>
          </w:rPr>
          <w:fldChar w:fldCharType="separate"/>
        </w:r>
        <w:r>
          <w:rPr>
            <w:noProof/>
            <w:webHidden/>
          </w:rPr>
          <w:t>95</w:t>
        </w:r>
        <w:r>
          <w:rPr>
            <w:noProof/>
            <w:webHidden/>
          </w:rPr>
          <w:fldChar w:fldCharType="end"/>
        </w:r>
      </w:hyperlink>
    </w:p>
    <w:p w14:paraId="23DA0534" w14:textId="2080E5C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12" w:history="1">
        <w:r w:rsidRPr="002B4A31">
          <w:rPr>
            <w:rStyle w:val="Hyperlink"/>
            <w:noProof/>
          </w:rPr>
          <w:t>3.27 graph object</w:t>
        </w:r>
        <w:r>
          <w:rPr>
            <w:noProof/>
            <w:webHidden/>
          </w:rPr>
          <w:tab/>
        </w:r>
        <w:r>
          <w:rPr>
            <w:noProof/>
            <w:webHidden/>
          </w:rPr>
          <w:fldChar w:fldCharType="begin"/>
        </w:r>
        <w:r>
          <w:rPr>
            <w:noProof/>
            <w:webHidden/>
          </w:rPr>
          <w:instrText xml:space="preserve"> PAGEREF _Toc524612612 \h </w:instrText>
        </w:r>
        <w:r>
          <w:rPr>
            <w:noProof/>
            <w:webHidden/>
          </w:rPr>
        </w:r>
        <w:r>
          <w:rPr>
            <w:noProof/>
            <w:webHidden/>
          </w:rPr>
          <w:fldChar w:fldCharType="separate"/>
        </w:r>
        <w:r>
          <w:rPr>
            <w:noProof/>
            <w:webHidden/>
          </w:rPr>
          <w:t>95</w:t>
        </w:r>
        <w:r>
          <w:rPr>
            <w:noProof/>
            <w:webHidden/>
          </w:rPr>
          <w:fldChar w:fldCharType="end"/>
        </w:r>
      </w:hyperlink>
    </w:p>
    <w:p w14:paraId="7E065642" w14:textId="206818E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3" w:history="1">
        <w:r w:rsidRPr="002B4A31">
          <w:rPr>
            <w:rStyle w:val="Hyperlink"/>
            <w:noProof/>
          </w:rPr>
          <w:t>3.27.1 General</w:t>
        </w:r>
        <w:r>
          <w:rPr>
            <w:noProof/>
            <w:webHidden/>
          </w:rPr>
          <w:tab/>
        </w:r>
        <w:r>
          <w:rPr>
            <w:noProof/>
            <w:webHidden/>
          </w:rPr>
          <w:fldChar w:fldCharType="begin"/>
        </w:r>
        <w:r>
          <w:rPr>
            <w:noProof/>
            <w:webHidden/>
          </w:rPr>
          <w:instrText xml:space="preserve"> PAGEREF _Toc524612613 \h </w:instrText>
        </w:r>
        <w:r>
          <w:rPr>
            <w:noProof/>
            <w:webHidden/>
          </w:rPr>
        </w:r>
        <w:r>
          <w:rPr>
            <w:noProof/>
            <w:webHidden/>
          </w:rPr>
          <w:fldChar w:fldCharType="separate"/>
        </w:r>
        <w:r>
          <w:rPr>
            <w:noProof/>
            <w:webHidden/>
          </w:rPr>
          <w:t>95</w:t>
        </w:r>
        <w:r>
          <w:rPr>
            <w:noProof/>
            <w:webHidden/>
          </w:rPr>
          <w:fldChar w:fldCharType="end"/>
        </w:r>
      </w:hyperlink>
    </w:p>
    <w:p w14:paraId="54280EEC" w14:textId="7E23119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4" w:history="1">
        <w:r w:rsidRPr="002B4A31">
          <w:rPr>
            <w:rStyle w:val="Hyperlink"/>
            <w:noProof/>
          </w:rPr>
          <w:t>3.27.2 id property</w:t>
        </w:r>
        <w:r>
          <w:rPr>
            <w:noProof/>
            <w:webHidden/>
          </w:rPr>
          <w:tab/>
        </w:r>
        <w:r>
          <w:rPr>
            <w:noProof/>
            <w:webHidden/>
          </w:rPr>
          <w:fldChar w:fldCharType="begin"/>
        </w:r>
        <w:r>
          <w:rPr>
            <w:noProof/>
            <w:webHidden/>
          </w:rPr>
          <w:instrText xml:space="preserve"> PAGEREF _Toc524612614 \h </w:instrText>
        </w:r>
        <w:r>
          <w:rPr>
            <w:noProof/>
            <w:webHidden/>
          </w:rPr>
        </w:r>
        <w:r>
          <w:rPr>
            <w:noProof/>
            <w:webHidden/>
          </w:rPr>
          <w:fldChar w:fldCharType="separate"/>
        </w:r>
        <w:r>
          <w:rPr>
            <w:noProof/>
            <w:webHidden/>
          </w:rPr>
          <w:t>95</w:t>
        </w:r>
        <w:r>
          <w:rPr>
            <w:noProof/>
            <w:webHidden/>
          </w:rPr>
          <w:fldChar w:fldCharType="end"/>
        </w:r>
      </w:hyperlink>
    </w:p>
    <w:p w14:paraId="1FD151C6" w14:textId="61D5C2D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5" w:history="1">
        <w:r w:rsidRPr="002B4A31">
          <w:rPr>
            <w:rStyle w:val="Hyperlink"/>
            <w:noProof/>
          </w:rPr>
          <w:t>3.27.3 description property</w:t>
        </w:r>
        <w:r>
          <w:rPr>
            <w:noProof/>
            <w:webHidden/>
          </w:rPr>
          <w:tab/>
        </w:r>
        <w:r>
          <w:rPr>
            <w:noProof/>
            <w:webHidden/>
          </w:rPr>
          <w:fldChar w:fldCharType="begin"/>
        </w:r>
        <w:r>
          <w:rPr>
            <w:noProof/>
            <w:webHidden/>
          </w:rPr>
          <w:instrText xml:space="preserve"> PAGEREF _Toc524612615 \h </w:instrText>
        </w:r>
        <w:r>
          <w:rPr>
            <w:noProof/>
            <w:webHidden/>
          </w:rPr>
        </w:r>
        <w:r>
          <w:rPr>
            <w:noProof/>
            <w:webHidden/>
          </w:rPr>
          <w:fldChar w:fldCharType="separate"/>
        </w:r>
        <w:r>
          <w:rPr>
            <w:noProof/>
            <w:webHidden/>
          </w:rPr>
          <w:t>95</w:t>
        </w:r>
        <w:r>
          <w:rPr>
            <w:noProof/>
            <w:webHidden/>
          </w:rPr>
          <w:fldChar w:fldCharType="end"/>
        </w:r>
      </w:hyperlink>
    </w:p>
    <w:p w14:paraId="3C3ACAD5" w14:textId="2E0302A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6" w:history="1">
        <w:r w:rsidRPr="002B4A31">
          <w:rPr>
            <w:rStyle w:val="Hyperlink"/>
            <w:noProof/>
          </w:rPr>
          <w:t>3.27.4 nodes property</w:t>
        </w:r>
        <w:r>
          <w:rPr>
            <w:noProof/>
            <w:webHidden/>
          </w:rPr>
          <w:tab/>
        </w:r>
        <w:r>
          <w:rPr>
            <w:noProof/>
            <w:webHidden/>
          </w:rPr>
          <w:fldChar w:fldCharType="begin"/>
        </w:r>
        <w:r>
          <w:rPr>
            <w:noProof/>
            <w:webHidden/>
          </w:rPr>
          <w:instrText xml:space="preserve"> PAGEREF _Toc524612616 \h </w:instrText>
        </w:r>
        <w:r>
          <w:rPr>
            <w:noProof/>
            <w:webHidden/>
          </w:rPr>
        </w:r>
        <w:r>
          <w:rPr>
            <w:noProof/>
            <w:webHidden/>
          </w:rPr>
          <w:fldChar w:fldCharType="separate"/>
        </w:r>
        <w:r>
          <w:rPr>
            <w:noProof/>
            <w:webHidden/>
          </w:rPr>
          <w:t>95</w:t>
        </w:r>
        <w:r>
          <w:rPr>
            <w:noProof/>
            <w:webHidden/>
          </w:rPr>
          <w:fldChar w:fldCharType="end"/>
        </w:r>
      </w:hyperlink>
    </w:p>
    <w:p w14:paraId="3684262B" w14:textId="0946705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7" w:history="1">
        <w:r w:rsidRPr="002B4A31">
          <w:rPr>
            <w:rStyle w:val="Hyperlink"/>
            <w:noProof/>
          </w:rPr>
          <w:t>3.27.5 edges property</w:t>
        </w:r>
        <w:r>
          <w:rPr>
            <w:noProof/>
            <w:webHidden/>
          </w:rPr>
          <w:tab/>
        </w:r>
        <w:r>
          <w:rPr>
            <w:noProof/>
            <w:webHidden/>
          </w:rPr>
          <w:fldChar w:fldCharType="begin"/>
        </w:r>
        <w:r>
          <w:rPr>
            <w:noProof/>
            <w:webHidden/>
          </w:rPr>
          <w:instrText xml:space="preserve"> PAGEREF _Toc524612617 \h </w:instrText>
        </w:r>
        <w:r>
          <w:rPr>
            <w:noProof/>
            <w:webHidden/>
          </w:rPr>
        </w:r>
        <w:r>
          <w:rPr>
            <w:noProof/>
            <w:webHidden/>
          </w:rPr>
          <w:fldChar w:fldCharType="separate"/>
        </w:r>
        <w:r>
          <w:rPr>
            <w:noProof/>
            <w:webHidden/>
          </w:rPr>
          <w:t>95</w:t>
        </w:r>
        <w:r>
          <w:rPr>
            <w:noProof/>
            <w:webHidden/>
          </w:rPr>
          <w:fldChar w:fldCharType="end"/>
        </w:r>
      </w:hyperlink>
    </w:p>
    <w:p w14:paraId="06B922D4" w14:textId="1874D8A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18" w:history="1">
        <w:r w:rsidRPr="002B4A31">
          <w:rPr>
            <w:rStyle w:val="Hyperlink"/>
            <w:noProof/>
          </w:rPr>
          <w:t>3.27.6 properties property</w:t>
        </w:r>
        <w:r>
          <w:rPr>
            <w:noProof/>
            <w:webHidden/>
          </w:rPr>
          <w:tab/>
        </w:r>
        <w:r>
          <w:rPr>
            <w:noProof/>
            <w:webHidden/>
          </w:rPr>
          <w:fldChar w:fldCharType="begin"/>
        </w:r>
        <w:r>
          <w:rPr>
            <w:noProof/>
            <w:webHidden/>
          </w:rPr>
          <w:instrText xml:space="preserve"> PAGEREF _Toc524612618 \h </w:instrText>
        </w:r>
        <w:r>
          <w:rPr>
            <w:noProof/>
            <w:webHidden/>
          </w:rPr>
        </w:r>
        <w:r>
          <w:rPr>
            <w:noProof/>
            <w:webHidden/>
          </w:rPr>
          <w:fldChar w:fldCharType="separate"/>
        </w:r>
        <w:r>
          <w:rPr>
            <w:noProof/>
            <w:webHidden/>
          </w:rPr>
          <w:t>96</w:t>
        </w:r>
        <w:r>
          <w:rPr>
            <w:noProof/>
            <w:webHidden/>
          </w:rPr>
          <w:fldChar w:fldCharType="end"/>
        </w:r>
      </w:hyperlink>
    </w:p>
    <w:p w14:paraId="0779E561" w14:textId="5DA12EA7"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19" w:history="1">
        <w:r w:rsidRPr="002B4A31">
          <w:rPr>
            <w:rStyle w:val="Hyperlink"/>
            <w:noProof/>
          </w:rPr>
          <w:t>3.28 node object</w:t>
        </w:r>
        <w:r>
          <w:rPr>
            <w:noProof/>
            <w:webHidden/>
          </w:rPr>
          <w:tab/>
        </w:r>
        <w:r>
          <w:rPr>
            <w:noProof/>
            <w:webHidden/>
          </w:rPr>
          <w:fldChar w:fldCharType="begin"/>
        </w:r>
        <w:r>
          <w:rPr>
            <w:noProof/>
            <w:webHidden/>
          </w:rPr>
          <w:instrText xml:space="preserve"> PAGEREF _Toc524612619 \h </w:instrText>
        </w:r>
        <w:r>
          <w:rPr>
            <w:noProof/>
            <w:webHidden/>
          </w:rPr>
        </w:r>
        <w:r>
          <w:rPr>
            <w:noProof/>
            <w:webHidden/>
          </w:rPr>
          <w:fldChar w:fldCharType="separate"/>
        </w:r>
        <w:r>
          <w:rPr>
            <w:noProof/>
            <w:webHidden/>
          </w:rPr>
          <w:t>96</w:t>
        </w:r>
        <w:r>
          <w:rPr>
            <w:noProof/>
            <w:webHidden/>
          </w:rPr>
          <w:fldChar w:fldCharType="end"/>
        </w:r>
      </w:hyperlink>
    </w:p>
    <w:p w14:paraId="6A615CDA" w14:textId="01EECB2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0" w:history="1">
        <w:r w:rsidRPr="002B4A31">
          <w:rPr>
            <w:rStyle w:val="Hyperlink"/>
            <w:noProof/>
          </w:rPr>
          <w:t>3.28.1 General</w:t>
        </w:r>
        <w:r>
          <w:rPr>
            <w:noProof/>
            <w:webHidden/>
          </w:rPr>
          <w:tab/>
        </w:r>
        <w:r>
          <w:rPr>
            <w:noProof/>
            <w:webHidden/>
          </w:rPr>
          <w:fldChar w:fldCharType="begin"/>
        </w:r>
        <w:r>
          <w:rPr>
            <w:noProof/>
            <w:webHidden/>
          </w:rPr>
          <w:instrText xml:space="preserve"> PAGEREF _Toc524612620 \h </w:instrText>
        </w:r>
        <w:r>
          <w:rPr>
            <w:noProof/>
            <w:webHidden/>
          </w:rPr>
        </w:r>
        <w:r>
          <w:rPr>
            <w:noProof/>
            <w:webHidden/>
          </w:rPr>
          <w:fldChar w:fldCharType="separate"/>
        </w:r>
        <w:r>
          <w:rPr>
            <w:noProof/>
            <w:webHidden/>
          </w:rPr>
          <w:t>96</w:t>
        </w:r>
        <w:r>
          <w:rPr>
            <w:noProof/>
            <w:webHidden/>
          </w:rPr>
          <w:fldChar w:fldCharType="end"/>
        </w:r>
      </w:hyperlink>
    </w:p>
    <w:p w14:paraId="34341440" w14:textId="0BD7845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1" w:history="1">
        <w:r w:rsidRPr="002B4A31">
          <w:rPr>
            <w:rStyle w:val="Hyperlink"/>
            <w:noProof/>
          </w:rPr>
          <w:t>3.28.2 id property</w:t>
        </w:r>
        <w:r>
          <w:rPr>
            <w:noProof/>
            <w:webHidden/>
          </w:rPr>
          <w:tab/>
        </w:r>
        <w:r>
          <w:rPr>
            <w:noProof/>
            <w:webHidden/>
          </w:rPr>
          <w:fldChar w:fldCharType="begin"/>
        </w:r>
        <w:r>
          <w:rPr>
            <w:noProof/>
            <w:webHidden/>
          </w:rPr>
          <w:instrText xml:space="preserve"> PAGEREF _Toc524612621 \h </w:instrText>
        </w:r>
        <w:r>
          <w:rPr>
            <w:noProof/>
            <w:webHidden/>
          </w:rPr>
        </w:r>
        <w:r>
          <w:rPr>
            <w:noProof/>
            <w:webHidden/>
          </w:rPr>
          <w:fldChar w:fldCharType="separate"/>
        </w:r>
        <w:r>
          <w:rPr>
            <w:noProof/>
            <w:webHidden/>
          </w:rPr>
          <w:t>96</w:t>
        </w:r>
        <w:r>
          <w:rPr>
            <w:noProof/>
            <w:webHidden/>
          </w:rPr>
          <w:fldChar w:fldCharType="end"/>
        </w:r>
      </w:hyperlink>
    </w:p>
    <w:p w14:paraId="4CF9BB28" w14:textId="38ECC2C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2" w:history="1">
        <w:r w:rsidRPr="002B4A31">
          <w:rPr>
            <w:rStyle w:val="Hyperlink"/>
            <w:noProof/>
          </w:rPr>
          <w:t>3.28.3 label property</w:t>
        </w:r>
        <w:r>
          <w:rPr>
            <w:noProof/>
            <w:webHidden/>
          </w:rPr>
          <w:tab/>
        </w:r>
        <w:r>
          <w:rPr>
            <w:noProof/>
            <w:webHidden/>
          </w:rPr>
          <w:fldChar w:fldCharType="begin"/>
        </w:r>
        <w:r>
          <w:rPr>
            <w:noProof/>
            <w:webHidden/>
          </w:rPr>
          <w:instrText xml:space="preserve"> PAGEREF _Toc524612622 \h </w:instrText>
        </w:r>
        <w:r>
          <w:rPr>
            <w:noProof/>
            <w:webHidden/>
          </w:rPr>
        </w:r>
        <w:r>
          <w:rPr>
            <w:noProof/>
            <w:webHidden/>
          </w:rPr>
          <w:fldChar w:fldCharType="separate"/>
        </w:r>
        <w:r>
          <w:rPr>
            <w:noProof/>
            <w:webHidden/>
          </w:rPr>
          <w:t>96</w:t>
        </w:r>
        <w:r>
          <w:rPr>
            <w:noProof/>
            <w:webHidden/>
          </w:rPr>
          <w:fldChar w:fldCharType="end"/>
        </w:r>
      </w:hyperlink>
    </w:p>
    <w:p w14:paraId="238DDA8E" w14:textId="14B2666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3" w:history="1">
        <w:r w:rsidRPr="002B4A31">
          <w:rPr>
            <w:rStyle w:val="Hyperlink"/>
            <w:noProof/>
          </w:rPr>
          <w:t>3.28.4 location property</w:t>
        </w:r>
        <w:r>
          <w:rPr>
            <w:noProof/>
            <w:webHidden/>
          </w:rPr>
          <w:tab/>
        </w:r>
        <w:r>
          <w:rPr>
            <w:noProof/>
            <w:webHidden/>
          </w:rPr>
          <w:fldChar w:fldCharType="begin"/>
        </w:r>
        <w:r>
          <w:rPr>
            <w:noProof/>
            <w:webHidden/>
          </w:rPr>
          <w:instrText xml:space="preserve"> PAGEREF _Toc524612623 \h </w:instrText>
        </w:r>
        <w:r>
          <w:rPr>
            <w:noProof/>
            <w:webHidden/>
          </w:rPr>
        </w:r>
        <w:r>
          <w:rPr>
            <w:noProof/>
            <w:webHidden/>
          </w:rPr>
          <w:fldChar w:fldCharType="separate"/>
        </w:r>
        <w:r>
          <w:rPr>
            <w:noProof/>
            <w:webHidden/>
          </w:rPr>
          <w:t>96</w:t>
        </w:r>
        <w:r>
          <w:rPr>
            <w:noProof/>
            <w:webHidden/>
          </w:rPr>
          <w:fldChar w:fldCharType="end"/>
        </w:r>
      </w:hyperlink>
    </w:p>
    <w:p w14:paraId="14063814" w14:textId="6C1CAC8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4" w:history="1">
        <w:r w:rsidRPr="002B4A31">
          <w:rPr>
            <w:rStyle w:val="Hyperlink"/>
            <w:noProof/>
          </w:rPr>
          <w:t>3.28.5 children property</w:t>
        </w:r>
        <w:r>
          <w:rPr>
            <w:noProof/>
            <w:webHidden/>
          </w:rPr>
          <w:tab/>
        </w:r>
        <w:r>
          <w:rPr>
            <w:noProof/>
            <w:webHidden/>
          </w:rPr>
          <w:fldChar w:fldCharType="begin"/>
        </w:r>
        <w:r>
          <w:rPr>
            <w:noProof/>
            <w:webHidden/>
          </w:rPr>
          <w:instrText xml:space="preserve"> PAGEREF _Toc524612624 \h </w:instrText>
        </w:r>
        <w:r>
          <w:rPr>
            <w:noProof/>
            <w:webHidden/>
          </w:rPr>
        </w:r>
        <w:r>
          <w:rPr>
            <w:noProof/>
            <w:webHidden/>
          </w:rPr>
          <w:fldChar w:fldCharType="separate"/>
        </w:r>
        <w:r>
          <w:rPr>
            <w:noProof/>
            <w:webHidden/>
          </w:rPr>
          <w:t>96</w:t>
        </w:r>
        <w:r>
          <w:rPr>
            <w:noProof/>
            <w:webHidden/>
          </w:rPr>
          <w:fldChar w:fldCharType="end"/>
        </w:r>
      </w:hyperlink>
    </w:p>
    <w:p w14:paraId="4DA21D79" w14:textId="5BEA3EA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5" w:history="1">
        <w:r w:rsidRPr="002B4A31">
          <w:rPr>
            <w:rStyle w:val="Hyperlink"/>
            <w:noProof/>
          </w:rPr>
          <w:t>3.28.6 properties property</w:t>
        </w:r>
        <w:r>
          <w:rPr>
            <w:noProof/>
            <w:webHidden/>
          </w:rPr>
          <w:tab/>
        </w:r>
        <w:r>
          <w:rPr>
            <w:noProof/>
            <w:webHidden/>
          </w:rPr>
          <w:fldChar w:fldCharType="begin"/>
        </w:r>
        <w:r>
          <w:rPr>
            <w:noProof/>
            <w:webHidden/>
          </w:rPr>
          <w:instrText xml:space="preserve"> PAGEREF _Toc524612625 \h </w:instrText>
        </w:r>
        <w:r>
          <w:rPr>
            <w:noProof/>
            <w:webHidden/>
          </w:rPr>
        </w:r>
        <w:r>
          <w:rPr>
            <w:noProof/>
            <w:webHidden/>
          </w:rPr>
          <w:fldChar w:fldCharType="separate"/>
        </w:r>
        <w:r>
          <w:rPr>
            <w:noProof/>
            <w:webHidden/>
          </w:rPr>
          <w:t>97</w:t>
        </w:r>
        <w:r>
          <w:rPr>
            <w:noProof/>
            <w:webHidden/>
          </w:rPr>
          <w:fldChar w:fldCharType="end"/>
        </w:r>
      </w:hyperlink>
    </w:p>
    <w:p w14:paraId="5F518C5D" w14:textId="6CA01EDA"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26" w:history="1">
        <w:r w:rsidRPr="002B4A31">
          <w:rPr>
            <w:rStyle w:val="Hyperlink"/>
            <w:noProof/>
          </w:rPr>
          <w:t>3.29 edge object</w:t>
        </w:r>
        <w:r>
          <w:rPr>
            <w:noProof/>
            <w:webHidden/>
          </w:rPr>
          <w:tab/>
        </w:r>
        <w:r>
          <w:rPr>
            <w:noProof/>
            <w:webHidden/>
          </w:rPr>
          <w:fldChar w:fldCharType="begin"/>
        </w:r>
        <w:r>
          <w:rPr>
            <w:noProof/>
            <w:webHidden/>
          </w:rPr>
          <w:instrText xml:space="preserve"> PAGEREF _Toc524612626 \h </w:instrText>
        </w:r>
        <w:r>
          <w:rPr>
            <w:noProof/>
            <w:webHidden/>
          </w:rPr>
        </w:r>
        <w:r>
          <w:rPr>
            <w:noProof/>
            <w:webHidden/>
          </w:rPr>
          <w:fldChar w:fldCharType="separate"/>
        </w:r>
        <w:r>
          <w:rPr>
            <w:noProof/>
            <w:webHidden/>
          </w:rPr>
          <w:t>97</w:t>
        </w:r>
        <w:r>
          <w:rPr>
            <w:noProof/>
            <w:webHidden/>
          </w:rPr>
          <w:fldChar w:fldCharType="end"/>
        </w:r>
      </w:hyperlink>
    </w:p>
    <w:p w14:paraId="5682AAB8" w14:textId="7FF4D6A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7" w:history="1">
        <w:r w:rsidRPr="002B4A31">
          <w:rPr>
            <w:rStyle w:val="Hyperlink"/>
            <w:noProof/>
          </w:rPr>
          <w:t>3.29.1 General</w:t>
        </w:r>
        <w:r>
          <w:rPr>
            <w:noProof/>
            <w:webHidden/>
          </w:rPr>
          <w:tab/>
        </w:r>
        <w:r>
          <w:rPr>
            <w:noProof/>
            <w:webHidden/>
          </w:rPr>
          <w:fldChar w:fldCharType="begin"/>
        </w:r>
        <w:r>
          <w:rPr>
            <w:noProof/>
            <w:webHidden/>
          </w:rPr>
          <w:instrText xml:space="preserve"> PAGEREF _Toc524612627 \h </w:instrText>
        </w:r>
        <w:r>
          <w:rPr>
            <w:noProof/>
            <w:webHidden/>
          </w:rPr>
        </w:r>
        <w:r>
          <w:rPr>
            <w:noProof/>
            <w:webHidden/>
          </w:rPr>
          <w:fldChar w:fldCharType="separate"/>
        </w:r>
        <w:r>
          <w:rPr>
            <w:noProof/>
            <w:webHidden/>
          </w:rPr>
          <w:t>97</w:t>
        </w:r>
        <w:r>
          <w:rPr>
            <w:noProof/>
            <w:webHidden/>
          </w:rPr>
          <w:fldChar w:fldCharType="end"/>
        </w:r>
      </w:hyperlink>
    </w:p>
    <w:p w14:paraId="6DDC3400" w14:textId="56F6935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8" w:history="1">
        <w:r w:rsidRPr="002B4A31">
          <w:rPr>
            <w:rStyle w:val="Hyperlink"/>
            <w:noProof/>
          </w:rPr>
          <w:t>3.29.2 id property</w:t>
        </w:r>
        <w:r>
          <w:rPr>
            <w:noProof/>
            <w:webHidden/>
          </w:rPr>
          <w:tab/>
        </w:r>
        <w:r>
          <w:rPr>
            <w:noProof/>
            <w:webHidden/>
          </w:rPr>
          <w:fldChar w:fldCharType="begin"/>
        </w:r>
        <w:r>
          <w:rPr>
            <w:noProof/>
            <w:webHidden/>
          </w:rPr>
          <w:instrText xml:space="preserve"> PAGEREF _Toc524612628 \h </w:instrText>
        </w:r>
        <w:r>
          <w:rPr>
            <w:noProof/>
            <w:webHidden/>
          </w:rPr>
        </w:r>
        <w:r>
          <w:rPr>
            <w:noProof/>
            <w:webHidden/>
          </w:rPr>
          <w:fldChar w:fldCharType="separate"/>
        </w:r>
        <w:r>
          <w:rPr>
            <w:noProof/>
            <w:webHidden/>
          </w:rPr>
          <w:t>97</w:t>
        </w:r>
        <w:r>
          <w:rPr>
            <w:noProof/>
            <w:webHidden/>
          </w:rPr>
          <w:fldChar w:fldCharType="end"/>
        </w:r>
      </w:hyperlink>
    </w:p>
    <w:p w14:paraId="33C3D811" w14:textId="7E6BFBA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29" w:history="1">
        <w:r w:rsidRPr="002B4A31">
          <w:rPr>
            <w:rStyle w:val="Hyperlink"/>
            <w:noProof/>
          </w:rPr>
          <w:t>3.29.3 label property</w:t>
        </w:r>
        <w:r>
          <w:rPr>
            <w:noProof/>
            <w:webHidden/>
          </w:rPr>
          <w:tab/>
        </w:r>
        <w:r>
          <w:rPr>
            <w:noProof/>
            <w:webHidden/>
          </w:rPr>
          <w:fldChar w:fldCharType="begin"/>
        </w:r>
        <w:r>
          <w:rPr>
            <w:noProof/>
            <w:webHidden/>
          </w:rPr>
          <w:instrText xml:space="preserve"> PAGEREF _Toc524612629 \h </w:instrText>
        </w:r>
        <w:r>
          <w:rPr>
            <w:noProof/>
            <w:webHidden/>
          </w:rPr>
        </w:r>
        <w:r>
          <w:rPr>
            <w:noProof/>
            <w:webHidden/>
          </w:rPr>
          <w:fldChar w:fldCharType="separate"/>
        </w:r>
        <w:r>
          <w:rPr>
            <w:noProof/>
            <w:webHidden/>
          </w:rPr>
          <w:t>97</w:t>
        </w:r>
        <w:r>
          <w:rPr>
            <w:noProof/>
            <w:webHidden/>
          </w:rPr>
          <w:fldChar w:fldCharType="end"/>
        </w:r>
      </w:hyperlink>
    </w:p>
    <w:p w14:paraId="7B44C596" w14:textId="4B85E30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0" w:history="1">
        <w:r w:rsidRPr="002B4A31">
          <w:rPr>
            <w:rStyle w:val="Hyperlink"/>
            <w:noProof/>
          </w:rPr>
          <w:t>3.29.4 sourceNodeId property</w:t>
        </w:r>
        <w:r>
          <w:rPr>
            <w:noProof/>
            <w:webHidden/>
          </w:rPr>
          <w:tab/>
        </w:r>
        <w:r>
          <w:rPr>
            <w:noProof/>
            <w:webHidden/>
          </w:rPr>
          <w:fldChar w:fldCharType="begin"/>
        </w:r>
        <w:r>
          <w:rPr>
            <w:noProof/>
            <w:webHidden/>
          </w:rPr>
          <w:instrText xml:space="preserve"> PAGEREF _Toc524612630 \h </w:instrText>
        </w:r>
        <w:r>
          <w:rPr>
            <w:noProof/>
            <w:webHidden/>
          </w:rPr>
        </w:r>
        <w:r>
          <w:rPr>
            <w:noProof/>
            <w:webHidden/>
          </w:rPr>
          <w:fldChar w:fldCharType="separate"/>
        </w:r>
        <w:r>
          <w:rPr>
            <w:noProof/>
            <w:webHidden/>
          </w:rPr>
          <w:t>97</w:t>
        </w:r>
        <w:r>
          <w:rPr>
            <w:noProof/>
            <w:webHidden/>
          </w:rPr>
          <w:fldChar w:fldCharType="end"/>
        </w:r>
      </w:hyperlink>
    </w:p>
    <w:p w14:paraId="185CFB4A" w14:textId="7BAAEDD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1" w:history="1">
        <w:r w:rsidRPr="002B4A31">
          <w:rPr>
            <w:rStyle w:val="Hyperlink"/>
            <w:noProof/>
          </w:rPr>
          <w:t>3.29.5 targetNodeId property</w:t>
        </w:r>
        <w:r>
          <w:rPr>
            <w:noProof/>
            <w:webHidden/>
          </w:rPr>
          <w:tab/>
        </w:r>
        <w:r>
          <w:rPr>
            <w:noProof/>
            <w:webHidden/>
          </w:rPr>
          <w:fldChar w:fldCharType="begin"/>
        </w:r>
        <w:r>
          <w:rPr>
            <w:noProof/>
            <w:webHidden/>
          </w:rPr>
          <w:instrText xml:space="preserve"> PAGEREF _Toc524612631 \h </w:instrText>
        </w:r>
        <w:r>
          <w:rPr>
            <w:noProof/>
            <w:webHidden/>
          </w:rPr>
        </w:r>
        <w:r>
          <w:rPr>
            <w:noProof/>
            <w:webHidden/>
          </w:rPr>
          <w:fldChar w:fldCharType="separate"/>
        </w:r>
        <w:r>
          <w:rPr>
            <w:noProof/>
            <w:webHidden/>
          </w:rPr>
          <w:t>98</w:t>
        </w:r>
        <w:r>
          <w:rPr>
            <w:noProof/>
            <w:webHidden/>
          </w:rPr>
          <w:fldChar w:fldCharType="end"/>
        </w:r>
      </w:hyperlink>
    </w:p>
    <w:p w14:paraId="4220F9A9" w14:textId="3F80C7F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2" w:history="1">
        <w:r w:rsidRPr="002B4A31">
          <w:rPr>
            <w:rStyle w:val="Hyperlink"/>
            <w:noProof/>
          </w:rPr>
          <w:t>3.29.6 properties property</w:t>
        </w:r>
        <w:r>
          <w:rPr>
            <w:noProof/>
            <w:webHidden/>
          </w:rPr>
          <w:tab/>
        </w:r>
        <w:r>
          <w:rPr>
            <w:noProof/>
            <w:webHidden/>
          </w:rPr>
          <w:fldChar w:fldCharType="begin"/>
        </w:r>
        <w:r>
          <w:rPr>
            <w:noProof/>
            <w:webHidden/>
          </w:rPr>
          <w:instrText xml:space="preserve"> PAGEREF _Toc524612632 \h </w:instrText>
        </w:r>
        <w:r>
          <w:rPr>
            <w:noProof/>
            <w:webHidden/>
          </w:rPr>
        </w:r>
        <w:r>
          <w:rPr>
            <w:noProof/>
            <w:webHidden/>
          </w:rPr>
          <w:fldChar w:fldCharType="separate"/>
        </w:r>
        <w:r>
          <w:rPr>
            <w:noProof/>
            <w:webHidden/>
          </w:rPr>
          <w:t>98</w:t>
        </w:r>
        <w:r>
          <w:rPr>
            <w:noProof/>
            <w:webHidden/>
          </w:rPr>
          <w:fldChar w:fldCharType="end"/>
        </w:r>
      </w:hyperlink>
    </w:p>
    <w:p w14:paraId="06168F95" w14:textId="7C4BCC27"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33" w:history="1">
        <w:r w:rsidRPr="002B4A31">
          <w:rPr>
            <w:rStyle w:val="Hyperlink"/>
            <w:noProof/>
          </w:rPr>
          <w:t>3.30 graphTraversal object</w:t>
        </w:r>
        <w:r>
          <w:rPr>
            <w:noProof/>
            <w:webHidden/>
          </w:rPr>
          <w:tab/>
        </w:r>
        <w:r>
          <w:rPr>
            <w:noProof/>
            <w:webHidden/>
          </w:rPr>
          <w:fldChar w:fldCharType="begin"/>
        </w:r>
        <w:r>
          <w:rPr>
            <w:noProof/>
            <w:webHidden/>
          </w:rPr>
          <w:instrText xml:space="preserve"> PAGEREF _Toc524612633 \h </w:instrText>
        </w:r>
        <w:r>
          <w:rPr>
            <w:noProof/>
            <w:webHidden/>
          </w:rPr>
        </w:r>
        <w:r>
          <w:rPr>
            <w:noProof/>
            <w:webHidden/>
          </w:rPr>
          <w:fldChar w:fldCharType="separate"/>
        </w:r>
        <w:r>
          <w:rPr>
            <w:noProof/>
            <w:webHidden/>
          </w:rPr>
          <w:t>98</w:t>
        </w:r>
        <w:r>
          <w:rPr>
            <w:noProof/>
            <w:webHidden/>
          </w:rPr>
          <w:fldChar w:fldCharType="end"/>
        </w:r>
      </w:hyperlink>
    </w:p>
    <w:p w14:paraId="2A8EE9AC" w14:textId="2015055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4" w:history="1">
        <w:r w:rsidRPr="002B4A31">
          <w:rPr>
            <w:rStyle w:val="Hyperlink"/>
            <w:noProof/>
          </w:rPr>
          <w:t>3.30.1 General</w:t>
        </w:r>
        <w:r>
          <w:rPr>
            <w:noProof/>
            <w:webHidden/>
          </w:rPr>
          <w:tab/>
        </w:r>
        <w:r>
          <w:rPr>
            <w:noProof/>
            <w:webHidden/>
          </w:rPr>
          <w:fldChar w:fldCharType="begin"/>
        </w:r>
        <w:r>
          <w:rPr>
            <w:noProof/>
            <w:webHidden/>
          </w:rPr>
          <w:instrText xml:space="preserve"> PAGEREF _Toc524612634 \h </w:instrText>
        </w:r>
        <w:r>
          <w:rPr>
            <w:noProof/>
            <w:webHidden/>
          </w:rPr>
        </w:r>
        <w:r>
          <w:rPr>
            <w:noProof/>
            <w:webHidden/>
          </w:rPr>
          <w:fldChar w:fldCharType="separate"/>
        </w:r>
        <w:r>
          <w:rPr>
            <w:noProof/>
            <w:webHidden/>
          </w:rPr>
          <w:t>98</w:t>
        </w:r>
        <w:r>
          <w:rPr>
            <w:noProof/>
            <w:webHidden/>
          </w:rPr>
          <w:fldChar w:fldCharType="end"/>
        </w:r>
      </w:hyperlink>
    </w:p>
    <w:p w14:paraId="47A73B35" w14:textId="550C394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5" w:history="1">
        <w:r w:rsidRPr="002B4A31">
          <w:rPr>
            <w:rStyle w:val="Hyperlink"/>
            <w:noProof/>
          </w:rPr>
          <w:t>3.30.2 graphId property</w:t>
        </w:r>
        <w:r>
          <w:rPr>
            <w:noProof/>
            <w:webHidden/>
          </w:rPr>
          <w:tab/>
        </w:r>
        <w:r>
          <w:rPr>
            <w:noProof/>
            <w:webHidden/>
          </w:rPr>
          <w:fldChar w:fldCharType="begin"/>
        </w:r>
        <w:r>
          <w:rPr>
            <w:noProof/>
            <w:webHidden/>
          </w:rPr>
          <w:instrText xml:space="preserve"> PAGEREF _Toc524612635 \h </w:instrText>
        </w:r>
        <w:r>
          <w:rPr>
            <w:noProof/>
            <w:webHidden/>
          </w:rPr>
        </w:r>
        <w:r>
          <w:rPr>
            <w:noProof/>
            <w:webHidden/>
          </w:rPr>
          <w:fldChar w:fldCharType="separate"/>
        </w:r>
        <w:r>
          <w:rPr>
            <w:noProof/>
            <w:webHidden/>
          </w:rPr>
          <w:t>98</w:t>
        </w:r>
        <w:r>
          <w:rPr>
            <w:noProof/>
            <w:webHidden/>
          </w:rPr>
          <w:fldChar w:fldCharType="end"/>
        </w:r>
      </w:hyperlink>
    </w:p>
    <w:p w14:paraId="75974448" w14:textId="30B566E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6" w:history="1">
        <w:r w:rsidRPr="002B4A31">
          <w:rPr>
            <w:rStyle w:val="Hyperlink"/>
            <w:noProof/>
          </w:rPr>
          <w:t>3.30.3 description property</w:t>
        </w:r>
        <w:r>
          <w:rPr>
            <w:noProof/>
            <w:webHidden/>
          </w:rPr>
          <w:tab/>
        </w:r>
        <w:r>
          <w:rPr>
            <w:noProof/>
            <w:webHidden/>
          </w:rPr>
          <w:fldChar w:fldCharType="begin"/>
        </w:r>
        <w:r>
          <w:rPr>
            <w:noProof/>
            <w:webHidden/>
          </w:rPr>
          <w:instrText xml:space="preserve"> PAGEREF _Toc524612636 \h </w:instrText>
        </w:r>
        <w:r>
          <w:rPr>
            <w:noProof/>
            <w:webHidden/>
          </w:rPr>
        </w:r>
        <w:r>
          <w:rPr>
            <w:noProof/>
            <w:webHidden/>
          </w:rPr>
          <w:fldChar w:fldCharType="separate"/>
        </w:r>
        <w:r>
          <w:rPr>
            <w:noProof/>
            <w:webHidden/>
          </w:rPr>
          <w:t>98</w:t>
        </w:r>
        <w:r>
          <w:rPr>
            <w:noProof/>
            <w:webHidden/>
          </w:rPr>
          <w:fldChar w:fldCharType="end"/>
        </w:r>
      </w:hyperlink>
    </w:p>
    <w:p w14:paraId="47236ACD" w14:textId="1EAB443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7" w:history="1">
        <w:r w:rsidRPr="002B4A31">
          <w:rPr>
            <w:rStyle w:val="Hyperlink"/>
            <w:noProof/>
          </w:rPr>
          <w:t>3.30.4 initialState property</w:t>
        </w:r>
        <w:r>
          <w:rPr>
            <w:noProof/>
            <w:webHidden/>
          </w:rPr>
          <w:tab/>
        </w:r>
        <w:r>
          <w:rPr>
            <w:noProof/>
            <w:webHidden/>
          </w:rPr>
          <w:fldChar w:fldCharType="begin"/>
        </w:r>
        <w:r>
          <w:rPr>
            <w:noProof/>
            <w:webHidden/>
          </w:rPr>
          <w:instrText xml:space="preserve"> PAGEREF _Toc524612637 \h </w:instrText>
        </w:r>
        <w:r>
          <w:rPr>
            <w:noProof/>
            <w:webHidden/>
          </w:rPr>
        </w:r>
        <w:r>
          <w:rPr>
            <w:noProof/>
            <w:webHidden/>
          </w:rPr>
          <w:fldChar w:fldCharType="separate"/>
        </w:r>
        <w:r>
          <w:rPr>
            <w:noProof/>
            <w:webHidden/>
          </w:rPr>
          <w:t>98</w:t>
        </w:r>
        <w:r>
          <w:rPr>
            <w:noProof/>
            <w:webHidden/>
          </w:rPr>
          <w:fldChar w:fldCharType="end"/>
        </w:r>
      </w:hyperlink>
    </w:p>
    <w:p w14:paraId="34C52300" w14:textId="4CF3C4A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8" w:history="1">
        <w:r w:rsidRPr="002B4A31">
          <w:rPr>
            <w:rStyle w:val="Hyperlink"/>
            <w:noProof/>
          </w:rPr>
          <w:t>3.30.5 edgeTraversals property</w:t>
        </w:r>
        <w:r>
          <w:rPr>
            <w:noProof/>
            <w:webHidden/>
          </w:rPr>
          <w:tab/>
        </w:r>
        <w:r>
          <w:rPr>
            <w:noProof/>
            <w:webHidden/>
          </w:rPr>
          <w:fldChar w:fldCharType="begin"/>
        </w:r>
        <w:r>
          <w:rPr>
            <w:noProof/>
            <w:webHidden/>
          </w:rPr>
          <w:instrText xml:space="preserve"> PAGEREF _Toc524612638 \h </w:instrText>
        </w:r>
        <w:r>
          <w:rPr>
            <w:noProof/>
            <w:webHidden/>
          </w:rPr>
        </w:r>
        <w:r>
          <w:rPr>
            <w:noProof/>
            <w:webHidden/>
          </w:rPr>
          <w:fldChar w:fldCharType="separate"/>
        </w:r>
        <w:r>
          <w:rPr>
            <w:noProof/>
            <w:webHidden/>
          </w:rPr>
          <w:t>98</w:t>
        </w:r>
        <w:r>
          <w:rPr>
            <w:noProof/>
            <w:webHidden/>
          </w:rPr>
          <w:fldChar w:fldCharType="end"/>
        </w:r>
      </w:hyperlink>
    </w:p>
    <w:p w14:paraId="09DC7964" w14:textId="4544AC4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39" w:history="1">
        <w:r w:rsidRPr="002B4A31">
          <w:rPr>
            <w:rStyle w:val="Hyperlink"/>
            <w:noProof/>
          </w:rPr>
          <w:t>3.30.6 properties property</w:t>
        </w:r>
        <w:r>
          <w:rPr>
            <w:noProof/>
            <w:webHidden/>
          </w:rPr>
          <w:tab/>
        </w:r>
        <w:r>
          <w:rPr>
            <w:noProof/>
            <w:webHidden/>
          </w:rPr>
          <w:fldChar w:fldCharType="begin"/>
        </w:r>
        <w:r>
          <w:rPr>
            <w:noProof/>
            <w:webHidden/>
          </w:rPr>
          <w:instrText xml:space="preserve"> PAGEREF _Toc524612639 \h </w:instrText>
        </w:r>
        <w:r>
          <w:rPr>
            <w:noProof/>
            <w:webHidden/>
          </w:rPr>
        </w:r>
        <w:r>
          <w:rPr>
            <w:noProof/>
            <w:webHidden/>
          </w:rPr>
          <w:fldChar w:fldCharType="separate"/>
        </w:r>
        <w:r>
          <w:rPr>
            <w:noProof/>
            <w:webHidden/>
          </w:rPr>
          <w:t>100</w:t>
        </w:r>
        <w:r>
          <w:rPr>
            <w:noProof/>
            <w:webHidden/>
          </w:rPr>
          <w:fldChar w:fldCharType="end"/>
        </w:r>
      </w:hyperlink>
    </w:p>
    <w:p w14:paraId="6A29A241" w14:textId="79F1D9A4"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40" w:history="1">
        <w:r w:rsidRPr="002B4A31">
          <w:rPr>
            <w:rStyle w:val="Hyperlink"/>
            <w:noProof/>
          </w:rPr>
          <w:t>3.31 edgeTraversal object</w:t>
        </w:r>
        <w:r>
          <w:rPr>
            <w:noProof/>
            <w:webHidden/>
          </w:rPr>
          <w:tab/>
        </w:r>
        <w:r>
          <w:rPr>
            <w:noProof/>
            <w:webHidden/>
          </w:rPr>
          <w:fldChar w:fldCharType="begin"/>
        </w:r>
        <w:r>
          <w:rPr>
            <w:noProof/>
            <w:webHidden/>
          </w:rPr>
          <w:instrText xml:space="preserve"> PAGEREF _Toc524612640 \h </w:instrText>
        </w:r>
        <w:r>
          <w:rPr>
            <w:noProof/>
            <w:webHidden/>
          </w:rPr>
        </w:r>
        <w:r>
          <w:rPr>
            <w:noProof/>
            <w:webHidden/>
          </w:rPr>
          <w:fldChar w:fldCharType="separate"/>
        </w:r>
        <w:r>
          <w:rPr>
            <w:noProof/>
            <w:webHidden/>
          </w:rPr>
          <w:t>100</w:t>
        </w:r>
        <w:r>
          <w:rPr>
            <w:noProof/>
            <w:webHidden/>
          </w:rPr>
          <w:fldChar w:fldCharType="end"/>
        </w:r>
      </w:hyperlink>
    </w:p>
    <w:p w14:paraId="5A4288E7" w14:textId="40427B1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1" w:history="1">
        <w:r w:rsidRPr="002B4A31">
          <w:rPr>
            <w:rStyle w:val="Hyperlink"/>
            <w:noProof/>
          </w:rPr>
          <w:t>3.31.1 General</w:t>
        </w:r>
        <w:r>
          <w:rPr>
            <w:noProof/>
            <w:webHidden/>
          </w:rPr>
          <w:tab/>
        </w:r>
        <w:r>
          <w:rPr>
            <w:noProof/>
            <w:webHidden/>
          </w:rPr>
          <w:fldChar w:fldCharType="begin"/>
        </w:r>
        <w:r>
          <w:rPr>
            <w:noProof/>
            <w:webHidden/>
          </w:rPr>
          <w:instrText xml:space="preserve"> PAGEREF _Toc524612641 \h </w:instrText>
        </w:r>
        <w:r>
          <w:rPr>
            <w:noProof/>
            <w:webHidden/>
          </w:rPr>
        </w:r>
        <w:r>
          <w:rPr>
            <w:noProof/>
            <w:webHidden/>
          </w:rPr>
          <w:fldChar w:fldCharType="separate"/>
        </w:r>
        <w:r>
          <w:rPr>
            <w:noProof/>
            <w:webHidden/>
          </w:rPr>
          <w:t>100</w:t>
        </w:r>
        <w:r>
          <w:rPr>
            <w:noProof/>
            <w:webHidden/>
          </w:rPr>
          <w:fldChar w:fldCharType="end"/>
        </w:r>
      </w:hyperlink>
    </w:p>
    <w:p w14:paraId="458AF855" w14:textId="5F8A3CB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2" w:history="1">
        <w:r w:rsidRPr="002B4A31">
          <w:rPr>
            <w:rStyle w:val="Hyperlink"/>
            <w:noProof/>
          </w:rPr>
          <w:t>3.31.2 edgeId property</w:t>
        </w:r>
        <w:r>
          <w:rPr>
            <w:noProof/>
            <w:webHidden/>
          </w:rPr>
          <w:tab/>
        </w:r>
        <w:r>
          <w:rPr>
            <w:noProof/>
            <w:webHidden/>
          </w:rPr>
          <w:fldChar w:fldCharType="begin"/>
        </w:r>
        <w:r>
          <w:rPr>
            <w:noProof/>
            <w:webHidden/>
          </w:rPr>
          <w:instrText xml:space="preserve"> PAGEREF _Toc524612642 \h </w:instrText>
        </w:r>
        <w:r>
          <w:rPr>
            <w:noProof/>
            <w:webHidden/>
          </w:rPr>
        </w:r>
        <w:r>
          <w:rPr>
            <w:noProof/>
            <w:webHidden/>
          </w:rPr>
          <w:fldChar w:fldCharType="separate"/>
        </w:r>
        <w:r>
          <w:rPr>
            <w:noProof/>
            <w:webHidden/>
          </w:rPr>
          <w:t>100</w:t>
        </w:r>
        <w:r>
          <w:rPr>
            <w:noProof/>
            <w:webHidden/>
          </w:rPr>
          <w:fldChar w:fldCharType="end"/>
        </w:r>
      </w:hyperlink>
    </w:p>
    <w:p w14:paraId="7F65BCBA" w14:textId="6640593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3" w:history="1">
        <w:r w:rsidRPr="002B4A31">
          <w:rPr>
            <w:rStyle w:val="Hyperlink"/>
            <w:noProof/>
          </w:rPr>
          <w:t>3.31.3 message property</w:t>
        </w:r>
        <w:r>
          <w:rPr>
            <w:noProof/>
            <w:webHidden/>
          </w:rPr>
          <w:tab/>
        </w:r>
        <w:r>
          <w:rPr>
            <w:noProof/>
            <w:webHidden/>
          </w:rPr>
          <w:fldChar w:fldCharType="begin"/>
        </w:r>
        <w:r>
          <w:rPr>
            <w:noProof/>
            <w:webHidden/>
          </w:rPr>
          <w:instrText xml:space="preserve"> PAGEREF _Toc524612643 \h </w:instrText>
        </w:r>
        <w:r>
          <w:rPr>
            <w:noProof/>
            <w:webHidden/>
          </w:rPr>
        </w:r>
        <w:r>
          <w:rPr>
            <w:noProof/>
            <w:webHidden/>
          </w:rPr>
          <w:fldChar w:fldCharType="separate"/>
        </w:r>
        <w:r>
          <w:rPr>
            <w:noProof/>
            <w:webHidden/>
          </w:rPr>
          <w:t>100</w:t>
        </w:r>
        <w:r>
          <w:rPr>
            <w:noProof/>
            <w:webHidden/>
          </w:rPr>
          <w:fldChar w:fldCharType="end"/>
        </w:r>
      </w:hyperlink>
    </w:p>
    <w:p w14:paraId="7D062254" w14:textId="45180E9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4" w:history="1">
        <w:r w:rsidRPr="002B4A31">
          <w:rPr>
            <w:rStyle w:val="Hyperlink"/>
            <w:noProof/>
          </w:rPr>
          <w:t>3.31.4 finalState property</w:t>
        </w:r>
        <w:r>
          <w:rPr>
            <w:noProof/>
            <w:webHidden/>
          </w:rPr>
          <w:tab/>
        </w:r>
        <w:r>
          <w:rPr>
            <w:noProof/>
            <w:webHidden/>
          </w:rPr>
          <w:fldChar w:fldCharType="begin"/>
        </w:r>
        <w:r>
          <w:rPr>
            <w:noProof/>
            <w:webHidden/>
          </w:rPr>
          <w:instrText xml:space="preserve"> PAGEREF _Toc524612644 \h </w:instrText>
        </w:r>
        <w:r>
          <w:rPr>
            <w:noProof/>
            <w:webHidden/>
          </w:rPr>
        </w:r>
        <w:r>
          <w:rPr>
            <w:noProof/>
            <w:webHidden/>
          </w:rPr>
          <w:fldChar w:fldCharType="separate"/>
        </w:r>
        <w:r>
          <w:rPr>
            <w:noProof/>
            <w:webHidden/>
          </w:rPr>
          <w:t>100</w:t>
        </w:r>
        <w:r>
          <w:rPr>
            <w:noProof/>
            <w:webHidden/>
          </w:rPr>
          <w:fldChar w:fldCharType="end"/>
        </w:r>
      </w:hyperlink>
    </w:p>
    <w:p w14:paraId="6F5FECF8" w14:textId="750BCD9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5" w:history="1">
        <w:r w:rsidRPr="002B4A31">
          <w:rPr>
            <w:rStyle w:val="Hyperlink"/>
            <w:noProof/>
          </w:rPr>
          <w:t>3.31.5 stepOverEdgeCount property</w:t>
        </w:r>
        <w:r>
          <w:rPr>
            <w:noProof/>
            <w:webHidden/>
          </w:rPr>
          <w:tab/>
        </w:r>
        <w:r>
          <w:rPr>
            <w:noProof/>
            <w:webHidden/>
          </w:rPr>
          <w:fldChar w:fldCharType="begin"/>
        </w:r>
        <w:r>
          <w:rPr>
            <w:noProof/>
            <w:webHidden/>
          </w:rPr>
          <w:instrText xml:space="preserve"> PAGEREF _Toc524612645 \h </w:instrText>
        </w:r>
        <w:r>
          <w:rPr>
            <w:noProof/>
            <w:webHidden/>
          </w:rPr>
        </w:r>
        <w:r>
          <w:rPr>
            <w:noProof/>
            <w:webHidden/>
          </w:rPr>
          <w:fldChar w:fldCharType="separate"/>
        </w:r>
        <w:r>
          <w:rPr>
            <w:noProof/>
            <w:webHidden/>
          </w:rPr>
          <w:t>100</w:t>
        </w:r>
        <w:r>
          <w:rPr>
            <w:noProof/>
            <w:webHidden/>
          </w:rPr>
          <w:fldChar w:fldCharType="end"/>
        </w:r>
      </w:hyperlink>
    </w:p>
    <w:p w14:paraId="4E12DB0E" w14:textId="6B090D2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6" w:history="1">
        <w:r w:rsidRPr="002B4A31">
          <w:rPr>
            <w:rStyle w:val="Hyperlink"/>
            <w:noProof/>
          </w:rPr>
          <w:t>3.31.6 properties property</w:t>
        </w:r>
        <w:r>
          <w:rPr>
            <w:noProof/>
            <w:webHidden/>
          </w:rPr>
          <w:tab/>
        </w:r>
        <w:r>
          <w:rPr>
            <w:noProof/>
            <w:webHidden/>
          </w:rPr>
          <w:fldChar w:fldCharType="begin"/>
        </w:r>
        <w:r>
          <w:rPr>
            <w:noProof/>
            <w:webHidden/>
          </w:rPr>
          <w:instrText xml:space="preserve"> PAGEREF _Toc524612646 \h </w:instrText>
        </w:r>
        <w:r>
          <w:rPr>
            <w:noProof/>
            <w:webHidden/>
          </w:rPr>
        </w:r>
        <w:r>
          <w:rPr>
            <w:noProof/>
            <w:webHidden/>
          </w:rPr>
          <w:fldChar w:fldCharType="separate"/>
        </w:r>
        <w:r>
          <w:rPr>
            <w:noProof/>
            <w:webHidden/>
          </w:rPr>
          <w:t>101</w:t>
        </w:r>
        <w:r>
          <w:rPr>
            <w:noProof/>
            <w:webHidden/>
          </w:rPr>
          <w:fldChar w:fldCharType="end"/>
        </w:r>
      </w:hyperlink>
    </w:p>
    <w:p w14:paraId="446A96C1" w14:textId="60B7E371"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47" w:history="1">
        <w:r w:rsidRPr="002B4A31">
          <w:rPr>
            <w:rStyle w:val="Hyperlink"/>
            <w:noProof/>
          </w:rPr>
          <w:t>3.32 stack object</w:t>
        </w:r>
        <w:r>
          <w:rPr>
            <w:noProof/>
            <w:webHidden/>
          </w:rPr>
          <w:tab/>
        </w:r>
        <w:r>
          <w:rPr>
            <w:noProof/>
            <w:webHidden/>
          </w:rPr>
          <w:fldChar w:fldCharType="begin"/>
        </w:r>
        <w:r>
          <w:rPr>
            <w:noProof/>
            <w:webHidden/>
          </w:rPr>
          <w:instrText xml:space="preserve"> PAGEREF _Toc524612647 \h </w:instrText>
        </w:r>
        <w:r>
          <w:rPr>
            <w:noProof/>
            <w:webHidden/>
          </w:rPr>
        </w:r>
        <w:r>
          <w:rPr>
            <w:noProof/>
            <w:webHidden/>
          </w:rPr>
          <w:fldChar w:fldCharType="separate"/>
        </w:r>
        <w:r>
          <w:rPr>
            <w:noProof/>
            <w:webHidden/>
          </w:rPr>
          <w:t>102</w:t>
        </w:r>
        <w:r>
          <w:rPr>
            <w:noProof/>
            <w:webHidden/>
          </w:rPr>
          <w:fldChar w:fldCharType="end"/>
        </w:r>
      </w:hyperlink>
    </w:p>
    <w:p w14:paraId="48264ED1" w14:textId="08CD0BC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8" w:history="1">
        <w:r w:rsidRPr="002B4A31">
          <w:rPr>
            <w:rStyle w:val="Hyperlink"/>
            <w:noProof/>
          </w:rPr>
          <w:t>3.32.1 General</w:t>
        </w:r>
        <w:r>
          <w:rPr>
            <w:noProof/>
            <w:webHidden/>
          </w:rPr>
          <w:tab/>
        </w:r>
        <w:r>
          <w:rPr>
            <w:noProof/>
            <w:webHidden/>
          </w:rPr>
          <w:fldChar w:fldCharType="begin"/>
        </w:r>
        <w:r>
          <w:rPr>
            <w:noProof/>
            <w:webHidden/>
          </w:rPr>
          <w:instrText xml:space="preserve"> PAGEREF _Toc524612648 \h </w:instrText>
        </w:r>
        <w:r>
          <w:rPr>
            <w:noProof/>
            <w:webHidden/>
          </w:rPr>
        </w:r>
        <w:r>
          <w:rPr>
            <w:noProof/>
            <w:webHidden/>
          </w:rPr>
          <w:fldChar w:fldCharType="separate"/>
        </w:r>
        <w:r>
          <w:rPr>
            <w:noProof/>
            <w:webHidden/>
          </w:rPr>
          <w:t>102</w:t>
        </w:r>
        <w:r>
          <w:rPr>
            <w:noProof/>
            <w:webHidden/>
          </w:rPr>
          <w:fldChar w:fldCharType="end"/>
        </w:r>
      </w:hyperlink>
    </w:p>
    <w:p w14:paraId="00AA8690" w14:textId="41BD442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49" w:history="1">
        <w:r w:rsidRPr="002B4A31">
          <w:rPr>
            <w:rStyle w:val="Hyperlink"/>
            <w:noProof/>
          </w:rPr>
          <w:t>3.32.2 message property</w:t>
        </w:r>
        <w:r>
          <w:rPr>
            <w:noProof/>
            <w:webHidden/>
          </w:rPr>
          <w:tab/>
        </w:r>
        <w:r>
          <w:rPr>
            <w:noProof/>
            <w:webHidden/>
          </w:rPr>
          <w:fldChar w:fldCharType="begin"/>
        </w:r>
        <w:r>
          <w:rPr>
            <w:noProof/>
            <w:webHidden/>
          </w:rPr>
          <w:instrText xml:space="preserve"> PAGEREF _Toc524612649 \h </w:instrText>
        </w:r>
        <w:r>
          <w:rPr>
            <w:noProof/>
            <w:webHidden/>
          </w:rPr>
        </w:r>
        <w:r>
          <w:rPr>
            <w:noProof/>
            <w:webHidden/>
          </w:rPr>
          <w:fldChar w:fldCharType="separate"/>
        </w:r>
        <w:r>
          <w:rPr>
            <w:noProof/>
            <w:webHidden/>
          </w:rPr>
          <w:t>102</w:t>
        </w:r>
        <w:r>
          <w:rPr>
            <w:noProof/>
            <w:webHidden/>
          </w:rPr>
          <w:fldChar w:fldCharType="end"/>
        </w:r>
      </w:hyperlink>
    </w:p>
    <w:p w14:paraId="28F9059A" w14:textId="59EC89F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0" w:history="1">
        <w:r w:rsidRPr="002B4A31">
          <w:rPr>
            <w:rStyle w:val="Hyperlink"/>
            <w:noProof/>
          </w:rPr>
          <w:t>3.32.3 frames property</w:t>
        </w:r>
        <w:r>
          <w:rPr>
            <w:noProof/>
            <w:webHidden/>
          </w:rPr>
          <w:tab/>
        </w:r>
        <w:r>
          <w:rPr>
            <w:noProof/>
            <w:webHidden/>
          </w:rPr>
          <w:fldChar w:fldCharType="begin"/>
        </w:r>
        <w:r>
          <w:rPr>
            <w:noProof/>
            <w:webHidden/>
          </w:rPr>
          <w:instrText xml:space="preserve"> PAGEREF _Toc524612650 \h </w:instrText>
        </w:r>
        <w:r>
          <w:rPr>
            <w:noProof/>
            <w:webHidden/>
          </w:rPr>
        </w:r>
        <w:r>
          <w:rPr>
            <w:noProof/>
            <w:webHidden/>
          </w:rPr>
          <w:fldChar w:fldCharType="separate"/>
        </w:r>
        <w:r>
          <w:rPr>
            <w:noProof/>
            <w:webHidden/>
          </w:rPr>
          <w:t>102</w:t>
        </w:r>
        <w:r>
          <w:rPr>
            <w:noProof/>
            <w:webHidden/>
          </w:rPr>
          <w:fldChar w:fldCharType="end"/>
        </w:r>
      </w:hyperlink>
    </w:p>
    <w:p w14:paraId="74589CC4" w14:textId="16EA4B2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1" w:history="1">
        <w:r w:rsidRPr="002B4A31">
          <w:rPr>
            <w:rStyle w:val="Hyperlink"/>
            <w:noProof/>
          </w:rPr>
          <w:t>3.32.4 properties property</w:t>
        </w:r>
        <w:r>
          <w:rPr>
            <w:noProof/>
            <w:webHidden/>
          </w:rPr>
          <w:tab/>
        </w:r>
        <w:r>
          <w:rPr>
            <w:noProof/>
            <w:webHidden/>
          </w:rPr>
          <w:fldChar w:fldCharType="begin"/>
        </w:r>
        <w:r>
          <w:rPr>
            <w:noProof/>
            <w:webHidden/>
          </w:rPr>
          <w:instrText xml:space="preserve"> PAGEREF _Toc524612651 \h </w:instrText>
        </w:r>
        <w:r>
          <w:rPr>
            <w:noProof/>
            <w:webHidden/>
          </w:rPr>
        </w:r>
        <w:r>
          <w:rPr>
            <w:noProof/>
            <w:webHidden/>
          </w:rPr>
          <w:fldChar w:fldCharType="separate"/>
        </w:r>
        <w:r>
          <w:rPr>
            <w:noProof/>
            <w:webHidden/>
          </w:rPr>
          <w:t>102</w:t>
        </w:r>
        <w:r>
          <w:rPr>
            <w:noProof/>
            <w:webHidden/>
          </w:rPr>
          <w:fldChar w:fldCharType="end"/>
        </w:r>
      </w:hyperlink>
    </w:p>
    <w:p w14:paraId="0682FCE9" w14:textId="0878BA4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52" w:history="1">
        <w:r w:rsidRPr="002B4A31">
          <w:rPr>
            <w:rStyle w:val="Hyperlink"/>
            <w:noProof/>
          </w:rPr>
          <w:t>3.33 stackFrame object</w:t>
        </w:r>
        <w:r>
          <w:rPr>
            <w:noProof/>
            <w:webHidden/>
          </w:rPr>
          <w:tab/>
        </w:r>
        <w:r>
          <w:rPr>
            <w:noProof/>
            <w:webHidden/>
          </w:rPr>
          <w:fldChar w:fldCharType="begin"/>
        </w:r>
        <w:r>
          <w:rPr>
            <w:noProof/>
            <w:webHidden/>
          </w:rPr>
          <w:instrText xml:space="preserve"> PAGEREF _Toc524612652 \h </w:instrText>
        </w:r>
        <w:r>
          <w:rPr>
            <w:noProof/>
            <w:webHidden/>
          </w:rPr>
        </w:r>
        <w:r>
          <w:rPr>
            <w:noProof/>
            <w:webHidden/>
          </w:rPr>
          <w:fldChar w:fldCharType="separate"/>
        </w:r>
        <w:r>
          <w:rPr>
            <w:noProof/>
            <w:webHidden/>
          </w:rPr>
          <w:t>102</w:t>
        </w:r>
        <w:r>
          <w:rPr>
            <w:noProof/>
            <w:webHidden/>
          </w:rPr>
          <w:fldChar w:fldCharType="end"/>
        </w:r>
      </w:hyperlink>
    </w:p>
    <w:p w14:paraId="6A2D2F83" w14:textId="0BA8557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3" w:history="1">
        <w:r w:rsidRPr="002B4A31">
          <w:rPr>
            <w:rStyle w:val="Hyperlink"/>
            <w:noProof/>
          </w:rPr>
          <w:t>3.33.1 General</w:t>
        </w:r>
        <w:r>
          <w:rPr>
            <w:noProof/>
            <w:webHidden/>
          </w:rPr>
          <w:tab/>
        </w:r>
        <w:r>
          <w:rPr>
            <w:noProof/>
            <w:webHidden/>
          </w:rPr>
          <w:fldChar w:fldCharType="begin"/>
        </w:r>
        <w:r>
          <w:rPr>
            <w:noProof/>
            <w:webHidden/>
          </w:rPr>
          <w:instrText xml:space="preserve"> PAGEREF _Toc524612653 \h </w:instrText>
        </w:r>
        <w:r>
          <w:rPr>
            <w:noProof/>
            <w:webHidden/>
          </w:rPr>
        </w:r>
        <w:r>
          <w:rPr>
            <w:noProof/>
            <w:webHidden/>
          </w:rPr>
          <w:fldChar w:fldCharType="separate"/>
        </w:r>
        <w:r>
          <w:rPr>
            <w:noProof/>
            <w:webHidden/>
          </w:rPr>
          <w:t>102</w:t>
        </w:r>
        <w:r>
          <w:rPr>
            <w:noProof/>
            <w:webHidden/>
          </w:rPr>
          <w:fldChar w:fldCharType="end"/>
        </w:r>
      </w:hyperlink>
    </w:p>
    <w:p w14:paraId="6284AF9F" w14:textId="474933BE"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4" w:history="1">
        <w:r w:rsidRPr="002B4A31">
          <w:rPr>
            <w:rStyle w:val="Hyperlink"/>
            <w:noProof/>
          </w:rPr>
          <w:t>3.33.2 location property</w:t>
        </w:r>
        <w:r>
          <w:rPr>
            <w:noProof/>
            <w:webHidden/>
          </w:rPr>
          <w:tab/>
        </w:r>
        <w:r>
          <w:rPr>
            <w:noProof/>
            <w:webHidden/>
          </w:rPr>
          <w:fldChar w:fldCharType="begin"/>
        </w:r>
        <w:r>
          <w:rPr>
            <w:noProof/>
            <w:webHidden/>
          </w:rPr>
          <w:instrText xml:space="preserve"> PAGEREF _Toc524612654 \h </w:instrText>
        </w:r>
        <w:r>
          <w:rPr>
            <w:noProof/>
            <w:webHidden/>
          </w:rPr>
        </w:r>
        <w:r>
          <w:rPr>
            <w:noProof/>
            <w:webHidden/>
          </w:rPr>
          <w:fldChar w:fldCharType="separate"/>
        </w:r>
        <w:r>
          <w:rPr>
            <w:noProof/>
            <w:webHidden/>
          </w:rPr>
          <w:t>102</w:t>
        </w:r>
        <w:r>
          <w:rPr>
            <w:noProof/>
            <w:webHidden/>
          </w:rPr>
          <w:fldChar w:fldCharType="end"/>
        </w:r>
      </w:hyperlink>
    </w:p>
    <w:p w14:paraId="17524A58" w14:textId="78D447F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5" w:history="1">
        <w:r w:rsidRPr="002B4A31">
          <w:rPr>
            <w:rStyle w:val="Hyperlink"/>
            <w:noProof/>
          </w:rPr>
          <w:t>3.33.3 module property</w:t>
        </w:r>
        <w:r>
          <w:rPr>
            <w:noProof/>
            <w:webHidden/>
          </w:rPr>
          <w:tab/>
        </w:r>
        <w:r>
          <w:rPr>
            <w:noProof/>
            <w:webHidden/>
          </w:rPr>
          <w:fldChar w:fldCharType="begin"/>
        </w:r>
        <w:r>
          <w:rPr>
            <w:noProof/>
            <w:webHidden/>
          </w:rPr>
          <w:instrText xml:space="preserve"> PAGEREF _Toc524612655 \h </w:instrText>
        </w:r>
        <w:r>
          <w:rPr>
            <w:noProof/>
            <w:webHidden/>
          </w:rPr>
        </w:r>
        <w:r>
          <w:rPr>
            <w:noProof/>
            <w:webHidden/>
          </w:rPr>
          <w:fldChar w:fldCharType="separate"/>
        </w:r>
        <w:r>
          <w:rPr>
            <w:noProof/>
            <w:webHidden/>
          </w:rPr>
          <w:t>102</w:t>
        </w:r>
        <w:r>
          <w:rPr>
            <w:noProof/>
            <w:webHidden/>
          </w:rPr>
          <w:fldChar w:fldCharType="end"/>
        </w:r>
      </w:hyperlink>
    </w:p>
    <w:p w14:paraId="4AFAD4CE" w14:textId="4BD2D5B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6" w:history="1">
        <w:r w:rsidRPr="002B4A31">
          <w:rPr>
            <w:rStyle w:val="Hyperlink"/>
            <w:noProof/>
          </w:rPr>
          <w:t>3.33.4 threadId property</w:t>
        </w:r>
        <w:r>
          <w:rPr>
            <w:noProof/>
            <w:webHidden/>
          </w:rPr>
          <w:tab/>
        </w:r>
        <w:r>
          <w:rPr>
            <w:noProof/>
            <w:webHidden/>
          </w:rPr>
          <w:fldChar w:fldCharType="begin"/>
        </w:r>
        <w:r>
          <w:rPr>
            <w:noProof/>
            <w:webHidden/>
          </w:rPr>
          <w:instrText xml:space="preserve"> PAGEREF _Toc524612656 \h </w:instrText>
        </w:r>
        <w:r>
          <w:rPr>
            <w:noProof/>
            <w:webHidden/>
          </w:rPr>
        </w:r>
        <w:r>
          <w:rPr>
            <w:noProof/>
            <w:webHidden/>
          </w:rPr>
          <w:fldChar w:fldCharType="separate"/>
        </w:r>
        <w:r>
          <w:rPr>
            <w:noProof/>
            <w:webHidden/>
          </w:rPr>
          <w:t>102</w:t>
        </w:r>
        <w:r>
          <w:rPr>
            <w:noProof/>
            <w:webHidden/>
          </w:rPr>
          <w:fldChar w:fldCharType="end"/>
        </w:r>
      </w:hyperlink>
    </w:p>
    <w:p w14:paraId="13C2BD94" w14:textId="24F1D63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7" w:history="1">
        <w:r w:rsidRPr="002B4A31">
          <w:rPr>
            <w:rStyle w:val="Hyperlink"/>
            <w:noProof/>
          </w:rPr>
          <w:t>3.33.5 address property</w:t>
        </w:r>
        <w:r>
          <w:rPr>
            <w:noProof/>
            <w:webHidden/>
          </w:rPr>
          <w:tab/>
        </w:r>
        <w:r>
          <w:rPr>
            <w:noProof/>
            <w:webHidden/>
          </w:rPr>
          <w:fldChar w:fldCharType="begin"/>
        </w:r>
        <w:r>
          <w:rPr>
            <w:noProof/>
            <w:webHidden/>
          </w:rPr>
          <w:instrText xml:space="preserve"> PAGEREF _Toc524612657 \h </w:instrText>
        </w:r>
        <w:r>
          <w:rPr>
            <w:noProof/>
            <w:webHidden/>
          </w:rPr>
        </w:r>
        <w:r>
          <w:rPr>
            <w:noProof/>
            <w:webHidden/>
          </w:rPr>
          <w:fldChar w:fldCharType="separate"/>
        </w:r>
        <w:r>
          <w:rPr>
            <w:noProof/>
            <w:webHidden/>
          </w:rPr>
          <w:t>102</w:t>
        </w:r>
        <w:r>
          <w:rPr>
            <w:noProof/>
            <w:webHidden/>
          </w:rPr>
          <w:fldChar w:fldCharType="end"/>
        </w:r>
      </w:hyperlink>
    </w:p>
    <w:p w14:paraId="30EF88F8" w14:textId="7E9031D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8" w:history="1">
        <w:r w:rsidRPr="002B4A31">
          <w:rPr>
            <w:rStyle w:val="Hyperlink"/>
            <w:noProof/>
          </w:rPr>
          <w:t>3.33.6 offset property</w:t>
        </w:r>
        <w:r>
          <w:rPr>
            <w:noProof/>
            <w:webHidden/>
          </w:rPr>
          <w:tab/>
        </w:r>
        <w:r>
          <w:rPr>
            <w:noProof/>
            <w:webHidden/>
          </w:rPr>
          <w:fldChar w:fldCharType="begin"/>
        </w:r>
        <w:r>
          <w:rPr>
            <w:noProof/>
            <w:webHidden/>
          </w:rPr>
          <w:instrText xml:space="preserve"> PAGEREF _Toc524612658 \h </w:instrText>
        </w:r>
        <w:r>
          <w:rPr>
            <w:noProof/>
            <w:webHidden/>
          </w:rPr>
        </w:r>
        <w:r>
          <w:rPr>
            <w:noProof/>
            <w:webHidden/>
          </w:rPr>
          <w:fldChar w:fldCharType="separate"/>
        </w:r>
        <w:r>
          <w:rPr>
            <w:noProof/>
            <w:webHidden/>
          </w:rPr>
          <w:t>103</w:t>
        </w:r>
        <w:r>
          <w:rPr>
            <w:noProof/>
            <w:webHidden/>
          </w:rPr>
          <w:fldChar w:fldCharType="end"/>
        </w:r>
      </w:hyperlink>
    </w:p>
    <w:p w14:paraId="70666064" w14:textId="3461E2D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59" w:history="1">
        <w:r w:rsidRPr="002B4A31">
          <w:rPr>
            <w:rStyle w:val="Hyperlink"/>
            <w:noProof/>
          </w:rPr>
          <w:t>3.33.7 parameters property</w:t>
        </w:r>
        <w:r>
          <w:rPr>
            <w:noProof/>
            <w:webHidden/>
          </w:rPr>
          <w:tab/>
        </w:r>
        <w:r>
          <w:rPr>
            <w:noProof/>
            <w:webHidden/>
          </w:rPr>
          <w:fldChar w:fldCharType="begin"/>
        </w:r>
        <w:r>
          <w:rPr>
            <w:noProof/>
            <w:webHidden/>
          </w:rPr>
          <w:instrText xml:space="preserve"> PAGEREF _Toc524612659 \h </w:instrText>
        </w:r>
        <w:r>
          <w:rPr>
            <w:noProof/>
            <w:webHidden/>
          </w:rPr>
        </w:r>
        <w:r>
          <w:rPr>
            <w:noProof/>
            <w:webHidden/>
          </w:rPr>
          <w:fldChar w:fldCharType="separate"/>
        </w:r>
        <w:r>
          <w:rPr>
            <w:noProof/>
            <w:webHidden/>
          </w:rPr>
          <w:t>103</w:t>
        </w:r>
        <w:r>
          <w:rPr>
            <w:noProof/>
            <w:webHidden/>
          </w:rPr>
          <w:fldChar w:fldCharType="end"/>
        </w:r>
      </w:hyperlink>
    </w:p>
    <w:p w14:paraId="228CD56A" w14:textId="11D1334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0" w:history="1">
        <w:r w:rsidRPr="002B4A31">
          <w:rPr>
            <w:rStyle w:val="Hyperlink"/>
            <w:noProof/>
          </w:rPr>
          <w:t>3.33.8 properties property</w:t>
        </w:r>
        <w:r>
          <w:rPr>
            <w:noProof/>
            <w:webHidden/>
          </w:rPr>
          <w:tab/>
        </w:r>
        <w:r>
          <w:rPr>
            <w:noProof/>
            <w:webHidden/>
          </w:rPr>
          <w:fldChar w:fldCharType="begin"/>
        </w:r>
        <w:r>
          <w:rPr>
            <w:noProof/>
            <w:webHidden/>
          </w:rPr>
          <w:instrText xml:space="preserve"> PAGEREF _Toc524612660 \h </w:instrText>
        </w:r>
        <w:r>
          <w:rPr>
            <w:noProof/>
            <w:webHidden/>
          </w:rPr>
        </w:r>
        <w:r>
          <w:rPr>
            <w:noProof/>
            <w:webHidden/>
          </w:rPr>
          <w:fldChar w:fldCharType="separate"/>
        </w:r>
        <w:r>
          <w:rPr>
            <w:noProof/>
            <w:webHidden/>
          </w:rPr>
          <w:t>103</w:t>
        </w:r>
        <w:r>
          <w:rPr>
            <w:noProof/>
            <w:webHidden/>
          </w:rPr>
          <w:fldChar w:fldCharType="end"/>
        </w:r>
      </w:hyperlink>
    </w:p>
    <w:p w14:paraId="0FE40B5E" w14:textId="6AD19A9E"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61" w:history="1">
        <w:r w:rsidRPr="002B4A31">
          <w:rPr>
            <w:rStyle w:val="Hyperlink"/>
            <w:noProof/>
          </w:rPr>
          <w:t>3.34 threadFlowLocation object</w:t>
        </w:r>
        <w:r>
          <w:rPr>
            <w:noProof/>
            <w:webHidden/>
          </w:rPr>
          <w:tab/>
        </w:r>
        <w:r>
          <w:rPr>
            <w:noProof/>
            <w:webHidden/>
          </w:rPr>
          <w:fldChar w:fldCharType="begin"/>
        </w:r>
        <w:r>
          <w:rPr>
            <w:noProof/>
            <w:webHidden/>
          </w:rPr>
          <w:instrText xml:space="preserve"> PAGEREF _Toc524612661 \h </w:instrText>
        </w:r>
        <w:r>
          <w:rPr>
            <w:noProof/>
            <w:webHidden/>
          </w:rPr>
        </w:r>
        <w:r>
          <w:rPr>
            <w:noProof/>
            <w:webHidden/>
          </w:rPr>
          <w:fldChar w:fldCharType="separate"/>
        </w:r>
        <w:r>
          <w:rPr>
            <w:noProof/>
            <w:webHidden/>
          </w:rPr>
          <w:t>103</w:t>
        </w:r>
        <w:r>
          <w:rPr>
            <w:noProof/>
            <w:webHidden/>
          </w:rPr>
          <w:fldChar w:fldCharType="end"/>
        </w:r>
      </w:hyperlink>
    </w:p>
    <w:p w14:paraId="3A94D00B" w14:textId="2DD622C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2" w:history="1">
        <w:r w:rsidRPr="002B4A31">
          <w:rPr>
            <w:rStyle w:val="Hyperlink"/>
            <w:noProof/>
          </w:rPr>
          <w:t>3.34.1 General</w:t>
        </w:r>
        <w:r>
          <w:rPr>
            <w:noProof/>
            <w:webHidden/>
          </w:rPr>
          <w:tab/>
        </w:r>
        <w:r>
          <w:rPr>
            <w:noProof/>
            <w:webHidden/>
          </w:rPr>
          <w:fldChar w:fldCharType="begin"/>
        </w:r>
        <w:r>
          <w:rPr>
            <w:noProof/>
            <w:webHidden/>
          </w:rPr>
          <w:instrText xml:space="preserve"> PAGEREF _Toc524612662 \h </w:instrText>
        </w:r>
        <w:r>
          <w:rPr>
            <w:noProof/>
            <w:webHidden/>
          </w:rPr>
        </w:r>
        <w:r>
          <w:rPr>
            <w:noProof/>
            <w:webHidden/>
          </w:rPr>
          <w:fldChar w:fldCharType="separate"/>
        </w:r>
        <w:r>
          <w:rPr>
            <w:noProof/>
            <w:webHidden/>
          </w:rPr>
          <w:t>103</w:t>
        </w:r>
        <w:r>
          <w:rPr>
            <w:noProof/>
            <w:webHidden/>
          </w:rPr>
          <w:fldChar w:fldCharType="end"/>
        </w:r>
      </w:hyperlink>
    </w:p>
    <w:p w14:paraId="79FE06FE" w14:textId="54BB9B5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3" w:history="1">
        <w:r w:rsidRPr="002B4A31">
          <w:rPr>
            <w:rStyle w:val="Hyperlink"/>
            <w:noProof/>
          </w:rPr>
          <w:t>3.34.2 step property</w:t>
        </w:r>
        <w:r>
          <w:rPr>
            <w:noProof/>
            <w:webHidden/>
          </w:rPr>
          <w:tab/>
        </w:r>
        <w:r>
          <w:rPr>
            <w:noProof/>
            <w:webHidden/>
          </w:rPr>
          <w:fldChar w:fldCharType="begin"/>
        </w:r>
        <w:r>
          <w:rPr>
            <w:noProof/>
            <w:webHidden/>
          </w:rPr>
          <w:instrText xml:space="preserve"> PAGEREF _Toc524612663 \h </w:instrText>
        </w:r>
        <w:r>
          <w:rPr>
            <w:noProof/>
            <w:webHidden/>
          </w:rPr>
        </w:r>
        <w:r>
          <w:rPr>
            <w:noProof/>
            <w:webHidden/>
          </w:rPr>
          <w:fldChar w:fldCharType="separate"/>
        </w:r>
        <w:r>
          <w:rPr>
            <w:noProof/>
            <w:webHidden/>
          </w:rPr>
          <w:t>103</w:t>
        </w:r>
        <w:r>
          <w:rPr>
            <w:noProof/>
            <w:webHidden/>
          </w:rPr>
          <w:fldChar w:fldCharType="end"/>
        </w:r>
      </w:hyperlink>
    </w:p>
    <w:p w14:paraId="215F25AD" w14:textId="36EBBF4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4" w:history="1">
        <w:r w:rsidRPr="002B4A31">
          <w:rPr>
            <w:rStyle w:val="Hyperlink"/>
            <w:noProof/>
          </w:rPr>
          <w:t>3.34.3 location property</w:t>
        </w:r>
        <w:r>
          <w:rPr>
            <w:noProof/>
            <w:webHidden/>
          </w:rPr>
          <w:tab/>
        </w:r>
        <w:r>
          <w:rPr>
            <w:noProof/>
            <w:webHidden/>
          </w:rPr>
          <w:fldChar w:fldCharType="begin"/>
        </w:r>
        <w:r>
          <w:rPr>
            <w:noProof/>
            <w:webHidden/>
          </w:rPr>
          <w:instrText xml:space="preserve"> PAGEREF _Toc524612664 \h </w:instrText>
        </w:r>
        <w:r>
          <w:rPr>
            <w:noProof/>
            <w:webHidden/>
          </w:rPr>
        </w:r>
        <w:r>
          <w:rPr>
            <w:noProof/>
            <w:webHidden/>
          </w:rPr>
          <w:fldChar w:fldCharType="separate"/>
        </w:r>
        <w:r>
          <w:rPr>
            <w:noProof/>
            <w:webHidden/>
          </w:rPr>
          <w:t>103</w:t>
        </w:r>
        <w:r>
          <w:rPr>
            <w:noProof/>
            <w:webHidden/>
          </w:rPr>
          <w:fldChar w:fldCharType="end"/>
        </w:r>
      </w:hyperlink>
    </w:p>
    <w:p w14:paraId="5A352ACC" w14:textId="7FA2A47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5" w:history="1">
        <w:r w:rsidRPr="002B4A31">
          <w:rPr>
            <w:rStyle w:val="Hyperlink"/>
            <w:noProof/>
          </w:rPr>
          <w:t>3.34.4 module property</w:t>
        </w:r>
        <w:r>
          <w:rPr>
            <w:noProof/>
            <w:webHidden/>
          </w:rPr>
          <w:tab/>
        </w:r>
        <w:r>
          <w:rPr>
            <w:noProof/>
            <w:webHidden/>
          </w:rPr>
          <w:fldChar w:fldCharType="begin"/>
        </w:r>
        <w:r>
          <w:rPr>
            <w:noProof/>
            <w:webHidden/>
          </w:rPr>
          <w:instrText xml:space="preserve"> PAGEREF _Toc524612665 \h </w:instrText>
        </w:r>
        <w:r>
          <w:rPr>
            <w:noProof/>
            <w:webHidden/>
          </w:rPr>
        </w:r>
        <w:r>
          <w:rPr>
            <w:noProof/>
            <w:webHidden/>
          </w:rPr>
          <w:fldChar w:fldCharType="separate"/>
        </w:r>
        <w:r>
          <w:rPr>
            <w:noProof/>
            <w:webHidden/>
          </w:rPr>
          <w:t>104</w:t>
        </w:r>
        <w:r>
          <w:rPr>
            <w:noProof/>
            <w:webHidden/>
          </w:rPr>
          <w:fldChar w:fldCharType="end"/>
        </w:r>
      </w:hyperlink>
    </w:p>
    <w:p w14:paraId="44B7C2DA" w14:textId="7E8548EC"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6" w:history="1">
        <w:r w:rsidRPr="002B4A31">
          <w:rPr>
            <w:rStyle w:val="Hyperlink"/>
            <w:noProof/>
          </w:rPr>
          <w:t>3.34.5 stack property</w:t>
        </w:r>
        <w:r>
          <w:rPr>
            <w:noProof/>
            <w:webHidden/>
          </w:rPr>
          <w:tab/>
        </w:r>
        <w:r>
          <w:rPr>
            <w:noProof/>
            <w:webHidden/>
          </w:rPr>
          <w:fldChar w:fldCharType="begin"/>
        </w:r>
        <w:r>
          <w:rPr>
            <w:noProof/>
            <w:webHidden/>
          </w:rPr>
          <w:instrText xml:space="preserve"> PAGEREF _Toc524612666 \h </w:instrText>
        </w:r>
        <w:r>
          <w:rPr>
            <w:noProof/>
            <w:webHidden/>
          </w:rPr>
        </w:r>
        <w:r>
          <w:rPr>
            <w:noProof/>
            <w:webHidden/>
          </w:rPr>
          <w:fldChar w:fldCharType="separate"/>
        </w:r>
        <w:r>
          <w:rPr>
            <w:noProof/>
            <w:webHidden/>
          </w:rPr>
          <w:t>104</w:t>
        </w:r>
        <w:r>
          <w:rPr>
            <w:noProof/>
            <w:webHidden/>
          </w:rPr>
          <w:fldChar w:fldCharType="end"/>
        </w:r>
      </w:hyperlink>
    </w:p>
    <w:p w14:paraId="58BB10DE" w14:textId="4EC455F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7" w:history="1">
        <w:r w:rsidRPr="002B4A31">
          <w:rPr>
            <w:rStyle w:val="Hyperlink"/>
            <w:noProof/>
          </w:rPr>
          <w:t>3.34.6 kind property</w:t>
        </w:r>
        <w:r>
          <w:rPr>
            <w:noProof/>
            <w:webHidden/>
          </w:rPr>
          <w:tab/>
        </w:r>
        <w:r>
          <w:rPr>
            <w:noProof/>
            <w:webHidden/>
          </w:rPr>
          <w:fldChar w:fldCharType="begin"/>
        </w:r>
        <w:r>
          <w:rPr>
            <w:noProof/>
            <w:webHidden/>
          </w:rPr>
          <w:instrText xml:space="preserve"> PAGEREF _Toc524612667 \h </w:instrText>
        </w:r>
        <w:r>
          <w:rPr>
            <w:noProof/>
            <w:webHidden/>
          </w:rPr>
        </w:r>
        <w:r>
          <w:rPr>
            <w:noProof/>
            <w:webHidden/>
          </w:rPr>
          <w:fldChar w:fldCharType="separate"/>
        </w:r>
        <w:r>
          <w:rPr>
            <w:noProof/>
            <w:webHidden/>
          </w:rPr>
          <w:t>105</w:t>
        </w:r>
        <w:r>
          <w:rPr>
            <w:noProof/>
            <w:webHidden/>
          </w:rPr>
          <w:fldChar w:fldCharType="end"/>
        </w:r>
      </w:hyperlink>
    </w:p>
    <w:p w14:paraId="1B82EF2A" w14:textId="3139AD7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8" w:history="1">
        <w:r w:rsidRPr="002B4A31">
          <w:rPr>
            <w:rStyle w:val="Hyperlink"/>
            <w:noProof/>
          </w:rPr>
          <w:t>3.34.7 state property</w:t>
        </w:r>
        <w:r>
          <w:rPr>
            <w:noProof/>
            <w:webHidden/>
          </w:rPr>
          <w:tab/>
        </w:r>
        <w:r>
          <w:rPr>
            <w:noProof/>
            <w:webHidden/>
          </w:rPr>
          <w:fldChar w:fldCharType="begin"/>
        </w:r>
        <w:r>
          <w:rPr>
            <w:noProof/>
            <w:webHidden/>
          </w:rPr>
          <w:instrText xml:space="preserve"> PAGEREF _Toc524612668 \h </w:instrText>
        </w:r>
        <w:r>
          <w:rPr>
            <w:noProof/>
            <w:webHidden/>
          </w:rPr>
        </w:r>
        <w:r>
          <w:rPr>
            <w:noProof/>
            <w:webHidden/>
          </w:rPr>
          <w:fldChar w:fldCharType="separate"/>
        </w:r>
        <w:r>
          <w:rPr>
            <w:noProof/>
            <w:webHidden/>
          </w:rPr>
          <w:t>105</w:t>
        </w:r>
        <w:r>
          <w:rPr>
            <w:noProof/>
            <w:webHidden/>
          </w:rPr>
          <w:fldChar w:fldCharType="end"/>
        </w:r>
      </w:hyperlink>
    </w:p>
    <w:p w14:paraId="091DE1EC" w14:textId="050F69E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69" w:history="1">
        <w:r w:rsidRPr="002B4A31">
          <w:rPr>
            <w:rStyle w:val="Hyperlink"/>
            <w:noProof/>
          </w:rPr>
          <w:t>3.34.8 nestingLevel property</w:t>
        </w:r>
        <w:r>
          <w:rPr>
            <w:noProof/>
            <w:webHidden/>
          </w:rPr>
          <w:tab/>
        </w:r>
        <w:r>
          <w:rPr>
            <w:noProof/>
            <w:webHidden/>
          </w:rPr>
          <w:fldChar w:fldCharType="begin"/>
        </w:r>
        <w:r>
          <w:rPr>
            <w:noProof/>
            <w:webHidden/>
          </w:rPr>
          <w:instrText xml:space="preserve"> PAGEREF _Toc524612669 \h </w:instrText>
        </w:r>
        <w:r>
          <w:rPr>
            <w:noProof/>
            <w:webHidden/>
          </w:rPr>
        </w:r>
        <w:r>
          <w:rPr>
            <w:noProof/>
            <w:webHidden/>
          </w:rPr>
          <w:fldChar w:fldCharType="separate"/>
        </w:r>
        <w:r>
          <w:rPr>
            <w:noProof/>
            <w:webHidden/>
          </w:rPr>
          <w:t>106</w:t>
        </w:r>
        <w:r>
          <w:rPr>
            <w:noProof/>
            <w:webHidden/>
          </w:rPr>
          <w:fldChar w:fldCharType="end"/>
        </w:r>
      </w:hyperlink>
    </w:p>
    <w:p w14:paraId="5A70CF08" w14:textId="686615C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0" w:history="1">
        <w:r w:rsidRPr="002B4A31">
          <w:rPr>
            <w:rStyle w:val="Hyperlink"/>
            <w:noProof/>
          </w:rPr>
          <w:t>3.34.9 executionOrder property</w:t>
        </w:r>
        <w:r>
          <w:rPr>
            <w:noProof/>
            <w:webHidden/>
          </w:rPr>
          <w:tab/>
        </w:r>
        <w:r>
          <w:rPr>
            <w:noProof/>
            <w:webHidden/>
          </w:rPr>
          <w:fldChar w:fldCharType="begin"/>
        </w:r>
        <w:r>
          <w:rPr>
            <w:noProof/>
            <w:webHidden/>
          </w:rPr>
          <w:instrText xml:space="preserve"> PAGEREF _Toc524612670 \h </w:instrText>
        </w:r>
        <w:r>
          <w:rPr>
            <w:noProof/>
            <w:webHidden/>
          </w:rPr>
        </w:r>
        <w:r>
          <w:rPr>
            <w:noProof/>
            <w:webHidden/>
          </w:rPr>
          <w:fldChar w:fldCharType="separate"/>
        </w:r>
        <w:r>
          <w:rPr>
            <w:noProof/>
            <w:webHidden/>
          </w:rPr>
          <w:t>106</w:t>
        </w:r>
        <w:r>
          <w:rPr>
            <w:noProof/>
            <w:webHidden/>
          </w:rPr>
          <w:fldChar w:fldCharType="end"/>
        </w:r>
      </w:hyperlink>
    </w:p>
    <w:p w14:paraId="34C35DDE" w14:textId="7AB0F43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1" w:history="1">
        <w:r w:rsidRPr="002B4A31">
          <w:rPr>
            <w:rStyle w:val="Hyperlink"/>
            <w:noProof/>
          </w:rPr>
          <w:t>3.34.10 timestamp property</w:t>
        </w:r>
        <w:r>
          <w:rPr>
            <w:noProof/>
            <w:webHidden/>
          </w:rPr>
          <w:tab/>
        </w:r>
        <w:r>
          <w:rPr>
            <w:noProof/>
            <w:webHidden/>
          </w:rPr>
          <w:fldChar w:fldCharType="begin"/>
        </w:r>
        <w:r>
          <w:rPr>
            <w:noProof/>
            <w:webHidden/>
          </w:rPr>
          <w:instrText xml:space="preserve"> PAGEREF _Toc524612671 \h </w:instrText>
        </w:r>
        <w:r>
          <w:rPr>
            <w:noProof/>
            <w:webHidden/>
          </w:rPr>
        </w:r>
        <w:r>
          <w:rPr>
            <w:noProof/>
            <w:webHidden/>
          </w:rPr>
          <w:fldChar w:fldCharType="separate"/>
        </w:r>
        <w:r>
          <w:rPr>
            <w:noProof/>
            <w:webHidden/>
          </w:rPr>
          <w:t>106</w:t>
        </w:r>
        <w:r>
          <w:rPr>
            <w:noProof/>
            <w:webHidden/>
          </w:rPr>
          <w:fldChar w:fldCharType="end"/>
        </w:r>
      </w:hyperlink>
    </w:p>
    <w:p w14:paraId="45F4E012" w14:textId="5B0A4EC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2" w:history="1">
        <w:r w:rsidRPr="002B4A31">
          <w:rPr>
            <w:rStyle w:val="Hyperlink"/>
            <w:noProof/>
          </w:rPr>
          <w:t>3.34.11 importance property</w:t>
        </w:r>
        <w:r>
          <w:rPr>
            <w:noProof/>
            <w:webHidden/>
          </w:rPr>
          <w:tab/>
        </w:r>
        <w:r>
          <w:rPr>
            <w:noProof/>
            <w:webHidden/>
          </w:rPr>
          <w:fldChar w:fldCharType="begin"/>
        </w:r>
        <w:r>
          <w:rPr>
            <w:noProof/>
            <w:webHidden/>
          </w:rPr>
          <w:instrText xml:space="preserve"> PAGEREF _Toc524612672 \h </w:instrText>
        </w:r>
        <w:r>
          <w:rPr>
            <w:noProof/>
            <w:webHidden/>
          </w:rPr>
        </w:r>
        <w:r>
          <w:rPr>
            <w:noProof/>
            <w:webHidden/>
          </w:rPr>
          <w:fldChar w:fldCharType="separate"/>
        </w:r>
        <w:r>
          <w:rPr>
            <w:noProof/>
            <w:webHidden/>
          </w:rPr>
          <w:t>106</w:t>
        </w:r>
        <w:r>
          <w:rPr>
            <w:noProof/>
            <w:webHidden/>
          </w:rPr>
          <w:fldChar w:fldCharType="end"/>
        </w:r>
      </w:hyperlink>
    </w:p>
    <w:p w14:paraId="5E44E4E2" w14:textId="4D226FB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3" w:history="1">
        <w:r w:rsidRPr="002B4A31">
          <w:rPr>
            <w:rStyle w:val="Hyperlink"/>
            <w:noProof/>
          </w:rPr>
          <w:t>3.34.12 properties property</w:t>
        </w:r>
        <w:r>
          <w:rPr>
            <w:noProof/>
            <w:webHidden/>
          </w:rPr>
          <w:tab/>
        </w:r>
        <w:r>
          <w:rPr>
            <w:noProof/>
            <w:webHidden/>
          </w:rPr>
          <w:fldChar w:fldCharType="begin"/>
        </w:r>
        <w:r>
          <w:rPr>
            <w:noProof/>
            <w:webHidden/>
          </w:rPr>
          <w:instrText xml:space="preserve"> PAGEREF _Toc524612673 \h </w:instrText>
        </w:r>
        <w:r>
          <w:rPr>
            <w:noProof/>
            <w:webHidden/>
          </w:rPr>
        </w:r>
        <w:r>
          <w:rPr>
            <w:noProof/>
            <w:webHidden/>
          </w:rPr>
          <w:fldChar w:fldCharType="separate"/>
        </w:r>
        <w:r>
          <w:rPr>
            <w:noProof/>
            <w:webHidden/>
          </w:rPr>
          <w:t>107</w:t>
        </w:r>
        <w:r>
          <w:rPr>
            <w:noProof/>
            <w:webHidden/>
          </w:rPr>
          <w:fldChar w:fldCharType="end"/>
        </w:r>
      </w:hyperlink>
    </w:p>
    <w:p w14:paraId="140DA3D9" w14:textId="70289635"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74" w:history="1">
        <w:r w:rsidRPr="002B4A31">
          <w:rPr>
            <w:rStyle w:val="Hyperlink"/>
            <w:noProof/>
          </w:rPr>
          <w:t>3.35 resources object</w:t>
        </w:r>
        <w:r>
          <w:rPr>
            <w:noProof/>
            <w:webHidden/>
          </w:rPr>
          <w:tab/>
        </w:r>
        <w:r>
          <w:rPr>
            <w:noProof/>
            <w:webHidden/>
          </w:rPr>
          <w:fldChar w:fldCharType="begin"/>
        </w:r>
        <w:r>
          <w:rPr>
            <w:noProof/>
            <w:webHidden/>
          </w:rPr>
          <w:instrText xml:space="preserve"> PAGEREF _Toc524612674 \h </w:instrText>
        </w:r>
        <w:r>
          <w:rPr>
            <w:noProof/>
            <w:webHidden/>
          </w:rPr>
        </w:r>
        <w:r>
          <w:rPr>
            <w:noProof/>
            <w:webHidden/>
          </w:rPr>
          <w:fldChar w:fldCharType="separate"/>
        </w:r>
        <w:r>
          <w:rPr>
            <w:noProof/>
            <w:webHidden/>
          </w:rPr>
          <w:t>107</w:t>
        </w:r>
        <w:r>
          <w:rPr>
            <w:noProof/>
            <w:webHidden/>
          </w:rPr>
          <w:fldChar w:fldCharType="end"/>
        </w:r>
      </w:hyperlink>
    </w:p>
    <w:p w14:paraId="6A5364F7" w14:textId="740E3C6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5" w:history="1">
        <w:r w:rsidRPr="002B4A31">
          <w:rPr>
            <w:rStyle w:val="Hyperlink"/>
            <w:noProof/>
          </w:rPr>
          <w:t>3.35.1 General</w:t>
        </w:r>
        <w:r>
          <w:rPr>
            <w:noProof/>
            <w:webHidden/>
          </w:rPr>
          <w:tab/>
        </w:r>
        <w:r>
          <w:rPr>
            <w:noProof/>
            <w:webHidden/>
          </w:rPr>
          <w:fldChar w:fldCharType="begin"/>
        </w:r>
        <w:r>
          <w:rPr>
            <w:noProof/>
            <w:webHidden/>
          </w:rPr>
          <w:instrText xml:space="preserve"> PAGEREF _Toc524612675 \h </w:instrText>
        </w:r>
        <w:r>
          <w:rPr>
            <w:noProof/>
            <w:webHidden/>
          </w:rPr>
        </w:r>
        <w:r>
          <w:rPr>
            <w:noProof/>
            <w:webHidden/>
          </w:rPr>
          <w:fldChar w:fldCharType="separate"/>
        </w:r>
        <w:r>
          <w:rPr>
            <w:noProof/>
            <w:webHidden/>
          </w:rPr>
          <w:t>107</w:t>
        </w:r>
        <w:r>
          <w:rPr>
            <w:noProof/>
            <w:webHidden/>
          </w:rPr>
          <w:fldChar w:fldCharType="end"/>
        </w:r>
      </w:hyperlink>
    </w:p>
    <w:p w14:paraId="1C554D38" w14:textId="608D681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6" w:history="1">
        <w:r w:rsidRPr="002B4A31">
          <w:rPr>
            <w:rStyle w:val="Hyperlink"/>
            <w:noProof/>
          </w:rPr>
          <w:t>3.35.2 messageStrings property</w:t>
        </w:r>
        <w:r>
          <w:rPr>
            <w:noProof/>
            <w:webHidden/>
          </w:rPr>
          <w:tab/>
        </w:r>
        <w:r>
          <w:rPr>
            <w:noProof/>
            <w:webHidden/>
          </w:rPr>
          <w:fldChar w:fldCharType="begin"/>
        </w:r>
        <w:r>
          <w:rPr>
            <w:noProof/>
            <w:webHidden/>
          </w:rPr>
          <w:instrText xml:space="preserve"> PAGEREF _Toc524612676 \h </w:instrText>
        </w:r>
        <w:r>
          <w:rPr>
            <w:noProof/>
            <w:webHidden/>
          </w:rPr>
        </w:r>
        <w:r>
          <w:rPr>
            <w:noProof/>
            <w:webHidden/>
          </w:rPr>
          <w:fldChar w:fldCharType="separate"/>
        </w:r>
        <w:r>
          <w:rPr>
            <w:noProof/>
            <w:webHidden/>
          </w:rPr>
          <w:t>107</w:t>
        </w:r>
        <w:r>
          <w:rPr>
            <w:noProof/>
            <w:webHidden/>
          </w:rPr>
          <w:fldChar w:fldCharType="end"/>
        </w:r>
      </w:hyperlink>
    </w:p>
    <w:p w14:paraId="0F802FFE" w14:textId="62AA88A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7" w:history="1">
        <w:r w:rsidRPr="002B4A31">
          <w:rPr>
            <w:rStyle w:val="Hyperlink"/>
            <w:noProof/>
          </w:rPr>
          <w:t>3.35.3 rules property</w:t>
        </w:r>
        <w:r>
          <w:rPr>
            <w:noProof/>
            <w:webHidden/>
          </w:rPr>
          <w:tab/>
        </w:r>
        <w:r>
          <w:rPr>
            <w:noProof/>
            <w:webHidden/>
          </w:rPr>
          <w:fldChar w:fldCharType="begin"/>
        </w:r>
        <w:r>
          <w:rPr>
            <w:noProof/>
            <w:webHidden/>
          </w:rPr>
          <w:instrText xml:space="preserve"> PAGEREF _Toc524612677 \h </w:instrText>
        </w:r>
        <w:r>
          <w:rPr>
            <w:noProof/>
            <w:webHidden/>
          </w:rPr>
        </w:r>
        <w:r>
          <w:rPr>
            <w:noProof/>
            <w:webHidden/>
          </w:rPr>
          <w:fldChar w:fldCharType="separate"/>
        </w:r>
        <w:r>
          <w:rPr>
            <w:noProof/>
            <w:webHidden/>
          </w:rPr>
          <w:t>107</w:t>
        </w:r>
        <w:r>
          <w:rPr>
            <w:noProof/>
            <w:webHidden/>
          </w:rPr>
          <w:fldChar w:fldCharType="end"/>
        </w:r>
      </w:hyperlink>
    </w:p>
    <w:p w14:paraId="43BDE429" w14:textId="636E9B6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78" w:history="1">
        <w:r w:rsidRPr="002B4A31">
          <w:rPr>
            <w:rStyle w:val="Hyperlink"/>
            <w:noProof/>
          </w:rPr>
          <w:t>3.36 rule object</w:t>
        </w:r>
        <w:r>
          <w:rPr>
            <w:noProof/>
            <w:webHidden/>
          </w:rPr>
          <w:tab/>
        </w:r>
        <w:r>
          <w:rPr>
            <w:noProof/>
            <w:webHidden/>
          </w:rPr>
          <w:fldChar w:fldCharType="begin"/>
        </w:r>
        <w:r>
          <w:rPr>
            <w:noProof/>
            <w:webHidden/>
          </w:rPr>
          <w:instrText xml:space="preserve"> PAGEREF _Toc524612678 \h </w:instrText>
        </w:r>
        <w:r>
          <w:rPr>
            <w:noProof/>
            <w:webHidden/>
          </w:rPr>
        </w:r>
        <w:r>
          <w:rPr>
            <w:noProof/>
            <w:webHidden/>
          </w:rPr>
          <w:fldChar w:fldCharType="separate"/>
        </w:r>
        <w:r>
          <w:rPr>
            <w:noProof/>
            <w:webHidden/>
          </w:rPr>
          <w:t>108</w:t>
        </w:r>
        <w:r>
          <w:rPr>
            <w:noProof/>
            <w:webHidden/>
          </w:rPr>
          <w:fldChar w:fldCharType="end"/>
        </w:r>
      </w:hyperlink>
    </w:p>
    <w:p w14:paraId="66E6DE45" w14:textId="71D571F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79" w:history="1">
        <w:r w:rsidRPr="002B4A31">
          <w:rPr>
            <w:rStyle w:val="Hyperlink"/>
            <w:noProof/>
          </w:rPr>
          <w:t>3.36.1 General</w:t>
        </w:r>
        <w:r>
          <w:rPr>
            <w:noProof/>
            <w:webHidden/>
          </w:rPr>
          <w:tab/>
        </w:r>
        <w:r>
          <w:rPr>
            <w:noProof/>
            <w:webHidden/>
          </w:rPr>
          <w:fldChar w:fldCharType="begin"/>
        </w:r>
        <w:r>
          <w:rPr>
            <w:noProof/>
            <w:webHidden/>
          </w:rPr>
          <w:instrText xml:space="preserve"> PAGEREF _Toc524612679 \h </w:instrText>
        </w:r>
        <w:r>
          <w:rPr>
            <w:noProof/>
            <w:webHidden/>
          </w:rPr>
        </w:r>
        <w:r>
          <w:rPr>
            <w:noProof/>
            <w:webHidden/>
          </w:rPr>
          <w:fldChar w:fldCharType="separate"/>
        </w:r>
        <w:r>
          <w:rPr>
            <w:noProof/>
            <w:webHidden/>
          </w:rPr>
          <w:t>108</w:t>
        </w:r>
        <w:r>
          <w:rPr>
            <w:noProof/>
            <w:webHidden/>
          </w:rPr>
          <w:fldChar w:fldCharType="end"/>
        </w:r>
      </w:hyperlink>
    </w:p>
    <w:p w14:paraId="41E9F40E" w14:textId="03219CD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0" w:history="1">
        <w:r w:rsidRPr="002B4A31">
          <w:rPr>
            <w:rStyle w:val="Hyperlink"/>
            <w:noProof/>
          </w:rPr>
          <w:t>3.36.2 Constraints</w:t>
        </w:r>
        <w:r>
          <w:rPr>
            <w:noProof/>
            <w:webHidden/>
          </w:rPr>
          <w:tab/>
        </w:r>
        <w:r>
          <w:rPr>
            <w:noProof/>
            <w:webHidden/>
          </w:rPr>
          <w:fldChar w:fldCharType="begin"/>
        </w:r>
        <w:r>
          <w:rPr>
            <w:noProof/>
            <w:webHidden/>
          </w:rPr>
          <w:instrText xml:space="preserve"> PAGEREF _Toc524612680 \h </w:instrText>
        </w:r>
        <w:r>
          <w:rPr>
            <w:noProof/>
            <w:webHidden/>
          </w:rPr>
        </w:r>
        <w:r>
          <w:rPr>
            <w:noProof/>
            <w:webHidden/>
          </w:rPr>
          <w:fldChar w:fldCharType="separate"/>
        </w:r>
        <w:r>
          <w:rPr>
            <w:noProof/>
            <w:webHidden/>
          </w:rPr>
          <w:t>108</w:t>
        </w:r>
        <w:r>
          <w:rPr>
            <w:noProof/>
            <w:webHidden/>
          </w:rPr>
          <w:fldChar w:fldCharType="end"/>
        </w:r>
      </w:hyperlink>
    </w:p>
    <w:p w14:paraId="474481A5" w14:textId="7F5E3E1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1" w:history="1">
        <w:r w:rsidRPr="002B4A31">
          <w:rPr>
            <w:rStyle w:val="Hyperlink"/>
            <w:noProof/>
          </w:rPr>
          <w:t>3.36.3 id property</w:t>
        </w:r>
        <w:r>
          <w:rPr>
            <w:noProof/>
            <w:webHidden/>
          </w:rPr>
          <w:tab/>
        </w:r>
        <w:r>
          <w:rPr>
            <w:noProof/>
            <w:webHidden/>
          </w:rPr>
          <w:fldChar w:fldCharType="begin"/>
        </w:r>
        <w:r>
          <w:rPr>
            <w:noProof/>
            <w:webHidden/>
          </w:rPr>
          <w:instrText xml:space="preserve"> PAGEREF _Toc524612681 \h </w:instrText>
        </w:r>
        <w:r>
          <w:rPr>
            <w:noProof/>
            <w:webHidden/>
          </w:rPr>
        </w:r>
        <w:r>
          <w:rPr>
            <w:noProof/>
            <w:webHidden/>
          </w:rPr>
          <w:fldChar w:fldCharType="separate"/>
        </w:r>
        <w:r>
          <w:rPr>
            <w:noProof/>
            <w:webHidden/>
          </w:rPr>
          <w:t>108</w:t>
        </w:r>
        <w:r>
          <w:rPr>
            <w:noProof/>
            <w:webHidden/>
          </w:rPr>
          <w:fldChar w:fldCharType="end"/>
        </w:r>
      </w:hyperlink>
    </w:p>
    <w:p w14:paraId="2A2E7880" w14:textId="3816373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2" w:history="1">
        <w:r w:rsidRPr="002B4A31">
          <w:rPr>
            <w:rStyle w:val="Hyperlink"/>
            <w:noProof/>
          </w:rPr>
          <w:t>3.36.4 name property</w:t>
        </w:r>
        <w:r>
          <w:rPr>
            <w:noProof/>
            <w:webHidden/>
          </w:rPr>
          <w:tab/>
        </w:r>
        <w:r>
          <w:rPr>
            <w:noProof/>
            <w:webHidden/>
          </w:rPr>
          <w:fldChar w:fldCharType="begin"/>
        </w:r>
        <w:r>
          <w:rPr>
            <w:noProof/>
            <w:webHidden/>
          </w:rPr>
          <w:instrText xml:space="preserve"> PAGEREF _Toc524612682 \h </w:instrText>
        </w:r>
        <w:r>
          <w:rPr>
            <w:noProof/>
            <w:webHidden/>
          </w:rPr>
        </w:r>
        <w:r>
          <w:rPr>
            <w:noProof/>
            <w:webHidden/>
          </w:rPr>
          <w:fldChar w:fldCharType="separate"/>
        </w:r>
        <w:r>
          <w:rPr>
            <w:noProof/>
            <w:webHidden/>
          </w:rPr>
          <w:t>109</w:t>
        </w:r>
        <w:r>
          <w:rPr>
            <w:noProof/>
            <w:webHidden/>
          </w:rPr>
          <w:fldChar w:fldCharType="end"/>
        </w:r>
      </w:hyperlink>
    </w:p>
    <w:p w14:paraId="53D18D02" w14:textId="666243E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3" w:history="1">
        <w:r w:rsidRPr="002B4A31">
          <w:rPr>
            <w:rStyle w:val="Hyperlink"/>
            <w:noProof/>
          </w:rPr>
          <w:t>3.36.5 shortDescription property</w:t>
        </w:r>
        <w:r>
          <w:rPr>
            <w:noProof/>
            <w:webHidden/>
          </w:rPr>
          <w:tab/>
        </w:r>
        <w:r>
          <w:rPr>
            <w:noProof/>
            <w:webHidden/>
          </w:rPr>
          <w:fldChar w:fldCharType="begin"/>
        </w:r>
        <w:r>
          <w:rPr>
            <w:noProof/>
            <w:webHidden/>
          </w:rPr>
          <w:instrText xml:space="preserve"> PAGEREF _Toc524612683 \h </w:instrText>
        </w:r>
        <w:r>
          <w:rPr>
            <w:noProof/>
            <w:webHidden/>
          </w:rPr>
        </w:r>
        <w:r>
          <w:rPr>
            <w:noProof/>
            <w:webHidden/>
          </w:rPr>
          <w:fldChar w:fldCharType="separate"/>
        </w:r>
        <w:r>
          <w:rPr>
            <w:noProof/>
            <w:webHidden/>
          </w:rPr>
          <w:t>109</w:t>
        </w:r>
        <w:r>
          <w:rPr>
            <w:noProof/>
            <w:webHidden/>
          </w:rPr>
          <w:fldChar w:fldCharType="end"/>
        </w:r>
      </w:hyperlink>
    </w:p>
    <w:p w14:paraId="291B5CA5" w14:textId="6E497605"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4" w:history="1">
        <w:r w:rsidRPr="002B4A31">
          <w:rPr>
            <w:rStyle w:val="Hyperlink"/>
            <w:noProof/>
          </w:rPr>
          <w:t>3.36.6 fullDescription property</w:t>
        </w:r>
        <w:r>
          <w:rPr>
            <w:noProof/>
            <w:webHidden/>
          </w:rPr>
          <w:tab/>
        </w:r>
        <w:r>
          <w:rPr>
            <w:noProof/>
            <w:webHidden/>
          </w:rPr>
          <w:fldChar w:fldCharType="begin"/>
        </w:r>
        <w:r>
          <w:rPr>
            <w:noProof/>
            <w:webHidden/>
          </w:rPr>
          <w:instrText xml:space="preserve"> PAGEREF _Toc524612684 \h </w:instrText>
        </w:r>
        <w:r>
          <w:rPr>
            <w:noProof/>
            <w:webHidden/>
          </w:rPr>
        </w:r>
        <w:r>
          <w:rPr>
            <w:noProof/>
            <w:webHidden/>
          </w:rPr>
          <w:fldChar w:fldCharType="separate"/>
        </w:r>
        <w:r>
          <w:rPr>
            <w:noProof/>
            <w:webHidden/>
          </w:rPr>
          <w:t>109</w:t>
        </w:r>
        <w:r>
          <w:rPr>
            <w:noProof/>
            <w:webHidden/>
          </w:rPr>
          <w:fldChar w:fldCharType="end"/>
        </w:r>
      </w:hyperlink>
    </w:p>
    <w:p w14:paraId="19BDF465" w14:textId="22C7F46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5" w:history="1">
        <w:r w:rsidRPr="002B4A31">
          <w:rPr>
            <w:rStyle w:val="Hyperlink"/>
            <w:noProof/>
          </w:rPr>
          <w:t>3.36.7 messageStrings property</w:t>
        </w:r>
        <w:r>
          <w:rPr>
            <w:noProof/>
            <w:webHidden/>
          </w:rPr>
          <w:tab/>
        </w:r>
        <w:r>
          <w:rPr>
            <w:noProof/>
            <w:webHidden/>
          </w:rPr>
          <w:fldChar w:fldCharType="begin"/>
        </w:r>
        <w:r>
          <w:rPr>
            <w:noProof/>
            <w:webHidden/>
          </w:rPr>
          <w:instrText xml:space="preserve"> PAGEREF _Toc524612685 \h </w:instrText>
        </w:r>
        <w:r>
          <w:rPr>
            <w:noProof/>
            <w:webHidden/>
          </w:rPr>
        </w:r>
        <w:r>
          <w:rPr>
            <w:noProof/>
            <w:webHidden/>
          </w:rPr>
          <w:fldChar w:fldCharType="separate"/>
        </w:r>
        <w:r>
          <w:rPr>
            <w:noProof/>
            <w:webHidden/>
          </w:rPr>
          <w:t>109</w:t>
        </w:r>
        <w:r>
          <w:rPr>
            <w:noProof/>
            <w:webHidden/>
          </w:rPr>
          <w:fldChar w:fldCharType="end"/>
        </w:r>
      </w:hyperlink>
    </w:p>
    <w:p w14:paraId="275580FD" w14:textId="5650669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6" w:history="1">
        <w:r w:rsidRPr="002B4A31">
          <w:rPr>
            <w:rStyle w:val="Hyperlink"/>
            <w:noProof/>
          </w:rPr>
          <w:t>3.36.8 richMessageStrings property</w:t>
        </w:r>
        <w:r>
          <w:rPr>
            <w:noProof/>
            <w:webHidden/>
          </w:rPr>
          <w:tab/>
        </w:r>
        <w:r>
          <w:rPr>
            <w:noProof/>
            <w:webHidden/>
          </w:rPr>
          <w:fldChar w:fldCharType="begin"/>
        </w:r>
        <w:r>
          <w:rPr>
            <w:noProof/>
            <w:webHidden/>
          </w:rPr>
          <w:instrText xml:space="preserve"> PAGEREF _Toc524612686 \h </w:instrText>
        </w:r>
        <w:r>
          <w:rPr>
            <w:noProof/>
            <w:webHidden/>
          </w:rPr>
        </w:r>
        <w:r>
          <w:rPr>
            <w:noProof/>
            <w:webHidden/>
          </w:rPr>
          <w:fldChar w:fldCharType="separate"/>
        </w:r>
        <w:r>
          <w:rPr>
            <w:noProof/>
            <w:webHidden/>
          </w:rPr>
          <w:t>110</w:t>
        </w:r>
        <w:r>
          <w:rPr>
            <w:noProof/>
            <w:webHidden/>
          </w:rPr>
          <w:fldChar w:fldCharType="end"/>
        </w:r>
      </w:hyperlink>
    </w:p>
    <w:p w14:paraId="16422987" w14:textId="5FCD4BA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7" w:history="1">
        <w:r w:rsidRPr="002B4A31">
          <w:rPr>
            <w:rStyle w:val="Hyperlink"/>
            <w:noProof/>
          </w:rPr>
          <w:t>3.36.9 helpUri property</w:t>
        </w:r>
        <w:r>
          <w:rPr>
            <w:noProof/>
            <w:webHidden/>
          </w:rPr>
          <w:tab/>
        </w:r>
        <w:r>
          <w:rPr>
            <w:noProof/>
            <w:webHidden/>
          </w:rPr>
          <w:fldChar w:fldCharType="begin"/>
        </w:r>
        <w:r>
          <w:rPr>
            <w:noProof/>
            <w:webHidden/>
          </w:rPr>
          <w:instrText xml:space="preserve"> PAGEREF _Toc524612687 \h </w:instrText>
        </w:r>
        <w:r>
          <w:rPr>
            <w:noProof/>
            <w:webHidden/>
          </w:rPr>
        </w:r>
        <w:r>
          <w:rPr>
            <w:noProof/>
            <w:webHidden/>
          </w:rPr>
          <w:fldChar w:fldCharType="separate"/>
        </w:r>
        <w:r>
          <w:rPr>
            <w:noProof/>
            <w:webHidden/>
          </w:rPr>
          <w:t>110</w:t>
        </w:r>
        <w:r>
          <w:rPr>
            <w:noProof/>
            <w:webHidden/>
          </w:rPr>
          <w:fldChar w:fldCharType="end"/>
        </w:r>
      </w:hyperlink>
    </w:p>
    <w:p w14:paraId="033FDBB1" w14:textId="127B52C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8" w:history="1">
        <w:r w:rsidRPr="002B4A31">
          <w:rPr>
            <w:rStyle w:val="Hyperlink"/>
            <w:noProof/>
          </w:rPr>
          <w:t>3.36.10 help property</w:t>
        </w:r>
        <w:r>
          <w:rPr>
            <w:noProof/>
            <w:webHidden/>
          </w:rPr>
          <w:tab/>
        </w:r>
        <w:r>
          <w:rPr>
            <w:noProof/>
            <w:webHidden/>
          </w:rPr>
          <w:fldChar w:fldCharType="begin"/>
        </w:r>
        <w:r>
          <w:rPr>
            <w:noProof/>
            <w:webHidden/>
          </w:rPr>
          <w:instrText xml:space="preserve"> PAGEREF _Toc524612688 \h </w:instrText>
        </w:r>
        <w:r>
          <w:rPr>
            <w:noProof/>
            <w:webHidden/>
          </w:rPr>
        </w:r>
        <w:r>
          <w:rPr>
            <w:noProof/>
            <w:webHidden/>
          </w:rPr>
          <w:fldChar w:fldCharType="separate"/>
        </w:r>
        <w:r>
          <w:rPr>
            <w:noProof/>
            <w:webHidden/>
          </w:rPr>
          <w:t>110</w:t>
        </w:r>
        <w:r>
          <w:rPr>
            <w:noProof/>
            <w:webHidden/>
          </w:rPr>
          <w:fldChar w:fldCharType="end"/>
        </w:r>
      </w:hyperlink>
    </w:p>
    <w:p w14:paraId="43DBB8E4" w14:textId="2219BF7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89" w:history="1">
        <w:r w:rsidRPr="002B4A31">
          <w:rPr>
            <w:rStyle w:val="Hyperlink"/>
            <w:noProof/>
          </w:rPr>
          <w:t>3.36.11 configuration property</w:t>
        </w:r>
        <w:r>
          <w:rPr>
            <w:noProof/>
            <w:webHidden/>
          </w:rPr>
          <w:tab/>
        </w:r>
        <w:r>
          <w:rPr>
            <w:noProof/>
            <w:webHidden/>
          </w:rPr>
          <w:fldChar w:fldCharType="begin"/>
        </w:r>
        <w:r>
          <w:rPr>
            <w:noProof/>
            <w:webHidden/>
          </w:rPr>
          <w:instrText xml:space="preserve"> PAGEREF _Toc524612689 \h </w:instrText>
        </w:r>
        <w:r>
          <w:rPr>
            <w:noProof/>
            <w:webHidden/>
          </w:rPr>
        </w:r>
        <w:r>
          <w:rPr>
            <w:noProof/>
            <w:webHidden/>
          </w:rPr>
          <w:fldChar w:fldCharType="separate"/>
        </w:r>
        <w:r>
          <w:rPr>
            <w:noProof/>
            <w:webHidden/>
          </w:rPr>
          <w:t>110</w:t>
        </w:r>
        <w:r>
          <w:rPr>
            <w:noProof/>
            <w:webHidden/>
          </w:rPr>
          <w:fldChar w:fldCharType="end"/>
        </w:r>
      </w:hyperlink>
    </w:p>
    <w:p w14:paraId="5F50E762" w14:textId="65F3C71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0" w:history="1">
        <w:r w:rsidRPr="002B4A31">
          <w:rPr>
            <w:rStyle w:val="Hyperlink"/>
            <w:noProof/>
          </w:rPr>
          <w:t>3.36.12 properties property</w:t>
        </w:r>
        <w:r>
          <w:rPr>
            <w:noProof/>
            <w:webHidden/>
          </w:rPr>
          <w:tab/>
        </w:r>
        <w:r>
          <w:rPr>
            <w:noProof/>
            <w:webHidden/>
          </w:rPr>
          <w:fldChar w:fldCharType="begin"/>
        </w:r>
        <w:r>
          <w:rPr>
            <w:noProof/>
            <w:webHidden/>
          </w:rPr>
          <w:instrText xml:space="preserve"> PAGEREF _Toc524612690 \h </w:instrText>
        </w:r>
        <w:r>
          <w:rPr>
            <w:noProof/>
            <w:webHidden/>
          </w:rPr>
        </w:r>
        <w:r>
          <w:rPr>
            <w:noProof/>
            <w:webHidden/>
          </w:rPr>
          <w:fldChar w:fldCharType="separate"/>
        </w:r>
        <w:r>
          <w:rPr>
            <w:noProof/>
            <w:webHidden/>
          </w:rPr>
          <w:t>111</w:t>
        </w:r>
        <w:r>
          <w:rPr>
            <w:noProof/>
            <w:webHidden/>
          </w:rPr>
          <w:fldChar w:fldCharType="end"/>
        </w:r>
      </w:hyperlink>
    </w:p>
    <w:p w14:paraId="3DC9824E" w14:textId="3950869C"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91" w:history="1">
        <w:r w:rsidRPr="002B4A31">
          <w:rPr>
            <w:rStyle w:val="Hyperlink"/>
            <w:noProof/>
          </w:rPr>
          <w:t>3.37 ruleConfiguration object</w:t>
        </w:r>
        <w:r>
          <w:rPr>
            <w:noProof/>
            <w:webHidden/>
          </w:rPr>
          <w:tab/>
        </w:r>
        <w:r>
          <w:rPr>
            <w:noProof/>
            <w:webHidden/>
          </w:rPr>
          <w:fldChar w:fldCharType="begin"/>
        </w:r>
        <w:r>
          <w:rPr>
            <w:noProof/>
            <w:webHidden/>
          </w:rPr>
          <w:instrText xml:space="preserve"> PAGEREF _Toc524612691 \h </w:instrText>
        </w:r>
        <w:r>
          <w:rPr>
            <w:noProof/>
            <w:webHidden/>
          </w:rPr>
        </w:r>
        <w:r>
          <w:rPr>
            <w:noProof/>
            <w:webHidden/>
          </w:rPr>
          <w:fldChar w:fldCharType="separate"/>
        </w:r>
        <w:r>
          <w:rPr>
            <w:noProof/>
            <w:webHidden/>
          </w:rPr>
          <w:t>111</w:t>
        </w:r>
        <w:r>
          <w:rPr>
            <w:noProof/>
            <w:webHidden/>
          </w:rPr>
          <w:fldChar w:fldCharType="end"/>
        </w:r>
      </w:hyperlink>
    </w:p>
    <w:p w14:paraId="7698ACCB" w14:textId="41100FB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2" w:history="1">
        <w:r w:rsidRPr="002B4A31">
          <w:rPr>
            <w:rStyle w:val="Hyperlink"/>
            <w:noProof/>
          </w:rPr>
          <w:t>3.37.1 General</w:t>
        </w:r>
        <w:r>
          <w:rPr>
            <w:noProof/>
            <w:webHidden/>
          </w:rPr>
          <w:tab/>
        </w:r>
        <w:r>
          <w:rPr>
            <w:noProof/>
            <w:webHidden/>
          </w:rPr>
          <w:fldChar w:fldCharType="begin"/>
        </w:r>
        <w:r>
          <w:rPr>
            <w:noProof/>
            <w:webHidden/>
          </w:rPr>
          <w:instrText xml:space="preserve"> PAGEREF _Toc524612692 \h </w:instrText>
        </w:r>
        <w:r>
          <w:rPr>
            <w:noProof/>
            <w:webHidden/>
          </w:rPr>
        </w:r>
        <w:r>
          <w:rPr>
            <w:noProof/>
            <w:webHidden/>
          </w:rPr>
          <w:fldChar w:fldCharType="separate"/>
        </w:r>
        <w:r>
          <w:rPr>
            <w:noProof/>
            <w:webHidden/>
          </w:rPr>
          <w:t>111</w:t>
        </w:r>
        <w:r>
          <w:rPr>
            <w:noProof/>
            <w:webHidden/>
          </w:rPr>
          <w:fldChar w:fldCharType="end"/>
        </w:r>
      </w:hyperlink>
    </w:p>
    <w:p w14:paraId="5A29EC5E" w14:textId="60B8C7E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3" w:history="1">
        <w:r w:rsidRPr="002B4A31">
          <w:rPr>
            <w:rStyle w:val="Hyperlink"/>
            <w:noProof/>
          </w:rPr>
          <w:t>3.37.2 enabled property</w:t>
        </w:r>
        <w:r>
          <w:rPr>
            <w:noProof/>
            <w:webHidden/>
          </w:rPr>
          <w:tab/>
        </w:r>
        <w:r>
          <w:rPr>
            <w:noProof/>
            <w:webHidden/>
          </w:rPr>
          <w:fldChar w:fldCharType="begin"/>
        </w:r>
        <w:r>
          <w:rPr>
            <w:noProof/>
            <w:webHidden/>
          </w:rPr>
          <w:instrText xml:space="preserve"> PAGEREF _Toc524612693 \h </w:instrText>
        </w:r>
        <w:r>
          <w:rPr>
            <w:noProof/>
            <w:webHidden/>
          </w:rPr>
        </w:r>
        <w:r>
          <w:rPr>
            <w:noProof/>
            <w:webHidden/>
          </w:rPr>
          <w:fldChar w:fldCharType="separate"/>
        </w:r>
        <w:r>
          <w:rPr>
            <w:noProof/>
            <w:webHidden/>
          </w:rPr>
          <w:t>111</w:t>
        </w:r>
        <w:r>
          <w:rPr>
            <w:noProof/>
            <w:webHidden/>
          </w:rPr>
          <w:fldChar w:fldCharType="end"/>
        </w:r>
      </w:hyperlink>
    </w:p>
    <w:p w14:paraId="155DBF79" w14:textId="5B9D314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4" w:history="1">
        <w:r w:rsidRPr="002B4A31">
          <w:rPr>
            <w:rStyle w:val="Hyperlink"/>
            <w:noProof/>
          </w:rPr>
          <w:t>3.37.3 defaultLevel property</w:t>
        </w:r>
        <w:r>
          <w:rPr>
            <w:noProof/>
            <w:webHidden/>
          </w:rPr>
          <w:tab/>
        </w:r>
        <w:r>
          <w:rPr>
            <w:noProof/>
            <w:webHidden/>
          </w:rPr>
          <w:fldChar w:fldCharType="begin"/>
        </w:r>
        <w:r>
          <w:rPr>
            <w:noProof/>
            <w:webHidden/>
          </w:rPr>
          <w:instrText xml:space="preserve"> PAGEREF _Toc524612694 \h </w:instrText>
        </w:r>
        <w:r>
          <w:rPr>
            <w:noProof/>
            <w:webHidden/>
          </w:rPr>
        </w:r>
        <w:r>
          <w:rPr>
            <w:noProof/>
            <w:webHidden/>
          </w:rPr>
          <w:fldChar w:fldCharType="separate"/>
        </w:r>
        <w:r>
          <w:rPr>
            <w:noProof/>
            <w:webHidden/>
          </w:rPr>
          <w:t>111</w:t>
        </w:r>
        <w:r>
          <w:rPr>
            <w:noProof/>
            <w:webHidden/>
          </w:rPr>
          <w:fldChar w:fldCharType="end"/>
        </w:r>
      </w:hyperlink>
    </w:p>
    <w:p w14:paraId="488738F5" w14:textId="098A1E1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5" w:history="1">
        <w:r w:rsidRPr="002B4A31">
          <w:rPr>
            <w:rStyle w:val="Hyperlink"/>
            <w:noProof/>
          </w:rPr>
          <w:t>3.37.4 parameters property</w:t>
        </w:r>
        <w:r>
          <w:rPr>
            <w:noProof/>
            <w:webHidden/>
          </w:rPr>
          <w:tab/>
        </w:r>
        <w:r>
          <w:rPr>
            <w:noProof/>
            <w:webHidden/>
          </w:rPr>
          <w:fldChar w:fldCharType="begin"/>
        </w:r>
        <w:r>
          <w:rPr>
            <w:noProof/>
            <w:webHidden/>
          </w:rPr>
          <w:instrText xml:space="preserve"> PAGEREF _Toc524612695 \h </w:instrText>
        </w:r>
        <w:r>
          <w:rPr>
            <w:noProof/>
            <w:webHidden/>
          </w:rPr>
        </w:r>
        <w:r>
          <w:rPr>
            <w:noProof/>
            <w:webHidden/>
          </w:rPr>
          <w:fldChar w:fldCharType="separate"/>
        </w:r>
        <w:r>
          <w:rPr>
            <w:noProof/>
            <w:webHidden/>
          </w:rPr>
          <w:t>111</w:t>
        </w:r>
        <w:r>
          <w:rPr>
            <w:noProof/>
            <w:webHidden/>
          </w:rPr>
          <w:fldChar w:fldCharType="end"/>
        </w:r>
      </w:hyperlink>
    </w:p>
    <w:p w14:paraId="06A0EB18" w14:textId="16B5D379"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696" w:history="1">
        <w:r w:rsidRPr="002B4A31">
          <w:rPr>
            <w:rStyle w:val="Hyperlink"/>
            <w:noProof/>
          </w:rPr>
          <w:t>3.38 fix object</w:t>
        </w:r>
        <w:r>
          <w:rPr>
            <w:noProof/>
            <w:webHidden/>
          </w:rPr>
          <w:tab/>
        </w:r>
        <w:r>
          <w:rPr>
            <w:noProof/>
            <w:webHidden/>
          </w:rPr>
          <w:fldChar w:fldCharType="begin"/>
        </w:r>
        <w:r>
          <w:rPr>
            <w:noProof/>
            <w:webHidden/>
          </w:rPr>
          <w:instrText xml:space="preserve"> PAGEREF _Toc524612696 \h </w:instrText>
        </w:r>
        <w:r>
          <w:rPr>
            <w:noProof/>
            <w:webHidden/>
          </w:rPr>
        </w:r>
        <w:r>
          <w:rPr>
            <w:noProof/>
            <w:webHidden/>
          </w:rPr>
          <w:fldChar w:fldCharType="separate"/>
        </w:r>
        <w:r>
          <w:rPr>
            <w:noProof/>
            <w:webHidden/>
          </w:rPr>
          <w:t>112</w:t>
        </w:r>
        <w:r>
          <w:rPr>
            <w:noProof/>
            <w:webHidden/>
          </w:rPr>
          <w:fldChar w:fldCharType="end"/>
        </w:r>
      </w:hyperlink>
    </w:p>
    <w:p w14:paraId="6667B442" w14:textId="6BBA192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7" w:history="1">
        <w:r w:rsidRPr="002B4A31">
          <w:rPr>
            <w:rStyle w:val="Hyperlink"/>
            <w:noProof/>
          </w:rPr>
          <w:t>3.38.1 General</w:t>
        </w:r>
        <w:r>
          <w:rPr>
            <w:noProof/>
            <w:webHidden/>
          </w:rPr>
          <w:tab/>
        </w:r>
        <w:r>
          <w:rPr>
            <w:noProof/>
            <w:webHidden/>
          </w:rPr>
          <w:fldChar w:fldCharType="begin"/>
        </w:r>
        <w:r>
          <w:rPr>
            <w:noProof/>
            <w:webHidden/>
          </w:rPr>
          <w:instrText xml:space="preserve"> PAGEREF _Toc524612697 \h </w:instrText>
        </w:r>
        <w:r>
          <w:rPr>
            <w:noProof/>
            <w:webHidden/>
          </w:rPr>
        </w:r>
        <w:r>
          <w:rPr>
            <w:noProof/>
            <w:webHidden/>
          </w:rPr>
          <w:fldChar w:fldCharType="separate"/>
        </w:r>
        <w:r>
          <w:rPr>
            <w:noProof/>
            <w:webHidden/>
          </w:rPr>
          <w:t>112</w:t>
        </w:r>
        <w:r>
          <w:rPr>
            <w:noProof/>
            <w:webHidden/>
          </w:rPr>
          <w:fldChar w:fldCharType="end"/>
        </w:r>
      </w:hyperlink>
    </w:p>
    <w:p w14:paraId="337B3F30" w14:textId="1F9D7D5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8" w:history="1">
        <w:r w:rsidRPr="002B4A31">
          <w:rPr>
            <w:rStyle w:val="Hyperlink"/>
            <w:noProof/>
          </w:rPr>
          <w:t>3.38.2 description property</w:t>
        </w:r>
        <w:r>
          <w:rPr>
            <w:noProof/>
            <w:webHidden/>
          </w:rPr>
          <w:tab/>
        </w:r>
        <w:r>
          <w:rPr>
            <w:noProof/>
            <w:webHidden/>
          </w:rPr>
          <w:fldChar w:fldCharType="begin"/>
        </w:r>
        <w:r>
          <w:rPr>
            <w:noProof/>
            <w:webHidden/>
          </w:rPr>
          <w:instrText xml:space="preserve"> PAGEREF _Toc524612698 \h </w:instrText>
        </w:r>
        <w:r>
          <w:rPr>
            <w:noProof/>
            <w:webHidden/>
          </w:rPr>
        </w:r>
        <w:r>
          <w:rPr>
            <w:noProof/>
            <w:webHidden/>
          </w:rPr>
          <w:fldChar w:fldCharType="separate"/>
        </w:r>
        <w:r>
          <w:rPr>
            <w:noProof/>
            <w:webHidden/>
          </w:rPr>
          <w:t>112</w:t>
        </w:r>
        <w:r>
          <w:rPr>
            <w:noProof/>
            <w:webHidden/>
          </w:rPr>
          <w:fldChar w:fldCharType="end"/>
        </w:r>
      </w:hyperlink>
    </w:p>
    <w:p w14:paraId="1A33EDE8" w14:textId="4775592F"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699" w:history="1">
        <w:r w:rsidRPr="002B4A31">
          <w:rPr>
            <w:rStyle w:val="Hyperlink"/>
            <w:noProof/>
          </w:rPr>
          <w:t>3.38.3 fileChanges property</w:t>
        </w:r>
        <w:r>
          <w:rPr>
            <w:noProof/>
            <w:webHidden/>
          </w:rPr>
          <w:tab/>
        </w:r>
        <w:r>
          <w:rPr>
            <w:noProof/>
            <w:webHidden/>
          </w:rPr>
          <w:fldChar w:fldCharType="begin"/>
        </w:r>
        <w:r>
          <w:rPr>
            <w:noProof/>
            <w:webHidden/>
          </w:rPr>
          <w:instrText xml:space="preserve"> PAGEREF _Toc524612699 \h </w:instrText>
        </w:r>
        <w:r>
          <w:rPr>
            <w:noProof/>
            <w:webHidden/>
          </w:rPr>
        </w:r>
        <w:r>
          <w:rPr>
            <w:noProof/>
            <w:webHidden/>
          </w:rPr>
          <w:fldChar w:fldCharType="separate"/>
        </w:r>
        <w:r>
          <w:rPr>
            <w:noProof/>
            <w:webHidden/>
          </w:rPr>
          <w:t>112</w:t>
        </w:r>
        <w:r>
          <w:rPr>
            <w:noProof/>
            <w:webHidden/>
          </w:rPr>
          <w:fldChar w:fldCharType="end"/>
        </w:r>
      </w:hyperlink>
    </w:p>
    <w:p w14:paraId="553A8C1C" w14:textId="628943FC"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00" w:history="1">
        <w:r w:rsidRPr="002B4A31">
          <w:rPr>
            <w:rStyle w:val="Hyperlink"/>
            <w:noProof/>
          </w:rPr>
          <w:t>3.39 fileChange object</w:t>
        </w:r>
        <w:r>
          <w:rPr>
            <w:noProof/>
            <w:webHidden/>
          </w:rPr>
          <w:tab/>
        </w:r>
        <w:r>
          <w:rPr>
            <w:noProof/>
            <w:webHidden/>
          </w:rPr>
          <w:fldChar w:fldCharType="begin"/>
        </w:r>
        <w:r>
          <w:rPr>
            <w:noProof/>
            <w:webHidden/>
          </w:rPr>
          <w:instrText xml:space="preserve"> PAGEREF _Toc524612700 \h </w:instrText>
        </w:r>
        <w:r>
          <w:rPr>
            <w:noProof/>
            <w:webHidden/>
          </w:rPr>
        </w:r>
        <w:r>
          <w:rPr>
            <w:noProof/>
            <w:webHidden/>
          </w:rPr>
          <w:fldChar w:fldCharType="separate"/>
        </w:r>
        <w:r>
          <w:rPr>
            <w:noProof/>
            <w:webHidden/>
          </w:rPr>
          <w:t>112</w:t>
        </w:r>
        <w:r>
          <w:rPr>
            <w:noProof/>
            <w:webHidden/>
          </w:rPr>
          <w:fldChar w:fldCharType="end"/>
        </w:r>
      </w:hyperlink>
    </w:p>
    <w:p w14:paraId="421DFC2B" w14:textId="15581F1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01" w:history="1">
        <w:r w:rsidRPr="002B4A31">
          <w:rPr>
            <w:rStyle w:val="Hyperlink"/>
            <w:noProof/>
          </w:rPr>
          <w:t>3.39.1 General</w:t>
        </w:r>
        <w:r>
          <w:rPr>
            <w:noProof/>
            <w:webHidden/>
          </w:rPr>
          <w:tab/>
        </w:r>
        <w:r>
          <w:rPr>
            <w:noProof/>
            <w:webHidden/>
          </w:rPr>
          <w:fldChar w:fldCharType="begin"/>
        </w:r>
        <w:r>
          <w:rPr>
            <w:noProof/>
            <w:webHidden/>
          </w:rPr>
          <w:instrText xml:space="preserve"> PAGEREF _Toc524612701 \h </w:instrText>
        </w:r>
        <w:r>
          <w:rPr>
            <w:noProof/>
            <w:webHidden/>
          </w:rPr>
        </w:r>
        <w:r>
          <w:rPr>
            <w:noProof/>
            <w:webHidden/>
          </w:rPr>
          <w:fldChar w:fldCharType="separate"/>
        </w:r>
        <w:r>
          <w:rPr>
            <w:noProof/>
            <w:webHidden/>
          </w:rPr>
          <w:t>112</w:t>
        </w:r>
        <w:r>
          <w:rPr>
            <w:noProof/>
            <w:webHidden/>
          </w:rPr>
          <w:fldChar w:fldCharType="end"/>
        </w:r>
      </w:hyperlink>
    </w:p>
    <w:p w14:paraId="135FC9FA" w14:textId="3BACCC3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02" w:history="1">
        <w:r w:rsidRPr="002B4A31">
          <w:rPr>
            <w:rStyle w:val="Hyperlink"/>
            <w:noProof/>
          </w:rPr>
          <w:t>3.39.2 fileLocation property</w:t>
        </w:r>
        <w:r>
          <w:rPr>
            <w:noProof/>
            <w:webHidden/>
          </w:rPr>
          <w:tab/>
        </w:r>
        <w:r>
          <w:rPr>
            <w:noProof/>
            <w:webHidden/>
          </w:rPr>
          <w:fldChar w:fldCharType="begin"/>
        </w:r>
        <w:r>
          <w:rPr>
            <w:noProof/>
            <w:webHidden/>
          </w:rPr>
          <w:instrText xml:space="preserve"> PAGEREF _Toc524612702 \h </w:instrText>
        </w:r>
        <w:r>
          <w:rPr>
            <w:noProof/>
            <w:webHidden/>
          </w:rPr>
        </w:r>
        <w:r>
          <w:rPr>
            <w:noProof/>
            <w:webHidden/>
          </w:rPr>
          <w:fldChar w:fldCharType="separate"/>
        </w:r>
        <w:r>
          <w:rPr>
            <w:noProof/>
            <w:webHidden/>
          </w:rPr>
          <w:t>113</w:t>
        </w:r>
        <w:r>
          <w:rPr>
            <w:noProof/>
            <w:webHidden/>
          </w:rPr>
          <w:fldChar w:fldCharType="end"/>
        </w:r>
      </w:hyperlink>
    </w:p>
    <w:p w14:paraId="5CD432D1" w14:textId="6141D8B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03" w:history="1">
        <w:r w:rsidRPr="002B4A31">
          <w:rPr>
            <w:rStyle w:val="Hyperlink"/>
            <w:noProof/>
          </w:rPr>
          <w:t>3.39.3 replacements property</w:t>
        </w:r>
        <w:r>
          <w:rPr>
            <w:noProof/>
            <w:webHidden/>
          </w:rPr>
          <w:tab/>
        </w:r>
        <w:r>
          <w:rPr>
            <w:noProof/>
            <w:webHidden/>
          </w:rPr>
          <w:fldChar w:fldCharType="begin"/>
        </w:r>
        <w:r>
          <w:rPr>
            <w:noProof/>
            <w:webHidden/>
          </w:rPr>
          <w:instrText xml:space="preserve"> PAGEREF _Toc524612703 \h </w:instrText>
        </w:r>
        <w:r>
          <w:rPr>
            <w:noProof/>
            <w:webHidden/>
          </w:rPr>
        </w:r>
        <w:r>
          <w:rPr>
            <w:noProof/>
            <w:webHidden/>
          </w:rPr>
          <w:fldChar w:fldCharType="separate"/>
        </w:r>
        <w:r>
          <w:rPr>
            <w:noProof/>
            <w:webHidden/>
          </w:rPr>
          <w:t>113</w:t>
        </w:r>
        <w:r>
          <w:rPr>
            <w:noProof/>
            <w:webHidden/>
          </w:rPr>
          <w:fldChar w:fldCharType="end"/>
        </w:r>
      </w:hyperlink>
    </w:p>
    <w:p w14:paraId="53AE6234" w14:textId="4F9FE5F1"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04" w:history="1">
        <w:r w:rsidRPr="002B4A31">
          <w:rPr>
            <w:rStyle w:val="Hyperlink"/>
            <w:noProof/>
          </w:rPr>
          <w:t>3.40 replacement object</w:t>
        </w:r>
        <w:r>
          <w:rPr>
            <w:noProof/>
            <w:webHidden/>
          </w:rPr>
          <w:tab/>
        </w:r>
        <w:r>
          <w:rPr>
            <w:noProof/>
            <w:webHidden/>
          </w:rPr>
          <w:fldChar w:fldCharType="begin"/>
        </w:r>
        <w:r>
          <w:rPr>
            <w:noProof/>
            <w:webHidden/>
          </w:rPr>
          <w:instrText xml:space="preserve"> PAGEREF _Toc524612704 \h </w:instrText>
        </w:r>
        <w:r>
          <w:rPr>
            <w:noProof/>
            <w:webHidden/>
          </w:rPr>
        </w:r>
        <w:r>
          <w:rPr>
            <w:noProof/>
            <w:webHidden/>
          </w:rPr>
          <w:fldChar w:fldCharType="separate"/>
        </w:r>
        <w:r>
          <w:rPr>
            <w:noProof/>
            <w:webHidden/>
          </w:rPr>
          <w:t>113</w:t>
        </w:r>
        <w:r>
          <w:rPr>
            <w:noProof/>
            <w:webHidden/>
          </w:rPr>
          <w:fldChar w:fldCharType="end"/>
        </w:r>
      </w:hyperlink>
    </w:p>
    <w:p w14:paraId="63FA3C68" w14:textId="4F6C1B2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05" w:history="1">
        <w:r w:rsidRPr="002B4A31">
          <w:rPr>
            <w:rStyle w:val="Hyperlink"/>
            <w:noProof/>
          </w:rPr>
          <w:t>3.40.1 General</w:t>
        </w:r>
        <w:r>
          <w:rPr>
            <w:noProof/>
            <w:webHidden/>
          </w:rPr>
          <w:tab/>
        </w:r>
        <w:r>
          <w:rPr>
            <w:noProof/>
            <w:webHidden/>
          </w:rPr>
          <w:fldChar w:fldCharType="begin"/>
        </w:r>
        <w:r>
          <w:rPr>
            <w:noProof/>
            <w:webHidden/>
          </w:rPr>
          <w:instrText xml:space="preserve"> PAGEREF _Toc524612705 \h </w:instrText>
        </w:r>
        <w:r>
          <w:rPr>
            <w:noProof/>
            <w:webHidden/>
          </w:rPr>
        </w:r>
        <w:r>
          <w:rPr>
            <w:noProof/>
            <w:webHidden/>
          </w:rPr>
          <w:fldChar w:fldCharType="separate"/>
        </w:r>
        <w:r>
          <w:rPr>
            <w:noProof/>
            <w:webHidden/>
          </w:rPr>
          <w:t>113</w:t>
        </w:r>
        <w:r>
          <w:rPr>
            <w:noProof/>
            <w:webHidden/>
          </w:rPr>
          <w:fldChar w:fldCharType="end"/>
        </w:r>
      </w:hyperlink>
    </w:p>
    <w:p w14:paraId="11EC419E" w14:textId="207DC0B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06" w:history="1">
        <w:r w:rsidRPr="002B4A31">
          <w:rPr>
            <w:rStyle w:val="Hyperlink"/>
            <w:noProof/>
          </w:rPr>
          <w:t>3.40.2 Constraints</w:t>
        </w:r>
        <w:r>
          <w:rPr>
            <w:noProof/>
            <w:webHidden/>
          </w:rPr>
          <w:tab/>
        </w:r>
        <w:r>
          <w:rPr>
            <w:noProof/>
            <w:webHidden/>
          </w:rPr>
          <w:fldChar w:fldCharType="begin"/>
        </w:r>
        <w:r>
          <w:rPr>
            <w:noProof/>
            <w:webHidden/>
          </w:rPr>
          <w:instrText xml:space="preserve"> PAGEREF _Toc524612706 \h </w:instrText>
        </w:r>
        <w:r>
          <w:rPr>
            <w:noProof/>
            <w:webHidden/>
          </w:rPr>
        </w:r>
        <w:r>
          <w:rPr>
            <w:noProof/>
            <w:webHidden/>
          </w:rPr>
          <w:fldChar w:fldCharType="separate"/>
        </w:r>
        <w:r>
          <w:rPr>
            <w:noProof/>
            <w:webHidden/>
          </w:rPr>
          <w:t>114</w:t>
        </w:r>
        <w:r>
          <w:rPr>
            <w:noProof/>
            <w:webHidden/>
          </w:rPr>
          <w:fldChar w:fldCharType="end"/>
        </w:r>
      </w:hyperlink>
    </w:p>
    <w:p w14:paraId="2F9E0A17" w14:textId="2A00D581"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07" w:history="1">
        <w:r w:rsidRPr="002B4A31">
          <w:rPr>
            <w:rStyle w:val="Hyperlink"/>
            <w:noProof/>
          </w:rPr>
          <w:t>3.40.3 deletedRegion property</w:t>
        </w:r>
        <w:r>
          <w:rPr>
            <w:noProof/>
            <w:webHidden/>
          </w:rPr>
          <w:tab/>
        </w:r>
        <w:r>
          <w:rPr>
            <w:noProof/>
            <w:webHidden/>
          </w:rPr>
          <w:fldChar w:fldCharType="begin"/>
        </w:r>
        <w:r>
          <w:rPr>
            <w:noProof/>
            <w:webHidden/>
          </w:rPr>
          <w:instrText xml:space="preserve"> PAGEREF _Toc524612707 \h </w:instrText>
        </w:r>
        <w:r>
          <w:rPr>
            <w:noProof/>
            <w:webHidden/>
          </w:rPr>
        </w:r>
        <w:r>
          <w:rPr>
            <w:noProof/>
            <w:webHidden/>
          </w:rPr>
          <w:fldChar w:fldCharType="separate"/>
        </w:r>
        <w:r>
          <w:rPr>
            <w:noProof/>
            <w:webHidden/>
          </w:rPr>
          <w:t>114</w:t>
        </w:r>
        <w:r>
          <w:rPr>
            <w:noProof/>
            <w:webHidden/>
          </w:rPr>
          <w:fldChar w:fldCharType="end"/>
        </w:r>
      </w:hyperlink>
    </w:p>
    <w:p w14:paraId="5CF5D6F7" w14:textId="028C828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08" w:history="1">
        <w:r w:rsidRPr="002B4A31">
          <w:rPr>
            <w:rStyle w:val="Hyperlink"/>
            <w:noProof/>
          </w:rPr>
          <w:t>3.40.4 insertedContent property</w:t>
        </w:r>
        <w:r>
          <w:rPr>
            <w:noProof/>
            <w:webHidden/>
          </w:rPr>
          <w:tab/>
        </w:r>
        <w:r>
          <w:rPr>
            <w:noProof/>
            <w:webHidden/>
          </w:rPr>
          <w:fldChar w:fldCharType="begin"/>
        </w:r>
        <w:r>
          <w:rPr>
            <w:noProof/>
            <w:webHidden/>
          </w:rPr>
          <w:instrText xml:space="preserve"> PAGEREF _Toc524612708 \h </w:instrText>
        </w:r>
        <w:r>
          <w:rPr>
            <w:noProof/>
            <w:webHidden/>
          </w:rPr>
        </w:r>
        <w:r>
          <w:rPr>
            <w:noProof/>
            <w:webHidden/>
          </w:rPr>
          <w:fldChar w:fldCharType="separate"/>
        </w:r>
        <w:r>
          <w:rPr>
            <w:noProof/>
            <w:webHidden/>
          </w:rPr>
          <w:t>115</w:t>
        </w:r>
        <w:r>
          <w:rPr>
            <w:noProof/>
            <w:webHidden/>
          </w:rPr>
          <w:fldChar w:fldCharType="end"/>
        </w:r>
      </w:hyperlink>
    </w:p>
    <w:p w14:paraId="5E44ADED" w14:textId="3603593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09" w:history="1">
        <w:r w:rsidRPr="002B4A31">
          <w:rPr>
            <w:rStyle w:val="Hyperlink"/>
            <w:noProof/>
          </w:rPr>
          <w:t>3.41 notification object</w:t>
        </w:r>
        <w:r>
          <w:rPr>
            <w:noProof/>
            <w:webHidden/>
          </w:rPr>
          <w:tab/>
        </w:r>
        <w:r>
          <w:rPr>
            <w:noProof/>
            <w:webHidden/>
          </w:rPr>
          <w:fldChar w:fldCharType="begin"/>
        </w:r>
        <w:r>
          <w:rPr>
            <w:noProof/>
            <w:webHidden/>
          </w:rPr>
          <w:instrText xml:space="preserve"> PAGEREF _Toc524612709 \h </w:instrText>
        </w:r>
        <w:r>
          <w:rPr>
            <w:noProof/>
            <w:webHidden/>
          </w:rPr>
        </w:r>
        <w:r>
          <w:rPr>
            <w:noProof/>
            <w:webHidden/>
          </w:rPr>
          <w:fldChar w:fldCharType="separate"/>
        </w:r>
        <w:r>
          <w:rPr>
            <w:noProof/>
            <w:webHidden/>
          </w:rPr>
          <w:t>115</w:t>
        </w:r>
        <w:r>
          <w:rPr>
            <w:noProof/>
            <w:webHidden/>
          </w:rPr>
          <w:fldChar w:fldCharType="end"/>
        </w:r>
      </w:hyperlink>
    </w:p>
    <w:p w14:paraId="0BD14208" w14:textId="087D480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0" w:history="1">
        <w:r w:rsidRPr="002B4A31">
          <w:rPr>
            <w:rStyle w:val="Hyperlink"/>
            <w:noProof/>
          </w:rPr>
          <w:t>3.41.1 General</w:t>
        </w:r>
        <w:r>
          <w:rPr>
            <w:noProof/>
            <w:webHidden/>
          </w:rPr>
          <w:tab/>
        </w:r>
        <w:r>
          <w:rPr>
            <w:noProof/>
            <w:webHidden/>
          </w:rPr>
          <w:fldChar w:fldCharType="begin"/>
        </w:r>
        <w:r>
          <w:rPr>
            <w:noProof/>
            <w:webHidden/>
          </w:rPr>
          <w:instrText xml:space="preserve"> PAGEREF _Toc524612710 \h </w:instrText>
        </w:r>
        <w:r>
          <w:rPr>
            <w:noProof/>
            <w:webHidden/>
          </w:rPr>
        </w:r>
        <w:r>
          <w:rPr>
            <w:noProof/>
            <w:webHidden/>
          </w:rPr>
          <w:fldChar w:fldCharType="separate"/>
        </w:r>
        <w:r>
          <w:rPr>
            <w:noProof/>
            <w:webHidden/>
          </w:rPr>
          <w:t>115</w:t>
        </w:r>
        <w:r>
          <w:rPr>
            <w:noProof/>
            <w:webHidden/>
          </w:rPr>
          <w:fldChar w:fldCharType="end"/>
        </w:r>
      </w:hyperlink>
    </w:p>
    <w:p w14:paraId="75DED3B7" w14:textId="3FA5AA54"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1" w:history="1">
        <w:r w:rsidRPr="002B4A31">
          <w:rPr>
            <w:rStyle w:val="Hyperlink"/>
            <w:noProof/>
          </w:rPr>
          <w:t>3.41.2 id property</w:t>
        </w:r>
        <w:r>
          <w:rPr>
            <w:noProof/>
            <w:webHidden/>
          </w:rPr>
          <w:tab/>
        </w:r>
        <w:r>
          <w:rPr>
            <w:noProof/>
            <w:webHidden/>
          </w:rPr>
          <w:fldChar w:fldCharType="begin"/>
        </w:r>
        <w:r>
          <w:rPr>
            <w:noProof/>
            <w:webHidden/>
          </w:rPr>
          <w:instrText xml:space="preserve"> PAGEREF _Toc524612711 \h </w:instrText>
        </w:r>
        <w:r>
          <w:rPr>
            <w:noProof/>
            <w:webHidden/>
          </w:rPr>
        </w:r>
        <w:r>
          <w:rPr>
            <w:noProof/>
            <w:webHidden/>
          </w:rPr>
          <w:fldChar w:fldCharType="separate"/>
        </w:r>
        <w:r>
          <w:rPr>
            <w:noProof/>
            <w:webHidden/>
          </w:rPr>
          <w:t>115</w:t>
        </w:r>
        <w:r>
          <w:rPr>
            <w:noProof/>
            <w:webHidden/>
          </w:rPr>
          <w:fldChar w:fldCharType="end"/>
        </w:r>
      </w:hyperlink>
    </w:p>
    <w:p w14:paraId="006D1722" w14:textId="0A491C30"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2" w:history="1">
        <w:r w:rsidRPr="002B4A31">
          <w:rPr>
            <w:rStyle w:val="Hyperlink"/>
            <w:noProof/>
          </w:rPr>
          <w:t>3.41.3 ruleId property</w:t>
        </w:r>
        <w:r>
          <w:rPr>
            <w:noProof/>
            <w:webHidden/>
          </w:rPr>
          <w:tab/>
        </w:r>
        <w:r>
          <w:rPr>
            <w:noProof/>
            <w:webHidden/>
          </w:rPr>
          <w:fldChar w:fldCharType="begin"/>
        </w:r>
        <w:r>
          <w:rPr>
            <w:noProof/>
            <w:webHidden/>
          </w:rPr>
          <w:instrText xml:space="preserve"> PAGEREF _Toc524612712 \h </w:instrText>
        </w:r>
        <w:r>
          <w:rPr>
            <w:noProof/>
            <w:webHidden/>
          </w:rPr>
        </w:r>
        <w:r>
          <w:rPr>
            <w:noProof/>
            <w:webHidden/>
          </w:rPr>
          <w:fldChar w:fldCharType="separate"/>
        </w:r>
        <w:r>
          <w:rPr>
            <w:noProof/>
            <w:webHidden/>
          </w:rPr>
          <w:t>115</w:t>
        </w:r>
        <w:r>
          <w:rPr>
            <w:noProof/>
            <w:webHidden/>
          </w:rPr>
          <w:fldChar w:fldCharType="end"/>
        </w:r>
      </w:hyperlink>
    </w:p>
    <w:p w14:paraId="741D2C5F" w14:textId="2F4063E6"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3" w:history="1">
        <w:r w:rsidRPr="002B4A31">
          <w:rPr>
            <w:rStyle w:val="Hyperlink"/>
            <w:noProof/>
          </w:rPr>
          <w:t>3.41.4 physicalLocation property</w:t>
        </w:r>
        <w:r>
          <w:rPr>
            <w:noProof/>
            <w:webHidden/>
          </w:rPr>
          <w:tab/>
        </w:r>
        <w:r>
          <w:rPr>
            <w:noProof/>
            <w:webHidden/>
          </w:rPr>
          <w:fldChar w:fldCharType="begin"/>
        </w:r>
        <w:r>
          <w:rPr>
            <w:noProof/>
            <w:webHidden/>
          </w:rPr>
          <w:instrText xml:space="preserve"> PAGEREF _Toc524612713 \h </w:instrText>
        </w:r>
        <w:r>
          <w:rPr>
            <w:noProof/>
            <w:webHidden/>
          </w:rPr>
        </w:r>
        <w:r>
          <w:rPr>
            <w:noProof/>
            <w:webHidden/>
          </w:rPr>
          <w:fldChar w:fldCharType="separate"/>
        </w:r>
        <w:r>
          <w:rPr>
            <w:noProof/>
            <w:webHidden/>
          </w:rPr>
          <w:t>116</w:t>
        </w:r>
        <w:r>
          <w:rPr>
            <w:noProof/>
            <w:webHidden/>
          </w:rPr>
          <w:fldChar w:fldCharType="end"/>
        </w:r>
      </w:hyperlink>
    </w:p>
    <w:p w14:paraId="1E3C1B1F" w14:textId="1C77509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4" w:history="1">
        <w:r w:rsidRPr="002B4A31">
          <w:rPr>
            <w:rStyle w:val="Hyperlink"/>
            <w:noProof/>
          </w:rPr>
          <w:t>3.41.5 message property</w:t>
        </w:r>
        <w:r>
          <w:rPr>
            <w:noProof/>
            <w:webHidden/>
          </w:rPr>
          <w:tab/>
        </w:r>
        <w:r>
          <w:rPr>
            <w:noProof/>
            <w:webHidden/>
          </w:rPr>
          <w:fldChar w:fldCharType="begin"/>
        </w:r>
        <w:r>
          <w:rPr>
            <w:noProof/>
            <w:webHidden/>
          </w:rPr>
          <w:instrText xml:space="preserve"> PAGEREF _Toc524612714 \h </w:instrText>
        </w:r>
        <w:r>
          <w:rPr>
            <w:noProof/>
            <w:webHidden/>
          </w:rPr>
        </w:r>
        <w:r>
          <w:rPr>
            <w:noProof/>
            <w:webHidden/>
          </w:rPr>
          <w:fldChar w:fldCharType="separate"/>
        </w:r>
        <w:r>
          <w:rPr>
            <w:noProof/>
            <w:webHidden/>
          </w:rPr>
          <w:t>116</w:t>
        </w:r>
        <w:r>
          <w:rPr>
            <w:noProof/>
            <w:webHidden/>
          </w:rPr>
          <w:fldChar w:fldCharType="end"/>
        </w:r>
      </w:hyperlink>
    </w:p>
    <w:p w14:paraId="02E934C7" w14:textId="0FF23917"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5" w:history="1">
        <w:r w:rsidRPr="002B4A31">
          <w:rPr>
            <w:rStyle w:val="Hyperlink"/>
            <w:noProof/>
          </w:rPr>
          <w:t>3.41.6 level property</w:t>
        </w:r>
        <w:r>
          <w:rPr>
            <w:noProof/>
            <w:webHidden/>
          </w:rPr>
          <w:tab/>
        </w:r>
        <w:r>
          <w:rPr>
            <w:noProof/>
            <w:webHidden/>
          </w:rPr>
          <w:fldChar w:fldCharType="begin"/>
        </w:r>
        <w:r>
          <w:rPr>
            <w:noProof/>
            <w:webHidden/>
          </w:rPr>
          <w:instrText xml:space="preserve"> PAGEREF _Toc524612715 \h </w:instrText>
        </w:r>
        <w:r>
          <w:rPr>
            <w:noProof/>
            <w:webHidden/>
          </w:rPr>
        </w:r>
        <w:r>
          <w:rPr>
            <w:noProof/>
            <w:webHidden/>
          </w:rPr>
          <w:fldChar w:fldCharType="separate"/>
        </w:r>
        <w:r>
          <w:rPr>
            <w:noProof/>
            <w:webHidden/>
          </w:rPr>
          <w:t>116</w:t>
        </w:r>
        <w:r>
          <w:rPr>
            <w:noProof/>
            <w:webHidden/>
          </w:rPr>
          <w:fldChar w:fldCharType="end"/>
        </w:r>
      </w:hyperlink>
    </w:p>
    <w:p w14:paraId="479A78D4" w14:textId="711D6CAB"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6" w:history="1">
        <w:r w:rsidRPr="002B4A31">
          <w:rPr>
            <w:rStyle w:val="Hyperlink"/>
            <w:noProof/>
          </w:rPr>
          <w:t>3.41.7 threadId property</w:t>
        </w:r>
        <w:r>
          <w:rPr>
            <w:noProof/>
            <w:webHidden/>
          </w:rPr>
          <w:tab/>
        </w:r>
        <w:r>
          <w:rPr>
            <w:noProof/>
            <w:webHidden/>
          </w:rPr>
          <w:fldChar w:fldCharType="begin"/>
        </w:r>
        <w:r>
          <w:rPr>
            <w:noProof/>
            <w:webHidden/>
          </w:rPr>
          <w:instrText xml:space="preserve"> PAGEREF _Toc524612716 \h </w:instrText>
        </w:r>
        <w:r>
          <w:rPr>
            <w:noProof/>
            <w:webHidden/>
          </w:rPr>
        </w:r>
        <w:r>
          <w:rPr>
            <w:noProof/>
            <w:webHidden/>
          </w:rPr>
          <w:fldChar w:fldCharType="separate"/>
        </w:r>
        <w:r>
          <w:rPr>
            <w:noProof/>
            <w:webHidden/>
          </w:rPr>
          <w:t>116</w:t>
        </w:r>
        <w:r>
          <w:rPr>
            <w:noProof/>
            <w:webHidden/>
          </w:rPr>
          <w:fldChar w:fldCharType="end"/>
        </w:r>
      </w:hyperlink>
    </w:p>
    <w:p w14:paraId="0C1A4240" w14:textId="1A75D6A3"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7" w:history="1">
        <w:r w:rsidRPr="002B4A31">
          <w:rPr>
            <w:rStyle w:val="Hyperlink"/>
            <w:noProof/>
          </w:rPr>
          <w:t>3.41.8 time property</w:t>
        </w:r>
        <w:r>
          <w:rPr>
            <w:noProof/>
            <w:webHidden/>
          </w:rPr>
          <w:tab/>
        </w:r>
        <w:r>
          <w:rPr>
            <w:noProof/>
            <w:webHidden/>
          </w:rPr>
          <w:fldChar w:fldCharType="begin"/>
        </w:r>
        <w:r>
          <w:rPr>
            <w:noProof/>
            <w:webHidden/>
          </w:rPr>
          <w:instrText xml:space="preserve"> PAGEREF _Toc524612717 \h </w:instrText>
        </w:r>
        <w:r>
          <w:rPr>
            <w:noProof/>
            <w:webHidden/>
          </w:rPr>
        </w:r>
        <w:r>
          <w:rPr>
            <w:noProof/>
            <w:webHidden/>
          </w:rPr>
          <w:fldChar w:fldCharType="separate"/>
        </w:r>
        <w:r>
          <w:rPr>
            <w:noProof/>
            <w:webHidden/>
          </w:rPr>
          <w:t>116</w:t>
        </w:r>
        <w:r>
          <w:rPr>
            <w:noProof/>
            <w:webHidden/>
          </w:rPr>
          <w:fldChar w:fldCharType="end"/>
        </w:r>
      </w:hyperlink>
    </w:p>
    <w:p w14:paraId="666C4493" w14:textId="62F6FCB8"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8" w:history="1">
        <w:r w:rsidRPr="002B4A31">
          <w:rPr>
            <w:rStyle w:val="Hyperlink"/>
            <w:noProof/>
          </w:rPr>
          <w:t>3.41.9 exception property</w:t>
        </w:r>
        <w:r>
          <w:rPr>
            <w:noProof/>
            <w:webHidden/>
          </w:rPr>
          <w:tab/>
        </w:r>
        <w:r>
          <w:rPr>
            <w:noProof/>
            <w:webHidden/>
          </w:rPr>
          <w:fldChar w:fldCharType="begin"/>
        </w:r>
        <w:r>
          <w:rPr>
            <w:noProof/>
            <w:webHidden/>
          </w:rPr>
          <w:instrText xml:space="preserve"> PAGEREF _Toc524612718 \h </w:instrText>
        </w:r>
        <w:r>
          <w:rPr>
            <w:noProof/>
            <w:webHidden/>
          </w:rPr>
        </w:r>
        <w:r>
          <w:rPr>
            <w:noProof/>
            <w:webHidden/>
          </w:rPr>
          <w:fldChar w:fldCharType="separate"/>
        </w:r>
        <w:r>
          <w:rPr>
            <w:noProof/>
            <w:webHidden/>
          </w:rPr>
          <w:t>117</w:t>
        </w:r>
        <w:r>
          <w:rPr>
            <w:noProof/>
            <w:webHidden/>
          </w:rPr>
          <w:fldChar w:fldCharType="end"/>
        </w:r>
      </w:hyperlink>
    </w:p>
    <w:p w14:paraId="628FA580" w14:textId="7820039D"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19" w:history="1">
        <w:r w:rsidRPr="002B4A31">
          <w:rPr>
            <w:rStyle w:val="Hyperlink"/>
            <w:noProof/>
          </w:rPr>
          <w:t>3.41.10 properties property</w:t>
        </w:r>
        <w:r>
          <w:rPr>
            <w:noProof/>
            <w:webHidden/>
          </w:rPr>
          <w:tab/>
        </w:r>
        <w:r>
          <w:rPr>
            <w:noProof/>
            <w:webHidden/>
          </w:rPr>
          <w:fldChar w:fldCharType="begin"/>
        </w:r>
        <w:r>
          <w:rPr>
            <w:noProof/>
            <w:webHidden/>
          </w:rPr>
          <w:instrText xml:space="preserve"> PAGEREF _Toc524612719 \h </w:instrText>
        </w:r>
        <w:r>
          <w:rPr>
            <w:noProof/>
            <w:webHidden/>
          </w:rPr>
        </w:r>
        <w:r>
          <w:rPr>
            <w:noProof/>
            <w:webHidden/>
          </w:rPr>
          <w:fldChar w:fldCharType="separate"/>
        </w:r>
        <w:r>
          <w:rPr>
            <w:noProof/>
            <w:webHidden/>
          </w:rPr>
          <w:t>117</w:t>
        </w:r>
        <w:r>
          <w:rPr>
            <w:noProof/>
            <w:webHidden/>
          </w:rPr>
          <w:fldChar w:fldCharType="end"/>
        </w:r>
      </w:hyperlink>
    </w:p>
    <w:p w14:paraId="3BCD0122" w14:textId="15AA509F"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20" w:history="1">
        <w:r w:rsidRPr="002B4A31">
          <w:rPr>
            <w:rStyle w:val="Hyperlink"/>
            <w:noProof/>
          </w:rPr>
          <w:t>3.42 exception object</w:t>
        </w:r>
        <w:r>
          <w:rPr>
            <w:noProof/>
            <w:webHidden/>
          </w:rPr>
          <w:tab/>
        </w:r>
        <w:r>
          <w:rPr>
            <w:noProof/>
            <w:webHidden/>
          </w:rPr>
          <w:fldChar w:fldCharType="begin"/>
        </w:r>
        <w:r>
          <w:rPr>
            <w:noProof/>
            <w:webHidden/>
          </w:rPr>
          <w:instrText xml:space="preserve"> PAGEREF _Toc524612720 \h </w:instrText>
        </w:r>
        <w:r>
          <w:rPr>
            <w:noProof/>
            <w:webHidden/>
          </w:rPr>
        </w:r>
        <w:r>
          <w:rPr>
            <w:noProof/>
            <w:webHidden/>
          </w:rPr>
          <w:fldChar w:fldCharType="separate"/>
        </w:r>
        <w:r>
          <w:rPr>
            <w:noProof/>
            <w:webHidden/>
          </w:rPr>
          <w:t>117</w:t>
        </w:r>
        <w:r>
          <w:rPr>
            <w:noProof/>
            <w:webHidden/>
          </w:rPr>
          <w:fldChar w:fldCharType="end"/>
        </w:r>
      </w:hyperlink>
    </w:p>
    <w:p w14:paraId="42B142D4" w14:textId="44AEC4A9"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21" w:history="1">
        <w:r w:rsidRPr="002B4A31">
          <w:rPr>
            <w:rStyle w:val="Hyperlink"/>
            <w:noProof/>
          </w:rPr>
          <w:t>3.42.1 General</w:t>
        </w:r>
        <w:r>
          <w:rPr>
            <w:noProof/>
            <w:webHidden/>
          </w:rPr>
          <w:tab/>
        </w:r>
        <w:r>
          <w:rPr>
            <w:noProof/>
            <w:webHidden/>
          </w:rPr>
          <w:fldChar w:fldCharType="begin"/>
        </w:r>
        <w:r>
          <w:rPr>
            <w:noProof/>
            <w:webHidden/>
          </w:rPr>
          <w:instrText xml:space="preserve"> PAGEREF _Toc524612721 \h </w:instrText>
        </w:r>
        <w:r>
          <w:rPr>
            <w:noProof/>
            <w:webHidden/>
          </w:rPr>
        </w:r>
        <w:r>
          <w:rPr>
            <w:noProof/>
            <w:webHidden/>
          </w:rPr>
          <w:fldChar w:fldCharType="separate"/>
        </w:r>
        <w:r>
          <w:rPr>
            <w:noProof/>
            <w:webHidden/>
          </w:rPr>
          <w:t>117</w:t>
        </w:r>
        <w:r>
          <w:rPr>
            <w:noProof/>
            <w:webHidden/>
          </w:rPr>
          <w:fldChar w:fldCharType="end"/>
        </w:r>
      </w:hyperlink>
    </w:p>
    <w:p w14:paraId="255D91D0" w14:textId="26D515F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22" w:history="1">
        <w:r w:rsidRPr="002B4A31">
          <w:rPr>
            <w:rStyle w:val="Hyperlink"/>
            <w:noProof/>
          </w:rPr>
          <w:t>3.42.2 kind property</w:t>
        </w:r>
        <w:r>
          <w:rPr>
            <w:noProof/>
            <w:webHidden/>
          </w:rPr>
          <w:tab/>
        </w:r>
        <w:r>
          <w:rPr>
            <w:noProof/>
            <w:webHidden/>
          </w:rPr>
          <w:fldChar w:fldCharType="begin"/>
        </w:r>
        <w:r>
          <w:rPr>
            <w:noProof/>
            <w:webHidden/>
          </w:rPr>
          <w:instrText xml:space="preserve"> PAGEREF _Toc524612722 \h </w:instrText>
        </w:r>
        <w:r>
          <w:rPr>
            <w:noProof/>
            <w:webHidden/>
          </w:rPr>
        </w:r>
        <w:r>
          <w:rPr>
            <w:noProof/>
            <w:webHidden/>
          </w:rPr>
          <w:fldChar w:fldCharType="separate"/>
        </w:r>
        <w:r>
          <w:rPr>
            <w:noProof/>
            <w:webHidden/>
          </w:rPr>
          <w:t>117</w:t>
        </w:r>
        <w:r>
          <w:rPr>
            <w:noProof/>
            <w:webHidden/>
          </w:rPr>
          <w:fldChar w:fldCharType="end"/>
        </w:r>
      </w:hyperlink>
    </w:p>
    <w:p w14:paraId="11AFA764" w14:textId="33D7E872"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23" w:history="1">
        <w:r w:rsidRPr="002B4A31">
          <w:rPr>
            <w:rStyle w:val="Hyperlink"/>
            <w:noProof/>
          </w:rPr>
          <w:t>3.42.3 message property</w:t>
        </w:r>
        <w:r>
          <w:rPr>
            <w:noProof/>
            <w:webHidden/>
          </w:rPr>
          <w:tab/>
        </w:r>
        <w:r>
          <w:rPr>
            <w:noProof/>
            <w:webHidden/>
          </w:rPr>
          <w:fldChar w:fldCharType="begin"/>
        </w:r>
        <w:r>
          <w:rPr>
            <w:noProof/>
            <w:webHidden/>
          </w:rPr>
          <w:instrText xml:space="preserve"> PAGEREF _Toc524612723 \h </w:instrText>
        </w:r>
        <w:r>
          <w:rPr>
            <w:noProof/>
            <w:webHidden/>
          </w:rPr>
        </w:r>
        <w:r>
          <w:rPr>
            <w:noProof/>
            <w:webHidden/>
          </w:rPr>
          <w:fldChar w:fldCharType="separate"/>
        </w:r>
        <w:r>
          <w:rPr>
            <w:noProof/>
            <w:webHidden/>
          </w:rPr>
          <w:t>117</w:t>
        </w:r>
        <w:r>
          <w:rPr>
            <w:noProof/>
            <w:webHidden/>
          </w:rPr>
          <w:fldChar w:fldCharType="end"/>
        </w:r>
      </w:hyperlink>
    </w:p>
    <w:p w14:paraId="1AB55E1A" w14:textId="35F2E98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24" w:history="1">
        <w:r w:rsidRPr="002B4A31">
          <w:rPr>
            <w:rStyle w:val="Hyperlink"/>
            <w:noProof/>
          </w:rPr>
          <w:t>3.42.4 stack property</w:t>
        </w:r>
        <w:r>
          <w:rPr>
            <w:noProof/>
            <w:webHidden/>
          </w:rPr>
          <w:tab/>
        </w:r>
        <w:r>
          <w:rPr>
            <w:noProof/>
            <w:webHidden/>
          </w:rPr>
          <w:fldChar w:fldCharType="begin"/>
        </w:r>
        <w:r>
          <w:rPr>
            <w:noProof/>
            <w:webHidden/>
          </w:rPr>
          <w:instrText xml:space="preserve"> PAGEREF _Toc524612724 \h </w:instrText>
        </w:r>
        <w:r>
          <w:rPr>
            <w:noProof/>
            <w:webHidden/>
          </w:rPr>
        </w:r>
        <w:r>
          <w:rPr>
            <w:noProof/>
            <w:webHidden/>
          </w:rPr>
          <w:fldChar w:fldCharType="separate"/>
        </w:r>
        <w:r>
          <w:rPr>
            <w:noProof/>
            <w:webHidden/>
          </w:rPr>
          <w:t>117</w:t>
        </w:r>
        <w:r>
          <w:rPr>
            <w:noProof/>
            <w:webHidden/>
          </w:rPr>
          <w:fldChar w:fldCharType="end"/>
        </w:r>
      </w:hyperlink>
    </w:p>
    <w:p w14:paraId="3AE7DCD1" w14:textId="5ACF72DA" w:rsidR="00DC0BED" w:rsidRDefault="00DC0BED">
      <w:pPr>
        <w:pStyle w:val="TOC3"/>
        <w:tabs>
          <w:tab w:val="right" w:leader="dot" w:pos="9350"/>
        </w:tabs>
        <w:rPr>
          <w:rFonts w:asciiTheme="minorHAnsi" w:eastAsiaTheme="minorEastAsia" w:hAnsiTheme="minorHAnsi" w:cstheme="minorBidi"/>
          <w:noProof/>
          <w:sz w:val="22"/>
          <w:szCs w:val="22"/>
        </w:rPr>
      </w:pPr>
      <w:hyperlink w:anchor="_Toc524612725" w:history="1">
        <w:r w:rsidRPr="002B4A31">
          <w:rPr>
            <w:rStyle w:val="Hyperlink"/>
            <w:noProof/>
          </w:rPr>
          <w:t>3.42.5 innerExceptions property</w:t>
        </w:r>
        <w:r>
          <w:rPr>
            <w:noProof/>
            <w:webHidden/>
          </w:rPr>
          <w:tab/>
        </w:r>
        <w:r>
          <w:rPr>
            <w:noProof/>
            <w:webHidden/>
          </w:rPr>
          <w:fldChar w:fldCharType="begin"/>
        </w:r>
        <w:r>
          <w:rPr>
            <w:noProof/>
            <w:webHidden/>
          </w:rPr>
          <w:instrText xml:space="preserve"> PAGEREF _Toc524612725 \h </w:instrText>
        </w:r>
        <w:r>
          <w:rPr>
            <w:noProof/>
            <w:webHidden/>
          </w:rPr>
        </w:r>
        <w:r>
          <w:rPr>
            <w:noProof/>
            <w:webHidden/>
          </w:rPr>
          <w:fldChar w:fldCharType="separate"/>
        </w:r>
        <w:r>
          <w:rPr>
            <w:noProof/>
            <w:webHidden/>
          </w:rPr>
          <w:t>118</w:t>
        </w:r>
        <w:r>
          <w:rPr>
            <w:noProof/>
            <w:webHidden/>
          </w:rPr>
          <w:fldChar w:fldCharType="end"/>
        </w:r>
      </w:hyperlink>
    </w:p>
    <w:p w14:paraId="6C0F21CE" w14:textId="59D6620F" w:rsidR="00DC0BED" w:rsidRDefault="00DC0BED">
      <w:pPr>
        <w:pStyle w:val="TOC1"/>
        <w:rPr>
          <w:rFonts w:asciiTheme="minorHAnsi" w:eastAsiaTheme="minorEastAsia" w:hAnsiTheme="minorHAnsi" w:cstheme="minorBidi"/>
          <w:noProof/>
          <w:sz w:val="22"/>
          <w:szCs w:val="22"/>
        </w:rPr>
      </w:pPr>
      <w:hyperlink w:anchor="_Toc524612726" w:history="1">
        <w:r w:rsidRPr="002B4A31">
          <w:rPr>
            <w:rStyle w:val="Hyperlink"/>
            <w:noProof/>
          </w:rPr>
          <w:t>4</w:t>
        </w:r>
        <w:r>
          <w:rPr>
            <w:rFonts w:asciiTheme="minorHAnsi" w:eastAsiaTheme="minorEastAsia" w:hAnsiTheme="minorHAnsi" w:cstheme="minorBidi"/>
            <w:noProof/>
            <w:sz w:val="22"/>
            <w:szCs w:val="22"/>
          </w:rPr>
          <w:tab/>
        </w:r>
        <w:r w:rsidRPr="002B4A31">
          <w:rPr>
            <w:rStyle w:val="Hyperlink"/>
            <w:noProof/>
          </w:rPr>
          <w:t>Conformance</w:t>
        </w:r>
        <w:r>
          <w:rPr>
            <w:noProof/>
            <w:webHidden/>
          </w:rPr>
          <w:tab/>
        </w:r>
        <w:r>
          <w:rPr>
            <w:noProof/>
            <w:webHidden/>
          </w:rPr>
          <w:fldChar w:fldCharType="begin"/>
        </w:r>
        <w:r>
          <w:rPr>
            <w:noProof/>
            <w:webHidden/>
          </w:rPr>
          <w:instrText xml:space="preserve"> PAGEREF _Toc524612726 \h </w:instrText>
        </w:r>
        <w:r>
          <w:rPr>
            <w:noProof/>
            <w:webHidden/>
          </w:rPr>
        </w:r>
        <w:r>
          <w:rPr>
            <w:noProof/>
            <w:webHidden/>
          </w:rPr>
          <w:fldChar w:fldCharType="separate"/>
        </w:r>
        <w:r>
          <w:rPr>
            <w:noProof/>
            <w:webHidden/>
          </w:rPr>
          <w:t>119</w:t>
        </w:r>
        <w:r>
          <w:rPr>
            <w:noProof/>
            <w:webHidden/>
          </w:rPr>
          <w:fldChar w:fldCharType="end"/>
        </w:r>
      </w:hyperlink>
    </w:p>
    <w:p w14:paraId="1B90BA8C" w14:textId="21271C4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27" w:history="1">
        <w:r w:rsidRPr="002B4A31">
          <w:rPr>
            <w:rStyle w:val="Hyperlink"/>
            <w:noProof/>
          </w:rPr>
          <w:t>4.1 Conformance targets</w:t>
        </w:r>
        <w:r>
          <w:rPr>
            <w:noProof/>
            <w:webHidden/>
          </w:rPr>
          <w:tab/>
        </w:r>
        <w:r>
          <w:rPr>
            <w:noProof/>
            <w:webHidden/>
          </w:rPr>
          <w:fldChar w:fldCharType="begin"/>
        </w:r>
        <w:r>
          <w:rPr>
            <w:noProof/>
            <w:webHidden/>
          </w:rPr>
          <w:instrText xml:space="preserve"> PAGEREF _Toc524612727 \h </w:instrText>
        </w:r>
        <w:r>
          <w:rPr>
            <w:noProof/>
            <w:webHidden/>
          </w:rPr>
        </w:r>
        <w:r>
          <w:rPr>
            <w:noProof/>
            <w:webHidden/>
          </w:rPr>
          <w:fldChar w:fldCharType="separate"/>
        </w:r>
        <w:r>
          <w:rPr>
            <w:noProof/>
            <w:webHidden/>
          </w:rPr>
          <w:t>119</w:t>
        </w:r>
        <w:r>
          <w:rPr>
            <w:noProof/>
            <w:webHidden/>
          </w:rPr>
          <w:fldChar w:fldCharType="end"/>
        </w:r>
      </w:hyperlink>
    </w:p>
    <w:p w14:paraId="1A51571E" w14:textId="253E6835"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28" w:history="1">
        <w:r w:rsidRPr="002B4A31">
          <w:rPr>
            <w:rStyle w:val="Hyperlink"/>
            <w:noProof/>
          </w:rPr>
          <w:t>4.2 Conformance Clause 1: SARIF log file</w:t>
        </w:r>
        <w:r>
          <w:rPr>
            <w:noProof/>
            <w:webHidden/>
          </w:rPr>
          <w:tab/>
        </w:r>
        <w:r>
          <w:rPr>
            <w:noProof/>
            <w:webHidden/>
          </w:rPr>
          <w:fldChar w:fldCharType="begin"/>
        </w:r>
        <w:r>
          <w:rPr>
            <w:noProof/>
            <w:webHidden/>
          </w:rPr>
          <w:instrText xml:space="preserve"> PAGEREF _Toc524612728 \h </w:instrText>
        </w:r>
        <w:r>
          <w:rPr>
            <w:noProof/>
            <w:webHidden/>
          </w:rPr>
        </w:r>
        <w:r>
          <w:rPr>
            <w:noProof/>
            <w:webHidden/>
          </w:rPr>
          <w:fldChar w:fldCharType="separate"/>
        </w:r>
        <w:r>
          <w:rPr>
            <w:noProof/>
            <w:webHidden/>
          </w:rPr>
          <w:t>119</w:t>
        </w:r>
        <w:r>
          <w:rPr>
            <w:noProof/>
            <w:webHidden/>
          </w:rPr>
          <w:fldChar w:fldCharType="end"/>
        </w:r>
      </w:hyperlink>
    </w:p>
    <w:p w14:paraId="3D87CD99" w14:textId="49CA45F4"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29" w:history="1">
        <w:r w:rsidRPr="002B4A31">
          <w:rPr>
            <w:rStyle w:val="Hyperlink"/>
            <w:noProof/>
          </w:rPr>
          <w:t>4.3 Conformance Clause 2: SARIF resource file</w:t>
        </w:r>
        <w:r>
          <w:rPr>
            <w:noProof/>
            <w:webHidden/>
          </w:rPr>
          <w:tab/>
        </w:r>
        <w:r>
          <w:rPr>
            <w:noProof/>
            <w:webHidden/>
          </w:rPr>
          <w:fldChar w:fldCharType="begin"/>
        </w:r>
        <w:r>
          <w:rPr>
            <w:noProof/>
            <w:webHidden/>
          </w:rPr>
          <w:instrText xml:space="preserve"> PAGEREF _Toc524612729 \h </w:instrText>
        </w:r>
        <w:r>
          <w:rPr>
            <w:noProof/>
            <w:webHidden/>
          </w:rPr>
        </w:r>
        <w:r>
          <w:rPr>
            <w:noProof/>
            <w:webHidden/>
          </w:rPr>
          <w:fldChar w:fldCharType="separate"/>
        </w:r>
        <w:r>
          <w:rPr>
            <w:noProof/>
            <w:webHidden/>
          </w:rPr>
          <w:t>119</w:t>
        </w:r>
        <w:r>
          <w:rPr>
            <w:noProof/>
            <w:webHidden/>
          </w:rPr>
          <w:fldChar w:fldCharType="end"/>
        </w:r>
      </w:hyperlink>
    </w:p>
    <w:p w14:paraId="1DE74D29" w14:textId="54C49396"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0" w:history="1">
        <w:r w:rsidRPr="002B4A31">
          <w:rPr>
            <w:rStyle w:val="Hyperlink"/>
            <w:noProof/>
          </w:rPr>
          <w:t>4.4 Conformance Clause 3: SARIF producer</w:t>
        </w:r>
        <w:r>
          <w:rPr>
            <w:noProof/>
            <w:webHidden/>
          </w:rPr>
          <w:tab/>
        </w:r>
        <w:r>
          <w:rPr>
            <w:noProof/>
            <w:webHidden/>
          </w:rPr>
          <w:fldChar w:fldCharType="begin"/>
        </w:r>
        <w:r>
          <w:rPr>
            <w:noProof/>
            <w:webHidden/>
          </w:rPr>
          <w:instrText xml:space="preserve"> PAGEREF _Toc524612730 \h </w:instrText>
        </w:r>
        <w:r>
          <w:rPr>
            <w:noProof/>
            <w:webHidden/>
          </w:rPr>
        </w:r>
        <w:r>
          <w:rPr>
            <w:noProof/>
            <w:webHidden/>
          </w:rPr>
          <w:fldChar w:fldCharType="separate"/>
        </w:r>
        <w:r>
          <w:rPr>
            <w:noProof/>
            <w:webHidden/>
          </w:rPr>
          <w:t>119</w:t>
        </w:r>
        <w:r>
          <w:rPr>
            <w:noProof/>
            <w:webHidden/>
          </w:rPr>
          <w:fldChar w:fldCharType="end"/>
        </w:r>
      </w:hyperlink>
    </w:p>
    <w:p w14:paraId="4D87EAEC" w14:textId="6B48DB49"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1" w:history="1">
        <w:r w:rsidRPr="002B4A31">
          <w:rPr>
            <w:rStyle w:val="Hyperlink"/>
            <w:noProof/>
          </w:rPr>
          <w:t>4.5 Conformance Clause 4: Direct producer</w:t>
        </w:r>
        <w:r>
          <w:rPr>
            <w:noProof/>
            <w:webHidden/>
          </w:rPr>
          <w:tab/>
        </w:r>
        <w:r>
          <w:rPr>
            <w:noProof/>
            <w:webHidden/>
          </w:rPr>
          <w:fldChar w:fldCharType="begin"/>
        </w:r>
        <w:r>
          <w:rPr>
            <w:noProof/>
            <w:webHidden/>
          </w:rPr>
          <w:instrText xml:space="preserve"> PAGEREF _Toc524612731 \h </w:instrText>
        </w:r>
        <w:r>
          <w:rPr>
            <w:noProof/>
            <w:webHidden/>
          </w:rPr>
        </w:r>
        <w:r>
          <w:rPr>
            <w:noProof/>
            <w:webHidden/>
          </w:rPr>
          <w:fldChar w:fldCharType="separate"/>
        </w:r>
        <w:r>
          <w:rPr>
            <w:noProof/>
            <w:webHidden/>
          </w:rPr>
          <w:t>120</w:t>
        </w:r>
        <w:r>
          <w:rPr>
            <w:noProof/>
            <w:webHidden/>
          </w:rPr>
          <w:fldChar w:fldCharType="end"/>
        </w:r>
      </w:hyperlink>
    </w:p>
    <w:p w14:paraId="724C2F15" w14:textId="2006FE2E"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2" w:history="1">
        <w:r w:rsidRPr="002B4A31">
          <w:rPr>
            <w:rStyle w:val="Hyperlink"/>
            <w:noProof/>
          </w:rPr>
          <w:t>4.6 Conformance Clause 5: Deterministic producer</w:t>
        </w:r>
        <w:r>
          <w:rPr>
            <w:noProof/>
            <w:webHidden/>
          </w:rPr>
          <w:tab/>
        </w:r>
        <w:r>
          <w:rPr>
            <w:noProof/>
            <w:webHidden/>
          </w:rPr>
          <w:fldChar w:fldCharType="begin"/>
        </w:r>
        <w:r>
          <w:rPr>
            <w:noProof/>
            <w:webHidden/>
          </w:rPr>
          <w:instrText xml:space="preserve"> PAGEREF _Toc524612732 \h </w:instrText>
        </w:r>
        <w:r>
          <w:rPr>
            <w:noProof/>
            <w:webHidden/>
          </w:rPr>
        </w:r>
        <w:r>
          <w:rPr>
            <w:noProof/>
            <w:webHidden/>
          </w:rPr>
          <w:fldChar w:fldCharType="separate"/>
        </w:r>
        <w:r>
          <w:rPr>
            <w:noProof/>
            <w:webHidden/>
          </w:rPr>
          <w:t>120</w:t>
        </w:r>
        <w:r>
          <w:rPr>
            <w:noProof/>
            <w:webHidden/>
          </w:rPr>
          <w:fldChar w:fldCharType="end"/>
        </w:r>
      </w:hyperlink>
    </w:p>
    <w:p w14:paraId="6FB7202D" w14:textId="7B2FAC1F"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3" w:history="1">
        <w:r w:rsidRPr="002B4A31">
          <w:rPr>
            <w:rStyle w:val="Hyperlink"/>
            <w:noProof/>
          </w:rPr>
          <w:t>4.7 Conformance Clause 6: Converter</w:t>
        </w:r>
        <w:r>
          <w:rPr>
            <w:noProof/>
            <w:webHidden/>
          </w:rPr>
          <w:tab/>
        </w:r>
        <w:r>
          <w:rPr>
            <w:noProof/>
            <w:webHidden/>
          </w:rPr>
          <w:fldChar w:fldCharType="begin"/>
        </w:r>
        <w:r>
          <w:rPr>
            <w:noProof/>
            <w:webHidden/>
          </w:rPr>
          <w:instrText xml:space="preserve"> PAGEREF _Toc524612733 \h </w:instrText>
        </w:r>
        <w:r>
          <w:rPr>
            <w:noProof/>
            <w:webHidden/>
          </w:rPr>
        </w:r>
        <w:r>
          <w:rPr>
            <w:noProof/>
            <w:webHidden/>
          </w:rPr>
          <w:fldChar w:fldCharType="separate"/>
        </w:r>
        <w:r>
          <w:rPr>
            <w:noProof/>
            <w:webHidden/>
          </w:rPr>
          <w:t>120</w:t>
        </w:r>
        <w:r>
          <w:rPr>
            <w:noProof/>
            <w:webHidden/>
          </w:rPr>
          <w:fldChar w:fldCharType="end"/>
        </w:r>
      </w:hyperlink>
    </w:p>
    <w:p w14:paraId="5F5A5FBF" w14:textId="022BC24D"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4" w:history="1">
        <w:r w:rsidRPr="002B4A31">
          <w:rPr>
            <w:rStyle w:val="Hyperlink"/>
            <w:noProof/>
          </w:rPr>
          <w:t>4.8 Conformance Clause 7: SARIF post-processor</w:t>
        </w:r>
        <w:r>
          <w:rPr>
            <w:noProof/>
            <w:webHidden/>
          </w:rPr>
          <w:tab/>
        </w:r>
        <w:r>
          <w:rPr>
            <w:noProof/>
            <w:webHidden/>
          </w:rPr>
          <w:fldChar w:fldCharType="begin"/>
        </w:r>
        <w:r>
          <w:rPr>
            <w:noProof/>
            <w:webHidden/>
          </w:rPr>
          <w:instrText xml:space="preserve"> PAGEREF _Toc524612734 \h </w:instrText>
        </w:r>
        <w:r>
          <w:rPr>
            <w:noProof/>
            <w:webHidden/>
          </w:rPr>
        </w:r>
        <w:r>
          <w:rPr>
            <w:noProof/>
            <w:webHidden/>
          </w:rPr>
          <w:fldChar w:fldCharType="separate"/>
        </w:r>
        <w:r>
          <w:rPr>
            <w:noProof/>
            <w:webHidden/>
          </w:rPr>
          <w:t>120</w:t>
        </w:r>
        <w:r>
          <w:rPr>
            <w:noProof/>
            <w:webHidden/>
          </w:rPr>
          <w:fldChar w:fldCharType="end"/>
        </w:r>
      </w:hyperlink>
    </w:p>
    <w:p w14:paraId="291816E7" w14:textId="5BB19A50"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5" w:history="1">
        <w:r w:rsidRPr="002B4A31">
          <w:rPr>
            <w:rStyle w:val="Hyperlink"/>
            <w:noProof/>
          </w:rPr>
          <w:t>4.9 Conformance Clause 8: SARIF consumer</w:t>
        </w:r>
        <w:r>
          <w:rPr>
            <w:noProof/>
            <w:webHidden/>
          </w:rPr>
          <w:tab/>
        </w:r>
        <w:r>
          <w:rPr>
            <w:noProof/>
            <w:webHidden/>
          </w:rPr>
          <w:fldChar w:fldCharType="begin"/>
        </w:r>
        <w:r>
          <w:rPr>
            <w:noProof/>
            <w:webHidden/>
          </w:rPr>
          <w:instrText xml:space="preserve"> PAGEREF _Toc524612735 \h </w:instrText>
        </w:r>
        <w:r>
          <w:rPr>
            <w:noProof/>
            <w:webHidden/>
          </w:rPr>
        </w:r>
        <w:r>
          <w:rPr>
            <w:noProof/>
            <w:webHidden/>
          </w:rPr>
          <w:fldChar w:fldCharType="separate"/>
        </w:r>
        <w:r>
          <w:rPr>
            <w:noProof/>
            <w:webHidden/>
          </w:rPr>
          <w:t>120</w:t>
        </w:r>
        <w:r>
          <w:rPr>
            <w:noProof/>
            <w:webHidden/>
          </w:rPr>
          <w:fldChar w:fldCharType="end"/>
        </w:r>
      </w:hyperlink>
    </w:p>
    <w:p w14:paraId="1C3360B4" w14:textId="77BF7D5E"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6" w:history="1">
        <w:r w:rsidRPr="002B4A31">
          <w:rPr>
            <w:rStyle w:val="Hyperlink"/>
            <w:noProof/>
          </w:rPr>
          <w:t>4.10 Conformance Clause 9: Viewer</w:t>
        </w:r>
        <w:r>
          <w:rPr>
            <w:noProof/>
            <w:webHidden/>
          </w:rPr>
          <w:tab/>
        </w:r>
        <w:r>
          <w:rPr>
            <w:noProof/>
            <w:webHidden/>
          </w:rPr>
          <w:fldChar w:fldCharType="begin"/>
        </w:r>
        <w:r>
          <w:rPr>
            <w:noProof/>
            <w:webHidden/>
          </w:rPr>
          <w:instrText xml:space="preserve"> PAGEREF _Toc524612736 \h </w:instrText>
        </w:r>
        <w:r>
          <w:rPr>
            <w:noProof/>
            <w:webHidden/>
          </w:rPr>
        </w:r>
        <w:r>
          <w:rPr>
            <w:noProof/>
            <w:webHidden/>
          </w:rPr>
          <w:fldChar w:fldCharType="separate"/>
        </w:r>
        <w:r>
          <w:rPr>
            <w:noProof/>
            <w:webHidden/>
          </w:rPr>
          <w:t>120</w:t>
        </w:r>
        <w:r>
          <w:rPr>
            <w:noProof/>
            <w:webHidden/>
          </w:rPr>
          <w:fldChar w:fldCharType="end"/>
        </w:r>
      </w:hyperlink>
    </w:p>
    <w:p w14:paraId="7A11A97C" w14:textId="026A08F9"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7" w:history="1">
        <w:r w:rsidRPr="002B4A31">
          <w:rPr>
            <w:rStyle w:val="Hyperlink"/>
            <w:noProof/>
          </w:rPr>
          <w:t>4.11 Conformance Clause 10: Result management system</w:t>
        </w:r>
        <w:r>
          <w:rPr>
            <w:noProof/>
            <w:webHidden/>
          </w:rPr>
          <w:tab/>
        </w:r>
        <w:r>
          <w:rPr>
            <w:noProof/>
            <w:webHidden/>
          </w:rPr>
          <w:fldChar w:fldCharType="begin"/>
        </w:r>
        <w:r>
          <w:rPr>
            <w:noProof/>
            <w:webHidden/>
          </w:rPr>
          <w:instrText xml:space="preserve"> PAGEREF _Toc524612737 \h </w:instrText>
        </w:r>
        <w:r>
          <w:rPr>
            <w:noProof/>
            <w:webHidden/>
          </w:rPr>
        </w:r>
        <w:r>
          <w:rPr>
            <w:noProof/>
            <w:webHidden/>
          </w:rPr>
          <w:fldChar w:fldCharType="separate"/>
        </w:r>
        <w:r>
          <w:rPr>
            <w:noProof/>
            <w:webHidden/>
          </w:rPr>
          <w:t>120</w:t>
        </w:r>
        <w:r>
          <w:rPr>
            <w:noProof/>
            <w:webHidden/>
          </w:rPr>
          <w:fldChar w:fldCharType="end"/>
        </w:r>
      </w:hyperlink>
    </w:p>
    <w:p w14:paraId="12A000EC" w14:textId="7430E06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38" w:history="1">
        <w:r w:rsidRPr="002B4A31">
          <w:rPr>
            <w:rStyle w:val="Hyperlink"/>
            <w:noProof/>
          </w:rPr>
          <w:t>4.12 Conformance Clause 11: Engineering system</w:t>
        </w:r>
        <w:r>
          <w:rPr>
            <w:noProof/>
            <w:webHidden/>
          </w:rPr>
          <w:tab/>
        </w:r>
        <w:r>
          <w:rPr>
            <w:noProof/>
            <w:webHidden/>
          </w:rPr>
          <w:fldChar w:fldCharType="begin"/>
        </w:r>
        <w:r>
          <w:rPr>
            <w:noProof/>
            <w:webHidden/>
          </w:rPr>
          <w:instrText xml:space="preserve"> PAGEREF _Toc524612738 \h </w:instrText>
        </w:r>
        <w:r>
          <w:rPr>
            <w:noProof/>
            <w:webHidden/>
          </w:rPr>
        </w:r>
        <w:r>
          <w:rPr>
            <w:noProof/>
            <w:webHidden/>
          </w:rPr>
          <w:fldChar w:fldCharType="separate"/>
        </w:r>
        <w:r>
          <w:rPr>
            <w:noProof/>
            <w:webHidden/>
          </w:rPr>
          <w:t>121</w:t>
        </w:r>
        <w:r>
          <w:rPr>
            <w:noProof/>
            <w:webHidden/>
          </w:rPr>
          <w:fldChar w:fldCharType="end"/>
        </w:r>
      </w:hyperlink>
    </w:p>
    <w:p w14:paraId="1F500F6A" w14:textId="4BDC5B7F" w:rsidR="00DC0BED" w:rsidRDefault="00DC0BED">
      <w:pPr>
        <w:pStyle w:val="TOC1"/>
        <w:rPr>
          <w:rFonts w:asciiTheme="minorHAnsi" w:eastAsiaTheme="minorEastAsia" w:hAnsiTheme="minorHAnsi" w:cstheme="minorBidi"/>
          <w:noProof/>
          <w:sz w:val="22"/>
          <w:szCs w:val="22"/>
        </w:rPr>
      </w:pPr>
      <w:hyperlink w:anchor="_Toc524612739" w:history="1">
        <w:r w:rsidRPr="002B4A31">
          <w:rPr>
            <w:rStyle w:val="Hyperlink"/>
            <w:noProof/>
          </w:rPr>
          <w:t>Appendix A. (Informative) Acknowledgments</w:t>
        </w:r>
        <w:r>
          <w:rPr>
            <w:noProof/>
            <w:webHidden/>
          </w:rPr>
          <w:tab/>
        </w:r>
        <w:r>
          <w:rPr>
            <w:noProof/>
            <w:webHidden/>
          </w:rPr>
          <w:fldChar w:fldCharType="begin"/>
        </w:r>
        <w:r>
          <w:rPr>
            <w:noProof/>
            <w:webHidden/>
          </w:rPr>
          <w:instrText xml:space="preserve"> PAGEREF _Toc524612739 \h </w:instrText>
        </w:r>
        <w:r>
          <w:rPr>
            <w:noProof/>
            <w:webHidden/>
          </w:rPr>
        </w:r>
        <w:r>
          <w:rPr>
            <w:noProof/>
            <w:webHidden/>
          </w:rPr>
          <w:fldChar w:fldCharType="separate"/>
        </w:r>
        <w:r>
          <w:rPr>
            <w:noProof/>
            <w:webHidden/>
          </w:rPr>
          <w:t>122</w:t>
        </w:r>
        <w:r>
          <w:rPr>
            <w:noProof/>
            <w:webHidden/>
          </w:rPr>
          <w:fldChar w:fldCharType="end"/>
        </w:r>
      </w:hyperlink>
    </w:p>
    <w:p w14:paraId="5D6C1964" w14:textId="2C7A09FF" w:rsidR="00DC0BED" w:rsidRDefault="00DC0BED">
      <w:pPr>
        <w:pStyle w:val="TOC1"/>
        <w:rPr>
          <w:rFonts w:asciiTheme="minorHAnsi" w:eastAsiaTheme="minorEastAsia" w:hAnsiTheme="minorHAnsi" w:cstheme="minorBidi"/>
          <w:noProof/>
          <w:sz w:val="22"/>
          <w:szCs w:val="22"/>
        </w:rPr>
      </w:pPr>
      <w:hyperlink w:anchor="_Toc524612740" w:history="1">
        <w:r w:rsidRPr="002B4A3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_Toc524612740 \h </w:instrText>
        </w:r>
        <w:r>
          <w:rPr>
            <w:noProof/>
            <w:webHidden/>
          </w:rPr>
        </w:r>
        <w:r>
          <w:rPr>
            <w:noProof/>
            <w:webHidden/>
          </w:rPr>
          <w:fldChar w:fldCharType="separate"/>
        </w:r>
        <w:r>
          <w:rPr>
            <w:noProof/>
            <w:webHidden/>
          </w:rPr>
          <w:t>123</w:t>
        </w:r>
        <w:r>
          <w:rPr>
            <w:noProof/>
            <w:webHidden/>
          </w:rPr>
          <w:fldChar w:fldCharType="end"/>
        </w:r>
      </w:hyperlink>
    </w:p>
    <w:p w14:paraId="171700E6" w14:textId="4643C799" w:rsidR="00DC0BED" w:rsidRDefault="00DC0BED">
      <w:pPr>
        <w:pStyle w:val="TOC1"/>
        <w:rPr>
          <w:rFonts w:asciiTheme="minorHAnsi" w:eastAsiaTheme="minorEastAsia" w:hAnsiTheme="minorHAnsi" w:cstheme="minorBidi"/>
          <w:noProof/>
          <w:sz w:val="22"/>
          <w:szCs w:val="22"/>
        </w:rPr>
      </w:pPr>
      <w:hyperlink w:anchor="_Toc524612741" w:history="1">
        <w:r w:rsidRPr="002B4A3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_Toc524612741 \h </w:instrText>
        </w:r>
        <w:r>
          <w:rPr>
            <w:noProof/>
            <w:webHidden/>
          </w:rPr>
        </w:r>
        <w:r>
          <w:rPr>
            <w:noProof/>
            <w:webHidden/>
          </w:rPr>
          <w:fldChar w:fldCharType="separate"/>
        </w:r>
        <w:r>
          <w:rPr>
            <w:noProof/>
            <w:webHidden/>
          </w:rPr>
          <w:t>124</w:t>
        </w:r>
        <w:r>
          <w:rPr>
            <w:noProof/>
            <w:webHidden/>
          </w:rPr>
          <w:fldChar w:fldCharType="end"/>
        </w:r>
      </w:hyperlink>
    </w:p>
    <w:p w14:paraId="688A3CC9" w14:textId="5F493754" w:rsidR="00DC0BED" w:rsidRDefault="00DC0BED">
      <w:pPr>
        <w:pStyle w:val="TOC1"/>
        <w:rPr>
          <w:rFonts w:asciiTheme="minorHAnsi" w:eastAsiaTheme="minorEastAsia" w:hAnsiTheme="minorHAnsi" w:cstheme="minorBidi"/>
          <w:noProof/>
          <w:sz w:val="22"/>
          <w:szCs w:val="22"/>
        </w:rPr>
      </w:pPr>
      <w:hyperlink w:anchor="_Toc524612742" w:history="1">
        <w:r w:rsidRPr="002B4A3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_Toc524612742 \h </w:instrText>
        </w:r>
        <w:r>
          <w:rPr>
            <w:noProof/>
            <w:webHidden/>
          </w:rPr>
        </w:r>
        <w:r>
          <w:rPr>
            <w:noProof/>
            <w:webHidden/>
          </w:rPr>
          <w:fldChar w:fldCharType="separate"/>
        </w:r>
        <w:r>
          <w:rPr>
            <w:noProof/>
            <w:webHidden/>
          </w:rPr>
          <w:t>125</w:t>
        </w:r>
        <w:r>
          <w:rPr>
            <w:noProof/>
            <w:webHidden/>
          </w:rPr>
          <w:fldChar w:fldCharType="end"/>
        </w:r>
      </w:hyperlink>
    </w:p>
    <w:p w14:paraId="1A4AE4EE" w14:textId="0EDB1003" w:rsidR="00DC0BED" w:rsidRDefault="00DC0BED">
      <w:pPr>
        <w:pStyle w:val="TOC1"/>
        <w:rPr>
          <w:rFonts w:asciiTheme="minorHAnsi" w:eastAsiaTheme="minorEastAsia" w:hAnsiTheme="minorHAnsi" w:cstheme="minorBidi"/>
          <w:noProof/>
          <w:sz w:val="22"/>
          <w:szCs w:val="22"/>
        </w:rPr>
      </w:pPr>
      <w:hyperlink w:anchor="_Toc524612743" w:history="1">
        <w:r w:rsidRPr="002B4A31">
          <w:rPr>
            <w:rStyle w:val="Hyperlink"/>
            <w:noProof/>
          </w:rPr>
          <w:t>Appendix E. (Informative) Locating rule metadata</w:t>
        </w:r>
        <w:r>
          <w:rPr>
            <w:noProof/>
            <w:webHidden/>
          </w:rPr>
          <w:tab/>
        </w:r>
        <w:r>
          <w:rPr>
            <w:noProof/>
            <w:webHidden/>
          </w:rPr>
          <w:fldChar w:fldCharType="begin"/>
        </w:r>
        <w:r>
          <w:rPr>
            <w:noProof/>
            <w:webHidden/>
          </w:rPr>
          <w:instrText xml:space="preserve"> PAGEREF _Toc524612743 \h </w:instrText>
        </w:r>
        <w:r>
          <w:rPr>
            <w:noProof/>
            <w:webHidden/>
          </w:rPr>
        </w:r>
        <w:r>
          <w:rPr>
            <w:noProof/>
            <w:webHidden/>
          </w:rPr>
          <w:fldChar w:fldCharType="separate"/>
        </w:r>
        <w:r>
          <w:rPr>
            <w:noProof/>
            <w:webHidden/>
          </w:rPr>
          <w:t>126</w:t>
        </w:r>
        <w:r>
          <w:rPr>
            <w:noProof/>
            <w:webHidden/>
          </w:rPr>
          <w:fldChar w:fldCharType="end"/>
        </w:r>
      </w:hyperlink>
    </w:p>
    <w:p w14:paraId="463D463E" w14:textId="63EC0357" w:rsidR="00DC0BED" w:rsidRDefault="00DC0BED">
      <w:pPr>
        <w:pStyle w:val="TOC1"/>
        <w:rPr>
          <w:rFonts w:asciiTheme="minorHAnsi" w:eastAsiaTheme="minorEastAsia" w:hAnsiTheme="minorHAnsi" w:cstheme="minorBidi"/>
          <w:noProof/>
          <w:sz w:val="22"/>
          <w:szCs w:val="22"/>
        </w:rPr>
      </w:pPr>
      <w:hyperlink w:anchor="_Toc524612744" w:history="1">
        <w:r w:rsidRPr="002B4A3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_Toc524612744 \h </w:instrText>
        </w:r>
        <w:r>
          <w:rPr>
            <w:noProof/>
            <w:webHidden/>
          </w:rPr>
        </w:r>
        <w:r>
          <w:rPr>
            <w:noProof/>
            <w:webHidden/>
          </w:rPr>
          <w:fldChar w:fldCharType="separate"/>
        </w:r>
        <w:r>
          <w:rPr>
            <w:noProof/>
            <w:webHidden/>
          </w:rPr>
          <w:t>127</w:t>
        </w:r>
        <w:r>
          <w:rPr>
            <w:noProof/>
            <w:webHidden/>
          </w:rPr>
          <w:fldChar w:fldCharType="end"/>
        </w:r>
      </w:hyperlink>
    </w:p>
    <w:p w14:paraId="37BC92D0" w14:textId="495563E6"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45" w:history="1">
        <w:r w:rsidRPr="002B4A31">
          <w:rPr>
            <w:rStyle w:val="Hyperlink"/>
            <w:noProof/>
          </w:rPr>
          <w:t>F.1 General</w:t>
        </w:r>
        <w:r>
          <w:rPr>
            <w:noProof/>
            <w:webHidden/>
          </w:rPr>
          <w:tab/>
        </w:r>
        <w:r>
          <w:rPr>
            <w:noProof/>
            <w:webHidden/>
          </w:rPr>
          <w:fldChar w:fldCharType="begin"/>
        </w:r>
        <w:r>
          <w:rPr>
            <w:noProof/>
            <w:webHidden/>
          </w:rPr>
          <w:instrText xml:space="preserve"> PAGEREF _Toc524612745 \h </w:instrText>
        </w:r>
        <w:r>
          <w:rPr>
            <w:noProof/>
            <w:webHidden/>
          </w:rPr>
        </w:r>
        <w:r>
          <w:rPr>
            <w:noProof/>
            <w:webHidden/>
          </w:rPr>
          <w:fldChar w:fldCharType="separate"/>
        </w:r>
        <w:r>
          <w:rPr>
            <w:noProof/>
            <w:webHidden/>
          </w:rPr>
          <w:t>127</w:t>
        </w:r>
        <w:r>
          <w:rPr>
            <w:noProof/>
            <w:webHidden/>
          </w:rPr>
          <w:fldChar w:fldCharType="end"/>
        </w:r>
      </w:hyperlink>
    </w:p>
    <w:p w14:paraId="58590AAE" w14:textId="6588C6D8"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46" w:history="1">
        <w:r w:rsidRPr="002B4A31">
          <w:rPr>
            <w:rStyle w:val="Hyperlink"/>
            <w:noProof/>
          </w:rPr>
          <w:t>F.2 Non-deterministic file format elements</w:t>
        </w:r>
        <w:r>
          <w:rPr>
            <w:noProof/>
            <w:webHidden/>
          </w:rPr>
          <w:tab/>
        </w:r>
        <w:r>
          <w:rPr>
            <w:noProof/>
            <w:webHidden/>
          </w:rPr>
          <w:fldChar w:fldCharType="begin"/>
        </w:r>
        <w:r>
          <w:rPr>
            <w:noProof/>
            <w:webHidden/>
          </w:rPr>
          <w:instrText xml:space="preserve"> PAGEREF _Toc524612746 \h </w:instrText>
        </w:r>
        <w:r>
          <w:rPr>
            <w:noProof/>
            <w:webHidden/>
          </w:rPr>
        </w:r>
        <w:r>
          <w:rPr>
            <w:noProof/>
            <w:webHidden/>
          </w:rPr>
          <w:fldChar w:fldCharType="separate"/>
        </w:r>
        <w:r>
          <w:rPr>
            <w:noProof/>
            <w:webHidden/>
          </w:rPr>
          <w:t>127</w:t>
        </w:r>
        <w:r>
          <w:rPr>
            <w:noProof/>
            <w:webHidden/>
          </w:rPr>
          <w:fldChar w:fldCharType="end"/>
        </w:r>
      </w:hyperlink>
    </w:p>
    <w:p w14:paraId="6AFB9C3C" w14:textId="5E76BFE7"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47" w:history="1">
        <w:r w:rsidRPr="002B4A31">
          <w:rPr>
            <w:rStyle w:val="Hyperlink"/>
            <w:noProof/>
          </w:rPr>
          <w:t>F.3 Array and dictionary element ordering</w:t>
        </w:r>
        <w:r>
          <w:rPr>
            <w:noProof/>
            <w:webHidden/>
          </w:rPr>
          <w:tab/>
        </w:r>
        <w:r>
          <w:rPr>
            <w:noProof/>
            <w:webHidden/>
          </w:rPr>
          <w:fldChar w:fldCharType="begin"/>
        </w:r>
        <w:r>
          <w:rPr>
            <w:noProof/>
            <w:webHidden/>
          </w:rPr>
          <w:instrText xml:space="preserve"> PAGEREF _Toc524612747 \h </w:instrText>
        </w:r>
        <w:r>
          <w:rPr>
            <w:noProof/>
            <w:webHidden/>
          </w:rPr>
        </w:r>
        <w:r>
          <w:rPr>
            <w:noProof/>
            <w:webHidden/>
          </w:rPr>
          <w:fldChar w:fldCharType="separate"/>
        </w:r>
        <w:r>
          <w:rPr>
            <w:noProof/>
            <w:webHidden/>
          </w:rPr>
          <w:t>128</w:t>
        </w:r>
        <w:r>
          <w:rPr>
            <w:noProof/>
            <w:webHidden/>
          </w:rPr>
          <w:fldChar w:fldCharType="end"/>
        </w:r>
      </w:hyperlink>
    </w:p>
    <w:p w14:paraId="51A5A0A2" w14:textId="4C884812"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48" w:history="1">
        <w:r w:rsidRPr="002B4A31">
          <w:rPr>
            <w:rStyle w:val="Hyperlink"/>
            <w:noProof/>
          </w:rPr>
          <w:t>F.4 Absolute paths</w:t>
        </w:r>
        <w:r>
          <w:rPr>
            <w:noProof/>
            <w:webHidden/>
          </w:rPr>
          <w:tab/>
        </w:r>
        <w:r>
          <w:rPr>
            <w:noProof/>
            <w:webHidden/>
          </w:rPr>
          <w:fldChar w:fldCharType="begin"/>
        </w:r>
        <w:r>
          <w:rPr>
            <w:noProof/>
            <w:webHidden/>
          </w:rPr>
          <w:instrText xml:space="preserve"> PAGEREF _Toc524612748 \h </w:instrText>
        </w:r>
        <w:r>
          <w:rPr>
            <w:noProof/>
            <w:webHidden/>
          </w:rPr>
        </w:r>
        <w:r>
          <w:rPr>
            <w:noProof/>
            <w:webHidden/>
          </w:rPr>
          <w:fldChar w:fldCharType="separate"/>
        </w:r>
        <w:r>
          <w:rPr>
            <w:noProof/>
            <w:webHidden/>
          </w:rPr>
          <w:t>128</w:t>
        </w:r>
        <w:r>
          <w:rPr>
            <w:noProof/>
            <w:webHidden/>
          </w:rPr>
          <w:fldChar w:fldCharType="end"/>
        </w:r>
      </w:hyperlink>
    </w:p>
    <w:p w14:paraId="5A1043FC" w14:textId="1B0C4064"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49" w:history="1">
        <w:r w:rsidRPr="002B4A31">
          <w:rPr>
            <w:rStyle w:val="Hyperlink"/>
            <w:noProof/>
          </w:rPr>
          <w:t>F.5 Compensating for non-deterministic output</w:t>
        </w:r>
        <w:r>
          <w:rPr>
            <w:noProof/>
            <w:webHidden/>
          </w:rPr>
          <w:tab/>
        </w:r>
        <w:r>
          <w:rPr>
            <w:noProof/>
            <w:webHidden/>
          </w:rPr>
          <w:fldChar w:fldCharType="begin"/>
        </w:r>
        <w:r>
          <w:rPr>
            <w:noProof/>
            <w:webHidden/>
          </w:rPr>
          <w:instrText xml:space="preserve"> PAGEREF _Toc524612749 \h </w:instrText>
        </w:r>
        <w:r>
          <w:rPr>
            <w:noProof/>
            <w:webHidden/>
          </w:rPr>
        </w:r>
        <w:r>
          <w:rPr>
            <w:noProof/>
            <w:webHidden/>
          </w:rPr>
          <w:fldChar w:fldCharType="separate"/>
        </w:r>
        <w:r>
          <w:rPr>
            <w:noProof/>
            <w:webHidden/>
          </w:rPr>
          <w:t>128</w:t>
        </w:r>
        <w:r>
          <w:rPr>
            <w:noProof/>
            <w:webHidden/>
          </w:rPr>
          <w:fldChar w:fldCharType="end"/>
        </w:r>
      </w:hyperlink>
    </w:p>
    <w:p w14:paraId="3D0D1248" w14:textId="1DD5E8E9"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50" w:history="1">
        <w:r w:rsidRPr="002B4A31">
          <w:rPr>
            <w:rStyle w:val="Hyperlink"/>
            <w:noProof/>
          </w:rPr>
          <w:t>F.6 Interaction between determinism and baselining</w:t>
        </w:r>
        <w:r>
          <w:rPr>
            <w:noProof/>
            <w:webHidden/>
          </w:rPr>
          <w:tab/>
        </w:r>
        <w:r>
          <w:rPr>
            <w:noProof/>
            <w:webHidden/>
          </w:rPr>
          <w:fldChar w:fldCharType="begin"/>
        </w:r>
        <w:r>
          <w:rPr>
            <w:noProof/>
            <w:webHidden/>
          </w:rPr>
          <w:instrText xml:space="preserve"> PAGEREF _Toc524612750 \h </w:instrText>
        </w:r>
        <w:r>
          <w:rPr>
            <w:noProof/>
            <w:webHidden/>
          </w:rPr>
        </w:r>
        <w:r>
          <w:rPr>
            <w:noProof/>
            <w:webHidden/>
          </w:rPr>
          <w:fldChar w:fldCharType="separate"/>
        </w:r>
        <w:r>
          <w:rPr>
            <w:noProof/>
            <w:webHidden/>
          </w:rPr>
          <w:t>129</w:t>
        </w:r>
        <w:r>
          <w:rPr>
            <w:noProof/>
            <w:webHidden/>
          </w:rPr>
          <w:fldChar w:fldCharType="end"/>
        </w:r>
      </w:hyperlink>
    </w:p>
    <w:p w14:paraId="39833809" w14:textId="4BC3C3A9" w:rsidR="00DC0BED" w:rsidRDefault="00DC0BED">
      <w:pPr>
        <w:pStyle w:val="TOC1"/>
        <w:rPr>
          <w:rFonts w:asciiTheme="minorHAnsi" w:eastAsiaTheme="minorEastAsia" w:hAnsiTheme="minorHAnsi" w:cstheme="minorBidi"/>
          <w:noProof/>
          <w:sz w:val="22"/>
          <w:szCs w:val="22"/>
        </w:rPr>
      </w:pPr>
      <w:hyperlink w:anchor="_Toc524612751" w:history="1">
        <w:r w:rsidRPr="002B4A31">
          <w:rPr>
            <w:rStyle w:val="Hyperlink"/>
            <w:noProof/>
          </w:rPr>
          <w:t>Appendix G. (Informative) Guidance on fixes</w:t>
        </w:r>
        <w:r>
          <w:rPr>
            <w:noProof/>
            <w:webHidden/>
          </w:rPr>
          <w:tab/>
        </w:r>
        <w:r>
          <w:rPr>
            <w:noProof/>
            <w:webHidden/>
          </w:rPr>
          <w:fldChar w:fldCharType="begin"/>
        </w:r>
        <w:r>
          <w:rPr>
            <w:noProof/>
            <w:webHidden/>
          </w:rPr>
          <w:instrText xml:space="preserve"> PAGEREF _Toc524612751 \h </w:instrText>
        </w:r>
        <w:r>
          <w:rPr>
            <w:noProof/>
            <w:webHidden/>
          </w:rPr>
        </w:r>
        <w:r>
          <w:rPr>
            <w:noProof/>
            <w:webHidden/>
          </w:rPr>
          <w:fldChar w:fldCharType="separate"/>
        </w:r>
        <w:r>
          <w:rPr>
            <w:noProof/>
            <w:webHidden/>
          </w:rPr>
          <w:t>130</w:t>
        </w:r>
        <w:r>
          <w:rPr>
            <w:noProof/>
            <w:webHidden/>
          </w:rPr>
          <w:fldChar w:fldCharType="end"/>
        </w:r>
      </w:hyperlink>
    </w:p>
    <w:p w14:paraId="7A098FFA" w14:textId="4B1BFC1F" w:rsidR="00DC0BED" w:rsidRDefault="00DC0BED">
      <w:pPr>
        <w:pStyle w:val="TOC1"/>
        <w:rPr>
          <w:rFonts w:asciiTheme="minorHAnsi" w:eastAsiaTheme="minorEastAsia" w:hAnsiTheme="minorHAnsi" w:cstheme="minorBidi"/>
          <w:noProof/>
          <w:sz w:val="22"/>
          <w:szCs w:val="22"/>
        </w:rPr>
      </w:pPr>
      <w:hyperlink w:anchor="_Toc524612752" w:history="1">
        <w:r w:rsidRPr="002B4A3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_Toc524612752 \h </w:instrText>
        </w:r>
        <w:r>
          <w:rPr>
            <w:noProof/>
            <w:webHidden/>
          </w:rPr>
        </w:r>
        <w:r>
          <w:rPr>
            <w:noProof/>
            <w:webHidden/>
          </w:rPr>
          <w:fldChar w:fldCharType="separate"/>
        </w:r>
        <w:r>
          <w:rPr>
            <w:noProof/>
            <w:webHidden/>
          </w:rPr>
          <w:t>131</w:t>
        </w:r>
        <w:r>
          <w:rPr>
            <w:noProof/>
            <w:webHidden/>
          </w:rPr>
          <w:fldChar w:fldCharType="end"/>
        </w:r>
      </w:hyperlink>
    </w:p>
    <w:p w14:paraId="5BE55A70" w14:textId="5A33C8B6" w:rsidR="00DC0BED" w:rsidRDefault="00DC0BED">
      <w:pPr>
        <w:pStyle w:val="TOC1"/>
        <w:rPr>
          <w:rFonts w:asciiTheme="minorHAnsi" w:eastAsiaTheme="minorEastAsia" w:hAnsiTheme="minorHAnsi" w:cstheme="minorBidi"/>
          <w:noProof/>
          <w:sz w:val="22"/>
          <w:szCs w:val="22"/>
        </w:rPr>
      </w:pPr>
      <w:hyperlink w:anchor="_Toc524612753" w:history="1">
        <w:r w:rsidRPr="002B4A31">
          <w:rPr>
            <w:rStyle w:val="Hyperlink"/>
            <w:noProof/>
          </w:rPr>
          <w:t>Appendix I. (Informative) Examples</w:t>
        </w:r>
        <w:r>
          <w:rPr>
            <w:noProof/>
            <w:webHidden/>
          </w:rPr>
          <w:tab/>
        </w:r>
        <w:r>
          <w:rPr>
            <w:noProof/>
            <w:webHidden/>
          </w:rPr>
          <w:fldChar w:fldCharType="begin"/>
        </w:r>
        <w:r>
          <w:rPr>
            <w:noProof/>
            <w:webHidden/>
          </w:rPr>
          <w:instrText xml:space="preserve"> PAGEREF _Toc524612753 \h </w:instrText>
        </w:r>
        <w:r>
          <w:rPr>
            <w:noProof/>
            <w:webHidden/>
          </w:rPr>
        </w:r>
        <w:r>
          <w:rPr>
            <w:noProof/>
            <w:webHidden/>
          </w:rPr>
          <w:fldChar w:fldCharType="separate"/>
        </w:r>
        <w:r>
          <w:rPr>
            <w:noProof/>
            <w:webHidden/>
          </w:rPr>
          <w:t>134</w:t>
        </w:r>
        <w:r>
          <w:rPr>
            <w:noProof/>
            <w:webHidden/>
          </w:rPr>
          <w:fldChar w:fldCharType="end"/>
        </w:r>
      </w:hyperlink>
    </w:p>
    <w:p w14:paraId="08CB54D4" w14:textId="04466586"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54" w:history="1">
        <w:r w:rsidRPr="002B4A31">
          <w:rPr>
            <w:rStyle w:val="Hyperlink"/>
            <w:noProof/>
          </w:rPr>
          <w:t>I.1 Minimal valid SARIF log file</w:t>
        </w:r>
        <w:r>
          <w:rPr>
            <w:noProof/>
            <w:webHidden/>
          </w:rPr>
          <w:tab/>
        </w:r>
        <w:r>
          <w:rPr>
            <w:noProof/>
            <w:webHidden/>
          </w:rPr>
          <w:fldChar w:fldCharType="begin"/>
        </w:r>
        <w:r>
          <w:rPr>
            <w:noProof/>
            <w:webHidden/>
          </w:rPr>
          <w:instrText xml:space="preserve"> PAGEREF _Toc524612754 \h </w:instrText>
        </w:r>
        <w:r>
          <w:rPr>
            <w:noProof/>
            <w:webHidden/>
          </w:rPr>
        </w:r>
        <w:r>
          <w:rPr>
            <w:noProof/>
            <w:webHidden/>
          </w:rPr>
          <w:fldChar w:fldCharType="separate"/>
        </w:r>
        <w:r>
          <w:rPr>
            <w:noProof/>
            <w:webHidden/>
          </w:rPr>
          <w:t>134</w:t>
        </w:r>
        <w:r>
          <w:rPr>
            <w:noProof/>
            <w:webHidden/>
          </w:rPr>
          <w:fldChar w:fldCharType="end"/>
        </w:r>
      </w:hyperlink>
    </w:p>
    <w:p w14:paraId="7B821032" w14:textId="1C15C504"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55" w:history="1">
        <w:r w:rsidRPr="002B4A31">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_Toc524612755 \h </w:instrText>
        </w:r>
        <w:r>
          <w:rPr>
            <w:noProof/>
            <w:webHidden/>
          </w:rPr>
        </w:r>
        <w:r>
          <w:rPr>
            <w:noProof/>
            <w:webHidden/>
          </w:rPr>
          <w:fldChar w:fldCharType="separate"/>
        </w:r>
        <w:r>
          <w:rPr>
            <w:noProof/>
            <w:webHidden/>
          </w:rPr>
          <w:t>134</w:t>
        </w:r>
        <w:r>
          <w:rPr>
            <w:noProof/>
            <w:webHidden/>
          </w:rPr>
          <w:fldChar w:fldCharType="end"/>
        </w:r>
      </w:hyperlink>
    </w:p>
    <w:p w14:paraId="47B43D6F" w14:textId="13F392BF"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56" w:history="1">
        <w:r w:rsidRPr="002B4A31">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_Toc524612756 \h </w:instrText>
        </w:r>
        <w:r>
          <w:rPr>
            <w:noProof/>
            <w:webHidden/>
          </w:rPr>
        </w:r>
        <w:r>
          <w:rPr>
            <w:noProof/>
            <w:webHidden/>
          </w:rPr>
          <w:fldChar w:fldCharType="separate"/>
        </w:r>
        <w:r>
          <w:rPr>
            <w:noProof/>
            <w:webHidden/>
          </w:rPr>
          <w:t>135</w:t>
        </w:r>
        <w:r>
          <w:rPr>
            <w:noProof/>
            <w:webHidden/>
          </w:rPr>
          <w:fldChar w:fldCharType="end"/>
        </w:r>
      </w:hyperlink>
    </w:p>
    <w:p w14:paraId="68A59B1F" w14:textId="23D8485F"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57" w:history="1">
        <w:r w:rsidRPr="002B4A31">
          <w:rPr>
            <w:rStyle w:val="Hyperlink"/>
            <w:noProof/>
          </w:rPr>
          <w:t>I.4 SARIF resource file with rule metadata</w:t>
        </w:r>
        <w:r>
          <w:rPr>
            <w:noProof/>
            <w:webHidden/>
          </w:rPr>
          <w:tab/>
        </w:r>
        <w:r>
          <w:rPr>
            <w:noProof/>
            <w:webHidden/>
          </w:rPr>
          <w:fldChar w:fldCharType="begin"/>
        </w:r>
        <w:r>
          <w:rPr>
            <w:noProof/>
            <w:webHidden/>
          </w:rPr>
          <w:instrText xml:space="preserve"> PAGEREF _Toc524612757 \h </w:instrText>
        </w:r>
        <w:r>
          <w:rPr>
            <w:noProof/>
            <w:webHidden/>
          </w:rPr>
        </w:r>
        <w:r>
          <w:rPr>
            <w:noProof/>
            <w:webHidden/>
          </w:rPr>
          <w:fldChar w:fldCharType="separate"/>
        </w:r>
        <w:r>
          <w:rPr>
            <w:noProof/>
            <w:webHidden/>
          </w:rPr>
          <w:t>136</w:t>
        </w:r>
        <w:r>
          <w:rPr>
            <w:noProof/>
            <w:webHidden/>
          </w:rPr>
          <w:fldChar w:fldCharType="end"/>
        </w:r>
      </w:hyperlink>
    </w:p>
    <w:p w14:paraId="343CDF43" w14:textId="5D33D89C" w:rsidR="00DC0BED" w:rsidRDefault="00DC0BED">
      <w:pPr>
        <w:pStyle w:val="TOC2"/>
        <w:tabs>
          <w:tab w:val="right" w:leader="dot" w:pos="9350"/>
        </w:tabs>
        <w:rPr>
          <w:rFonts w:asciiTheme="minorHAnsi" w:eastAsiaTheme="minorEastAsia" w:hAnsiTheme="minorHAnsi" w:cstheme="minorBidi"/>
          <w:noProof/>
          <w:sz w:val="22"/>
          <w:szCs w:val="22"/>
        </w:rPr>
      </w:pPr>
      <w:hyperlink w:anchor="_Toc524612758" w:history="1">
        <w:r w:rsidRPr="002B4A31">
          <w:rPr>
            <w:rStyle w:val="Hyperlink"/>
            <w:noProof/>
          </w:rPr>
          <w:t>I.5 Comprehensive SARIF file</w:t>
        </w:r>
        <w:r>
          <w:rPr>
            <w:noProof/>
            <w:webHidden/>
          </w:rPr>
          <w:tab/>
        </w:r>
        <w:r>
          <w:rPr>
            <w:noProof/>
            <w:webHidden/>
          </w:rPr>
          <w:fldChar w:fldCharType="begin"/>
        </w:r>
        <w:r>
          <w:rPr>
            <w:noProof/>
            <w:webHidden/>
          </w:rPr>
          <w:instrText xml:space="preserve"> PAGEREF _Toc524612758 \h </w:instrText>
        </w:r>
        <w:r>
          <w:rPr>
            <w:noProof/>
            <w:webHidden/>
          </w:rPr>
        </w:r>
        <w:r>
          <w:rPr>
            <w:noProof/>
            <w:webHidden/>
          </w:rPr>
          <w:fldChar w:fldCharType="separate"/>
        </w:r>
        <w:r>
          <w:rPr>
            <w:noProof/>
            <w:webHidden/>
          </w:rPr>
          <w:t>137</w:t>
        </w:r>
        <w:r>
          <w:rPr>
            <w:noProof/>
            <w:webHidden/>
          </w:rPr>
          <w:fldChar w:fldCharType="end"/>
        </w:r>
      </w:hyperlink>
    </w:p>
    <w:p w14:paraId="1E4DCF81" w14:textId="08179447" w:rsidR="00DC0BED" w:rsidRDefault="00DC0BED">
      <w:pPr>
        <w:pStyle w:val="TOC1"/>
        <w:rPr>
          <w:rFonts w:asciiTheme="minorHAnsi" w:eastAsiaTheme="minorEastAsia" w:hAnsiTheme="minorHAnsi" w:cstheme="minorBidi"/>
          <w:noProof/>
          <w:sz w:val="22"/>
          <w:szCs w:val="22"/>
        </w:rPr>
      </w:pPr>
      <w:hyperlink w:anchor="_Toc524612759" w:history="1">
        <w:r w:rsidRPr="002B4A31">
          <w:rPr>
            <w:rStyle w:val="Hyperlink"/>
            <w:noProof/>
          </w:rPr>
          <w:t>Appendix J. (Informative) Revision History</w:t>
        </w:r>
        <w:r>
          <w:rPr>
            <w:noProof/>
            <w:webHidden/>
          </w:rPr>
          <w:tab/>
        </w:r>
        <w:r>
          <w:rPr>
            <w:noProof/>
            <w:webHidden/>
          </w:rPr>
          <w:fldChar w:fldCharType="begin"/>
        </w:r>
        <w:r>
          <w:rPr>
            <w:noProof/>
            <w:webHidden/>
          </w:rPr>
          <w:instrText xml:space="preserve"> PAGEREF _Toc524612759 \h </w:instrText>
        </w:r>
        <w:r>
          <w:rPr>
            <w:noProof/>
            <w:webHidden/>
          </w:rPr>
        </w:r>
        <w:r>
          <w:rPr>
            <w:noProof/>
            <w:webHidden/>
          </w:rPr>
          <w:fldChar w:fldCharType="separate"/>
        </w:r>
        <w:r>
          <w:rPr>
            <w:noProof/>
            <w:webHidden/>
          </w:rPr>
          <w:t>144</w:t>
        </w:r>
        <w:r>
          <w:rPr>
            <w:noProof/>
            <w:webHidden/>
          </w:rPr>
          <w:fldChar w:fldCharType="end"/>
        </w:r>
      </w:hyperlink>
    </w:p>
    <w:p w14:paraId="300EBE96" w14:textId="3D4DE83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46123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4612365"/>
      <w:r>
        <w:t>IPR Policy</w:t>
      </w:r>
      <w:bookmarkEnd w:id="7"/>
    </w:p>
    <w:p w14:paraId="46AF25ED" w14:textId="00FF96D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84B1DB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4612366"/>
      <w:r>
        <w:t>Terminology</w:t>
      </w:r>
      <w:bookmarkEnd w:id="5"/>
      <w:bookmarkEnd w:id="6"/>
      <w:bookmarkEnd w:id="8"/>
    </w:p>
    <w:p w14:paraId="332C78E7" w14:textId="7E45A72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0F75A0F" w:rsidR="00B05C99" w:rsidRDefault="00DC0BE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C46929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5C6B00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917A01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3CC408DB" w:rsidR="008119BF" w:rsidRPr="008119BF" w:rsidRDefault="00DC0BE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79482FD" w:rsidR="0044419A" w:rsidRDefault="00DC0BE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B2BFFE7" w:rsidR="0044419A" w:rsidRDefault="00DC0BE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C1671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640015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533D09D" w:rsidR="00B05C99" w:rsidRDefault="00DC0BE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40BD13D" w:rsidR="00D06F1A" w:rsidRPr="00D06F1A" w:rsidRDefault="00DC0BE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85B52D0" w:rsidR="00376AE7" w:rsidRPr="00376AE7" w:rsidRDefault="00DC0BE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B09104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6CB256" w:rsidR="00366BA7" w:rsidRDefault="00DC0BE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F028A9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F8BE51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46FEFEF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D8B356A" w:rsidR="000237CE" w:rsidRPr="000237CE" w:rsidRDefault="00DC0BE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77BA13A" w:rsidR="0044419A" w:rsidRDefault="00DC0BE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DD7F07F" w:rsidR="0044419A" w:rsidRDefault="00DC0BE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403213B3"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C2A928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0A1C1A2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7323EB4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D112D4A"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190FABB1" w:rsidR="0044419A" w:rsidRDefault="00DC0BE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93A54E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15AA9C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6E3124F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E631AF9" w:rsidR="00646038" w:rsidRDefault="00DC0BE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0EB22C" w:rsidR="0044419A" w:rsidRDefault="00DC0BE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DD63B98" w:rsidR="00646038" w:rsidRDefault="00DC0BE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8A6E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8ACDE96" w:rsidR="0044419A" w:rsidRDefault="00DC0BE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5AE3EFB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56F32E9" w:rsidR="00B05C99" w:rsidRDefault="00DC0BE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6011E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E174A9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6E946E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452DDAA" w:rsidR="0044419A" w:rsidRDefault="00DC0BE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CCFF4B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A71BC2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33E0C8E" w:rsidR="00B05C99" w:rsidRDefault="00DC0BE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D95B64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37EF4A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87C4DF5" w:rsidR="0044419A" w:rsidRDefault="00DC0BE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3C79F2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489B86B"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020ACD6" w:rsidR="00822D1D" w:rsidRPr="00822D1D" w:rsidRDefault="00DC0BE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63BFA4A" w:rsidR="00B05C99" w:rsidRDefault="00DC0BE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45FDA3D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E899A2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FEC7DA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3E9E1AB5" w:rsidR="00366BA7" w:rsidRDefault="00DC0BE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30891CAD" w:rsidR="00753025" w:rsidRPr="00753025" w:rsidRDefault="00DC0BE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71DF14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72BD7E1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A9A2D2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2E4BE80" w:rsidR="0044419A" w:rsidRDefault="00DC0BE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0613F0C" w:rsidR="0044419A" w:rsidRDefault="00DC0BE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DBC5CD8" w:rsidR="0003129F" w:rsidRDefault="00DC0BE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E4287C3" w:rsidR="0044419A" w:rsidRDefault="00DC0BE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0C330B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3136E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A13DB8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4612367"/>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6DA09A3"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5B07726"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1DD7CAD8"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w:t>
        </w:r>
        <w:r w:rsidRPr="0069344F">
          <w:rPr>
            <w:rStyle w:val="Hyperlink"/>
          </w:rPr>
          <w:t>o</w:t>
        </w:r>
        <w:r w:rsidRPr="0069344F">
          <w:rPr>
            <w:rStyle w:val="Hyperlink"/>
          </w:rPr>
          <w:t>n-text-names.xhtml</w:t>
        </w:r>
      </w:hyperlink>
      <w:r>
        <w:t>, July 4, 2017</w:t>
      </w:r>
      <w:r w:rsidRPr="005B76B8">
        <w:rPr>
          <w:rStyle w:val="Refterm"/>
          <w:b w:val="0"/>
        </w:rPr>
        <w:t>.</w:t>
      </w:r>
    </w:p>
    <w:p w14:paraId="791B5661" w14:textId="7A8D725E"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F697F4E"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D45904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0BBDAF0"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1CB1469"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6DAD73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47F0F02"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96F71C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736CC604"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EF588C8"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C8D27E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6E410BE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5071A8B4"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3361E5DF"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4DBC65BE"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4F97F9A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1452188C"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C847D44"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C65B56"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4612368"/>
      <w:r>
        <w:t>Non-Normative References</w:t>
      </w:r>
      <w:bookmarkEnd w:id="81"/>
      <w:bookmarkEnd w:id="82"/>
      <w:bookmarkEnd w:id="83"/>
    </w:p>
    <w:p w14:paraId="1067680D" w14:textId="61AAF6F0"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76D04966"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2F9CC3B2"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2C0C3E09"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6CB4A5D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94B7A1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F97420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4612369"/>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4612370"/>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4612371"/>
      <w:r>
        <w:t>Format examples</w:t>
      </w:r>
      <w:bookmarkEnd w:id="90"/>
    </w:p>
    <w:p w14:paraId="0C763244" w14:textId="38CD14E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4612372"/>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4612373"/>
      <w:r>
        <w:t>Syntax notation</w:t>
      </w:r>
      <w:bookmarkEnd w:id="92"/>
    </w:p>
    <w:p w14:paraId="15BCDF38" w14:textId="2EA7E6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237CBA8"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4612374"/>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4612375"/>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89933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C0BED">
        <w:t>3.10</w:t>
      </w:r>
      <w:r w:rsidR="00C43D40">
        <w:fldChar w:fldCharType="end"/>
      </w:r>
      <w:r>
        <w:t>).</w:t>
      </w:r>
    </w:p>
    <w:p w14:paraId="7A96C9E2" w14:textId="2C35B23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303E5D1"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4612376"/>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4612377"/>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4612378"/>
      <w:r>
        <w:t>text property</w:t>
      </w:r>
      <w:bookmarkEnd w:id="108"/>
      <w:bookmarkEnd w:id="109"/>
    </w:p>
    <w:p w14:paraId="4A7B5CC6" w14:textId="3E6C120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C0BE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4612379"/>
      <w:r>
        <w:t>binary property</w:t>
      </w:r>
      <w:bookmarkEnd w:id="110"/>
      <w:bookmarkEnd w:id="111"/>
    </w:p>
    <w:p w14:paraId="1BB5464B" w14:textId="78AC1AD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4612380"/>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4612381"/>
      <w:r>
        <w:t>General</w:t>
      </w:r>
      <w:bookmarkEnd w:id="114"/>
      <w:bookmarkEnd w:id="115"/>
    </w:p>
    <w:p w14:paraId="0DE4A1DE" w14:textId="31D2F8C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C0BED">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C0BED">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4612382"/>
      <w:r>
        <w:t>uri property</w:t>
      </w:r>
      <w:bookmarkEnd w:id="116"/>
      <w:bookmarkEnd w:id="117"/>
    </w:p>
    <w:p w14:paraId="312B616B" w14:textId="376AEB65" w:rsidR="005345F2" w:rsidRDefault="005345F2" w:rsidP="005345F2">
      <w:pPr>
        <w:pStyle w:val="Heading4"/>
      </w:pPr>
      <w:bookmarkStart w:id="118" w:name="_Toc524612383"/>
      <w:r>
        <w:t>General</w:t>
      </w:r>
      <w:bookmarkEnd w:id="118"/>
    </w:p>
    <w:p w14:paraId="604C3241" w14:textId="409728C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BFB536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DC0BED">
        <w:t>3.11.15</w:t>
      </w:r>
      <w:r w:rsidR="00A41F43">
        <w:fldChar w:fldCharType="end"/>
      </w:r>
      <w:r w:rsidR="00A41F43">
        <w:t>).</w:t>
      </w:r>
    </w:p>
    <w:p w14:paraId="653D799B" w14:textId="538CAF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4612384"/>
      <w:r>
        <w:lastRenderedPageBreak/>
        <w:t>URIs that use the "file" protocol</w:t>
      </w:r>
      <w:bookmarkEnd w:id="120"/>
      <w:bookmarkEnd w:id="121"/>
    </w:p>
    <w:p w14:paraId="7C3ECB2F" w14:textId="5726B856"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37A9C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4612385"/>
      <w:r>
        <w:t>uriBaseId property</w:t>
      </w:r>
      <w:bookmarkEnd w:id="122"/>
      <w:bookmarkEnd w:id="123"/>
    </w:p>
    <w:p w14:paraId="4438C49A" w14:textId="6A7A3B3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C0BED">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70AC1D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C0BED">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C0BED">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2E8589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C0BED">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02D92E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C0BED">
        <w:t>3.3.4</w:t>
      </w:r>
      <w:r>
        <w:fldChar w:fldCharType="end"/>
      </w:r>
      <w:r>
        <w:t>.</w:t>
      </w:r>
    </w:p>
    <w:p w14:paraId="2223DEA6" w14:textId="74C0FBD7" w:rsidR="00F47A7C" w:rsidRDefault="00F47A7C" w:rsidP="00F47A7C">
      <w:pPr>
        <w:pStyle w:val="Heading3"/>
      </w:pPr>
      <w:bookmarkStart w:id="124" w:name="_Ref510013017"/>
      <w:bookmarkStart w:id="125" w:name="_Toc524612386"/>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5DDC383"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DC0BED">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DC0BED">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7023180" w:rsidR="00F47A7C" w:rsidRDefault="00F47A7C" w:rsidP="00F47A7C">
      <w:pPr>
        <w:pStyle w:val="Codesmall"/>
      </w:pPr>
      <w:r>
        <w:t>{                                                # A run object (§</w:t>
      </w:r>
      <w:r>
        <w:fldChar w:fldCharType="begin"/>
      </w:r>
      <w:r>
        <w:instrText xml:space="preserve"> REF _Ref493349997 \r \h </w:instrText>
      </w:r>
      <w:r>
        <w:fldChar w:fldCharType="separate"/>
      </w:r>
      <w:r w:rsidR="00DC0BED">
        <w:t>3.11</w:t>
      </w:r>
      <w:r>
        <w:fldChar w:fldCharType="end"/>
      </w:r>
      <w:r>
        <w:t>).</w:t>
      </w:r>
    </w:p>
    <w:p w14:paraId="4DCC6D62" w14:textId="11CA1F3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C0BED">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80AC78D" w:rsidR="00F47A7C" w:rsidRDefault="00F47A7C" w:rsidP="00F47A7C">
      <w:pPr>
        <w:pStyle w:val="Codesmall"/>
      </w:pPr>
      <w:r>
        <w:t xml:space="preserve">  "results": [                                   # See §</w:t>
      </w:r>
      <w:r>
        <w:fldChar w:fldCharType="begin"/>
      </w:r>
      <w:r>
        <w:instrText xml:space="preserve"> REF _Ref493350972 \r \h </w:instrText>
      </w:r>
      <w:r>
        <w:fldChar w:fldCharType="separate"/>
      </w:r>
      <w:r w:rsidR="00DC0BED">
        <w:t>3.11.18</w:t>
      </w:r>
      <w:r>
        <w:fldChar w:fldCharType="end"/>
      </w:r>
      <w:r>
        <w:t xml:space="preserve">.                                     </w:t>
      </w:r>
    </w:p>
    <w:p w14:paraId="6EB641EB" w14:textId="0271C9D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C0BED">
        <w:t>3.19</w:t>
      </w:r>
      <w:r>
        <w:fldChar w:fldCharType="end"/>
      </w:r>
      <w:r>
        <w:t xml:space="preserve">). </w:t>
      </w:r>
    </w:p>
    <w:p w14:paraId="610BCD74" w14:textId="60D4254E" w:rsidR="00F47A7C" w:rsidRDefault="00F47A7C" w:rsidP="00F47A7C">
      <w:pPr>
        <w:pStyle w:val="Codesmall"/>
      </w:pPr>
      <w:r>
        <w:t xml:space="preserve">      "locations": [                             # See §</w:t>
      </w:r>
      <w:r>
        <w:fldChar w:fldCharType="begin"/>
      </w:r>
      <w:r>
        <w:instrText xml:space="preserve"> REF _Ref510013155 \r \h </w:instrText>
      </w:r>
      <w:r>
        <w:fldChar w:fldCharType="separate"/>
      </w:r>
      <w:r w:rsidR="00DC0BED">
        <w:t>3.19.8</w:t>
      </w:r>
      <w:r>
        <w:fldChar w:fldCharType="end"/>
      </w:r>
      <w:r>
        <w:t>.</w:t>
      </w:r>
    </w:p>
    <w:p w14:paraId="1CD5C95D" w14:textId="5BBCF81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C0BED">
        <w:t>3.20</w:t>
      </w:r>
      <w:r>
        <w:fldChar w:fldCharType="end"/>
      </w:r>
      <w:r>
        <w:t>).</w:t>
      </w:r>
    </w:p>
    <w:p w14:paraId="509AAFAE" w14:textId="71819882"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C0BE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4612387"/>
      <w:r>
        <w:lastRenderedPageBreak/>
        <w:t>String properties</w:t>
      </w:r>
      <w:bookmarkEnd w:id="126"/>
    </w:p>
    <w:p w14:paraId="6C63FE5C" w14:textId="4016EE67" w:rsidR="00D65090" w:rsidRDefault="00D65090" w:rsidP="00D65090">
      <w:pPr>
        <w:pStyle w:val="Heading3"/>
      </w:pPr>
      <w:bookmarkStart w:id="127" w:name="_Toc524612388"/>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4612389"/>
      <w:r>
        <w:t>Redaction</w:t>
      </w:r>
      <w:bookmarkEnd w:id="128"/>
      <w:r w:rsidR="00D244F4">
        <w:t>-aware string properties</w:t>
      </w:r>
      <w:bookmarkEnd w:id="129"/>
    </w:p>
    <w:p w14:paraId="553A2175" w14:textId="7C2A147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C0BE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5BBB70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C0BED">
        <w:t>3.11.23</w:t>
      </w:r>
      <w:r>
        <w:fldChar w:fldCharType="end"/>
      </w:r>
      <w:r>
        <w:t>).</w:t>
      </w:r>
    </w:p>
    <w:p w14:paraId="670174B2" w14:textId="2F6F7D08" w:rsidR="00435405" w:rsidRDefault="00435405" w:rsidP="00435405">
      <w:pPr>
        <w:pStyle w:val="Heading3"/>
      </w:pPr>
      <w:bookmarkStart w:id="130" w:name="_Ref514314114"/>
      <w:bookmarkStart w:id="131" w:name="_Toc524612390"/>
      <w:r>
        <w:t>GUID-valued string properties</w:t>
      </w:r>
      <w:bookmarkEnd w:id="130"/>
      <w:bookmarkEnd w:id="131"/>
    </w:p>
    <w:p w14:paraId="515A660C" w14:textId="189F220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4612391"/>
      <w:r>
        <w:t>Hierarchical string</w:t>
      </w:r>
      <w:bookmarkEnd w:id="132"/>
      <w:r w:rsidR="00EA1909">
        <w:t>s</w:t>
      </w:r>
      <w:bookmarkEnd w:id="133"/>
    </w:p>
    <w:p w14:paraId="48E1903C" w14:textId="613DF0CD" w:rsidR="00C535F2" w:rsidRPr="00C535F2" w:rsidRDefault="00C535F2" w:rsidP="00C535F2">
      <w:pPr>
        <w:pStyle w:val="Heading4"/>
      </w:pPr>
      <w:bookmarkStart w:id="134" w:name="_Toc524612392"/>
      <w:r>
        <w:t>General</w:t>
      </w:r>
      <w:bookmarkEnd w:id="134"/>
    </w:p>
    <w:p w14:paraId="06B22FB1" w14:textId="15F8016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DC0BED">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C0BE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02E25B09" w:rsidR="00D244F4" w:rsidRDefault="00D244F4" w:rsidP="00D244F4">
      <w:r>
        <w:t>For examples, see §</w:t>
      </w:r>
      <w:r>
        <w:fldChar w:fldCharType="begin"/>
      </w:r>
      <w:r>
        <w:instrText xml:space="preserve"> REF _Ref514325725 \r \h </w:instrText>
      </w:r>
      <w:r>
        <w:fldChar w:fldCharType="separate"/>
      </w:r>
      <w:r w:rsidR="00DC0BED">
        <w:t>3.7.2</w:t>
      </w:r>
      <w:r>
        <w:fldChar w:fldCharType="end"/>
      </w:r>
      <w:r>
        <w:t xml:space="preserve"> and §</w:t>
      </w:r>
      <w:r>
        <w:fldChar w:fldCharType="begin"/>
      </w:r>
      <w:r>
        <w:instrText xml:space="preserve"> REF _Ref514325738 \r \h </w:instrText>
      </w:r>
      <w:r>
        <w:fldChar w:fldCharType="separate"/>
      </w:r>
      <w:r w:rsidR="00DC0BED">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4612393"/>
      <w:r>
        <w:lastRenderedPageBreak/>
        <w:t>Versioned hierarchical strings</w:t>
      </w:r>
      <w:bookmarkEnd w:id="136"/>
      <w:bookmarkEnd w:id="137"/>
    </w:p>
    <w:p w14:paraId="0E475B79" w14:textId="3813F84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C0BED">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C0BED">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44D2E55" w:rsidR="004108B9" w:rsidRDefault="004108B9" w:rsidP="004108B9">
      <w:pPr>
        <w:pStyle w:val="Code"/>
      </w:pPr>
      <w:r>
        <w:t>{                                 # A result object (§</w:t>
      </w:r>
      <w:r>
        <w:fldChar w:fldCharType="begin"/>
      </w:r>
      <w:r>
        <w:instrText xml:space="preserve"> REF _Ref493350984 \r \h </w:instrText>
      </w:r>
      <w:r>
        <w:fldChar w:fldCharType="separate"/>
      </w:r>
      <w:r w:rsidR="00DC0BED">
        <w:t>3.19</w:t>
      </w:r>
      <w:r>
        <w:fldChar w:fldCharType="end"/>
      </w:r>
      <w:r>
        <w:t>).</w:t>
      </w:r>
    </w:p>
    <w:p w14:paraId="38CD9D1B" w14:textId="79CBE89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C0BED">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4612394"/>
      <w:r>
        <w:t>Object properties</w:t>
      </w:r>
      <w:bookmarkEnd w:id="138"/>
      <w:bookmarkEnd w:id="139"/>
    </w:p>
    <w:p w14:paraId="1C30B6EF" w14:textId="4126803E"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C0BED">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C0BE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4612395"/>
      <w:r>
        <w:t>Array properties</w:t>
      </w:r>
      <w:bookmarkEnd w:id="140"/>
      <w:bookmarkEnd w:id="141"/>
    </w:p>
    <w:p w14:paraId="28EB82AC" w14:textId="5479DEBF" w:rsidR="000308F0" w:rsidRDefault="000308F0" w:rsidP="000308F0">
      <w:pPr>
        <w:pStyle w:val="Heading3"/>
      </w:pPr>
      <w:bookmarkStart w:id="142" w:name="_Toc524612396"/>
      <w:r>
        <w:t>General</w:t>
      </w:r>
      <w:bookmarkEnd w:id="142"/>
    </w:p>
    <w:p w14:paraId="5EBAA746" w14:textId="0C420F2C"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C0BE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C0BE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4612397"/>
      <w:r>
        <w:t>Array properties with unique values</w:t>
      </w:r>
      <w:bookmarkEnd w:id="143"/>
      <w:bookmarkEnd w:id="144"/>
    </w:p>
    <w:p w14:paraId="125B0718" w14:textId="720AEB5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4612398"/>
      <w:r>
        <w:lastRenderedPageBreak/>
        <w:t>Property bags</w:t>
      </w:r>
      <w:bookmarkEnd w:id="145"/>
      <w:bookmarkEnd w:id="146"/>
    </w:p>
    <w:p w14:paraId="394A6CDE" w14:textId="6ABA55FC" w:rsidR="00815787" w:rsidRDefault="00815787" w:rsidP="00815787">
      <w:pPr>
        <w:pStyle w:val="Heading3"/>
      </w:pPr>
      <w:bookmarkStart w:id="147" w:name="_Toc524612399"/>
      <w:r>
        <w:t>General</w:t>
      </w:r>
      <w:bookmarkEnd w:id="147"/>
    </w:p>
    <w:p w14:paraId="0C250E31" w14:textId="636A4F97"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C0BED">
        <w:t>3.5</w:t>
      </w:r>
      <w:r w:rsidR="000E5572">
        <w:fldChar w:fldCharType="end"/>
      </w:r>
      <w:r w:rsidR="000E5572">
        <w:t>)</w:t>
      </w:r>
      <w:r w:rsidRPr="00490AEA">
        <w:t xml:space="preserve"> containing an arbitrary set of properties.</w:t>
      </w:r>
    </w:p>
    <w:p w14:paraId="5D63B18F" w14:textId="39DD35B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C0BE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4612400"/>
      <w:r>
        <w:t>Tags</w:t>
      </w:r>
      <w:bookmarkEnd w:id="148"/>
      <w:bookmarkEnd w:id="149"/>
      <w:bookmarkEnd w:id="150"/>
    </w:p>
    <w:p w14:paraId="0765905B" w14:textId="2D9C6858" w:rsidR="00B501CE" w:rsidRPr="00B501CE" w:rsidRDefault="00B501CE" w:rsidP="00B501CE">
      <w:pPr>
        <w:pStyle w:val="Heading4"/>
      </w:pPr>
      <w:bookmarkStart w:id="151" w:name="_Toc524612401"/>
      <w:r>
        <w:t>General</w:t>
      </w:r>
      <w:bookmarkEnd w:id="151"/>
    </w:p>
    <w:p w14:paraId="0F1BC690" w14:textId="3784B04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DC0BE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2D1179D"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DC0BED">
        <w:t>3.4.4</w:t>
      </w:r>
      <w:r>
        <w:fldChar w:fldCharType="end"/>
      </w:r>
      <w:r>
        <w:t>).</w:t>
      </w:r>
    </w:p>
    <w:p w14:paraId="040355DB" w14:textId="40E0D2C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69282A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DC0BED">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4612402"/>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7111ABC" w:rsidR="00E945FA" w:rsidRDefault="00E945FA" w:rsidP="00E945FA">
      <w:pPr>
        <w:pStyle w:val="Code"/>
      </w:pPr>
      <w:r>
        <w:t>{                              # A result object (§</w:t>
      </w:r>
      <w:r>
        <w:fldChar w:fldCharType="begin"/>
      </w:r>
      <w:r>
        <w:instrText xml:space="preserve"> REF _Ref493350984 \r \h </w:instrText>
      </w:r>
      <w:r>
        <w:fldChar w:fldCharType="separate"/>
      </w:r>
      <w:r w:rsidR="00DC0BE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3571E8E" w:rsidR="00E945FA" w:rsidRDefault="00E945FA" w:rsidP="00E945FA">
      <w:pPr>
        <w:pStyle w:val="Code"/>
      </w:pPr>
      <w:r>
        <w:t>{                              # A result object (§</w:t>
      </w:r>
      <w:r>
        <w:fldChar w:fldCharType="begin"/>
      </w:r>
      <w:r>
        <w:instrText xml:space="preserve"> REF _Ref493350984 \r \h </w:instrText>
      </w:r>
      <w:r>
        <w:fldChar w:fldCharType="separate"/>
      </w:r>
      <w:r w:rsidR="00DC0BE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EB87B70"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C0BED">
        <w:t>3.11</w:t>
      </w:r>
      <w:r>
        <w:fldChar w:fldCharType="end"/>
      </w:r>
      <w:r>
        <w:t xml:space="preserve">) that lexically contains the </w:t>
      </w:r>
      <w:r w:rsidRPr="00B94FAC">
        <w:rPr>
          <w:rStyle w:val="CODEtemp"/>
        </w:rPr>
        <w:t>result</w:t>
      </w:r>
      <w:r>
        <w:t xml:space="preserve"> object:</w:t>
      </w:r>
    </w:p>
    <w:p w14:paraId="2D58AD47" w14:textId="0E625EB5" w:rsidR="00E945FA" w:rsidRDefault="00E945FA" w:rsidP="00E945FA">
      <w:pPr>
        <w:pStyle w:val="Code"/>
      </w:pPr>
      <w:r>
        <w:t>{                              # A run object (see §</w:t>
      </w:r>
      <w:r>
        <w:fldChar w:fldCharType="begin"/>
      </w:r>
      <w:r>
        <w:instrText xml:space="preserve"> REF _Ref493349997 \r \h </w:instrText>
      </w:r>
      <w:r>
        <w:fldChar w:fldCharType="separate"/>
      </w:r>
      <w:r w:rsidR="00DC0BE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4612403"/>
      <w:r>
        <w:t>Date/time properties</w:t>
      </w:r>
      <w:bookmarkEnd w:id="154"/>
      <w:bookmarkEnd w:id="155"/>
      <w:bookmarkEnd w:id="156"/>
    </w:p>
    <w:p w14:paraId="33510EF1" w14:textId="224F23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r>
        <w:t xml:space="preserve">The time component of every date/time-valued property </w:t>
      </w:r>
      <w:r>
        <w:rPr>
          <w:b/>
        </w:rPr>
        <w:t>SHALL</w:t>
      </w:r>
      <w:r>
        <w:t xml:space="preserve"> be expressed in Coordinated Universal Time (UTC).</w:t>
      </w:r>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4612404"/>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4612405"/>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4612406"/>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2A3939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C0BED">
        <w:t>3.9.4</w:t>
      </w:r>
      <w:r>
        <w:fldChar w:fldCharType="end"/>
      </w:r>
      <w:r>
        <w:t>) and embedded links (§</w:t>
      </w:r>
      <w:r>
        <w:fldChar w:fldCharType="begin"/>
      </w:r>
      <w:r>
        <w:instrText xml:space="preserve"> REF _Ref508810900 \r \h </w:instrText>
      </w:r>
      <w:r>
        <w:fldChar w:fldCharType="separate"/>
      </w:r>
      <w:r w:rsidR="00DC0BE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4612407"/>
      <w:r>
        <w:lastRenderedPageBreak/>
        <w:t>Rich text messages</w:t>
      </w:r>
      <w:bookmarkEnd w:id="163"/>
      <w:bookmarkEnd w:id="164"/>
    </w:p>
    <w:p w14:paraId="78C77DEB" w14:textId="06212753" w:rsidR="00675C8D" w:rsidRPr="00675C8D" w:rsidRDefault="00675C8D" w:rsidP="00675C8D">
      <w:pPr>
        <w:pStyle w:val="Heading4"/>
      </w:pPr>
      <w:bookmarkStart w:id="165" w:name="_Toc524612408"/>
      <w:r>
        <w:t>General</w:t>
      </w:r>
      <w:bookmarkEnd w:id="165"/>
    </w:p>
    <w:p w14:paraId="45F56986" w14:textId="5DE0B11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C0BE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C0BED">
        <w:t>3.9.5</w:t>
      </w:r>
      <w:r w:rsidR="0085499B">
        <w:fldChar w:fldCharType="end"/>
      </w:r>
      <w:r w:rsidR="0085499B">
        <w:t>).</w:t>
      </w:r>
    </w:p>
    <w:p w14:paraId="1BFC46D5" w14:textId="18FD206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C0BED">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4612409"/>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87C1C6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24612410"/>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C4241F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C0BED">
        <w:t>3.9.11</w:t>
      </w:r>
      <w:r>
        <w:fldChar w:fldCharType="end"/>
      </w:r>
      <w:r>
        <w:t>).</w:t>
      </w:r>
    </w:p>
    <w:p w14:paraId="5BF7BEF4" w14:textId="23A6DDD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DC0BE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2C397A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C0BE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C55779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DC0BED">
        <w:t>3.11</w:t>
      </w:r>
      <w:r>
        <w:fldChar w:fldCharType="end"/>
      </w:r>
      <w:r>
        <w:t>).</w:t>
      </w:r>
    </w:p>
    <w:p w14:paraId="2D82F457" w14:textId="39CBCA8E"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DC0BED">
        <w:t>3.11.18</w:t>
      </w:r>
      <w:r>
        <w:fldChar w:fldCharType="end"/>
      </w:r>
      <w:r>
        <w:t>.</w:t>
      </w:r>
    </w:p>
    <w:p w14:paraId="13E475FD" w14:textId="14196C6D"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DC0BED">
        <w:t>3.19</w:t>
      </w:r>
      <w:r>
        <w:fldChar w:fldCharType="end"/>
      </w:r>
      <w:r>
        <w:t>).</w:t>
      </w:r>
    </w:p>
    <w:p w14:paraId="3E8F3038" w14:textId="659530B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DC0BED">
        <w:t>3.19.5</w:t>
      </w:r>
      <w:r>
        <w:fldChar w:fldCharType="end"/>
      </w:r>
      <w:r>
        <w:t>.</w:t>
      </w:r>
    </w:p>
    <w:p w14:paraId="1639AEDC" w14:textId="23BDBE0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DC0BED">
        <w:t>3.19.7</w:t>
      </w:r>
      <w:r>
        <w:fldChar w:fldCharType="end"/>
      </w:r>
      <w:r>
        <w:t>.</w:t>
      </w:r>
    </w:p>
    <w:p w14:paraId="3DF5F195" w14:textId="439ACFB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DC0BED">
        <w:t>3.9.7</w:t>
      </w:r>
      <w:r>
        <w:fldChar w:fldCharType="end"/>
      </w:r>
      <w:r>
        <w:t>.</w:t>
      </w:r>
    </w:p>
    <w:p w14:paraId="1F41BBCB" w14:textId="61E07281"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DC0BE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4612411"/>
      <w:r>
        <w:t>Messages with e</w:t>
      </w:r>
      <w:r w:rsidR="00A4123E">
        <w:t>mbedded links</w:t>
      </w:r>
      <w:bookmarkEnd w:id="169"/>
      <w:bookmarkEnd w:id="171"/>
      <w:bookmarkEnd w:id="172"/>
    </w:p>
    <w:p w14:paraId="039E6FD3" w14:textId="59D06EE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C0BED">
        <w:t>3.19</w:t>
      </w:r>
      <w:r w:rsidR="00360983">
        <w:fldChar w:fldCharType="end"/>
      </w:r>
      <w:r w:rsidR="006B7822">
        <w:t>)</w:t>
      </w:r>
      <w:r w:rsidR="002957C4">
        <w:t>. We refer to these links as “embedded links”.</w:t>
      </w:r>
    </w:p>
    <w:p w14:paraId="2E75A42E" w14:textId="6948767D" w:rsidR="00424AAB" w:rsidRDefault="00424AAB" w:rsidP="00424AAB">
      <w:r>
        <w:t>Within a rich text message (§</w:t>
      </w:r>
      <w:r>
        <w:fldChar w:fldCharType="begin"/>
      </w:r>
      <w:r>
        <w:instrText xml:space="preserve"> REF _Ref503354606 \r \h </w:instrText>
      </w:r>
      <w:r>
        <w:fldChar w:fldCharType="separate"/>
      </w:r>
      <w:r w:rsidR="00DC0BE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93FE974" w:rsidR="002957C4" w:rsidRDefault="00424AAB" w:rsidP="002957C4">
      <w:r>
        <w:t>Within a plain text message (§</w:t>
      </w:r>
      <w:r>
        <w:fldChar w:fldCharType="begin"/>
      </w:r>
      <w:r>
        <w:instrText xml:space="preserve"> REF _Ref503354593 \r \h </w:instrText>
      </w:r>
      <w:r>
        <w:fldChar w:fldCharType="separate"/>
      </w:r>
      <w:r w:rsidR="00DC0BE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EAF25F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C0BE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B90897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3CD6F49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DC0BED">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C0BE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C0BE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24612412"/>
      <w:r>
        <w:t>Message string resources</w:t>
      </w:r>
      <w:bookmarkEnd w:id="173"/>
      <w:bookmarkEnd w:id="175"/>
    </w:p>
    <w:p w14:paraId="558CEB2A" w14:textId="15F84E5D" w:rsidR="00F27B42" w:rsidRDefault="00F27B42" w:rsidP="00F27B42">
      <w:pPr>
        <w:pStyle w:val="Heading4"/>
      </w:pPr>
      <w:bookmarkStart w:id="176" w:name="_Toc524612413"/>
      <w:r>
        <w:t>General</w:t>
      </w:r>
      <w:bookmarkEnd w:id="176"/>
    </w:p>
    <w:p w14:paraId="2DC31705" w14:textId="62CF51F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C0BE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C0BE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C0BE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C0BE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57F97D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C0BE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C0BED">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C0BED">
        <w:t>3.35.2</w:t>
      </w:r>
      <w:r w:rsidR="000A6828">
        <w:fldChar w:fldCharType="end"/>
      </w:r>
      <w:r>
        <w:t>).</w:t>
      </w:r>
    </w:p>
    <w:p w14:paraId="71E30852" w14:textId="27B7AB22"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C0BE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C0BED">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4612414"/>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4612415"/>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7583D2C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C0BED">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7BEB54F0"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8B2104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D973D4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C0BE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91472A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C0BE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4612416"/>
      <w:r>
        <w:t>SARIF resource file format</w:t>
      </w:r>
      <w:bookmarkEnd w:id="181"/>
      <w:bookmarkEnd w:id="182"/>
    </w:p>
    <w:p w14:paraId="441176F7" w14:textId="05E307FC" w:rsidR="00F27B42" w:rsidRDefault="00F27B42" w:rsidP="00F27B42">
      <w:pPr>
        <w:pStyle w:val="Heading5"/>
      </w:pPr>
      <w:bookmarkStart w:id="183" w:name="_Toc524612417"/>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4612418"/>
      <w:r>
        <w:lastRenderedPageBreak/>
        <w:t>sarifLog object</w:t>
      </w:r>
      <w:bookmarkEnd w:id="184"/>
    </w:p>
    <w:p w14:paraId="5BC49FE7" w14:textId="4A49760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C0BE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65445A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C0BE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5C46D9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C0BED">
              <w:t>3.10.4</w:t>
            </w:r>
            <w:r>
              <w:fldChar w:fldCharType="end"/>
            </w:r>
            <w:r>
              <w:rPr>
                <w:rStyle w:val="CODEtemp"/>
              </w:rPr>
              <w:t>)</w:t>
            </w:r>
          </w:p>
        </w:tc>
        <w:tc>
          <w:tcPr>
            <w:tcW w:w="1890" w:type="dxa"/>
          </w:tcPr>
          <w:p w14:paraId="4E542B44" w14:textId="36389FB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C0BED">
              <w:t>3.11</w:t>
            </w:r>
            <w:r>
              <w:fldChar w:fldCharType="end"/>
            </w:r>
            <w:r>
              <w:t>)</w:t>
            </w:r>
          </w:p>
        </w:tc>
        <w:tc>
          <w:tcPr>
            <w:tcW w:w="1170" w:type="dxa"/>
          </w:tcPr>
          <w:p w14:paraId="0E0CACFE" w14:textId="77777777" w:rsidR="0086153A" w:rsidRDefault="0086153A" w:rsidP="00282714">
            <w:r>
              <w:t>Yes</w:t>
            </w:r>
          </w:p>
        </w:tc>
        <w:tc>
          <w:tcPr>
            <w:tcW w:w="5691" w:type="dxa"/>
          </w:tcPr>
          <w:p w14:paraId="17554539" w14:textId="4AC99AB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C0BED">
              <w:t>3.9.6.4.3</w:t>
            </w:r>
            <w:r>
              <w:fldChar w:fldCharType="end"/>
            </w:r>
            <w:r>
              <w:t>.</w:t>
            </w:r>
          </w:p>
        </w:tc>
      </w:tr>
    </w:tbl>
    <w:p w14:paraId="1325EAA7" w14:textId="079EF80F" w:rsidR="00F27B42" w:rsidRDefault="00F27B42" w:rsidP="00F27B42">
      <w:pPr>
        <w:pStyle w:val="Heading5"/>
      </w:pPr>
      <w:bookmarkStart w:id="185" w:name="_Ref508812519"/>
      <w:bookmarkStart w:id="186" w:name="_Toc524612419"/>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08EA2A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C0BED">
              <w:t>3.11.10</w:t>
            </w:r>
            <w:r>
              <w:fldChar w:fldCharType="end"/>
            </w:r>
            <w:r>
              <w:t>)</w:t>
            </w:r>
          </w:p>
        </w:tc>
        <w:tc>
          <w:tcPr>
            <w:tcW w:w="1966" w:type="dxa"/>
          </w:tcPr>
          <w:p w14:paraId="562C4BC7" w14:textId="09EC6C01"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C0BED">
              <w:t>3.12</w:t>
            </w:r>
            <w:r>
              <w:fldChar w:fldCharType="end"/>
            </w:r>
            <w:r>
              <w:t>)</w:t>
            </w:r>
          </w:p>
        </w:tc>
        <w:tc>
          <w:tcPr>
            <w:tcW w:w="1205" w:type="dxa"/>
          </w:tcPr>
          <w:p w14:paraId="7C63EEBA" w14:textId="77777777" w:rsidR="0086153A" w:rsidRDefault="0086153A" w:rsidP="00282714">
            <w:r>
              <w:t>Yes</w:t>
            </w:r>
          </w:p>
        </w:tc>
        <w:tc>
          <w:tcPr>
            <w:tcW w:w="5597" w:type="dxa"/>
          </w:tcPr>
          <w:p w14:paraId="20CA42D1" w14:textId="422B421D"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C0BED">
              <w:t>3.9.6.4.4</w:t>
            </w:r>
            <w:r>
              <w:fldChar w:fldCharType="end"/>
            </w:r>
            <w:r>
              <w:t>.</w:t>
            </w:r>
          </w:p>
        </w:tc>
      </w:tr>
      <w:tr w:rsidR="0086153A" w14:paraId="0A6EE765" w14:textId="77777777" w:rsidTr="00282714">
        <w:trPr>
          <w:trHeight w:val="485"/>
        </w:trPr>
        <w:tc>
          <w:tcPr>
            <w:tcW w:w="2071" w:type="dxa"/>
          </w:tcPr>
          <w:p w14:paraId="572E2CBD" w14:textId="1E439E6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C0BED">
              <w:t>3.11.19</w:t>
            </w:r>
            <w:r>
              <w:fldChar w:fldCharType="end"/>
            </w:r>
            <w:r>
              <w:t>)</w:t>
            </w:r>
          </w:p>
        </w:tc>
        <w:tc>
          <w:tcPr>
            <w:tcW w:w="1966" w:type="dxa"/>
          </w:tcPr>
          <w:p w14:paraId="217728F3" w14:textId="1DF793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C0BE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4612420"/>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DA192E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C0BE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03C2A83"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C0BE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41288A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C0BE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B8EA047"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C0BE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F3FF70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C0BE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945403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C0BED">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4612421"/>
      <w:r>
        <w:t>resources object</w:t>
      </w:r>
      <w:bookmarkEnd w:id="189"/>
    </w:p>
    <w:p w14:paraId="56784490" w14:textId="23C307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C0BED">
        <w:t>3.35</w:t>
      </w:r>
      <w:r>
        <w:fldChar w:fldCharType="end"/>
      </w:r>
      <w:r>
        <w:t>).</w:t>
      </w:r>
    </w:p>
    <w:p w14:paraId="55D59945" w14:textId="28AAB945" w:rsidR="00B607AD" w:rsidRDefault="00B607AD" w:rsidP="00B607AD">
      <w:pPr>
        <w:pStyle w:val="Heading3"/>
      </w:pPr>
      <w:bookmarkStart w:id="190" w:name="_Ref508811133"/>
      <w:bookmarkStart w:id="191" w:name="_Toc524612422"/>
      <w:r>
        <w:lastRenderedPageBreak/>
        <w:t>text property</w:t>
      </w:r>
      <w:bookmarkEnd w:id="190"/>
      <w:bookmarkEnd w:id="191"/>
    </w:p>
    <w:p w14:paraId="38926169" w14:textId="714AD07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C0BED">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4612423"/>
      <w:r>
        <w:t>richText property</w:t>
      </w:r>
      <w:bookmarkEnd w:id="192"/>
      <w:bookmarkEnd w:id="193"/>
    </w:p>
    <w:p w14:paraId="252D70DD" w14:textId="64902F4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C0BED">
        <w:t>3.9.3</w:t>
      </w:r>
      <w:r>
        <w:fldChar w:fldCharType="end"/>
      </w:r>
      <w:r>
        <w:t>)</w:t>
      </w:r>
      <w:r w:rsidRPr="0027620D">
        <w:t>.</w:t>
      </w:r>
    </w:p>
    <w:p w14:paraId="5B4F9624" w14:textId="744C7C7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C0BE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4612424"/>
      <w:r>
        <w:t>messageId property</w:t>
      </w:r>
      <w:bookmarkEnd w:id="194"/>
      <w:bookmarkEnd w:id="195"/>
    </w:p>
    <w:p w14:paraId="5F5AED7E" w14:textId="433F2AA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C0BED">
        <w:t>3.9.6</w:t>
      </w:r>
      <w:r>
        <w:fldChar w:fldCharType="end"/>
      </w:r>
      <w:r>
        <w:t>) for the desired plain text message (§</w:t>
      </w:r>
      <w:r>
        <w:fldChar w:fldCharType="begin"/>
      </w:r>
      <w:r>
        <w:instrText xml:space="preserve"> REF _Ref503354593 \r \h </w:instrText>
      </w:r>
      <w:r>
        <w:fldChar w:fldCharType="separate"/>
      </w:r>
      <w:r w:rsidR="00DC0BE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C0BE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C0BE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4612425"/>
      <w:r>
        <w:t>richMessageId property</w:t>
      </w:r>
      <w:bookmarkEnd w:id="196"/>
      <w:bookmarkEnd w:id="197"/>
    </w:p>
    <w:p w14:paraId="71ECB735" w14:textId="72C9772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C0BED">
        <w:t>3.9.6</w:t>
      </w:r>
      <w:r>
        <w:fldChar w:fldCharType="end"/>
      </w:r>
      <w:r>
        <w:t>) for the desired rich text message (§</w:t>
      </w:r>
      <w:r>
        <w:fldChar w:fldCharType="begin"/>
      </w:r>
      <w:r>
        <w:instrText xml:space="preserve"> REF _Ref503354606 \r \h </w:instrText>
      </w:r>
      <w:r>
        <w:fldChar w:fldCharType="separate"/>
      </w:r>
      <w:r w:rsidR="00DC0BED">
        <w:t>3.9.3</w:t>
      </w:r>
      <w:r>
        <w:fldChar w:fldCharType="end"/>
      </w:r>
      <w:r>
        <w:t>).</w:t>
      </w:r>
    </w:p>
    <w:p w14:paraId="1DCA38AB" w14:textId="5447E225"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C0BE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C0BE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4612426"/>
      <w:r>
        <w:t>arguments property</w:t>
      </w:r>
      <w:bookmarkEnd w:id="198"/>
      <w:bookmarkEnd w:id="199"/>
    </w:p>
    <w:p w14:paraId="3337B550" w14:textId="315476D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C0BE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C0BE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C0BE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C0BED">
        <w:t>3.9.10</w:t>
      </w:r>
      <w:r>
        <w:fldChar w:fldCharType="end"/>
      </w:r>
      <w:r>
        <w:t>) contains any placeholders (§</w:t>
      </w:r>
      <w:r>
        <w:fldChar w:fldCharType="begin"/>
      </w:r>
      <w:r>
        <w:instrText xml:space="preserve"> REF _Ref508810893 \r \h </w:instrText>
      </w:r>
      <w:r>
        <w:fldChar w:fldCharType="separate"/>
      </w:r>
      <w:r w:rsidR="00DC0BE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C0BE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4612427"/>
      <w:r>
        <w:t>sarifLog object</w:t>
      </w:r>
      <w:bookmarkEnd w:id="174"/>
      <w:bookmarkEnd w:id="200"/>
      <w:bookmarkEnd w:id="201"/>
    </w:p>
    <w:p w14:paraId="5DEDD21B" w14:textId="0630136E" w:rsidR="000D32C1" w:rsidRDefault="000D32C1" w:rsidP="000D32C1">
      <w:pPr>
        <w:pStyle w:val="Heading3"/>
      </w:pPr>
      <w:bookmarkStart w:id="202" w:name="_Toc524612428"/>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5AAFC8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C0BED">
        <w:t>3.10.2</w:t>
      </w:r>
      <w:r w:rsidR="0038356E">
        <w:fldChar w:fldCharType="end"/>
      </w:r>
      <w:r w:rsidR="00D71A1D">
        <w:t>.</w:t>
      </w:r>
    </w:p>
    <w:p w14:paraId="69B7D7D3" w14:textId="4A13DFC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C0BED">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84BCA6F"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C0BE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4612429"/>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24612430"/>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0735E5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C0BE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4612431"/>
      <w:r>
        <w:t>runs property</w:t>
      </w:r>
      <w:bookmarkEnd w:id="208"/>
      <w:bookmarkEnd w:id="209"/>
    </w:p>
    <w:p w14:paraId="4CED6907" w14:textId="1E58B72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C0BED">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4612432"/>
      <w:r>
        <w:t>run object</w:t>
      </w:r>
      <w:bookmarkEnd w:id="210"/>
      <w:bookmarkEnd w:id="211"/>
      <w:bookmarkEnd w:id="212"/>
    </w:p>
    <w:p w14:paraId="10E42C1C" w14:textId="534C375F" w:rsidR="000D32C1" w:rsidRDefault="000D32C1" w:rsidP="000D32C1">
      <w:pPr>
        <w:pStyle w:val="Heading3"/>
      </w:pPr>
      <w:bookmarkStart w:id="213" w:name="_Toc524612433"/>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4D2B221"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C0BED">
        <w:t>3.11.10</w:t>
      </w:r>
      <w:r>
        <w:fldChar w:fldCharType="end"/>
      </w:r>
      <w:r w:rsidR="00893398">
        <w:t>.</w:t>
      </w:r>
    </w:p>
    <w:p w14:paraId="458D3C95" w14:textId="6797AEF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C0BED">
        <w:t>3.12</w:t>
      </w:r>
      <w:r>
        <w:fldChar w:fldCharType="end"/>
      </w:r>
      <w:r>
        <w:t>)</w:t>
      </w:r>
      <w:r w:rsidR="00893398">
        <w:t>.</w:t>
      </w:r>
    </w:p>
    <w:p w14:paraId="5659FE03" w14:textId="398D62B9" w:rsidR="00C66549" w:rsidRDefault="00C66549" w:rsidP="00893398">
      <w:pPr>
        <w:pStyle w:val="Codesmall"/>
      </w:pPr>
      <w:r>
        <w:t xml:space="preserve">  },</w:t>
      </w:r>
    </w:p>
    <w:p w14:paraId="5572A9C8" w14:textId="0878C43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C0BED">
        <w:t>3.11.18</w:t>
      </w:r>
      <w:r>
        <w:fldChar w:fldCharType="end"/>
      </w:r>
      <w:r w:rsidR="00893398">
        <w:t>.</w:t>
      </w:r>
    </w:p>
    <w:p w14:paraId="2AB9C865" w14:textId="68161F9F" w:rsidR="00C66549" w:rsidRDefault="00C66549" w:rsidP="00893398">
      <w:pPr>
        <w:pStyle w:val="Codesmall"/>
      </w:pPr>
      <w:r>
        <w:t xml:space="preserve">    {</w:t>
      </w:r>
    </w:p>
    <w:p w14:paraId="34499818" w14:textId="47E9AF1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C0BE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4612434"/>
      <w:r>
        <w:lastRenderedPageBreak/>
        <w:t>externalFiles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4DB329F5"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DC0BED">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DC0BED">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DC0BED">
        <w:t>3.3</w:t>
      </w:r>
      <w:r>
        <w:fldChar w:fldCharType="end"/>
      </w:r>
      <w:r>
        <w:t>) that specify the locations of the external files in which the contents of the specified property are stored.</w:t>
      </w:r>
    </w:p>
    <w:p w14:paraId="48EE098D" w14:textId="3FFCD06A"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DC0BED">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DC0BED">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4A45923B"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DC0BED">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 A run object.</w:t>
      </w:r>
    </w:p>
    <w:p w14:paraId="72FE7558" w14:textId="4488CB09"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DC0BED">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4B853FB1"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DC0BED">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6F4BF71F" w14:textId="56088B79" w:rsidR="000D32C1" w:rsidRDefault="0040239D" w:rsidP="000D32C1">
      <w:pPr>
        <w:pStyle w:val="Heading3"/>
      </w:pPr>
      <w:bookmarkStart w:id="217" w:name="_Toc524612435"/>
      <w:r>
        <w:t>If a property appears inline in the root file, its name SHAL</w:t>
      </w:r>
      <w:r w:rsidRPr="00C43CC5">
        <w:t xml:space="preserve">L </w:t>
      </w:r>
      <w:r>
        <w:t xml:space="preserve">NOT appear as one of the property names in </w:t>
      </w:r>
      <w:r w:rsidRPr="00C43CC5">
        <w:rPr>
          <w:rStyle w:val="CODEtemp"/>
        </w:rPr>
        <w:t>externalFiles</w:t>
      </w:r>
      <w:r>
        <w:t xml:space="preserve">. Even if the property name erroneously appears in </w:t>
      </w:r>
      <w:r w:rsidRPr="00C43CC5">
        <w:rPr>
          <w:rStyle w:val="CODEtemp"/>
        </w:rPr>
        <w:t>externalFiles</w:t>
      </w:r>
      <w:r>
        <w:t>, a SARIF consumer SHALL ignore the contents of the external file.</w:t>
      </w:r>
      <w:bookmarkStart w:id="218" w:name="_Ref493351359"/>
      <w:r w:rsidR="000D32C1">
        <w:t>i</w:t>
      </w:r>
      <w:r w:rsidR="00435405">
        <w:t>nstanceGui</w:t>
      </w:r>
      <w:r w:rsidR="000D32C1">
        <w:t>d property</w:t>
      </w:r>
      <w:bookmarkEnd w:id="217"/>
      <w:bookmarkEnd w:id="218"/>
    </w:p>
    <w:p w14:paraId="1C53D700" w14:textId="7BAD9A2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C0BED">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4612436"/>
      <w:r>
        <w:t>correlationGuid property</w:t>
      </w:r>
      <w:bookmarkEnd w:id="219"/>
    </w:p>
    <w:p w14:paraId="0F08B1F2" w14:textId="763D97E9"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DC0BED">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0" w:name="_Ref513207134"/>
      <w:bookmarkStart w:id="221" w:name="_Toc524612437"/>
      <w:r>
        <w:t>logical</w:t>
      </w:r>
      <w:r w:rsidR="000D32C1">
        <w:t>Id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0E02E035"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DC0BED">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4612438"/>
      <w:r>
        <w:t>description property</w:t>
      </w:r>
      <w:bookmarkEnd w:id="222"/>
    </w:p>
    <w:p w14:paraId="4429B86F" w14:textId="448ACA1C"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that describes this run.</w:t>
      </w:r>
    </w:p>
    <w:p w14:paraId="0F955C55" w14:textId="77158FC4"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DC0BED">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5E495B0B" w:rsidR="00E86746" w:rsidRDefault="00E86746" w:rsidP="00E86746">
      <w:pPr>
        <w:pStyle w:val="Codesmall"/>
      </w:pPr>
      <w:r>
        <w:t>{                                                        # A run object (§</w:t>
      </w:r>
      <w:r>
        <w:fldChar w:fldCharType="begin"/>
      </w:r>
      <w:r>
        <w:instrText xml:space="preserve"> REF _Ref493349997 \r \h </w:instrText>
      </w:r>
      <w:r>
        <w:fldChar w:fldCharType="separate"/>
      </w:r>
      <w:r w:rsidR="00DC0BED">
        <w:t>3.11</w:t>
      </w:r>
      <w:r>
        <w:fldChar w:fldCharType="end"/>
      </w:r>
      <w:r>
        <w:t>).</w:t>
      </w:r>
    </w:p>
    <w:p w14:paraId="0BF4D6AD" w14:textId="2C2F0C9D"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DC0BED">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4612439"/>
      <w:r>
        <w:t>baselineI</w:t>
      </w:r>
      <w:r w:rsidR="00435405">
        <w:t>nstanceGui</w:t>
      </w:r>
      <w:r>
        <w:t>d property</w:t>
      </w:r>
      <w:bookmarkEnd w:id="223"/>
      <w:bookmarkEnd w:id="224"/>
    </w:p>
    <w:p w14:paraId="2AAA192D" w14:textId="5EC338D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C0BE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DC0BED">
        <w:t>3.11.3</w:t>
      </w:r>
      <w:r>
        <w:fldChar w:fldCharType="end"/>
      </w:r>
      <w:r w:rsidRPr="006066AC">
        <w:t>) of some previous run.</w:t>
      </w:r>
    </w:p>
    <w:p w14:paraId="730C1956" w14:textId="178DCE5A"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DC0BED">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02F62921"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C0BE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C0BE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5" w:name="_Ref514325384"/>
      <w:bookmarkStart w:id="226" w:name="_Ref514325738"/>
      <w:bookmarkStart w:id="227" w:name="_Toc524612440"/>
      <w:r>
        <w:t>automation</w:t>
      </w:r>
      <w:r w:rsidR="00435405">
        <w:t>Logical</w:t>
      </w:r>
      <w:r>
        <w:t>Id property</w:t>
      </w:r>
      <w:bookmarkEnd w:id="225"/>
      <w:bookmarkEnd w:id="226"/>
      <w:bookmarkEnd w:id="2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36321F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DC0BE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228" w:name="_Toc524612441"/>
      <w:r>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4612442"/>
      <w:r>
        <w:t>tool property</w:t>
      </w:r>
      <w:bookmarkEnd w:id="229"/>
      <w:bookmarkEnd w:id="230"/>
    </w:p>
    <w:p w14:paraId="56566E8E" w14:textId="34F398E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C0BED">
        <w:t>3.12</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4612443"/>
      <w:r>
        <w:t>invocation</w:t>
      </w:r>
      <w:r w:rsidR="00514F09">
        <w:t>s</w:t>
      </w:r>
      <w:r>
        <w:t xml:space="preserve"> property</w:t>
      </w:r>
      <w:bookmarkEnd w:id="231"/>
      <w:bookmarkEnd w:id="232"/>
    </w:p>
    <w:p w14:paraId="676BBCBB" w14:textId="1367D1F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C0BE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C0BE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20AAB1DC"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76F18E7D" w14:textId="09FC60AC" w:rsidR="00AC6C45" w:rsidRDefault="00AC6C45" w:rsidP="00AC6C45">
      <w:pPr>
        <w:pStyle w:val="Heading3"/>
      </w:pPr>
      <w:bookmarkStart w:id="233" w:name="_Toc524612444"/>
      <w:r>
        <w:t>conversion property</w:t>
      </w:r>
      <w:bookmarkEnd w:id="233"/>
    </w:p>
    <w:p w14:paraId="226462F1" w14:textId="5E8A92F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C0BED">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58824AC6"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5C2F822F" w14:textId="781C9151" w:rsidR="002315DB" w:rsidRDefault="002315DB" w:rsidP="002315DB">
      <w:pPr>
        <w:pStyle w:val="Heading3"/>
      </w:pPr>
      <w:bookmarkStart w:id="234" w:name="_Ref511829897"/>
      <w:bookmarkStart w:id="235" w:name="_Toc524612445"/>
      <w:r>
        <w:t>versionControlProvenance property</w:t>
      </w:r>
      <w:bookmarkEnd w:id="234"/>
      <w:bookmarkEnd w:id="235"/>
    </w:p>
    <w:p w14:paraId="40DFBA3C" w14:textId="7049299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C0BE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C0BE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890E11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DC0BED">
        <w:t>3.16</w:t>
      </w:r>
      <w:r>
        <w:fldChar w:fldCharType="end"/>
      </w:r>
      <w:r>
        <w:t>).</w:t>
      </w:r>
    </w:p>
    <w:p w14:paraId="252CBC5B" w14:textId="1113250C"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DC0BED">
        <w:t>3.16.3</w:t>
      </w:r>
      <w:r w:rsidR="00EC5421">
        <w:fldChar w:fldCharType="end"/>
      </w:r>
      <w:r>
        <w:t>.</w:t>
      </w:r>
    </w:p>
    <w:p w14:paraId="5C24FC9B" w14:textId="39F7C6AF"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DC0BED">
        <w:t>3.16.4</w:t>
      </w:r>
      <w:r w:rsidR="00EC5421">
        <w:fldChar w:fldCharType="end"/>
      </w:r>
      <w:r>
        <w:t>.</w:t>
      </w:r>
    </w:p>
    <w:p w14:paraId="1B1D75B0" w14:textId="6FD0719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DC0BE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Ref493345118"/>
      <w:bookmarkStart w:id="240" w:name="_Toc524612446"/>
      <w:r>
        <w:t>originalUriBaseIds property</w:t>
      </w:r>
      <w:bookmarkEnd w:id="236"/>
      <w:bookmarkEnd w:id="237"/>
      <w:bookmarkEnd w:id="238"/>
      <w:bookmarkEnd w:id="240"/>
    </w:p>
    <w:p w14:paraId="2DDCF7C4" w14:textId="3F490D8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C0BE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C0BE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9DE149C"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C0BE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4EDDCF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C0BE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3AB53EF"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C0BED">
        <w:t>3.20</w:t>
      </w:r>
      <w:r w:rsidR="00B213E1">
        <w:fldChar w:fldCharType="end"/>
      </w:r>
      <w:r w:rsidR="00B213E1">
        <w:t>)</w:t>
      </w:r>
    </w:p>
    <w:p w14:paraId="26DCDECF" w14:textId="7430C69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C0BED">
        <w:t>3.20.2</w:t>
      </w:r>
      <w:r w:rsidR="00C6546E">
        <w:fldChar w:fldCharType="end"/>
      </w:r>
      <w:r w:rsidR="00C6546E">
        <w:t>.</w:t>
      </w:r>
    </w:p>
    <w:p w14:paraId="14E37F0A" w14:textId="2A2E7C1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C0BE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3F47A0A5"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C0BED">
        <w:t>3.3.2.2</w:t>
      </w:r>
      <w:r w:rsidR="0014301D">
        <w:fldChar w:fldCharType="end"/>
      </w:r>
      <w:r>
        <w:t>).</w:t>
      </w:r>
    </w:p>
    <w:p w14:paraId="7D9E2059" w14:textId="77777777" w:rsidR="000D32C1" w:rsidRDefault="000D32C1" w:rsidP="000D32C1">
      <w:pPr>
        <w:pStyle w:val="Heading3"/>
      </w:pPr>
      <w:bookmarkStart w:id="241" w:name="_Ref507667580"/>
      <w:bookmarkStart w:id="242" w:name="_Toc524612447"/>
      <w:r>
        <w:t>files property</w:t>
      </w:r>
      <w:bookmarkEnd w:id="239"/>
      <w:bookmarkEnd w:id="241"/>
      <w:bookmarkEnd w:id="242"/>
    </w:p>
    <w:p w14:paraId="07E80975" w14:textId="24B82ABD" w:rsidR="006A16A8" w:rsidRDefault="006A16A8" w:rsidP="006A16A8">
      <w:pPr>
        <w:pStyle w:val="Heading4"/>
      </w:pPr>
      <w:bookmarkStart w:id="243" w:name="_Toc524612448"/>
      <w:r>
        <w:t>General</w:t>
      </w:r>
      <w:bookmarkEnd w:id="243"/>
    </w:p>
    <w:p w14:paraId="1A04899C" w14:textId="791752D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C0BE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EB2682C"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C0BED">
        <w:t>3.13.5</w:t>
      </w:r>
      <w:r w:rsidR="00F132B2">
        <w:fldChar w:fldCharType="end"/>
      </w:r>
      <w:r w:rsidR="00F132B2">
        <w:t>, §</w:t>
      </w:r>
      <w:r w:rsidR="00F132B2">
        <w:fldChar w:fldCharType="begin"/>
      </w:r>
      <w:r w:rsidR="00F132B2">
        <w:instrText xml:space="preserve"> REF _Ref508987354 \r \h </w:instrText>
      </w:r>
      <w:r w:rsidR="00F132B2">
        <w:fldChar w:fldCharType="separate"/>
      </w:r>
      <w:r w:rsidR="00DC0BE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10116078"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7F6A01F8" w14:textId="13A3750A" w:rsidR="00C85F5E" w:rsidRDefault="00C85F5E" w:rsidP="00C85F5E">
      <w:pPr>
        <w:pStyle w:val="Heading4"/>
      </w:pPr>
      <w:bookmarkStart w:id="244" w:name="_Ref508985072"/>
      <w:bookmarkStart w:id="245" w:name="_Toc524612449"/>
      <w:r>
        <w:t>Property names</w:t>
      </w:r>
      <w:bookmarkEnd w:id="244"/>
      <w:bookmarkEnd w:id="245"/>
    </w:p>
    <w:p w14:paraId="2525CEB8" w14:textId="16D87E83"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C0BE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258F8BC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C0BE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C0BE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B1A7C33" w:rsidR="00C85F5E" w:rsidRDefault="00C85F5E" w:rsidP="00C85F5E">
      <w:pPr>
        <w:pStyle w:val="Codesmall"/>
      </w:pPr>
      <w:r>
        <w:t>{                                  # A run object (§</w:t>
      </w:r>
      <w:r>
        <w:fldChar w:fldCharType="begin"/>
      </w:r>
      <w:r>
        <w:instrText xml:space="preserve"> REF _Ref493349997 \r \h </w:instrText>
      </w:r>
      <w:r>
        <w:fldChar w:fldCharType="separate"/>
      </w:r>
      <w:r w:rsidR="00DC0BED">
        <w:t>3.11</w:t>
      </w:r>
      <w:r>
        <w:fldChar w:fldCharType="end"/>
      </w:r>
      <w:r>
        <w:t>).</w:t>
      </w:r>
    </w:p>
    <w:p w14:paraId="32923A5F" w14:textId="77777777" w:rsidR="00C85F5E" w:rsidRDefault="00C85F5E" w:rsidP="00C85F5E">
      <w:pPr>
        <w:pStyle w:val="Codesmall"/>
      </w:pPr>
      <w:r>
        <w:lastRenderedPageBreak/>
        <w:t xml:space="preserve">  "results": [</w:t>
      </w:r>
    </w:p>
    <w:p w14:paraId="2ED60C67" w14:textId="4F906F4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C0BED">
        <w:t>3.19</w:t>
      </w:r>
      <w:r>
        <w:fldChar w:fldCharType="end"/>
      </w:r>
      <w:r>
        <w:t>).</w:t>
      </w:r>
    </w:p>
    <w:p w14:paraId="64A6A69B" w14:textId="77777777" w:rsidR="00C85F5E" w:rsidRDefault="00C85F5E" w:rsidP="00C85F5E">
      <w:pPr>
        <w:pStyle w:val="Codesmall"/>
      </w:pPr>
      <w:r>
        <w:t xml:space="preserve">      "relatedLocations": [</w:t>
      </w:r>
    </w:p>
    <w:p w14:paraId="68526452" w14:textId="4D36228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DC0BED">
        <w:t>3.34</w:t>
      </w:r>
      <w:r>
        <w:fldChar w:fldCharType="end"/>
      </w:r>
      <w:r>
        <w:t>).</w:t>
      </w:r>
    </w:p>
    <w:p w14:paraId="3BDF79BA" w14:textId="75DC9D2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C0BED">
        <w:t>3.21</w:t>
      </w:r>
      <w:r>
        <w:fldChar w:fldCharType="end"/>
      </w:r>
      <w:r>
        <w:t>).</w:t>
      </w:r>
    </w:p>
    <w:p w14:paraId="074DA98B" w14:textId="32501DB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C0BE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14DF7614"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C0BED">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2E5B9DDB" w:rsidR="00C85F5E" w:rsidRDefault="00C85F5E" w:rsidP="00C85F5E">
      <w:pPr>
        <w:pStyle w:val="Codesmall"/>
      </w:pPr>
      <w:r>
        <w:t>{                                  # A run object (§</w:t>
      </w:r>
      <w:r>
        <w:fldChar w:fldCharType="begin"/>
      </w:r>
      <w:r>
        <w:instrText xml:space="preserve"> REF _Ref493349997 \r \h </w:instrText>
      </w:r>
      <w:r>
        <w:fldChar w:fldCharType="separate"/>
      </w:r>
      <w:r w:rsidR="00DC0BED">
        <w:t>3.11</w:t>
      </w:r>
      <w:r>
        <w:fldChar w:fldCharType="end"/>
      </w:r>
      <w:r>
        <w:t>).</w:t>
      </w:r>
    </w:p>
    <w:p w14:paraId="0E9FFF9F" w14:textId="77777777" w:rsidR="00C85F5E" w:rsidRDefault="00C85F5E" w:rsidP="00C85F5E">
      <w:pPr>
        <w:pStyle w:val="Codesmall"/>
      </w:pPr>
      <w:r>
        <w:t xml:space="preserve">  "results": [</w:t>
      </w:r>
    </w:p>
    <w:p w14:paraId="2B1E2CCA" w14:textId="6E1D5C8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C0BED">
        <w:t>3.19</w:t>
      </w:r>
      <w:r>
        <w:fldChar w:fldCharType="end"/>
      </w:r>
      <w:r>
        <w:t>).</w:t>
      </w:r>
    </w:p>
    <w:p w14:paraId="3FA8FEF0" w14:textId="77777777" w:rsidR="00C85F5E" w:rsidRDefault="00C85F5E" w:rsidP="00C85F5E">
      <w:pPr>
        <w:pStyle w:val="Codesmall"/>
      </w:pPr>
      <w:r>
        <w:t xml:space="preserve">      "relatedLocations": [</w:t>
      </w:r>
    </w:p>
    <w:p w14:paraId="51490C33" w14:textId="2612C531"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C0BED">
        <w:t>3.20</w:t>
      </w:r>
      <w:r w:rsidR="009A40CD">
        <w:fldChar w:fldCharType="end"/>
      </w:r>
      <w:r>
        <w:t>).</w:t>
      </w:r>
    </w:p>
    <w:p w14:paraId="7A65DBF0" w14:textId="28B3047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C0BED">
        <w:t>3.21</w:t>
      </w:r>
      <w:r>
        <w:fldChar w:fldCharType="end"/>
      </w:r>
      <w:r>
        <w:t>).</w:t>
      </w:r>
    </w:p>
    <w:p w14:paraId="30B3771B" w14:textId="4B41EE6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C0BE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2D451C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C0BE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74D370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C0BE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85E2E22"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C0BE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3693EE"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C0BED">
        <w:t>3.20</w:t>
      </w:r>
      <w:r w:rsidR="009A40CD">
        <w:fldChar w:fldCharType="end"/>
      </w:r>
      <w:r w:rsidR="00EB5421">
        <w:t>).</w:t>
      </w:r>
    </w:p>
    <w:p w14:paraId="39ADA288" w14:textId="57DBD8B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C0BED">
        <w:t>3.21</w:t>
      </w:r>
      <w:r w:rsidR="00EB5421">
        <w:fldChar w:fldCharType="end"/>
      </w:r>
      <w:r w:rsidR="00EB5421">
        <w:t>).</w:t>
      </w:r>
    </w:p>
    <w:p w14:paraId="5540FCD1" w14:textId="561EAF25"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C0BE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7E6F031"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38742E4"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C0BE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E873F70"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C0BE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0843C9B"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C0BED">
        <w:t>3.20</w:t>
      </w:r>
      <w:r w:rsidR="00EB5632">
        <w:fldChar w:fldCharType="end"/>
      </w:r>
      <w:r w:rsidR="00EB5632">
        <w:t>)</w:t>
      </w:r>
    </w:p>
    <w:p w14:paraId="1A34D47A" w14:textId="01138326"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C0BED">
        <w:t>3.21</w:t>
      </w:r>
      <w:r w:rsidR="00EB5632">
        <w:fldChar w:fldCharType="end"/>
      </w:r>
      <w:r w:rsidR="00EB5632">
        <w:t>)</w:t>
      </w:r>
    </w:p>
    <w:p w14:paraId="77C7FCB9" w14:textId="29909F09"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C0BE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3A18303"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C0BED">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4612450"/>
      <w:r>
        <w:t>Property values</w:t>
      </w:r>
      <w:bookmarkEnd w:id="247"/>
    </w:p>
    <w:p w14:paraId="7A6BA100" w14:textId="4FC902C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C0BE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C0BED">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B6EED6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C0BED">
        <w:t>3.3.2</w:t>
      </w:r>
      <w:r w:rsidR="0054415E">
        <w:fldChar w:fldCharType="end"/>
      </w:r>
      <w:r w:rsidRPr="001C3E3E">
        <w:t>.</w:t>
      </w:r>
    </w:p>
    <w:p w14:paraId="7F2B59B5" w14:textId="62EEC165"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C0BE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C0BE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C0BE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426FD15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0ED76C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C0BE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C44386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C0BE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4612451"/>
      <w:r>
        <w:t>logicalLocations property</w:t>
      </w:r>
      <w:bookmarkEnd w:id="248"/>
      <w:bookmarkEnd w:id="249"/>
      <w:bookmarkEnd w:id="250"/>
    </w:p>
    <w:p w14:paraId="428BC587" w14:textId="5EC766F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C0BE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473612F"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DC0BE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DC0BE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DC0BED">
        <w:t>3.24.2</w:t>
      </w:r>
      <w:r w:rsidR="00DC1421">
        <w:fldChar w:fldCharType="end"/>
      </w:r>
      <w:r w:rsidR="00FE30E5">
        <w:t>.</w:t>
      </w:r>
    </w:p>
    <w:p w14:paraId="1928BB84" w14:textId="6ABC0D25"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C0BE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3EF0BB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DC0BE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37BCA5AE"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6F1470D0" w14:textId="3F348E8D" w:rsidR="00CD4F20" w:rsidRDefault="00CD4F20" w:rsidP="00CD4F20">
      <w:pPr>
        <w:pStyle w:val="Heading3"/>
      </w:pPr>
      <w:bookmarkStart w:id="251" w:name="_Ref511820652"/>
      <w:bookmarkStart w:id="252" w:name="_Toc524612452"/>
      <w:r>
        <w:t>graphs property</w:t>
      </w:r>
      <w:bookmarkEnd w:id="251"/>
      <w:bookmarkEnd w:id="252"/>
    </w:p>
    <w:p w14:paraId="2212E1F5" w14:textId="1D9E732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DC0BED">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DC0BED">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E0B56C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C0BE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C0BE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C0BED">
        <w:t>3.19</w:t>
      </w:r>
      <w:r>
        <w:fldChar w:fldCharType="end"/>
      </w:r>
      <w:r>
        <w:t xml:space="preserve">) in the </w:t>
      </w:r>
      <w:r>
        <w:rPr>
          <w:rStyle w:val="CODEtemp"/>
        </w:rPr>
        <w:t>run</w:t>
      </w:r>
      <w:r>
        <w:t>.</w:t>
      </w:r>
    </w:p>
    <w:p w14:paraId="6930EBD5" w14:textId="04949683"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34AB18F9" w14:textId="1EA8179D" w:rsidR="000D32C1" w:rsidRDefault="000D32C1" w:rsidP="000D32C1">
      <w:pPr>
        <w:pStyle w:val="Heading3"/>
      </w:pPr>
      <w:bookmarkStart w:id="253" w:name="_Ref493350972"/>
      <w:bookmarkStart w:id="254" w:name="_Toc524612453"/>
      <w:r>
        <w:t>results property</w:t>
      </w:r>
      <w:bookmarkEnd w:id="253"/>
      <w:bookmarkEnd w:id="254"/>
    </w:p>
    <w:p w14:paraId="319EAE63" w14:textId="775B4A4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C0BED">
        <w:t>3.19</w:t>
      </w:r>
      <w:r w:rsidR="00FB5300">
        <w:fldChar w:fldCharType="end"/>
      </w:r>
      <w:r w:rsidR="00FB5300" w:rsidRPr="00FB5300">
        <w:t>), each of which represents a single result detected in the course of the run.</w:t>
      </w:r>
    </w:p>
    <w:p w14:paraId="66E8B62B" w14:textId="446A7A7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C0BE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03334791"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50003129" w14:textId="31F6CA8E" w:rsidR="000D32C1" w:rsidRDefault="007A0EB2" w:rsidP="000D32C1">
      <w:pPr>
        <w:pStyle w:val="Heading3"/>
      </w:pPr>
      <w:bookmarkStart w:id="255" w:name="_Ref493404878"/>
      <w:bookmarkStart w:id="256" w:name="_Toc524612454"/>
      <w:r>
        <w:lastRenderedPageBreak/>
        <w:t>resource</w:t>
      </w:r>
      <w:r w:rsidR="00401BB5">
        <w:t>s property</w:t>
      </w:r>
      <w:bookmarkEnd w:id="255"/>
      <w:bookmarkEnd w:id="256"/>
    </w:p>
    <w:p w14:paraId="29E64BC9" w14:textId="6B68356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C0BE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74B02888"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5BD0C1CC" w14:textId="2F43167D" w:rsidR="00A95453" w:rsidRDefault="00A95453" w:rsidP="00A95453">
      <w:pPr>
        <w:pStyle w:val="Heading3"/>
      </w:pPr>
      <w:bookmarkStart w:id="257" w:name="_Ref511828248"/>
      <w:bookmarkStart w:id="258" w:name="_Toc524612455"/>
      <w:r>
        <w:t>defaultFileEncoding</w:t>
      </w:r>
      <w:bookmarkEnd w:id="257"/>
      <w:bookmarkEnd w:id="258"/>
    </w:p>
    <w:p w14:paraId="305609EB" w14:textId="20CAA6C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C0BE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C0BE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C0BED">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FD0C5A2" w:rsidR="00926829" w:rsidRDefault="00926829" w:rsidP="00926829">
      <w:r>
        <w:t>For an example, see §</w:t>
      </w:r>
      <w:r>
        <w:fldChar w:fldCharType="begin"/>
      </w:r>
      <w:r>
        <w:instrText xml:space="preserve"> REF _Ref511828128 \r \h </w:instrText>
      </w:r>
      <w:r>
        <w:fldChar w:fldCharType="separate"/>
      </w:r>
      <w:r w:rsidR="00DC0BED">
        <w:t>3.17.9</w:t>
      </w:r>
      <w:r>
        <w:fldChar w:fldCharType="end"/>
      </w:r>
      <w:r>
        <w:t>.</w:t>
      </w:r>
    </w:p>
    <w:p w14:paraId="44FDA287" w14:textId="3E8323D4" w:rsidR="00153C25" w:rsidRDefault="00153C25" w:rsidP="00153C25">
      <w:pPr>
        <w:pStyle w:val="Heading3"/>
      </w:pPr>
      <w:bookmarkStart w:id="259" w:name="_Ref516063927"/>
      <w:bookmarkStart w:id="260" w:name="_Toc524612456"/>
      <w:r>
        <w:t>columnKind property</w:t>
      </w:r>
      <w:bookmarkEnd w:id="259"/>
      <w:bookmarkEnd w:id="2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1" w:name="_Ref503355262"/>
      <w:bookmarkStart w:id="262" w:name="_Toc524612457"/>
      <w:r>
        <w:t>richMessageMimeType property</w:t>
      </w:r>
      <w:bookmarkEnd w:id="261"/>
      <w:bookmarkEnd w:id="262"/>
    </w:p>
    <w:p w14:paraId="6FE5FA9A" w14:textId="54B3A2F5"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C0BED">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96E6162"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DC0BED">
        <w:t>3.9.3.2</w:t>
      </w:r>
      <w:r>
        <w:fldChar w:fldCharType="end"/>
      </w:r>
      <w:r>
        <w:t>.</w:t>
      </w:r>
    </w:p>
    <w:p w14:paraId="0976C2B8" w14:textId="69407A93" w:rsidR="00D65090" w:rsidRDefault="00D65090" w:rsidP="00D65090">
      <w:pPr>
        <w:pStyle w:val="Heading3"/>
      </w:pPr>
      <w:bookmarkStart w:id="263" w:name="_Ref510017893"/>
      <w:bookmarkStart w:id="264" w:name="_Toc524612458"/>
      <w:r>
        <w:t>redactionToken</w:t>
      </w:r>
      <w:bookmarkEnd w:id="263"/>
      <w:r>
        <w:t xml:space="preserve"> property</w:t>
      </w:r>
      <w:bookmarkEnd w:id="264"/>
    </w:p>
    <w:p w14:paraId="0674C185" w14:textId="218D2E44" w:rsidR="00D65090" w:rsidRDefault="00D65090" w:rsidP="00D65090">
      <w:r>
        <w:t>If the value of any redaction-aware property (§</w:t>
      </w:r>
      <w:r>
        <w:fldChar w:fldCharType="begin"/>
      </w:r>
      <w:r>
        <w:instrText xml:space="preserve"> REF _Ref510017878 \r \h </w:instrText>
      </w:r>
      <w:r>
        <w:fldChar w:fldCharType="separate"/>
      </w:r>
      <w:r w:rsidR="00DC0BE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lastRenderedPageBreak/>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6" w:name="_Toc524612459"/>
      <w:bookmarkEnd w:id="265"/>
      <w:r>
        <w:t>properties property</w:t>
      </w:r>
      <w:bookmarkEnd w:id="266"/>
    </w:p>
    <w:p w14:paraId="6A87570C" w14:textId="3D33E693"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C0BED">
        <w:t>3.7</w:t>
      </w:r>
      <w:r>
        <w:fldChar w:fldCharType="end"/>
      </w:r>
      <w:r w:rsidRPr="0037313D">
        <w:t>). This allows tools to include information about the run that is not explicitly specified in the SARIF format.</w:t>
      </w:r>
    </w:p>
    <w:p w14:paraId="7F3F9B0A" w14:textId="19BE9157"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DC0BED">
        <w:t>3.11.2</w:t>
      </w:r>
      <w:r>
        <w:fldChar w:fldCharType="end"/>
      </w:r>
      <w:r>
        <w:t>).</w:t>
      </w:r>
    </w:p>
    <w:p w14:paraId="27D65C68" w14:textId="1F31125D" w:rsidR="00401BB5" w:rsidRDefault="00401BB5" w:rsidP="00401BB5">
      <w:pPr>
        <w:pStyle w:val="Heading2"/>
      </w:pPr>
      <w:bookmarkStart w:id="267" w:name="_Ref493350964"/>
      <w:bookmarkStart w:id="268" w:name="_Toc524612460"/>
      <w:r>
        <w:t>tool object</w:t>
      </w:r>
      <w:bookmarkEnd w:id="267"/>
      <w:bookmarkEnd w:id="268"/>
    </w:p>
    <w:p w14:paraId="389A43BD" w14:textId="582B65CB" w:rsidR="00401BB5" w:rsidRDefault="00401BB5" w:rsidP="00401BB5">
      <w:pPr>
        <w:pStyle w:val="Heading3"/>
      </w:pPr>
      <w:bookmarkStart w:id="269" w:name="_Toc524612461"/>
      <w:r>
        <w:t>General</w:t>
      </w:r>
      <w:bookmarkEnd w:id="2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E242247"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C0BED">
        <w:t>3.12.2</w:t>
      </w:r>
      <w:r>
        <w:fldChar w:fldCharType="end"/>
      </w:r>
    </w:p>
    <w:p w14:paraId="69B4117F" w14:textId="69B07A1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C0BED">
        <w:t>3.12.3</w:t>
      </w:r>
      <w:r>
        <w:fldChar w:fldCharType="end"/>
      </w:r>
    </w:p>
    <w:p w14:paraId="3C102082" w14:textId="39D81BCB"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C0BED">
        <w:t>3.12.4</w:t>
      </w:r>
      <w:r>
        <w:fldChar w:fldCharType="end"/>
      </w:r>
    </w:p>
    <w:p w14:paraId="51BC003B" w14:textId="00FD987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C0BED">
        <w:t>3.12.5</w:t>
      </w:r>
      <w:r>
        <w:fldChar w:fldCharType="end"/>
      </w:r>
    </w:p>
    <w:p w14:paraId="3461AB94" w14:textId="483BC58E"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C0BE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0" w:name="_Ref493409155"/>
      <w:bookmarkStart w:id="271" w:name="_Toc524612462"/>
      <w:r>
        <w:t>name property</w:t>
      </w:r>
      <w:bookmarkEnd w:id="270"/>
      <w:bookmarkEnd w:id="2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2" w:name="_Ref493409168"/>
      <w:bookmarkStart w:id="273" w:name="_Toc524612463"/>
      <w:r>
        <w:t>fullName property</w:t>
      </w:r>
      <w:bookmarkEnd w:id="272"/>
      <w:bookmarkEnd w:id="2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4" w:name="_Ref493409198"/>
      <w:bookmarkStart w:id="275" w:name="_Toc524612464"/>
      <w:r>
        <w:t>semanticVersion property</w:t>
      </w:r>
      <w:bookmarkEnd w:id="274"/>
      <w:bookmarkEnd w:id="275"/>
    </w:p>
    <w:p w14:paraId="0F26CA6A" w14:textId="7D8B95A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lastRenderedPageBreak/>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6" w:name="_Ref493409191"/>
      <w:bookmarkStart w:id="277" w:name="_Toc524612465"/>
      <w:r>
        <w:t>version property</w:t>
      </w:r>
      <w:bookmarkEnd w:id="276"/>
      <w:bookmarkEnd w:id="2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8" w:name="_Ref493409205"/>
      <w:bookmarkStart w:id="279" w:name="_Toc524612466"/>
      <w:r>
        <w:t>fileVersion property</w:t>
      </w:r>
      <w:bookmarkEnd w:id="278"/>
      <w:bookmarkEnd w:id="2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0" w:name="_Toc524612467"/>
      <w:r>
        <w:t>downloadUri property</w:t>
      </w:r>
      <w:bookmarkEnd w:id="280"/>
    </w:p>
    <w:p w14:paraId="29604BF7" w14:textId="6EF98E7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1" w:name="_Ref508811658"/>
      <w:bookmarkStart w:id="282" w:name="_Ref508812630"/>
      <w:bookmarkStart w:id="283" w:name="_Toc524612468"/>
      <w:r>
        <w:t>language property</w:t>
      </w:r>
      <w:bookmarkEnd w:id="281"/>
      <w:bookmarkEnd w:id="282"/>
      <w:bookmarkEnd w:id="283"/>
    </w:p>
    <w:p w14:paraId="0DEC6669" w14:textId="76DA96A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4" w:name="_Hlk503355525"/>
      <w:r w:rsidRPr="00C56762">
        <w:t>a string specifying the language of the messages produced by the tool</w:t>
      </w:r>
      <w:bookmarkEnd w:id="2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5" w:name="_Ref508812052"/>
      <w:r>
        <w:t xml:space="preserve">The </w:t>
      </w:r>
      <w:r w:rsidRPr="00062677">
        <w:rPr>
          <w:rStyle w:val="CODEtemp"/>
        </w:rPr>
        <w:t>language</w:t>
      </w:r>
      <w:r>
        <w:t xml:space="preserve"> property specifies:</w:t>
      </w:r>
    </w:p>
    <w:p w14:paraId="4C6405EF" w14:textId="3C648A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C0BE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C0BE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C0BE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C0BED">
        <w:t>3.11</w:t>
      </w:r>
      <w:r>
        <w:fldChar w:fldCharType="end"/>
      </w:r>
      <w:r w:rsidRPr="008867D2">
        <w:t>).</w:t>
      </w:r>
    </w:p>
    <w:p w14:paraId="3FBBE723" w14:textId="0C680CD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DC0BE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C0BED">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6" w:name="_Ref508891515"/>
      <w:bookmarkStart w:id="287" w:name="_Toc524612469"/>
      <w:r>
        <w:lastRenderedPageBreak/>
        <w:t>resourceLocation property</w:t>
      </w:r>
      <w:bookmarkEnd w:id="285"/>
      <w:bookmarkEnd w:id="286"/>
      <w:bookmarkEnd w:id="287"/>
    </w:p>
    <w:p w14:paraId="012A55E0" w14:textId="5950B85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C0BE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C0BED">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C0BE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B908E7D"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C0BED">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C0BE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C0BED">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1B02E3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C0BE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80E57D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C0BE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0F4A2F3"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C0BED">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42F886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C0BE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5D8063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C0BE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0C5CDB0"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C0BED">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8" w:name="_Toc524612470"/>
      <w:r>
        <w:t>sarifLoggerVersion property</w:t>
      </w:r>
      <w:bookmarkEnd w:id="2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9" w:name="_Toc524612471"/>
      <w:r>
        <w:lastRenderedPageBreak/>
        <w:t>properties property</w:t>
      </w:r>
      <w:bookmarkEnd w:id="289"/>
    </w:p>
    <w:p w14:paraId="074F31FD" w14:textId="3416B07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C0BE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0" w:name="_Ref493352563"/>
      <w:bookmarkStart w:id="291" w:name="_Toc524612472"/>
      <w:r>
        <w:t>invocation object</w:t>
      </w:r>
      <w:bookmarkEnd w:id="290"/>
      <w:bookmarkEnd w:id="291"/>
    </w:p>
    <w:p w14:paraId="10E65C9D" w14:textId="17190F2B" w:rsidR="00401BB5" w:rsidRDefault="00401BB5" w:rsidP="00401BB5">
      <w:pPr>
        <w:pStyle w:val="Heading3"/>
      </w:pPr>
      <w:bookmarkStart w:id="292" w:name="_Toc524612473"/>
      <w:r>
        <w:t>General</w:t>
      </w:r>
      <w:bookmarkEnd w:id="2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3" w:name="_Ref493414102"/>
      <w:bookmarkStart w:id="294" w:name="_Toc524612474"/>
      <w:r>
        <w:t>commandLine property</w:t>
      </w:r>
      <w:bookmarkEnd w:id="293"/>
      <w:bookmarkEnd w:id="2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089FB9"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C0BE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5" w:name="_Ref506976541"/>
      <w:bookmarkStart w:id="296" w:name="_Toc524612475"/>
      <w:r>
        <w:t>arguments property</w:t>
      </w:r>
      <w:bookmarkEnd w:id="295"/>
      <w:bookmarkEnd w:id="2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15131E8"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C0BE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7" w:name="_Ref511899181"/>
      <w:bookmarkStart w:id="298" w:name="_Toc524612476"/>
      <w:r>
        <w:t>responseFiles property</w:t>
      </w:r>
      <w:bookmarkEnd w:id="297"/>
      <w:bookmarkEnd w:id="298"/>
    </w:p>
    <w:p w14:paraId="7F9B09E3" w14:textId="41D0433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C0BE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962B32"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C0BED">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C0BE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2B5BD45"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C0BE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9" w:name="_Ref507597986"/>
      <w:bookmarkStart w:id="300" w:name="_Toc524612477"/>
      <w:r>
        <w:t>attachments property</w:t>
      </w:r>
      <w:bookmarkEnd w:id="299"/>
      <w:bookmarkEnd w:id="300"/>
    </w:p>
    <w:p w14:paraId="13917F9A" w14:textId="174DE6A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C0BE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C0BE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C0BE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C0BED">
        <w:t>3.13.3</w:t>
      </w:r>
      <w:r w:rsidR="00A27D47">
        <w:fldChar w:fldCharType="end"/>
      </w:r>
      <w:r>
        <w:t>), if present. They might also be files implicitly consumed by the tool, such as a configuration file.</w:t>
      </w:r>
    </w:p>
    <w:p w14:paraId="5A68CC32" w14:textId="78F0556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C0BED">
        <w:t>3.14.1</w:t>
      </w:r>
      <w:r w:rsidR="00A27D47">
        <w:fldChar w:fldCharType="end"/>
      </w:r>
      <w:r>
        <w:t>.</w:t>
      </w:r>
    </w:p>
    <w:p w14:paraId="01B231BB" w14:textId="6910B73F" w:rsidR="00401BB5" w:rsidRDefault="00401BB5" w:rsidP="00401BB5">
      <w:pPr>
        <w:pStyle w:val="Heading3"/>
      </w:pPr>
      <w:bookmarkStart w:id="301" w:name="_Toc524612478"/>
      <w:r>
        <w:t>startTime property</w:t>
      </w:r>
      <w:bookmarkEnd w:id="301"/>
    </w:p>
    <w:p w14:paraId="16315911" w14:textId="7E6912D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C0BED">
        <w:t>3.8</w:t>
      </w:r>
      <w:r>
        <w:fldChar w:fldCharType="end"/>
      </w:r>
      <w:r w:rsidRPr="00A14F9A">
        <w:t>.</w:t>
      </w:r>
    </w:p>
    <w:p w14:paraId="64D62131" w14:textId="648590CB" w:rsidR="00401BB5" w:rsidRDefault="00401BB5" w:rsidP="00401BB5">
      <w:pPr>
        <w:pStyle w:val="Heading3"/>
      </w:pPr>
      <w:bookmarkStart w:id="302" w:name="_Toc524612479"/>
      <w:r>
        <w:t>endTime property</w:t>
      </w:r>
      <w:bookmarkEnd w:id="302"/>
    </w:p>
    <w:p w14:paraId="7310B713" w14:textId="798F671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C0BED">
        <w:t>3.8</w:t>
      </w:r>
      <w:r>
        <w:fldChar w:fldCharType="end"/>
      </w:r>
      <w:r w:rsidRPr="00A14F9A">
        <w:t>.</w:t>
      </w:r>
    </w:p>
    <w:p w14:paraId="018E25F2" w14:textId="7C837EBB" w:rsidR="00BE0635" w:rsidRDefault="00BE0635" w:rsidP="00BE0635">
      <w:pPr>
        <w:pStyle w:val="Heading3"/>
      </w:pPr>
      <w:bookmarkStart w:id="303" w:name="_Ref509050679"/>
      <w:bookmarkStart w:id="304" w:name="_Toc524612480"/>
      <w:r>
        <w:t>exitCode property</w:t>
      </w:r>
      <w:bookmarkEnd w:id="303"/>
      <w:bookmarkEnd w:id="3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17E126F" w:rsidR="00BE0635" w:rsidRDefault="00BE0635" w:rsidP="00BE0635">
      <w:r>
        <w:t>For examples, see §</w:t>
      </w:r>
      <w:r>
        <w:fldChar w:fldCharType="begin"/>
      </w:r>
      <w:r>
        <w:instrText xml:space="preserve"> REF _Ref509050368 \r \h </w:instrText>
      </w:r>
      <w:r>
        <w:fldChar w:fldCharType="separate"/>
      </w:r>
      <w:r w:rsidR="00DC0BED">
        <w:t>3.13.9</w:t>
      </w:r>
      <w:r>
        <w:fldChar w:fldCharType="end"/>
      </w:r>
      <w:r>
        <w:t>.</w:t>
      </w:r>
    </w:p>
    <w:p w14:paraId="2AB6A1A3" w14:textId="0E19F05A" w:rsidR="00BE0635" w:rsidRDefault="00BE0635" w:rsidP="00401BB5">
      <w:pPr>
        <w:pStyle w:val="Heading3"/>
      </w:pPr>
      <w:bookmarkStart w:id="305" w:name="_Ref509050368"/>
      <w:bookmarkStart w:id="306" w:name="_Toc524612481"/>
      <w:r>
        <w:lastRenderedPageBreak/>
        <w:t>exitCodeDescription property</w:t>
      </w:r>
      <w:bookmarkEnd w:id="305"/>
      <w:bookmarkEnd w:id="3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7" w:name="_Toc524612482"/>
      <w:r>
        <w:t>exitSignalName property</w:t>
      </w:r>
      <w:bookmarkEnd w:id="3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612583" w:rsidR="00BE0635" w:rsidRDefault="00BE0635" w:rsidP="00BE0635">
      <w:r>
        <w:t>For an example, see §</w:t>
      </w:r>
      <w:r>
        <w:fldChar w:fldCharType="begin"/>
      </w:r>
      <w:r>
        <w:instrText xml:space="preserve"> REF _Ref509050492 \r \h </w:instrText>
      </w:r>
      <w:r>
        <w:fldChar w:fldCharType="separate"/>
      </w:r>
      <w:r w:rsidR="00DC0BED">
        <w:t>3.13.11</w:t>
      </w:r>
      <w:r>
        <w:fldChar w:fldCharType="end"/>
      </w:r>
      <w:r>
        <w:t>.</w:t>
      </w:r>
    </w:p>
    <w:p w14:paraId="01CF0A31" w14:textId="198FD4EE" w:rsidR="00BE0635" w:rsidRDefault="00BE0635" w:rsidP="00BE0635">
      <w:pPr>
        <w:pStyle w:val="Heading3"/>
      </w:pPr>
      <w:bookmarkStart w:id="308" w:name="_Ref509050492"/>
      <w:bookmarkStart w:id="309" w:name="_Toc524612483"/>
      <w:r>
        <w:t>exitSignalNumber property</w:t>
      </w:r>
      <w:bookmarkEnd w:id="308"/>
      <w:bookmarkEnd w:id="3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0" w:name="_Toc524612484"/>
      <w:r>
        <w:t>processStartFailureMessage property</w:t>
      </w:r>
      <w:bookmarkEnd w:id="3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1" w:name="_Toc524612485"/>
      <w:r>
        <w:t>toolExecutionSuccessful</w:t>
      </w:r>
      <w:r w:rsidR="00B209DE">
        <w:t xml:space="preserve"> property</w:t>
      </w:r>
      <w:bookmarkEnd w:id="3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2380ADC" w:rsidR="00B209DE" w:rsidRDefault="00B209DE" w:rsidP="00B209DE">
      <w:bookmarkStart w:id="3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C0BED">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3" w:name="_Toc524612486"/>
      <w:r>
        <w:t>machine property</w:t>
      </w:r>
      <w:bookmarkEnd w:id="3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4" w:name="_Toc524612487"/>
      <w:r>
        <w:t>account property</w:t>
      </w:r>
      <w:bookmarkEnd w:id="3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5" w:name="_Toc524612488"/>
      <w:r>
        <w:t>processId property</w:t>
      </w:r>
      <w:bookmarkEnd w:id="3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6" w:name="_Toc524612489"/>
      <w:r>
        <w:t>executableLocation</w:t>
      </w:r>
      <w:r w:rsidR="00401BB5">
        <w:t xml:space="preserve"> property</w:t>
      </w:r>
      <w:bookmarkEnd w:id="316"/>
    </w:p>
    <w:p w14:paraId="2EFF9849" w14:textId="6540762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C0BED">
        <w:t>3.3</w:t>
      </w:r>
      <w:r w:rsidR="00F47A7C">
        <w:fldChar w:fldCharType="end"/>
      </w:r>
      <w:r w:rsidR="00F47A7C">
        <w:t xml:space="preserve">) specifying the </w:t>
      </w:r>
      <w:r w:rsidR="00B56418">
        <w:t>location</w:t>
      </w:r>
      <w:r w:rsidRPr="00A14F9A">
        <w:t xml:space="preserve"> of the tool's executable file.</w:t>
      </w:r>
    </w:p>
    <w:p w14:paraId="52D317A6" w14:textId="06277AB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C0BED">
        <w:t>3.12</w:t>
      </w:r>
      <w:r>
        <w:fldChar w:fldCharType="end"/>
      </w:r>
      <w:r w:rsidRPr="00A14F9A">
        <w:t>) because the identical tool might be invoked from different paths on different machines.</w:t>
      </w:r>
    </w:p>
    <w:p w14:paraId="4CBA5986" w14:textId="17DB6D1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C0BE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7" w:name="_Toc524612490"/>
      <w:r>
        <w:t>workingDirectory property</w:t>
      </w:r>
      <w:bookmarkEnd w:id="317"/>
    </w:p>
    <w:p w14:paraId="33341A2E" w14:textId="5E647B6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DC0BED">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8" w:name="_Toc524612491"/>
      <w:r>
        <w:lastRenderedPageBreak/>
        <w:t>environmentVariables property</w:t>
      </w:r>
      <w:bookmarkEnd w:id="31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9" w:name="_Ref493345429"/>
      <w:bookmarkStart w:id="320" w:name="_Toc524612492"/>
      <w:r>
        <w:t>toolNotifications property</w:t>
      </w:r>
      <w:bookmarkEnd w:id="319"/>
      <w:bookmarkEnd w:id="320"/>
    </w:p>
    <w:p w14:paraId="24067D15" w14:textId="02B118F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C0BE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C0BE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1" w:name="_Ref509576439"/>
      <w:bookmarkStart w:id="322" w:name="_Toc524612493"/>
      <w:r>
        <w:t>configurationNotifications property</w:t>
      </w:r>
      <w:bookmarkEnd w:id="321"/>
      <w:bookmarkEnd w:id="322"/>
    </w:p>
    <w:p w14:paraId="59DC01CB" w14:textId="22EF33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C0BE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C0BE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3" w:name="_Ref511899216"/>
      <w:bookmarkStart w:id="324" w:name="_Toc524612494"/>
      <w:r>
        <w:t>stdin, stdout, stderr</w:t>
      </w:r>
      <w:r w:rsidR="00D943E5">
        <w:t>, and stdoutStderr</w:t>
      </w:r>
      <w:r>
        <w:t xml:space="preserve"> properties</w:t>
      </w:r>
      <w:bookmarkEnd w:id="323"/>
      <w:bookmarkEnd w:id="324"/>
    </w:p>
    <w:p w14:paraId="47275264" w14:textId="6D59970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C0BE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C8D2E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C0BED">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C0BED">
        <w:t>3.17.8</w:t>
      </w:r>
      <w:r w:rsidR="00201FA6">
        <w:fldChar w:fldCharType="end"/>
      </w:r>
      <w:r>
        <w:t>).</w:t>
      </w:r>
    </w:p>
    <w:p w14:paraId="2DE39DF6" w14:textId="35B623F1" w:rsidR="00401BB5" w:rsidRDefault="00401BB5" w:rsidP="00401BB5">
      <w:pPr>
        <w:pStyle w:val="Heading3"/>
      </w:pPr>
      <w:bookmarkStart w:id="325" w:name="_Toc524612495"/>
      <w:r>
        <w:lastRenderedPageBreak/>
        <w:t>properties property</w:t>
      </w:r>
      <w:bookmarkEnd w:id="325"/>
    </w:p>
    <w:p w14:paraId="6D4EC85A" w14:textId="0A1333A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C0BE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6" w:name="_Ref507597819"/>
      <w:bookmarkStart w:id="327" w:name="_Ref506806657"/>
      <w:bookmarkStart w:id="328" w:name="_Toc524612496"/>
      <w:r>
        <w:t>attachment object</w:t>
      </w:r>
      <w:bookmarkEnd w:id="326"/>
      <w:bookmarkEnd w:id="328"/>
    </w:p>
    <w:p w14:paraId="554194B0" w14:textId="77777777" w:rsidR="00A27D47" w:rsidRDefault="00A27D47" w:rsidP="00A27D47">
      <w:pPr>
        <w:pStyle w:val="Heading3"/>
        <w:numPr>
          <w:ilvl w:val="2"/>
          <w:numId w:val="2"/>
        </w:numPr>
      </w:pPr>
      <w:bookmarkStart w:id="329" w:name="_Ref506978653"/>
      <w:bookmarkStart w:id="330" w:name="_Toc524612497"/>
      <w:r>
        <w:t>General</w:t>
      </w:r>
      <w:bookmarkEnd w:id="329"/>
      <w:bookmarkEnd w:id="330"/>
    </w:p>
    <w:p w14:paraId="4FF20040" w14:textId="0D59CC3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C0BE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C0BED">
        <w:t>3.19.19</w:t>
      </w:r>
      <w:r>
        <w:fldChar w:fldCharType="end"/>
      </w:r>
      <w:r>
        <w:t>).</w:t>
      </w:r>
    </w:p>
    <w:p w14:paraId="120068B3" w14:textId="5F34F06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C0BED">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C0BE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EF8C3F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C0BED">
        <w:t>3.11</w:t>
      </w:r>
      <w:r w:rsidR="00E92030">
        <w:fldChar w:fldCharType="end"/>
      </w:r>
      <w:r w:rsidR="00E92030">
        <w:t>)</w:t>
      </w:r>
      <w:r w:rsidR="006D4B00">
        <w:t>.</w:t>
      </w:r>
    </w:p>
    <w:p w14:paraId="62B645C6" w14:textId="1137AC9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C0BED">
        <w:t>3.11.11</w:t>
      </w:r>
      <w:r w:rsidR="00DF2D77">
        <w:fldChar w:fldCharType="end"/>
      </w:r>
      <w:r w:rsidR="00DF2D77">
        <w:t>.</w:t>
      </w:r>
    </w:p>
    <w:p w14:paraId="4A70386B" w14:textId="1C1848C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DC0BE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CBCC81"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C0BE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8EFDCB6"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C0BE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B0A6894"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C0BE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01CAE1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C0BED">
        <w:t>3.19</w:t>
      </w:r>
      <w:r>
        <w:fldChar w:fldCharType="end"/>
      </w:r>
      <w:r>
        <w:t>)</w:t>
      </w:r>
      <w:r w:rsidR="006D4B00">
        <w:t>.</w:t>
      </w:r>
    </w:p>
    <w:p w14:paraId="30BF41E2" w14:textId="69A25B72" w:rsidR="00A27D47" w:rsidRDefault="00A27D47" w:rsidP="00A27D47">
      <w:pPr>
        <w:pStyle w:val="Codesmall"/>
      </w:pPr>
      <w:r>
        <w:t xml:space="preserve">  ...</w:t>
      </w:r>
    </w:p>
    <w:p w14:paraId="344F43B5" w14:textId="166CF24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C0BE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C0C9EF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C0BE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4919329" w:rsidR="00E92030" w:rsidRDefault="00E92030" w:rsidP="00A27D47">
      <w:pPr>
        <w:pStyle w:val="Codesmall"/>
      </w:pPr>
      <w:r>
        <w:t xml:space="preserve">      "fileLocation": {                           # See </w:t>
      </w:r>
      <w:r w:rsidRPr="00F90F0E">
        <w:t>§</w:t>
      </w:r>
      <w:bookmarkStart w:id="331" w:name="_Hlk507657707"/>
      <w:r>
        <w:fldChar w:fldCharType="begin"/>
      </w:r>
      <w:r>
        <w:instrText xml:space="preserve"> REF _Ref506978525 \r \h </w:instrText>
      </w:r>
      <w:r>
        <w:fldChar w:fldCharType="separate"/>
      </w:r>
      <w:r w:rsidR="00DC0BED">
        <w:t>3.14.3</w:t>
      </w:r>
      <w:r>
        <w:fldChar w:fldCharType="end"/>
      </w:r>
      <w:bookmarkEnd w:id="3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2" w:name="_Ref506978925"/>
      <w:bookmarkStart w:id="333" w:name="_Toc524612498"/>
      <w:r>
        <w:t>description property</w:t>
      </w:r>
      <w:bookmarkEnd w:id="332"/>
      <w:bookmarkEnd w:id="333"/>
    </w:p>
    <w:p w14:paraId="237B6C86" w14:textId="5309274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C0BE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4" w:name="_Ref506978525"/>
      <w:bookmarkStart w:id="335" w:name="_Toc524612499"/>
      <w:r>
        <w:t>fileLocation</w:t>
      </w:r>
      <w:r w:rsidR="00A27D47">
        <w:t xml:space="preserve"> property</w:t>
      </w:r>
      <w:bookmarkEnd w:id="334"/>
      <w:bookmarkEnd w:id="335"/>
    </w:p>
    <w:p w14:paraId="13D7987F" w14:textId="6B08266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C0BED">
        <w:t>3.2</w:t>
      </w:r>
      <w:r w:rsidR="00E92030">
        <w:fldChar w:fldCharType="end"/>
      </w:r>
      <w:r>
        <w:t>) that specifies the location of the attachment file.</w:t>
      </w:r>
    </w:p>
    <w:p w14:paraId="75143AAE" w14:textId="458144C3" w:rsidR="008A21D5" w:rsidRDefault="008A21D5" w:rsidP="008A21D5">
      <w:pPr>
        <w:pStyle w:val="Heading3"/>
      </w:pPr>
      <w:bookmarkStart w:id="336" w:name="_Toc524612500"/>
      <w:r>
        <w:lastRenderedPageBreak/>
        <w:t>regions property</w:t>
      </w:r>
      <w:bookmarkEnd w:id="336"/>
    </w:p>
    <w:p w14:paraId="0B37D4FE" w14:textId="5DCA2F7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C0BE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C0BE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C0BED">
        <w:t>3.22.14</w:t>
      </w:r>
      <w:r>
        <w:fldChar w:fldCharType="end"/>
      </w:r>
      <w:r>
        <w:t>) so a user can understand their relevance.</w:t>
      </w:r>
    </w:p>
    <w:p w14:paraId="7A2A7AE2" w14:textId="2F726FF8" w:rsidR="008A21D5" w:rsidRDefault="008A21D5" w:rsidP="008A21D5">
      <w:pPr>
        <w:pStyle w:val="Heading3"/>
      </w:pPr>
      <w:bookmarkStart w:id="337" w:name="_Hlk513212887"/>
      <w:bookmarkStart w:id="338" w:name="_Toc524612501"/>
      <w:r>
        <w:t>rectangles property</w:t>
      </w:r>
      <w:bookmarkEnd w:id="338"/>
    </w:p>
    <w:p w14:paraId="731EC896" w14:textId="6CD1FAE0"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C0BE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DC0BE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DC0BE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9" w:name="_Toc524612502"/>
      <w:bookmarkEnd w:id="337"/>
      <w:r>
        <w:t>conversion object</w:t>
      </w:r>
      <w:bookmarkEnd w:id="327"/>
      <w:bookmarkEnd w:id="339"/>
    </w:p>
    <w:p w14:paraId="615BCC83" w14:textId="7B3EE260" w:rsidR="00AC6C45" w:rsidRDefault="00AC6C45" w:rsidP="00AC6C45">
      <w:pPr>
        <w:pStyle w:val="Heading3"/>
      </w:pPr>
      <w:bookmarkStart w:id="340" w:name="_Toc524612503"/>
      <w:r>
        <w:t>General</w:t>
      </w:r>
      <w:bookmarkEnd w:id="3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0FE05C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C0BE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9F2C1E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C0BE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4A315D2"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C0BE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1" w:name="_Ref503539410"/>
      <w:bookmarkStart w:id="342" w:name="_Toc524612504"/>
      <w:r>
        <w:t>tool property</w:t>
      </w:r>
      <w:bookmarkEnd w:id="341"/>
      <w:bookmarkEnd w:id="342"/>
    </w:p>
    <w:p w14:paraId="3E0454EE" w14:textId="4E9D077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C0BE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3" w:name="_Ref503608264"/>
      <w:bookmarkStart w:id="344" w:name="_Toc524612505"/>
      <w:r>
        <w:t>invocation property</w:t>
      </w:r>
      <w:bookmarkEnd w:id="343"/>
      <w:bookmarkEnd w:id="344"/>
    </w:p>
    <w:p w14:paraId="3E5B67EA" w14:textId="43E383F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C0BED">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5" w:name="_Ref503539431"/>
      <w:bookmarkStart w:id="346" w:name="_Toc524612506"/>
      <w:r>
        <w:lastRenderedPageBreak/>
        <w:t>analysisToolLog</w:t>
      </w:r>
      <w:r w:rsidR="00ED76F2">
        <w:t>Files</w:t>
      </w:r>
      <w:r>
        <w:t xml:space="preserve"> property</w:t>
      </w:r>
      <w:bookmarkEnd w:id="345"/>
      <w:bookmarkEnd w:id="34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48474A9"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DC0BE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C0BE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3C6C229"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DC0BED">
        <w:t>3.19.21</w:t>
      </w:r>
      <w:r>
        <w:fldChar w:fldCharType="end"/>
      </w:r>
      <w:r>
        <w:t>).</w:t>
      </w:r>
    </w:p>
    <w:p w14:paraId="3476EB07" w14:textId="7DAB202C" w:rsidR="002315DB" w:rsidRDefault="002315DB" w:rsidP="002315DB">
      <w:pPr>
        <w:pStyle w:val="Heading2"/>
      </w:pPr>
      <w:bookmarkStart w:id="347" w:name="_Ref511829625"/>
      <w:bookmarkStart w:id="348" w:name="_Toc524612507"/>
      <w:r>
        <w:t>versionControlDetails object</w:t>
      </w:r>
      <w:bookmarkEnd w:id="347"/>
      <w:bookmarkEnd w:id="348"/>
    </w:p>
    <w:p w14:paraId="28FE29F4" w14:textId="169979D6" w:rsidR="002315DB" w:rsidRDefault="002315DB" w:rsidP="002315DB">
      <w:pPr>
        <w:pStyle w:val="Heading3"/>
      </w:pPr>
      <w:bookmarkStart w:id="349" w:name="_Toc524612508"/>
      <w:r>
        <w:t>General</w:t>
      </w:r>
      <w:bookmarkEnd w:id="349"/>
    </w:p>
    <w:p w14:paraId="7229D67F" w14:textId="6367E8D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C0BED">
        <w:t>3.11</w:t>
      </w:r>
      <w:r>
        <w:fldChar w:fldCharType="end"/>
      </w:r>
      <w:r>
        <w:t>).</w:t>
      </w:r>
    </w:p>
    <w:p w14:paraId="18E3B1D4" w14:textId="154FB9AC" w:rsidR="001466B1" w:rsidRPr="001466B1" w:rsidRDefault="001466B1" w:rsidP="001466B1">
      <w:r>
        <w:t>For an example, see §</w:t>
      </w:r>
      <w:r>
        <w:fldChar w:fldCharType="begin"/>
      </w:r>
      <w:r>
        <w:instrText xml:space="preserve"> REF _Ref511829897 \r \h </w:instrText>
      </w:r>
      <w:r>
        <w:fldChar w:fldCharType="separate"/>
      </w:r>
      <w:r w:rsidR="00DC0BED">
        <w:t>3.11.13</w:t>
      </w:r>
      <w:r>
        <w:fldChar w:fldCharType="end"/>
      </w:r>
      <w:r>
        <w:t>.</w:t>
      </w:r>
    </w:p>
    <w:p w14:paraId="5CE76795" w14:textId="0BDD8598" w:rsidR="002315DB" w:rsidRDefault="002315DB" w:rsidP="002315DB">
      <w:pPr>
        <w:pStyle w:val="Heading3"/>
      </w:pPr>
      <w:bookmarkStart w:id="350" w:name="_Toc524612509"/>
      <w:r>
        <w:t>Constraints</w:t>
      </w:r>
      <w:bookmarkEnd w:id="35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1" w:name="_Ref511829678"/>
      <w:bookmarkStart w:id="352" w:name="_Toc524612510"/>
      <w:r>
        <w:t>uri property</w:t>
      </w:r>
      <w:bookmarkEnd w:id="351"/>
      <w:bookmarkEnd w:id="352"/>
    </w:p>
    <w:p w14:paraId="1785AFD1" w14:textId="1B27C76F" w:rsidR="001466B1" w:rsidRDefault="001466B1" w:rsidP="001466B1">
      <w:bookmarkStart w:id="35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4" w:name="_Ref513199006"/>
      <w:bookmarkStart w:id="355" w:name="_Toc524612511"/>
      <w:r>
        <w:t>revisionId property</w:t>
      </w:r>
      <w:bookmarkEnd w:id="353"/>
      <w:bookmarkEnd w:id="354"/>
      <w:bookmarkEnd w:id="35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6" w:name="_Ref511829698"/>
      <w:bookmarkStart w:id="357" w:name="_Toc524612512"/>
      <w:r>
        <w:t>branch property</w:t>
      </w:r>
      <w:bookmarkEnd w:id="356"/>
      <w:bookmarkEnd w:id="35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8" w:name="_Toc524612513"/>
      <w:r>
        <w:t>tag property</w:t>
      </w:r>
      <w:bookmarkEnd w:id="35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9" w:name="_Toc524612514"/>
      <w:r>
        <w:t>timestamp property</w:t>
      </w:r>
      <w:bookmarkEnd w:id="359"/>
    </w:p>
    <w:p w14:paraId="1844A6A7" w14:textId="4C82A2B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C0BED">
        <w:t>3.8</w:t>
      </w:r>
      <w:r>
        <w:fldChar w:fldCharType="end"/>
      </w:r>
      <w:r>
        <w:t>.</w:t>
      </w:r>
    </w:p>
    <w:p w14:paraId="0611B5BD" w14:textId="421EBC37" w:rsidR="002315DB" w:rsidRDefault="002315DB" w:rsidP="002315DB">
      <w:pPr>
        <w:pStyle w:val="Heading3"/>
      </w:pPr>
      <w:bookmarkStart w:id="360" w:name="_Toc524612515"/>
      <w:r>
        <w:t>properties property</w:t>
      </w:r>
      <w:bookmarkEnd w:id="360"/>
    </w:p>
    <w:p w14:paraId="30274F4A" w14:textId="4FDA7A0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C0BE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1" w:name="_Ref493403111"/>
      <w:bookmarkStart w:id="362" w:name="_Ref493404005"/>
      <w:bookmarkStart w:id="363" w:name="_Toc524612516"/>
      <w:r>
        <w:t>file object</w:t>
      </w:r>
      <w:bookmarkEnd w:id="361"/>
      <w:bookmarkEnd w:id="362"/>
      <w:bookmarkEnd w:id="363"/>
    </w:p>
    <w:p w14:paraId="375224F2" w14:textId="20156049" w:rsidR="00401BB5" w:rsidRDefault="00401BB5" w:rsidP="00401BB5">
      <w:pPr>
        <w:pStyle w:val="Heading3"/>
      </w:pPr>
      <w:bookmarkStart w:id="364" w:name="_Toc524612517"/>
      <w:r>
        <w:t>General</w:t>
      </w:r>
      <w:bookmarkEnd w:id="3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5" w:name="_Ref493403519"/>
      <w:bookmarkStart w:id="366" w:name="_Toc524612518"/>
      <w:r>
        <w:t>fileLocation</w:t>
      </w:r>
      <w:r w:rsidR="00401BB5">
        <w:t xml:space="preserve"> property</w:t>
      </w:r>
      <w:bookmarkEnd w:id="365"/>
      <w:bookmarkEnd w:id="366"/>
    </w:p>
    <w:p w14:paraId="35DB6B07" w14:textId="2C094B1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C0BED">
        <w:t>3.2</w:t>
      </w:r>
      <w:r w:rsidR="00316A25">
        <w:fldChar w:fldCharType="end"/>
      </w:r>
      <w:r w:rsidRPr="00F90F0E">
        <w:t>).</w:t>
      </w:r>
    </w:p>
    <w:p w14:paraId="421F8AA7" w14:textId="0C2BF318"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C0BE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DC0BED">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392B8D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F3D706"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C0BE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8373D7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C0BE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7" w:name="_Ref493404063"/>
      <w:bookmarkStart w:id="368" w:name="_Toc524612519"/>
      <w:r>
        <w:t>parentKey property</w:t>
      </w:r>
      <w:bookmarkEnd w:id="367"/>
      <w:bookmarkEnd w:id="368"/>
    </w:p>
    <w:p w14:paraId="7B9D65E1" w14:textId="16623D4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C0BED">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9" w:name="_Ref493403563"/>
      <w:bookmarkStart w:id="370" w:name="_Toc524612520"/>
      <w:r>
        <w:t>offset property</w:t>
      </w:r>
      <w:bookmarkEnd w:id="369"/>
      <w:bookmarkEnd w:id="3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D85D99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C0BE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1" w:name="_Ref493403574"/>
      <w:bookmarkStart w:id="372" w:name="_Toc524612521"/>
      <w:r>
        <w:t>length property</w:t>
      </w:r>
      <w:bookmarkEnd w:id="371"/>
      <w:bookmarkEnd w:id="3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3" w:name="_Hlk514318855"/>
      <w:bookmarkStart w:id="374" w:name="_Toc524612522"/>
      <w:r>
        <w:t>roles property</w:t>
      </w:r>
      <w:bookmarkEnd w:id="374"/>
    </w:p>
    <w:bookmarkEnd w:id="37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29453A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C0BE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C0BED">
        <w:t>3.19.19</w:t>
      </w:r>
      <w:r>
        <w:fldChar w:fldCharType="end"/>
      </w:r>
      <w:r>
        <w:t>).</w:t>
      </w:r>
    </w:p>
    <w:p w14:paraId="3F2585BF" w14:textId="14026302"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C0BED">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4B2C152"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C0BED">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443F40E" w:rsidR="001F66A6" w:rsidRDefault="001F66A6" w:rsidP="001F66A6">
      <w:pPr>
        <w:ind w:left="360"/>
      </w:pPr>
      <w:bookmarkStart w:id="37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DC0BED">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DC0BED">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6" w:name="_Toc524612523"/>
      <w:bookmarkEnd w:id="375"/>
      <w:r>
        <w:t>mimeType property</w:t>
      </w:r>
      <w:bookmarkEnd w:id="376"/>
    </w:p>
    <w:p w14:paraId="4EDBA528" w14:textId="1B427C8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7" w:name="_Ref511899450"/>
      <w:bookmarkStart w:id="378" w:name="_Toc524612524"/>
      <w:r>
        <w:t>contents property</w:t>
      </w:r>
      <w:bookmarkEnd w:id="377"/>
      <w:bookmarkEnd w:id="378"/>
    </w:p>
    <w:p w14:paraId="3EAD79DF" w14:textId="75A76F2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C0BED">
        <w:t>3.2</w:t>
      </w:r>
      <w:r>
        <w:fldChar w:fldCharType="end"/>
      </w:r>
      <w:r w:rsidRPr="00201FA6">
        <w:t>) representing the entire contents of the file.</w:t>
      </w:r>
    </w:p>
    <w:p w14:paraId="37061BF8" w14:textId="389B7925" w:rsidR="00926829" w:rsidRDefault="00926829" w:rsidP="00926829">
      <w:pPr>
        <w:pStyle w:val="Heading3"/>
      </w:pPr>
      <w:bookmarkStart w:id="379" w:name="_Ref511828128"/>
      <w:bookmarkStart w:id="380" w:name="_Toc524612525"/>
      <w:r>
        <w:t>encoding property</w:t>
      </w:r>
      <w:bookmarkEnd w:id="379"/>
      <w:bookmarkEnd w:id="380"/>
    </w:p>
    <w:p w14:paraId="29D5943D" w14:textId="6F73A02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C15C8B"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C0BED">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C0BE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1AFDB55" w:rsidR="00926829" w:rsidRDefault="00926829" w:rsidP="00926829">
      <w:pPr>
        <w:pStyle w:val="Codesmall"/>
      </w:pPr>
      <w:r>
        <w:t>{                                      # A run object (§</w:t>
      </w:r>
      <w:r>
        <w:fldChar w:fldCharType="begin"/>
      </w:r>
      <w:r>
        <w:instrText xml:space="preserve"> REF _Ref493349997 \r \h </w:instrText>
      </w:r>
      <w:r>
        <w:fldChar w:fldCharType="separate"/>
      </w:r>
      <w:r w:rsidR="00DC0BED">
        <w:t>3.11</w:t>
      </w:r>
      <w:r>
        <w:fldChar w:fldCharType="end"/>
      </w:r>
      <w:r>
        <w:t>)</w:t>
      </w:r>
    </w:p>
    <w:p w14:paraId="170FA798" w14:textId="6B40839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C0BED">
        <w:t>3.11.20</w:t>
      </w:r>
      <w:r>
        <w:fldChar w:fldCharType="end"/>
      </w:r>
      <w:r>
        <w:t>.</w:t>
      </w:r>
    </w:p>
    <w:p w14:paraId="4E9D1D4D" w14:textId="77777777" w:rsidR="00926829" w:rsidRDefault="00926829" w:rsidP="00926829">
      <w:pPr>
        <w:pStyle w:val="Codesmall"/>
      </w:pPr>
    </w:p>
    <w:p w14:paraId="7C79FDD1" w14:textId="6F487209" w:rsidR="00926829" w:rsidRDefault="00926829" w:rsidP="00926829">
      <w:pPr>
        <w:pStyle w:val="Codesmall"/>
      </w:pPr>
      <w:r>
        <w:t xml:space="preserve">  "files": {                           # See §</w:t>
      </w:r>
      <w:r>
        <w:fldChar w:fldCharType="begin"/>
      </w:r>
      <w:r>
        <w:instrText xml:space="preserve"> REF _Ref507667580 \r \h </w:instrText>
      </w:r>
      <w:r>
        <w:fldChar w:fldCharType="separate"/>
      </w:r>
      <w:r w:rsidR="00DC0BED">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1" w:name="_Ref493345445"/>
      <w:bookmarkStart w:id="382" w:name="_Toc524612526"/>
      <w:r>
        <w:t>hashes property</w:t>
      </w:r>
      <w:bookmarkEnd w:id="381"/>
      <w:bookmarkEnd w:id="382"/>
    </w:p>
    <w:p w14:paraId="084CC4D1" w14:textId="40C6852B" w:rsidR="0082371F" w:rsidRDefault="0082371F" w:rsidP="0082371F">
      <w:pPr>
        <w:rPr>
          <w:ins w:id="383" w:author="Laurence Golding" w:date="2018-09-13T14:36: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84" w:author="Laurence Golding" w:date="2018-09-13T14:26:00Z">
        <w:r w:rsidRPr="0082371F" w:rsidDel="00DC0BED">
          <w:delText>an array of unique (§</w:delText>
        </w:r>
        <w:r w:rsidDel="00DC0BED">
          <w:fldChar w:fldCharType="begin"/>
        </w:r>
        <w:r w:rsidDel="00DC0BED">
          <w:delInstrText xml:space="preserve"> REF _Ref493404799 \r \h </w:delInstrText>
        </w:r>
        <w:r w:rsidDel="00DC0BED">
          <w:fldChar w:fldCharType="separate"/>
        </w:r>
        <w:r w:rsidR="00DC0BED" w:rsidDel="00DC0BED">
          <w:delText>3.6.2</w:delText>
        </w:r>
        <w:r w:rsidDel="00DC0BED">
          <w:fldChar w:fldCharType="end"/>
        </w:r>
        <w:r w:rsidRPr="0082371F" w:rsidDel="00DC0BED">
          <w:delText>)</w:delText>
        </w:r>
      </w:del>
      <w:ins w:id="385" w:author="Laurence Golding" w:date="2018-09-13T14:26:00Z">
        <w:r w:rsidR="00DC0BED">
          <w:t>a JSON object</w:t>
        </w:r>
      </w:ins>
      <w:ins w:id="386" w:author="Laurence Golding" w:date="2018-09-13T14:27:00Z">
        <w:r w:rsidR="00DC0BED">
          <w:t xml:space="preserve"> (</w:t>
        </w:r>
      </w:ins>
      <w:ins w:id="387" w:author="Laurence Golding" w:date="2018-09-13T14:29:00Z">
        <w:r w:rsidR="00DC0BED" w:rsidRPr="0082371F">
          <w:t>§</w:t>
        </w:r>
      </w:ins>
      <w:ins w:id="388" w:author="Laurence Golding" w:date="2018-09-13T14:30:00Z">
        <w:r w:rsidR="00DC0BED">
          <w:fldChar w:fldCharType="begin"/>
        </w:r>
        <w:r w:rsidR="00DC0BED">
          <w:instrText xml:space="preserve"> REF _Ref508798892 \r \h </w:instrText>
        </w:r>
      </w:ins>
      <w:r w:rsidR="00DC0BED">
        <w:fldChar w:fldCharType="separate"/>
      </w:r>
      <w:ins w:id="389" w:author="Laurence Golding" w:date="2018-09-13T14:30:00Z">
        <w:r w:rsidR="00DC0BED">
          <w:t>3.5</w:t>
        </w:r>
        <w:r w:rsidR="00DC0BED">
          <w:fldChar w:fldCharType="end"/>
        </w:r>
      </w:ins>
      <w:ins w:id="390" w:author="Laurence Golding" w:date="2018-09-13T14:27:00Z">
        <w:r w:rsidR="00DC0BED">
          <w:t>), each of whose properties represents a</w:t>
        </w:r>
      </w:ins>
      <w:r w:rsidRPr="0082371F">
        <w:t xml:space="preserve"> </w:t>
      </w:r>
      <w:r w:rsidRPr="00DC0BED">
        <w:rPr>
          <w:rStyle w:val="CODEtemp"/>
          <w:rPrChange w:id="391" w:author="Laurence Golding" w:date="2018-09-13T14:27:00Z">
            <w:rPr/>
          </w:rPrChange>
        </w:rPr>
        <w:t>hash</w:t>
      </w:r>
      <w:r w:rsidRPr="0082371F">
        <w:t xml:space="preserve"> object</w:t>
      </w:r>
      <w:del w:id="392" w:author="Laurence Golding" w:date="2018-09-13T14:27:00Z">
        <w:r w:rsidRPr="0082371F" w:rsidDel="00DC0BED">
          <w:delText>s</w:delText>
        </w:r>
      </w:del>
      <w:r w:rsidRPr="0082371F">
        <w:t xml:space="preserve"> (§</w:t>
      </w:r>
      <w:r>
        <w:fldChar w:fldCharType="begin"/>
      </w:r>
      <w:r>
        <w:instrText xml:space="preserve"> REF _Ref493423194 \r \h </w:instrText>
      </w:r>
      <w:r>
        <w:fldChar w:fldCharType="separate"/>
      </w:r>
      <w:r w:rsidR="00DC0BED">
        <w:t>3.18</w:t>
      </w:r>
      <w:r>
        <w:fldChar w:fldCharType="end"/>
      </w:r>
      <w:r w:rsidRPr="0082371F">
        <w:t>)</w:t>
      </w:r>
      <w:del w:id="393" w:author="Laurence Golding" w:date="2018-09-13T14:27:00Z">
        <w:r w:rsidRPr="0082371F" w:rsidDel="00DC0BED">
          <w:delText xml:space="preserve">, each of which specifies a hashed value for the file specified by the </w:delText>
        </w:r>
        <w:r w:rsidRPr="0082371F" w:rsidDel="00DC0BED">
          <w:rPr>
            <w:rStyle w:val="CODEtemp"/>
          </w:rPr>
          <w:delText>file</w:delText>
        </w:r>
        <w:r w:rsidRPr="0082371F" w:rsidDel="00DC0BED">
          <w:delText xml:space="preserve"> object, along with the name of the </w:delText>
        </w:r>
        <w:r w:rsidR="008147D2" w:rsidDel="00DC0BED">
          <w:delText>hash function</w:delText>
        </w:r>
        <w:r w:rsidRPr="0082371F" w:rsidDel="00DC0BED">
          <w:delText xml:space="preserve"> used to compute the hash</w:delText>
        </w:r>
      </w:del>
      <w:r w:rsidRPr="0082371F">
        <w:t>.</w:t>
      </w:r>
      <w:ins w:id="394" w:author="Laurence Golding" w:date="2018-09-13T14:28:00Z">
        <w:r w:rsidR="00DC0BED">
          <w:t xml:space="preserve"> Each property name </w:t>
        </w:r>
        <w:r w:rsidR="00DC0BED">
          <w:rPr>
            <w:b/>
          </w:rPr>
          <w:t>SHALL</w:t>
        </w:r>
        <w:r w:rsidR="00DC0BED">
          <w:t xml:space="preserve"> equal the </w:t>
        </w:r>
        <w:r w:rsidR="00DC0BED" w:rsidRPr="00DC0BED">
          <w:rPr>
            <w:rStyle w:val="CODEtemp"/>
          </w:rPr>
          <w:t>algorithm</w:t>
        </w:r>
        <w:r w:rsidR="00DC0BED">
          <w:t xml:space="preserve"> property</w:t>
        </w:r>
      </w:ins>
      <w:ins w:id="395" w:author="Laurence Golding" w:date="2018-09-13T14:30:00Z">
        <w:r w:rsidR="00DC0BED">
          <w:t xml:space="preserve"> (</w:t>
        </w:r>
        <w:r w:rsidR="00DC0BED" w:rsidRPr="0082371F">
          <w:t>§</w:t>
        </w:r>
        <w:r w:rsidR="00DC0BED">
          <w:fldChar w:fldCharType="begin"/>
        </w:r>
        <w:r w:rsidR="00DC0BED">
          <w:instrText xml:space="preserve"> REF _Ref493423568 \r \h </w:instrText>
        </w:r>
        <w:r w:rsidR="00DC0BED">
          <w:fldChar w:fldCharType="separate"/>
        </w:r>
        <w:r w:rsidR="00DC0BED">
          <w:t>3.18</w:t>
        </w:r>
        <w:r w:rsidR="00DC0BED">
          <w:t>.</w:t>
        </w:r>
        <w:r w:rsidR="00DC0BED">
          <w:t>3</w:t>
        </w:r>
        <w:r w:rsidR="00DC0BED">
          <w:fldChar w:fldCharType="end"/>
        </w:r>
        <w:r w:rsidR="00DC0BED">
          <w:t>)</w:t>
        </w:r>
      </w:ins>
      <w:ins w:id="396" w:author="Laurence Golding" w:date="2018-09-13T14:28:00Z">
        <w:r w:rsidR="00DC0BED">
          <w:t xml:space="preserve"> </w:t>
        </w:r>
      </w:ins>
      <w:ins w:id="397" w:author="Laurence Golding" w:date="2018-09-13T14:29:00Z">
        <w:r w:rsidR="00DC0BED">
          <w:t>of</w:t>
        </w:r>
      </w:ins>
      <w:ins w:id="398" w:author="Laurence Golding" w:date="2018-09-13T14:28:00Z">
        <w:r w:rsidR="00DC0BED">
          <w:t xml:space="preserve"> the corresponding </w:t>
        </w:r>
        <w:r w:rsidR="00DC0BED" w:rsidRPr="00DC0BED">
          <w:rPr>
            <w:rStyle w:val="CODEtemp"/>
          </w:rPr>
          <w:t>hash</w:t>
        </w:r>
        <w:r w:rsidR="00DC0BED">
          <w:t xml:space="preserve"> object.</w:t>
        </w:r>
      </w:ins>
      <w:ins w:id="399" w:author="Laurence Golding" w:date="2018-09-13T14:36:00Z">
        <w:r w:rsidR="00DC0BED">
          <w:t xml:space="preserve"> The algorithm property </w:t>
        </w:r>
        <w:r w:rsidR="00DC0BED">
          <w:rPr>
            <w:b/>
          </w:rPr>
          <w:t>MAY</w:t>
        </w:r>
        <w:r w:rsidR="00DC0BED">
          <w:t xml:space="preserve"> be absent since it defaults to the property name (see </w:t>
        </w:r>
        <w:r w:rsidR="00DC0BED" w:rsidRPr="0082371F">
          <w:t>§</w:t>
        </w:r>
        <w:r w:rsidR="00DC0BED">
          <w:fldChar w:fldCharType="begin"/>
        </w:r>
        <w:r w:rsidR="00DC0BED">
          <w:instrText xml:space="preserve"> REF _Ref493423568 \r \h </w:instrText>
        </w:r>
        <w:r w:rsidR="00DC0BED">
          <w:fldChar w:fldCharType="separate"/>
        </w:r>
        <w:r w:rsidR="00DC0BED">
          <w:t>3.18.3</w:t>
        </w:r>
        <w:r w:rsidR="00DC0BED">
          <w:fldChar w:fldCharType="end"/>
        </w:r>
        <w:r w:rsidR="00DC0BED">
          <w:t>).</w:t>
        </w:r>
      </w:ins>
    </w:p>
    <w:p w14:paraId="1AEF9798" w14:textId="5FEF4C69" w:rsidR="00DC0BED" w:rsidRDefault="00DC0BED" w:rsidP="00DC0BED">
      <w:pPr>
        <w:pStyle w:val="Code"/>
        <w:rPr>
          <w:ins w:id="400" w:author="Laurence Golding" w:date="2018-09-13T14:37:00Z"/>
        </w:rPr>
      </w:pPr>
      <w:ins w:id="401" w:author="Laurence Golding" w:date="2018-09-13T14:36:00Z">
        <w:r>
          <w:t>{                       # A file</w:t>
        </w:r>
      </w:ins>
      <w:ins w:id="402" w:author="Laurence Golding" w:date="2018-09-13T14:37:00Z">
        <w:r>
          <w:t xml:space="preserve"> object (</w:t>
        </w:r>
        <w:r w:rsidRPr="0082371F">
          <w:t>§</w:t>
        </w:r>
        <w:r>
          <w:fldChar w:fldCharType="begin"/>
        </w:r>
        <w:r>
          <w:instrText xml:space="preserve"> REF _Ref493403111 \r \h </w:instrText>
        </w:r>
      </w:ins>
      <w:r>
        <w:fldChar w:fldCharType="separate"/>
      </w:r>
      <w:ins w:id="403" w:author="Laurence Golding" w:date="2018-09-13T14:37:00Z">
        <w:r>
          <w:t>3.17</w:t>
        </w:r>
        <w:r>
          <w:fldChar w:fldCharType="end"/>
        </w:r>
        <w:r>
          <w:t>).</w:t>
        </w:r>
      </w:ins>
    </w:p>
    <w:p w14:paraId="54CCD10F" w14:textId="0ADA9822" w:rsidR="00DC0BED" w:rsidRDefault="00DC0BED" w:rsidP="00DC0BED">
      <w:pPr>
        <w:pStyle w:val="Code"/>
        <w:rPr>
          <w:ins w:id="404" w:author="Laurence Golding" w:date="2018-09-13T14:37:00Z"/>
        </w:rPr>
      </w:pPr>
      <w:ins w:id="405" w:author="Laurence Golding" w:date="2018-09-13T14:37:00Z">
        <w:r>
          <w:t xml:space="preserve">  "hashes": {</w:t>
        </w:r>
      </w:ins>
    </w:p>
    <w:p w14:paraId="7F0B0E5A" w14:textId="7FF4FDFC" w:rsidR="00DC0BED" w:rsidRDefault="00DC0BED" w:rsidP="00DC0BED">
      <w:pPr>
        <w:pStyle w:val="Code"/>
        <w:rPr>
          <w:ins w:id="406" w:author="Laurence Golding" w:date="2018-09-13T14:38:00Z"/>
        </w:rPr>
      </w:pPr>
      <w:ins w:id="407" w:author="Laurence Golding" w:date="2018-09-13T14:37:00Z">
        <w:r>
          <w:t xml:space="preserve">    "sha-256": {</w:t>
        </w:r>
      </w:ins>
      <w:ins w:id="408" w:author="Laurence Golding" w:date="2018-09-13T14:38:00Z">
        <w:r>
          <w:t xml:space="preserve">        # algorithm property matches property name; omitted.</w:t>
        </w:r>
      </w:ins>
    </w:p>
    <w:p w14:paraId="61C72412" w14:textId="6A8566F1" w:rsidR="00DC0BED" w:rsidRDefault="00DC0BED" w:rsidP="00DC0BED">
      <w:pPr>
        <w:pStyle w:val="Code"/>
        <w:rPr>
          <w:ins w:id="409" w:author="Laurence Golding" w:date="2018-09-13T14:37:00Z"/>
        </w:rPr>
      </w:pPr>
      <w:ins w:id="410" w:author="Laurence Golding" w:date="2018-09-13T14:38:00Z">
        <w:r>
          <w:t xml:space="preserve">      "value": "..."</w:t>
        </w:r>
      </w:ins>
    </w:p>
    <w:p w14:paraId="625AD7D4" w14:textId="29241BED" w:rsidR="00DC0BED" w:rsidRDefault="00DC0BED" w:rsidP="00DC0BED">
      <w:pPr>
        <w:pStyle w:val="Code"/>
        <w:rPr>
          <w:ins w:id="411" w:author="Laurence Golding" w:date="2018-09-13T14:39:00Z"/>
        </w:rPr>
      </w:pPr>
      <w:ins w:id="412" w:author="Laurence Golding" w:date="2018-09-13T14:37:00Z">
        <w:r>
          <w:t xml:space="preserve">    }</w:t>
        </w:r>
      </w:ins>
      <w:ins w:id="413" w:author="Laurence Golding" w:date="2018-09-13T14:38:00Z">
        <w:r>
          <w:t>,</w:t>
        </w:r>
      </w:ins>
    </w:p>
    <w:p w14:paraId="695016E8" w14:textId="2D4C179F" w:rsidR="00DC0BED" w:rsidRDefault="00DC0BED" w:rsidP="00DC0BED">
      <w:pPr>
        <w:pStyle w:val="Code"/>
        <w:rPr>
          <w:ins w:id="414" w:author="Laurence Golding" w:date="2018-09-13T14:48:00Z"/>
        </w:rPr>
      </w:pPr>
      <w:ins w:id="415" w:author="Laurence Golding" w:date="2018-09-13T14:39:00Z">
        <w:r>
          <w:t xml:space="preserve">    "</w:t>
        </w:r>
      </w:ins>
      <w:ins w:id="416" w:author="Laurence Golding" w:date="2018-09-13T14:48:00Z">
        <w:r w:rsidR="00635818">
          <w:t>sha-512": {</w:t>
        </w:r>
      </w:ins>
    </w:p>
    <w:p w14:paraId="5B3309A6" w14:textId="7BDF9520" w:rsidR="00635818" w:rsidRDefault="00635818" w:rsidP="00DC0BED">
      <w:pPr>
        <w:pStyle w:val="Code"/>
        <w:rPr>
          <w:ins w:id="417" w:author="Laurence Golding" w:date="2018-09-13T14:49:00Z"/>
        </w:rPr>
      </w:pPr>
      <w:ins w:id="418" w:author="Laurence Golding" w:date="2018-09-13T14:48:00Z">
        <w:r>
          <w:lastRenderedPageBreak/>
          <w:t xml:space="preserve">      "algorithm": "sha-</w:t>
        </w:r>
      </w:ins>
      <w:ins w:id="419" w:author="Laurence Golding" w:date="2018-09-13T14:49:00Z">
        <w:r>
          <w:t>512",  # Matches property name but explitly specified.</w:t>
        </w:r>
      </w:ins>
    </w:p>
    <w:p w14:paraId="4FA68057" w14:textId="3A8511A9" w:rsidR="00635818" w:rsidRDefault="00635818" w:rsidP="00DC0BED">
      <w:pPr>
        <w:pStyle w:val="Code"/>
        <w:rPr>
          <w:ins w:id="420" w:author="Laurence Golding" w:date="2018-09-13T14:48:00Z"/>
        </w:rPr>
      </w:pPr>
      <w:ins w:id="421" w:author="Laurence Golding" w:date="2018-09-13T14:49:00Z">
        <w:r>
          <w:t xml:space="preserve">      "value": "..."</w:t>
        </w:r>
      </w:ins>
    </w:p>
    <w:p w14:paraId="5C684ADE" w14:textId="75A09A4B" w:rsidR="00635818" w:rsidRDefault="00635818" w:rsidP="00DC0BED">
      <w:pPr>
        <w:pStyle w:val="Code"/>
        <w:rPr>
          <w:ins w:id="422" w:author="Laurence Golding" w:date="2018-09-13T14:37:00Z"/>
        </w:rPr>
      </w:pPr>
      <w:ins w:id="423" w:author="Laurence Golding" w:date="2018-09-13T14:48:00Z">
        <w:r>
          <w:t xml:space="preserve">    }</w:t>
        </w:r>
      </w:ins>
    </w:p>
    <w:p w14:paraId="230FA3AD" w14:textId="0204251F" w:rsidR="00DC0BED" w:rsidRDefault="00DC0BED" w:rsidP="00DC0BED">
      <w:pPr>
        <w:pStyle w:val="Code"/>
        <w:rPr>
          <w:ins w:id="424" w:author="Laurence Golding" w:date="2018-09-13T14:36:00Z"/>
        </w:rPr>
      </w:pPr>
      <w:ins w:id="425" w:author="Laurence Golding" w:date="2018-09-13T14:37:00Z">
        <w:r>
          <w:t xml:space="preserve">  }</w:t>
        </w:r>
      </w:ins>
    </w:p>
    <w:p w14:paraId="18D484B5" w14:textId="2BF3BFF7" w:rsidR="00DC0BED" w:rsidRPr="00DC0BED" w:rsidRDefault="00DC0BED" w:rsidP="00DC0BED">
      <w:pPr>
        <w:pStyle w:val="Code"/>
      </w:pPr>
      <w:ins w:id="426" w:author="Laurence Golding" w:date="2018-09-13T14:36:00Z">
        <w:r>
          <w:t>}</w:t>
        </w:r>
      </w:ins>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5A10F91E"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CD938DE"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27" w:name="_Toc524612527"/>
      <w:r>
        <w:t>lastModifiedTime property</w:t>
      </w:r>
      <w:bookmarkEnd w:id="427"/>
    </w:p>
    <w:p w14:paraId="70E36537" w14:textId="3B1F308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C0BED">
        <w:t>3.8</w:t>
      </w:r>
      <w:r>
        <w:fldChar w:fldCharType="end"/>
      </w:r>
      <w:r w:rsidRPr="00A14F9A">
        <w:t>.</w:t>
      </w:r>
    </w:p>
    <w:p w14:paraId="44C1321C" w14:textId="4F3AF0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C0BED">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28" w:name="_Toc524612528"/>
      <w:r>
        <w:t>properties property</w:t>
      </w:r>
      <w:bookmarkEnd w:id="428"/>
    </w:p>
    <w:p w14:paraId="21A387A7" w14:textId="4512B52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C0BE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9" w:name="_Ref493423194"/>
      <w:bookmarkStart w:id="430" w:name="_Toc524612529"/>
      <w:r>
        <w:lastRenderedPageBreak/>
        <w:t>hash object</w:t>
      </w:r>
      <w:bookmarkEnd w:id="429"/>
      <w:bookmarkEnd w:id="430"/>
    </w:p>
    <w:p w14:paraId="5D6F2309" w14:textId="08453102" w:rsidR="00401BB5" w:rsidRDefault="00401BB5" w:rsidP="00401BB5">
      <w:pPr>
        <w:pStyle w:val="Heading3"/>
      </w:pPr>
      <w:bookmarkStart w:id="431" w:name="_Toc524612530"/>
      <w:r>
        <w:t>General</w:t>
      </w:r>
      <w:bookmarkEnd w:id="43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859D8C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C0BED">
        <w:t>3.18.2</w:t>
      </w:r>
      <w:r>
        <w:fldChar w:fldCharType="end"/>
      </w:r>
    </w:p>
    <w:p w14:paraId="006ED192" w14:textId="65D33EEC"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C0BE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32" w:name="_Ref493423561"/>
      <w:bookmarkStart w:id="433" w:name="_Ref493423701"/>
      <w:bookmarkStart w:id="434" w:name="_Toc524612531"/>
      <w:r>
        <w:t>value property</w:t>
      </w:r>
      <w:bookmarkEnd w:id="432"/>
      <w:bookmarkEnd w:id="433"/>
      <w:bookmarkEnd w:id="434"/>
    </w:p>
    <w:p w14:paraId="373B1E83" w14:textId="4DC01E95"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C0BE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35" w:name="_Ref493423568"/>
      <w:bookmarkStart w:id="436" w:name="_Toc524612532"/>
      <w:r>
        <w:t>algorithm property</w:t>
      </w:r>
      <w:bookmarkEnd w:id="435"/>
      <w:bookmarkEnd w:id="436"/>
    </w:p>
    <w:p w14:paraId="7E1D5FBC" w14:textId="102D76FA" w:rsidR="00970B3D" w:rsidRDefault="00244809" w:rsidP="00970B3D">
      <w:r w:rsidRPr="00244809">
        <w:t xml:space="preserve">A </w:t>
      </w:r>
      <w:r w:rsidRPr="00244809">
        <w:rPr>
          <w:rStyle w:val="CODEtemp"/>
        </w:rPr>
        <w:t>hash</w:t>
      </w:r>
      <w:r w:rsidRPr="00244809">
        <w:t xml:space="preserve"> object </w:t>
      </w:r>
      <w:del w:id="437" w:author="Laurence Golding" w:date="2018-09-13T14:31:00Z">
        <w:r w:rsidRPr="00244809" w:rsidDel="00DC0BED">
          <w:rPr>
            <w:b/>
          </w:rPr>
          <w:delText>SHALL</w:delText>
        </w:r>
        <w:r w:rsidRPr="00244809" w:rsidDel="00DC0BED">
          <w:delText xml:space="preserve"> </w:delText>
        </w:r>
      </w:del>
      <w:ins w:id="438" w:author="Laurence Golding" w:date="2018-09-13T14:31:00Z">
        <w:r w:rsidR="00DC0BED">
          <w:rPr>
            <w:b/>
          </w:rPr>
          <w:t>MAY</w:t>
        </w:r>
        <w:r w:rsidR="00DC0BED" w:rsidRPr="00244809">
          <w:t xml:space="preserve"> </w:t>
        </w:r>
      </w:ins>
      <w:r w:rsidRPr="00244809">
        <w:t xml:space="preserve">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C0BED">
        <w:t>3.18.2</w:t>
      </w:r>
      <w:r w:rsidR="00054447">
        <w:fldChar w:fldCharType="end"/>
      </w:r>
      <w:r w:rsidRPr="00244809">
        <w:t>).</w:t>
      </w:r>
      <w:ins w:id="439" w:author="Laurence Golding" w:date="2018-09-13T14:32:00Z">
        <w:r w:rsidR="00DC0BED">
          <w:t xml:space="preserve"> If </w:t>
        </w:r>
        <w:r w:rsidR="00DC0BED" w:rsidRPr="00DC0BED">
          <w:rPr>
            <w:rStyle w:val="CODEtemp"/>
          </w:rPr>
          <w:t>algorithm</w:t>
        </w:r>
        <w:r w:rsidR="00DC0BED">
          <w:t xml:space="preserve"> is absent, it </w:t>
        </w:r>
        <w:r w:rsidR="00DC0BED">
          <w:rPr>
            <w:b/>
          </w:rPr>
          <w:t>SHALL</w:t>
        </w:r>
        <w:r w:rsidR="00DC0BED">
          <w:t xml:space="preserve"> default to the property name of this </w:t>
        </w:r>
        <w:r w:rsidR="00DC0BED" w:rsidRPr="00DC0BED">
          <w:rPr>
            <w:rStyle w:val="CODEtemp"/>
          </w:rPr>
          <w:t>hash</w:t>
        </w:r>
        <w:r w:rsidR="00DC0BED">
          <w:t xml:space="preserve"> object with</w:t>
        </w:r>
      </w:ins>
      <w:ins w:id="440" w:author="Laurence Golding" w:date="2018-09-13T14:49:00Z">
        <w:r w:rsidR="00635818">
          <w:t>in</w:t>
        </w:r>
      </w:ins>
      <w:bookmarkStart w:id="441" w:name="_GoBack"/>
      <w:bookmarkEnd w:id="441"/>
      <w:ins w:id="442" w:author="Laurence Golding" w:date="2018-09-13T14:32:00Z">
        <w:r w:rsidR="00DC0BED">
          <w:t xml:space="preserve"> its containin</w:t>
        </w:r>
      </w:ins>
      <w:ins w:id="443" w:author="Laurence Golding" w:date="2018-09-13T14:33:00Z">
        <w:r w:rsidR="00DC0BED">
          <w:t>g</w:t>
        </w:r>
      </w:ins>
      <w:ins w:id="444" w:author="Laurence Golding" w:date="2018-09-13T14:32:00Z">
        <w:r w:rsidR="00DC0BED">
          <w:t xml:space="preserve"> </w:t>
        </w:r>
        <w:r w:rsidR="00DC0BED" w:rsidRPr="00DC0BED">
          <w:rPr>
            <w:rStyle w:val="CODEtemp"/>
          </w:rPr>
          <w:t>file.hashes</w:t>
        </w:r>
        <w:r w:rsidR="00DC0BED">
          <w:t xml:space="preserve"> </w:t>
        </w:r>
      </w:ins>
      <w:ins w:id="445" w:author="Laurence Golding" w:date="2018-09-13T14:34:00Z">
        <w:r w:rsidR="00DC0BED">
          <w:t>property (§</w:t>
        </w:r>
        <w:r w:rsidR="00DC0BED">
          <w:fldChar w:fldCharType="begin"/>
        </w:r>
        <w:r w:rsidR="00DC0BED">
          <w:instrText xml:space="preserve"> REF _Ref493345445 \r \h </w:instrText>
        </w:r>
      </w:ins>
      <w:r w:rsidR="00DC0BED">
        <w:fldChar w:fldCharType="separate"/>
      </w:r>
      <w:ins w:id="446" w:author="Laurence Golding" w:date="2018-09-13T14:34:00Z">
        <w:r w:rsidR="00DC0BED">
          <w:t>3.17</w:t>
        </w:r>
        <w:r w:rsidR="00DC0BED">
          <w:t>.</w:t>
        </w:r>
        <w:r w:rsidR="00DC0BED">
          <w:t>10</w:t>
        </w:r>
        <w:r w:rsidR="00DC0BED">
          <w:fldChar w:fldCharType="end"/>
        </w:r>
        <w:r w:rsidR="00DC0BED">
          <w:t>)</w:t>
        </w:r>
      </w:ins>
      <w:ins w:id="447" w:author="Laurence Golding" w:date="2018-09-13T14:32:00Z">
        <w:r w:rsidR="00DC0BED">
          <w:t>.</w:t>
        </w:r>
      </w:ins>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48" w:name="_Ref493350984"/>
      <w:bookmarkStart w:id="449" w:name="_Toc524612533"/>
      <w:r>
        <w:t>result object</w:t>
      </w:r>
      <w:bookmarkEnd w:id="448"/>
      <w:bookmarkEnd w:id="449"/>
    </w:p>
    <w:p w14:paraId="74FD90F6" w14:textId="18F2DD20" w:rsidR="00401BB5" w:rsidRDefault="00401BB5" w:rsidP="00401BB5">
      <w:pPr>
        <w:pStyle w:val="Heading3"/>
      </w:pPr>
      <w:bookmarkStart w:id="450" w:name="_Toc524612534"/>
      <w:r>
        <w:t>General</w:t>
      </w:r>
      <w:bookmarkEnd w:id="45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51" w:name="_Ref515624666"/>
      <w:bookmarkStart w:id="452" w:name="_Toc524612535"/>
      <w:r>
        <w:t>Distinguishing logically identical from logically distinct results</w:t>
      </w:r>
      <w:bookmarkEnd w:id="451"/>
      <w:bookmarkEnd w:id="45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009015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C0BED">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C0BED">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53" w:name="_Ref493408865"/>
      <w:bookmarkStart w:id="454" w:name="_Toc524612536"/>
      <w:r>
        <w:t>i</w:t>
      </w:r>
      <w:r w:rsidR="00435405">
        <w:t>nstanceGui</w:t>
      </w:r>
      <w:r>
        <w:t>d property</w:t>
      </w:r>
      <w:bookmarkEnd w:id="454"/>
    </w:p>
    <w:p w14:paraId="2C599143" w14:textId="7024165C" w:rsidR="00376B6D" w:rsidRDefault="00376B6D" w:rsidP="00376B6D">
      <w:bookmarkStart w:id="45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C0BE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75A818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C0BE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56" w:name="_Ref516055541"/>
      <w:bookmarkStart w:id="457" w:name="_Toc524612537"/>
      <w:r>
        <w:t>correlationGuid property</w:t>
      </w:r>
      <w:bookmarkEnd w:id="456"/>
      <w:bookmarkEnd w:id="457"/>
    </w:p>
    <w:p w14:paraId="28683740" w14:textId="3AAA20E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C0BED">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087DCE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C0BED">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C0BED">
        <w:t>3.19.2</w:t>
      </w:r>
      <w:r>
        <w:fldChar w:fldCharType="end"/>
      </w:r>
      <w:r>
        <w:t xml:space="preserve"> for more information.</w:t>
      </w:r>
    </w:p>
    <w:p w14:paraId="4D5CBA4B" w14:textId="4E46EB73" w:rsidR="00401BB5" w:rsidRDefault="00401BB5" w:rsidP="00401BB5">
      <w:pPr>
        <w:pStyle w:val="Heading3"/>
      </w:pPr>
      <w:bookmarkStart w:id="458" w:name="_Ref513193500"/>
      <w:bookmarkStart w:id="459" w:name="_Ref513195673"/>
      <w:bookmarkStart w:id="460" w:name="_Toc524612538"/>
      <w:r>
        <w:t>ruleId property</w:t>
      </w:r>
      <w:bookmarkEnd w:id="453"/>
      <w:bookmarkEnd w:id="455"/>
      <w:bookmarkEnd w:id="458"/>
      <w:bookmarkEnd w:id="459"/>
      <w:bookmarkEnd w:id="46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49F43EF"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DC0BE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DC0BED">
        <w:t>3.11.19</w:t>
      </w:r>
      <w:r w:rsidR="00465D52">
        <w:fldChar w:fldCharType="end"/>
      </w:r>
      <w:r w:rsidR="00A8547F">
        <w:t>, §</w:t>
      </w:r>
      <w:r w:rsidR="00242824">
        <w:fldChar w:fldCharType="begin"/>
      </w:r>
      <w:r w:rsidR="00242824">
        <w:instrText xml:space="preserve"> REF _Ref508870783 \r \h </w:instrText>
      </w:r>
      <w:r w:rsidR="00242824">
        <w:fldChar w:fldCharType="separate"/>
      </w:r>
      <w:r w:rsidR="00DC0BE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DC0BE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DC0BE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50BE58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DC0BED">
        <w:t>3.11</w:t>
      </w:r>
      <w:r w:rsidR="00C32311">
        <w:fldChar w:fldCharType="end"/>
      </w:r>
      <w:r w:rsidR="00C32311">
        <w:t>).</w:t>
      </w:r>
    </w:p>
    <w:p w14:paraId="00325953" w14:textId="697B964C"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DC0BED">
        <w:t>3.11.18</w:t>
      </w:r>
      <w:r w:rsidR="00C32311">
        <w:fldChar w:fldCharType="end"/>
      </w:r>
      <w:r w:rsidR="000F5B03">
        <w:t>.</w:t>
      </w:r>
    </w:p>
    <w:p w14:paraId="269975A2" w14:textId="07678971"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DC0BE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382CAA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DC0BED">
        <w:t>3.11.19</w:t>
      </w:r>
      <w:r w:rsidR="00C32311">
        <w:fldChar w:fldCharType="end"/>
      </w:r>
      <w:r w:rsidR="00C32311">
        <w:t>.</w:t>
      </w:r>
    </w:p>
    <w:p w14:paraId="57DE0082" w14:textId="6EC15DB7"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DC0BED">
        <w:t>3.35.3</w:t>
      </w:r>
      <w:r w:rsidR="00C32311">
        <w:fldChar w:fldCharType="end"/>
      </w:r>
      <w:r w:rsidR="00C32311">
        <w:t>.</w:t>
      </w:r>
    </w:p>
    <w:p w14:paraId="7AC6549D" w14:textId="0FAD568A"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DC0BED">
        <w:t>3.36</w:t>
      </w:r>
      <w:r w:rsidR="00C32311">
        <w:fldChar w:fldCharType="end"/>
      </w:r>
      <w:r w:rsidR="00C32311">
        <w:t>).</w:t>
      </w:r>
    </w:p>
    <w:p w14:paraId="25A8FFA0" w14:textId="5CEA8DB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DC0BE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61" w:name="_Ref493511208"/>
      <w:bookmarkStart w:id="462" w:name="_Toc524612539"/>
      <w:r>
        <w:t>level property</w:t>
      </w:r>
      <w:bookmarkEnd w:id="461"/>
      <w:bookmarkEnd w:id="46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25DB59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C0BED">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lastRenderedPageBreak/>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3B4326" w:rsidR="00B050AF" w:rsidRDefault="00B050AF" w:rsidP="00B050AF">
      <w:r w:rsidRPr="00B050AF">
        <w:lastRenderedPageBreak/>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C0BE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C0BE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C0BE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C0BE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C0BED">
        <w:t>3.19.3</w:t>
      </w:r>
      <w:r>
        <w:fldChar w:fldCharType="end"/>
      </w:r>
      <w:r w:rsidRPr="00B050AF">
        <w:t>).</w:t>
      </w:r>
    </w:p>
    <w:p w14:paraId="5E554133" w14:textId="4566166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C0BE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C0BED">
        <w:t>3.11.19</w:t>
      </w:r>
      <w:r>
        <w:fldChar w:fldCharType="end"/>
      </w:r>
      <w:r w:rsidR="00892DEE">
        <w:t>, §</w:t>
      </w:r>
      <w:r w:rsidR="00892DEE">
        <w:fldChar w:fldCharType="begin"/>
      </w:r>
      <w:r w:rsidR="00892DEE">
        <w:instrText xml:space="preserve"> REF _Ref508871574 \r \h </w:instrText>
      </w:r>
      <w:r w:rsidR="00892DEE">
        <w:fldChar w:fldCharType="separate"/>
      </w:r>
      <w:r w:rsidR="00DC0BE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63" w:name="_Ref493426628"/>
      <w:bookmarkStart w:id="464" w:name="_Toc524612540"/>
      <w:r>
        <w:t>message property</w:t>
      </w:r>
      <w:bookmarkEnd w:id="463"/>
      <w:bookmarkEnd w:id="464"/>
    </w:p>
    <w:p w14:paraId="2544155E" w14:textId="6CFA3C4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C0BE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3CA7AC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DC0BED">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DC0BED">
        <w:t>3.11.19</w:t>
      </w:r>
      <w:r>
        <w:fldChar w:fldCharType="end"/>
      </w:r>
      <w:r>
        <w:t>, §</w:t>
      </w:r>
      <w:r>
        <w:fldChar w:fldCharType="begin"/>
      </w:r>
      <w:r>
        <w:instrText xml:space="preserve"> REF _Ref508870783 \r \h </w:instrText>
      </w:r>
      <w:r>
        <w:fldChar w:fldCharType="separate"/>
      </w:r>
      <w:r w:rsidR="00DC0BED">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DC0BED">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DC0BED">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DC0BED">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DC0BED">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DC0BED">
        <w:t>3.36.8</w:t>
      </w:r>
      <w:r>
        <w:fldChar w:fldCharType="end"/>
      </w:r>
      <w:r>
        <w:t xml:space="preserve">) of that </w:t>
      </w:r>
      <w:r>
        <w:rPr>
          <w:rStyle w:val="CODEtemp"/>
        </w:rPr>
        <w:t>rule</w:t>
      </w:r>
      <w:r>
        <w:t xml:space="preserve"> object.</w:t>
      </w:r>
    </w:p>
    <w:p w14:paraId="354B25E0" w14:textId="449339C3"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DC0BED">
        <w:t>3.9.9</w:t>
      </w:r>
      <w:r>
        <w:fldChar w:fldCharType="end"/>
      </w:r>
      <w:r>
        <w:t xml:space="preserve">, and see </w:t>
      </w:r>
      <w:bookmarkStart w:id="465" w:name="_Hlk522873802"/>
      <w:r>
        <w:t>§</w:t>
      </w:r>
      <w:bookmarkEnd w:id="465"/>
      <w:r>
        <w:fldChar w:fldCharType="begin"/>
      </w:r>
      <w:r>
        <w:instrText xml:space="preserve"> REF _Ref508812199 \r \h </w:instrText>
      </w:r>
      <w:r>
        <w:fldChar w:fldCharType="separate"/>
      </w:r>
      <w:r w:rsidR="00DC0BED">
        <w:t>3.9.6.2</w:t>
      </w:r>
      <w:r>
        <w:fldChar w:fldCharType="end"/>
      </w:r>
      <w:r>
        <w:t xml:space="preserve"> and §</w:t>
      </w:r>
      <w:r>
        <w:fldChar w:fldCharType="begin"/>
      </w:r>
      <w:r>
        <w:instrText xml:space="preserve"> REF _Ref508811713 \r \h </w:instrText>
      </w:r>
      <w:r>
        <w:fldChar w:fldCharType="separate"/>
      </w:r>
      <w:r w:rsidR="00DC0BED">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45DCA5FF" w:rsidR="003B3A06" w:rsidRDefault="003B3A06" w:rsidP="003B3A06">
      <w:pPr>
        <w:pStyle w:val="Codesmall"/>
      </w:pPr>
      <w:r>
        <w:lastRenderedPageBreak/>
        <w:t>{                                 # A run object (§</w:t>
      </w:r>
      <w:r>
        <w:fldChar w:fldCharType="begin"/>
      </w:r>
      <w:r>
        <w:instrText xml:space="preserve"> REF _Ref493349997 \w \h </w:instrText>
      </w:r>
      <w:r>
        <w:fldChar w:fldCharType="separate"/>
      </w:r>
      <w:r w:rsidR="00DC0BED">
        <w:t>3.11</w:t>
      </w:r>
      <w:r>
        <w:fldChar w:fldCharType="end"/>
      </w:r>
      <w:r>
        <w:t>).</w:t>
      </w:r>
    </w:p>
    <w:p w14:paraId="5048079C" w14:textId="77777777" w:rsidR="003B3A06" w:rsidRDefault="003B3A06" w:rsidP="003B3A06">
      <w:pPr>
        <w:pStyle w:val="Codesmall"/>
      </w:pPr>
      <w:r>
        <w:t xml:space="preserve">  "results": [</w:t>
      </w:r>
    </w:p>
    <w:p w14:paraId="7658BE2A" w14:textId="6E287F53" w:rsidR="003B3A06" w:rsidRDefault="003B3A06" w:rsidP="003B3A06">
      <w:pPr>
        <w:pStyle w:val="Codesmall"/>
      </w:pPr>
      <w:r>
        <w:t xml:space="preserve">    {                             # A result object (§</w:t>
      </w:r>
      <w:r>
        <w:fldChar w:fldCharType="begin"/>
      </w:r>
      <w:r>
        <w:instrText xml:space="preserve"> REF _Ref493350984 \w \h </w:instrText>
      </w:r>
      <w:r>
        <w:fldChar w:fldCharType="separate"/>
      </w:r>
      <w:r w:rsidR="00DC0BED">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5AACE817"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DC0BED">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66" w:name="_Ref510013155"/>
      <w:bookmarkStart w:id="467" w:name="_Toc524612541"/>
      <w:r>
        <w:t>locations property</w:t>
      </w:r>
      <w:bookmarkEnd w:id="466"/>
      <w:bookmarkEnd w:id="467"/>
    </w:p>
    <w:p w14:paraId="065F9E8C" w14:textId="3E668F5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C0BE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C0BE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8" w:name="_Ref510085223"/>
      <w:bookmarkStart w:id="469" w:name="_Toc524612542"/>
      <w:r>
        <w:t>analysisTarget</w:t>
      </w:r>
      <w:r w:rsidR="00673F27">
        <w:t xml:space="preserve"> p</w:t>
      </w:r>
      <w:r>
        <w:t>roperty</w:t>
      </w:r>
      <w:bookmarkEnd w:id="468"/>
      <w:bookmarkEnd w:id="469"/>
    </w:p>
    <w:p w14:paraId="50B31C9B" w14:textId="34D1A83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C0BE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B1638EA" w:rsidR="00673F27" w:rsidRDefault="00673F27" w:rsidP="00673F27">
      <w:pPr>
        <w:pStyle w:val="Codesmall"/>
      </w:pPr>
      <w:r>
        <w:t>{                                 # A result object (§</w:t>
      </w:r>
      <w:r>
        <w:fldChar w:fldCharType="begin"/>
      </w:r>
      <w:r>
        <w:instrText xml:space="preserve"> REF _Ref493350984 \r \h </w:instrText>
      </w:r>
      <w:r>
        <w:fldChar w:fldCharType="separate"/>
      </w:r>
      <w:r w:rsidR="00DC0BED">
        <w:t>3.19</w:t>
      </w:r>
      <w:r>
        <w:fldChar w:fldCharType="end"/>
      </w:r>
      <w:r>
        <w:t>).</w:t>
      </w:r>
    </w:p>
    <w:p w14:paraId="58DF954F" w14:textId="4C6BCCE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C0BE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47B9742" w:rsidR="00673F27" w:rsidRDefault="00673F27" w:rsidP="00673F27">
      <w:pPr>
        <w:pStyle w:val="Codesmall"/>
      </w:pPr>
      <w:r>
        <w:t xml:space="preserve">  "locations": [                  # See §</w:t>
      </w:r>
      <w:r>
        <w:fldChar w:fldCharType="begin"/>
      </w:r>
      <w:r>
        <w:instrText xml:space="preserve"> REF _Ref510013155 \r \h </w:instrText>
      </w:r>
      <w:r>
        <w:fldChar w:fldCharType="separate"/>
      </w:r>
      <w:r w:rsidR="00DC0BED">
        <w:t>3.19.8</w:t>
      </w:r>
      <w:r>
        <w:fldChar w:fldCharType="end"/>
      </w:r>
      <w:r>
        <w:t>.</w:t>
      </w:r>
    </w:p>
    <w:p w14:paraId="29DB0443" w14:textId="6E2125AF"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C0BED">
        <w:t>3.20</w:t>
      </w:r>
      <w:r>
        <w:fldChar w:fldCharType="end"/>
      </w:r>
      <w:r>
        <w:t>).</w:t>
      </w:r>
    </w:p>
    <w:p w14:paraId="7C6BCB69" w14:textId="52940FF1"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C0BE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70" w:name="_Ref513040093"/>
      <w:bookmarkStart w:id="471" w:name="_Toc524612543"/>
      <w:r>
        <w:t>fingerprints property</w:t>
      </w:r>
      <w:bookmarkEnd w:id="470"/>
      <w:bookmarkEnd w:id="471"/>
    </w:p>
    <w:p w14:paraId="3AC53915" w14:textId="16BCF1A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C0BED">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8DD5CE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C0BED">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3CA7DCE" w:rsidR="004108B9" w:rsidRDefault="004108B9" w:rsidP="004108B9">
      <w:pPr>
        <w:pStyle w:val="Code"/>
      </w:pPr>
      <w:r>
        <w:lastRenderedPageBreak/>
        <w:t>{                                  # A run object (§</w:t>
      </w:r>
      <w:r>
        <w:fldChar w:fldCharType="begin"/>
      </w:r>
      <w:r>
        <w:instrText xml:space="preserve"> REF _Ref493349997 \r \h </w:instrText>
      </w:r>
      <w:r>
        <w:fldChar w:fldCharType="separate"/>
      </w:r>
      <w:r w:rsidR="00DC0BED">
        <w:t>3.11</w:t>
      </w:r>
      <w:r>
        <w:fldChar w:fldCharType="end"/>
      </w:r>
      <w:r>
        <w:t>).</w:t>
      </w:r>
    </w:p>
    <w:p w14:paraId="3958BEF4" w14:textId="2A45FB9C" w:rsidR="004108B9" w:rsidRDefault="004108B9" w:rsidP="004108B9">
      <w:pPr>
        <w:pStyle w:val="Code"/>
      </w:pPr>
      <w:r>
        <w:t xml:space="preserve">  "results": [                     # See §</w:t>
      </w:r>
      <w:r>
        <w:fldChar w:fldCharType="begin"/>
      </w:r>
      <w:r>
        <w:instrText xml:space="preserve"> REF _Ref493350972 \r \h </w:instrText>
      </w:r>
      <w:r>
        <w:fldChar w:fldCharType="separate"/>
      </w:r>
      <w:r w:rsidR="00DC0BED">
        <w:t>3.11.18</w:t>
      </w:r>
      <w:r>
        <w:fldChar w:fldCharType="end"/>
      </w:r>
      <w:r>
        <w:t>.</w:t>
      </w:r>
    </w:p>
    <w:p w14:paraId="1CA25AAE" w14:textId="77044552" w:rsidR="004108B9" w:rsidRDefault="004108B9" w:rsidP="004108B9">
      <w:pPr>
        <w:pStyle w:val="Code"/>
      </w:pPr>
      <w:r>
        <w:t xml:space="preserve">    {                              # A result object (§</w:t>
      </w:r>
      <w:r>
        <w:fldChar w:fldCharType="begin"/>
      </w:r>
      <w:r>
        <w:instrText xml:space="preserve"> REF _Ref493350984 \r \h </w:instrText>
      </w:r>
      <w:r>
        <w:fldChar w:fldCharType="separate"/>
      </w:r>
      <w:r w:rsidR="00DC0BED">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4AB80EA" w:rsidR="003B6448" w:rsidRDefault="00DC0BE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458519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C0BED">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C0BED">
        <w:t>3.19.2</w:t>
      </w:r>
      <w:r>
        <w:fldChar w:fldCharType="end"/>
      </w:r>
      <w:r>
        <w:t xml:space="preserve"> for more information.</w:t>
      </w:r>
    </w:p>
    <w:p w14:paraId="4BD017FA" w14:textId="0E8A2233" w:rsidR="00401BB5" w:rsidRDefault="00FA2C6D" w:rsidP="00401BB5">
      <w:pPr>
        <w:pStyle w:val="Heading3"/>
      </w:pPr>
      <w:bookmarkStart w:id="472" w:name="_Ref507591746"/>
      <w:bookmarkStart w:id="473" w:name="_Toc524612544"/>
      <w:r>
        <w:t>partialFingerprints</w:t>
      </w:r>
      <w:r w:rsidR="00401BB5">
        <w:t xml:space="preserve"> property</w:t>
      </w:r>
      <w:bookmarkEnd w:id="472"/>
      <w:bookmarkEnd w:id="473"/>
    </w:p>
    <w:p w14:paraId="0F26AF7E" w14:textId="495F593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C0BED">
        <w:t>3.5</w:t>
      </w:r>
      <w:r w:rsidR="002F1358">
        <w:fldChar w:fldCharType="end"/>
      </w:r>
      <w:r w:rsidR="002F1358">
        <w:t>).</w:t>
      </w:r>
    </w:p>
    <w:p w14:paraId="7DA72967" w14:textId="5F5A824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C0BE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2C91BB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C0BED">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EA9A645"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C0BED">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94DAEB8" w:rsidR="004108B9" w:rsidRDefault="004108B9" w:rsidP="004108B9">
      <w:pPr>
        <w:pStyle w:val="Code"/>
      </w:pPr>
      <w:r>
        <w:t>{                                  # A run object (§</w:t>
      </w:r>
      <w:r>
        <w:fldChar w:fldCharType="begin"/>
      </w:r>
      <w:r>
        <w:instrText xml:space="preserve"> REF _Ref493349997 \r \h </w:instrText>
      </w:r>
      <w:r>
        <w:fldChar w:fldCharType="separate"/>
      </w:r>
      <w:r w:rsidR="00DC0BED">
        <w:t>3.11</w:t>
      </w:r>
      <w:r>
        <w:fldChar w:fldCharType="end"/>
      </w:r>
      <w:r>
        <w:t>).</w:t>
      </w:r>
    </w:p>
    <w:p w14:paraId="76DAD22D" w14:textId="6690746F" w:rsidR="004108B9" w:rsidRDefault="004108B9" w:rsidP="004108B9">
      <w:pPr>
        <w:pStyle w:val="Code"/>
      </w:pPr>
      <w:r>
        <w:t xml:space="preserve">  "results": [                     # See §</w:t>
      </w:r>
      <w:r>
        <w:fldChar w:fldCharType="begin"/>
      </w:r>
      <w:r>
        <w:instrText xml:space="preserve"> REF _Ref493350972 \r \h </w:instrText>
      </w:r>
      <w:r>
        <w:fldChar w:fldCharType="separate"/>
      </w:r>
      <w:r w:rsidR="00DC0BED">
        <w:t>3.11.18</w:t>
      </w:r>
      <w:r>
        <w:fldChar w:fldCharType="end"/>
      </w:r>
      <w:r>
        <w:t>.</w:t>
      </w:r>
    </w:p>
    <w:p w14:paraId="0013B105" w14:textId="117EF78F" w:rsidR="004108B9" w:rsidRDefault="004108B9" w:rsidP="004108B9">
      <w:pPr>
        <w:pStyle w:val="Code"/>
      </w:pPr>
      <w:r>
        <w:t xml:space="preserve">    {                              # A result object (§</w:t>
      </w:r>
      <w:r>
        <w:fldChar w:fldCharType="begin"/>
      </w:r>
      <w:r>
        <w:instrText xml:space="preserve"> REF _Ref493350984 \r \h </w:instrText>
      </w:r>
      <w:r>
        <w:fldChar w:fldCharType="separate"/>
      </w:r>
      <w:r w:rsidR="00DC0BED">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7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7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5" w:name="_Ref510008160"/>
      <w:bookmarkStart w:id="476" w:name="_Toc524612545"/>
      <w:r>
        <w:t>codeFlows property</w:t>
      </w:r>
      <w:bookmarkEnd w:id="475"/>
      <w:bookmarkEnd w:id="476"/>
    </w:p>
    <w:p w14:paraId="4BD8575B" w14:textId="0F2F9B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C0BE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C0BE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7" w:name="_Ref511820702"/>
      <w:bookmarkStart w:id="478" w:name="_Toc524612546"/>
      <w:r>
        <w:lastRenderedPageBreak/>
        <w:t>graphs property</w:t>
      </w:r>
      <w:bookmarkEnd w:id="477"/>
      <w:bookmarkEnd w:id="478"/>
    </w:p>
    <w:p w14:paraId="7F5C098A" w14:textId="41B563F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DC0BED">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DC0BED">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97550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C0BE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C0BE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C0BED">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79" w:name="_Ref511820008"/>
      <w:bookmarkStart w:id="480" w:name="_Toc524612547"/>
      <w:r>
        <w:t>graphTraversals property</w:t>
      </w:r>
      <w:bookmarkEnd w:id="479"/>
      <w:bookmarkEnd w:id="480"/>
    </w:p>
    <w:p w14:paraId="1AFBBE39" w14:textId="06F90E8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C0BE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C0BE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C0BED">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C0BE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C0BE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1" w:name="_Toc524612548"/>
      <w:r>
        <w:t>stacks property</w:t>
      </w:r>
      <w:bookmarkEnd w:id="481"/>
    </w:p>
    <w:p w14:paraId="5ABDA84F" w14:textId="3836532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C0BED">
        <w:t>3.6.2</w:t>
      </w:r>
      <w:r>
        <w:fldChar w:fldCharType="end"/>
      </w:r>
      <w:r w:rsidRPr="00135BCE">
        <w:t>) stack objects (§</w:t>
      </w:r>
      <w:r>
        <w:fldChar w:fldCharType="begin"/>
      </w:r>
      <w:r>
        <w:instrText xml:space="preserve"> REF _Ref493427479 \r \h </w:instrText>
      </w:r>
      <w:r>
        <w:fldChar w:fldCharType="separate"/>
      </w:r>
      <w:r w:rsidR="00DC0BE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2" w:name="_Ref493499246"/>
      <w:bookmarkStart w:id="483" w:name="_Toc524612549"/>
      <w:r>
        <w:t>relatedLocations property</w:t>
      </w:r>
      <w:bookmarkEnd w:id="482"/>
      <w:bookmarkEnd w:id="483"/>
    </w:p>
    <w:p w14:paraId="31F869B5" w14:textId="759A9E0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C0BE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C0BE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9FFAF52"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C0BE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84" w:name="_Toc524612550"/>
      <w:r>
        <w:t>suppressionStates property</w:t>
      </w:r>
      <w:bookmarkEnd w:id="484"/>
    </w:p>
    <w:p w14:paraId="1AE8DC88" w14:textId="2A54B9A5" w:rsidR="00401BB5" w:rsidRDefault="00401BB5" w:rsidP="00401BB5">
      <w:pPr>
        <w:pStyle w:val="Heading4"/>
      </w:pPr>
      <w:bookmarkStart w:id="485" w:name="_Toc524612551"/>
      <w:r>
        <w:t>General</w:t>
      </w:r>
      <w:bookmarkEnd w:id="485"/>
    </w:p>
    <w:p w14:paraId="0F62C5DD" w14:textId="30A50B0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C0BE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6E87EF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C0BED">
        <w:t>3.19.17.2</w:t>
      </w:r>
      <w:r w:rsidR="00194A04">
        <w:fldChar w:fldCharType="end"/>
      </w:r>
      <w:r w:rsidR="002A24FE" w:rsidRPr="002A24FE">
        <w:t>)</w:t>
      </w:r>
      <w:r>
        <w:t>.</w:t>
      </w:r>
    </w:p>
    <w:p w14:paraId="1A5BE1CF" w14:textId="20074635"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C0BED">
        <w:t>3.19.17.3</w:t>
      </w:r>
      <w:r w:rsidR="00194A04">
        <w:fldChar w:fldCharType="end"/>
      </w:r>
      <w:r w:rsidR="002A24FE" w:rsidRPr="002A24FE">
        <w:t>).</w:t>
      </w:r>
    </w:p>
    <w:p w14:paraId="4F013A56" w14:textId="1CD9F500" w:rsidR="00401BB5" w:rsidRDefault="00401BB5" w:rsidP="00401BB5">
      <w:pPr>
        <w:pStyle w:val="Heading4"/>
      </w:pPr>
      <w:bookmarkStart w:id="486" w:name="_Ref493475240"/>
      <w:bookmarkStart w:id="487" w:name="_Toc524612552"/>
      <w:r>
        <w:t>suppressedInSource value</w:t>
      </w:r>
      <w:bookmarkEnd w:id="486"/>
      <w:bookmarkEnd w:id="48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8" w:name="_Ref493475253"/>
      <w:bookmarkStart w:id="489" w:name="_Toc524612553"/>
      <w:r>
        <w:lastRenderedPageBreak/>
        <w:t>suppressedExternally value</w:t>
      </w:r>
      <w:bookmarkEnd w:id="488"/>
      <w:bookmarkEnd w:id="48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0" w:name="_Ref493351360"/>
      <w:bookmarkStart w:id="491" w:name="_Hlk514318442"/>
      <w:bookmarkStart w:id="492" w:name="_Toc524612554"/>
      <w:r>
        <w:t>baselineState property</w:t>
      </w:r>
      <w:bookmarkEnd w:id="490"/>
      <w:bookmarkEnd w:id="4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89D55BC"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DC0BED">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C0BE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CC9A4F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C0BE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C0BED">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93" w:name="_Ref507598047"/>
      <w:bookmarkStart w:id="494" w:name="_Ref508987354"/>
      <w:bookmarkStart w:id="495" w:name="_Ref506807829"/>
      <w:bookmarkStart w:id="496" w:name="_Toc524612555"/>
      <w:r>
        <w:t>a</w:t>
      </w:r>
      <w:r w:rsidR="00A27D47">
        <w:t>ttachments</w:t>
      </w:r>
      <w:bookmarkEnd w:id="493"/>
      <w:r>
        <w:t xml:space="preserve"> property</w:t>
      </w:r>
      <w:bookmarkEnd w:id="494"/>
      <w:bookmarkEnd w:id="496"/>
    </w:p>
    <w:p w14:paraId="7E972364" w14:textId="4321A69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C0BE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C0BE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943DCF3"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C0BED">
        <w:t>3.14.1</w:t>
      </w:r>
      <w:r>
        <w:fldChar w:fldCharType="end"/>
      </w:r>
      <w:r>
        <w:t>.</w:t>
      </w:r>
    </w:p>
    <w:p w14:paraId="373CC2C6" w14:textId="0820795C" w:rsidR="00563BBB" w:rsidRDefault="00563BBB" w:rsidP="00563BBB">
      <w:pPr>
        <w:pStyle w:val="Heading3"/>
      </w:pPr>
      <w:bookmarkStart w:id="497" w:name="_Toc524612556"/>
      <w:r>
        <w:t>workItem</w:t>
      </w:r>
      <w:r w:rsidR="00326BD5">
        <w:t>Uri</w:t>
      </w:r>
      <w:r w:rsidR="008C5D5A">
        <w:t>s</w:t>
      </w:r>
      <w:r>
        <w:t xml:space="preserve"> property</w:t>
      </w:r>
      <w:bookmarkEnd w:id="497"/>
    </w:p>
    <w:p w14:paraId="1D36CDAB" w14:textId="44ED052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DC0BED">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98" w:name="_Ref510085934"/>
      <w:bookmarkStart w:id="499" w:name="_Toc524612557"/>
      <w:r>
        <w:lastRenderedPageBreak/>
        <w:t>conversionProvenance property</w:t>
      </w:r>
      <w:bookmarkEnd w:id="495"/>
      <w:bookmarkEnd w:id="498"/>
      <w:bookmarkEnd w:id="49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28CDAA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C0BE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C0BE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C0BE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564D3A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C0BED">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E84410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C0BE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A0F785"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C0BED">
        <w:t>3.21</w:t>
      </w:r>
      <w:r>
        <w:fldChar w:fldCharType="end"/>
      </w:r>
      <w:r>
        <w:t>).</w:t>
      </w:r>
    </w:p>
    <w:p w14:paraId="2A15CECD" w14:textId="77777777" w:rsidR="00DE4250" w:rsidRDefault="00DE4250" w:rsidP="00DE4250">
      <w:pPr>
        <w:pStyle w:val="Codesmall"/>
      </w:pPr>
      <w:r>
        <w:t xml:space="preserve">            {</w:t>
      </w:r>
    </w:p>
    <w:p w14:paraId="17292CE8" w14:textId="66B28CC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C0BE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D43B54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C0BE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00" w:name="_Toc524612558"/>
      <w:r>
        <w:t>fixes property</w:t>
      </w:r>
      <w:bookmarkEnd w:id="500"/>
    </w:p>
    <w:p w14:paraId="41DB16FF" w14:textId="4DD882D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C0BE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C0BED">
        <w:t>3.37</w:t>
      </w:r>
      <w:r>
        <w:fldChar w:fldCharType="end"/>
      </w:r>
      <w:r w:rsidRPr="00E20F80">
        <w:t>).</w:t>
      </w:r>
    </w:p>
    <w:p w14:paraId="42E1D0DE" w14:textId="54DDCACE" w:rsidR="006E546E" w:rsidRDefault="006E546E" w:rsidP="006E546E">
      <w:pPr>
        <w:pStyle w:val="Heading3"/>
      </w:pPr>
      <w:bookmarkStart w:id="501" w:name="_Toc524612559"/>
      <w:r>
        <w:t>properties property</w:t>
      </w:r>
      <w:bookmarkEnd w:id="501"/>
    </w:p>
    <w:p w14:paraId="5BBA1AD3" w14:textId="09A4D6B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C0BED">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pPr>
      <w:bookmarkStart w:id="502" w:name="_Toc524612560"/>
      <w:r>
        <w:t>occurrenceCount property</w:t>
      </w:r>
      <w:bookmarkEnd w:id="502"/>
    </w:p>
    <w:p w14:paraId="284963B8" w14:textId="6998729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DC0BED">
        <w:t>3.19.4</w:t>
      </w:r>
      <w:r>
        <w:fldChar w:fldCharType="end"/>
      </w:r>
      <w:r>
        <w:t>) has been observed.</w:t>
      </w:r>
    </w:p>
    <w:p w14:paraId="6460A4F1" w14:textId="543252C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DC0BED">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3" w:name="_Ref493426721"/>
      <w:bookmarkStart w:id="504" w:name="_Ref507665939"/>
      <w:bookmarkStart w:id="505" w:name="_Toc524612561"/>
      <w:r>
        <w:t>location object</w:t>
      </w:r>
      <w:bookmarkEnd w:id="503"/>
      <w:bookmarkEnd w:id="504"/>
      <w:bookmarkEnd w:id="505"/>
    </w:p>
    <w:p w14:paraId="27ED50C0" w14:textId="23D428DC" w:rsidR="006E546E" w:rsidRDefault="006E546E" w:rsidP="006E546E">
      <w:pPr>
        <w:pStyle w:val="Heading3"/>
      </w:pPr>
      <w:bookmarkStart w:id="506" w:name="_Ref493479281"/>
      <w:bookmarkStart w:id="507" w:name="_Toc524612562"/>
      <w:r>
        <w:t>General</w:t>
      </w:r>
      <w:bookmarkEnd w:id="506"/>
      <w:bookmarkEnd w:id="507"/>
    </w:p>
    <w:p w14:paraId="1D30489B" w14:textId="5E22D4E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C0BE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C0BE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9E0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C0BED">
        <w:t>3.20.3</w:t>
      </w:r>
      <w:r>
        <w:fldChar w:fldCharType="end"/>
      </w:r>
      <w:r w:rsidRPr="00180B28">
        <w:t>) is particularly convenient for fingerprinting.</w:t>
      </w:r>
    </w:p>
    <w:p w14:paraId="310AFACC" w14:textId="06BE0BE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C0BE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C0BED">
        <w:t>3.20.4</w:t>
      </w:r>
      <w:r>
        <w:fldChar w:fldCharType="end"/>
      </w:r>
      <w:r>
        <w:t>) explaining the significance of this “location.”</w:t>
      </w:r>
    </w:p>
    <w:p w14:paraId="7BB3738A" w14:textId="2222E264" w:rsidR="006E546E" w:rsidRDefault="00C6546E" w:rsidP="006E546E">
      <w:pPr>
        <w:pStyle w:val="Heading3"/>
      </w:pPr>
      <w:bookmarkStart w:id="508" w:name="_Ref493477623"/>
      <w:bookmarkStart w:id="509" w:name="_Ref493478351"/>
      <w:bookmarkStart w:id="510" w:name="_Toc524612563"/>
      <w:r>
        <w:lastRenderedPageBreak/>
        <w:t xml:space="preserve">physicalLocation </w:t>
      </w:r>
      <w:r w:rsidR="006E546E">
        <w:t>property</w:t>
      </w:r>
      <w:bookmarkEnd w:id="508"/>
      <w:bookmarkEnd w:id="509"/>
      <w:bookmarkEnd w:id="510"/>
    </w:p>
    <w:p w14:paraId="37D40289" w14:textId="438A6F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C0BE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11" w:name="_Ref493404450"/>
      <w:bookmarkStart w:id="512" w:name="_Ref493404690"/>
      <w:bookmarkStart w:id="513" w:name="_Toc524612564"/>
      <w:r>
        <w:t>fullyQualifiedLogicalName property</w:t>
      </w:r>
      <w:bookmarkEnd w:id="511"/>
      <w:bookmarkEnd w:id="512"/>
      <w:bookmarkEnd w:id="51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DDAACA" w:rsidR="00E66E38" w:rsidRDefault="00E66E38" w:rsidP="00E66E38">
      <w:bookmarkStart w:id="514" w:name="_Hlk513194534"/>
      <w:bookmarkStart w:id="51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DC0BED">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14"/>
    </w:p>
    <w:p w14:paraId="01F88A86" w14:textId="192B18AA"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C0BED">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15"/>
      <w:r w:rsidR="00C32159">
        <w:t>§</w:t>
      </w:r>
      <w:r w:rsidR="00C32159">
        <w:fldChar w:fldCharType="begin"/>
      </w:r>
      <w:r w:rsidR="00C32159">
        <w:instrText xml:space="preserve"> REF _Ref493349997 \r \h </w:instrText>
      </w:r>
      <w:r w:rsidR="00C32159">
        <w:fldChar w:fldCharType="separate"/>
      </w:r>
      <w:r w:rsidR="00DC0BE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EA54DEC"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DC0BED">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DC0BED">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DC0BE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lastRenderedPageBreak/>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58F2E6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DC0BE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16" w:name="_Ref513121634"/>
      <w:bookmarkStart w:id="517" w:name="_Ref513122103"/>
      <w:bookmarkStart w:id="518" w:name="_Toc524612565"/>
      <w:r>
        <w:t>message property</w:t>
      </w:r>
      <w:bookmarkEnd w:id="516"/>
      <w:bookmarkEnd w:id="517"/>
      <w:bookmarkEnd w:id="518"/>
    </w:p>
    <w:p w14:paraId="62F22E6F" w14:textId="7BD0668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relevant to the location.</w:t>
      </w:r>
    </w:p>
    <w:p w14:paraId="0E77A827" w14:textId="77777777" w:rsidR="00F13165" w:rsidRDefault="00F13165" w:rsidP="00F13165">
      <w:pPr>
        <w:pStyle w:val="Heading3"/>
      </w:pPr>
      <w:bookmarkStart w:id="519" w:name="_Ref510102819"/>
      <w:bookmarkStart w:id="520" w:name="_Toc524612566"/>
      <w:r>
        <w:t>annotations property</w:t>
      </w:r>
      <w:bookmarkEnd w:id="519"/>
      <w:bookmarkEnd w:id="520"/>
    </w:p>
    <w:p w14:paraId="1F7AABEC" w14:textId="3D0C602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DC0BE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C0BE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C0BED">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597639B4" w:rsidR="0022400E" w:rsidRDefault="0022400E" w:rsidP="0022400E">
      <w:pPr>
        <w:pStyle w:val="Codesmall"/>
      </w:pPr>
      <w:r>
        <w:t xml:space="preserve">  {                               # A region object (§</w:t>
      </w:r>
      <w:r>
        <w:fldChar w:fldCharType="begin"/>
      </w:r>
      <w:r>
        <w:instrText xml:space="preserve"> REF _Ref493490350 \r \h </w:instrText>
      </w:r>
      <w:r>
        <w:fldChar w:fldCharType="separate"/>
      </w:r>
      <w:r w:rsidR="00DC0BE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lastRenderedPageBreak/>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21" w:name="_Toc524612567"/>
      <w:r>
        <w:t>properties property</w:t>
      </w:r>
      <w:bookmarkEnd w:id="521"/>
    </w:p>
    <w:p w14:paraId="2CEAC173" w14:textId="704B1F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C0BE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22" w:name="_Ref493477390"/>
      <w:bookmarkStart w:id="523" w:name="_Ref493478323"/>
      <w:bookmarkStart w:id="524" w:name="_Ref493478590"/>
      <w:bookmarkStart w:id="525" w:name="_Toc524612568"/>
      <w:r>
        <w:t>physicalLocation object</w:t>
      </w:r>
      <w:bookmarkEnd w:id="522"/>
      <w:bookmarkEnd w:id="523"/>
      <w:bookmarkEnd w:id="524"/>
      <w:bookmarkEnd w:id="525"/>
    </w:p>
    <w:p w14:paraId="0B9181AD" w14:textId="12F902F2" w:rsidR="006E546E" w:rsidRDefault="006E546E" w:rsidP="006E546E">
      <w:pPr>
        <w:pStyle w:val="Heading3"/>
      </w:pPr>
      <w:bookmarkStart w:id="526" w:name="_Toc524612569"/>
      <w:r>
        <w:t>General</w:t>
      </w:r>
      <w:bookmarkEnd w:id="52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7" w:name="_Ref503357394"/>
      <w:bookmarkStart w:id="528" w:name="_Ref493343236"/>
      <w:bookmarkStart w:id="529" w:name="_Toc524612570"/>
      <w:r>
        <w:t>id property</w:t>
      </w:r>
      <w:bookmarkEnd w:id="527"/>
      <w:bookmarkEnd w:id="529"/>
    </w:p>
    <w:p w14:paraId="39E78313" w14:textId="504D482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C0BE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899BFD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C0BE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C0BE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30" w:name="_Ref503369432"/>
      <w:bookmarkStart w:id="531" w:name="_Ref503369435"/>
      <w:bookmarkStart w:id="532" w:name="_Ref503371110"/>
      <w:bookmarkStart w:id="533" w:name="_Ref503371652"/>
      <w:bookmarkStart w:id="534" w:name="_Toc524612571"/>
      <w:r>
        <w:t>fileLocation</w:t>
      </w:r>
      <w:r w:rsidR="006E546E">
        <w:t xml:space="preserve"> property</w:t>
      </w:r>
      <w:bookmarkEnd w:id="528"/>
      <w:bookmarkEnd w:id="530"/>
      <w:bookmarkEnd w:id="531"/>
      <w:bookmarkEnd w:id="532"/>
      <w:bookmarkEnd w:id="533"/>
      <w:bookmarkEnd w:id="534"/>
    </w:p>
    <w:p w14:paraId="5D69C82C" w14:textId="6345B5AA"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C0BED">
        <w:t>3.2</w:t>
      </w:r>
      <w:r w:rsidR="00A308C2">
        <w:fldChar w:fldCharType="end"/>
      </w:r>
      <w:r w:rsidR="00A308C2">
        <w:t>)</w:t>
      </w:r>
      <w:r w:rsidR="00365886" w:rsidRPr="00365886">
        <w:t xml:space="preserve"> that represents the location of the file.</w:t>
      </w:r>
    </w:p>
    <w:p w14:paraId="03500782" w14:textId="1CD4D6B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C0BED">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9FD8E4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C0BE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35" w:name="_Ref493509797"/>
      <w:bookmarkStart w:id="536" w:name="_Toc524612572"/>
      <w:r>
        <w:t>region property</w:t>
      </w:r>
      <w:bookmarkEnd w:id="535"/>
      <w:bookmarkEnd w:id="536"/>
    </w:p>
    <w:p w14:paraId="34CA82A6" w14:textId="00C605B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C0BE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C0BE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C0BE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60AEB25" w:rsidR="006805FB" w:rsidRDefault="006805FB" w:rsidP="006805FB">
      <w:pPr>
        <w:pStyle w:val="Codesmall"/>
      </w:pPr>
      <w:r>
        <w:t>{                                        # A result object (§</w:t>
      </w:r>
      <w:r>
        <w:fldChar w:fldCharType="begin"/>
      </w:r>
      <w:r>
        <w:instrText xml:space="preserve"> REF _Ref493350984 \r \h </w:instrText>
      </w:r>
      <w:r>
        <w:fldChar w:fldCharType="separate"/>
      </w:r>
      <w:r w:rsidR="00DC0BED">
        <w:t>3.19</w:t>
      </w:r>
      <w:r>
        <w:fldChar w:fldCharType="end"/>
      </w:r>
      <w:r>
        <w:t>).</w:t>
      </w:r>
    </w:p>
    <w:p w14:paraId="7A49ADC4" w14:textId="31E0CCC8" w:rsidR="006805FB" w:rsidRDefault="006805FB" w:rsidP="006805FB">
      <w:pPr>
        <w:pStyle w:val="Codesmall"/>
      </w:pPr>
      <w:r>
        <w:t xml:space="preserve">  "locations": [                         # See §</w:t>
      </w:r>
      <w:r>
        <w:fldChar w:fldCharType="begin"/>
      </w:r>
      <w:r>
        <w:instrText xml:space="preserve"> REF _Ref510013155 \r \h </w:instrText>
      </w:r>
      <w:r>
        <w:fldChar w:fldCharType="separate"/>
      </w:r>
      <w:r w:rsidR="00DC0BED">
        <w:t>3.19.8</w:t>
      </w:r>
      <w:r>
        <w:fldChar w:fldCharType="end"/>
      </w:r>
      <w:r>
        <w:t>.</w:t>
      </w:r>
    </w:p>
    <w:p w14:paraId="779C2718" w14:textId="284137F5"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C0BED">
        <w:t>3.20</w:t>
      </w:r>
      <w:r>
        <w:fldChar w:fldCharType="end"/>
      </w:r>
      <w:r>
        <w:t>).</w:t>
      </w:r>
    </w:p>
    <w:p w14:paraId="3C94BD54" w14:textId="1FF65F4F"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C0BE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37" w:name="_Toc524612573"/>
      <w:r>
        <w:t>contextRegion property</w:t>
      </w:r>
      <w:bookmarkEnd w:id="537"/>
    </w:p>
    <w:p w14:paraId="220640FE" w14:textId="5F8D60D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C0BE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C0BE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104B285" w:rsidR="00843397" w:rsidRDefault="00843397" w:rsidP="00843397">
      <w:pPr>
        <w:pStyle w:val="Codesmall"/>
      </w:pPr>
      <w:r>
        <w:t>{                                        # A result object (§</w:t>
      </w:r>
      <w:r>
        <w:fldChar w:fldCharType="begin"/>
      </w:r>
      <w:r>
        <w:instrText xml:space="preserve"> REF _Ref493350984 \r \h </w:instrText>
      </w:r>
      <w:r>
        <w:fldChar w:fldCharType="separate"/>
      </w:r>
      <w:r w:rsidR="00DC0BED">
        <w:t>3.19</w:t>
      </w:r>
      <w:r>
        <w:fldChar w:fldCharType="end"/>
      </w:r>
      <w:r>
        <w:t>).</w:t>
      </w:r>
    </w:p>
    <w:p w14:paraId="7E9D024B" w14:textId="737DB474" w:rsidR="00843397" w:rsidRDefault="00843397" w:rsidP="00843397">
      <w:pPr>
        <w:pStyle w:val="Codesmall"/>
      </w:pPr>
      <w:r>
        <w:t xml:space="preserve">  "locations": [                         # See §</w:t>
      </w:r>
      <w:r>
        <w:fldChar w:fldCharType="begin"/>
      </w:r>
      <w:r>
        <w:instrText xml:space="preserve"> REF _Ref510013155 \r \h </w:instrText>
      </w:r>
      <w:r>
        <w:fldChar w:fldCharType="separate"/>
      </w:r>
      <w:r w:rsidR="00DC0BED">
        <w:t>3.19.8</w:t>
      </w:r>
      <w:r>
        <w:fldChar w:fldCharType="end"/>
      </w:r>
      <w:r>
        <w:t>.</w:t>
      </w:r>
    </w:p>
    <w:p w14:paraId="686DE936" w14:textId="3E1AFD2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C0BED">
        <w:t>3.20</w:t>
      </w:r>
      <w:r>
        <w:fldChar w:fldCharType="end"/>
      </w:r>
      <w:r>
        <w:t>).</w:t>
      </w:r>
    </w:p>
    <w:p w14:paraId="5B98A118" w14:textId="3D73B01F"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DC0BE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321DD94" w:rsidR="00843397" w:rsidRDefault="00843397" w:rsidP="00843397">
      <w:pPr>
        <w:pStyle w:val="Codesmall"/>
      </w:pPr>
      <w:r>
        <w:t xml:space="preserve">        "region": {                      # See §</w:t>
      </w:r>
      <w:r>
        <w:fldChar w:fldCharType="begin"/>
      </w:r>
      <w:r>
        <w:instrText xml:space="preserve"> REF _Ref493509797 \r \h </w:instrText>
      </w:r>
      <w:r>
        <w:fldChar w:fldCharType="separate"/>
      </w:r>
      <w:r w:rsidR="00DC0BE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8" w:name="_Ref493490350"/>
      <w:bookmarkStart w:id="539" w:name="_Toc524612574"/>
      <w:r>
        <w:t>region object</w:t>
      </w:r>
      <w:bookmarkEnd w:id="538"/>
      <w:bookmarkEnd w:id="539"/>
    </w:p>
    <w:p w14:paraId="5C4DB1F6" w14:textId="19917190" w:rsidR="006E546E" w:rsidRDefault="006E546E" w:rsidP="006E546E">
      <w:pPr>
        <w:pStyle w:val="Heading3"/>
      </w:pPr>
      <w:bookmarkStart w:id="540" w:name="_Toc524612575"/>
      <w:r>
        <w:t>General</w:t>
      </w:r>
      <w:bookmarkEnd w:id="54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50FBA6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C0BED">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C0BED">
        <w:t>3.22.3</w:t>
      </w:r>
      <w:r>
        <w:fldChar w:fldCharType="end"/>
      </w:r>
      <w:r>
        <w:t>).</w:t>
      </w:r>
    </w:p>
    <w:p w14:paraId="4D60C0C6" w14:textId="07795823" w:rsidR="006E546E" w:rsidRDefault="006E546E" w:rsidP="006E546E">
      <w:pPr>
        <w:pStyle w:val="Heading3"/>
      </w:pPr>
      <w:bookmarkStart w:id="541" w:name="_Ref493492556"/>
      <w:bookmarkStart w:id="542" w:name="_Ref493492604"/>
      <w:bookmarkStart w:id="543" w:name="_Ref493492671"/>
      <w:bookmarkStart w:id="544" w:name="_Toc524612576"/>
      <w:r>
        <w:t>Text regions</w:t>
      </w:r>
      <w:bookmarkEnd w:id="541"/>
      <w:bookmarkEnd w:id="542"/>
      <w:bookmarkEnd w:id="543"/>
      <w:bookmarkEnd w:id="5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0CD922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DC0BED">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DC0BED">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4D959F5"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DC0BED">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DC0BED">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ACA17D6"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6011342" w:rsidR="00257E64" w:rsidRDefault="00257E64" w:rsidP="00257E64">
      <w:r>
        <w:t xml:space="preserve">A text region </w:t>
      </w:r>
      <w:r>
        <w:rPr>
          <w:b/>
        </w:rPr>
        <w:t>MAY</w:t>
      </w:r>
      <w:r>
        <w:t xml:space="preserve"> be specified in </w:t>
      </w:r>
      <w:r w:rsidR="002E614C">
        <w:t xml:space="preserve">two </w:t>
      </w:r>
      <w:r>
        <w:t>ways:</w:t>
      </w:r>
    </w:p>
    <w:p w14:paraId="79EA6147" w14:textId="76E005E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C0BED">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C0BED">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C0BED">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C0BED">
        <w:t>3.22.8</w:t>
      </w:r>
      <w:r>
        <w:fldChar w:fldCharType="end"/>
      </w:r>
      <w:r w:rsidRPr="003E62A7">
        <w:t>)</w:t>
      </w:r>
      <w:r>
        <w:t>.</w:t>
      </w:r>
    </w:p>
    <w:p w14:paraId="2FA2CAD1" w14:textId="3B042CD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C0BED">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C0BED">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8D032C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C0BED">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76E4DB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DC0BED">
        <w:t>3.22.6</w:t>
      </w:r>
      <w:r>
        <w:fldChar w:fldCharType="end"/>
      </w:r>
      <w:r>
        <w:t>).</w:t>
      </w:r>
    </w:p>
    <w:p w14:paraId="2F4CCF7E" w14:textId="40ED1CF9"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C0BED">
        <w:t>3.22.7</w:t>
      </w:r>
      <w:r>
        <w:fldChar w:fldCharType="end"/>
      </w:r>
      <w:r>
        <w:t>).</w:t>
      </w:r>
    </w:p>
    <w:p w14:paraId="30C0E1BA" w14:textId="5B084BE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DC0BED">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FAD26A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C0BED">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EBB39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3FAB7C8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0D5A2B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BBB0CD6" w:rsidR="00257E64" w:rsidRPr="0079663D" w:rsidRDefault="00257E64" w:rsidP="00257E64">
      <w:pPr>
        <w:pStyle w:val="Code"/>
      </w:pPr>
      <w:r>
        <w:t>{ "</w:t>
      </w:r>
      <w:r w:rsidR="008057AC">
        <w:t>charOffset</w:t>
      </w:r>
      <w:r>
        <w:t>": 1, ""charLength": 0 }</w:t>
      </w:r>
    </w:p>
    <w:p w14:paraId="19CD4E19" w14:textId="51E85F68"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67FB89F5"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37E8796F"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70687921"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5" w:name="_Ref509043519"/>
      <w:bookmarkStart w:id="546" w:name="_Ref509043733"/>
      <w:bookmarkStart w:id="547" w:name="_Toc524612577"/>
      <w:r>
        <w:t>Binary regions</w:t>
      </w:r>
      <w:bookmarkEnd w:id="545"/>
      <w:bookmarkEnd w:id="546"/>
      <w:bookmarkEnd w:id="54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957364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C0BED">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C0BED">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8" w:name="_Toc524612578"/>
      <w:r>
        <w:t>Independence of text and binary regions</w:t>
      </w:r>
      <w:bookmarkEnd w:id="54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3C31EE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DC0BED">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2FBE85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9" w:name="_Ref493490565"/>
      <w:bookmarkStart w:id="550" w:name="_Ref493491243"/>
      <w:bookmarkStart w:id="551" w:name="_Ref493492406"/>
      <w:bookmarkStart w:id="552" w:name="_Toc524612579"/>
      <w:r>
        <w:t>startLine property</w:t>
      </w:r>
      <w:bookmarkEnd w:id="549"/>
      <w:bookmarkEnd w:id="550"/>
      <w:bookmarkEnd w:id="551"/>
      <w:bookmarkEnd w:id="552"/>
    </w:p>
    <w:p w14:paraId="03F07C1F" w14:textId="49226E40"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3" w:name="_Ref493491260"/>
      <w:bookmarkStart w:id="554" w:name="_Ref493492414"/>
      <w:bookmarkStart w:id="555" w:name="_Toc524612580"/>
      <w:r>
        <w:lastRenderedPageBreak/>
        <w:t>startColumn property</w:t>
      </w:r>
      <w:bookmarkEnd w:id="553"/>
      <w:bookmarkEnd w:id="554"/>
      <w:bookmarkEnd w:id="55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AC61D3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6" w:name="_Ref493491334"/>
      <w:bookmarkStart w:id="557" w:name="_Ref493492422"/>
      <w:bookmarkStart w:id="558" w:name="_Toc524612581"/>
      <w:r>
        <w:t>endLine property</w:t>
      </w:r>
      <w:bookmarkEnd w:id="556"/>
      <w:bookmarkEnd w:id="557"/>
      <w:bookmarkEnd w:id="55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2A24A3A"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9" w:name="_Ref493491342"/>
      <w:bookmarkStart w:id="560" w:name="_Ref493492427"/>
      <w:bookmarkStart w:id="561" w:name="_Toc524612582"/>
      <w:r>
        <w:t>endColumn property</w:t>
      </w:r>
      <w:bookmarkEnd w:id="559"/>
      <w:bookmarkEnd w:id="560"/>
      <w:bookmarkEnd w:id="56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403C19A"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2" w:name="_Ref493492251"/>
      <w:bookmarkStart w:id="563" w:name="_Ref493492981"/>
      <w:bookmarkStart w:id="564" w:name="_Toc524612583"/>
      <w:r>
        <w:t>charO</w:t>
      </w:r>
      <w:r w:rsidR="006E546E">
        <w:t>ffset property</w:t>
      </w:r>
      <w:bookmarkEnd w:id="562"/>
      <w:bookmarkEnd w:id="563"/>
      <w:bookmarkEnd w:id="564"/>
    </w:p>
    <w:p w14:paraId="274D950F" w14:textId="673A59AC"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65" w:name="_Ref493491350"/>
      <w:bookmarkStart w:id="566" w:name="_Ref493492312"/>
      <w:bookmarkStart w:id="567" w:name="_Toc524612584"/>
      <w:r>
        <w:t>charL</w:t>
      </w:r>
      <w:r w:rsidR="006E546E">
        <w:t>ength property</w:t>
      </w:r>
      <w:bookmarkEnd w:id="565"/>
      <w:bookmarkEnd w:id="566"/>
      <w:bookmarkEnd w:id="567"/>
    </w:p>
    <w:p w14:paraId="4958FFFB" w14:textId="6B5FD428"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EC88B6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C0BED">
        <w:t>3.22.9</w:t>
      </w:r>
      <w:r>
        <w:fldChar w:fldCharType="end"/>
      </w:r>
      <w:r>
        <w:t>)</w:t>
      </w:r>
    </w:p>
    <w:p w14:paraId="26AA9C6F" w14:textId="4C657C0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8" w:name="_Ref515544104"/>
      <w:bookmarkStart w:id="569" w:name="_Toc524612585"/>
      <w:r>
        <w:t>byteOffset property</w:t>
      </w:r>
      <w:bookmarkEnd w:id="568"/>
      <w:bookmarkEnd w:id="56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70" w:name="_Ref515544119"/>
      <w:bookmarkStart w:id="571" w:name="_Toc524612586"/>
      <w:r>
        <w:t>byteLength property</w:t>
      </w:r>
      <w:bookmarkEnd w:id="570"/>
      <w:bookmarkEnd w:id="571"/>
    </w:p>
    <w:p w14:paraId="2FF66B09" w14:textId="5F517D4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DC0BED">
        <w:t>3.22.11</w:t>
      </w:r>
      <w:r w:rsidR="00EB7FF6">
        <w:fldChar w:fldCharType="end"/>
      </w:r>
      <w:r w:rsidR="00EB7FF6">
        <w:t>)</w:t>
      </w:r>
      <w:r>
        <w:t>.</w:t>
      </w:r>
    </w:p>
    <w:p w14:paraId="1B751256" w14:textId="4599EF11"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72" w:name="_Toc524612587"/>
      <w:r>
        <w:t>snippet property</w:t>
      </w:r>
      <w:bookmarkEnd w:id="572"/>
    </w:p>
    <w:p w14:paraId="4E596286" w14:textId="0CC5591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C0BE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73" w:name="_Ref513118337"/>
      <w:bookmarkStart w:id="574" w:name="_Toc524612588"/>
      <w:r>
        <w:t>message property</w:t>
      </w:r>
      <w:bookmarkEnd w:id="573"/>
      <w:bookmarkEnd w:id="574"/>
    </w:p>
    <w:p w14:paraId="11547397" w14:textId="4D84A37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75" w:name="_Ref513118449"/>
      <w:bookmarkStart w:id="576" w:name="_Hlk513212890"/>
      <w:bookmarkStart w:id="577" w:name="_Toc524612589"/>
      <w:r>
        <w:t>rectangle object</w:t>
      </w:r>
      <w:bookmarkEnd w:id="575"/>
      <w:bookmarkEnd w:id="577"/>
    </w:p>
    <w:p w14:paraId="3C4A6F0B" w14:textId="2FBD2981" w:rsidR="008A21D5" w:rsidRDefault="008A21D5" w:rsidP="008A21D5">
      <w:pPr>
        <w:pStyle w:val="Heading3"/>
      </w:pPr>
      <w:bookmarkStart w:id="578" w:name="_Toc524612590"/>
      <w:r>
        <w:t>General</w:t>
      </w:r>
      <w:bookmarkEnd w:id="57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9" w:name="_Toc524612591"/>
      <w:r>
        <w:t>top, left, bottom, and right properties</w:t>
      </w:r>
      <w:bookmarkEnd w:id="579"/>
    </w:p>
    <w:p w14:paraId="507C9305" w14:textId="0A8EDA8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0" w:name="_Ref513118473"/>
      <w:bookmarkStart w:id="581" w:name="_Toc524612592"/>
      <w:r>
        <w:t>message property</w:t>
      </w:r>
      <w:bookmarkEnd w:id="580"/>
      <w:bookmarkEnd w:id="581"/>
    </w:p>
    <w:p w14:paraId="00BBEF13" w14:textId="6FD14B5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2" w:name="_Ref493404505"/>
      <w:bookmarkStart w:id="583" w:name="_Toc524612593"/>
      <w:bookmarkEnd w:id="576"/>
      <w:r>
        <w:t>logicalLocation object</w:t>
      </w:r>
      <w:bookmarkEnd w:id="582"/>
      <w:bookmarkEnd w:id="583"/>
    </w:p>
    <w:p w14:paraId="479717FF" w14:textId="2760154A" w:rsidR="006E546E" w:rsidRDefault="006E546E" w:rsidP="006E546E">
      <w:pPr>
        <w:pStyle w:val="Heading3"/>
      </w:pPr>
      <w:bookmarkStart w:id="584" w:name="_Toc524612594"/>
      <w:r>
        <w:t>General</w:t>
      </w:r>
      <w:bookmarkEnd w:id="58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0A238E3"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C0BED">
        <w:t>3.11.16</w:t>
      </w:r>
      <w:r>
        <w:fldChar w:fldCharType="end"/>
      </w:r>
      <w:r>
        <w:t>).</w:t>
      </w:r>
    </w:p>
    <w:p w14:paraId="50DD453B" w14:textId="0DA90B69" w:rsidR="0024214F" w:rsidRDefault="0024214F" w:rsidP="0024214F">
      <w:pPr>
        <w:pStyle w:val="Heading3"/>
      </w:pPr>
      <w:bookmarkStart w:id="585" w:name="_Ref514248023"/>
      <w:bookmarkStart w:id="586" w:name="_Toc524612595"/>
      <w:r>
        <w:t>Logical location naming rules</w:t>
      </w:r>
      <w:bookmarkEnd w:id="585"/>
      <w:bookmarkEnd w:id="58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6BB6EB3"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DC0BED">
        <w:t>3.24.3</w:t>
      </w:r>
      <w:r w:rsidR="0024214F">
        <w:fldChar w:fldCharType="end"/>
      </w:r>
      <w:r>
        <w:t>): a logical name.</w:t>
      </w:r>
    </w:p>
    <w:p w14:paraId="0D62023B" w14:textId="106921EE"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DC0BED">
        <w:t>3.24.4</w:t>
      </w:r>
      <w:r w:rsidR="0024214F">
        <w:fldChar w:fldCharType="end"/>
      </w:r>
      <w:r>
        <w:t>): a fully qualified logical name.</w:t>
      </w:r>
    </w:p>
    <w:p w14:paraId="03FC3D7F" w14:textId="248CDA9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DC0BE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DC0BED">
        <w:t>3.20.3</w:t>
      </w:r>
      <w:r w:rsidR="0024214F">
        <w:fldChar w:fldCharType="end"/>
      </w:r>
      <w:r>
        <w:t>).</w:t>
      </w:r>
    </w:p>
    <w:p w14:paraId="7ECFDD1E" w14:textId="1DFCFB4C"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DC0BED">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DC0BE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C360B26"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C0BE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7" w:name="_Ref514247682"/>
      <w:bookmarkStart w:id="588" w:name="_Toc524612596"/>
      <w:r>
        <w:t>name property</w:t>
      </w:r>
      <w:bookmarkEnd w:id="587"/>
      <w:bookmarkEnd w:id="58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0880AD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C0BED">
        <w:t>3.24.2</w:t>
      </w:r>
      <w:r w:rsidR="0024214F">
        <w:fldChar w:fldCharType="end"/>
      </w:r>
      <w:r w:rsidR="0024214F">
        <w:t>.</w:t>
      </w:r>
    </w:p>
    <w:p w14:paraId="6D79E424" w14:textId="6CCF0B12"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DC0BED">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070D4F2" w:rsidR="00BA28C3" w:rsidRDefault="00BA28C3" w:rsidP="00BA28C3">
      <w:pPr>
        <w:pStyle w:val="Code"/>
      </w:pPr>
      <w:r>
        <w:t>"logicalLocations":{                 # See §</w:t>
      </w:r>
      <w:r>
        <w:fldChar w:fldCharType="begin"/>
      </w:r>
      <w:r>
        <w:instrText xml:space="preserve"> REF _Ref493479000 \r \h </w:instrText>
      </w:r>
      <w:r>
        <w:fldChar w:fldCharType="separate"/>
      </w:r>
      <w:r w:rsidR="00DC0BED">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89" w:name="_Ref513194876"/>
      <w:bookmarkStart w:id="590" w:name="_Toc524612597"/>
      <w:r>
        <w:t>fullyQualifiedName property</w:t>
      </w:r>
      <w:bookmarkEnd w:id="589"/>
      <w:bookmarkEnd w:id="590"/>
    </w:p>
    <w:p w14:paraId="0F5707EB" w14:textId="54A97A78"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C0BED">
        <w:t>3.24.2</w:t>
      </w:r>
      <w:r w:rsidR="00BA28C3">
        <w:fldChar w:fldCharType="end"/>
      </w:r>
      <w:r w:rsidR="00BA28C3">
        <w:t>.</w:t>
      </w:r>
    </w:p>
    <w:p w14:paraId="3D01F66A" w14:textId="2742E89B"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DC0BED">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DC0BE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91" w:name="_Toc524612598"/>
      <w:r>
        <w:lastRenderedPageBreak/>
        <w:t>decoratedName property</w:t>
      </w:r>
      <w:bookmarkEnd w:id="59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1E7B0314"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C0BE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2" w:name="_Ref513195445"/>
      <w:bookmarkStart w:id="593" w:name="_Toc524612599"/>
      <w:r>
        <w:t>kind property</w:t>
      </w:r>
      <w:bookmarkEnd w:id="592"/>
      <w:bookmarkEnd w:id="59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94" w:name="_Toc524612600"/>
      <w:r>
        <w:t>parentKey property</w:t>
      </w:r>
      <w:bookmarkEnd w:id="594"/>
    </w:p>
    <w:p w14:paraId="765BBE49" w14:textId="45F7B77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C0BED">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95" w:name="_Ref510008325"/>
      <w:bookmarkStart w:id="596" w:name="_Toc524612601"/>
      <w:r>
        <w:t>codeFlow object</w:t>
      </w:r>
      <w:bookmarkEnd w:id="595"/>
      <w:bookmarkEnd w:id="596"/>
    </w:p>
    <w:p w14:paraId="507EC364" w14:textId="20C3EC2C" w:rsidR="00B163FF" w:rsidRDefault="00B163FF" w:rsidP="00B163FF">
      <w:pPr>
        <w:pStyle w:val="Heading3"/>
      </w:pPr>
      <w:bookmarkStart w:id="597" w:name="_Ref510009088"/>
      <w:bookmarkStart w:id="598" w:name="_Toc524612602"/>
      <w:r>
        <w:t>General</w:t>
      </w:r>
      <w:bookmarkEnd w:id="597"/>
      <w:bookmarkEnd w:id="59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70BC463"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DC0BED">
        <w:t>3.19</w:t>
      </w:r>
      <w:r>
        <w:fldChar w:fldCharType="end"/>
      </w:r>
      <w:r>
        <w:t>).</w:t>
      </w:r>
    </w:p>
    <w:p w14:paraId="048B21D6" w14:textId="31CF4269" w:rsidR="00B163FF" w:rsidRDefault="00B163FF" w:rsidP="00B163FF">
      <w:pPr>
        <w:pStyle w:val="Codesmall"/>
      </w:pPr>
      <w:r>
        <w:t xml:space="preserve">  "codeFlows": [                        # See §</w:t>
      </w:r>
      <w:r>
        <w:fldChar w:fldCharType="begin"/>
      </w:r>
      <w:r>
        <w:instrText xml:space="preserve"> REF _Ref510008160 \r \h </w:instrText>
      </w:r>
      <w:r>
        <w:fldChar w:fldCharType="separate"/>
      </w:r>
      <w:r w:rsidR="00DC0BED">
        <w:t>3.19.12</w:t>
      </w:r>
      <w:r>
        <w:fldChar w:fldCharType="end"/>
      </w:r>
      <w:r>
        <w:t>.</w:t>
      </w:r>
    </w:p>
    <w:p w14:paraId="689DCA88" w14:textId="0C507474"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C0BED">
        <w:t>3.25</w:t>
      </w:r>
      <w:r>
        <w:fldChar w:fldCharType="end"/>
      </w:r>
      <w:r>
        <w:t>).</w:t>
      </w:r>
    </w:p>
    <w:p w14:paraId="086FC1AA" w14:textId="076CC62E" w:rsidR="00B163FF" w:rsidRDefault="00B163FF" w:rsidP="00B163FF">
      <w:pPr>
        <w:pStyle w:val="Codesmall"/>
      </w:pPr>
      <w:r>
        <w:t xml:space="preserve">      "message": {                      # See §</w:t>
      </w:r>
      <w:r>
        <w:fldChar w:fldCharType="begin"/>
      </w:r>
      <w:r>
        <w:instrText xml:space="preserve"> REF _Ref510008352 \r \h </w:instrText>
      </w:r>
      <w:r>
        <w:fldChar w:fldCharType="separate"/>
      </w:r>
      <w:r w:rsidR="00DC0BE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67FEF4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C0BED">
        <w:t>3.25.3</w:t>
      </w:r>
      <w:r>
        <w:fldChar w:fldCharType="end"/>
      </w:r>
      <w:r>
        <w:t>.</w:t>
      </w:r>
    </w:p>
    <w:p w14:paraId="761FD0DB" w14:textId="1DA8BD6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C0BED">
        <w:t>3.26</w:t>
      </w:r>
      <w:r>
        <w:fldChar w:fldCharType="end"/>
      </w:r>
      <w:r>
        <w:t>).</w:t>
      </w:r>
    </w:p>
    <w:p w14:paraId="3D9C5E77" w14:textId="60FA182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C0BED">
        <w:t>3.26.2</w:t>
      </w:r>
      <w:r>
        <w:fldChar w:fldCharType="end"/>
      </w:r>
      <w:r>
        <w:t>.</w:t>
      </w:r>
    </w:p>
    <w:p w14:paraId="32E0CD47" w14:textId="49D67444" w:rsidR="00B163FF" w:rsidRDefault="00B163FF" w:rsidP="00B163FF">
      <w:pPr>
        <w:pStyle w:val="Codesmall"/>
      </w:pPr>
      <w:r>
        <w:t xml:space="preserve">          "message": {                  # See §</w:t>
      </w:r>
      <w:r>
        <w:fldChar w:fldCharType="begin"/>
      </w:r>
      <w:r>
        <w:instrText xml:space="preserve"> REF _Ref503361742 \r \h </w:instrText>
      </w:r>
      <w:r>
        <w:fldChar w:fldCharType="separate"/>
      </w:r>
      <w:r w:rsidR="00DC0BE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8B64883" w:rsidR="00B163FF" w:rsidRDefault="00B163FF" w:rsidP="00B163FF">
      <w:pPr>
        <w:pStyle w:val="Codesmall"/>
      </w:pPr>
      <w:r>
        <w:t xml:space="preserve">          "locations": [                # See §</w:t>
      </w:r>
      <w:r>
        <w:fldChar w:fldCharType="begin"/>
      </w:r>
      <w:r>
        <w:instrText xml:space="preserve"> REF _Ref510008412 \r \h </w:instrText>
      </w:r>
      <w:r>
        <w:fldChar w:fldCharType="separate"/>
      </w:r>
      <w:r w:rsidR="00DC0BED">
        <w:t>3.26.4</w:t>
      </w:r>
      <w:r>
        <w:fldChar w:fldCharType="end"/>
      </w:r>
      <w:r>
        <w:t>.</w:t>
      </w:r>
    </w:p>
    <w:p w14:paraId="7CF1AA49" w14:textId="187E5B23"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DC0BED">
        <w:t>3.34</w:t>
      </w:r>
      <w:r>
        <w:fldChar w:fldCharType="end"/>
      </w:r>
      <w:r>
        <w:t>).</w:t>
      </w:r>
    </w:p>
    <w:p w14:paraId="7402E3F3" w14:textId="07D1D979" w:rsidR="00EB5632" w:rsidRDefault="00EB5632" w:rsidP="00B163FF">
      <w:pPr>
        <w:pStyle w:val="Codesmall"/>
      </w:pPr>
      <w:r>
        <w:t xml:space="preserve">              "location": {             # See §</w:t>
      </w:r>
      <w:r>
        <w:fldChar w:fldCharType="begin"/>
      </w:r>
      <w:r>
        <w:instrText xml:space="preserve"> REF _Ref493497783 \r \h </w:instrText>
      </w:r>
      <w:r>
        <w:fldChar w:fldCharType="separate"/>
      </w:r>
      <w:r w:rsidR="00DC0BED">
        <w:t>3.34.3</w:t>
      </w:r>
      <w:r>
        <w:fldChar w:fldCharType="end"/>
      </w:r>
      <w:r>
        <w:t>.</w:t>
      </w:r>
    </w:p>
    <w:p w14:paraId="5E1EB724" w14:textId="7EA2901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C0BE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96CFEE2"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C0BE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C7AE08F"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C0BED">
        <w:t>3.34.8</w:t>
      </w:r>
      <w:r w:rsidR="00EC5F35">
        <w:fldChar w:fldCharType="end"/>
      </w:r>
      <w:r>
        <w:t>.</w:t>
      </w:r>
    </w:p>
    <w:p w14:paraId="1029380F" w14:textId="4D28CE6A"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C0BED">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99" w:name="_Ref510008352"/>
      <w:bookmarkStart w:id="600" w:name="_Toc524612603"/>
      <w:r>
        <w:t>message property</w:t>
      </w:r>
      <w:bookmarkEnd w:id="599"/>
      <w:bookmarkEnd w:id="600"/>
    </w:p>
    <w:p w14:paraId="39D6B74B" w14:textId="1E9DE87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C0BED">
        <w:t>3.9</w:t>
      </w:r>
      <w:r>
        <w:fldChar w:fldCharType="end"/>
      </w:r>
      <w:r>
        <w:t>)</w:t>
      </w:r>
      <w:r w:rsidRPr="00AD7FD8">
        <w:t xml:space="preserve"> relevant to the code flow.</w:t>
      </w:r>
    </w:p>
    <w:p w14:paraId="060DD1F9" w14:textId="5E6A402B" w:rsidR="00B163FF" w:rsidRDefault="00B163FF" w:rsidP="00B163FF">
      <w:pPr>
        <w:pStyle w:val="Heading3"/>
      </w:pPr>
      <w:bookmarkStart w:id="601" w:name="_Ref510008358"/>
      <w:bookmarkStart w:id="602" w:name="_Toc524612604"/>
      <w:r>
        <w:t>threadFlows property</w:t>
      </w:r>
      <w:bookmarkEnd w:id="601"/>
      <w:bookmarkEnd w:id="602"/>
    </w:p>
    <w:p w14:paraId="2D2C91FB" w14:textId="514E4DC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C0BE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C0BED">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03" w:name="_Toc524612605"/>
      <w:r>
        <w:t>properties property</w:t>
      </w:r>
      <w:bookmarkEnd w:id="603"/>
    </w:p>
    <w:p w14:paraId="57DA8C55" w14:textId="149712E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0BE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04" w:name="_Ref493427364"/>
      <w:bookmarkStart w:id="605" w:name="_Toc524612606"/>
      <w:r>
        <w:lastRenderedPageBreak/>
        <w:t>thread</w:t>
      </w:r>
      <w:r w:rsidR="006E546E">
        <w:t>Flow object</w:t>
      </w:r>
      <w:bookmarkEnd w:id="604"/>
      <w:bookmarkEnd w:id="605"/>
    </w:p>
    <w:p w14:paraId="68EE36AB" w14:textId="336A5D40" w:rsidR="006E546E" w:rsidRDefault="006E546E" w:rsidP="006E546E">
      <w:pPr>
        <w:pStyle w:val="Heading3"/>
      </w:pPr>
      <w:bookmarkStart w:id="606" w:name="_Toc524612607"/>
      <w:r>
        <w:t>General</w:t>
      </w:r>
      <w:bookmarkEnd w:id="60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5F14CA" w:rsidR="00481B7B" w:rsidRDefault="00481B7B" w:rsidP="00AD7FD8">
      <w:r>
        <w:t>For an example, see §</w:t>
      </w:r>
      <w:r>
        <w:fldChar w:fldCharType="begin"/>
      </w:r>
      <w:r>
        <w:instrText xml:space="preserve"> REF _Ref510009088 \r \h </w:instrText>
      </w:r>
      <w:r>
        <w:fldChar w:fldCharType="separate"/>
      </w:r>
      <w:r w:rsidR="00DC0BED">
        <w:t>3.25.1</w:t>
      </w:r>
      <w:r>
        <w:fldChar w:fldCharType="end"/>
      </w:r>
      <w:r>
        <w:t>.</w:t>
      </w:r>
    </w:p>
    <w:p w14:paraId="47D8E353" w14:textId="0B22E102" w:rsidR="00B163FF" w:rsidRDefault="00B163FF" w:rsidP="00B163FF">
      <w:pPr>
        <w:pStyle w:val="Heading3"/>
      </w:pPr>
      <w:bookmarkStart w:id="607" w:name="_Ref510008395"/>
      <w:bookmarkStart w:id="608" w:name="_Toc524612608"/>
      <w:r>
        <w:t>id property</w:t>
      </w:r>
      <w:bookmarkEnd w:id="607"/>
      <w:bookmarkEnd w:id="608"/>
    </w:p>
    <w:p w14:paraId="39CECB41" w14:textId="02370E3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C0BE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9" w:name="_Ref503361742"/>
      <w:bookmarkStart w:id="610" w:name="_Toc524612609"/>
      <w:r>
        <w:t>message property</w:t>
      </w:r>
      <w:bookmarkEnd w:id="609"/>
      <w:bookmarkEnd w:id="610"/>
    </w:p>
    <w:p w14:paraId="3994B882" w14:textId="417FDC3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C0BE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1" w:name="_Ref510008412"/>
      <w:bookmarkStart w:id="612" w:name="_Toc524612610"/>
      <w:r>
        <w:t>locations property</w:t>
      </w:r>
      <w:bookmarkEnd w:id="611"/>
      <w:bookmarkEnd w:id="612"/>
    </w:p>
    <w:p w14:paraId="648A48EB" w14:textId="1632B52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C0BE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13" w:name="_Toc524612611"/>
      <w:r>
        <w:t>properties property</w:t>
      </w:r>
      <w:bookmarkEnd w:id="613"/>
    </w:p>
    <w:p w14:paraId="070BA385" w14:textId="2A6E09E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0BE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14" w:name="_Ref511819945"/>
      <w:bookmarkStart w:id="615" w:name="_Toc524612612"/>
      <w:r>
        <w:t>graph object</w:t>
      </w:r>
      <w:bookmarkEnd w:id="614"/>
      <w:bookmarkEnd w:id="615"/>
    </w:p>
    <w:p w14:paraId="79771063" w14:textId="13A3DA96" w:rsidR="00CD4F20" w:rsidRDefault="00CD4F20" w:rsidP="00CD4F20">
      <w:pPr>
        <w:pStyle w:val="Heading3"/>
      </w:pPr>
      <w:bookmarkStart w:id="616" w:name="_Toc524612613"/>
      <w:r>
        <w:t>General</w:t>
      </w:r>
      <w:bookmarkEnd w:id="616"/>
    </w:p>
    <w:p w14:paraId="0FCD96E1" w14:textId="243F7D8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C0BED">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C0BED">
        <w:t>3.19.13</w:t>
      </w:r>
      <w:r>
        <w:fldChar w:fldCharType="end"/>
      </w:r>
      <w:r>
        <w:t>).</w:t>
      </w:r>
    </w:p>
    <w:p w14:paraId="1005630B" w14:textId="597D502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C0BED">
        <w:t>3.30</w:t>
      </w:r>
      <w:r>
        <w:fldChar w:fldCharType="end"/>
      </w:r>
      <w:r>
        <w:t>).</w:t>
      </w:r>
    </w:p>
    <w:p w14:paraId="6F72B729" w14:textId="09F530D7" w:rsidR="00CD4F20" w:rsidRDefault="00CD4F20" w:rsidP="00CD4F20">
      <w:pPr>
        <w:pStyle w:val="Heading3"/>
      </w:pPr>
      <w:bookmarkStart w:id="617" w:name="_Ref511822858"/>
      <w:bookmarkStart w:id="618" w:name="_Toc524612614"/>
      <w:r>
        <w:t>id property</w:t>
      </w:r>
      <w:bookmarkEnd w:id="617"/>
      <w:bookmarkEnd w:id="618"/>
    </w:p>
    <w:p w14:paraId="1E5F5537" w14:textId="0E2192A2"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DC0BED">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DC0BED">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6EBD81B" w:rsidR="000C304C" w:rsidRDefault="000C304C" w:rsidP="000C304C">
      <w:pPr>
        <w:pStyle w:val="Code"/>
      </w:pPr>
      <w:r>
        <w:t>{                        # A run object (§</w:t>
      </w:r>
      <w:r>
        <w:fldChar w:fldCharType="begin"/>
      </w:r>
      <w:r>
        <w:instrText xml:space="preserve"> REF _Ref493349997 \r \h </w:instrText>
      </w:r>
      <w:r>
        <w:fldChar w:fldCharType="separate"/>
      </w:r>
      <w:r w:rsidR="00DC0BED">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9" w:name="_Toc524612615"/>
      <w:r>
        <w:t>description property</w:t>
      </w:r>
      <w:bookmarkEnd w:id="619"/>
    </w:p>
    <w:p w14:paraId="60597691" w14:textId="680559C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that describes the graph.</w:t>
      </w:r>
    </w:p>
    <w:p w14:paraId="63CE6EE1" w14:textId="254DFD0E" w:rsidR="00CD4F20" w:rsidRDefault="00CD4F20" w:rsidP="00CD4F20">
      <w:pPr>
        <w:pStyle w:val="Heading3"/>
      </w:pPr>
      <w:bookmarkStart w:id="620" w:name="_Ref511823242"/>
      <w:bookmarkStart w:id="621" w:name="_Toc524612616"/>
      <w:r>
        <w:t>nodes property</w:t>
      </w:r>
      <w:bookmarkEnd w:id="620"/>
      <w:bookmarkEnd w:id="621"/>
    </w:p>
    <w:p w14:paraId="3BF1C872" w14:textId="619AE9D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C0BE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C0BED">
        <w:t>3.28</w:t>
      </w:r>
      <w:r>
        <w:fldChar w:fldCharType="end"/>
      </w:r>
      <w:r>
        <w:t>) which represent the nodes of the graph.</w:t>
      </w:r>
    </w:p>
    <w:p w14:paraId="660381CB" w14:textId="2915D5F8" w:rsidR="00CD4F20" w:rsidRDefault="00CD4F20" w:rsidP="00CD4F20">
      <w:pPr>
        <w:pStyle w:val="Heading3"/>
      </w:pPr>
      <w:bookmarkStart w:id="622" w:name="_Ref511823263"/>
      <w:bookmarkStart w:id="623" w:name="_Toc524612617"/>
      <w:r>
        <w:t>edges property</w:t>
      </w:r>
      <w:bookmarkEnd w:id="622"/>
      <w:bookmarkEnd w:id="623"/>
    </w:p>
    <w:p w14:paraId="45BE5533" w14:textId="75D8CF0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C0BE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C0BED">
        <w:t>3.29</w:t>
      </w:r>
      <w:r>
        <w:fldChar w:fldCharType="end"/>
      </w:r>
      <w:r>
        <w:t>) which represent the edges of the graph.</w:t>
      </w:r>
    </w:p>
    <w:p w14:paraId="2A8D5929" w14:textId="47CA4432" w:rsidR="00CD4F20" w:rsidRDefault="00CD4F20" w:rsidP="00CD4F20">
      <w:pPr>
        <w:pStyle w:val="Heading3"/>
      </w:pPr>
      <w:bookmarkStart w:id="624" w:name="_Toc524612618"/>
      <w:r>
        <w:t>properties property</w:t>
      </w:r>
      <w:bookmarkEnd w:id="624"/>
    </w:p>
    <w:p w14:paraId="35A7008A" w14:textId="6DA04A2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C0BE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25" w:name="_Ref511821868"/>
      <w:bookmarkStart w:id="626" w:name="_Toc524612619"/>
      <w:r>
        <w:t>node object</w:t>
      </w:r>
      <w:bookmarkEnd w:id="625"/>
      <w:bookmarkEnd w:id="626"/>
    </w:p>
    <w:p w14:paraId="5C490915" w14:textId="5A0DD1FC" w:rsidR="00CD4F20" w:rsidRDefault="00CD4F20" w:rsidP="00CD4F20">
      <w:pPr>
        <w:pStyle w:val="Heading3"/>
      </w:pPr>
      <w:bookmarkStart w:id="627" w:name="_Toc524612620"/>
      <w:r>
        <w:t>General</w:t>
      </w:r>
      <w:bookmarkEnd w:id="627"/>
    </w:p>
    <w:p w14:paraId="5F3D946D" w14:textId="4A4C11F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w:t>
      </w:r>
    </w:p>
    <w:p w14:paraId="31799269" w14:textId="7F2781A8" w:rsidR="00CD4F20" w:rsidRDefault="00CD4F20" w:rsidP="00CD4F20">
      <w:pPr>
        <w:pStyle w:val="Heading3"/>
      </w:pPr>
      <w:bookmarkStart w:id="628" w:name="_Ref511822118"/>
      <w:bookmarkStart w:id="629" w:name="_Toc524612621"/>
      <w:r>
        <w:t>id property</w:t>
      </w:r>
      <w:bookmarkEnd w:id="628"/>
      <w:bookmarkEnd w:id="629"/>
    </w:p>
    <w:p w14:paraId="3A12B52F" w14:textId="74C94A5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DC0BED">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FE75FB2" w:rsidR="00310D73" w:rsidRDefault="00310D73" w:rsidP="00310D73">
      <w:pPr>
        <w:pStyle w:val="Code"/>
      </w:pPr>
      <w:r>
        <w:t>{                             # A graph object (§</w:t>
      </w:r>
      <w:r>
        <w:fldChar w:fldCharType="begin"/>
      </w:r>
      <w:r>
        <w:instrText xml:space="preserve"> REF _Ref511819945 \r \h </w:instrText>
      </w:r>
      <w:r>
        <w:fldChar w:fldCharType="separate"/>
      </w:r>
      <w:r w:rsidR="00DC0BED">
        <w:t>3.27</w:t>
      </w:r>
      <w:r>
        <w:fldChar w:fldCharType="end"/>
      </w:r>
      <w:r>
        <w:t>).</w:t>
      </w:r>
    </w:p>
    <w:p w14:paraId="27EC8247" w14:textId="566B7D2E" w:rsidR="00310D73" w:rsidRDefault="00310D73" w:rsidP="00310D73">
      <w:pPr>
        <w:pStyle w:val="Code"/>
      </w:pPr>
      <w:r>
        <w:t xml:space="preserve">  "nodes": [                  # See §</w:t>
      </w:r>
      <w:r>
        <w:fldChar w:fldCharType="begin"/>
      </w:r>
      <w:r>
        <w:instrText xml:space="preserve"> REF _Ref511823242 \r \h </w:instrText>
      </w:r>
      <w:r>
        <w:fldChar w:fldCharType="separate"/>
      </w:r>
      <w:r w:rsidR="00DC0BED">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88EF9A0" w:rsidR="00310D73" w:rsidRDefault="00310D73" w:rsidP="00310D73">
      <w:pPr>
        <w:pStyle w:val="Code"/>
      </w:pPr>
      <w:r>
        <w:t xml:space="preserve">      "children": [           # See §</w:t>
      </w:r>
      <w:r>
        <w:fldChar w:fldCharType="begin"/>
      </w:r>
      <w:r>
        <w:instrText xml:space="preserve"> REF _Ref515547420 \r \h </w:instrText>
      </w:r>
      <w:r>
        <w:fldChar w:fldCharType="separate"/>
      </w:r>
      <w:r w:rsidR="00DC0BED">
        <w:t>3.28.5</w:t>
      </w:r>
      <w:r>
        <w:fldChar w:fldCharType="end"/>
      </w:r>
      <w:r>
        <w:t>.</w:t>
      </w:r>
    </w:p>
    <w:p w14:paraId="431C50B7" w14:textId="77777777" w:rsidR="00310D73" w:rsidRDefault="00310D73" w:rsidP="00310D73">
      <w:pPr>
        <w:pStyle w:val="Code"/>
      </w:pPr>
      <w:r>
        <w:lastRenderedPageBreak/>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0" w:name="_Toc524612622"/>
      <w:r>
        <w:t>label property</w:t>
      </w:r>
      <w:bookmarkEnd w:id="630"/>
    </w:p>
    <w:p w14:paraId="5AE47AC0" w14:textId="4E8A5F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that provides a short description of the node.</w:t>
      </w:r>
    </w:p>
    <w:p w14:paraId="4E017FF4" w14:textId="21BB0F35" w:rsidR="00CD4F20" w:rsidRDefault="00CD4F20" w:rsidP="00CD4F20">
      <w:pPr>
        <w:pStyle w:val="Heading3"/>
      </w:pPr>
      <w:bookmarkStart w:id="631" w:name="_Toc524612623"/>
      <w:r>
        <w:t>location property</w:t>
      </w:r>
      <w:bookmarkEnd w:id="631"/>
    </w:p>
    <w:p w14:paraId="20431782" w14:textId="4EF31C4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C0BED">
        <w:t>3.20</w:t>
      </w:r>
      <w:r>
        <w:fldChar w:fldCharType="end"/>
      </w:r>
      <w:r>
        <w:t>) that specifies the location associated with the node.</w:t>
      </w:r>
    </w:p>
    <w:p w14:paraId="6D80BEE2" w14:textId="61FB435B" w:rsidR="00310D73" w:rsidRDefault="00310D73" w:rsidP="00310D73">
      <w:pPr>
        <w:pStyle w:val="Heading3"/>
      </w:pPr>
      <w:bookmarkStart w:id="632" w:name="_Ref515547420"/>
      <w:bookmarkStart w:id="633" w:name="_Toc524612624"/>
      <w:r>
        <w:t>children property</w:t>
      </w:r>
      <w:bookmarkEnd w:id="632"/>
      <w:bookmarkEnd w:id="633"/>
    </w:p>
    <w:p w14:paraId="5105ACEB" w14:textId="6168C47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DC0BED">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634" w:name="_Toc524612625"/>
      <w:r>
        <w:t>properties property</w:t>
      </w:r>
      <w:bookmarkEnd w:id="634"/>
    </w:p>
    <w:p w14:paraId="4DAD8D8F" w14:textId="7130824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C0BE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35" w:name="_Ref511821891"/>
      <w:bookmarkStart w:id="636" w:name="_Toc524612626"/>
      <w:r>
        <w:t>edge object</w:t>
      </w:r>
      <w:bookmarkEnd w:id="635"/>
      <w:bookmarkEnd w:id="636"/>
    </w:p>
    <w:p w14:paraId="78AF70AE" w14:textId="37DDAA2D" w:rsidR="00CD4F20" w:rsidRDefault="00CD4F20" w:rsidP="00CD4F20">
      <w:pPr>
        <w:pStyle w:val="Heading3"/>
      </w:pPr>
      <w:bookmarkStart w:id="637" w:name="_Toc524612627"/>
      <w:r>
        <w:t>General</w:t>
      </w:r>
      <w:bookmarkEnd w:id="637"/>
    </w:p>
    <w:p w14:paraId="4DD63F10" w14:textId="325355D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w:t>
      </w:r>
    </w:p>
    <w:p w14:paraId="793D7A79" w14:textId="635537BA" w:rsidR="00CD4F20" w:rsidRDefault="00CD4F20" w:rsidP="00CD4F20">
      <w:pPr>
        <w:pStyle w:val="Heading3"/>
      </w:pPr>
      <w:bookmarkStart w:id="638" w:name="_Ref511823280"/>
      <w:bookmarkStart w:id="639" w:name="_Toc524612628"/>
      <w:r>
        <w:t>id property</w:t>
      </w:r>
      <w:bookmarkEnd w:id="638"/>
      <w:bookmarkEnd w:id="639"/>
    </w:p>
    <w:p w14:paraId="5747D78D" w14:textId="3E5F595B" w:rsidR="00380A89" w:rsidRPr="00380A89" w:rsidRDefault="00380A89" w:rsidP="00380A89">
      <w:bookmarkStart w:id="64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w:t>
      </w:r>
    </w:p>
    <w:p w14:paraId="1B21E298" w14:textId="491462EA" w:rsidR="00CD4F20" w:rsidRDefault="00CD4F20" w:rsidP="00CD4F20">
      <w:pPr>
        <w:pStyle w:val="Heading3"/>
      </w:pPr>
      <w:bookmarkStart w:id="641" w:name="_Toc524612629"/>
      <w:r>
        <w:t>label property</w:t>
      </w:r>
      <w:bookmarkEnd w:id="641"/>
    </w:p>
    <w:p w14:paraId="2E237F87" w14:textId="2380DBF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that provides a short description of the edge.</w:t>
      </w:r>
    </w:p>
    <w:p w14:paraId="4FD0229C" w14:textId="1F2B6CFF" w:rsidR="00CD4F20" w:rsidRDefault="00CD4F20" w:rsidP="00CD4F20">
      <w:pPr>
        <w:pStyle w:val="Heading3"/>
      </w:pPr>
      <w:bookmarkStart w:id="642" w:name="_Ref511822214"/>
      <w:bookmarkStart w:id="643" w:name="_Toc524612630"/>
      <w:r>
        <w:lastRenderedPageBreak/>
        <w:t>sourceNodeId property</w:t>
      </w:r>
      <w:bookmarkEnd w:id="642"/>
      <w:bookmarkEnd w:id="643"/>
    </w:p>
    <w:p w14:paraId="4F1F1502" w14:textId="0939586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C0BE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C0BE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w:t>
      </w:r>
      <w:bookmarkEnd w:id="64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DC0BED">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C2F53ED" w:rsidR="00310D73" w:rsidRDefault="00310D73" w:rsidP="00310D73">
      <w:pPr>
        <w:pStyle w:val="Code"/>
      </w:pPr>
      <w:r>
        <w:t>{                             # A graph object (§</w:t>
      </w:r>
      <w:r>
        <w:fldChar w:fldCharType="begin"/>
      </w:r>
      <w:r>
        <w:instrText xml:space="preserve"> REF _Ref511819945 \r \h </w:instrText>
      </w:r>
      <w:r>
        <w:fldChar w:fldCharType="separate"/>
      </w:r>
      <w:r w:rsidR="00DC0BED">
        <w:t>3.27</w:t>
      </w:r>
      <w:r>
        <w:fldChar w:fldCharType="end"/>
      </w:r>
      <w:r>
        <w:t>).</w:t>
      </w:r>
    </w:p>
    <w:p w14:paraId="4DF7DD5F" w14:textId="48FCB17A" w:rsidR="00310D73" w:rsidRDefault="00310D73" w:rsidP="00310D73">
      <w:pPr>
        <w:pStyle w:val="Code"/>
      </w:pPr>
      <w:r>
        <w:t xml:space="preserve">  "nodes": [                  # See §</w:t>
      </w:r>
      <w:r>
        <w:fldChar w:fldCharType="begin"/>
      </w:r>
      <w:r>
        <w:instrText xml:space="preserve"> REF _Ref511823242 \r \h </w:instrText>
      </w:r>
      <w:r>
        <w:fldChar w:fldCharType="separate"/>
      </w:r>
      <w:r w:rsidR="00DC0BED">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39BA5E0" w:rsidR="00310D73" w:rsidRDefault="00310D73" w:rsidP="00310D73">
      <w:pPr>
        <w:pStyle w:val="Code"/>
      </w:pPr>
      <w:r>
        <w:t xml:space="preserve">      "children": [           # See §</w:t>
      </w:r>
      <w:r>
        <w:fldChar w:fldCharType="begin"/>
      </w:r>
      <w:r>
        <w:instrText xml:space="preserve"> REF _Ref515547420 \r \h </w:instrText>
      </w:r>
      <w:r>
        <w:fldChar w:fldCharType="separate"/>
      </w:r>
      <w:r w:rsidR="00DC0BED">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40DE75E" w:rsidR="00310D73" w:rsidRDefault="00310D73" w:rsidP="00310D73">
      <w:pPr>
        <w:pStyle w:val="Code"/>
      </w:pPr>
      <w:r>
        <w:t xml:space="preserve">  "edges": [                  # See §</w:t>
      </w:r>
      <w:r>
        <w:fldChar w:fldCharType="begin"/>
      </w:r>
      <w:r>
        <w:instrText xml:space="preserve"> REF _Ref511823263 \r \h </w:instrText>
      </w:r>
      <w:r>
        <w:fldChar w:fldCharType="separate"/>
      </w:r>
      <w:r w:rsidR="00DC0BED">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5" w:name="_Ref511823298"/>
      <w:bookmarkStart w:id="646" w:name="_Toc524612631"/>
      <w:r>
        <w:t>targetNodeId property</w:t>
      </w:r>
      <w:bookmarkEnd w:id="645"/>
      <w:bookmarkEnd w:id="646"/>
    </w:p>
    <w:p w14:paraId="09C99A58" w14:textId="25F0E23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C0BE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C0BE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C0BED">
        <w:t>3.29.4</w:t>
      </w:r>
      <w:r>
        <w:fldChar w:fldCharType="end"/>
      </w:r>
      <w:r>
        <w:t>).</w:t>
      </w:r>
    </w:p>
    <w:p w14:paraId="4D640ECE" w14:textId="70B5AAAE" w:rsidR="00CD4F20" w:rsidRDefault="00CD4F20" w:rsidP="00CD4F20">
      <w:pPr>
        <w:pStyle w:val="Heading3"/>
      </w:pPr>
      <w:bookmarkStart w:id="647" w:name="_Toc524612632"/>
      <w:r>
        <w:t>properties property</w:t>
      </w:r>
      <w:bookmarkEnd w:id="647"/>
    </w:p>
    <w:p w14:paraId="0461D75E" w14:textId="4D5B8F1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C0BE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48" w:name="_Ref511819971"/>
      <w:bookmarkStart w:id="649" w:name="_Toc524612633"/>
      <w:r>
        <w:t>graphTraversal object</w:t>
      </w:r>
      <w:bookmarkEnd w:id="648"/>
      <w:bookmarkEnd w:id="649"/>
    </w:p>
    <w:p w14:paraId="7EE87AC4" w14:textId="2D601D1D" w:rsidR="00CD4F20" w:rsidRDefault="00CD4F20" w:rsidP="00CD4F20">
      <w:pPr>
        <w:pStyle w:val="Heading3"/>
      </w:pPr>
      <w:bookmarkStart w:id="650" w:name="_Toc524612634"/>
      <w:r>
        <w:t>General</w:t>
      </w:r>
      <w:bookmarkEnd w:id="650"/>
    </w:p>
    <w:p w14:paraId="5B499FB9" w14:textId="08E5DF07"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C0BED">
        <w:t>3.31</w:t>
      </w:r>
      <w:r>
        <w:fldChar w:fldCharType="end"/>
      </w:r>
      <w:r>
        <w:t>). For an example, see §</w:t>
      </w:r>
      <w:r>
        <w:fldChar w:fldCharType="begin"/>
      </w:r>
      <w:r>
        <w:instrText xml:space="preserve"> REF _Ref511822614 \r \h </w:instrText>
      </w:r>
      <w:r>
        <w:fldChar w:fldCharType="separate"/>
      </w:r>
      <w:r w:rsidR="00DC0BED">
        <w:t>3.30.5</w:t>
      </w:r>
      <w:r>
        <w:fldChar w:fldCharType="end"/>
      </w:r>
      <w:r>
        <w:t>.</w:t>
      </w:r>
    </w:p>
    <w:p w14:paraId="69BF4E4E" w14:textId="332F5E8E" w:rsidR="00CD4F20" w:rsidRDefault="00CD4F20" w:rsidP="00CD4F20">
      <w:pPr>
        <w:pStyle w:val="Heading3"/>
      </w:pPr>
      <w:bookmarkStart w:id="651" w:name="_Ref511823337"/>
      <w:bookmarkStart w:id="652" w:name="_Toc524612635"/>
      <w:r>
        <w:lastRenderedPageBreak/>
        <w:t>graphId property</w:t>
      </w:r>
      <w:bookmarkEnd w:id="651"/>
      <w:bookmarkEnd w:id="652"/>
    </w:p>
    <w:p w14:paraId="569BEBAE" w14:textId="2ECD71A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C0BE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C0BED">
        <w:t>3.27</w:t>
      </w:r>
      <w:r>
        <w:fldChar w:fldCharType="end"/>
      </w:r>
      <w:r>
        <w:t>) being traversed.</w:t>
      </w:r>
    </w:p>
    <w:p w14:paraId="3B4B2F13" w14:textId="0027BF9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C0BE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C0BE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C0BED">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C0BE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53" w:name="_Toc524612636"/>
      <w:r>
        <w:t>description property</w:t>
      </w:r>
      <w:bookmarkEnd w:id="653"/>
    </w:p>
    <w:p w14:paraId="00450671" w14:textId="4436855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that describes the graph traversal.</w:t>
      </w:r>
    </w:p>
    <w:p w14:paraId="1B078DE3" w14:textId="453A53D8" w:rsidR="00CD4F20" w:rsidRDefault="00CD4F20" w:rsidP="00CD4F20">
      <w:pPr>
        <w:pStyle w:val="Heading3"/>
      </w:pPr>
      <w:bookmarkStart w:id="654" w:name="_Ref511823179"/>
      <w:bookmarkStart w:id="655" w:name="_Toc524612637"/>
      <w:r>
        <w:t>initialState property</w:t>
      </w:r>
      <w:bookmarkEnd w:id="654"/>
      <w:bookmarkEnd w:id="655"/>
    </w:p>
    <w:p w14:paraId="0DAFE5D2" w14:textId="578A7FA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C0BE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C0BED">
        <w:t>3.31.4</w:t>
      </w:r>
      <w:r>
        <w:fldChar w:fldCharType="end"/>
      </w:r>
      <w:r>
        <w:t>), enables a SARIF viewer to present a debugger-like “watch window” experience as the user traverses a graph.</w:t>
      </w:r>
    </w:p>
    <w:p w14:paraId="69AF54AA" w14:textId="7A43A70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C0BED">
        <w:t>3.34.7</w:t>
      </w:r>
      <w:r>
        <w:fldChar w:fldCharType="end"/>
      </w:r>
      <w:r>
        <w:t>.</w:t>
      </w:r>
    </w:p>
    <w:p w14:paraId="64F7666B" w14:textId="785BF9A5" w:rsidR="00CD4F20" w:rsidRDefault="00CD4F20" w:rsidP="00CD4F20">
      <w:pPr>
        <w:pStyle w:val="Heading3"/>
      </w:pPr>
      <w:bookmarkStart w:id="656" w:name="_Ref511822614"/>
      <w:bookmarkStart w:id="657" w:name="_Toc524612638"/>
      <w:r>
        <w:t>edgeTraversals property</w:t>
      </w:r>
      <w:bookmarkEnd w:id="656"/>
      <w:bookmarkEnd w:id="657"/>
    </w:p>
    <w:p w14:paraId="044B1D53" w14:textId="7B1C567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C0BE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E336D8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C0BED">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C0BED">
        <w:t>3.31.4</w:t>
      </w:r>
      <w:r>
        <w:fldChar w:fldCharType="end"/>
      </w:r>
      <w:r>
        <w:t>).</w:t>
      </w:r>
    </w:p>
    <w:p w14:paraId="4808B3B4" w14:textId="245CA74E" w:rsidR="009D3174" w:rsidRDefault="009D3174" w:rsidP="009D3174">
      <w:pPr>
        <w:pStyle w:val="Codesmall"/>
      </w:pPr>
      <w:r>
        <w:t>{                                            # A result object (§</w:t>
      </w:r>
      <w:r>
        <w:fldChar w:fldCharType="begin"/>
      </w:r>
      <w:r>
        <w:instrText xml:space="preserve"> REF _Ref493350984 \r \h </w:instrText>
      </w:r>
      <w:r>
        <w:fldChar w:fldCharType="separate"/>
      </w:r>
      <w:r w:rsidR="00DC0BED">
        <w:t>3.19</w:t>
      </w:r>
      <w:r>
        <w:fldChar w:fldCharType="end"/>
      </w:r>
      <w:r>
        <w:t>).</w:t>
      </w:r>
    </w:p>
    <w:p w14:paraId="10E2D789" w14:textId="22088D9A"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DC0BED">
        <w:t>3.19.13</w:t>
      </w:r>
      <w:r>
        <w:fldChar w:fldCharType="end"/>
      </w:r>
      <w:r>
        <w:t>.</w:t>
      </w:r>
    </w:p>
    <w:p w14:paraId="69735FC2" w14:textId="06A630AC"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DC0BED">
        <w:t>3.27</w:t>
      </w:r>
      <w:r>
        <w:fldChar w:fldCharType="end"/>
      </w:r>
      <w:r>
        <w:t>).</w:t>
      </w:r>
    </w:p>
    <w:p w14:paraId="0A2D9023" w14:textId="67977957" w:rsidR="009D3174" w:rsidRDefault="009D3174" w:rsidP="009D3174">
      <w:pPr>
        <w:pStyle w:val="Codesmall"/>
      </w:pPr>
      <w:r>
        <w:t xml:space="preserve">      "id": "g1",                            # See §</w:t>
      </w:r>
      <w:r>
        <w:fldChar w:fldCharType="begin"/>
      </w:r>
      <w:r>
        <w:instrText xml:space="preserve"> REF _Ref511822858 \r \h </w:instrText>
      </w:r>
      <w:r>
        <w:fldChar w:fldCharType="separate"/>
      </w:r>
      <w:r w:rsidR="00DC0BED">
        <w:t>3.27.2</w:t>
      </w:r>
      <w:r>
        <w:fldChar w:fldCharType="end"/>
      </w:r>
      <w:r>
        <w:t>.</w:t>
      </w:r>
    </w:p>
    <w:p w14:paraId="10FF4F75" w14:textId="77777777" w:rsidR="009D3174" w:rsidRDefault="009D3174" w:rsidP="009D3174">
      <w:pPr>
        <w:pStyle w:val="Codesmall"/>
      </w:pPr>
    </w:p>
    <w:p w14:paraId="2D97EC95" w14:textId="3EBC2518" w:rsidR="009D3174" w:rsidRDefault="009D3174" w:rsidP="009D3174">
      <w:pPr>
        <w:pStyle w:val="Codesmall"/>
      </w:pPr>
      <w:r>
        <w:t xml:space="preserve">      "nodes": [                             # See §</w:t>
      </w:r>
      <w:r>
        <w:fldChar w:fldCharType="begin"/>
      </w:r>
      <w:r>
        <w:instrText xml:space="preserve"> REF _Ref511823242 \r \h </w:instrText>
      </w:r>
      <w:r>
        <w:fldChar w:fldCharType="separate"/>
      </w:r>
      <w:r w:rsidR="00DC0BED">
        <w:t>3.27.4</w:t>
      </w:r>
      <w:r>
        <w:fldChar w:fldCharType="end"/>
      </w:r>
      <w:r>
        <w:t>.</w:t>
      </w:r>
    </w:p>
    <w:p w14:paraId="385BE8FF" w14:textId="21997E9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C0BE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63C96BC" w:rsidR="009D3174" w:rsidRDefault="009D3174" w:rsidP="009D3174">
      <w:pPr>
        <w:pStyle w:val="Codesmall"/>
      </w:pPr>
      <w:r>
        <w:t xml:space="preserve">      "edges": [                             # See §</w:t>
      </w:r>
      <w:r>
        <w:fldChar w:fldCharType="begin"/>
      </w:r>
      <w:r>
        <w:instrText xml:space="preserve"> REF _Ref511823263 \r \h </w:instrText>
      </w:r>
      <w:r>
        <w:fldChar w:fldCharType="separate"/>
      </w:r>
      <w:r w:rsidR="00DC0BED">
        <w:t>3.27.5</w:t>
      </w:r>
      <w:r>
        <w:fldChar w:fldCharType="end"/>
      </w:r>
      <w:r>
        <w:t>.</w:t>
      </w:r>
    </w:p>
    <w:p w14:paraId="3AE21EC0" w14:textId="7FE9E24C" w:rsidR="009D3174" w:rsidRDefault="009D3174" w:rsidP="009D3174">
      <w:pPr>
        <w:pStyle w:val="Codesmall"/>
      </w:pPr>
      <w:r>
        <w:t xml:space="preserve">        {                                    # An edge object (§</w:t>
      </w:r>
      <w:r>
        <w:fldChar w:fldCharType="begin"/>
      </w:r>
      <w:r>
        <w:instrText xml:space="preserve"> REF _Ref511821891 \r \h </w:instrText>
      </w:r>
      <w:r>
        <w:fldChar w:fldCharType="separate"/>
      </w:r>
      <w:r w:rsidR="00DC0BED">
        <w:t>3.29</w:t>
      </w:r>
      <w:r>
        <w:fldChar w:fldCharType="end"/>
      </w:r>
      <w:r>
        <w:t>).</w:t>
      </w:r>
    </w:p>
    <w:p w14:paraId="0FC27E06" w14:textId="4AC33FE6" w:rsidR="009D3174" w:rsidRDefault="009D3174" w:rsidP="009D3174">
      <w:pPr>
        <w:pStyle w:val="Codesmall"/>
      </w:pPr>
      <w:r>
        <w:t xml:space="preserve">          "id": "e1",                        # See §</w:t>
      </w:r>
      <w:r>
        <w:fldChar w:fldCharType="begin"/>
      </w:r>
      <w:r>
        <w:instrText xml:space="preserve"> REF _Ref511823280 \r \h </w:instrText>
      </w:r>
      <w:r>
        <w:fldChar w:fldCharType="separate"/>
      </w:r>
      <w:r w:rsidR="00DC0BED">
        <w:t>3.29.2</w:t>
      </w:r>
      <w:r>
        <w:fldChar w:fldCharType="end"/>
      </w:r>
      <w:r>
        <w:t>.</w:t>
      </w:r>
    </w:p>
    <w:p w14:paraId="33697097" w14:textId="598C8A9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C0BED">
        <w:t>3.29.4</w:t>
      </w:r>
      <w:r>
        <w:fldChar w:fldCharType="end"/>
      </w:r>
      <w:r>
        <w:t>.</w:t>
      </w:r>
    </w:p>
    <w:p w14:paraId="6F112479" w14:textId="4EA6FCF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C0BE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696EF92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A87A893"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C0BED">
        <w:t>3.19.14</w:t>
      </w:r>
      <w:r>
        <w:fldChar w:fldCharType="end"/>
      </w:r>
      <w:r>
        <w:t>.</w:t>
      </w:r>
    </w:p>
    <w:p w14:paraId="52989359" w14:textId="6312767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C0BED">
        <w:t>3.30</w:t>
      </w:r>
      <w:r>
        <w:fldChar w:fldCharType="end"/>
      </w:r>
      <w:r>
        <w:t>).</w:t>
      </w:r>
    </w:p>
    <w:p w14:paraId="42598F9A" w14:textId="0A752646" w:rsidR="009D3174" w:rsidRDefault="009D3174" w:rsidP="009D3174">
      <w:pPr>
        <w:pStyle w:val="Codesmall"/>
      </w:pPr>
      <w:r>
        <w:t xml:space="preserve">      "graphId": "g1",                       # See §</w:t>
      </w:r>
      <w:r>
        <w:fldChar w:fldCharType="begin"/>
      </w:r>
      <w:r>
        <w:instrText xml:space="preserve"> REF _Ref511823337 \r \h </w:instrText>
      </w:r>
      <w:r>
        <w:fldChar w:fldCharType="separate"/>
      </w:r>
      <w:r w:rsidR="00DC0BED">
        <w:t>3.30.2</w:t>
      </w:r>
      <w:r>
        <w:fldChar w:fldCharType="end"/>
      </w:r>
      <w:r>
        <w:t>.</w:t>
      </w:r>
    </w:p>
    <w:p w14:paraId="00E6F1B9" w14:textId="77777777" w:rsidR="009D3174" w:rsidRDefault="009D3174" w:rsidP="009D3174">
      <w:pPr>
        <w:pStyle w:val="Codesmall"/>
      </w:pPr>
    </w:p>
    <w:p w14:paraId="36D3F377" w14:textId="735FBDF2"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C0BED">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4252540"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C0BED">
        <w:t>3.30.5</w:t>
      </w:r>
      <w:r>
        <w:fldChar w:fldCharType="end"/>
      </w:r>
      <w:r>
        <w:t>.</w:t>
      </w:r>
    </w:p>
    <w:p w14:paraId="741740FA" w14:textId="1CB25DF9"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C0BED">
        <w:t>3.31</w:t>
      </w:r>
      <w:r>
        <w:fldChar w:fldCharType="end"/>
      </w:r>
      <w:r>
        <w:t>).</w:t>
      </w:r>
    </w:p>
    <w:p w14:paraId="3B24AD48" w14:textId="05841BD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DC0BED">
        <w:t>3.31.2</w:t>
      </w:r>
      <w:r w:rsidR="00D1651A">
        <w:fldChar w:fldCharType="end"/>
      </w:r>
      <w:r>
        <w:t>.</w:t>
      </w:r>
    </w:p>
    <w:p w14:paraId="091883BE" w14:textId="77777777" w:rsidR="009D3174" w:rsidRDefault="009D3174" w:rsidP="009D3174">
      <w:pPr>
        <w:pStyle w:val="Codesmall"/>
      </w:pPr>
    </w:p>
    <w:p w14:paraId="0C82C8AC" w14:textId="2824019B" w:rsidR="009D3174" w:rsidRDefault="009D3174" w:rsidP="009D3174">
      <w:pPr>
        <w:pStyle w:val="Codesmall"/>
      </w:pPr>
      <w:r>
        <w:t xml:space="preserve">          "finalState": {                    # See §</w:t>
      </w:r>
      <w:r>
        <w:fldChar w:fldCharType="begin"/>
      </w:r>
      <w:r>
        <w:instrText xml:space="preserve"> REF _Ref511823070 \r \h </w:instrText>
      </w:r>
      <w:r>
        <w:fldChar w:fldCharType="separate"/>
      </w:r>
      <w:r w:rsidR="00DC0BE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58" w:name="_Toc524612639"/>
      <w:r>
        <w:t>properties property</w:t>
      </w:r>
      <w:bookmarkEnd w:id="658"/>
    </w:p>
    <w:p w14:paraId="3E4C1C95" w14:textId="26AF5871"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C0BE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59" w:name="_Ref511822569"/>
      <w:bookmarkStart w:id="660" w:name="_Toc524612640"/>
      <w:r>
        <w:t>edgeTraversal object</w:t>
      </w:r>
      <w:bookmarkEnd w:id="659"/>
      <w:bookmarkEnd w:id="660"/>
    </w:p>
    <w:p w14:paraId="4A14EA88" w14:textId="696B8630" w:rsidR="00CD4F20" w:rsidRDefault="00CD4F20" w:rsidP="00CD4F20">
      <w:pPr>
        <w:pStyle w:val="Heading3"/>
      </w:pPr>
      <w:bookmarkStart w:id="661" w:name="_Toc524612641"/>
      <w:r>
        <w:t>General</w:t>
      </w:r>
      <w:bookmarkEnd w:id="661"/>
    </w:p>
    <w:p w14:paraId="7FC25DC6" w14:textId="57980962" w:rsidR="00E66DEE" w:rsidRDefault="00E66DEE" w:rsidP="00E66DEE">
      <w:bookmarkStart w:id="6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3" w:name="_Ref513199007"/>
      <w:bookmarkStart w:id="664" w:name="_Toc524612642"/>
      <w:r>
        <w:t>edgeId property</w:t>
      </w:r>
      <w:bookmarkEnd w:id="662"/>
      <w:bookmarkEnd w:id="663"/>
      <w:bookmarkEnd w:id="664"/>
    </w:p>
    <w:p w14:paraId="48F3DA24" w14:textId="3E3E555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C0BE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C0BE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C0BED">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C0BED">
        <w:t>3.30</w:t>
      </w:r>
      <w:r>
        <w:fldChar w:fldCharType="end"/>
      </w:r>
      <w:r>
        <w:t>).</w:t>
      </w:r>
    </w:p>
    <w:p w14:paraId="0AD4B66E" w14:textId="675852EB" w:rsidR="00CD4F20" w:rsidRDefault="00CD4F20" w:rsidP="00CD4F20">
      <w:pPr>
        <w:pStyle w:val="Heading3"/>
      </w:pPr>
      <w:bookmarkStart w:id="665" w:name="_Toc524612643"/>
      <w:r>
        <w:lastRenderedPageBreak/>
        <w:t>message property</w:t>
      </w:r>
      <w:bookmarkEnd w:id="665"/>
    </w:p>
    <w:p w14:paraId="4271FA61" w14:textId="09703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C0BED">
        <w:t>3.9</w:t>
      </w:r>
      <w:r>
        <w:fldChar w:fldCharType="end"/>
      </w:r>
      <w:r>
        <w:t>) that contains a message to display to the user as the edge is traversed.</w:t>
      </w:r>
    </w:p>
    <w:p w14:paraId="188B3BCD" w14:textId="25EB188B" w:rsidR="00CD4F20" w:rsidRDefault="00CD4F20" w:rsidP="00CD4F20">
      <w:pPr>
        <w:pStyle w:val="Heading3"/>
      </w:pPr>
      <w:bookmarkStart w:id="666" w:name="_Ref511823070"/>
      <w:bookmarkStart w:id="667" w:name="_Toc524612644"/>
      <w:r>
        <w:t>finalState property</w:t>
      </w:r>
      <w:bookmarkEnd w:id="666"/>
      <w:bookmarkEnd w:id="667"/>
    </w:p>
    <w:p w14:paraId="254B59E1" w14:textId="0448730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C0BE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C0BED">
        <w:t>3.30.4</w:t>
      </w:r>
      <w:r>
        <w:fldChar w:fldCharType="end"/>
      </w:r>
      <w:r>
        <w:t>), enables a viewer to present a debugger-like “watch window” experience as the user traverses a graph.</w:t>
      </w:r>
    </w:p>
    <w:p w14:paraId="47194824" w14:textId="7ABDCD7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C0BED">
        <w:t>3.34.7</w:t>
      </w:r>
      <w:r>
        <w:fldChar w:fldCharType="end"/>
      </w:r>
      <w:r>
        <w:t>.</w:t>
      </w:r>
    </w:p>
    <w:p w14:paraId="0E93831D" w14:textId="4B6229DC" w:rsidR="00CD4F20" w:rsidRDefault="00326931" w:rsidP="00CD4F20">
      <w:pPr>
        <w:pStyle w:val="Heading3"/>
      </w:pPr>
      <w:bookmarkStart w:id="668" w:name="_Toc524612645"/>
      <w:r>
        <w:t>stepOverEdgeCount</w:t>
      </w:r>
      <w:r w:rsidR="00CD4F20">
        <w:t xml:space="preserve"> property</w:t>
      </w:r>
      <w:bookmarkEnd w:id="6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EF6DFE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C0BED">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6E707C2" w:rsidR="00BE0DF6" w:rsidRDefault="00BE0DF6" w:rsidP="00BE0DF6">
      <w:pPr>
        <w:pStyle w:val="Codesmall"/>
      </w:pPr>
      <w:r>
        <w:t>{                                                 # A result object (§</w:t>
      </w:r>
      <w:r>
        <w:fldChar w:fldCharType="begin"/>
      </w:r>
      <w:r>
        <w:instrText xml:space="preserve"> REF _Ref493350984 \r \h </w:instrText>
      </w:r>
      <w:r>
        <w:fldChar w:fldCharType="separate"/>
      </w:r>
      <w:r w:rsidR="00DC0BED">
        <w:t>3.19</w:t>
      </w:r>
      <w:r>
        <w:fldChar w:fldCharType="end"/>
      </w:r>
      <w:r>
        <w:t>).</w:t>
      </w:r>
    </w:p>
    <w:p w14:paraId="75B400D0" w14:textId="4B0A20A2"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DC0BED">
        <w:t>3.19.13</w:t>
      </w:r>
      <w:r>
        <w:fldChar w:fldCharType="end"/>
      </w:r>
      <w:r>
        <w:t>.</w:t>
      </w:r>
    </w:p>
    <w:p w14:paraId="15902C38" w14:textId="4235D299"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DC0BED">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27B74E9"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2C9ED1A8"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DC0BED">
        <w:t>3.19.14</w:t>
      </w:r>
      <w:r>
        <w:fldChar w:fldCharType="end"/>
      </w:r>
      <w:r>
        <w:t>.</w:t>
      </w:r>
    </w:p>
    <w:p w14:paraId="7D1411F8" w14:textId="5579DCD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DC0BED">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69" w:name="_Toc524612646"/>
      <w:r>
        <w:t>properties property</w:t>
      </w:r>
      <w:bookmarkEnd w:id="669"/>
    </w:p>
    <w:p w14:paraId="0F3E8910" w14:textId="53A2D1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C0BE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70" w:name="_Ref493427479"/>
      <w:bookmarkStart w:id="671" w:name="_Toc524612647"/>
      <w:r>
        <w:t>stack object</w:t>
      </w:r>
      <w:bookmarkEnd w:id="670"/>
      <w:bookmarkEnd w:id="671"/>
    </w:p>
    <w:p w14:paraId="5A2500F3" w14:textId="474DE860" w:rsidR="006E546E" w:rsidRDefault="006E546E" w:rsidP="006E546E">
      <w:pPr>
        <w:pStyle w:val="Heading3"/>
      </w:pPr>
      <w:bookmarkStart w:id="672" w:name="_Toc524612648"/>
      <w:r>
        <w:t>General</w:t>
      </w:r>
      <w:bookmarkEnd w:id="6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3" w:name="_Ref503361859"/>
      <w:bookmarkStart w:id="674" w:name="_Toc524612649"/>
      <w:r>
        <w:t>message property</w:t>
      </w:r>
      <w:bookmarkEnd w:id="673"/>
      <w:bookmarkEnd w:id="674"/>
    </w:p>
    <w:p w14:paraId="2BDF4228" w14:textId="2EAC587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C0BE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5" w:name="_Toc524612650"/>
      <w:r>
        <w:t>frames property</w:t>
      </w:r>
      <w:bookmarkEnd w:id="675"/>
    </w:p>
    <w:p w14:paraId="469B2FA7" w14:textId="3A25CCA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C0BE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76" w:name="_Toc524612651"/>
      <w:r>
        <w:t>properties property</w:t>
      </w:r>
      <w:bookmarkEnd w:id="676"/>
    </w:p>
    <w:p w14:paraId="48B11B8A" w14:textId="2FA125C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0BE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77" w:name="_Ref493494398"/>
      <w:bookmarkStart w:id="678" w:name="_Toc524612652"/>
      <w:r>
        <w:t>stackFrame object</w:t>
      </w:r>
      <w:bookmarkEnd w:id="677"/>
      <w:bookmarkEnd w:id="678"/>
    </w:p>
    <w:p w14:paraId="440DEBE2" w14:textId="2D9664B2" w:rsidR="006E546E" w:rsidRDefault="006E546E" w:rsidP="006E546E">
      <w:pPr>
        <w:pStyle w:val="Heading3"/>
      </w:pPr>
      <w:bookmarkStart w:id="679" w:name="_Toc524612653"/>
      <w:r>
        <w:t>General</w:t>
      </w:r>
      <w:bookmarkEnd w:id="679"/>
    </w:p>
    <w:p w14:paraId="7DA1CA9D" w14:textId="2D57C56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C0BED">
        <w:t>3.32</w:t>
      </w:r>
      <w:r>
        <w:fldChar w:fldCharType="end"/>
      </w:r>
      <w:r w:rsidRPr="00F41277">
        <w:t>).</w:t>
      </w:r>
    </w:p>
    <w:p w14:paraId="595703CE" w14:textId="2E0FEEF4" w:rsidR="00D10846" w:rsidRDefault="003F0742" w:rsidP="006E546E">
      <w:pPr>
        <w:pStyle w:val="Heading3"/>
      </w:pPr>
      <w:bookmarkStart w:id="680" w:name="_Ref503362303"/>
      <w:bookmarkStart w:id="681" w:name="_Toc524612654"/>
      <w:r>
        <w:t xml:space="preserve">location </w:t>
      </w:r>
      <w:r w:rsidR="00D10846">
        <w:t>property</w:t>
      </w:r>
      <w:bookmarkEnd w:id="680"/>
      <w:bookmarkEnd w:id="681"/>
    </w:p>
    <w:p w14:paraId="075462B0" w14:textId="7FC32CE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C0BED">
        <w:t>3.20</w:t>
      </w:r>
      <w:r w:rsidR="003F0742">
        <w:fldChar w:fldCharType="end"/>
      </w:r>
      <w:r>
        <w:t>) specifying the location to which this stack frame refers.</w:t>
      </w:r>
    </w:p>
    <w:p w14:paraId="4ABAFAEB" w14:textId="487C084B" w:rsidR="006E546E" w:rsidRDefault="006E546E" w:rsidP="006E546E">
      <w:pPr>
        <w:pStyle w:val="Heading3"/>
      </w:pPr>
      <w:bookmarkStart w:id="682" w:name="_Toc524612655"/>
      <w:r>
        <w:t>module property</w:t>
      </w:r>
      <w:bookmarkEnd w:id="68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3" w:name="_Toc524612656"/>
      <w:r>
        <w:t>threadId property</w:t>
      </w:r>
      <w:bookmarkEnd w:id="68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4" w:name="_Toc524612657"/>
      <w:r>
        <w:t>address property</w:t>
      </w:r>
      <w:bookmarkEnd w:id="68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5" w:name="_Toc524612658"/>
      <w:r>
        <w:t>offset property</w:t>
      </w:r>
      <w:bookmarkEnd w:id="68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B9F8C0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DC0BED">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C0BED">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6" w:name="_Toc524612659"/>
      <w:r>
        <w:t>parameters property</w:t>
      </w:r>
      <w:bookmarkEnd w:id="68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87" w:name="_Toc524612660"/>
      <w:r>
        <w:lastRenderedPageBreak/>
        <w:t>properties property</w:t>
      </w:r>
      <w:bookmarkEnd w:id="687"/>
    </w:p>
    <w:p w14:paraId="4545F168" w14:textId="0BE48AF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C0BED">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88" w:name="_Ref493427581"/>
      <w:bookmarkStart w:id="689" w:name="_Ref493427754"/>
      <w:bookmarkStart w:id="690" w:name="_Toc524612661"/>
      <w:r>
        <w:t>thread</w:t>
      </w:r>
      <w:r w:rsidR="007D2F0F">
        <w:t xml:space="preserve">FlowLocation </w:t>
      </w:r>
      <w:r w:rsidR="006E546E">
        <w:t>object</w:t>
      </w:r>
      <w:bookmarkEnd w:id="688"/>
      <w:bookmarkEnd w:id="689"/>
      <w:bookmarkEnd w:id="690"/>
    </w:p>
    <w:p w14:paraId="6AFFA125" w14:textId="72CDB951" w:rsidR="006E546E" w:rsidRDefault="006E546E" w:rsidP="006E546E">
      <w:pPr>
        <w:pStyle w:val="Heading3"/>
      </w:pPr>
      <w:bookmarkStart w:id="691" w:name="_Toc524612662"/>
      <w:r>
        <w:t>General</w:t>
      </w:r>
      <w:bookmarkEnd w:id="69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92" w:name="_Toc524612663"/>
      <w:r>
        <w:t>step property</w:t>
      </w:r>
      <w:bookmarkEnd w:id="692"/>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93" w:name="_Ref493497783"/>
      <w:bookmarkStart w:id="694" w:name="_Ref493499799"/>
      <w:bookmarkStart w:id="695" w:name="_Toc524612664"/>
      <w:r>
        <w:t xml:space="preserve">location </w:t>
      </w:r>
      <w:r w:rsidR="006E546E">
        <w:t>property</w:t>
      </w:r>
      <w:bookmarkEnd w:id="693"/>
      <w:bookmarkEnd w:id="694"/>
      <w:bookmarkEnd w:id="695"/>
    </w:p>
    <w:p w14:paraId="4354E1E2" w14:textId="720B71D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C0BED">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5D3261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C0BED">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292F4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C0BED">
        <w:t>3.34.9</w:t>
      </w:r>
      <w:r w:rsidR="000A451A">
        <w:fldChar w:fldCharType="end"/>
      </w:r>
      <w:r>
        <w:t>) to ensure that the location in the external program executes before the location in the program being analyzed.</w:t>
      </w:r>
    </w:p>
    <w:p w14:paraId="33DB1A87" w14:textId="4E788263"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DC0BED">
        <w:t>3.25</w:t>
      </w:r>
      <w:r w:rsidR="000A451A">
        <w:fldChar w:fldCharType="end"/>
      </w:r>
      <w:r>
        <w:t>).</w:t>
      </w:r>
    </w:p>
    <w:p w14:paraId="77957EDD" w14:textId="23730E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DC0BED">
        <w:t>3.25.3</w:t>
      </w:r>
      <w:r w:rsidR="000A451A">
        <w:fldChar w:fldCharType="end"/>
      </w:r>
      <w:r>
        <w:t>.</w:t>
      </w:r>
    </w:p>
    <w:p w14:paraId="3D30CB9D" w14:textId="19D4F6C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DC0BED">
        <w:t>3.26</w:t>
      </w:r>
      <w:r w:rsidR="000A451A">
        <w:fldChar w:fldCharType="end"/>
      </w:r>
      <w:r>
        <w:t>).</w:t>
      </w:r>
    </w:p>
    <w:p w14:paraId="14000C19" w14:textId="507C444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DC0BE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71EA1B1"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DC0BED">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96" w:name="_Toc524612665"/>
      <w:r>
        <w:t>module property</w:t>
      </w:r>
      <w:bookmarkEnd w:id="69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7" w:name="_Toc524612666"/>
      <w:r>
        <w:t>stack property</w:t>
      </w:r>
      <w:bookmarkEnd w:id="697"/>
    </w:p>
    <w:p w14:paraId="1FCE52C5" w14:textId="538F3F7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C0BED">
        <w:t>3.32</w:t>
      </w:r>
      <w:r>
        <w:fldChar w:fldCharType="end"/>
      </w:r>
      <w:r>
        <w:t>) that represents the call stack leading to this location.</w:t>
      </w:r>
    </w:p>
    <w:p w14:paraId="612E79E6" w14:textId="774D149A" w:rsidR="00D31582" w:rsidRDefault="00D31582" w:rsidP="00D31582">
      <w:pPr>
        <w:pStyle w:val="Heading3"/>
      </w:pPr>
      <w:bookmarkStart w:id="698" w:name="_Toc524612667"/>
      <w:r>
        <w:t>kind property</w:t>
      </w:r>
      <w:bookmarkEnd w:id="698"/>
    </w:p>
    <w:p w14:paraId="7C674876" w14:textId="627CA525" w:rsidR="00D31582" w:rsidRDefault="00D31582" w:rsidP="00D31582">
      <w:bookmarkStart w:id="69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DC0BED">
        <w:t>3.11.10</w:t>
      </w:r>
      <w:r>
        <w:fldChar w:fldCharType="end"/>
      </w:r>
      <w:r>
        <w:t>, §</w:t>
      </w:r>
      <w:r>
        <w:fldChar w:fldCharType="begin"/>
      </w:r>
      <w:r>
        <w:instrText xml:space="preserve"> REF _Ref493350964 \r \h </w:instrText>
      </w:r>
      <w:r>
        <w:fldChar w:fldCharType="separate"/>
      </w:r>
      <w:r w:rsidR="00DC0BED">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99"/>
    </w:p>
    <w:p w14:paraId="0D282B13" w14:textId="241F5BD3" w:rsidR="00EC5F35" w:rsidRDefault="00EC5F35" w:rsidP="00EC5F35">
      <w:pPr>
        <w:pStyle w:val="Heading3"/>
      </w:pPr>
      <w:bookmarkStart w:id="700" w:name="_Ref510090188"/>
      <w:bookmarkStart w:id="701" w:name="_Toc524612668"/>
      <w:r>
        <w:lastRenderedPageBreak/>
        <w:t>state property</w:t>
      </w:r>
      <w:bookmarkEnd w:id="700"/>
      <w:bookmarkEnd w:id="701"/>
    </w:p>
    <w:p w14:paraId="7C600AFE" w14:textId="2210C73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C0BE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2" w:name="_Ref510008884"/>
      <w:bookmarkStart w:id="703" w:name="_Toc524612669"/>
      <w:r>
        <w:t>nestingLevel property</w:t>
      </w:r>
      <w:bookmarkEnd w:id="702"/>
      <w:bookmarkEnd w:id="70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04" w:name="_Ref510008873"/>
      <w:bookmarkStart w:id="705" w:name="_Toc524612670"/>
      <w:r>
        <w:t>executionOrder property</w:t>
      </w:r>
      <w:bookmarkEnd w:id="704"/>
      <w:bookmarkEnd w:id="705"/>
    </w:p>
    <w:p w14:paraId="61CA929F" w14:textId="2014483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C0BE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706" w:name="_Toc524612671"/>
      <w:r>
        <w:t>timestamp property</w:t>
      </w:r>
      <w:bookmarkEnd w:id="706"/>
    </w:p>
    <w:p w14:paraId="27A7FA38" w14:textId="6576583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C0BED">
        <w:t>3.8</w:t>
      </w:r>
      <w:r>
        <w:fldChar w:fldCharType="end"/>
      </w:r>
      <w:r>
        <w:t>.</w:t>
      </w:r>
    </w:p>
    <w:p w14:paraId="1C0A658F" w14:textId="556D17D5" w:rsidR="00B86BC7" w:rsidRDefault="00B86BC7" w:rsidP="00B86BC7">
      <w:pPr>
        <w:pStyle w:val="Heading3"/>
      </w:pPr>
      <w:bookmarkStart w:id="707" w:name="_Toc524612672"/>
      <w:r>
        <w:t>importance property</w:t>
      </w:r>
      <w:bookmarkEnd w:id="70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708" w:name="_Toc524612673"/>
      <w:r>
        <w:t>properties property</w:t>
      </w:r>
      <w:bookmarkEnd w:id="708"/>
    </w:p>
    <w:p w14:paraId="61AE0053" w14:textId="1D20BE3E"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09" w:name="_Hlk503362618"/>
      <w:r w:rsidRPr="004A77ED">
        <w:t>§</w:t>
      </w:r>
      <w:bookmarkEnd w:id="709"/>
      <w:r>
        <w:fldChar w:fldCharType="begin"/>
      </w:r>
      <w:r>
        <w:instrText xml:space="preserve"> REF _Ref493408960 \w \h </w:instrText>
      </w:r>
      <w:r>
        <w:fldChar w:fldCharType="separate"/>
      </w:r>
      <w:r w:rsidR="00DC0BED">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10" w:name="_Ref508812750"/>
      <w:bookmarkStart w:id="711" w:name="_Ref493407996"/>
      <w:bookmarkStart w:id="712" w:name="_Toc524612674"/>
      <w:r>
        <w:t>resources object</w:t>
      </w:r>
      <w:bookmarkEnd w:id="710"/>
      <w:bookmarkEnd w:id="712"/>
    </w:p>
    <w:p w14:paraId="526D1A22" w14:textId="73E461DD" w:rsidR="00E15F22" w:rsidRDefault="00E15F22" w:rsidP="00E15F22">
      <w:pPr>
        <w:pStyle w:val="Heading3"/>
      </w:pPr>
      <w:bookmarkStart w:id="713" w:name="_Toc524612675"/>
      <w:r>
        <w:t>General</w:t>
      </w:r>
      <w:bookmarkEnd w:id="71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4" w:name="_Ref508811824"/>
      <w:bookmarkStart w:id="715" w:name="_Toc524612676"/>
      <w:r>
        <w:t>messageStrings property</w:t>
      </w:r>
      <w:bookmarkEnd w:id="714"/>
      <w:bookmarkEnd w:id="715"/>
    </w:p>
    <w:p w14:paraId="58977C62" w14:textId="2901957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C0BE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C0BE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C0BE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C0BE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C0BED">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DC0BE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C0BE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C0BE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16" w:name="_Ref508870783"/>
      <w:bookmarkStart w:id="717" w:name="_Ref508871574"/>
      <w:bookmarkStart w:id="718" w:name="_Ref508876005"/>
      <w:bookmarkStart w:id="719" w:name="_Toc524612677"/>
      <w:r>
        <w:t>rules property</w:t>
      </w:r>
      <w:bookmarkEnd w:id="716"/>
      <w:bookmarkEnd w:id="717"/>
      <w:bookmarkEnd w:id="718"/>
      <w:bookmarkEnd w:id="719"/>
    </w:p>
    <w:p w14:paraId="0650D575" w14:textId="3781CE0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C0BE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C0BED">
        <w:t>3.36</w:t>
      </w:r>
      <w:r>
        <w:fldChar w:fldCharType="end"/>
      </w:r>
      <w:r>
        <w:t>).</w:t>
      </w:r>
    </w:p>
    <w:p w14:paraId="757EA362" w14:textId="4E2B53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C0BE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DC0BED">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C0179CD"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C0BE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DC0BED">
        <w:t>3.19.5</w:t>
      </w:r>
      <w:r w:rsidR="00936D07">
        <w:fldChar w:fldCharType="end"/>
      </w:r>
      <w:r w:rsidRPr="0037313D">
        <w:t>).</w:t>
      </w:r>
    </w:p>
    <w:p w14:paraId="5EB63AAA" w14:textId="75C8B7FD" w:rsidR="00B86BC7" w:rsidRDefault="00B86BC7" w:rsidP="00B86BC7">
      <w:pPr>
        <w:pStyle w:val="Heading2"/>
      </w:pPr>
      <w:bookmarkStart w:id="720" w:name="_Ref508814067"/>
      <w:bookmarkStart w:id="721" w:name="_Toc524612678"/>
      <w:r>
        <w:t>rule object</w:t>
      </w:r>
      <w:bookmarkEnd w:id="711"/>
      <w:bookmarkEnd w:id="720"/>
      <w:bookmarkEnd w:id="721"/>
    </w:p>
    <w:p w14:paraId="0004BC6E" w14:textId="658F9ED1" w:rsidR="00B86BC7" w:rsidRDefault="00B86BC7" w:rsidP="00B86BC7">
      <w:pPr>
        <w:pStyle w:val="Heading3"/>
      </w:pPr>
      <w:bookmarkStart w:id="722" w:name="_Toc524612679"/>
      <w:r>
        <w:t>General</w:t>
      </w:r>
      <w:bookmarkEnd w:id="72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3" w:name="_Toc524612680"/>
      <w:r>
        <w:t>Constraints</w:t>
      </w:r>
      <w:bookmarkEnd w:id="723"/>
    </w:p>
    <w:p w14:paraId="1A1A3719" w14:textId="718F77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C0BE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C0BE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4" w:name="_Ref493408046"/>
      <w:bookmarkStart w:id="725" w:name="_Toc524612681"/>
      <w:r>
        <w:t>id property</w:t>
      </w:r>
      <w:bookmarkEnd w:id="724"/>
      <w:bookmarkEnd w:id="725"/>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6A6A0F4F"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DC0BED">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DC0BED">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6" w:name="_Toc524612682"/>
      <w:r>
        <w:t>name property</w:t>
      </w:r>
      <w:bookmarkEnd w:id="726"/>
    </w:p>
    <w:p w14:paraId="19E18CE8" w14:textId="2BE7F06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C0BE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27" w:name="_Ref493510771"/>
      <w:bookmarkStart w:id="728" w:name="_Toc524612683"/>
      <w:r>
        <w:lastRenderedPageBreak/>
        <w:t>shortDescription property</w:t>
      </w:r>
      <w:bookmarkEnd w:id="727"/>
      <w:bookmarkEnd w:id="728"/>
    </w:p>
    <w:p w14:paraId="529813AC" w14:textId="617AE08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C0BE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9" w:name="_Ref493510781"/>
      <w:bookmarkStart w:id="730" w:name="_Toc524612684"/>
      <w:r>
        <w:t>fullDescription property</w:t>
      </w:r>
      <w:bookmarkEnd w:id="729"/>
      <w:bookmarkEnd w:id="730"/>
    </w:p>
    <w:p w14:paraId="1D1994A2" w14:textId="3548CF6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C0BE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8DE922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C0BE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1" w:name="_Ref493345139"/>
      <w:bookmarkStart w:id="732" w:name="_Toc524612685"/>
      <w:r>
        <w:t>message</w:t>
      </w:r>
      <w:r w:rsidR="00CD2BD7">
        <w:t>Strings</w:t>
      </w:r>
      <w:r>
        <w:t xml:space="preserve"> property</w:t>
      </w:r>
      <w:bookmarkEnd w:id="731"/>
      <w:bookmarkEnd w:id="732"/>
    </w:p>
    <w:p w14:paraId="6AA2B3CA" w14:textId="370C47A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C0BED">
        <w:t>3.5</w:t>
      </w:r>
      <w:r w:rsidR="007F1CE5">
        <w:fldChar w:fldCharType="end"/>
      </w:r>
      <w:r w:rsidR="004A12C7">
        <w:t xml:space="preserve">) </w:t>
      </w:r>
      <w:r>
        <w:t xml:space="preserve">consisting of a set of </w:t>
      </w:r>
      <w:r w:rsidR="00F83B35">
        <w:t>properties</w:t>
      </w:r>
      <w:r>
        <w:t xml:space="preserve"> with arbitrary names.</w:t>
      </w:r>
    </w:p>
    <w:p w14:paraId="4810A9EB" w14:textId="0B7E1C9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C0BE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C0BE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C0BED">
        <w:t>3.9.5</w:t>
      </w:r>
      <w:r w:rsidR="00F67E65">
        <w:fldChar w:fldCharType="end"/>
      </w:r>
      <w:r w:rsidR="00F67E65">
        <w:t>).</w:t>
      </w:r>
    </w:p>
    <w:p w14:paraId="54AC3DC0" w14:textId="4A22B5B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C0BED">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33" w:name="_Ref503366474"/>
      <w:bookmarkStart w:id="734" w:name="_Ref503366805"/>
      <w:bookmarkStart w:id="735" w:name="_Toc524612686"/>
      <w:r>
        <w:lastRenderedPageBreak/>
        <w:t>richMessageStrings</w:t>
      </w:r>
      <w:r w:rsidR="00932BEE">
        <w:t xml:space="preserve"> property</w:t>
      </w:r>
      <w:bookmarkEnd w:id="733"/>
      <w:bookmarkEnd w:id="734"/>
      <w:bookmarkEnd w:id="735"/>
    </w:p>
    <w:p w14:paraId="5301B6AC" w14:textId="4F79140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C0BE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C0BED">
        <w:t>3.5</w:t>
      </w:r>
      <w:r w:rsidR="00F67E65">
        <w:fldChar w:fldCharType="end"/>
      </w:r>
      <w:r w:rsidR="004A12C7">
        <w:t>)</w:t>
      </w:r>
      <w:r>
        <w:t xml:space="preserve"> consisting of a set of properties with arbitrary names.</w:t>
      </w:r>
    </w:p>
    <w:p w14:paraId="03C9BFFA" w14:textId="6486C58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C0BE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C0BE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C0BE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A18729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C0BED">
        <w:t>3.9.3.2</w:t>
      </w:r>
      <w:r w:rsidR="00454769">
        <w:fldChar w:fldCharType="end"/>
      </w:r>
      <w:r w:rsidR="00454769">
        <w:t>.</w:t>
      </w:r>
    </w:p>
    <w:p w14:paraId="207C80A3" w14:textId="4FE491C1" w:rsidR="00B86BC7" w:rsidRDefault="00B86BC7" w:rsidP="00B86BC7">
      <w:pPr>
        <w:pStyle w:val="Heading3"/>
      </w:pPr>
      <w:bookmarkStart w:id="736" w:name="_Toc524612687"/>
      <w:r>
        <w:t>help</w:t>
      </w:r>
      <w:r w:rsidR="00326BD5">
        <w:t>Uri</w:t>
      </w:r>
      <w:r>
        <w:t xml:space="preserve"> property</w:t>
      </w:r>
      <w:bookmarkEnd w:id="736"/>
    </w:p>
    <w:p w14:paraId="782A7DB1" w14:textId="3EB88D2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7" w:name="_Ref503364566"/>
      <w:bookmarkStart w:id="738" w:name="_Toc524612688"/>
      <w:r>
        <w:t>help property</w:t>
      </w:r>
      <w:bookmarkEnd w:id="737"/>
      <w:bookmarkEnd w:id="738"/>
    </w:p>
    <w:p w14:paraId="681BD68F" w14:textId="4910B763"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C0BE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9" w:name="_Ref508894471"/>
      <w:bookmarkStart w:id="740" w:name="_Toc524612689"/>
      <w:r>
        <w:t>configuration property</w:t>
      </w:r>
      <w:bookmarkEnd w:id="739"/>
      <w:bookmarkEnd w:id="740"/>
    </w:p>
    <w:p w14:paraId="566C2663" w14:textId="50C4D79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C0BED">
        <w:t>3.37</w:t>
      </w:r>
      <w:r>
        <w:fldChar w:fldCharType="end"/>
      </w:r>
      <w:r>
        <w:t>)</w:t>
      </w:r>
      <w:r w:rsidRPr="000A7DA8">
        <w:t>.</w:t>
      </w:r>
    </w:p>
    <w:p w14:paraId="7BA3CFE9" w14:textId="7C222BC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C0BED">
        <w:t>3.37</w:t>
      </w:r>
      <w:r>
        <w:fldChar w:fldCharType="end"/>
      </w:r>
      <w:r>
        <w:t>.</w:t>
      </w:r>
    </w:p>
    <w:p w14:paraId="69A963A7" w14:textId="187B4FFC" w:rsidR="00B86BC7" w:rsidRDefault="00B86BC7" w:rsidP="00B86BC7">
      <w:pPr>
        <w:pStyle w:val="Heading3"/>
      </w:pPr>
      <w:bookmarkStart w:id="741" w:name="_Toc524612690"/>
      <w:r>
        <w:t>properties property</w:t>
      </w:r>
      <w:bookmarkEnd w:id="741"/>
    </w:p>
    <w:p w14:paraId="51CA671B" w14:textId="34853A55"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C0BED">
        <w:t>3.7</w:t>
      </w:r>
      <w:r>
        <w:fldChar w:fldCharType="end"/>
      </w:r>
      <w:r w:rsidRPr="0025208C">
        <w:t>). This allows tools to include information about the rule that is not explicitly specified in the SARIF format.</w:t>
      </w:r>
    </w:p>
    <w:p w14:paraId="60023273" w14:textId="1B642C3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C0BED">
        <w:t>3.37.4</w:t>
      </w:r>
      <w:r>
        <w:fldChar w:fldCharType="end"/>
      </w:r>
      <w:r>
        <w:t>) for that.</w:t>
      </w:r>
    </w:p>
    <w:p w14:paraId="13B57609" w14:textId="2442BC85" w:rsidR="00164CCB" w:rsidRDefault="00164CCB" w:rsidP="00B86BC7">
      <w:pPr>
        <w:pStyle w:val="Heading2"/>
      </w:pPr>
      <w:bookmarkStart w:id="742" w:name="_Ref508894470"/>
      <w:bookmarkStart w:id="743" w:name="_Ref508894720"/>
      <w:bookmarkStart w:id="744" w:name="_Ref508894737"/>
      <w:bookmarkStart w:id="745" w:name="_Ref493477061"/>
      <w:bookmarkStart w:id="746" w:name="_Toc524612691"/>
      <w:r>
        <w:t>ruleConfiguration object</w:t>
      </w:r>
      <w:bookmarkEnd w:id="742"/>
      <w:bookmarkEnd w:id="743"/>
      <w:bookmarkEnd w:id="744"/>
      <w:bookmarkEnd w:id="746"/>
    </w:p>
    <w:p w14:paraId="2F470253" w14:textId="738DA236" w:rsidR="00164CCB" w:rsidRDefault="00164CCB" w:rsidP="00164CCB">
      <w:pPr>
        <w:pStyle w:val="Heading3"/>
      </w:pPr>
      <w:bookmarkStart w:id="747" w:name="_Toc524612692"/>
      <w:r>
        <w:t>General</w:t>
      </w:r>
      <w:bookmarkEnd w:id="74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9B0FEE" w:rsidR="00D41895" w:rsidRPr="00D41895" w:rsidRDefault="00D41895" w:rsidP="00D41895">
      <w:r>
        <w:t>For an example, see §</w:t>
      </w:r>
      <w:r>
        <w:fldChar w:fldCharType="begin"/>
      </w:r>
      <w:r>
        <w:instrText xml:space="preserve"> REF _Ref508894796 \r \h </w:instrText>
      </w:r>
      <w:r>
        <w:fldChar w:fldCharType="separate"/>
      </w:r>
      <w:r w:rsidR="00DC0BED">
        <w:t>3.37.4</w:t>
      </w:r>
      <w:r>
        <w:fldChar w:fldCharType="end"/>
      </w:r>
      <w:r>
        <w:t>.</w:t>
      </w:r>
    </w:p>
    <w:p w14:paraId="3F5F290D" w14:textId="702ADA23" w:rsidR="00164CCB" w:rsidRDefault="00164CCB" w:rsidP="00164CCB">
      <w:pPr>
        <w:pStyle w:val="Heading3"/>
      </w:pPr>
      <w:bookmarkStart w:id="748" w:name="_Toc524612693"/>
      <w:r>
        <w:lastRenderedPageBreak/>
        <w:t>enabled property</w:t>
      </w:r>
      <w:bookmarkEnd w:id="74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9" w:name="_Ref508894469"/>
      <w:bookmarkStart w:id="750" w:name="_Toc524612694"/>
      <w:r>
        <w:t>defaultLevel property</w:t>
      </w:r>
      <w:bookmarkEnd w:id="749"/>
      <w:bookmarkEnd w:id="750"/>
    </w:p>
    <w:p w14:paraId="2F7AE5CB" w14:textId="4AF313A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C0BE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04D4D4"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DC0BE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DC0BE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51" w:name="_Ref508894764"/>
      <w:bookmarkStart w:id="752" w:name="_Ref508894796"/>
      <w:bookmarkStart w:id="753" w:name="_Toc524612695"/>
      <w:r>
        <w:t>parameters property</w:t>
      </w:r>
      <w:bookmarkEnd w:id="751"/>
      <w:bookmarkEnd w:id="752"/>
      <w:bookmarkEnd w:id="753"/>
    </w:p>
    <w:p w14:paraId="18FD260D" w14:textId="61231FE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C0BE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8018B89" w:rsidR="00D41895" w:rsidRDefault="00D41895" w:rsidP="00D41895">
      <w:pPr>
        <w:pStyle w:val="Codesmall"/>
      </w:pPr>
      <w:r>
        <w:t>{                                  # A rule object (§</w:t>
      </w:r>
      <w:r>
        <w:fldChar w:fldCharType="begin"/>
      </w:r>
      <w:r>
        <w:instrText xml:space="preserve"> REF _Ref508814067 \r \h </w:instrText>
      </w:r>
      <w:r>
        <w:fldChar w:fldCharType="separate"/>
      </w:r>
      <w:r w:rsidR="00DC0BE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54" w:name="_Toc524612696"/>
      <w:r>
        <w:t>fix object</w:t>
      </w:r>
      <w:bookmarkEnd w:id="745"/>
      <w:bookmarkEnd w:id="754"/>
    </w:p>
    <w:p w14:paraId="410A501F" w14:textId="4C707545" w:rsidR="00B86BC7" w:rsidRDefault="00B86BC7" w:rsidP="00B86BC7">
      <w:pPr>
        <w:pStyle w:val="Heading3"/>
      </w:pPr>
      <w:bookmarkStart w:id="755" w:name="_Toc524612697"/>
      <w:r>
        <w:t>General</w:t>
      </w:r>
      <w:bookmarkEnd w:id="755"/>
    </w:p>
    <w:p w14:paraId="493ABF69" w14:textId="4829656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DC0BE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235C8F7A"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C0BED">
        <w:t>3.19</w:t>
      </w:r>
      <w:r>
        <w:fldChar w:fldCharType="end"/>
      </w:r>
      <w:r>
        <w:t>)</w:t>
      </w:r>
      <w:r w:rsidR="00DF5A5B">
        <w:t>.</w:t>
      </w:r>
    </w:p>
    <w:p w14:paraId="008E6A82" w14:textId="34D52C8C" w:rsidR="006F21F3" w:rsidRDefault="006F21F3" w:rsidP="00EA489A">
      <w:pPr>
        <w:pStyle w:val="Codesmall"/>
      </w:pPr>
      <w:r>
        <w:t xml:space="preserve">  "fix": {</w:t>
      </w:r>
    </w:p>
    <w:p w14:paraId="6386C02E" w14:textId="59B150F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C0BE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802936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C0BED">
        <w:t>3.38.3</w:t>
      </w:r>
      <w:r w:rsidR="00EA23DD">
        <w:fldChar w:fldCharType="end"/>
      </w:r>
      <w:r w:rsidR="00DF5A5B">
        <w:t>.</w:t>
      </w:r>
    </w:p>
    <w:p w14:paraId="396348ED" w14:textId="5900B47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C0BE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56" w:name="_Ref493512730"/>
      <w:bookmarkStart w:id="757" w:name="_Toc524612698"/>
      <w:r>
        <w:t>description property</w:t>
      </w:r>
      <w:bookmarkEnd w:id="756"/>
      <w:bookmarkEnd w:id="757"/>
    </w:p>
    <w:p w14:paraId="1893F7D7" w14:textId="62DDC22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C0BE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8" w:name="_Ref493512752"/>
      <w:bookmarkStart w:id="759" w:name="_Ref493513084"/>
      <w:bookmarkStart w:id="760" w:name="_Ref503372111"/>
      <w:bookmarkStart w:id="761" w:name="_Ref503372176"/>
      <w:bookmarkStart w:id="762" w:name="_Toc524612699"/>
      <w:r>
        <w:t>fileChanges property</w:t>
      </w:r>
      <w:bookmarkEnd w:id="758"/>
      <w:bookmarkEnd w:id="759"/>
      <w:bookmarkEnd w:id="760"/>
      <w:bookmarkEnd w:id="761"/>
      <w:bookmarkEnd w:id="762"/>
    </w:p>
    <w:p w14:paraId="6DE7B962" w14:textId="546BEBE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C0BED">
        <w:t>3.39</w:t>
      </w:r>
      <w:r>
        <w:fldChar w:fldCharType="end"/>
      </w:r>
      <w:r w:rsidRPr="006F21F3">
        <w:t>).</w:t>
      </w:r>
    </w:p>
    <w:p w14:paraId="6AA7DCCF" w14:textId="573A5B94" w:rsidR="00B86BC7" w:rsidRDefault="00B86BC7" w:rsidP="00B86BC7">
      <w:pPr>
        <w:pStyle w:val="Heading2"/>
      </w:pPr>
      <w:bookmarkStart w:id="763" w:name="_Ref493512744"/>
      <w:bookmarkStart w:id="764" w:name="_Ref493512991"/>
      <w:bookmarkStart w:id="765" w:name="_Toc524612700"/>
      <w:r>
        <w:t>fileChange object</w:t>
      </w:r>
      <w:bookmarkEnd w:id="763"/>
      <w:bookmarkEnd w:id="764"/>
      <w:bookmarkEnd w:id="765"/>
    </w:p>
    <w:p w14:paraId="74D8322D" w14:textId="06E505AA" w:rsidR="00B86BC7" w:rsidRDefault="00B86BC7" w:rsidP="00B86BC7">
      <w:pPr>
        <w:pStyle w:val="Heading3"/>
      </w:pPr>
      <w:bookmarkStart w:id="766" w:name="_Toc524612701"/>
      <w:r>
        <w:t>General</w:t>
      </w:r>
      <w:bookmarkEnd w:id="76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A50B29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C0BED">
        <w:t>3.37</w:t>
      </w:r>
      <w:r>
        <w:fldChar w:fldCharType="end"/>
      </w:r>
      <w:r>
        <w:t>)</w:t>
      </w:r>
      <w:r w:rsidR="00F27F55">
        <w:t>.</w:t>
      </w:r>
    </w:p>
    <w:p w14:paraId="0FF6717D" w14:textId="74CD1F44"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C0BED">
        <w:t>3.38.3</w:t>
      </w:r>
      <w:r w:rsidR="00770A97">
        <w:fldChar w:fldCharType="end"/>
      </w:r>
      <w:r w:rsidR="00855CF1">
        <w:t>.</w:t>
      </w:r>
    </w:p>
    <w:p w14:paraId="6A521431" w14:textId="0248D8F7" w:rsidR="006F21F3" w:rsidRDefault="006F21F3" w:rsidP="007C764E">
      <w:pPr>
        <w:pStyle w:val="Codesmall"/>
      </w:pPr>
      <w:r>
        <w:t xml:space="preserve">    {                          </w:t>
      </w:r>
    </w:p>
    <w:p w14:paraId="0805703A" w14:textId="281FAEE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C0BE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523CCE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C0BED">
        <w:t>3.39.3</w:t>
      </w:r>
      <w:r>
        <w:fldChar w:fldCharType="end"/>
      </w:r>
      <w:r w:rsidR="00855CF1">
        <w:t>.</w:t>
      </w:r>
    </w:p>
    <w:p w14:paraId="1FAFE72E" w14:textId="4E73B94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C0BE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67" w:name="_Ref493513096"/>
      <w:bookmarkStart w:id="768" w:name="_Ref493513195"/>
      <w:bookmarkStart w:id="769" w:name="_Ref493513493"/>
      <w:bookmarkStart w:id="770" w:name="_Toc524612702"/>
      <w:r>
        <w:lastRenderedPageBreak/>
        <w:t>fileLocation</w:t>
      </w:r>
      <w:r w:rsidR="00B86BC7">
        <w:t xml:space="preserve"> property</w:t>
      </w:r>
      <w:bookmarkEnd w:id="767"/>
      <w:bookmarkEnd w:id="768"/>
      <w:bookmarkEnd w:id="769"/>
      <w:bookmarkEnd w:id="770"/>
    </w:p>
    <w:p w14:paraId="47E2D8A5" w14:textId="721F131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C0BE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1" w:name="_Ref493513106"/>
      <w:bookmarkStart w:id="772" w:name="_Toc524612703"/>
      <w:r>
        <w:t>replacements property</w:t>
      </w:r>
      <w:bookmarkEnd w:id="771"/>
      <w:bookmarkEnd w:id="772"/>
    </w:p>
    <w:p w14:paraId="21F0788C" w14:textId="44C5857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C0BE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C0BED">
        <w:t>3.39.2</w:t>
      </w:r>
      <w:r>
        <w:fldChar w:fldCharType="end"/>
      </w:r>
      <w:r w:rsidRPr="006F21F3">
        <w:t>).</w:t>
      </w:r>
    </w:p>
    <w:p w14:paraId="40D9EA5A" w14:textId="3D521EDE" w:rsidR="00B86BC7" w:rsidRDefault="00B86BC7" w:rsidP="00B86BC7">
      <w:pPr>
        <w:pStyle w:val="Heading2"/>
      </w:pPr>
      <w:bookmarkStart w:id="773" w:name="_Ref493513114"/>
      <w:bookmarkStart w:id="774" w:name="_Ref493513476"/>
      <w:bookmarkStart w:id="775" w:name="_Toc524612704"/>
      <w:r>
        <w:t>replacement object</w:t>
      </w:r>
      <w:bookmarkEnd w:id="773"/>
      <w:bookmarkEnd w:id="774"/>
      <w:bookmarkEnd w:id="775"/>
    </w:p>
    <w:p w14:paraId="1276FD13" w14:textId="540BBC1F" w:rsidR="00B86BC7" w:rsidRDefault="00B86BC7" w:rsidP="00B86BC7">
      <w:pPr>
        <w:pStyle w:val="Heading3"/>
      </w:pPr>
      <w:bookmarkStart w:id="776" w:name="_Toc524612705"/>
      <w:r>
        <w:t>General</w:t>
      </w:r>
      <w:bookmarkEnd w:id="7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BE4826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C0BE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C0BED">
        <w:t>3.40.4</w:t>
      </w:r>
      <w:r>
        <w:fldChar w:fldCharType="end"/>
      </w:r>
      <w:r>
        <w:t xml:space="preserve">), then the effect of the replacement </w:t>
      </w:r>
      <w:r w:rsidRPr="003672C8">
        <w:rPr>
          <w:b/>
        </w:rPr>
        <w:t>SHALL</w:t>
      </w:r>
      <w:r>
        <w:t xml:space="preserve"> be as if the removal were performed before the insertion.</w:t>
      </w:r>
    </w:p>
    <w:p w14:paraId="51FA77A0" w14:textId="55314EC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C0BE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C0BE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E7FCA1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C0BED">
        <w:t>3.40.3</w:t>
      </w:r>
      <w:r>
        <w:fldChar w:fldCharType="end"/>
      </w:r>
      <w:r>
        <w:t>) specifies a text region (§</w:t>
      </w:r>
      <w:r>
        <w:fldChar w:fldCharType="begin"/>
      </w:r>
      <w:r>
        <w:instrText xml:space="preserve"> REF _Ref493492556 \r \h </w:instrText>
      </w:r>
      <w:r>
        <w:fldChar w:fldCharType="separate"/>
      </w:r>
      <w:r w:rsidR="00DC0BED">
        <w:t>3.22.2</w:t>
      </w:r>
      <w:r>
        <w:fldChar w:fldCharType="end"/>
      </w:r>
      <w:r>
        <w:t>) or a binary region (§</w:t>
      </w:r>
      <w:r>
        <w:fldChar w:fldCharType="begin"/>
      </w:r>
      <w:r>
        <w:instrText xml:space="preserve"> REF _Ref509043519 \r \h </w:instrText>
      </w:r>
      <w:r>
        <w:fldChar w:fldCharType="separate"/>
      </w:r>
      <w:r w:rsidR="00DC0BE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3B282B7"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C0BED">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7" w:name="_Toc524612706"/>
      <w:r>
        <w:t>Constraints</w:t>
      </w:r>
      <w:bookmarkEnd w:id="777"/>
    </w:p>
    <w:p w14:paraId="58129AF5" w14:textId="013D2DD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C0BED">
        <w:t>3.40.3</w:t>
      </w:r>
      <w:r>
        <w:fldChar w:fldCharType="end"/>
      </w:r>
      <w:r>
        <w:t>) specifies a text region (§</w:t>
      </w:r>
      <w:r>
        <w:fldChar w:fldCharType="begin"/>
      </w:r>
      <w:r>
        <w:instrText xml:space="preserve"> REF _Ref493492556 \r \h </w:instrText>
      </w:r>
      <w:r>
        <w:fldChar w:fldCharType="separate"/>
      </w:r>
      <w:r w:rsidR="00DC0BE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C0BE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C0BED">
        <w:t>3.2.2</w:t>
      </w:r>
      <w:r>
        <w:fldChar w:fldCharType="end"/>
      </w:r>
      <w:r>
        <w:t>).</w:t>
      </w:r>
    </w:p>
    <w:p w14:paraId="77DC3A72" w14:textId="1565AAC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C0BE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C0BED">
        <w:t>3.2.3</w:t>
      </w:r>
      <w:r>
        <w:fldChar w:fldCharType="end"/>
      </w:r>
      <w:r>
        <w:t>).</w:t>
      </w:r>
    </w:p>
    <w:p w14:paraId="2919F4E4" w14:textId="2FD85E3E" w:rsidR="00B86BC7" w:rsidRDefault="00B86BC7" w:rsidP="00B86BC7">
      <w:pPr>
        <w:pStyle w:val="Heading3"/>
      </w:pPr>
      <w:bookmarkStart w:id="778" w:name="_Ref493518436"/>
      <w:bookmarkStart w:id="779" w:name="_Ref493518439"/>
      <w:bookmarkStart w:id="780" w:name="_Ref493518529"/>
      <w:bookmarkStart w:id="781" w:name="_Toc524612707"/>
      <w:r>
        <w:t>deleted</w:t>
      </w:r>
      <w:r w:rsidR="00F27F55">
        <w:t>Region</w:t>
      </w:r>
      <w:r>
        <w:t xml:space="preserve"> property</w:t>
      </w:r>
      <w:bookmarkEnd w:id="778"/>
      <w:bookmarkEnd w:id="779"/>
      <w:bookmarkEnd w:id="780"/>
      <w:bookmarkEnd w:id="781"/>
    </w:p>
    <w:p w14:paraId="1ECF4AC9" w14:textId="54F4D4C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C0BE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2" w:name="_Ref493518437"/>
      <w:bookmarkStart w:id="783" w:name="_Ref493518440"/>
      <w:bookmarkStart w:id="784" w:name="_Toc524612708"/>
      <w:r>
        <w:t>inserted</w:t>
      </w:r>
      <w:r w:rsidR="00F27F55">
        <w:t>Content</w:t>
      </w:r>
      <w:r>
        <w:t xml:space="preserve"> property</w:t>
      </w:r>
      <w:bookmarkEnd w:id="782"/>
      <w:bookmarkEnd w:id="783"/>
      <w:bookmarkEnd w:id="784"/>
    </w:p>
    <w:p w14:paraId="6E86F82E" w14:textId="69B1A0E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C0BE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5" w:name="_Ref493404948"/>
      <w:bookmarkStart w:id="786" w:name="_Ref493406026"/>
      <w:bookmarkStart w:id="787" w:name="_Toc524612709"/>
      <w:r>
        <w:lastRenderedPageBreak/>
        <w:t>notification object</w:t>
      </w:r>
      <w:bookmarkEnd w:id="785"/>
      <w:bookmarkEnd w:id="786"/>
      <w:bookmarkEnd w:id="787"/>
    </w:p>
    <w:p w14:paraId="3BD7AF2E" w14:textId="23E07934" w:rsidR="00B86BC7" w:rsidRDefault="00B86BC7" w:rsidP="00B86BC7">
      <w:pPr>
        <w:pStyle w:val="Heading3"/>
      </w:pPr>
      <w:bookmarkStart w:id="788" w:name="_Toc524612710"/>
      <w:r>
        <w:t>General</w:t>
      </w:r>
      <w:bookmarkEnd w:id="788"/>
    </w:p>
    <w:p w14:paraId="759675E9" w14:textId="7A548D2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C0BED">
        <w:t>3.19</w:t>
      </w:r>
      <w:r>
        <w:fldChar w:fldCharType="end"/>
      </w:r>
      <w:r w:rsidRPr="003672C8">
        <w:t>).</w:t>
      </w:r>
    </w:p>
    <w:p w14:paraId="6C08731C" w14:textId="60FD4244" w:rsidR="00B86BC7" w:rsidRDefault="00B86BC7" w:rsidP="00B86BC7">
      <w:pPr>
        <w:pStyle w:val="Heading3"/>
      </w:pPr>
      <w:bookmarkStart w:id="789" w:name="_Toc524612711"/>
      <w:r>
        <w:t>id property</w:t>
      </w:r>
      <w:bookmarkEnd w:id="7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CA3C3D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C0BE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0" w:name="_Ref493518926"/>
      <w:bookmarkStart w:id="791" w:name="_Toc524612712"/>
      <w:r>
        <w:t>ruleId property</w:t>
      </w:r>
      <w:bookmarkEnd w:id="790"/>
      <w:bookmarkEnd w:id="791"/>
    </w:p>
    <w:p w14:paraId="72DC23AB" w14:textId="38205E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C0BED">
        <w:t>3.36.3</w:t>
      </w:r>
      <w:r>
        <w:fldChar w:fldCharType="end"/>
      </w:r>
      <w:r w:rsidRPr="003672C8">
        <w:t>).</w:t>
      </w:r>
    </w:p>
    <w:p w14:paraId="689839C4" w14:textId="79CF6E81"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C0BE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C0BED">
        <w:t>3.11.19</w:t>
      </w:r>
      <w:r>
        <w:fldChar w:fldCharType="end"/>
      </w:r>
      <w:r w:rsidR="00431CDA">
        <w:t>, §</w:t>
      </w:r>
      <w:r w:rsidR="00EC0042">
        <w:fldChar w:fldCharType="begin"/>
      </w:r>
      <w:r w:rsidR="00EC0042">
        <w:instrText xml:space="preserve"> REF _Ref508870783 \r \h </w:instrText>
      </w:r>
      <w:r w:rsidR="00EC0042">
        <w:fldChar w:fldCharType="separate"/>
      </w:r>
      <w:r w:rsidR="00DC0BE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DC0BE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DC0BE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0F81E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C0BED">
        <w:t>3.11</w:t>
      </w:r>
      <w:r w:rsidR="009F29FD">
        <w:fldChar w:fldCharType="end"/>
      </w:r>
      <w:r w:rsidR="009F29FD">
        <w:t>).</w:t>
      </w:r>
    </w:p>
    <w:p w14:paraId="37E39977" w14:textId="3041C30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C0BED">
        <w:t>3.11.11</w:t>
      </w:r>
      <w:r>
        <w:fldChar w:fldCharType="end"/>
      </w:r>
      <w:r>
        <w:t>.</w:t>
      </w:r>
    </w:p>
    <w:p w14:paraId="5CBB9063" w14:textId="685EBE64"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C0BED">
        <w:t>3.13</w:t>
      </w:r>
      <w:r>
        <w:fldChar w:fldCharType="end"/>
      </w:r>
      <w:r>
        <w:t>).</w:t>
      </w:r>
    </w:p>
    <w:p w14:paraId="4EE5FB01" w14:textId="3E383CCD"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C0BE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1E6ED70" w:rsidR="009F29FD" w:rsidRDefault="009F29FD" w:rsidP="00431CDA">
      <w:pPr>
        <w:pStyle w:val="Codesmall"/>
      </w:pPr>
      <w:r>
        <w:t xml:space="preserve">  "resources": {                          # See §</w:t>
      </w:r>
      <w:r>
        <w:fldChar w:fldCharType="begin"/>
      </w:r>
      <w:r>
        <w:instrText xml:space="preserve"> REF _Ref493404878 \r \h </w:instrText>
      </w:r>
      <w:r>
        <w:fldChar w:fldCharType="separate"/>
      </w:r>
      <w:r w:rsidR="00DC0BED">
        <w:t>3.11.19</w:t>
      </w:r>
      <w:r>
        <w:fldChar w:fldCharType="end"/>
      </w:r>
      <w:r>
        <w:t>.</w:t>
      </w:r>
    </w:p>
    <w:p w14:paraId="12676CFC" w14:textId="3662BC6F"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C0BED">
        <w:t>3.35.3</w:t>
      </w:r>
      <w:r>
        <w:fldChar w:fldCharType="end"/>
      </w:r>
      <w:r>
        <w:t>.</w:t>
      </w:r>
    </w:p>
    <w:p w14:paraId="24CCC349" w14:textId="327719F0"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C0BE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92" w:name="_Toc524612713"/>
      <w:r>
        <w:t>physicalLocation property</w:t>
      </w:r>
      <w:bookmarkEnd w:id="792"/>
    </w:p>
    <w:p w14:paraId="23C5F0EF" w14:textId="6DF595A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C0BED">
        <w:t>3.21</w:t>
      </w:r>
      <w:r>
        <w:fldChar w:fldCharType="end"/>
      </w:r>
      <w:r w:rsidRPr="008651CE">
        <w:t>) that identifies the relevant location.</w:t>
      </w:r>
    </w:p>
    <w:p w14:paraId="0BE523CC" w14:textId="11807D96" w:rsidR="00B86BC7" w:rsidRDefault="00B86BC7" w:rsidP="00B86BC7">
      <w:pPr>
        <w:pStyle w:val="Heading3"/>
      </w:pPr>
      <w:bookmarkStart w:id="793" w:name="_Toc524612714"/>
      <w:r>
        <w:t>message property</w:t>
      </w:r>
      <w:bookmarkEnd w:id="793"/>
    </w:p>
    <w:p w14:paraId="095EAE33" w14:textId="6BBB52E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C0BED">
        <w:t>3.9</w:t>
      </w:r>
      <w:r w:rsidR="004C53FE">
        <w:fldChar w:fldCharType="end"/>
      </w:r>
      <w:r w:rsidR="006F4D22">
        <w:t>)</w:t>
      </w:r>
      <w:r w:rsidRPr="008651CE">
        <w:t xml:space="preserve"> that describes the condition that was encountered.</w:t>
      </w:r>
    </w:p>
    <w:p w14:paraId="17CA8781" w14:textId="21D498C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C0BE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C0BE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4" w:name="_Ref493404972"/>
      <w:bookmarkStart w:id="795" w:name="_Ref493406037"/>
      <w:bookmarkStart w:id="796" w:name="_Toc524612715"/>
      <w:r>
        <w:t>level property</w:t>
      </w:r>
      <w:bookmarkEnd w:id="794"/>
      <w:bookmarkEnd w:id="795"/>
      <w:bookmarkEnd w:id="7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7" w:name="_Toc524612716"/>
      <w:r>
        <w:t>threadId property</w:t>
      </w:r>
      <w:bookmarkEnd w:id="7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98" w:name="_Toc524612717"/>
      <w:r>
        <w:t>time property</w:t>
      </w:r>
      <w:bookmarkEnd w:id="798"/>
    </w:p>
    <w:p w14:paraId="2D4A5B6B" w14:textId="1B48EE1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C0BED">
        <w:t>3.8</w:t>
      </w:r>
      <w:r>
        <w:fldChar w:fldCharType="end"/>
      </w:r>
      <w:r w:rsidRPr="008651CE">
        <w:t>).</w:t>
      </w:r>
    </w:p>
    <w:p w14:paraId="33699F22" w14:textId="56DC8386" w:rsidR="00B86BC7" w:rsidRDefault="00B86BC7" w:rsidP="00B86BC7">
      <w:pPr>
        <w:pStyle w:val="Heading3"/>
      </w:pPr>
      <w:bookmarkStart w:id="799" w:name="_Toc524612718"/>
      <w:r>
        <w:t>exception property</w:t>
      </w:r>
      <w:bookmarkEnd w:id="799"/>
    </w:p>
    <w:p w14:paraId="0929118A" w14:textId="29D79F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C0BE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00" w:name="_Toc524612719"/>
      <w:r>
        <w:t>properties property</w:t>
      </w:r>
      <w:bookmarkEnd w:id="800"/>
    </w:p>
    <w:p w14:paraId="2707E928" w14:textId="1BC950C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C0BE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01" w:name="_Ref493570836"/>
      <w:bookmarkStart w:id="802" w:name="_Toc524612720"/>
      <w:r>
        <w:lastRenderedPageBreak/>
        <w:t>exception object</w:t>
      </w:r>
      <w:bookmarkEnd w:id="801"/>
      <w:bookmarkEnd w:id="802"/>
    </w:p>
    <w:p w14:paraId="1257C9E2" w14:textId="6070509F" w:rsidR="00B86BC7" w:rsidRDefault="00B86BC7" w:rsidP="00B86BC7">
      <w:pPr>
        <w:pStyle w:val="Heading3"/>
      </w:pPr>
      <w:bookmarkStart w:id="803" w:name="_Toc524612721"/>
      <w:r>
        <w:t>General</w:t>
      </w:r>
      <w:bookmarkEnd w:id="8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4" w:name="_Toc524612722"/>
      <w:r>
        <w:t>kind property</w:t>
      </w:r>
      <w:bookmarkEnd w:id="8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5" w:name="_Toc524612723"/>
      <w:r>
        <w:t>message property</w:t>
      </w:r>
      <w:bookmarkEnd w:id="805"/>
    </w:p>
    <w:p w14:paraId="0E15DE57" w14:textId="493DF70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C0BE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1FAD51"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C0BE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C0BED">
        <w:t>3.9.4</w:t>
      </w:r>
      <w:r>
        <w:fldChar w:fldCharType="end"/>
      </w:r>
      <w:r>
        <w:t>).</w:t>
      </w:r>
    </w:p>
    <w:p w14:paraId="7B596160" w14:textId="2780E670" w:rsidR="00B86BC7" w:rsidRDefault="00B86BC7" w:rsidP="00B86BC7">
      <w:pPr>
        <w:pStyle w:val="Heading3"/>
      </w:pPr>
      <w:bookmarkStart w:id="806" w:name="_Toc524612724"/>
      <w:r>
        <w:t>stack property</w:t>
      </w:r>
      <w:bookmarkEnd w:id="806"/>
    </w:p>
    <w:p w14:paraId="17152AD6" w14:textId="6310D52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C0BE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7" w:name="_Toc524612725"/>
      <w:r>
        <w:t>innerExceptions property</w:t>
      </w:r>
      <w:bookmarkEnd w:id="80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08" w:name="_Toc287332011"/>
      <w:bookmarkStart w:id="809" w:name="_Toc524612726"/>
      <w:r w:rsidRPr="00FD22AC">
        <w:lastRenderedPageBreak/>
        <w:t>Conformance</w:t>
      </w:r>
      <w:bookmarkEnd w:id="808"/>
      <w:bookmarkEnd w:id="809"/>
    </w:p>
    <w:p w14:paraId="1D48659C" w14:textId="6555FDBE" w:rsidR="00EE1E0B" w:rsidRDefault="00EE1E0B" w:rsidP="002244CB"/>
    <w:p w14:paraId="3BBDC6A3" w14:textId="77777777" w:rsidR="00376AE7" w:rsidRDefault="00376AE7" w:rsidP="00376AE7">
      <w:pPr>
        <w:pStyle w:val="Heading2"/>
        <w:numPr>
          <w:ilvl w:val="1"/>
          <w:numId w:val="2"/>
        </w:numPr>
      </w:pPr>
      <w:bookmarkStart w:id="810" w:name="_Toc524612727"/>
      <w:r>
        <w:t>Conformance targets</w:t>
      </w:r>
      <w:bookmarkEnd w:id="81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D6D5D9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11" w:name="_Toc524612728"/>
      <w:r>
        <w:t>Conformance Clause 1: SARIF log file</w:t>
      </w:r>
      <w:bookmarkEnd w:id="811"/>
    </w:p>
    <w:p w14:paraId="7C2F5389" w14:textId="0A4B72C2" w:rsidR="0018481C" w:rsidRDefault="00376AE7" w:rsidP="00376AE7">
      <w:r>
        <w:t>A text file satisfies the “SARIF log file” conformance profile if</w:t>
      </w:r>
      <w:r w:rsidR="0018481C">
        <w:t>:</w:t>
      </w:r>
    </w:p>
    <w:p w14:paraId="177D8019" w14:textId="009B2E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C0BED">
        <w:t>3</w:t>
      </w:r>
      <w:r w:rsidR="002244CB">
        <w:fldChar w:fldCharType="end"/>
      </w:r>
      <w:r w:rsidR="00376AE7">
        <w:t>.</w:t>
      </w:r>
    </w:p>
    <w:p w14:paraId="0502E9E3" w14:textId="302C5B6F" w:rsidR="00105CCB" w:rsidRDefault="00105CCB" w:rsidP="00376AE7">
      <w:pPr>
        <w:pStyle w:val="Heading2"/>
        <w:numPr>
          <w:ilvl w:val="1"/>
          <w:numId w:val="2"/>
        </w:numPr>
      </w:pPr>
      <w:bookmarkStart w:id="812" w:name="_Toc524612729"/>
      <w:r>
        <w:t>Conformance Clause 2: SARIF resource file</w:t>
      </w:r>
      <w:bookmarkEnd w:id="812"/>
    </w:p>
    <w:p w14:paraId="2BD1E793" w14:textId="77777777" w:rsidR="00105CCB" w:rsidRDefault="00105CCB" w:rsidP="00105CCB">
      <w:r>
        <w:t>A text file satisfies the “SARIF resource file” conformance profile if:</w:t>
      </w:r>
    </w:p>
    <w:p w14:paraId="2EADB205" w14:textId="5D8FFEE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DC0BED">
        <w:t>3.9.6.4</w:t>
      </w:r>
      <w:r>
        <w:fldChar w:fldCharType="end"/>
      </w:r>
      <w:r>
        <w:t>, “</w:t>
      </w:r>
      <w:r w:rsidR="001E6121">
        <w:fldChar w:fldCharType="begin"/>
      </w:r>
      <w:r w:rsidR="001E6121">
        <w:instrText xml:space="preserve"> REF _Ref508811723 \h </w:instrText>
      </w:r>
      <w:r w:rsidR="001E6121">
        <w:fldChar w:fldCharType="separate"/>
      </w:r>
      <w:r w:rsidR="00DC0BED">
        <w:t>SARIF resource file format</w:t>
      </w:r>
      <w:r w:rsidR="001E6121">
        <w:fldChar w:fldCharType="end"/>
      </w:r>
      <w:r>
        <w:t>”.</w:t>
      </w:r>
    </w:p>
    <w:p w14:paraId="58932575" w14:textId="7F64903B" w:rsidR="00105CCB" w:rsidRDefault="00105CCB" w:rsidP="00EA540C">
      <w:pPr>
        <w:pStyle w:val="ListParagraph"/>
        <w:numPr>
          <w:ilvl w:val="0"/>
          <w:numId w:val="43"/>
        </w:numPr>
      </w:pPr>
      <w:r>
        <w:t xml:space="preserve">It contains only those elements defined in </w:t>
      </w:r>
      <w:bookmarkStart w:id="813" w:name="_Hlk507945868"/>
      <w:r>
        <w:t>§</w:t>
      </w:r>
      <w:r>
        <w:fldChar w:fldCharType="begin"/>
      </w:r>
      <w:r>
        <w:instrText xml:space="preserve"> REF _Ref508811723 \r \h </w:instrText>
      </w:r>
      <w:r>
        <w:fldChar w:fldCharType="separate"/>
      </w:r>
      <w:r w:rsidR="00DC0BED">
        <w:t>3.9.6.4</w:t>
      </w:r>
      <w:r>
        <w:fldChar w:fldCharType="end"/>
      </w:r>
      <w:r>
        <w:t>.</w:t>
      </w:r>
      <w:bookmarkEnd w:id="813"/>
    </w:p>
    <w:p w14:paraId="2010E9D3" w14:textId="6B6C4F07"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DC0BED">
        <w:t>3</w:t>
      </w:r>
      <w:r>
        <w:fldChar w:fldCharType="end"/>
      </w:r>
      <w:r>
        <w:t>, except as modified in §</w:t>
      </w:r>
      <w:r>
        <w:fldChar w:fldCharType="begin"/>
      </w:r>
      <w:r>
        <w:instrText xml:space="preserve"> REF _Ref508811723 \r \h </w:instrText>
      </w:r>
      <w:r>
        <w:fldChar w:fldCharType="separate"/>
      </w:r>
      <w:r w:rsidR="00DC0BED">
        <w:t>3.9.6.4</w:t>
      </w:r>
      <w:r>
        <w:fldChar w:fldCharType="end"/>
      </w:r>
      <w:r>
        <w:t>.</w:t>
      </w:r>
    </w:p>
    <w:p w14:paraId="3A58DDE1" w14:textId="56034256" w:rsidR="0018481C" w:rsidRDefault="0018481C" w:rsidP="00376AE7">
      <w:pPr>
        <w:pStyle w:val="Heading2"/>
        <w:numPr>
          <w:ilvl w:val="1"/>
          <w:numId w:val="2"/>
        </w:numPr>
      </w:pPr>
      <w:bookmarkStart w:id="814" w:name="_Toc524612730"/>
      <w:r>
        <w:t xml:space="preserve">Conformance Clause </w:t>
      </w:r>
      <w:r w:rsidR="00105CCB">
        <w:t>3</w:t>
      </w:r>
      <w:r>
        <w:t>: SARIF producer</w:t>
      </w:r>
      <w:bookmarkEnd w:id="814"/>
    </w:p>
    <w:p w14:paraId="350705EC" w14:textId="77777777" w:rsidR="0018481C" w:rsidRDefault="0018481C" w:rsidP="0018481C">
      <w:r>
        <w:t>A program satisfies the “SARIF producer” conformance profile if:</w:t>
      </w:r>
    </w:p>
    <w:p w14:paraId="697B080C" w14:textId="418BD50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DC0BED">
        <w:t>3</w:t>
      </w:r>
      <w:r>
        <w:fldChar w:fldCharType="end"/>
      </w:r>
      <w:r>
        <w:t>.</w:t>
      </w:r>
    </w:p>
    <w:p w14:paraId="2447FAA5" w14:textId="2B074EA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DC0BE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15" w:name="_Toc524612731"/>
      <w:r>
        <w:lastRenderedPageBreak/>
        <w:t xml:space="preserve">Conformance Clause </w:t>
      </w:r>
      <w:r w:rsidR="00105CCB">
        <w:t>4</w:t>
      </w:r>
      <w:r>
        <w:t>: Direct producer</w:t>
      </w:r>
      <w:bookmarkEnd w:id="8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E7317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C0BED">
        <w:t>3</w:t>
      </w:r>
      <w:r w:rsidR="002244CB">
        <w:fldChar w:fldCharType="end"/>
      </w:r>
      <w:r>
        <w:t xml:space="preserve"> that are designated as applying to </w:t>
      </w:r>
      <w:r w:rsidR="0018481C">
        <w:t>“</w:t>
      </w:r>
      <w:r>
        <w:t>direct producers</w:t>
      </w:r>
      <w:r w:rsidR="0018481C">
        <w:t>” or to “analysis tools”</w:t>
      </w:r>
      <w:r>
        <w:t>.</w:t>
      </w:r>
    </w:p>
    <w:p w14:paraId="74D6208C" w14:textId="02AE99B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C0BE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16" w:name="_Toc524612732"/>
      <w:r>
        <w:t xml:space="preserve">Conformance Clause </w:t>
      </w:r>
      <w:r w:rsidR="00D06F1A">
        <w:t>5</w:t>
      </w:r>
      <w:r>
        <w:t>: Deterministic producer</w:t>
      </w:r>
      <w:bookmarkEnd w:id="8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7" w:name="_Toc524612733"/>
      <w:r>
        <w:t>Conformance Clause 6: Converter</w:t>
      </w:r>
      <w:bookmarkEnd w:id="81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C79AFB5"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DC0BED">
        <w:t>3</w:t>
      </w:r>
      <w:r>
        <w:fldChar w:fldCharType="end"/>
      </w:r>
      <w:r>
        <w:t xml:space="preserve"> that are designated as applying to converters.</w:t>
      </w:r>
    </w:p>
    <w:p w14:paraId="0990559B" w14:textId="7F027F6C"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DC0BED">
        <w:t>3</w:t>
      </w:r>
      <w:r>
        <w:fldChar w:fldCharType="end"/>
      </w:r>
      <w:r>
        <w:t>, are intended to be produced only by direct producers.</w:t>
      </w:r>
    </w:p>
    <w:p w14:paraId="493D3DE6" w14:textId="184C26E6" w:rsidR="00D06F1A" w:rsidRDefault="00D06F1A" w:rsidP="00D06F1A">
      <w:pPr>
        <w:pStyle w:val="Heading2"/>
      </w:pPr>
      <w:bookmarkStart w:id="818" w:name="_Toc524612734"/>
      <w:r>
        <w:t>Conformance Clause 7: SARIF post-processor</w:t>
      </w:r>
      <w:bookmarkEnd w:id="81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9ACD86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DC0BE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19" w:name="_Toc524612735"/>
      <w:r>
        <w:t xml:space="preserve">Conformance Clause </w:t>
      </w:r>
      <w:r w:rsidR="00D06F1A">
        <w:t>8</w:t>
      </w:r>
      <w:r>
        <w:t xml:space="preserve">: </w:t>
      </w:r>
      <w:r w:rsidR="0018481C">
        <w:t>SARIF c</w:t>
      </w:r>
      <w:r>
        <w:t>onsumer</w:t>
      </w:r>
      <w:bookmarkEnd w:id="8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70CC85D"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C0BED">
        <w:t>3</w:t>
      </w:r>
      <w:r w:rsidR="002244CB">
        <w:fldChar w:fldCharType="end"/>
      </w:r>
      <w:r>
        <w:t>.</w:t>
      </w:r>
    </w:p>
    <w:p w14:paraId="7B2084FE" w14:textId="27DB043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DC0BE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20" w:name="_Toc524612736"/>
      <w:r>
        <w:t xml:space="preserve">Conformance Clause </w:t>
      </w:r>
      <w:r w:rsidR="00D06F1A">
        <w:t>9</w:t>
      </w:r>
      <w:r>
        <w:t>: Viewer</w:t>
      </w:r>
      <w:bookmarkEnd w:id="82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D34CD8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DC0BE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21" w:name="_Hlk512505065"/>
      <w:bookmarkStart w:id="822" w:name="_Toc524612737"/>
      <w:r>
        <w:t>Conformance Clause 10: Result management system</w:t>
      </w:r>
      <w:bookmarkEnd w:id="82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5D747AC"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DC0BE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21"/>
    </w:p>
    <w:p w14:paraId="79E66955" w14:textId="44610F19" w:rsidR="00435405" w:rsidRDefault="00435405" w:rsidP="00435405">
      <w:pPr>
        <w:pStyle w:val="Heading2"/>
      </w:pPr>
      <w:bookmarkStart w:id="823" w:name="_Toc524612738"/>
      <w:r>
        <w:lastRenderedPageBreak/>
        <w:t>Conformance Clause 11: Engineering system</w:t>
      </w:r>
      <w:bookmarkEnd w:id="823"/>
    </w:p>
    <w:p w14:paraId="5A8D0E9E" w14:textId="2048F54B" w:rsidR="00435405" w:rsidRDefault="00435405" w:rsidP="00435405">
      <w:r>
        <w:t>An engineering system satisfies the “engineering system” conformance profile if:</w:t>
      </w:r>
    </w:p>
    <w:p w14:paraId="29F6F326" w14:textId="26721183"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DC0BED">
        <w:t>3</w:t>
      </w:r>
      <w:r>
        <w:fldChar w:fldCharType="end"/>
      </w:r>
      <w:r>
        <w:t xml:space="preserve"> that are designated as applying to engineering systems.</w:t>
      </w:r>
    </w:p>
    <w:p w14:paraId="51263FE3" w14:textId="31A49E7E" w:rsidR="0052099F" w:rsidRDefault="002244CB" w:rsidP="00CE1F32">
      <w:pPr>
        <w:pStyle w:val="AppendixHeading1"/>
      </w:pPr>
      <w:bookmarkStart w:id="824" w:name="AppendixAcknowledgments"/>
      <w:bookmarkStart w:id="825" w:name="_Toc85472897"/>
      <w:bookmarkStart w:id="826" w:name="_Toc287332012"/>
      <w:bookmarkStart w:id="827" w:name="_Hlk513041526"/>
      <w:bookmarkStart w:id="828" w:name="_Toc524612739"/>
      <w:bookmarkEnd w:id="824"/>
      <w:r>
        <w:lastRenderedPageBreak/>
        <w:t xml:space="preserve">(Informative) </w:t>
      </w:r>
      <w:r w:rsidR="00B80CDB">
        <w:t>Acknowl</w:t>
      </w:r>
      <w:r w:rsidR="004D0E5E">
        <w:t>e</w:t>
      </w:r>
      <w:r w:rsidR="008F61FB">
        <w:t>dg</w:t>
      </w:r>
      <w:r w:rsidR="0052099F">
        <w:t>ments</w:t>
      </w:r>
      <w:bookmarkEnd w:id="825"/>
      <w:bookmarkEnd w:id="826"/>
      <w:bookmarkEnd w:id="82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27"/>
    <w:p w14:paraId="645628E0" w14:textId="77777777" w:rsidR="00C76CAA" w:rsidRPr="00C76CAA" w:rsidRDefault="00C76CAA" w:rsidP="00C76CAA"/>
    <w:p w14:paraId="586B0BCA" w14:textId="2CB47B5E" w:rsidR="0052099F" w:rsidRDefault="002244CB" w:rsidP="008C100C">
      <w:pPr>
        <w:pStyle w:val="AppendixHeading1"/>
      </w:pPr>
      <w:bookmarkStart w:id="829" w:name="AppendixFingerprints"/>
      <w:bookmarkStart w:id="830" w:name="_Ref513039337"/>
      <w:bookmarkStart w:id="831" w:name="_Toc524612740"/>
      <w:bookmarkEnd w:id="829"/>
      <w:r>
        <w:lastRenderedPageBreak/>
        <w:t>(</w:t>
      </w:r>
      <w:r w:rsidR="00E8605A">
        <w:t>Normative</w:t>
      </w:r>
      <w:r>
        <w:t xml:space="preserve">) </w:t>
      </w:r>
      <w:r w:rsidR="00710FE0">
        <w:t>Use of fingerprints by result management systems</w:t>
      </w:r>
      <w:bookmarkEnd w:id="830"/>
      <w:bookmarkEnd w:id="83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CDDFA6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C0BE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0FD6E9B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C0BED">
        <w:t>F.2</w:t>
      </w:r>
      <w:r>
        <w:fldChar w:fldCharType="end"/>
      </w:r>
      <w:r>
        <w:t>) in its fingerprint computation.</w:t>
      </w:r>
    </w:p>
    <w:p w14:paraId="5F1C1209" w14:textId="5D18489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C0BE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32" w:name="AppendixViewers"/>
      <w:bookmarkStart w:id="833" w:name="_Toc524612741"/>
      <w:bookmarkEnd w:id="832"/>
      <w:r>
        <w:lastRenderedPageBreak/>
        <w:t xml:space="preserve">(Informative) </w:t>
      </w:r>
      <w:r w:rsidR="00710FE0">
        <w:t xml:space="preserve">Use of SARIF by log </w:t>
      </w:r>
      <w:r w:rsidR="00AF0D84">
        <w:t xml:space="preserve">file </w:t>
      </w:r>
      <w:r w:rsidR="00710FE0">
        <w:t>viewers</w:t>
      </w:r>
      <w:bookmarkEnd w:id="83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34" w:name="AppendixConverters"/>
      <w:bookmarkStart w:id="835" w:name="_Toc524612742"/>
      <w:bookmarkEnd w:id="834"/>
      <w:r>
        <w:lastRenderedPageBreak/>
        <w:t xml:space="preserve">(Informative) </w:t>
      </w:r>
      <w:r w:rsidR="00710FE0">
        <w:t>Production of SARIF by converters</w:t>
      </w:r>
      <w:bookmarkEnd w:id="83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0A2A9B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C0BED">
        <w:t>3.19.9</w:t>
      </w:r>
      <w:r w:rsidR="00C6546E">
        <w:fldChar w:fldCharType="end"/>
      </w:r>
      <w:r>
        <w:t>).</w:t>
      </w:r>
    </w:p>
    <w:p w14:paraId="14E4D457" w14:textId="180C2C6E"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C0BED">
        <w:t>3.12.4</w:t>
      </w:r>
      <w:r>
        <w:fldChar w:fldCharType="end"/>
      </w:r>
      <w:r>
        <w:t>).</w:t>
      </w:r>
    </w:p>
    <w:p w14:paraId="7B432429" w14:textId="7FCB8689" w:rsidR="00710FE0" w:rsidRDefault="002244CB" w:rsidP="00710FE0">
      <w:pPr>
        <w:pStyle w:val="AppendixHeading1"/>
      </w:pPr>
      <w:bookmarkStart w:id="836" w:name="AppendixRuleMetadata"/>
      <w:bookmarkStart w:id="837" w:name="_Toc524612743"/>
      <w:bookmarkEnd w:id="836"/>
      <w:r>
        <w:lastRenderedPageBreak/>
        <w:t xml:space="preserve">(Informative) </w:t>
      </w:r>
      <w:r w:rsidR="00710FE0">
        <w:t>Locating rule metadata</w:t>
      </w:r>
      <w:bookmarkEnd w:id="837"/>
    </w:p>
    <w:p w14:paraId="43EDCF6F" w14:textId="1B497CA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C0BED">
        <w:t>3.11.19</w:t>
      </w:r>
      <w:r>
        <w:fldChar w:fldCharType="end"/>
      </w:r>
      <w:r>
        <w:t xml:space="preserve"> and §</w:t>
      </w:r>
      <w:r>
        <w:fldChar w:fldCharType="begin"/>
      </w:r>
      <w:r>
        <w:instrText xml:space="preserve"> REF _Ref493407996 \w \h </w:instrText>
      </w:r>
      <w:r>
        <w:fldChar w:fldCharType="separate"/>
      </w:r>
      <w:r w:rsidR="00DC0BE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38" w:name="AppendixDeterminism"/>
      <w:bookmarkStart w:id="839" w:name="_Toc524612744"/>
      <w:bookmarkEnd w:id="838"/>
      <w:r>
        <w:lastRenderedPageBreak/>
        <w:t xml:space="preserve">(Normative) </w:t>
      </w:r>
      <w:r w:rsidR="00710FE0">
        <w:t>Producing deterministic SARIF log files</w:t>
      </w:r>
      <w:bookmarkEnd w:id="839"/>
    </w:p>
    <w:p w14:paraId="269DCAE0" w14:textId="72CA49C1" w:rsidR="00B62028" w:rsidRDefault="00B62028" w:rsidP="00B62028">
      <w:pPr>
        <w:pStyle w:val="AppendixHeading2"/>
      </w:pPr>
      <w:bookmarkStart w:id="840" w:name="_Toc524612745"/>
      <w:r>
        <w:t>General</w:t>
      </w:r>
      <w:bookmarkEnd w:id="8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41" w:name="_Ref513042258"/>
      <w:bookmarkStart w:id="842" w:name="_Toc524612746"/>
      <w:r>
        <w:t>Non-deterministic file format elements</w:t>
      </w:r>
      <w:bookmarkEnd w:id="841"/>
      <w:bookmarkEnd w:id="8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43" w:name="_Toc524612747"/>
      <w:r>
        <w:t>Array and dictionary element ordering</w:t>
      </w:r>
      <w:bookmarkEnd w:id="8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44" w:name="_Ref513042289"/>
      <w:bookmarkStart w:id="845" w:name="_Toc524612748"/>
      <w:r>
        <w:t>Absolute paths</w:t>
      </w:r>
      <w:bookmarkEnd w:id="844"/>
      <w:bookmarkEnd w:id="84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46" w:name="_Toc524612749"/>
      <w:r>
        <w:t>Compensating for non-deterministic output</w:t>
      </w:r>
      <w:bookmarkEnd w:id="84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47" w:name="_Toc524612750"/>
      <w:r>
        <w:t>Interaction between determinism and baselining</w:t>
      </w:r>
      <w:bookmarkEnd w:id="84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48" w:name="AppendixFixes"/>
      <w:bookmarkStart w:id="849" w:name="_Toc524612751"/>
      <w:bookmarkEnd w:id="848"/>
      <w:r>
        <w:lastRenderedPageBreak/>
        <w:t xml:space="preserve">(Informative) </w:t>
      </w:r>
      <w:r w:rsidR="00710FE0">
        <w:t>Guidance on fixes</w:t>
      </w:r>
      <w:bookmarkEnd w:id="84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50" w:name="_Toc524612752"/>
      <w:r>
        <w:lastRenderedPageBreak/>
        <w:t>(Informative) Diagnosing results in generated files</w:t>
      </w:r>
      <w:bookmarkEnd w:id="8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8F93A56" w:rsidR="00830F21" w:rsidRDefault="00830F21" w:rsidP="00830F21">
      <w:pPr>
        <w:pStyle w:val="Codesmall"/>
      </w:pPr>
      <w:r>
        <w:t>{                                           # A run object (§</w:t>
      </w:r>
      <w:r>
        <w:fldChar w:fldCharType="begin"/>
      </w:r>
      <w:r>
        <w:instrText xml:space="preserve"> REF _Ref493349997 \r \h </w:instrText>
      </w:r>
      <w:r>
        <w:fldChar w:fldCharType="separate"/>
      </w:r>
      <w:r w:rsidR="00DC0BED">
        <w:t>3.11</w:t>
      </w:r>
      <w:r>
        <w:fldChar w:fldCharType="end"/>
      </w:r>
      <w:r>
        <w:t>).</w:t>
      </w:r>
    </w:p>
    <w:p w14:paraId="16CC02FE" w14:textId="436053A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C0BED">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1F6E20" w:rsidR="00830F21" w:rsidRDefault="00830F21" w:rsidP="00830F21">
      <w:pPr>
        <w:pStyle w:val="Codesmall"/>
      </w:pPr>
      <w:r>
        <w:t xml:space="preserve">  "results": [                              # See §</w:t>
      </w:r>
      <w:r>
        <w:fldChar w:fldCharType="begin"/>
      </w:r>
      <w:r>
        <w:instrText xml:space="preserve"> REF _Ref493350972 \r \h </w:instrText>
      </w:r>
      <w:r>
        <w:fldChar w:fldCharType="separate"/>
      </w:r>
      <w:r w:rsidR="00DC0BED">
        <w:t>3.11.18</w:t>
      </w:r>
      <w:r>
        <w:fldChar w:fldCharType="end"/>
      </w:r>
      <w:r>
        <w:t>.</w:t>
      </w:r>
    </w:p>
    <w:p w14:paraId="12542006" w14:textId="65F4756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C0BED">
        <w:t>3.19</w:t>
      </w:r>
      <w:r>
        <w:fldChar w:fldCharType="end"/>
      </w:r>
      <w:r>
        <w:t>).</w:t>
      </w:r>
    </w:p>
    <w:p w14:paraId="405D3CE1" w14:textId="5FFB7DB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C0BED">
        <w:t>3.19.5</w:t>
      </w:r>
      <w:r w:rsidR="00EC5421">
        <w:fldChar w:fldCharType="end"/>
      </w:r>
      <w:r>
        <w:t>.</w:t>
      </w:r>
    </w:p>
    <w:p w14:paraId="53F54E24" w14:textId="5C2251CC" w:rsidR="00830F21" w:rsidRDefault="00830F21" w:rsidP="00830F21">
      <w:pPr>
        <w:pStyle w:val="Codesmall"/>
      </w:pPr>
      <w:r>
        <w:t xml:space="preserve">      "message": {                          # See §</w:t>
      </w:r>
      <w:r>
        <w:fldChar w:fldCharType="begin"/>
      </w:r>
      <w:r>
        <w:instrText xml:space="preserve"> REF _Ref493426628 \r \h </w:instrText>
      </w:r>
      <w:r>
        <w:fldChar w:fldCharType="separate"/>
      </w:r>
      <w:r w:rsidR="00DC0BE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9C55ADD" w:rsidR="00830F21" w:rsidRDefault="00830F21" w:rsidP="00830F21">
      <w:pPr>
        <w:pStyle w:val="Codesmall"/>
      </w:pPr>
      <w:r>
        <w:t xml:space="preserve">      "locations": [                        # See §</w:t>
      </w:r>
      <w:r>
        <w:fldChar w:fldCharType="begin"/>
      </w:r>
      <w:r>
        <w:instrText xml:space="preserve"> REF _Ref510013155 \r \h </w:instrText>
      </w:r>
      <w:r>
        <w:fldChar w:fldCharType="separate"/>
      </w:r>
      <w:r w:rsidR="00DC0BED">
        <w:t>3.19.8</w:t>
      </w:r>
      <w:r>
        <w:fldChar w:fldCharType="end"/>
      </w:r>
      <w:r>
        <w:t>.</w:t>
      </w:r>
    </w:p>
    <w:p w14:paraId="6B5EF283" w14:textId="4E1517A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C0BED">
        <w:t>3.20</w:t>
      </w:r>
      <w:r>
        <w:fldChar w:fldCharType="end"/>
      </w:r>
      <w:r>
        <w:t>).</w:t>
      </w:r>
    </w:p>
    <w:p w14:paraId="348A704B" w14:textId="4DADB58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C0BE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B6A1D3" w:rsidR="00830F21" w:rsidRDefault="00830F21" w:rsidP="00830F21">
      <w:pPr>
        <w:pStyle w:val="Codesmall"/>
      </w:pPr>
      <w:r>
        <w:t xml:space="preserve">  "files": {                                # See §</w:t>
      </w:r>
      <w:r>
        <w:fldChar w:fldCharType="begin"/>
      </w:r>
      <w:r>
        <w:instrText xml:space="preserve"> REF _Ref507667580 \r \h </w:instrText>
      </w:r>
      <w:r>
        <w:fldChar w:fldCharType="separate"/>
      </w:r>
      <w:r w:rsidR="00DC0BED">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6F055F" w:rsidR="00830F21" w:rsidRDefault="00830F21" w:rsidP="00830F21">
      <w:pPr>
        <w:pStyle w:val="Codesmall"/>
      </w:pPr>
      <w:r>
        <w:t xml:space="preserve">      {                                     # A file object (§</w:t>
      </w:r>
      <w:r>
        <w:fldChar w:fldCharType="begin"/>
      </w:r>
      <w:r>
        <w:instrText xml:space="preserve"> REF _Ref493403111 \r \h </w:instrText>
      </w:r>
      <w:r>
        <w:fldChar w:fldCharType="separate"/>
      </w:r>
      <w:r w:rsidR="00DC0BED">
        <w:t>3.17</w:t>
      </w:r>
      <w:r>
        <w:fldChar w:fldCharType="end"/>
      </w:r>
      <w:r>
        <w:t>).</w:t>
      </w:r>
    </w:p>
    <w:p w14:paraId="0CA4B796" w14:textId="6A6A80DE"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C0BED">
        <w:rPr>
          <w:b/>
        </w:rPr>
        <w:t>3.17.8</w:t>
      </w:r>
      <w:r>
        <w:rPr>
          <w:b/>
        </w:rPr>
        <w:fldChar w:fldCharType="end"/>
      </w:r>
      <w:r w:rsidRPr="00EC7E26">
        <w:rPr>
          <w:b/>
        </w:rPr>
        <w:t>.</w:t>
      </w:r>
    </w:p>
    <w:p w14:paraId="26239F27" w14:textId="02B4E49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C0BED">
        <w:rPr>
          <w:b/>
        </w:rPr>
        <w:t>3.2</w:t>
      </w:r>
      <w:r w:rsidRPr="00EC7E26">
        <w:rPr>
          <w:b/>
        </w:rPr>
        <w:fldChar w:fldCharType="end"/>
      </w:r>
      <w:r w:rsidRPr="00EC7E26">
        <w:rPr>
          <w:b/>
        </w:rPr>
        <w:t>).</w:t>
      </w:r>
    </w:p>
    <w:p w14:paraId="3F9D74B5" w14:textId="0EC212C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C0BE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801186A"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C0BED">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51" w:name="AppendixExamples"/>
      <w:bookmarkStart w:id="852" w:name="_Toc524612753"/>
      <w:bookmarkEnd w:id="851"/>
      <w:r>
        <w:lastRenderedPageBreak/>
        <w:t xml:space="preserve">(Informative) </w:t>
      </w:r>
      <w:r w:rsidR="00710FE0">
        <w:t>Examples</w:t>
      </w:r>
      <w:bookmarkEnd w:id="85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53" w:name="_Toc524612754"/>
      <w:r>
        <w:t xml:space="preserve">Minimal valid SARIF </w:t>
      </w:r>
      <w:r w:rsidR="00EA1C84">
        <w:t>log file</w:t>
      </w:r>
      <w:bookmarkEnd w:id="85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E834E0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C0BE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C0BED">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54" w:name="_Toc524612755"/>
      <w:r w:rsidRPr="00745595">
        <w:t xml:space="preserve">Minimal recommended SARIF </w:t>
      </w:r>
      <w:r w:rsidR="00EA1C84">
        <w:t xml:space="preserve">log </w:t>
      </w:r>
      <w:r w:rsidRPr="00745595">
        <w:t>file with source information</w:t>
      </w:r>
      <w:bookmarkEnd w:id="85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D9B80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DC0BED">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026C3E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C0BE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C0BED">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C0BED">
        <w:t>3.19</w:t>
      </w:r>
      <w:r>
        <w:fldChar w:fldCharType="end"/>
      </w:r>
      <w:r>
        <w:t xml:space="preserve">) so the recommended elements of the </w:t>
      </w:r>
      <w:r w:rsidRPr="00745595">
        <w:rPr>
          <w:rStyle w:val="CODEtemp"/>
        </w:rPr>
        <w:t>result</w:t>
      </w:r>
      <w:r>
        <w:t xml:space="preserve"> object can be shown.</w:t>
      </w:r>
    </w:p>
    <w:p w14:paraId="0A703AC0" w14:textId="55041659"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C0BED">
        <w:t>3.11.15</w:t>
      </w:r>
      <w:r w:rsidR="00830F21">
        <w:fldChar w:fldCharType="end"/>
      </w:r>
      <w:r>
        <w:t>) specif</w:t>
      </w:r>
      <w:r w:rsidR="00830F21">
        <w:t>ies</w:t>
      </w:r>
      <w:r>
        <w:t xml:space="preserve"> only those files in which the tool detected a result.</w:t>
      </w:r>
    </w:p>
    <w:p w14:paraId="71E13AB3" w14:textId="08D055A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C0BED">
        <w:t>3.11.16</w:t>
      </w:r>
      <w:r>
        <w:fldChar w:fldCharType="end"/>
      </w:r>
      <w:r>
        <w:t>), because when physical location information is available, that property is optional (it “</w:t>
      </w:r>
      <w:r w:rsidRPr="00745595">
        <w:rPr>
          <w:b/>
        </w:rPr>
        <w:t>MAY</w:t>
      </w:r>
      <w:r>
        <w:t>” be present).</w:t>
      </w:r>
    </w:p>
    <w:p w14:paraId="3D9A1852" w14:textId="14A854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C0BED">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55" w:name="_Toc524612756"/>
      <w:r w:rsidRPr="001D7651">
        <w:t xml:space="preserve">Minimal recommended SARIF </w:t>
      </w:r>
      <w:r w:rsidR="00EA1C84">
        <w:t xml:space="preserve">log </w:t>
      </w:r>
      <w:r w:rsidRPr="001D7651">
        <w:t>file without source information</w:t>
      </w:r>
      <w:bookmarkEnd w:id="855"/>
    </w:p>
    <w:p w14:paraId="0C8A9C7D" w14:textId="6794C44A" w:rsidR="001D7651" w:rsidRDefault="001D7651" w:rsidP="001D7651">
      <w:r w:rsidRPr="001D7651">
        <w:t>This is a minimal recommended SARIF file for the case where</w:t>
      </w:r>
    </w:p>
    <w:p w14:paraId="1B15DF0E" w14:textId="10FBF45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DC0BED">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D725FB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C0BE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C0BED">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C0BED">
        <w:t>3.19</w:t>
      </w:r>
      <w:r>
        <w:fldChar w:fldCharType="end"/>
      </w:r>
      <w:r>
        <w:t xml:space="preserve">) so the recommended elements of the </w:t>
      </w:r>
      <w:r w:rsidRPr="001D7651">
        <w:rPr>
          <w:rStyle w:val="CODEtemp"/>
        </w:rPr>
        <w:t>result</w:t>
      </w:r>
      <w:r>
        <w:t xml:space="preserve"> object can be shown.</w:t>
      </w:r>
    </w:p>
    <w:p w14:paraId="7469062E" w14:textId="52D453A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C0BED">
        <w:t>3.11.15</w:t>
      </w:r>
      <w:r w:rsidR="00830F21">
        <w:fldChar w:fldCharType="end"/>
      </w:r>
      <w:r>
        <w:t>) specif</w:t>
      </w:r>
      <w:r w:rsidR="00830F21">
        <w:t>ies</w:t>
      </w:r>
      <w:r>
        <w:t xml:space="preserve"> only those files in which the tool detected a result.</w:t>
      </w:r>
    </w:p>
    <w:p w14:paraId="76A5A66E" w14:textId="278A144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C0BED">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56" w:name="_Toc524612757"/>
      <w:r w:rsidRPr="001D7651">
        <w:t xml:space="preserve">SARIF </w:t>
      </w:r>
      <w:r w:rsidR="00D71A1D">
        <w:t xml:space="preserve">resource </w:t>
      </w:r>
      <w:r w:rsidRPr="001D7651">
        <w:t xml:space="preserve">file </w:t>
      </w:r>
      <w:r w:rsidR="00D71A1D">
        <w:t>with</w:t>
      </w:r>
      <w:r w:rsidRPr="001D7651">
        <w:t xml:space="preserve"> rule metadata</w:t>
      </w:r>
      <w:bookmarkEnd w:id="856"/>
    </w:p>
    <w:p w14:paraId="269DD195" w14:textId="674A5DD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C0BE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C0BED">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57" w:name="_Toc524612758"/>
      <w:r>
        <w:t>Comprehensive SARIF file</w:t>
      </w:r>
      <w:bookmarkEnd w:id="8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58" w:name="AppendixRevisionHistory"/>
      <w:bookmarkStart w:id="859" w:name="_Toc85472898"/>
      <w:bookmarkStart w:id="860" w:name="_Toc287332014"/>
      <w:bookmarkStart w:id="861" w:name="_Toc524612759"/>
      <w:bookmarkEnd w:id="858"/>
      <w:r>
        <w:lastRenderedPageBreak/>
        <w:t xml:space="preserve">(Informative) </w:t>
      </w:r>
      <w:r w:rsidR="00A05FDF">
        <w:t>Revision History</w:t>
      </w:r>
      <w:bookmarkEnd w:id="859"/>
      <w:bookmarkEnd w:id="860"/>
      <w:bookmarkEnd w:id="8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8F0E9BE"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71E33A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CAFC1FE"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DB1F59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271378"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DA86E7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7FF49A7"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F0586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F0286E4"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52F7D93"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1B295B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B272C1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84C68A6"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ACC075A"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4DA9957"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EB2C571"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20FEB" w14:textId="77777777" w:rsidR="00552A90" w:rsidRDefault="00552A90" w:rsidP="008C100C">
      <w:r>
        <w:separator/>
      </w:r>
    </w:p>
    <w:p w14:paraId="55595D2C" w14:textId="77777777" w:rsidR="00552A90" w:rsidRDefault="00552A90" w:rsidP="008C100C"/>
    <w:p w14:paraId="605840AB" w14:textId="77777777" w:rsidR="00552A90" w:rsidRDefault="00552A90" w:rsidP="008C100C"/>
    <w:p w14:paraId="34B5B83D" w14:textId="77777777" w:rsidR="00552A90" w:rsidRDefault="00552A90" w:rsidP="008C100C"/>
    <w:p w14:paraId="3A69C704" w14:textId="77777777" w:rsidR="00552A90" w:rsidRDefault="00552A90" w:rsidP="008C100C"/>
    <w:p w14:paraId="0704A98A" w14:textId="77777777" w:rsidR="00552A90" w:rsidRDefault="00552A90" w:rsidP="008C100C"/>
    <w:p w14:paraId="58E8D8BD" w14:textId="77777777" w:rsidR="00552A90" w:rsidRDefault="00552A90" w:rsidP="008C100C"/>
  </w:endnote>
  <w:endnote w:type="continuationSeparator" w:id="0">
    <w:p w14:paraId="782DC2E5" w14:textId="77777777" w:rsidR="00552A90" w:rsidRDefault="00552A90" w:rsidP="008C100C">
      <w:r>
        <w:continuationSeparator/>
      </w:r>
    </w:p>
    <w:p w14:paraId="0E9ACDCB" w14:textId="77777777" w:rsidR="00552A90" w:rsidRDefault="00552A90" w:rsidP="008C100C"/>
    <w:p w14:paraId="63D5AF4C" w14:textId="77777777" w:rsidR="00552A90" w:rsidRDefault="00552A90" w:rsidP="008C100C"/>
    <w:p w14:paraId="17B2EC8D" w14:textId="77777777" w:rsidR="00552A90" w:rsidRDefault="00552A90" w:rsidP="008C100C"/>
    <w:p w14:paraId="46298CF4" w14:textId="77777777" w:rsidR="00552A90" w:rsidRDefault="00552A90" w:rsidP="008C100C"/>
    <w:p w14:paraId="43113B2A" w14:textId="77777777" w:rsidR="00552A90" w:rsidRDefault="00552A90" w:rsidP="008C100C"/>
    <w:p w14:paraId="0717A1E3" w14:textId="77777777" w:rsidR="00552A90" w:rsidRDefault="00552A9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C0BED" w:rsidRDefault="00DC0B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C0BED" w:rsidRPr="00195F88" w:rsidRDefault="00DC0BE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C0BED" w:rsidRPr="00195F88" w:rsidRDefault="00DC0BE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C0BED" w:rsidRDefault="00DC0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EB5D" w14:textId="77777777" w:rsidR="00552A90" w:rsidRDefault="00552A90" w:rsidP="008C100C">
      <w:r>
        <w:separator/>
      </w:r>
    </w:p>
    <w:p w14:paraId="2D0BF8BF" w14:textId="77777777" w:rsidR="00552A90" w:rsidRDefault="00552A90" w:rsidP="008C100C"/>
  </w:footnote>
  <w:footnote w:type="continuationSeparator" w:id="0">
    <w:p w14:paraId="5BFC425D" w14:textId="77777777" w:rsidR="00552A90" w:rsidRDefault="00552A90" w:rsidP="008C100C">
      <w:r>
        <w:continuationSeparator/>
      </w:r>
    </w:p>
    <w:p w14:paraId="778AD528" w14:textId="77777777" w:rsidR="00552A90" w:rsidRDefault="00552A9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C0BED" w:rsidRDefault="00DC0B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C0BED" w:rsidRDefault="00DC0B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C0BED" w:rsidRDefault="00DC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2A90"/>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5818"/>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0BE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48240-2AA8-4E47-8486-8F3BDB1D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18113</TotalTime>
  <Pages>145</Pages>
  <Words>60753</Words>
  <Characters>346295</Characters>
  <Application>Microsoft Office Word</Application>
  <DocSecurity>0</DocSecurity>
  <Lines>2885</Lines>
  <Paragraphs>812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406236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878</cp:revision>
  <cp:lastPrinted>2011-08-05T16:21:00Z</cp:lastPrinted>
  <dcterms:created xsi:type="dcterms:W3CDTF">2017-08-01T19:18:00Z</dcterms:created>
  <dcterms:modified xsi:type="dcterms:W3CDTF">2018-09-13T21:49:00Z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