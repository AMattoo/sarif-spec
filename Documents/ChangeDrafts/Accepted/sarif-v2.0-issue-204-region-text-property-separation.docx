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AF74B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proofErr w:type="gramStart"/>
      <w:r>
        <w:t>schema.json</w:t>
      </w:r>
      <w:proofErr w:type="spellEnd"/>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AF74B2">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AF74B2">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AF74B2">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AF74B2">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AF74B2">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AF74B2">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AF74B2">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AF74B2">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AF74B2">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AF74B2">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AF74B2">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AF74B2">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AF74B2">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AF74B2">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AF74B2">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AF74B2">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AF74B2">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AF74B2">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AF74B2">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AF74B2">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AF74B2">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AF74B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AF74B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AF74B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AF74B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AF74B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AF74B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AF74B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AF74B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AF74B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AF74B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AF74B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AF74B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AF74B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AF74B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AF74B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AF74B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AF74B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AF74B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AF74B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AF74B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AF74B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AF74B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AF74B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AF74B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AF74B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AF74B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AF74B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AF74B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proofErr w:type="gramStart"/>
      <w:r>
        <w:rPr>
          <w:rStyle w:val="CODEtemp"/>
        </w:rPr>
        <w:t>run.richMessageMimeType</w:t>
      </w:r>
      <w:proofErr w:type="spellEnd"/>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48E8B94C"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w:t>
      </w:r>
      <w:proofErr w:type="gramStart"/>
      <w:r w:rsidRPr="0031053A">
        <w:rPr>
          <w:rStyle w:val="CODEtemp"/>
        </w:rPr>
        <w:t>resources.messageStrings</w:t>
      </w:r>
      <w:proofErr w:type="spellEnd"/>
      <w:proofErr w:type="gram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proofErr w:type="gramStart"/>
      <w:r w:rsidRPr="0031053A">
        <w:rPr>
          <w:rStyle w:val="CODEtemp"/>
        </w:rPr>
        <w:t>tool.language</w:t>
      </w:r>
      <w:proofErr w:type="spellEnd"/>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proofErr w:type="gramStart"/>
      <w:r>
        <w:rPr>
          <w:rStyle w:val="CODEtemp"/>
        </w:rPr>
        <w:t>message.r</w:t>
      </w:r>
      <w:r w:rsidRPr="009F5E47">
        <w:rPr>
          <w:rStyle w:val="CODEtemp"/>
        </w:rPr>
        <w:t>ichText</w:t>
      </w:r>
      <w:proofErr w:type="spellEnd"/>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proofErr w:type="gramStart"/>
      <w:r>
        <w:rPr>
          <w:rStyle w:val="CODEtemp"/>
        </w:rPr>
        <w:t>message.richM</w:t>
      </w:r>
      <w:r w:rsidRPr="009F5E47">
        <w:rPr>
          <w:rStyle w:val="CODEtemp"/>
        </w:rPr>
        <w:t>essageId</w:t>
      </w:r>
      <w:proofErr w:type="spellEnd"/>
      <w:proofErr w:type="gram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proofErr w:type="gramStart"/>
      <w:r w:rsidRPr="009F5E47">
        <w:rPr>
          <w:rStyle w:val="CODEtemp"/>
        </w:rPr>
        <w:t>m</w:t>
      </w:r>
      <w:r>
        <w:rPr>
          <w:rStyle w:val="CODEtemp"/>
        </w:rPr>
        <w:t>essage.m</w:t>
      </w:r>
      <w:r w:rsidRPr="009F5E47">
        <w:rPr>
          <w:rStyle w:val="CODEtemp"/>
        </w:rPr>
        <w:t>essageId</w:t>
      </w:r>
      <w:proofErr w:type="spellEnd"/>
      <w:proofErr w:type="gram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proofErr w:type="gramStart"/>
      <w:r>
        <w:t>resources.sarif</w:t>
      </w:r>
      <w:proofErr w:type="spellEnd"/>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proofErr w:type="gramStart"/>
      <w:r>
        <w:rPr>
          <w:rStyle w:val="CODEtemp"/>
        </w:rPr>
        <w:t>resources.</w:t>
      </w:r>
      <w:r w:rsidRPr="00225056">
        <w:rPr>
          <w:rStyle w:val="CODEtemp"/>
        </w:rPr>
        <w:t>sarif</w:t>
      </w:r>
      <w:proofErr w:type="spellEnd"/>
      <w:proofErr w:type="gram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proofErr w:type="gramStart"/>
      <w:r>
        <w:rPr>
          <w:rStyle w:val="CODEtemp"/>
        </w:rPr>
        <w:t>resources.</w:t>
      </w:r>
      <w:r w:rsidRPr="00225056">
        <w:rPr>
          <w:rStyle w:val="CODEtemp"/>
        </w:rPr>
        <w:t>sarif</w:t>
      </w:r>
      <w:proofErr w:type="spellEnd"/>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proofErr w:type="spellStart"/>
      <w:r>
        <w:lastRenderedPageBreak/>
        <w:t>sarifLog</w:t>
      </w:r>
      <w:proofErr w:type="spellEnd"/>
      <w:r>
        <w:t xml:space="preserve"> object</w:t>
      </w:r>
      <w:bookmarkEnd w:id="184"/>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proofErr w:type="spellStart"/>
      <w:r>
        <w:t>richText</w:t>
      </w:r>
      <w:proofErr w:type="spellEnd"/>
      <w:r>
        <w:t xml:space="preserve">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proofErr w:type="spellStart"/>
      <w:r>
        <w:t>messageId</w:t>
      </w:r>
      <w:proofErr w:type="spellEnd"/>
      <w:r>
        <w:t xml:space="preserve">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proofErr w:type="spellStart"/>
      <w:r>
        <w:t>richMessageId</w:t>
      </w:r>
      <w:proofErr w:type="spellEnd"/>
      <w:r>
        <w:t xml:space="preserve">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proofErr w:type="spellStart"/>
      <w:r>
        <w:t>sarifLog</w:t>
      </w:r>
      <w:proofErr w:type="spellEnd"/>
      <w:r>
        <w:t xml:space="preserve">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proofErr w:type="spellStart"/>
      <w:r>
        <w:lastRenderedPageBreak/>
        <w:t>i</w:t>
      </w:r>
      <w:r w:rsidR="00435405">
        <w:t>nstanceGui</w:t>
      </w:r>
      <w:r>
        <w:t>d</w:t>
      </w:r>
      <w:proofErr w:type="spellEnd"/>
      <w:r>
        <w:t xml:space="preserve">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proofErr w:type="gramStart"/>
      <w:r w:rsidRPr="006066AC">
        <w:rPr>
          <w:rStyle w:val="CODEtemp"/>
        </w:rPr>
        <w:t>run.i</w:t>
      </w:r>
      <w:r w:rsidR="00435405">
        <w:rPr>
          <w:rStyle w:val="CODEtemp"/>
        </w:rPr>
        <w:t>nstanceGui</w:t>
      </w:r>
      <w:r w:rsidRPr="006066AC">
        <w:rPr>
          <w:rStyle w:val="CODEtemp"/>
        </w:rPr>
        <w:t>d</w:t>
      </w:r>
      <w:proofErr w:type="spellEnd"/>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proofErr w:type="spellStart"/>
      <w:r>
        <w:t>logical</w:t>
      </w:r>
      <w:r w:rsidR="000D32C1">
        <w:t>Id</w:t>
      </w:r>
      <w:proofErr w:type="spellEnd"/>
      <w:r w:rsidR="000D32C1">
        <w:t xml:space="preserve">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proofErr w:type="spellStart"/>
      <w:r>
        <w:t>baselineI</w:t>
      </w:r>
      <w:r w:rsidR="00435405">
        <w:t>nstanceGui</w:t>
      </w:r>
      <w:r>
        <w:t>d</w:t>
      </w:r>
      <w:proofErr w:type="spellEnd"/>
      <w:r>
        <w:t xml:space="preserve">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1" w:name="_Ref514325384"/>
      <w:bookmarkStart w:id="222" w:name="_Ref514325738"/>
      <w:bookmarkStart w:id="223" w:name="_Toc516224712"/>
      <w:proofErr w:type="spellStart"/>
      <w:r>
        <w:t>automation</w:t>
      </w:r>
      <w:r w:rsidR="00435405">
        <w:t>Logical</w:t>
      </w:r>
      <w:r>
        <w:t>Id</w:t>
      </w:r>
      <w:proofErr w:type="spellEnd"/>
      <w:r>
        <w:t xml:space="preserve">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proofErr w:type="spellStart"/>
      <w:r>
        <w:t>versionControlProvenance</w:t>
      </w:r>
      <w:proofErr w:type="spellEnd"/>
      <w:r>
        <w:t xml:space="preserv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proofErr w:type="spellStart"/>
      <w:r>
        <w:t>originalUriBaseIds</w:t>
      </w:r>
      <w:proofErr w:type="spellEnd"/>
      <w:r>
        <w:t xml:space="preserve">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xml:space="preserve">": </w:t>
      </w:r>
      <w:proofErr w:type="gramStart"/>
      <w:r>
        <w:t>{</w:t>
      </w:r>
      <w:r w:rsidR="00B213E1">
        <w:t xml:space="preserve">  </w:t>
      </w:r>
      <w:proofErr w:type="gramEnd"/>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w:t>
      </w:r>
      <w:proofErr w:type="gramStart"/>
      <w:r>
        <w:t>object ?</w:t>
      </w:r>
      <w:proofErr w:type="gramEnd"/>
      <w:r>
        <w:t>)</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proofErr w:type="spellStart"/>
      <w:r>
        <w:t>logicalLocations</w:t>
      </w:r>
      <w:proofErr w:type="spellEnd"/>
      <w:r>
        <w:t xml:space="preserve">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proofErr w:type="spellStart"/>
      <w:r>
        <w:t>defaultFileEncoding</w:t>
      </w:r>
      <w:bookmarkEnd w:id="253"/>
      <w:bookmarkEnd w:id="254"/>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proofErr w:type="spellStart"/>
      <w:r>
        <w:t>columnKind</w:t>
      </w:r>
      <w:proofErr w:type="spellEnd"/>
      <w:r>
        <w:t xml:space="preserve">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proofErr w:type="spellStart"/>
      <w:r>
        <w:t>richMessageMimeType</w:t>
      </w:r>
      <w:proofErr w:type="spellEnd"/>
      <w:r>
        <w:t xml:space="preserv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proofErr w:type="gramStart"/>
      <w:r>
        <w:rPr>
          <w:rStyle w:val="CODEtemp"/>
        </w:rPr>
        <w:t>markdown;variant</w:t>
      </w:r>
      <w:proofErr w:type="spellEnd"/>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proofErr w:type="spellStart"/>
      <w:r>
        <w:lastRenderedPageBreak/>
        <w:t>redactionToken</w:t>
      </w:r>
      <w:bookmarkEnd w:id="259"/>
      <w:proofErr w:type="spellEnd"/>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68" w:name="_Ref493409168"/>
      <w:bookmarkStart w:id="269" w:name="_Toc516224735"/>
      <w:proofErr w:type="spellStart"/>
      <w:r>
        <w:t>fullName</w:t>
      </w:r>
      <w:proofErr w:type="spellEnd"/>
      <w:r>
        <w:t xml:space="preserv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70" w:name="_Ref493409198"/>
      <w:bookmarkStart w:id="271" w:name="_Toc516224736"/>
      <w:proofErr w:type="spellStart"/>
      <w:r>
        <w:lastRenderedPageBreak/>
        <w:t>semanticVersion</w:t>
      </w:r>
      <w:proofErr w:type="spellEnd"/>
      <w:r>
        <w:t xml:space="preserve">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proofErr w:type="spellStart"/>
      <w:r>
        <w:t>fileVersion</w:t>
      </w:r>
      <w:proofErr w:type="spellEnd"/>
      <w:r>
        <w:t xml:space="preserve">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proofErr w:type="spellStart"/>
      <w:r>
        <w:t>downloadUri</w:t>
      </w:r>
      <w:proofErr w:type="spellEnd"/>
      <w:r>
        <w:t xml:space="preserve"> property</w:t>
      </w:r>
      <w:bookmarkEnd w:id="27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proofErr w:type="spellStart"/>
      <w:r>
        <w:t>resourceLocation</w:t>
      </w:r>
      <w:proofErr w:type="spellEnd"/>
      <w:r>
        <w:t xml:space="preserve">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proofErr w:type="spellStart"/>
      <w:r>
        <w:t>sarifLoggerVersion</w:t>
      </w:r>
      <w:proofErr w:type="spellEnd"/>
      <w:r>
        <w:t xml:space="preserve">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proofErr w:type="spellStart"/>
      <w:r>
        <w:t>commandLine</w:t>
      </w:r>
      <w:proofErr w:type="spellEnd"/>
      <w:r>
        <w:t xml:space="preserv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proofErr w:type="spellStart"/>
      <w:r>
        <w:t>responseFiles</w:t>
      </w:r>
      <w:proofErr w:type="spellEnd"/>
      <w:r>
        <w:t xml:space="preserve">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proofErr w:type="spellStart"/>
      <w:r>
        <w:t>startTime</w:t>
      </w:r>
      <w:proofErr w:type="spellEnd"/>
      <w:r>
        <w:t xml:space="preserv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proofErr w:type="spellStart"/>
      <w:r>
        <w:t>endTime</w:t>
      </w:r>
      <w:proofErr w:type="spellEnd"/>
      <w:r>
        <w:t xml:space="preserv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proofErr w:type="spellStart"/>
      <w:r>
        <w:t>exitCode</w:t>
      </w:r>
      <w:proofErr w:type="spellEnd"/>
      <w:r>
        <w:t xml:space="preserv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proofErr w:type="spellStart"/>
      <w:r>
        <w:t>exitCodeDescription</w:t>
      </w:r>
      <w:proofErr w:type="spellEnd"/>
      <w:r>
        <w:t xml:space="preserve">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proofErr w:type="spellStart"/>
      <w:r>
        <w:t>exitSignalName</w:t>
      </w:r>
      <w:proofErr w:type="spellEnd"/>
      <w:r>
        <w:t xml:space="preserv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proofErr w:type="spellStart"/>
      <w:r>
        <w:t>exitSignalNumber</w:t>
      </w:r>
      <w:proofErr w:type="spellEnd"/>
      <w:r>
        <w:t xml:space="preserve">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proofErr w:type="spellStart"/>
      <w:r>
        <w:t>processStartFailureMessage</w:t>
      </w:r>
      <w:proofErr w:type="spellEnd"/>
      <w:r>
        <w:t xml:space="preserv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proofErr w:type="spellStart"/>
      <w:r>
        <w:t>toolExecutionSuccessful</w:t>
      </w:r>
      <w:proofErr w:type="spellEnd"/>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proofErr w:type="spellStart"/>
      <w:r>
        <w:t>processId</w:t>
      </w:r>
      <w:proofErr w:type="spellEnd"/>
      <w:r>
        <w:t xml:space="preserve">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proofErr w:type="spellStart"/>
      <w:r>
        <w:t>executableLocation</w:t>
      </w:r>
      <w:proofErr w:type="spellEnd"/>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proofErr w:type="spellStart"/>
      <w:r w:rsidRPr="00C357F0">
        <w:rPr>
          <w:rStyle w:val="CODEtemp"/>
        </w:rPr>
        <w:t>fileLocation</w:t>
      </w:r>
      <w:proofErr w:type="spellEnd"/>
      <w:r>
        <w:t xml:space="preserve"> object can specify either a relative </w:t>
      </w:r>
      <w:r w:rsidR="00107336">
        <w:t xml:space="preserve">reference </w:t>
      </w:r>
      <w:r>
        <w:t xml:space="preserve">or an absolute URI, the </w:t>
      </w:r>
      <w:proofErr w:type="spellStart"/>
      <w:r w:rsidRPr="00C357F0">
        <w:rPr>
          <w:rStyle w:val="CODEtemp"/>
        </w:rPr>
        <w:t>fileLocation</w:t>
      </w:r>
      <w:proofErr w:type="spellEnd"/>
      <w:r>
        <w:t xml:space="preserve"> object that is the value of the </w:t>
      </w:r>
      <w:proofErr w:type="spellStart"/>
      <w:r w:rsidRPr="00C357F0">
        <w:rPr>
          <w:rStyle w:val="CODEtemp"/>
        </w:rPr>
        <w:t>executableLocation</w:t>
      </w:r>
      <w:proofErr w:type="spellEnd"/>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proofErr w:type="spellStart"/>
      <w:r>
        <w:lastRenderedPageBreak/>
        <w:t>workingDirectory</w:t>
      </w:r>
      <w:proofErr w:type="spellEnd"/>
      <w:r>
        <w:t xml:space="preserve">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24763"/>
      <w:proofErr w:type="spellStart"/>
      <w:r>
        <w:t>environmentVariables</w:t>
      </w:r>
      <w:proofErr w:type="spellEnd"/>
      <w:r>
        <w:t xml:space="preserve">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24764"/>
      <w:proofErr w:type="spellStart"/>
      <w:r>
        <w:t>toolNotifications</w:t>
      </w:r>
      <w:proofErr w:type="spellEnd"/>
      <w:r>
        <w:t xml:space="preserve"> property</w:t>
      </w:r>
      <w:bookmarkEnd w:id="315"/>
      <w:bookmarkEnd w:id="316"/>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24765"/>
      <w:proofErr w:type="spellStart"/>
      <w:r>
        <w:t>configurationNotifications</w:t>
      </w:r>
      <w:proofErr w:type="spellEnd"/>
      <w:r>
        <w:t xml:space="preserve"> property</w:t>
      </w:r>
      <w:bookmarkEnd w:id="317"/>
      <w:bookmarkEnd w:id="318"/>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24766"/>
      <w:r>
        <w:t>stdin, stdout, stderr</w:t>
      </w:r>
      <w:r w:rsidR="00D943E5">
        <w:t xml:space="preserve">, and </w:t>
      </w:r>
      <w:proofErr w:type="spellStart"/>
      <w:r w:rsidR="00D943E5">
        <w:t>stdoutStderr</w:t>
      </w:r>
      <w:proofErr w:type="spellEnd"/>
      <w:r>
        <w:t xml:space="preserve"> properties</w:t>
      </w:r>
      <w:bookmarkEnd w:id="319"/>
      <w:bookmarkEnd w:id="32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1" w:name="_Toc516224767"/>
      <w:r>
        <w:t>properties property</w:t>
      </w:r>
      <w:bookmarkEnd w:id="321"/>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224768"/>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224769"/>
      <w:r>
        <w:t>General</w:t>
      </w:r>
      <w:bookmarkEnd w:id="325"/>
      <w:bookmarkEnd w:id="326"/>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w:t>
      </w:r>
      <w:proofErr w:type="spellStart"/>
      <w:r w:rsidRPr="00D029D1">
        <w:rPr>
          <w:rStyle w:val="CODEtemp"/>
        </w:rPr>
        <w:t>scanrc</w:t>
      </w:r>
      <w:proofErr w:type="spellEnd"/>
      <w:proofErr w:type="gramEnd"/>
      <w:r>
        <w:t xml:space="preserve"> is the configuration file for the tool being run:</w:t>
      </w:r>
    </w:p>
    <w:p w14:paraId="7032AA25" w14:textId="6A08B0E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CFF8DE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F90F0E">
        <w:t>§</w:t>
      </w:r>
      <w:bookmarkStart w:id="327" w:name="_Hlk507657707"/>
      <w:r>
        <w:fldChar w:fldCharType="begin"/>
      </w:r>
      <w:r>
        <w:instrText xml:space="preserve"> REF _Ref506978525 \r \h </w:instrText>
      </w:r>
      <w:r>
        <w:fldChar w:fldCharType="separate"/>
      </w:r>
      <w:r w:rsidR="00331070">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24770"/>
      <w:r>
        <w:t>description property</w:t>
      </w:r>
      <w:bookmarkEnd w:id="328"/>
      <w:bookmarkEnd w:id="329"/>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24771"/>
      <w:proofErr w:type="spellStart"/>
      <w:r>
        <w:lastRenderedPageBreak/>
        <w:t>fileLocation</w:t>
      </w:r>
      <w:proofErr w:type="spellEnd"/>
      <w:r w:rsidR="00A27D47">
        <w:t xml:space="preserve"> property</w:t>
      </w:r>
      <w:bookmarkEnd w:id="330"/>
      <w:bookmarkEnd w:id="331"/>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2" w:name="_Toc516224772"/>
      <w:r>
        <w:t>regions property</w:t>
      </w:r>
      <w:bookmarkEnd w:id="332"/>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333" w:name="_Toc516224773"/>
      <w:bookmarkStart w:id="334" w:name="_Hlk513212887"/>
      <w:r>
        <w:t>rectangles property</w:t>
      </w:r>
      <w:bookmarkEnd w:id="333"/>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24774"/>
      <w:bookmarkEnd w:id="334"/>
      <w:r>
        <w:t>conversion object</w:t>
      </w:r>
      <w:bookmarkEnd w:id="324"/>
      <w:bookmarkEnd w:id="335"/>
    </w:p>
    <w:p w14:paraId="615BCC83" w14:textId="7B3EE260" w:rsidR="00AC6C45" w:rsidRDefault="00AC6C45" w:rsidP="00AC6C45">
      <w:pPr>
        <w:pStyle w:val="Heading3"/>
      </w:pPr>
      <w:bookmarkStart w:id="336" w:name="_Toc516224775"/>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24776"/>
      <w:r>
        <w:t>tool property</w:t>
      </w:r>
      <w:bookmarkEnd w:id="337"/>
      <w:bookmarkEnd w:id="338"/>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24777"/>
      <w:r>
        <w:lastRenderedPageBreak/>
        <w:t>invocation property</w:t>
      </w:r>
      <w:bookmarkEnd w:id="339"/>
      <w:bookmarkEnd w:id="340"/>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24778"/>
      <w:proofErr w:type="spellStart"/>
      <w:r>
        <w:t>analysisToolLog</w:t>
      </w:r>
      <w:r w:rsidR="00ED76F2">
        <w:t>Files</w:t>
      </w:r>
      <w:proofErr w:type="spellEnd"/>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proofErr w:type="gramStart"/>
      <w:r w:rsidRPr="00A76DF3">
        <w:rPr>
          <w:rStyle w:val="CODEtemp"/>
        </w:rPr>
        <w:t>result.conversionProvenance</w:t>
      </w:r>
      <w:proofErr w:type="spellEnd"/>
      <w:proofErr w:type="gram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3" w:name="_Ref511829625"/>
      <w:bookmarkStart w:id="344" w:name="_Toc516224779"/>
      <w:proofErr w:type="spellStart"/>
      <w:r>
        <w:t>versionControlDetails</w:t>
      </w:r>
      <w:proofErr w:type="spellEnd"/>
      <w:r>
        <w:t xml:space="preserve"> object</w:t>
      </w:r>
      <w:bookmarkEnd w:id="343"/>
      <w:bookmarkEnd w:id="344"/>
    </w:p>
    <w:p w14:paraId="28FE29F4" w14:textId="169979D6" w:rsidR="002315DB" w:rsidRDefault="002315DB" w:rsidP="002315DB">
      <w:pPr>
        <w:pStyle w:val="Heading3"/>
      </w:pPr>
      <w:bookmarkStart w:id="345" w:name="_Toc516224780"/>
      <w:r>
        <w:t>General</w:t>
      </w:r>
      <w:bookmarkEnd w:id="345"/>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6" w:name="_Toc516224781"/>
      <w:r>
        <w:t>Constraints</w:t>
      </w:r>
      <w:bookmarkEnd w:id="34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24782"/>
      <w:r>
        <w:t>uri property</w:t>
      </w:r>
      <w:bookmarkEnd w:id="347"/>
      <w:bookmarkEnd w:id="348"/>
    </w:p>
    <w:p w14:paraId="1785AFD1" w14:textId="342079A2" w:rsidR="001466B1" w:rsidRDefault="001466B1" w:rsidP="001466B1">
      <w:bookmarkStart w:id="34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24783"/>
      <w:proofErr w:type="spellStart"/>
      <w:r>
        <w:t>revisionId</w:t>
      </w:r>
      <w:proofErr w:type="spellEnd"/>
      <w:r>
        <w:t xml:space="preserve"> property</w:t>
      </w:r>
      <w:bookmarkEnd w:id="349"/>
      <w:bookmarkEnd w:id="350"/>
      <w:bookmarkEnd w:id="35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24784"/>
      <w:r>
        <w:t>branch property</w:t>
      </w:r>
      <w:bookmarkEnd w:id="352"/>
      <w:bookmarkEnd w:id="35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24785"/>
      <w:r>
        <w:lastRenderedPageBreak/>
        <w:t>tag property</w:t>
      </w:r>
      <w:bookmarkEnd w:id="354"/>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24786"/>
      <w:r>
        <w:t>timestamp property</w:t>
      </w:r>
      <w:bookmarkEnd w:id="355"/>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6" w:name="_Toc516224787"/>
      <w:r>
        <w:t>properties property</w:t>
      </w:r>
      <w:bookmarkEnd w:id="356"/>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24788"/>
      <w:r>
        <w:t>file object</w:t>
      </w:r>
      <w:bookmarkEnd w:id="357"/>
      <w:bookmarkEnd w:id="358"/>
      <w:bookmarkEnd w:id="359"/>
    </w:p>
    <w:p w14:paraId="375224F2" w14:textId="20156049" w:rsidR="00401BB5" w:rsidRDefault="00401BB5" w:rsidP="00401BB5">
      <w:pPr>
        <w:pStyle w:val="Heading3"/>
      </w:pPr>
      <w:bookmarkStart w:id="360" w:name="_Toc516224789"/>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24790"/>
      <w:proofErr w:type="spellStart"/>
      <w:r>
        <w:t>fileLocation</w:t>
      </w:r>
      <w:proofErr w:type="spellEnd"/>
      <w:r w:rsidR="00401BB5">
        <w:t xml:space="preserve"> property</w:t>
      </w:r>
      <w:bookmarkEnd w:id="361"/>
      <w:bookmarkEnd w:id="36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24791"/>
      <w:proofErr w:type="spellStart"/>
      <w:r>
        <w:lastRenderedPageBreak/>
        <w:t>parentKey</w:t>
      </w:r>
      <w:proofErr w:type="spellEnd"/>
      <w:r>
        <w:t xml:space="preserve"> property</w:t>
      </w:r>
      <w:bookmarkEnd w:id="363"/>
      <w:bookmarkEnd w:id="364"/>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24792"/>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24793"/>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224794"/>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37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24795"/>
      <w:bookmarkEnd w:id="371"/>
      <w:proofErr w:type="spellStart"/>
      <w:r>
        <w:t>mimeType</w:t>
      </w:r>
      <w:proofErr w:type="spellEnd"/>
      <w:r>
        <w:t xml:space="preserve"> property</w:t>
      </w:r>
      <w:bookmarkEnd w:id="3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24796"/>
      <w:r>
        <w:t>contents property</w:t>
      </w:r>
      <w:bookmarkEnd w:id="373"/>
      <w:bookmarkEnd w:id="374"/>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24797"/>
      <w:r>
        <w:t>encoding property</w:t>
      </w:r>
      <w:bookmarkEnd w:id="375"/>
      <w:bookmarkEnd w:id="37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w:t>
      </w:r>
      <w:proofErr w:type="gramStart"/>
      <w:r>
        <w:t xml:space="preserve">",   </w:t>
      </w:r>
      <w:proofErr w:type="gramEnd"/>
      <w:r>
        <w:t>#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24798"/>
      <w:r>
        <w:t>hashes property</w:t>
      </w:r>
      <w:bookmarkEnd w:id="377"/>
      <w:bookmarkEnd w:id="378"/>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24799"/>
      <w:proofErr w:type="spellStart"/>
      <w:r>
        <w:t>lastModifiedTime</w:t>
      </w:r>
      <w:proofErr w:type="spellEnd"/>
      <w:r>
        <w:t xml:space="preserve"> property</w:t>
      </w:r>
      <w:bookmarkEnd w:id="379"/>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24800"/>
      <w:r>
        <w:t>properties property</w:t>
      </w:r>
      <w:bookmarkEnd w:id="380"/>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24801"/>
      <w:r>
        <w:t>hash object</w:t>
      </w:r>
      <w:bookmarkEnd w:id="381"/>
      <w:bookmarkEnd w:id="382"/>
    </w:p>
    <w:p w14:paraId="5D6F2309" w14:textId="08453102" w:rsidR="00401BB5" w:rsidRDefault="00401BB5" w:rsidP="00401BB5">
      <w:pPr>
        <w:pStyle w:val="Heading3"/>
      </w:pPr>
      <w:bookmarkStart w:id="383" w:name="_Toc516224802"/>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24803"/>
      <w:r>
        <w:t>value property</w:t>
      </w:r>
      <w:bookmarkEnd w:id="384"/>
      <w:bookmarkEnd w:id="385"/>
      <w:bookmarkEnd w:id="386"/>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24804"/>
      <w:r>
        <w:t>algorithm property</w:t>
      </w:r>
      <w:bookmarkEnd w:id="387"/>
      <w:bookmarkEnd w:id="388"/>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24805"/>
      <w:r>
        <w:t>result object</w:t>
      </w:r>
      <w:bookmarkEnd w:id="389"/>
      <w:bookmarkEnd w:id="390"/>
    </w:p>
    <w:p w14:paraId="74FD90F6" w14:textId="18F2DD20" w:rsidR="00401BB5" w:rsidRDefault="00401BB5" w:rsidP="00401BB5">
      <w:pPr>
        <w:pStyle w:val="Heading3"/>
      </w:pPr>
      <w:bookmarkStart w:id="391" w:name="_Toc516224806"/>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24807"/>
      <w:r>
        <w:t>Constraints</w:t>
      </w:r>
      <w:bookmarkEnd w:id="392"/>
      <w:bookmarkEnd w:id="393"/>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proofErr w:type="spellStart"/>
      <w:r w:rsidRPr="00C84841">
        <w:rPr>
          <w:rStyle w:val="CODEtemp"/>
        </w:rPr>
        <w:t>ruleMessageId</w:t>
      </w:r>
      <w:proofErr w:type="spellEnd"/>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proofErr w:type="spellStart"/>
      <w:r w:rsidRPr="00C84841">
        <w:rPr>
          <w:rStyle w:val="CODEtemp"/>
        </w:rPr>
        <w:t>result.message.text</w:t>
      </w:r>
      <w:proofErr w:type="spellEnd"/>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proofErr w:type="spellStart"/>
      <w:r w:rsidR="00AF2726">
        <w:rPr>
          <w:rStyle w:val="CODEtemp"/>
        </w:rPr>
        <w:t>pBuffer</w:t>
      </w:r>
      <w:proofErr w:type="spellEnd"/>
      <w:r w:rsidR="0017068A">
        <w:rPr>
          <w:rStyle w:val="CODEtemp"/>
        </w:rPr>
        <w:t>'</w:t>
      </w:r>
      <w:r w:rsidR="00AF2726" w:rsidRPr="00C84841">
        <w:rPr>
          <w:rStyle w:val="CODEtemp"/>
        </w:rPr>
        <w:t xml:space="preserve"> </w:t>
      </w:r>
      <w:r w:rsidRPr="00C84841">
        <w:rPr>
          <w:rStyle w:val="CODEtemp"/>
        </w:rPr>
        <w:t>is uninitialized."</w:t>
      </w:r>
      <w:r>
        <w:t xml:space="preserve">. </w:t>
      </w:r>
      <w:proofErr w:type="spellStart"/>
      <w:r w:rsidRPr="00C84841">
        <w:rPr>
          <w:rStyle w:val="CODEtemp"/>
        </w:rPr>
        <w:t>result.ruleId</w:t>
      </w:r>
      <w:proofErr w:type="spellEnd"/>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proofErr w:type="spellStart"/>
      <w:r w:rsidRPr="00C84841">
        <w:rPr>
          <w:rStyle w:val="CODEtemp"/>
        </w:rPr>
        <w:t>result.ruleMessageId</w:t>
      </w:r>
      <w:proofErr w:type="spellEnd"/>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proofErr w:type="spellStart"/>
      <w:r w:rsidRPr="00C84841">
        <w:rPr>
          <w:rStyle w:val="CODEtemp"/>
        </w:rPr>
        <w:t>result.message.arguments</w:t>
      </w:r>
      <w:proofErr w:type="spellEnd"/>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w:t>
      </w:r>
      <w:proofErr w:type="spellStart"/>
      <w:r>
        <w:t>ruleId</w:t>
      </w:r>
      <w:proofErr w:type="spellEnd"/>
      <w:r>
        <w:t>":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w:t>
      </w:r>
      <w:proofErr w:type="spellStart"/>
      <w:r w:rsidR="00AF2726">
        <w:t>pBuffer</w:t>
      </w:r>
      <w:proofErr w:type="spellEnd"/>
      <w:r w:rsidR="00AF2726">
        <w:t xml:space="preserve">' </w:t>
      </w:r>
      <w:r>
        <w:t>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proofErr w:type="spellStart"/>
      <w:r w:rsidR="00AF2726">
        <w:t>pBuffer</w:t>
      </w:r>
      <w:proofErr w:type="spellEnd"/>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w:t>
      </w:r>
      <w:proofErr w:type="spellStart"/>
      <w:r>
        <w:t>messageStrings</w:t>
      </w:r>
      <w:proofErr w:type="spellEnd"/>
      <w:r>
        <w:t xml:space="preserve">":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proofErr w:type="spellStart"/>
      <w:r w:rsidRPr="00C84841">
        <w:rPr>
          <w:rStyle w:val="CODEtemp"/>
        </w:rPr>
        <w:t>ruleId</w:t>
      </w:r>
      <w:proofErr w:type="spellEnd"/>
      <w:r>
        <w:t xml:space="preserve"> and </w:t>
      </w:r>
      <w:proofErr w:type="spellStart"/>
      <w:r w:rsidRPr="00C84841">
        <w:rPr>
          <w:rStyle w:val="CODEtemp"/>
        </w:rPr>
        <w:t>ruleMessageId</w:t>
      </w:r>
      <w:proofErr w:type="spellEnd"/>
      <w:r>
        <w:t xml:space="preserve"> might not produce the same string as </w:t>
      </w:r>
      <w:proofErr w:type="spellStart"/>
      <w:r w:rsidRPr="00F20219">
        <w:rPr>
          <w:rStyle w:val="CODEtemp"/>
        </w:rPr>
        <w:t>message.text</w:t>
      </w:r>
      <w:proofErr w:type="spellEnd"/>
      <w:r>
        <w:t>.</w:t>
      </w:r>
    </w:p>
    <w:p w14:paraId="3DAD2D5D" w14:textId="6A0ADDA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w:t>
      </w:r>
      <w:proofErr w:type="spellStart"/>
      <w:r>
        <w:t>ruleId</w:t>
      </w:r>
      <w:proofErr w:type="spellEnd"/>
      <w:r>
        <w:t>":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w:t>
      </w:r>
      <w:proofErr w:type="spellStart"/>
      <w:r w:rsidR="00AF2726">
        <w:t>pBuffer</w:t>
      </w:r>
      <w:proofErr w:type="spellEnd"/>
      <w:r w:rsidR="00AF2726">
        <w:t>'</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proofErr w:type="spellStart"/>
      <w:r w:rsidR="00AF2726">
        <w:t>pBuffer</w:t>
      </w:r>
      <w:proofErr w:type="spellEnd"/>
      <w:proofErr w:type="gramStart"/>
      <w:r>
        <w:t>" ]</w:t>
      </w:r>
      <w:proofErr w:type="gramEnd"/>
      <w:r>
        <w:t xml:space="preserve">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w:t>
      </w:r>
      <w:proofErr w:type="spellStart"/>
      <w:r>
        <w:t>ruleMessageId</w:t>
      </w:r>
      <w:proofErr w:type="spellEnd"/>
      <w:r>
        <w:t>":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24808"/>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224809"/>
      <w:bookmarkStart w:id="397" w:name="_Ref493408865"/>
      <w:proofErr w:type="spellStart"/>
      <w:r>
        <w:t>i</w:t>
      </w:r>
      <w:r w:rsidR="00435405">
        <w:t>nstanceGui</w:t>
      </w:r>
      <w:r>
        <w:t>d</w:t>
      </w:r>
      <w:proofErr w:type="spellEnd"/>
      <w:r>
        <w:t xml:space="preserve"> property</w:t>
      </w:r>
      <w:bookmarkEnd w:id="396"/>
    </w:p>
    <w:p w14:paraId="2C599143" w14:textId="1DCC51A1"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24810"/>
      <w:proofErr w:type="spellStart"/>
      <w:r>
        <w:t>correlationGuid</w:t>
      </w:r>
      <w:proofErr w:type="spellEnd"/>
      <w:r>
        <w:t xml:space="preserve"> property</w:t>
      </w:r>
      <w:bookmarkEnd w:id="399"/>
      <w:bookmarkEnd w:id="40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24811"/>
      <w:proofErr w:type="spellStart"/>
      <w:r>
        <w:t>ruleId</w:t>
      </w:r>
      <w:proofErr w:type="spellEnd"/>
      <w:r>
        <w:t xml:space="preserve">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24812"/>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24813"/>
      <w:r>
        <w:t>message property</w:t>
      </w:r>
      <w:bookmarkEnd w:id="406"/>
      <w:bookmarkEnd w:id="407"/>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proofErr w:type="spellStart"/>
      <w:r w:rsidR="00F20219" w:rsidRPr="00D177BA">
        <w:rPr>
          <w:rStyle w:val="CODEtemp"/>
        </w:rPr>
        <w:t>ruleMessageId</w:t>
      </w:r>
      <w:proofErr w:type="spellEnd"/>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224814"/>
      <w:bookmarkStart w:id="410" w:name="_Hlk513212230"/>
      <w:proofErr w:type="spellStart"/>
      <w:r>
        <w:t>ruleMessageId</w:t>
      </w:r>
      <w:proofErr w:type="spellEnd"/>
      <w:r>
        <w:t xml:space="preserve"> property</w:t>
      </w:r>
      <w:bookmarkEnd w:id="408"/>
      <w:bookmarkEnd w:id="409"/>
    </w:p>
    <w:bookmarkEnd w:id="410"/>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proofErr w:type="spellStart"/>
      <w:r w:rsidRPr="002C64CA">
        <w:rPr>
          <w:rStyle w:val="CODEtemp"/>
        </w:rPr>
        <w:t>ruleMessageId</w:t>
      </w:r>
      <w:proofErr w:type="spellEnd"/>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proofErr w:type="spellStart"/>
      <w:r w:rsidR="00F20219">
        <w:rPr>
          <w:rStyle w:val="CODEtemp"/>
        </w:rPr>
        <w:t>ruleM</w:t>
      </w:r>
      <w:r w:rsidR="00F20219" w:rsidRPr="00D177BA">
        <w:rPr>
          <w:rStyle w:val="CODEtemp"/>
        </w:rPr>
        <w:t>essage</w:t>
      </w:r>
      <w:r w:rsidR="00F20219">
        <w:rPr>
          <w:rStyle w:val="CODEtemp"/>
        </w:rPr>
        <w:t>Id</w:t>
      </w:r>
      <w:proofErr w:type="spellEnd"/>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proofErr w:type="spellStart"/>
      <w:r w:rsidR="00F20219" w:rsidRPr="00D177BA">
        <w:rPr>
          <w:rStyle w:val="CODEtemp"/>
        </w:rPr>
        <w:t>ruleMessageI</w:t>
      </w:r>
      <w:r w:rsidR="00F20219">
        <w:rPr>
          <w:rStyle w:val="CODEtemp"/>
        </w:rPr>
        <w:t>d</w:t>
      </w:r>
      <w:proofErr w:type="spellEnd"/>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proofErr w:type="spellStart"/>
      <w:r w:rsidRPr="0034799C">
        <w:rPr>
          <w:rStyle w:val="CODEtemp"/>
        </w:rPr>
        <w:t>resources.rules</w:t>
      </w:r>
      <w:proofErr w:type="spellEnd"/>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proofErr w:type="spellStart"/>
      <w:r w:rsidR="00C55966">
        <w:rPr>
          <w:rStyle w:val="CODEtemp"/>
        </w:rPr>
        <w:t>ruleMessageId</w:t>
      </w:r>
      <w:proofErr w:type="spellEnd"/>
      <w:r w:rsidR="00C55966">
        <w:t xml:space="preserve"> </w:t>
      </w:r>
      <w:r w:rsidR="00C55966" w:rsidRPr="002C64CA">
        <w:rPr>
          <w:b/>
        </w:rPr>
        <w:t>SHALL</w:t>
      </w:r>
      <w:r w:rsidR="00C55966">
        <w:t xml:space="preserve"> </w:t>
      </w:r>
      <w:r>
        <w:t>equal</w:t>
      </w:r>
      <w:r w:rsidR="00C55966">
        <w:t xml:space="preserve"> one of the property names in the </w:t>
      </w:r>
      <w:proofErr w:type="spellStart"/>
      <w:r w:rsidR="00C55966" w:rsidRPr="002C64CA">
        <w:rPr>
          <w:rStyle w:val="CODEtemp"/>
        </w:rPr>
        <w:t>messageStrings</w:t>
      </w:r>
      <w:proofErr w:type="spellEnd"/>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proofErr w:type="spellStart"/>
      <w:r w:rsidR="000D3BCC" w:rsidRPr="000D3BCC">
        <w:rPr>
          <w:rStyle w:val="CODEtemp"/>
        </w:rPr>
        <w:t>resources.rules</w:t>
      </w:r>
      <w:proofErr w:type="spellEnd"/>
      <w:r w:rsidR="000D3BCC">
        <w:t xml:space="preserve"> equals </w:t>
      </w:r>
      <w:r w:rsidR="00C55966">
        <w:t xml:space="preserve">the </w:t>
      </w:r>
      <w:proofErr w:type="spellStart"/>
      <w:r w:rsidR="00C55966" w:rsidRPr="002C64CA">
        <w:rPr>
          <w:rStyle w:val="CODEtemp"/>
        </w:rPr>
        <w:t>ruleId</w:t>
      </w:r>
      <w:proofErr w:type="spellEnd"/>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proofErr w:type="spellStart"/>
      <w:r w:rsidR="00C55966" w:rsidRPr="002C64CA">
        <w:rPr>
          <w:rStyle w:val="CODEtemp"/>
        </w:rPr>
        <w:t>ruleMessageId</w:t>
      </w:r>
      <w:proofErr w:type="spellEnd"/>
      <w:r w:rsidR="00C55966">
        <w:t xml:space="preserve"> </w:t>
      </w:r>
      <w:r w:rsidR="00C55966" w:rsidRPr="002C64CA">
        <w:rPr>
          <w:b/>
        </w:rPr>
        <w:t>MAY</w:t>
      </w:r>
      <w:r w:rsidR="00C55966">
        <w:t xml:space="preserve"> also </w:t>
      </w:r>
      <w:r w:rsidR="000D3BCC">
        <w:t>equal</w:t>
      </w:r>
      <w:r w:rsidR="00C55966">
        <w:t xml:space="preserve"> one of the property names in the </w:t>
      </w:r>
      <w:proofErr w:type="spellStart"/>
      <w:r w:rsidR="00C55966" w:rsidRPr="002C64CA">
        <w:rPr>
          <w:rStyle w:val="CODEtemp"/>
        </w:rPr>
        <w:t>richMessageStrings</w:t>
      </w:r>
      <w:proofErr w:type="spellEnd"/>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proofErr w:type="spellStart"/>
      <w:r w:rsidR="005333CD">
        <w:rPr>
          <w:rStyle w:val="CODEtemp"/>
        </w:rPr>
        <w:t>ruleI</w:t>
      </w:r>
      <w:r w:rsidRPr="002C64CA">
        <w:rPr>
          <w:rStyle w:val="CODEtemp"/>
        </w:rPr>
        <w:t>d</w:t>
      </w:r>
      <w:proofErr w:type="spellEnd"/>
      <w:r>
        <w:t xml:space="preserve"> and </w:t>
      </w:r>
      <w:proofErr w:type="spellStart"/>
      <w:r w:rsidRPr="002C64CA">
        <w:rPr>
          <w:rStyle w:val="CODEtemp"/>
        </w:rPr>
        <w:t>ruleMessageId</w:t>
      </w:r>
      <w:proofErr w:type="spellEnd"/>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proofErr w:type="spellStart"/>
      <w:r w:rsidR="00F912B7" w:rsidRPr="0034799C">
        <w:rPr>
          <w:rStyle w:val="CODEtemp"/>
        </w:rPr>
        <w:t>resources.rules</w:t>
      </w:r>
      <w:proofErr w:type="spellEnd"/>
      <w:r w:rsidR="00F912B7">
        <w:t xml:space="preserve"> </w:t>
      </w:r>
      <w:r>
        <w:t xml:space="preserve">is </w:t>
      </w:r>
      <w:r w:rsidRPr="002C64CA">
        <w:rPr>
          <w:rStyle w:val="CODEtemp"/>
        </w:rPr>
        <w:t>"CA2101"</w:t>
      </w:r>
      <w:r>
        <w:t>.</w:t>
      </w:r>
    </w:p>
    <w:p w14:paraId="1F596780" w14:textId="47959192"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proofErr w:type="spellStart"/>
      <w:r w:rsidR="005333CD">
        <w:t>ruleI</w:t>
      </w:r>
      <w:r>
        <w:t>d</w:t>
      </w:r>
      <w:proofErr w:type="spellEnd"/>
      <w:r>
        <w:t>": "CA2101",</w:t>
      </w:r>
    </w:p>
    <w:p w14:paraId="4B4BC542" w14:textId="77777777" w:rsidR="00C55966" w:rsidRDefault="00C55966" w:rsidP="00C55966">
      <w:pPr>
        <w:pStyle w:val="Codesmall"/>
      </w:pPr>
      <w:r>
        <w:t xml:space="preserve">      "</w:t>
      </w:r>
      <w:proofErr w:type="spellStart"/>
      <w:r>
        <w:t>ruleMessageId</w:t>
      </w:r>
      <w:proofErr w:type="spellEnd"/>
      <w:r>
        <w:t>":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w:t>
      </w:r>
      <w:proofErr w:type="spellStart"/>
      <w:r>
        <w:t>messageStrings</w:t>
      </w:r>
      <w:proofErr w:type="spellEnd"/>
      <w:r>
        <w:t>":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w:t>
      </w:r>
      <w:proofErr w:type="spellStart"/>
      <w:r>
        <w:t>richMessageStrings</w:t>
      </w:r>
      <w:proofErr w:type="spellEnd"/>
      <w:r>
        <w:t>":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1" w:name="_Hlk513212229"/>
      <w:r>
        <w:t xml:space="preserve">If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proofErr w:type="spellStart"/>
      <w:r w:rsidRPr="003538F1">
        <w:rPr>
          <w:rStyle w:val="CODEtemp"/>
        </w:rPr>
        <w:t>result</w:t>
      </w:r>
      <w:r w:rsidR="00C5150D">
        <w:rPr>
          <w:rStyle w:val="CODEtemp"/>
        </w:rPr>
        <w:t>.</w:t>
      </w:r>
      <w:r w:rsidRPr="003538F1">
        <w:rPr>
          <w:rStyle w:val="CODEtemp"/>
        </w:rPr>
        <w:t>message</w:t>
      </w:r>
      <w:r w:rsidR="00C5150D">
        <w:rPr>
          <w:rStyle w:val="CODEtemp"/>
        </w:rPr>
        <w:t>.arguments</w:t>
      </w:r>
      <w:proofErr w:type="spellEnd"/>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spellStart"/>
      <w:proofErr w:type="gramStart"/>
      <w:r w:rsidRPr="003538F1">
        <w:rPr>
          <w:rStyle w:val="CODEtemp"/>
        </w:rPr>
        <w:t>result.message</w:t>
      </w:r>
      <w:proofErr w:type="spellEnd"/>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proofErr w:type="spellStart"/>
      <w:r w:rsidRPr="003538F1">
        <w:rPr>
          <w:rStyle w:val="CODEtemp"/>
        </w:rPr>
        <w:t>ruleId</w:t>
      </w:r>
      <w:proofErr w:type="spellEnd"/>
      <w:r>
        <w:t xml:space="preserve"> and </w:t>
      </w:r>
      <w:proofErr w:type="spellStart"/>
      <w:r w:rsidRPr="003538F1">
        <w:rPr>
          <w:rStyle w:val="CODEtemp"/>
        </w:rPr>
        <w:t>ruleMessageId</w:t>
      </w:r>
      <w:proofErr w:type="spellEnd"/>
      <w:r>
        <w:t xml:space="preserve"> has a single placeholder </w:t>
      </w:r>
      <w:r w:rsidRPr="003538F1">
        <w:rPr>
          <w:rStyle w:val="CODEtemp"/>
        </w:rPr>
        <w:t>"{0}"</w:t>
      </w:r>
      <w:r>
        <w:t xml:space="preserve">. </w:t>
      </w:r>
      <w:proofErr w:type="spellStart"/>
      <w:proofErr w:type="gramStart"/>
      <w:r w:rsidR="00C5150D" w:rsidRPr="003538F1">
        <w:rPr>
          <w:rStyle w:val="CODEtemp"/>
        </w:rPr>
        <w:t>message.arguments</w:t>
      </w:r>
      <w:proofErr w:type="spellEnd"/>
      <w:proofErr w:type="gramEnd"/>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w:t>
      </w:r>
      <w:proofErr w:type="spellStart"/>
      <w:r>
        <w:t>ruleId</w:t>
      </w:r>
      <w:proofErr w:type="spellEnd"/>
      <w:r>
        <w:t>": "CA2101",</w:t>
      </w:r>
    </w:p>
    <w:p w14:paraId="7C0B5549" w14:textId="77777777" w:rsidR="00B541E2" w:rsidRDefault="00B541E2" w:rsidP="00B541E2">
      <w:pPr>
        <w:pStyle w:val="Codesmall"/>
      </w:pPr>
      <w:r>
        <w:t xml:space="preserve">      "</w:t>
      </w:r>
      <w:proofErr w:type="spellStart"/>
      <w:r>
        <w:t>ruleMessageId</w:t>
      </w:r>
      <w:proofErr w:type="spellEnd"/>
      <w:r>
        <w:t>":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w:t>
      </w:r>
      <w:proofErr w:type="spellStart"/>
      <w:r>
        <w:t>messageStrings</w:t>
      </w:r>
      <w:proofErr w:type="spellEnd"/>
      <w:r>
        <w:t>":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24815"/>
      <w:bookmarkEnd w:id="411"/>
      <w:r>
        <w:t>locations property</w:t>
      </w:r>
      <w:bookmarkEnd w:id="412"/>
      <w:bookmarkEnd w:id="413"/>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24816"/>
      <w:proofErr w:type="spellStart"/>
      <w:r>
        <w:lastRenderedPageBreak/>
        <w:t>analysisTarget</w:t>
      </w:r>
      <w:proofErr w:type="spellEnd"/>
      <w:r w:rsidR="00673F27">
        <w:t xml:space="preserve"> p</w:t>
      </w:r>
      <w:r>
        <w:t>roperty</w:t>
      </w:r>
      <w:bookmarkEnd w:id="414"/>
      <w:bookmarkEnd w:id="41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w:t>
      </w:r>
      <w:proofErr w:type="gramStart"/>
      <w:r>
        <w:t xml:space="preserve">{  </w:t>
      </w:r>
      <w:proofErr w:type="gramEnd"/>
      <w:r>
        <w:t xml:space="preserve">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24817"/>
      <w:r>
        <w:t>fingerprints property</w:t>
      </w:r>
      <w:bookmarkEnd w:id="416"/>
      <w:bookmarkEnd w:id="417"/>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AF74B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24818"/>
      <w:proofErr w:type="spellStart"/>
      <w:r>
        <w:t>partialFingerprints</w:t>
      </w:r>
      <w:proofErr w:type="spellEnd"/>
      <w:r w:rsidR="00401BB5">
        <w:t xml:space="preserve"> property</w:t>
      </w:r>
      <w:bookmarkEnd w:id="418"/>
      <w:bookmarkEnd w:id="419"/>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24819"/>
      <w:proofErr w:type="spellStart"/>
      <w:r>
        <w:t>codeFlows</w:t>
      </w:r>
      <w:proofErr w:type="spellEnd"/>
      <w:r>
        <w:t xml:space="preserve"> property</w:t>
      </w:r>
      <w:bookmarkEnd w:id="421"/>
      <w:bookmarkEnd w:id="422"/>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24820"/>
      <w:r>
        <w:t>graphs property</w:t>
      </w:r>
      <w:bookmarkEnd w:id="423"/>
      <w:bookmarkEnd w:id="424"/>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24821"/>
      <w:r>
        <w:t>graphTraversals property</w:t>
      </w:r>
      <w:bookmarkEnd w:id="425"/>
      <w:bookmarkEnd w:id="4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24822"/>
      <w:r>
        <w:t>stacks property</w:t>
      </w:r>
      <w:bookmarkEnd w:id="4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24823"/>
      <w:proofErr w:type="spellStart"/>
      <w:r>
        <w:t>relatedLocations</w:t>
      </w:r>
      <w:proofErr w:type="spellEnd"/>
      <w:r>
        <w:t xml:space="preserve"> property</w:t>
      </w:r>
      <w:bookmarkEnd w:id="428"/>
      <w:bookmarkEnd w:id="4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30" w:name="_Toc516224824"/>
      <w:proofErr w:type="spellStart"/>
      <w:r>
        <w:t>suppressionStates</w:t>
      </w:r>
      <w:proofErr w:type="spellEnd"/>
      <w:r>
        <w:t xml:space="preserve"> property</w:t>
      </w:r>
      <w:bookmarkEnd w:id="430"/>
    </w:p>
    <w:p w14:paraId="1AE8DC88" w14:textId="2A54B9A5" w:rsidR="00401BB5" w:rsidRDefault="00401BB5" w:rsidP="00401BB5">
      <w:pPr>
        <w:pStyle w:val="Heading4"/>
      </w:pPr>
      <w:bookmarkStart w:id="431" w:name="_Toc516224825"/>
      <w:r>
        <w:t>General</w:t>
      </w:r>
      <w:bookmarkEnd w:id="4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24826"/>
      <w:proofErr w:type="spellStart"/>
      <w:r>
        <w:t>suppressedInSource</w:t>
      </w:r>
      <w:proofErr w:type="spellEnd"/>
      <w:r>
        <w:t xml:space="preserv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34" w:name="_Ref493475253"/>
      <w:bookmarkStart w:id="435" w:name="_Toc516224827"/>
      <w:proofErr w:type="spellStart"/>
      <w:r>
        <w:t>suppressedExternally</w:t>
      </w:r>
      <w:proofErr w:type="spellEnd"/>
      <w:r>
        <w:t xml:space="preserve">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36" w:name="_Ref493351360"/>
      <w:bookmarkStart w:id="437" w:name="_Toc516224828"/>
      <w:bookmarkStart w:id="438" w:name="_Hlk514318442"/>
      <w:proofErr w:type="spellStart"/>
      <w:r>
        <w:t>baselineState</w:t>
      </w:r>
      <w:proofErr w:type="spellEnd"/>
      <w:r>
        <w:t xml:space="preserv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224829"/>
      <w:bookmarkStart w:id="442" w:name="_Ref506807829"/>
      <w:r>
        <w:t>a</w:t>
      </w:r>
      <w:r w:rsidR="00A27D47">
        <w:t>ttachments</w:t>
      </w:r>
      <w:bookmarkEnd w:id="439"/>
      <w:r>
        <w:t xml:space="preserve"> property</w:t>
      </w:r>
      <w:bookmarkEnd w:id="440"/>
      <w:bookmarkEnd w:id="4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3" w:name="_Toc516224830"/>
      <w:proofErr w:type="spellStart"/>
      <w:r>
        <w:t>workItem</w:t>
      </w:r>
      <w:r w:rsidR="00326BD5">
        <w:t>Uri</w:t>
      </w:r>
      <w:r w:rsidR="008C5D5A">
        <w:t>s</w:t>
      </w:r>
      <w:proofErr w:type="spellEnd"/>
      <w:r>
        <w:t xml:space="preserve"> property</w:t>
      </w:r>
      <w:bookmarkEnd w:id="4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24831"/>
      <w:proofErr w:type="spellStart"/>
      <w:r>
        <w:lastRenderedPageBreak/>
        <w:t>conversionProvenance</w:t>
      </w:r>
      <w:proofErr w:type="spellEnd"/>
      <w:r>
        <w:t xml:space="preserv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24832"/>
      <w:r>
        <w:t>fixes property</w:t>
      </w:r>
      <w:bookmarkEnd w:id="446"/>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47" w:name="_Toc516224833"/>
      <w:r>
        <w:t>properties property</w:t>
      </w:r>
      <w:bookmarkEnd w:id="447"/>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24834"/>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24835"/>
      <w:r>
        <w:t>General</w:t>
      </w:r>
      <w:bookmarkEnd w:id="451"/>
      <w:bookmarkEnd w:id="45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24836"/>
      <w:proofErr w:type="spellStart"/>
      <w:r>
        <w:t>physicalLocation</w:t>
      </w:r>
      <w:proofErr w:type="spellEnd"/>
      <w:r>
        <w:t xml:space="preserve"> </w:t>
      </w:r>
      <w:r w:rsidR="006E546E">
        <w:t>property</w:t>
      </w:r>
      <w:bookmarkEnd w:id="453"/>
      <w:bookmarkEnd w:id="454"/>
      <w:bookmarkEnd w:id="45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24837"/>
      <w:proofErr w:type="spellStart"/>
      <w:r>
        <w:t>fullyQualifiedLogicalName</w:t>
      </w:r>
      <w:proofErr w:type="spellEnd"/>
      <w:r>
        <w:t xml:space="preserv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59" w:name="_Hlk513194534"/>
      <w:bookmarkStart w:id="460"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6EDAC138" w14:textId="0B6600EC" w:rsidR="006E0178" w:rsidRDefault="006E0178" w:rsidP="00EA540C">
      <w:pPr>
        <w:pStyle w:val="Note"/>
        <w:numPr>
          <w:ilvl w:val="0"/>
          <w:numId w:val="11"/>
        </w:numPr>
      </w:pPr>
      <w:proofErr w:type="spellStart"/>
      <w:proofErr w:type="gramStart"/>
      <w:r w:rsidRPr="006E0178">
        <w:rPr>
          <w:rStyle w:val="CODEtemp"/>
        </w:rPr>
        <w:t>run.logicalLocations</w:t>
      </w:r>
      <w:proofErr w:type="spellEnd"/>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CD27C2E" w14:textId="16EED1C5" w:rsidR="00F13165" w:rsidRDefault="00F13165" w:rsidP="00F13165">
      <w:pPr>
        <w:pStyle w:val="Heading3"/>
      </w:pPr>
      <w:bookmarkStart w:id="461" w:name="_Ref513121634"/>
      <w:bookmarkStart w:id="462" w:name="_Ref513122103"/>
      <w:bookmarkStart w:id="463" w:name="_Toc516224838"/>
      <w:r>
        <w:t>message property</w:t>
      </w:r>
      <w:bookmarkEnd w:id="461"/>
      <w:bookmarkEnd w:id="462"/>
      <w:bookmarkEnd w:id="46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4" w:name="_Ref510102819"/>
      <w:bookmarkStart w:id="465" w:name="_Toc516224839"/>
      <w:r>
        <w:t>annotations property</w:t>
      </w:r>
      <w:bookmarkEnd w:id="464"/>
      <w:bookmarkEnd w:id="46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24840"/>
      <w:r>
        <w:t>properties property</w:t>
      </w:r>
      <w:bookmarkEnd w:id="46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24841"/>
      <w:proofErr w:type="spellStart"/>
      <w:r>
        <w:lastRenderedPageBreak/>
        <w:t>physicalLocation</w:t>
      </w:r>
      <w:proofErr w:type="spellEnd"/>
      <w:r>
        <w:t xml:space="preserve"> object</w:t>
      </w:r>
      <w:bookmarkEnd w:id="467"/>
      <w:bookmarkEnd w:id="468"/>
      <w:bookmarkEnd w:id="469"/>
      <w:bookmarkEnd w:id="470"/>
    </w:p>
    <w:p w14:paraId="0B9181AD" w14:textId="12F902F2" w:rsidR="006E546E" w:rsidRDefault="006E546E" w:rsidP="006E546E">
      <w:pPr>
        <w:pStyle w:val="Heading3"/>
      </w:pPr>
      <w:bookmarkStart w:id="471" w:name="_Toc516224842"/>
      <w:r>
        <w:t>General</w:t>
      </w:r>
      <w:bookmarkEnd w:id="47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224843"/>
      <w:bookmarkStart w:id="474" w:name="_Ref493343236"/>
      <w:r>
        <w:t>id property</w:t>
      </w:r>
      <w:bookmarkEnd w:id="472"/>
      <w:bookmarkEnd w:id="473"/>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24844"/>
      <w:proofErr w:type="spellStart"/>
      <w:r>
        <w:t>fileLocation</w:t>
      </w:r>
      <w:proofErr w:type="spellEnd"/>
      <w:r w:rsidR="006E546E">
        <w:t xml:space="preserve"> property</w:t>
      </w:r>
      <w:bookmarkEnd w:id="474"/>
      <w:bookmarkEnd w:id="475"/>
      <w:bookmarkEnd w:id="476"/>
      <w:bookmarkEnd w:id="477"/>
      <w:bookmarkEnd w:id="478"/>
      <w:bookmarkEnd w:id="479"/>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24845"/>
      <w:r>
        <w:t>region property</w:t>
      </w:r>
      <w:bookmarkEnd w:id="480"/>
      <w:bookmarkEnd w:id="481"/>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82" w:name="_Toc516224846"/>
      <w:proofErr w:type="spellStart"/>
      <w:r>
        <w:t>contextRegion</w:t>
      </w:r>
      <w:proofErr w:type="spellEnd"/>
      <w:r>
        <w:t xml:space="preserve"> property</w:t>
      </w:r>
      <w:bookmarkEnd w:id="482"/>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w:t>
      </w:r>
      <w:proofErr w:type="gramStart"/>
      <w:r>
        <w:t xml:space="preserve">{  </w:t>
      </w:r>
      <w:proofErr w:type="gramEnd"/>
      <w:r>
        <w:t xml:space="preserve">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24847"/>
      <w:r>
        <w:t>region object</w:t>
      </w:r>
      <w:bookmarkEnd w:id="483"/>
      <w:bookmarkEnd w:id="484"/>
    </w:p>
    <w:p w14:paraId="5C4DB1F6" w14:textId="19917190" w:rsidR="006E546E" w:rsidRDefault="006E546E" w:rsidP="006E546E">
      <w:pPr>
        <w:pStyle w:val="Heading3"/>
      </w:pPr>
      <w:bookmarkStart w:id="485" w:name="_Toc516224848"/>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5E0DE38D" w14:textId="0BD68846" w:rsidR="00B1231F"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24849"/>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69C7629F"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bookmarkStart w:id="490" w:name="_GoBack"/>
      <w:proofErr w:type="spellEnd"/>
      <w:ins w:id="491" w:author="Laurence Golding" w:date="2018-08-24T16:17:00Z">
        <w:r w:rsidR="002B17E7">
          <w:t>\r\n</w:t>
        </w:r>
      </w:ins>
      <w:bookmarkEnd w:id="490"/>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1AC80393" w:rsidR="00257E64" w:rsidRDefault="00257E64" w:rsidP="00257E64">
      <w:r>
        <w:t xml:space="preserve">A text region </w:t>
      </w:r>
      <w:r>
        <w:rPr>
          <w:b/>
        </w:rPr>
        <w:t>MAY</w:t>
      </w:r>
      <w:r>
        <w:t xml:space="preserve"> be specified in </w:t>
      </w:r>
      <w:del w:id="492" w:author="Laurence Golding" w:date="2018-08-24T16:00:00Z">
        <w:r w:rsidDel="00F90DEF">
          <w:delText xml:space="preserve">three </w:delText>
        </w:r>
      </w:del>
      <w:ins w:id="493" w:author="Laurence Golding" w:date="2018-08-24T16:00:00Z">
        <w:r w:rsidR="00F90DEF">
          <w:t>tw</w:t>
        </w:r>
      </w:ins>
      <w:ins w:id="494" w:author="Laurence Golding" w:date="2018-08-24T16:01:00Z">
        <w:r w:rsidR="00F90DEF">
          <w:t>o</w:t>
        </w:r>
      </w:ins>
      <w:ins w:id="495" w:author="Laurence Golding" w:date="2018-08-24T16:00:00Z">
        <w:r w:rsidR="00F90DEF">
          <w:t xml:space="preserve">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302DF040" w14:textId="092C19A8" w:rsidR="002B17E7" w:rsidRDefault="00257E64" w:rsidP="002B17E7">
      <w:pPr>
        <w:pStyle w:val="ListParagraph"/>
        <w:numPr>
          <w:ilvl w:val="0"/>
          <w:numId w:val="62"/>
        </w:numPr>
        <w:rPr>
          <w:ins w:id="496" w:author="Laurence Golding" w:date="2018-08-24T16:18:00Z"/>
        </w:rPr>
      </w:pPr>
      <w:del w:id="497" w:author="Laurence Golding" w:date="2018-08-24T16:19:00Z">
        <w:r w:rsidDel="002B17E7">
          <w:delText xml:space="preserve">By a combination of line/column and offset/length properties. If properties from both sets are present, they </w:delText>
        </w:r>
        <w:r w:rsidRPr="002B17E7" w:rsidDel="002B17E7">
          <w:rPr>
            <w:b/>
          </w:rPr>
          <w:delText>SHALL</w:delText>
        </w:r>
        <w:r w:rsidDel="002B17E7">
          <w:delText xml:space="preserve"> be consistent, as described below.</w:delText>
        </w:r>
      </w:del>
    </w:p>
    <w:p w14:paraId="682AF67D" w14:textId="720EF7AE" w:rsidR="002B17E7" w:rsidRDefault="002B17E7" w:rsidP="002B17E7">
      <w:ins w:id="498" w:author="Laurence Golding" w:date="2018-08-24T16:19:00Z">
        <w:r>
          <w:t>A text reg</w:t>
        </w:r>
      </w:ins>
      <w:ins w:id="499" w:author="Laurence Golding" w:date="2018-08-24T16:20:00Z">
        <w:r>
          <w:t xml:space="preserve">ion </w:t>
        </w:r>
        <w:r w:rsidRPr="002B17E7">
          <w:rPr>
            <w:b/>
          </w:rPr>
          <w:t>MAY</w:t>
        </w:r>
        <w:r>
          <w:t xml:space="preserve"> specify both line/column and offset/length properties. Those two sets of</w:t>
        </w:r>
      </w:ins>
      <w:ins w:id="500" w:author="Laurence Golding" w:date="2018-08-24T16:18:00Z">
        <w:r>
          <w:t xml:space="preserve"> properties </w:t>
        </w:r>
        <w:r>
          <w:rPr>
            <w:b/>
          </w:rPr>
          <w:t>SHALL</w:t>
        </w:r>
        <w:r>
          <w:t xml:space="preserve"> be treated independently. That is, the value of a </w:t>
        </w:r>
      </w:ins>
      <w:ins w:id="501" w:author="Laurence Golding" w:date="2018-08-24T16:20:00Z">
        <w:r>
          <w:t>line/column</w:t>
        </w:r>
      </w:ins>
      <w:ins w:id="502" w:author="Laurence Golding" w:date="2018-08-24T16:18:00Z">
        <w:r>
          <w:t xml:space="preserve"> property </w:t>
        </w:r>
        <w:r>
          <w:rPr>
            <w:b/>
          </w:rPr>
          <w:t>SHALL NOT</w:t>
        </w:r>
        <w:r>
          <w:t xml:space="preserve"> be inferred from the value of any set of </w:t>
        </w:r>
      </w:ins>
      <w:ins w:id="503" w:author="Laurence Golding" w:date="2018-08-24T16:21:00Z">
        <w:r>
          <w:t>offset/length</w:t>
        </w:r>
      </w:ins>
      <w:ins w:id="504" w:author="Laurence Golding" w:date="2018-08-24T16:18:00Z">
        <w:r>
          <w:t xml:space="preserve"> properties, and </w:t>
        </w:r>
        <w:r>
          <w:rPr>
            <w:i/>
          </w:rPr>
          <w:t>vice versa</w:t>
        </w:r>
        <w:r>
          <w:t>.</w:t>
        </w:r>
      </w:ins>
      <w:ins w:id="505" w:author="Laurence Golding" w:date="2018-08-24T16:21:00Z">
        <w:r>
          <w:t xml:space="preserve"> In addition, the line/column properties and the offset/length properties shall independently represent the same range of characters.</w:t>
        </w:r>
      </w:ins>
    </w:p>
    <w:p w14:paraId="54ACE852" w14:textId="6CD71211"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C974EED" w:rsidR="00257E64" w:rsidDel="00FF68D7" w:rsidRDefault="00257E64" w:rsidP="00257E64">
      <w:pPr>
        <w:rPr>
          <w:del w:id="506" w:author="Laurence Golding" w:date="2018-08-24T15:41:00Z"/>
        </w:rPr>
      </w:pPr>
      <w:del w:id="507" w:author="Laurence Golding" w:date="2018-08-24T15:41:00Z">
        <w:r w:rsidDel="00FF68D7">
          <w:delText xml:space="preserve">The start of a text region </w:delText>
        </w:r>
        <w:r w:rsidRPr="00712D9F" w:rsidDel="00FF68D7">
          <w:rPr>
            <w:b/>
          </w:rPr>
          <w:delText>MAY</w:delText>
        </w:r>
        <w:r w:rsidDel="00FF68D7">
          <w:delText xml:space="preserve"> be specified by a combination of </w:delText>
        </w:r>
        <w:bookmarkStart w:id="508" w:name="_Hlk514840713"/>
        <w:r w:rsidRPr="003E62A7" w:rsidDel="00FF68D7">
          <w:rPr>
            <w:rStyle w:val="CODEtemp"/>
          </w:rPr>
          <w:delText>startLine</w:delText>
        </w:r>
        <w:r w:rsidRPr="003E62A7" w:rsidDel="00FF68D7">
          <w:delText xml:space="preserve"> </w:delText>
        </w:r>
        <w:r w:rsidDel="00FF68D7">
          <w:delText xml:space="preserve">and </w:delText>
        </w:r>
        <w:r w:rsidRPr="006F24FD" w:rsidDel="00FF68D7">
          <w:rPr>
            <w:rStyle w:val="CODEtemp"/>
          </w:rPr>
          <w:delText>startColumn</w:delText>
        </w:r>
        <w:r w:rsidDel="00FF68D7">
          <w:delText xml:space="preserve">, or by </w:delText>
        </w:r>
        <w:r w:rsidRPr="00CB6AB4" w:rsidDel="00FF68D7">
          <w:rPr>
            <w:rStyle w:val="CODEtemp"/>
          </w:rPr>
          <w:delText>charOffset</w:delText>
        </w:r>
        <w:r w:rsidDel="00FF68D7">
          <w:delText>, or both</w:delText>
        </w:r>
        <w:bookmarkEnd w:id="508"/>
        <w:r w:rsidDel="00FF68D7">
          <w:delText>.</w:delText>
        </w:r>
      </w:del>
    </w:p>
    <w:p w14:paraId="6D87E2DC" w14:textId="2CDB1805" w:rsidR="00257E64" w:rsidRPr="00C90E7A" w:rsidDel="00FF68D7" w:rsidRDefault="00257E64" w:rsidP="00257E64">
      <w:pPr>
        <w:rPr>
          <w:del w:id="509" w:author="Laurence Golding" w:date="2018-08-24T15:41:00Z"/>
        </w:rPr>
      </w:pPr>
      <w:del w:id="510" w:author="Laurence Golding" w:date="2018-08-24T15:41:00Z">
        <w:r w:rsidDel="00FF68D7">
          <w:delText xml:space="preserve">The end of a text region </w:delText>
        </w:r>
        <w:r w:rsidDel="00FF68D7">
          <w:rPr>
            <w:b/>
          </w:rPr>
          <w:delText>MAY</w:delText>
        </w:r>
        <w:r w:rsidDel="00FF68D7">
          <w:delText xml:space="preserve"> be specified by a combination of </w:delText>
        </w:r>
        <w:r w:rsidDel="00FF68D7">
          <w:rPr>
            <w:rStyle w:val="CODEtemp"/>
          </w:rPr>
          <w:delText>end</w:delText>
        </w:r>
        <w:r w:rsidRPr="003E62A7" w:rsidDel="00FF68D7">
          <w:rPr>
            <w:rStyle w:val="CODEtemp"/>
          </w:rPr>
          <w:delText>Line</w:delText>
        </w:r>
        <w:r w:rsidRPr="003E62A7" w:rsidDel="00FF68D7">
          <w:delText xml:space="preserve"> </w:delText>
        </w:r>
        <w:r w:rsidDel="00FF68D7">
          <w:delText xml:space="preserve">and </w:delText>
        </w:r>
        <w:r w:rsidDel="00FF68D7">
          <w:rPr>
            <w:rStyle w:val="CODEtemp"/>
          </w:rPr>
          <w:delText>end</w:delText>
        </w:r>
        <w:r w:rsidRPr="00490067" w:rsidDel="00FF68D7">
          <w:rPr>
            <w:rStyle w:val="CODEtemp"/>
          </w:rPr>
          <w:delText>Column</w:delText>
        </w:r>
        <w:r w:rsidDel="00FF68D7">
          <w:delText xml:space="preserve">, or by </w:delText>
        </w:r>
        <w:r w:rsidRPr="00CB6AB4" w:rsidDel="00FF68D7">
          <w:rPr>
            <w:rStyle w:val="CODEtemp"/>
          </w:rPr>
          <w:delText>char</w:delText>
        </w:r>
        <w:r w:rsidDel="00FF68D7">
          <w:rPr>
            <w:rStyle w:val="CODEtemp"/>
          </w:rPr>
          <w:delText>Length</w:delText>
        </w:r>
        <w:r w:rsidDel="00FF68D7">
          <w:delText>, or both.</w:delText>
        </w:r>
      </w:del>
    </w:p>
    <w:p w14:paraId="11170025" w14:textId="11299925" w:rsidR="00257E64" w:rsidRDefault="00257E64" w:rsidP="00257E64">
      <w:pPr>
        <w:rPr>
          <w:ins w:id="511" w:author="Laurence Golding" w:date="2018-08-24T15:12:00Z"/>
        </w:rPr>
      </w:pPr>
      <w:r>
        <w:t xml:space="preserve">A text region does not include the character specified by </w:t>
      </w:r>
      <w:proofErr w:type="spellStart"/>
      <w:r w:rsidRPr="006F24FD">
        <w:rPr>
          <w:rStyle w:val="CODEtemp"/>
        </w:rPr>
        <w:t>endColumn</w:t>
      </w:r>
      <w:proofErr w:type="spellEnd"/>
      <w:ins w:id="512" w:author="Laurence Golding" w:date="2018-08-24T16:05:00Z">
        <w:r w:rsidR="002B17E7" w:rsidRPr="002B17E7">
          <w:t xml:space="preserve"> </w:t>
        </w:r>
        <w:r w:rsidR="002B17E7">
          <w:t xml:space="preserve">(see </w:t>
        </w:r>
        <w:r w:rsidR="002B17E7" w:rsidRPr="003E62A7">
          <w:t>§</w:t>
        </w:r>
      </w:ins>
      <w:ins w:id="513" w:author="Laurence Golding" w:date="2018-08-24T16:06:00Z">
        <w:r w:rsidR="002B17E7">
          <w:fldChar w:fldCharType="begin"/>
        </w:r>
        <w:r w:rsidR="002B17E7">
          <w:instrText xml:space="preserve"> REF _Ref493491342 \r \h </w:instrText>
        </w:r>
      </w:ins>
      <w:r w:rsidR="002B17E7">
        <w:fldChar w:fldCharType="separate"/>
      </w:r>
      <w:ins w:id="514" w:author="Laurence Golding" w:date="2018-08-24T16:06:00Z">
        <w:r w:rsidR="002B17E7">
          <w:t>3.22.8</w:t>
        </w:r>
        <w:r w:rsidR="002B17E7">
          <w:fldChar w:fldCharType="end"/>
        </w:r>
      </w:ins>
      <w:ins w:id="515" w:author="Laurence Golding" w:date="2018-08-24T16:05:00Z">
        <w:r w:rsidR="002B17E7">
          <w:t>)</w:t>
        </w:r>
      </w:ins>
      <w:r>
        <w:t>.</w:t>
      </w:r>
    </w:p>
    <w:p w14:paraId="228BD40F" w14:textId="5DCACA62" w:rsidR="00B1231F" w:rsidRDefault="00B1231F" w:rsidP="00B1231F">
      <w:pPr>
        <w:pStyle w:val="Note"/>
        <w:rPr>
          <w:ins w:id="516" w:author="Laurence Golding" w:date="2018-08-24T15:08:00Z"/>
        </w:rPr>
      </w:pPr>
      <w:ins w:id="517" w:author="Laurence Golding" w:date="2018-08-24T15:07:00Z">
        <w:r>
          <w:t xml:space="preserve">EXAMPLE 1: The following regions (among others) all specify the range of characters </w:t>
        </w:r>
        <w:r w:rsidRPr="00B1231F">
          <w:rPr>
            <w:rStyle w:val="CODEtemp"/>
          </w:rPr>
          <w:t>"</w:t>
        </w:r>
      </w:ins>
      <w:proofErr w:type="spellStart"/>
      <w:ins w:id="518" w:author="Laurence Golding" w:date="2018-08-24T16:10:00Z">
        <w:r w:rsidR="002B17E7">
          <w:rPr>
            <w:rStyle w:val="CODEtemp"/>
          </w:rPr>
          <w:t>bc</w:t>
        </w:r>
      </w:ins>
      <w:proofErr w:type="spellEnd"/>
      <w:ins w:id="519" w:author="Laurence Golding" w:date="2018-08-24T15:07:00Z">
        <w:r w:rsidRPr="00B1231F">
          <w:rPr>
            <w:rStyle w:val="CODEtemp"/>
          </w:rPr>
          <w:t>"</w:t>
        </w:r>
        <w:r w:rsidRPr="00B1231F">
          <w:t>.</w:t>
        </w:r>
      </w:ins>
    </w:p>
    <w:p w14:paraId="4333A163" w14:textId="77777777" w:rsidR="00B1231F" w:rsidRDefault="00B1231F" w:rsidP="00B1231F">
      <w:pPr>
        <w:pStyle w:val="Code"/>
        <w:rPr>
          <w:ins w:id="520" w:author="Laurence Golding" w:date="2018-08-24T15:14:00Z"/>
        </w:rPr>
      </w:pPr>
      <w:ins w:id="521" w:author="Laurence Golding" w:date="2018-08-24T15:14:00Z">
        <w:r>
          <w:t>{</w:t>
        </w:r>
      </w:ins>
    </w:p>
    <w:p w14:paraId="2EC32829" w14:textId="77777777" w:rsidR="00B1231F" w:rsidRDefault="00B1231F" w:rsidP="00B1231F">
      <w:pPr>
        <w:pStyle w:val="Code"/>
        <w:rPr>
          <w:ins w:id="522" w:author="Laurence Golding" w:date="2018-08-24T15:14:00Z"/>
        </w:rPr>
      </w:pPr>
      <w:ins w:id="523" w:author="Laurence Golding" w:date="2018-08-24T15:14:00Z">
        <w:r>
          <w:t xml:space="preserve">  "</w:t>
        </w:r>
        <w:proofErr w:type="spellStart"/>
        <w:r>
          <w:t>startLine</w:t>
        </w:r>
        <w:proofErr w:type="spellEnd"/>
        <w:r>
          <w:t>": 1,</w:t>
        </w:r>
      </w:ins>
    </w:p>
    <w:p w14:paraId="0FE87487" w14:textId="77777777" w:rsidR="00B1231F" w:rsidRDefault="00B1231F" w:rsidP="00B1231F">
      <w:pPr>
        <w:pStyle w:val="Code"/>
        <w:rPr>
          <w:ins w:id="524" w:author="Laurence Golding" w:date="2018-08-24T15:14:00Z"/>
        </w:rPr>
      </w:pPr>
      <w:ins w:id="525" w:author="Laurence Golding" w:date="2018-08-24T15:14:00Z">
        <w:r>
          <w:t xml:space="preserve">  "</w:t>
        </w:r>
        <w:proofErr w:type="spellStart"/>
        <w:r>
          <w:t>startColumn</w:t>
        </w:r>
        <w:proofErr w:type="spellEnd"/>
        <w:r>
          <w:t>": 2,</w:t>
        </w:r>
      </w:ins>
    </w:p>
    <w:p w14:paraId="63CB2B65" w14:textId="77777777" w:rsidR="00B1231F" w:rsidRDefault="00B1231F" w:rsidP="00B1231F">
      <w:pPr>
        <w:pStyle w:val="Code"/>
        <w:rPr>
          <w:ins w:id="526" w:author="Laurence Golding" w:date="2018-08-24T15:14:00Z"/>
        </w:rPr>
      </w:pPr>
      <w:ins w:id="527" w:author="Laurence Golding" w:date="2018-08-24T15:14:00Z">
        <w:r>
          <w:t xml:space="preserve">  "</w:t>
        </w:r>
        <w:proofErr w:type="spellStart"/>
        <w:r>
          <w:t>endLine</w:t>
        </w:r>
        <w:proofErr w:type="spellEnd"/>
        <w:r>
          <w:t>": 1,</w:t>
        </w:r>
      </w:ins>
    </w:p>
    <w:p w14:paraId="044C9F0E" w14:textId="572B1C70" w:rsidR="00B1231F" w:rsidRDefault="00B1231F" w:rsidP="00B1231F">
      <w:pPr>
        <w:pStyle w:val="Code"/>
        <w:rPr>
          <w:ins w:id="528" w:author="Laurence Golding" w:date="2018-08-24T15:14:00Z"/>
        </w:rPr>
      </w:pPr>
      <w:ins w:id="529" w:author="Laurence Golding" w:date="2018-08-24T15:14:00Z">
        <w:r>
          <w:t xml:space="preserve">  "</w:t>
        </w:r>
        <w:proofErr w:type="spellStart"/>
        <w:r>
          <w:t>endColumn</w:t>
        </w:r>
        <w:proofErr w:type="spellEnd"/>
        <w:r>
          <w:t>": 4</w:t>
        </w:r>
      </w:ins>
      <w:ins w:id="530" w:author="Laurence Golding" w:date="2018-08-24T16:03:00Z">
        <w:r w:rsidR="002B17E7">
          <w:t xml:space="preserve">     # </w:t>
        </w:r>
      </w:ins>
      <w:ins w:id="531" w:author="Laurence Golding" w:date="2018-08-24T16:07:00Z">
        <w:r w:rsidR="002B17E7">
          <w:t>T</w:t>
        </w:r>
      </w:ins>
      <w:ins w:id="532" w:author="Laurence Golding" w:date="2018-08-24T16:06:00Z">
        <w:r w:rsidR="002B17E7">
          <w:t>he region excludes the character at</w:t>
        </w:r>
      </w:ins>
      <w:ins w:id="533" w:author="Laurence Golding" w:date="2018-08-24T16:07:00Z">
        <w:r w:rsidR="002B17E7">
          <w:t xml:space="preserve"> </w:t>
        </w:r>
        <w:proofErr w:type="spellStart"/>
        <w:r w:rsidR="002B17E7">
          <w:t>endColumn</w:t>
        </w:r>
        <w:proofErr w:type="spellEnd"/>
        <w:r w:rsidR="002B17E7">
          <w:t>.</w:t>
        </w:r>
      </w:ins>
    </w:p>
    <w:p w14:paraId="0A7E9C01" w14:textId="2A9768DE" w:rsidR="00B1231F" w:rsidRDefault="00B1231F" w:rsidP="00B1231F">
      <w:pPr>
        <w:pStyle w:val="Code"/>
        <w:rPr>
          <w:ins w:id="534" w:author="Laurence Golding" w:date="2018-08-24T15:14:00Z"/>
        </w:rPr>
      </w:pPr>
      <w:ins w:id="535" w:author="Laurence Golding" w:date="2018-08-24T15:14:00Z">
        <w:r>
          <w:t>}</w:t>
        </w:r>
      </w:ins>
      <w:ins w:id="536" w:author="Laurence Golding" w:date="2018-08-24T16:03:00Z">
        <w:r w:rsidR="002B17E7">
          <w:t xml:space="preserve"> </w:t>
        </w:r>
      </w:ins>
    </w:p>
    <w:p w14:paraId="36338384" w14:textId="77777777" w:rsidR="00B1231F" w:rsidRDefault="00B1231F" w:rsidP="00B1231F">
      <w:pPr>
        <w:pStyle w:val="Code"/>
        <w:rPr>
          <w:ins w:id="537" w:author="Laurence Golding" w:date="2018-08-24T15:14:00Z"/>
        </w:rPr>
      </w:pPr>
    </w:p>
    <w:p w14:paraId="24A29A09" w14:textId="77777777" w:rsidR="00B1231F" w:rsidRDefault="00B1231F" w:rsidP="00B1231F">
      <w:pPr>
        <w:pStyle w:val="Code"/>
        <w:rPr>
          <w:ins w:id="538" w:author="Laurence Golding" w:date="2018-08-24T15:10:00Z"/>
        </w:rPr>
      </w:pPr>
      <w:ins w:id="539" w:author="Laurence Golding" w:date="2018-08-24T15:08:00Z">
        <w:r>
          <w:t>{</w:t>
        </w:r>
      </w:ins>
    </w:p>
    <w:p w14:paraId="20D9DA15" w14:textId="77777777" w:rsidR="00B1231F" w:rsidRDefault="00B1231F" w:rsidP="00B1231F">
      <w:pPr>
        <w:pStyle w:val="Code"/>
        <w:rPr>
          <w:ins w:id="540" w:author="Laurence Golding" w:date="2018-08-24T15:10:00Z"/>
        </w:rPr>
      </w:pPr>
      <w:ins w:id="541" w:author="Laurence Golding" w:date="2018-08-24T15:10:00Z">
        <w:r>
          <w:t xml:space="preserve">  </w:t>
        </w:r>
      </w:ins>
      <w:ins w:id="542" w:author="Laurence Golding" w:date="2018-08-24T15:08:00Z">
        <w:r>
          <w:t>"</w:t>
        </w:r>
        <w:proofErr w:type="spellStart"/>
        <w:r>
          <w:t>charOffset</w:t>
        </w:r>
        <w:proofErr w:type="spellEnd"/>
        <w:r>
          <w:t>": 1,</w:t>
        </w:r>
      </w:ins>
    </w:p>
    <w:p w14:paraId="3B131B7A" w14:textId="77777777" w:rsidR="00B1231F" w:rsidRDefault="00B1231F" w:rsidP="00B1231F">
      <w:pPr>
        <w:pStyle w:val="Code"/>
        <w:rPr>
          <w:ins w:id="543" w:author="Laurence Golding" w:date="2018-08-24T15:10:00Z"/>
        </w:rPr>
      </w:pPr>
      <w:ins w:id="544" w:author="Laurence Golding" w:date="2018-08-24T15:10:00Z">
        <w:r>
          <w:t xml:space="preserve">  </w:t>
        </w:r>
      </w:ins>
      <w:ins w:id="545" w:author="Laurence Golding" w:date="2018-08-24T15:08:00Z">
        <w:r>
          <w:t>"</w:t>
        </w:r>
        <w:proofErr w:type="spellStart"/>
        <w:r>
          <w:t>charLength</w:t>
        </w:r>
        <w:proofErr w:type="spellEnd"/>
        <w:r>
          <w:t>": 2</w:t>
        </w:r>
      </w:ins>
    </w:p>
    <w:p w14:paraId="4D4161AD" w14:textId="6711DCDA" w:rsidR="00B1231F" w:rsidRDefault="00B1231F" w:rsidP="00B1231F">
      <w:pPr>
        <w:pStyle w:val="Code"/>
        <w:rPr>
          <w:ins w:id="546" w:author="Laurence Golding" w:date="2018-08-24T15:10:00Z"/>
        </w:rPr>
      </w:pPr>
      <w:ins w:id="547" w:author="Laurence Golding" w:date="2018-08-24T15:08:00Z">
        <w:r>
          <w:t>}</w:t>
        </w:r>
      </w:ins>
    </w:p>
    <w:p w14:paraId="3352869D" w14:textId="77777777" w:rsidR="00B1231F" w:rsidRDefault="00B1231F" w:rsidP="00B1231F">
      <w:pPr>
        <w:pStyle w:val="Code"/>
        <w:rPr>
          <w:ins w:id="548" w:author="Laurence Golding" w:date="2018-08-24T15:08:00Z"/>
        </w:rPr>
      </w:pPr>
    </w:p>
    <w:p w14:paraId="56EACEA9" w14:textId="77777777" w:rsidR="00B1231F" w:rsidRDefault="00B1231F" w:rsidP="00B1231F">
      <w:pPr>
        <w:pStyle w:val="Code"/>
        <w:rPr>
          <w:ins w:id="549" w:author="Laurence Golding" w:date="2018-08-24T15:11:00Z"/>
        </w:rPr>
      </w:pPr>
      <w:ins w:id="550" w:author="Laurence Golding" w:date="2018-08-24T15:09:00Z">
        <w:r>
          <w:t>{</w:t>
        </w:r>
      </w:ins>
    </w:p>
    <w:p w14:paraId="16DCA833" w14:textId="77777777" w:rsidR="00B1231F" w:rsidRDefault="00B1231F" w:rsidP="00B1231F">
      <w:pPr>
        <w:pStyle w:val="Code"/>
        <w:rPr>
          <w:ins w:id="551" w:author="Laurence Golding" w:date="2018-08-24T15:15:00Z"/>
        </w:rPr>
      </w:pPr>
      <w:ins w:id="552" w:author="Laurence Golding" w:date="2018-08-24T15:15:00Z">
        <w:r>
          <w:t xml:space="preserve">  "</w:t>
        </w:r>
        <w:proofErr w:type="spellStart"/>
        <w:r>
          <w:t>startLine</w:t>
        </w:r>
        <w:proofErr w:type="spellEnd"/>
        <w:r>
          <w:t>": 1,</w:t>
        </w:r>
      </w:ins>
    </w:p>
    <w:p w14:paraId="2A2D780F" w14:textId="77777777" w:rsidR="00B1231F" w:rsidRDefault="00B1231F" w:rsidP="00B1231F">
      <w:pPr>
        <w:pStyle w:val="Code"/>
        <w:rPr>
          <w:ins w:id="553" w:author="Laurence Golding" w:date="2018-08-24T15:15:00Z"/>
        </w:rPr>
      </w:pPr>
      <w:ins w:id="554" w:author="Laurence Golding" w:date="2018-08-24T15:15:00Z">
        <w:r>
          <w:t xml:space="preserve">  "</w:t>
        </w:r>
        <w:proofErr w:type="spellStart"/>
        <w:r>
          <w:t>startColumn</w:t>
        </w:r>
        <w:proofErr w:type="spellEnd"/>
        <w:r>
          <w:t>": 2,</w:t>
        </w:r>
      </w:ins>
    </w:p>
    <w:p w14:paraId="2D638E86" w14:textId="77777777" w:rsidR="00B1231F" w:rsidRDefault="00B1231F" w:rsidP="00B1231F">
      <w:pPr>
        <w:pStyle w:val="Code"/>
        <w:rPr>
          <w:ins w:id="555" w:author="Laurence Golding" w:date="2018-08-24T15:15:00Z"/>
        </w:rPr>
      </w:pPr>
      <w:ins w:id="556" w:author="Laurence Golding" w:date="2018-08-24T15:15:00Z">
        <w:r>
          <w:t xml:space="preserve">  "</w:t>
        </w:r>
        <w:proofErr w:type="spellStart"/>
        <w:r>
          <w:t>endLine</w:t>
        </w:r>
        <w:proofErr w:type="spellEnd"/>
        <w:r>
          <w:t>": 1,</w:t>
        </w:r>
      </w:ins>
    </w:p>
    <w:p w14:paraId="5F5F718F" w14:textId="6B9474B5" w:rsidR="00B1231F" w:rsidRDefault="00B1231F" w:rsidP="00B1231F">
      <w:pPr>
        <w:pStyle w:val="Code"/>
        <w:rPr>
          <w:ins w:id="557" w:author="Laurence Golding" w:date="2018-08-24T15:15:00Z"/>
        </w:rPr>
      </w:pPr>
      <w:ins w:id="558" w:author="Laurence Golding" w:date="2018-08-24T15:15:00Z">
        <w:r>
          <w:t xml:space="preserve">  "</w:t>
        </w:r>
        <w:proofErr w:type="spellStart"/>
        <w:r>
          <w:t>endColumn</w:t>
        </w:r>
        <w:proofErr w:type="spellEnd"/>
        <w:r>
          <w:t>": 4</w:t>
        </w:r>
        <w:r>
          <w:t>,</w:t>
        </w:r>
      </w:ins>
    </w:p>
    <w:p w14:paraId="38B594D8" w14:textId="77777777" w:rsidR="00B1231F" w:rsidRDefault="00B1231F" w:rsidP="00B1231F">
      <w:pPr>
        <w:pStyle w:val="Code"/>
        <w:rPr>
          <w:ins w:id="559" w:author="Laurence Golding" w:date="2018-08-24T15:11:00Z"/>
        </w:rPr>
      </w:pPr>
      <w:ins w:id="560" w:author="Laurence Golding" w:date="2018-08-24T15:11:00Z">
        <w:r>
          <w:t xml:space="preserve">  </w:t>
        </w:r>
      </w:ins>
      <w:ins w:id="561" w:author="Laurence Golding" w:date="2018-08-24T15:10:00Z">
        <w:r>
          <w:t>"</w:t>
        </w:r>
        <w:proofErr w:type="spellStart"/>
        <w:r>
          <w:t>charOffset</w:t>
        </w:r>
        <w:proofErr w:type="spellEnd"/>
        <w:r>
          <w:t>": 1,</w:t>
        </w:r>
      </w:ins>
    </w:p>
    <w:p w14:paraId="196CC037" w14:textId="394E23F6" w:rsidR="00B1231F" w:rsidRDefault="00B1231F" w:rsidP="00B1231F">
      <w:pPr>
        <w:pStyle w:val="Code"/>
        <w:rPr>
          <w:ins w:id="562" w:author="Laurence Golding" w:date="2018-08-24T15:11:00Z"/>
        </w:rPr>
      </w:pPr>
      <w:ins w:id="563" w:author="Laurence Golding" w:date="2018-08-24T15:11:00Z">
        <w:r>
          <w:t xml:space="preserve">  </w:t>
        </w:r>
      </w:ins>
      <w:ins w:id="564" w:author="Laurence Golding" w:date="2018-08-24T15:10:00Z">
        <w:r>
          <w:t>"</w:t>
        </w:r>
        <w:proofErr w:type="spellStart"/>
        <w:r>
          <w:t>charLength</w:t>
        </w:r>
        <w:proofErr w:type="spellEnd"/>
        <w:r>
          <w:t>": 2</w:t>
        </w:r>
      </w:ins>
    </w:p>
    <w:p w14:paraId="1589C806" w14:textId="2BE0198E" w:rsidR="00B1231F" w:rsidRPr="00B1231F" w:rsidRDefault="00B1231F" w:rsidP="00B1231F">
      <w:pPr>
        <w:pStyle w:val="Code"/>
      </w:pPr>
      <w:ins w:id="565" w:author="Laurence Golding" w:date="2018-08-24T15:11:00Z">
        <w:r>
          <w:t>}</w:t>
        </w:r>
      </w:ins>
    </w:p>
    <w:p w14:paraId="46E541BD" w14:textId="23B17929" w:rsidR="00FF68D7" w:rsidRDefault="00B1231F" w:rsidP="00B1231F">
      <w:pPr>
        <w:pStyle w:val="Note"/>
        <w:rPr>
          <w:ins w:id="566" w:author="Laurence Golding" w:date="2018-08-24T15:39:00Z"/>
        </w:rPr>
      </w:pPr>
      <w:ins w:id="567" w:author="Laurence Golding" w:date="2018-08-24T15:11:00Z">
        <w:r>
          <w:lastRenderedPageBreak/>
          <w:t xml:space="preserve">EXAMPLE 2: The following region is invalid, even though it might appear to specify the </w:t>
        </w:r>
      </w:ins>
      <w:ins w:id="568" w:author="Laurence Golding" w:date="2018-08-24T15:15:00Z">
        <w:r>
          <w:t xml:space="preserve">same </w:t>
        </w:r>
      </w:ins>
      <w:ins w:id="569" w:author="Laurence Golding" w:date="2018-08-24T15:11:00Z">
        <w:r>
          <w:t xml:space="preserve">range of characters </w:t>
        </w:r>
      </w:ins>
      <w:ins w:id="570" w:author="Laurence Golding" w:date="2018-08-24T15:13:00Z">
        <w:r w:rsidRPr="00FF68D7">
          <w:rPr>
            <w:rStyle w:val="CODEtemp"/>
          </w:rPr>
          <w:t>"</w:t>
        </w:r>
      </w:ins>
      <w:proofErr w:type="spellStart"/>
      <w:ins w:id="571" w:author="Laurence Golding" w:date="2018-08-24T16:11:00Z">
        <w:r w:rsidR="002B17E7">
          <w:rPr>
            <w:rStyle w:val="CODEtemp"/>
          </w:rPr>
          <w:t>bc</w:t>
        </w:r>
      </w:ins>
      <w:proofErr w:type="spellEnd"/>
      <w:ins w:id="572" w:author="Laurence Golding" w:date="2018-08-24T15:13:00Z">
        <w:r w:rsidRPr="00FF68D7">
          <w:rPr>
            <w:rStyle w:val="CODEtemp"/>
          </w:rPr>
          <w:t>"</w:t>
        </w:r>
      </w:ins>
      <w:ins w:id="573" w:author="Laurence Golding" w:date="2018-08-24T15:15:00Z">
        <w:r>
          <w:t xml:space="preserve"> as in EXAMPLE 1</w:t>
        </w:r>
      </w:ins>
      <w:ins w:id="574" w:author="Laurence Golding" w:date="2018-08-24T15:39:00Z">
        <w:r w:rsidR="00FF68D7">
          <w:t>:</w:t>
        </w:r>
      </w:ins>
    </w:p>
    <w:p w14:paraId="7DCE19DC" w14:textId="64DE0ABB" w:rsidR="00FF68D7" w:rsidRDefault="00FF68D7" w:rsidP="00FF68D7">
      <w:pPr>
        <w:pStyle w:val="Code"/>
        <w:rPr>
          <w:ins w:id="575" w:author="Laurence Golding" w:date="2018-08-24T15:39:00Z"/>
        </w:rPr>
      </w:pPr>
      <w:ins w:id="576" w:author="Laurence Golding" w:date="2018-08-24T15:39:00Z">
        <w:r>
          <w:t>{</w:t>
        </w:r>
      </w:ins>
    </w:p>
    <w:p w14:paraId="0794AC45" w14:textId="502E6868" w:rsidR="00FF68D7" w:rsidRDefault="00FF68D7" w:rsidP="00FF68D7">
      <w:pPr>
        <w:pStyle w:val="Code"/>
        <w:rPr>
          <w:ins w:id="577" w:author="Laurence Golding" w:date="2018-08-24T15:39:00Z"/>
        </w:rPr>
      </w:pPr>
      <w:ins w:id="578" w:author="Laurence Golding" w:date="2018-08-24T15:39:00Z">
        <w:r>
          <w:t xml:space="preserve"> </w:t>
        </w:r>
      </w:ins>
      <w:ins w:id="579" w:author="Laurence Golding" w:date="2018-08-24T15:40:00Z">
        <w:r>
          <w:t xml:space="preserve"> </w:t>
        </w:r>
      </w:ins>
      <w:ins w:id="580" w:author="Laurence Golding" w:date="2018-08-24T15:39:00Z">
        <w:r>
          <w:t>"</w:t>
        </w:r>
        <w:commentRangeStart w:id="581"/>
        <w:proofErr w:type="spellStart"/>
        <w:r>
          <w:t>startLine</w:t>
        </w:r>
      </w:ins>
      <w:commentRangeEnd w:id="581"/>
      <w:proofErr w:type="spellEnd"/>
      <w:ins w:id="582" w:author="Laurence Golding" w:date="2018-08-24T15:47:00Z">
        <w:r>
          <w:rPr>
            <w:rStyle w:val="CommentReference"/>
            <w:rFonts w:ascii="Arial" w:hAnsi="Arial"/>
          </w:rPr>
          <w:commentReference w:id="581"/>
        </w:r>
      </w:ins>
      <w:ins w:id="583" w:author="Laurence Golding" w:date="2018-08-24T15:39:00Z">
        <w:r>
          <w:t>": 1,</w:t>
        </w:r>
      </w:ins>
    </w:p>
    <w:p w14:paraId="5D4EE19D" w14:textId="6DFB340F" w:rsidR="00FF68D7" w:rsidRPr="00B1231F" w:rsidRDefault="00FF68D7" w:rsidP="00FF68D7">
      <w:pPr>
        <w:pStyle w:val="Code"/>
        <w:rPr>
          <w:ins w:id="584" w:author="Laurence Golding" w:date="2018-08-24T15:46:00Z"/>
        </w:rPr>
      </w:pPr>
      <w:ins w:id="585" w:author="Laurence Golding" w:date="2018-08-24T15:46:00Z">
        <w:r>
          <w:t xml:space="preserve">  "</w:t>
        </w:r>
        <w:proofErr w:type="spellStart"/>
        <w:r>
          <w:t>charOffset</w:t>
        </w:r>
        <w:proofErr w:type="spellEnd"/>
        <w:r>
          <w:t xml:space="preserve">": </w:t>
        </w:r>
      </w:ins>
      <w:ins w:id="586" w:author="Laurence Golding" w:date="2018-08-24T16:11:00Z">
        <w:r w:rsidR="002B17E7">
          <w:t>1</w:t>
        </w:r>
      </w:ins>
      <w:ins w:id="587" w:author="Laurence Golding" w:date="2018-08-24T15:46:00Z">
        <w:r>
          <w:t xml:space="preserve">    # Specifies the "</w:t>
        </w:r>
      </w:ins>
      <w:ins w:id="588" w:author="Laurence Golding" w:date="2018-08-24T16:11:00Z">
        <w:r w:rsidR="002B17E7">
          <w:t>b</w:t>
        </w:r>
      </w:ins>
      <w:ins w:id="589" w:author="Laurence Golding" w:date="2018-08-24T15:46:00Z">
        <w:r>
          <w:t>"</w:t>
        </w:r>
      </w:ins>
    </w:p>
    <w:p w14:paraId="6DA17C46" w14:textId="4A3D025E" w:rsidR="00FF68D7" w:rsidRDefault="00FF68D7" w:rsidP="00FF68D7">
      <w:pPr>
        <w:pStyle w:val="Code"/>
        <w:rPr>
          <w:ins w:id="590" w:author="Laurence Golding" w:date="2018-08-24T15:39:00Z"/>
        </w:rPr>
      </w:pPr>
      <w:ins w:id="591" w:author="Laurence Golding" w:date="2018-08-24T15:39:00Z">
        <w:r>
          <w:t xml:space="preserve">  "</w:t>
        </w:r>
      </w:ins>
      <w:proofErr w:type="spellStart"/>
      <w:ins w:id="592" w:author="Laurence Golding" w:date="2018-08-24T15:46:00Z">
        <w:r>
          <w:t>end</w:t>
        </w:r>
      </w:ins>
      <w:ins w:id="593" w:author="Laurence Golding" w:date="2018-08-24T15:39:00Z">
        <w:r>
          <w:t>Column</w:t>
        </w:r>
        <w:proofErr w:type="spellEnd"/>
        <w:r>
          <w:t xml:space="preserve">": </w:t>
        </w:r>
      </w:ins>
      <w:ins w:id="594" w:author="Laurence Golding" w:date="2018-08-24T15:46:00Z">
        <w:r>
          <w:t>4</w:t>
        </w:r>
      </w:ins>
      <w:ins w:id="595" w:author="Laurence Golding" w:date="2018-08-24T15:53:00Z">
        <w:r>
          <w:t xml:space="preserve"> </w:t>
        </w:r>
      </w:ins>
      <w:ins w:id="596" w:author="Laurence Golding" w:date="2018-08-24T15:46:00Z">
        <w:r>
          <w:t xml:space="preserve">    </w:t>
        </w:r>
      </w:ins>
      <w:ins w:id="597" w:author="Laurence Golding" w:date="2018-08-24T15:47:00Z">
        <w:r>
          <w:t># Specifies the column one past the "</w:t>
        </w:r>
      </w:ins>
      <w:ins w:id="598" w:author="Laurence Golding" w:date="2018-08-24T16:11:00Z">
        <w:r w:rsidR="002B17E7">
          <w:t>c</w:t>
        </w:r>
      </w:ins>
      <w:ins w:id="599" w:author="Laurence Golding" w:date="2018-08-24T15:47:00Z">
        <w:r>
          <w:t>"</w:t>
        </w:r>
      </w:ins>
    </w:p>
    <w:p w14:paraId="354E9508" w14:textId="1F683B85" w:rsidR="00FF68D7" w:rsidRPr="00FF68D7" w:rsidRDefault="00FF68D7" w:rsidP="00FF68D7">
      <w:pPr>
        <w:pStyle w:val="Code"/>
        <w:rPr>
          <w:ins w:id="600" w:author="Laurence Golding" w:date="2018-08-24T15:39:00Z"/>
        </w:rPr>
      </w:pPr>
      <w:ins w:id="601" w:author="Laurence Golding" w:date="2018-08-24T15:40:00Z">
        <w:r>
          <w:t>}</w:t>
        </w:r>
      </w:ins>
    </w:p>
    <w:p w14:paraId="7F804235" w14:textId="10B1443F" w:rsidR="00FF68D7" w:rsidRDefault="00FF68D7" w:rsidP="00B1231F">
      <w:pPr>
        <w:pStyle w:val="Note"/>
        <w:rPr>
          <w:ins w:id="602" w:author="Laurence Golding" w:date="2018-08-24T15:38:00Z"/>
        </w:rPr>
      </w:pPr>
      <w:ins w:id="603" w:author="Laurence Golding" w:date="2018-08-24T15:40:00Z">
        <w:r>
          <w:t>This is</w:t>
        </w:r>
      </w:ins>
      <w:ins w:id="604" w:author="Laurence Golding" w:date="2018-08-24T15:13:00Z">
        <w:r w:rsidR="00B1231F">
          <w:t xml:space="preserve"> because the line/column properties and the offset/length properties, taken independent</w:t>
        </w:r>
      </w:ins>
      <w:ins w:id="605" w:author="Laurence Golding" w:date="2018-08-24T15:15:00Z">
        <w:r w:rsidR="00B1231F">
          <w:t>ly, specify different regions</w:t>
        </w:r>
      </w:ins>
      <w:ins w:id="606" w:author="Laurence Golding" w:date="2018-08-24T15:38:00Z">
        <w:r>
          <w:t>:</w:t>
        </w:r>
      </w:ins>
    </w:p>
    <w:p w14:paraId="798AEDDF" w14:textId="77777777" w:rsidR="002B17E7" w:rsidRDefault="002B17E7" w:rsidP="002B17E7">
      <w:pPr>
        <w:pStyle w:val="Note"/>
        <w:numPr>
          <w:ilvl w:val="0"/>
          <w:numId w:val="64"/>
        </w:numPr>
        <w:rPr>
          <w:ins w:id="607" w:author="Laurence Golding" w:date="2018-08-24T16:09:00Z"/>
        </w:rPr>
      </w:pPr>
      <w:ins w:id="608" w:author="Laurence Golding" w:date="2018-08-24T16:09:00Z">
        <w:r w:rsidRPr="00FF68D7">
          <w:rPr>
            <w:rStyle w:val="CODEtemp"/>
          </w:rPr>
          <w:t>"</w:t>
        </w:r>
        <w:proofErr w:type="spellStart"/>
        <w:r>
          <w:rPr>
            <w:rStyle w:val="CODEtemp"/>
          </w:rPr>
          <w:t>start</w:t>
        </w:r>
        <w:r w:rsidRPr="00FF68D7">
          <w:rPr>
            <w:rStyle w:val="CODEtemp"/>
          </w:rPr>
          <w:t>Column</w:t>
        </w:r>
        <w:proofErr w:type="spellEnd"/>
        <w:r w:rsidRPr="00FF68D7">
          <w:rPr>
            <w:rStyle w:val="CODEtemp"/>
          </w:rPr>
          <w:t>"</w:t>
        </w:r>
        <w:r>
          <w:t xml:space="preserve"> is absent, and so defaults 1 (see </w:t>
        </w:r>
        <w:r w:rsidRPr="003E62A7">
          <w:t>§</w:t>
        </w:r>
        <w:r>
          <w:fldChar w:fldCharType="begin"/>
        </w:r>
        <w:r>
          <w:instrText xml:space="preserve"> REF _Ref493491260 \r \h </w:instrText>
        </w:r>
        <w:r>
          <w:fldChar w:fldCharType="separate"/>
        </w:r>
        <w:r>
          <w:t>3.22.6</w:t>
        </w:r>
        <w:r>
          <w:fldChar w:fldCharType="end"/>
        </w:r>
        <w:r>
          <w:t>).</w:t>
        </w:r>
      </w:ins>
    </w:p>
    <w:p w14:paraId="134C975A" w14:textId="2AB1A07B" w:rsidR="00FF68D7" w:rsidRDefault="00511E95" w:rsidP="00FF68D7">
      <w:pPr>
        <w:pStyle w:val="Note"/>
        <w:numPr>
          <w:ilvl w:val="0"/>
          <w:numId w:val="64"/>
        </w:numPr>
        <w:rPr>
          <w:ins w:id="609" w:author="Laurence Golding" w:date="2018-08-24T15:40:00Z"/>
        </w:rPr>
      </w:pPr>
      <w:ins w:id="610" w:author="Laurence Golding" w:date="2018-08-24T15:15:00Z">
        <w:r w:rsidRPr="00FF68D7">
          <w:rPr>
            <w:rStyle w:val="CODEtemp"/>
          </w:rPr>
          <w:t>"</w:t>
        </w:r>
        <w:proofErr w:type="spellStart"/>
        <w:r w:rsidRPr="00FF68D7">
          <w:rPr>
            <w:rStyle w:val="CODEtemp"/>
          </w:rPr>
          <w:t>end</w:t>
        </w:r>
      </w:ins>
      <w:ins w:id="611" w:author="Laurence Golding" w:date="2018-08-24T15:39:00Z">
        <w:r w:rsidR="00FF68D7">
          <w:rPr>
            <w:rStyle w:val="CODEtemp"/>
          </w:rPr>
          <w:t>Line</w:t>
        </w:r>
      </w:ins>
      <w:proofErr w:type="spellEnd"/>
      <w:ins w:id="612" w:author="Laurence Golding" w:date="2018-08-24T15:15:00Z">
        <w:r w:rsidRPr="00FF68D7">
          <w:rPr>
            <w:rStyle w:val="CODEtemp"/>
          </w:rPr>
          <w:t>"</w:t>
        </w:r>
        <w:r>
          <w:t xml:space="preserve"> is absent, and so defaults to </w:t>
        </w:r>
      </w:ins>
      <w:ins w:id="613" w:author="Laurence Golding" w:date="2018-08-24T15:16:00Z">
        <w:r w:rsidRPr="00FF68D7">
          <w:rPr>
            <w:rStyle w:val="CODEtemp"/>
          </w:rPr>
          <w:t>"</w:t>
        </w:r>
      </w:ins>
      <w:proofErr w:type="spellStart"/>
      <w:ins w:id="614" w:author="Laurence Golding" w:date="2018-08-24T15:15:00Z">
        <w:r w:rsidRPr="00FF68D7">
          <w:rPr>
            <w:rStyle w:val="CODEtemp"/>
          </w:rPr>
          <w:t>start</w:t>
        </w:r>
      </w:ins>
      <w:ins w:id="615" w:author="Laurence Golding" w:date="2018-08-24T15:39:00Z">
        <w:r w:rsidR="00FF68D7">
          <w:rPr>
            <w:rStyle w:val="CODEtemp"/>
          </w:rPr>
          <w:t>Line</w:t>
        </w:r>
      </w:ins>
      <w:proofErr w:type="spellEnd"/>
      <w:ins w:id="616" w:author="Laurence Golding" w:date="2018-08-24T15:16:00Z">
        <w:r w:rsidRPr="00FF68D7">
          <w:rPr>
            <w:rStyle w:val="CODEtemp"/>
          </w:rPr>
          <w:t>"</w:t>
        </w:r>
        <w:r>
          <w:t xml:space="preserve">, which </w:t>
        </w:r>
      </w:ins>
      <w:ins w:id="617" w:author="Laurence Golding" w:date="2018-08-24T16:10:00Z">
        <w:r w:rsidR="002B17E7">
          <w:t xml:space="preserve">in this example </w:t>
        </w:r>
      </w:ins>
      <w:ins w:id="618" w:author="Laurence Golding" w:date="2018-08-24T15:16:00Z">
        <w:r>
          <w:t xml:space="preserve">is </w:t>
        </w:r>
      </w:ins>
      <w:ins w:id="619" w:author="Laurence Golding" w:date="2018-08-24T15:38:00Z">
        <w:r w:rsidR="00FF68D7">
          <w:t>1</w:t>
        </w:r>
      </w:ins>
      <w:ins w:id="620" w:author="Laurence Golding" w:date="2018-08-24T15:41:00Z">
        <w:r w:rsidR="00FF68D7">
          <w:t xml:space="preserve"> (see </w:t>
        </w:r>
        <w:r w:rsidR="00FF68D7" w:rsidRPr="003E62A7">
          <w:t>§</w:t>
        </w:r>
      </w:ins>
      <w:ins w:id="621" w:author="Laurence Golding" w:date="2018-08-24T15:42:00Z">
        <w:r w:rsidR="00FF68D7">
          <w:fldChar w:fldCharType="begin"/>
        </w:r>
        <w:r w:rsidR="00FF68D7">
          <w:instrText xml:space="preserve"> REF _Ref493491334 \r \h </w:instrText>
        </w:r>
      </w:ins>
      <w:r w:rsidR="00FF68D7">
        <w:fldChar w:fldCharType="separate"/>
      </w:r>
      <w:ins w:id="622" w:author="Laurence Golding" w:date="2018-08-24T15:42:00Z">
        <w:r w:rsidR="00FF68D7">
          <w:t>3.22.7</w:t>
        </w:r>
        <w:r w:rsidR="00FF68D7">
          <w:fldChar w:fldCharType="end"/>
        </w:r>
      </w:ins>
      <w:ins w:id="623" w:author="Laurence Golding" w:date="2018-08-24T15:41:00Z">
        <w:r w:rsidR="00FF68D7">
          <w:t>)</w:t>
        </w:r>
      </w:ins>
      <w:ins w:id="624" w:author="Laurence Golding" w:date="2018-08-24T15:16:00Z">
        <w:r>
          <w:t>.</w:t>
        </w:r>
      </w:ins>
    </w:p>
    <w:p w14:paraId="3E185A14" w14:textId="2F372334" w:rsidR="00FF68D7" w:rsidRDefault="00FF68D7" w:rsidP="00FF68D7">
      <w:pPr>
        <w:pStyle w:val="ListParagraph"/>
        <w:numPr>
          <w:ilvl w:val="0"/>
          <w:numId w:val="64"/>
        </w:numPr>
        <w:rPr>
          <w:ins w:id="625" w:author="Laurence Golding" w:date="2018-08-24T15:51:00Z"/>
        </w:rPr>
      </w:pPr>
      <w:ins w:id="626" w:author="Laurence Golding" w:date="2018-08-24T15:50:00Z">
        <w:r w:rsidRPr="00FF68D7">
          <w:rPr>
            <w:rStyle w:val="CODEtemp"/>
          </w:rPr>
          <w:t>"</w:t>
        </w:r>
        <w:proofErr w:type="spellStart"/>
        <w:r w:rsidRPr="00FF68D7">
          <w:rPr>
            <w:rStyle w:val="CODEtemp"/>
          </w:rPr>
          <w:t>charLength</w:t>
        </w:r>
        <w:proofErr w:type="spellEnd"/>
        <w:r w:rsidRPr="00FF68D7">
          <w:rPr>
            <w:rStyle w:val="CODEtemp"/>
          </w:rPr>
          <w:t>"</w:t>
        </w:r>
        <w:r>
          <w:t xml:space="preserve"> is absent, and so defaults to 0 (see </w:t>
        </w:r>
      </w:ins>
      <w:ins w:id="627" w:author="Laurence Golding" w:date="2018-08-24T15:51:00Z">
        <w:r w:rsidRPr="003E62A7">
          <w:t>§</w:t>
        </w:r>
        <w:r>
          <w:fldChar w:fldCharType="begin"/>
        </w:r>
        <w:r>
          <w:instrText xml:space="preserve"> REF _Ref493491350 \r \h </w:instrText>
        </w:r>
      </w:ins>
      <w:r>
        <w:fldChar w:fldCharType="separate"/>
      </w:r>
      <w:ins w:id="628" w:author="Laurence Golding" w:date="2018-08-24T15:51:00Z">
        <w:r>
          <w:t>3.22.10</w:t>
        </w:r>
        <w:r>
          <w:fldChar w:fldCharType="end"/>
        </w:r>
        <w:r>
          <w:t>)</w:t>
        </w:r>
      </w:ins>
      <w:ins w:id="629" w:author="Laurence Golding" w:date="2018-08-24T15:50:00Z">
        <w:r>
          <w:t>.</w:t>
        </w:r>
      </w:ins>
    </w:p>
    <w:p w14:paraId="714E500A" w14:textId="5BB9037A" w:rsidR="00FF68D7" w:rsidRPr="00FF68D7" w:rsidRDefault="00FF68D7" w:rsidP="00FF68D7">
      <w:pPr>
        <w:ind w:left="720"/>
        <w:rPr>
          <w:ins w:id="630" w:author="Laurence Golding" w:date="2018-08-24T15:13:00Z"/>
        </w:rPr>
      </w:pPr>
      <w:ins w:id="631" w:author="Laurence Golding" w:date="2018-08-24T15:51:00Z">
        <w:r>
          <w:t>In summary, the above region is equivalent to the region</w:t>
        </w:r>
      </w:ins>
    </w:p>
    <w:p w14:paraId="4022E717" w14:textId="55FAB6A9" w:rsidR="00B1231F" w:rsidRDefault="00B1231F" w:rsidP="00B1231F">
      <w:pPr>
        <w:pStyle w:val="Code"/>
        <w:rPr>
          <w:ins w:id="632" w:author="Laurence Golding" w:date="2018-08-24T15:14:00Z"/>
        </w:rPr>
      </w:pPr>
      <w:ins w:id="633" w:author="Laurence Golding" w:date="2018-08-24T15:14:00Z">
        <w:r>
          <w:t>{</w:t>
        </w:r>
      </w:ins>
    </w:p>
    <w:p w14:paraId="0E3E5414" w14:textId="30BA6919" w:rsidR="00B1231F" w:rsidRDefault="00B1231F" w:rsidP="00B1231F">
      <w:pPr>
        <w:pStyle w:val="Code"/>
        <w:rPr>
          <w:ins w:id="634" w:author="Laurence Golding" w:date="2018-08-24T15:14:00Z"/>
        </w:rPr>
      </w:pPr>
      <w:ins w:id="635" w:author="Laurence Golding" w:date="2018-08-24T15:14:00Z">
        <w:r>
          <w:t xml:space="preserve">  "</w:t>
        </w:r>
        <w:proofErr w:type="spellStart"/>
        <w:r>
          <w:t>startLine</w:t>
        </w:r>
        <w:proofErr w:type="spellEnd"/>
        <w:r>
          <w:t>": 1,</w:t>
        </w:r>
      </w:ins>
    </w:p>
    <w:p w14:paraId="7A5EAC89" w14:textId="5F0FF714" w:rsidR="00B1231F" w:rsidRDefault="00B1231F" w:rsidP="00B1231F">
      <w:pPr>
        <w:pStyle w:val="Code"/>
        <w:rPr>
          <w:ins w:id="636" w:author="Laurence Golding" w:date="2018-08-24T15:51:00Z"/>
        </w:rPr>
      </w:pPr>
      <w:ins w:id="637" w:author="Laurence Golding" w:date="2018-08-24T15:14:00Z">
        <w:r>
          <w:t xml:space="preserve">  "</w:t>
        </w:r>
        <w:proofErr w:type="spellStart"/>
        <w:r>
          <w:t>startColumn</w:t>
        </w:r>
        <w:proofErr w:type="spellEnd"/>
        <w:r>
          <w:t xml:space="preserve">": </w:t>
        </w:r>
      </w:ins>
      <w:ins w:id="638" w:author="Laurence Golding" w:date="2018-08-24T15:56:00Z">
        <w:r w:rsidR="00FF68D7">
          <w:t>1</w:t>
        </w:r>
      </w:ins>
      <w:ins w:id="639" w:author="Laurence Golding" w:date="2018-08-24T15:14:00Z">
        <w:r>
          <w:t>,</w:t>
        </w:r>
      </w:ins>
    </w:p>
    <w:p w14:paraId="6D028A66" w14:textId="3F941D74" w:rsidR="00FF68D7" w:rsidRDefault="00FF68D7" w:rsidP="00B1231F">
      <w:pPr>
        <w:pStyle w:val="Code"/>
        <w:rPr>
          <w:ins w:id="640" w:author="Laurence Golding" w:date="2018-08-24T15:51:00Z"/>
        </w:rPr>
      </w:pPr>
      <w:ins w:id="641" w:author="Laurence Golding" w:date="2018-08-24T15:51:00Z">
        <w:r>
          <w:t xml:space="preserve">  "</w:t>
        </w:r>
        <w:proofErr w:type="spellStart"/>
        <w:r>
          <w:t>endLine</w:t>
        </w:r>
        <w:proofErr w:type="spellEnd"/>
        <w:r>
          <w:t>": 1,</w:t>
        </w:r>
      </w:ins>
    </w:p>
    <w:p w14:paraId="303ABB51" w14:textId="3337910C" w:rsidR="00FF68D7" w:rsidRDefault="00FF68D7" w:rsidP="00B1231F">
      <w:pPr>
        <w:pStyle w:val="Code"/>
        <w:rPr>
          <w:ins w:id="642" w:author="Laurence Golding" w:date="2018-08-24T15:14:00Z"/>
        </w:rPr>
      </w:pPr>
      <w:ins w:id="643" w:author="Laurence Golding" w:date="2018-08-24T15:51:00Z">
        <w:r>
          <w:t xml:space="preserve">  "</w:t>
        </w:r>
      </w:ins>
      <w:proofErr w:type="spellStart"/>
      <w:ins w:id="644" w:author="Laurence Golding" w:date="2018-08-24T15:52:00Z">
        <w:r>
          <w:t>endColumn</w:t>
        </w:r>
        <w:proofErr w:type="spellEnd"/>
        <w:r>
          <w:t>": 4,</w:t>
        </w:r>
      </w:ins>
    </w:p>
    <w:p w14:paraId="75371D4B" w14:textId="77777777" w:rsidR="00FF68D7" w:rsidRDefault="00FF68D7" w:rsidP="000A53A8">
      <w:pPr>
        <w:pStyle w:val="Code"/>
        <w:rPr>
          <w:ins w:id="645" w:author="Laurence Golding" w:date="2018-08-24T15:53:00Z"/>
        </w:rPr>
      </w:pPr>
    </w:p>
    <w:p w14:paraId="350201E3" w14:textId="48AD5FDD" w:rsidR="00B1231F" w:rsidRDefault="00B1231F" w:rsidP="000A53A8">
      <w:pPr>
        <w:pStyle w:val="Code"/>
        <w:rPr>
          <w:ins w:id="646" w:author="Laurence Golding" w:date="2018-08-24T15:52:00Z"/>
        </w:rPr>
      </w:pPr>
      <w:ins w:id="647" w:author="Laurence Golding" w:date="2018-08-24T15:14:00Z">
        <w:r>
          <w:t xml:space="preserve">  "</w:t>
        </w:r>
        <w:proofErr w:type="spellStart"/>
        <w:r>
          <w:t>char</w:t>
        </w:r>
      </w:ins>
      <w:ins w:id="648" w:author="Laurence Golding" w:date="2018-08-24T15:52:00Z">
        <w:r w:rsidR="00FF68D7">
          <w:t>Offset</w:t>
        </w:r>
      </w:ins>
      <w:proofErr w:type="spellEnd"/>
      <w:ins w:id="649" w:author="Laurence Golding" w:date="2018-08-24T15:14:00Z">
        <w:r>
          <w:t xml:space="preserve">": </w:t>
        </w:r>
      </w:ins>
      <w:ins w:id="650" w:author="Laurence Golding" w:date="2018-08-24T16:12:00Z">
        <w:r w:rsidR="002B17E7">
          <w:t>1</w:t>
        </w:r>
      </w:ins>
      <w:ins w:id="651" w:author="Laurence Golding" w:date="2018-08-24T15:52:00Z">
        <w:r w:rsidR="00FF68D7">
          <w:t>,</w:t>
        </w:r>
      </w:ins>
    </w:p>
    <w:p w14:paraId="157502EF" w14:textId="14F64928" w:rsidR="00FF68D7" w:rsidRDefault="00FF68D7" w:rsidP="000A53A8">
      <w:pPr>
        <w:pStyle w:val="Code"/>
        <w:rPr>
          <w:ins w:id="652" w:author="Laurence Golding" w:date="2018-08-24T15:52:00Z"/>
        </w:rPr>
      </w:pPr>
      <w:ins w:id="653" w:author="Laurence Golding" w:date="2018-08-24T15:52:00Z">
        <w:r>
          <w:t xml:space="preserve">  "</w:t>
        </w:r>
        <w:proofErr w:type="spellStart"/>
        <w:r>
          <w:t>charLength</w:t>
        </w:r>
        <w:proofErr w:type="spellEnd"/>
        <w:r>
          <w:t>": 0</w:t>
        </w:r>
      </w:ins>
    </w:p>
    <w:p w14:paraId="4761428C" w14:textId="119EEA9C" w:rsidR="00FF68D7" w:rsidRDefault="00FF68D7" w:rsidP="000A53A8">
      <w:pPr>
        <w:pStyle w:val="Code"/>
        <w:rPr>
          <w:ins w:id="654" w:author="Laurence Golding" w:date="2018-08-24T15:52:00Z"/>
        </w:rPr>
      </w:pPr>
      <w:ins w:id="655" w:author="Laurence Golding" w:date="2018-08-24T15:52:00Z">
        <w:r>
          <w:t>}</w:t>
        </w:r>
      </w:ins>
    </w:p>
    <w:p w14:paraId="189B1DF1" w14:textId="3CC078D8" w:rsidR="00FF68D7" w:rsidRDefault="00FF68D7" w:rsidP="00FF68D7">
      <w:pPr>
        <w:pStyle w:val="Note"/>
        <w:rPr>
          <w:ins w:id="656" w:author="Laurence Golding" w:date="2018-08-24T15:58:00Z"/>
        </w:rPr>
      </w:pPr>
      <w:ins w:id="657" w:author="Laurence Golding" w:date="2018-08-24T15:55:00Z">
        <w:r>
          <w:t>Now we can see that the line/c</w:t>
        </w:r>
      </w:ins>
      <w:ins w:id="658" w:author="Laurence Golding" w:date="2018-08-24T15:56:00Z">
        <w:r>
          <w:t xml:space="preserve">olumn properties represent the range of characters </w:t>
        </w:r>
        <w:r w:rsidRPr="00FF68D7">
          <w:rPr>
            <w:rStyle w:val="CODEtemp"/>
          </w:rPr>
          <w:t>"</w:t>
        </w:r>
        <w:proofErr w:type="spellStart"/>
        <w:r w:rsidRPr="00FF68D7">
          <w:rPr>
            <w:rStyle w:val="CODEtemp"/>
          </w:rPr>
          <w:t>abc</w:t>
        </w:r>
        <w:proofErr w:type="spellEnd"/>
        <w:r w:rsidRPr="00FF68D7">
          <w:rPr>
            <w:rStyle w:val="CODEtemp"/>
          </w:rPr>
          <w:t>"</w:t>
        </w:r>
        <w:r>
          <w:t>, while the offset/length properties represent an insertion poin</w:t>
        </w:r>
      </w:ins>
      <w:ins w:id="659" w:author="Laurence Golding" w:date="2018-08-24T15:57:00Z">
        <w:r>
          <w:t xml:space="preserve">t before the character </w:t>
        </w:r>
        <w:r w:rsidRPr="002B17E7">
          <w:rPr>
            <w:rStyle w:val="CODEtemp"/>
          </w:rPr>
          <w:t>"</w:t>
        </w:r>
      </w:ins>
      <w:ins w:id="660" w:author="Laurence Golding" w:date="2018-08-24T16:12:00Z">
        <w:r w:rsidR="002B17E7" w:rsidRPr="002B17E7">
          <w:rPr>
            <w:rStyle w:val="CODEtemp"/>
          </w:rPr>
          <w:t>b</w:t>
        </w:r>
      </w:ins>
      <w:ins w:id="661" w:author="Laurence Golding" w:date="2018-08-24T15:57:00Z">
        <w:r w:rsidRPr="002B17E7">
          <w:rPr>
            <w:rStyle w:val="CODEtemp"/>
          </w:rPr>
          <w:t>"</w:t>
        </w:r>
        <w:r>
          <w:t xml:space="preserve"> (see </w:t>
        </w:r>
        <w:r w:rsidRPr="003E62A7">
          <w:t>§</w:t>
        </w:r>
        <w:r>
          <w:fldChar w:fldCharType="begin"/>
        </w:r>
        <w:r>
          <w:instrText xml:space="preserve"> REF _Ref493491350 \r \h </w:instrText>
        </w:r>
      </w:ins>
      <w:r>
        <w:fldChar w:fldCharType="separate"/>
      </w:r>
      <w:ins w:id="662" w:author="Laurence Golding" w:date="2018-08-24T15:57:00Z">
        <w:r>
          <w:t>3.22.10</w:t>
        </w:r>
        <w:r>
          <w:fldChar w:fldCharType="end"/>
        </w:r>
        <w:r>
          <w:t>). Those two regions are not the same, and so the reg</w:t>
        </w:r>
      </w:ins>
      <w:ins w:id="663" w:author="Laurence Golding" w:date="2018-08-24T15:58:00Z">
        <w:r>
          <w:t>ion is invalid.</w:t>
        </w:r>
      </w:ins>
    </w:p>
    <w:p w14:paraId="273D364F" w14:textId="714117B4" w:rsidR="00612522" w:rsidRPr="00612522" w:rsidRDefault="00612522" w:rsidP="00612522">
      <w:pPr>
        <w:pStyle w:val="Note"/>
        <w:rPr>
          <w:ins w:id="664" w:author="Laurence Golding" w:date="2018-08-24T15:11:00Z"/>
        </w:rPr>
      </w:pPr>
      <w:ins w:id="665" w:author="Laurence Golding" w:date="2018-08-24T15:59:00Z">
        <w:r>
          <w:t xml:space="preserve">Incidentally, </w:t>
        </w:r>
        <w:r>
          <w:rPr>
            <w:i/>
          </w:rPr>
          <w:t>neither</w:t>
        </w:r>
        <w:r>
          <w:t xml:space="preserve"> of those regions is the same as the </w:t>
        </w:r>
        <w:r w:rsidRPr="00612522">
          <w:rPr>
            <w:rStyle w:val="CODEtemp"/>
          </w:rPr>
          <w:t>"</w:t>
        </w:r>
      </w:ins>
      <w:proofErr w:type="spellStart"/>
      <w:ins w:id="666" w:author="Laurence Golding" w:date="2018-08-24T16:13:00Z">
        <w:r w:rsidR="002B17E7">
          <w:rPr>
            <w:rStyle w:val="CODEtemp"/>
          </w:rPr>
          <w:t>b</w:t>
        </w:r>
      </w:ins>
      <w:ins w:id="667" w:author="Laurence Golding" w:date="2018-08-24T15:59:00Z">
        <w:r w:rsidRPr="00612522">
          <w:rPr>
            <w:rStyle w:val="CODEtemp"/>
          </w:rPr>
          <w:t>c</w:t>
        </w:r>
        <w:proofErr w:type="spellEnd"/>
        <w:r w:rsidRPr="00612522">
          <w:rPr>
            <w:rStyle w:val="CODEtemp"/>
          </w:rPr>
          <w:t>"</w:t>
        </w:r>
        <w:r>
          <w:t xml:space="preserve"> one might expect if it were value to compose a region partially from</w:t>
        </w:r>
      </w:ins>
      <w:ins w:id="668" w:author="Laurence Golding" w:date="2018-08-24T16:00:00Z">
        <w:r>
          <w:t xml:space="preserve"> a mixture of</w:t>
        </w:r>
      </w:ins>
      <w:ins w:id="669" w:author="Laurence Golding" w:date="2018-08-24T15:59:00Z">
        <w:r>
          <w:t xml:space="preserve"> </w:t>
        </w:r>
      </w:ins>
      <w:ins w:id="670" w:author="Laurence Golding" w:date="2018-08-24T16:00:00Z">
        <w:r>
          <w:t>line/column properties and offset/length properties.</w:t>
        </w:r>
      </w:ins>
    </w:p>
    <w:p w14:paraId="3A6D4669" w14:textId="4F4115D5" w:rsidR="00257E64" w:rsidDel="00871F6B" w:rsidRDefault="00257E64" w:rsidP="00257E64">
      <w:pPr>
        <w:rPr>
          <w:del w:id="671" w:author="Laurence Golding" w:date="2018-08-24T15:03:00Z"/>
        </w:rPr>
      </w:pPr>
      <w:del w:id="672" w:author="Laurence Golding" w:date="2018-08-24T15:03:00Z">
        <w:r w:rsidDel="00871F6B">
          <w:delText xml:space="preserve">If </w:delText>
        </w:r>
        <w:r w:rsidRPr="006F24FD" w:rsidDel="00871F6B">
          <w:rPr>
            <w:rStyle w:val="CODEtemp"/>
          </w:rPr>
          <w:delText>charOffset</w:delText>
        </w:r>
        <w:r w:rsidDel="00871F6B">
          <w:delText xml:space="preserve"> is present, then either or both of </w:delText>
        </w:r>
        <w:r w:rsidRPr="006F24FD" w:rsidDel="00871F6B">
          <w:rPr>
            <w:rStyle w:val="CODEtemp"/>
          </w:rPr>
          <w:delText>startLine</w:delText>
        </w:r>
        <w:r w:rsidDel="00871F6B">
          <w:delText xml:space="preserve"> and </w:delText>
        </w:r>
        <w:r w:rsidRPr="006F24FD" w:rsidDel="00871F6B">
          <w:rPr>
            <w:rStyle w:val="CODEtemp"/>
          </w:rPr>
          <w:delText>startColumn</w:delText>
        </w:r>
        <w:r w:rsidDel="00871F6B">
          <w:delText xml:space="preserve"> </w:delText>
        </w:r>
        <w:r w:rsidDel="00871F6B">
          <w:rPr>
            <w:b/>
          </w:rPr>
          <w:delText>MAY</w:delText>
        </w:r>
        <w:r w:rsidDel="00871F6B">
          <w:delText xml:space="preserve"> be absent. If either is absent, it </w:delText>
        </w:r>
        <w:r w:rsidDel="00871F6B">
          <w:rPr>
            <w:b/>
          </w:rPr>
          <w:delText>SHALL</w:delText>
        </w:r>
        <w:r w:rsidDel="00871F6B">
          <w:delText xml:space="preserve"> be taken to have the value implied by </w:delText>
        </w:r>
        <w:r w:rsidRPr="00490067" w:rsidDel="00871F6B">
          <w:rPr>
            <w:rStyle w:val="CODEtemp"/>
          </w:rPr>
          <w:delText>charOffset</w:delText>
        </w:r>
        <w:r w:rsidDel="00871F6B">
          <w:delText xml:space="preserve">. If either is present, it </w:delText>
        </w:r>
        <w:r w:rsidDel="00871F6B">
          <w:rPr>
            <w:b/>
          </w:rPr>
          <w:delText>SHALL</w:delText>
        </w:r>
        <w:r w:rsidDel="00871F6B">
          <w:delText xml:space="preserve"> equal the value implied by </w:delText>
        </w:r>
        <w:r w:rsidRPr="00490067" w:rsidDel="00871F6B">
          <w:rPr>
            <w:rStyle w:val="CODEtemp"/>
          </w:rPr>
          <w:delText>charOffset</w:delText>
        </w:r>
        <w:r w:rsidDel="00871F6B">
          <w:delText>.</w:delText>
        </w:r>
      </w:del>
    </w:p>
    <w:p w14:paraId="0D33021D" w14:textId="0FD70FE6" w:rsidR="00257E64" w:rsidDel="00B1231F" w:rsidRDefault="00257E64" w:rsidP="00257E64">
      <w:pPr>
        <w:pStyle w:val="Note"/>
        <w:rPr>
          <w:del w:id="673" w:author="Laurence Golding" w:date="2018-08-24T15:06:00Z"/>
        </w:rPr>
      </w:pPr>
      <w:del w:id="674" w:author="Laurence Golding" w:date="2018-08-24T15:06:00Z">
        <w:r w:rsidDel="00B1231F">
          <w:delText>EXAMPLE 1: The region</w:delText>
        </w:r>
      </w:del>
    </w:p>
    <w:p w14:paraId="78E4CF73" w14:textId="5D5BA7C2" w:rsidR="00257E64" w:rsidDel="00B1231F" w:rsidRDefault="00257E64" w:rsidP="00257E64">
      <w:pPr>
        <w:pStyle w:val="Code"/>
        <w:rPr>
          <w:del w:id="675" w:author="Laurence Golding" w:date="2018-08-24T15:06:00Z"/>
        </w:rPr>
      </w:pPr>
      <w:del w:id="676" w:author="Laurence Golding" w:date="2018-08-24T15:06:00Z">
        <w:r w:rsidRPr="004505CA" w:rsidDel="00B1231F">
          <w:delText>{</w:delText>
        </w:r>
        <w:r w:rsidDel="00B1231F">
          <w:delText xml:space="preserve"> </w:delText>
        </w:r>
        <w:r w:rsidRPr="004505CA" w:rsidDel="00B1231F">
          <w:delText xml:space="preserve">"charOffset": </w:delText>
        </w:r>
        <w:r w:rsidDel="00B1231F">
          <w:delText xml:space="preserve">8 </w:delText>
        </w:r>
        <w:r w:rsidRPr="004505CA" w:rsidDel="00B1231F">
          <w:delText>}</w:delText>
        </w:r>
      </w:del>
    </w:p>
    <w:p w14:paraId="7CF76277" w14:textId="203F9286" w:rsidR="00257E64" w:rsidDel="00B1231F" w:rsidRDefault="00257E64" w:rsidP="00257E64">
      <w:pPr>
        <w:pStyle w:val="Note"/>
        <w:rPr>
          <w:del w:id="677" w:author="Laurence Golding" w:date="2018-08-24T15:06:00Z"/>
        </w:rPr>
      </w:pPr>
      <w:del w:id="678" w:author="Laurence Golding" w:date="2018-08-24T15:06:00Z">
        <w:r w:rsidDel="00B1231F">
          <w:delText>is identical to these regions (among others):</w:delText>
        </w:r>
      </w:del>
    </w:p>
    <w:p w14:paraId="39895A74" w14:textId="312D7715" w:rsidR="00257E64" w:rsidDel="00B1231F" w:rsidRDefault="00257E64" w:rsidP="00257E64">
      <w:pPr>
        <w:pStyle w:val="Code"/>
        <w:rPr>
          <w:del w:id="679" w:author="Laurence Golding" w:date="2018-08-24T15:06:00Z"/>
        </w:rPr>
      </w:pPr>
      <w:del w:id="680" w:author="Laurence Golding" w:date="2018-08-24T15:06:00Z">
        <w:r w:rsidRPr="004505CA" w:rsidDel="00B1231F">
          <w:delText>{</w:delText>
        </w:r>
        <w:r w:rsidDel="00B1231F">
          <w:delText xml:space="preserve"> </w:delText>
        </w:r>
        <w:r w:rsidRPr="004505CA" w:rsidDel="00B1231F">
          <w:delText xml:space="preserve">"charOffset": </w:delText>
        </w:r>
        <w:r w:rsidDel="00B1231F">
          <w:delText>8</w:delText>
        </w:r>
        <w:r w:rsidRPr="004505CA" w:rsidDel="00B1231F">
          <w:delText>, "startLine": 2, "startColumn": 3</w:delText>
        </w:r>
        <w:r w:rsidDel="00B1231F">
          <w:delText xml:space="preserve"> </w:delText>
        </w:r>
        <w:r w:rsidRPr="004505CA" w:rsidDel="00B1231F">
          <w:delText>}</w:delText>
        </w:r>
      </w:del>
    </w:p>
    <w:p w14:paraId="655FEB48" w14:textId="11A846CA" w:rsidR="00257E64" w:rsidDel="00B1231F" w:rsidRDefault="00257E64" w:rsidP="00257E64">
      <w:pPr>
        <w:pStyle w:val="Code"/>
        <w:rPr>
          <w:del w:id="681" w:author="Laurence Golding" w:date="2018-08-24T15:06:00Z"/>
        </w:rPr>
      </w:pPr>
      <w:del w:id="682" w:author="Laurence Golding" w:date="2018-08-24T15:06:00Z">
        <w:r w:rsidRPr="004505CA" w:rsidDel="00B1231F">
          <w:delText>{</w:delText>
        </w:r>
        <w:r w:rsidDel="00B1231F">
          <w:delText xml:space="preserve"> </w:delText>
        </w:r>
        <w:r w:rsidRPr="004505CA" w:rsidDel="00B1231F">
          <w:delText xml:space="preserve">"charOffset": </w:delText>
        </w:r>
        <w:r w:rsidDel="00B1231F">
          <w:delText>8</w:delText>
        </w:r>
        <w:r w:rsidRPr="004505CA" w:rsidDel="00B1231F">
          <w:delText>, "startLine": 2</w:delText>
        </w:r>
        <w:r w:rsidDel="00B1231F">
          <w:delText xml:space="preserve"> </w:delText>
        </w:r>
        <w:r w:rsidRPr="004505CA" w:rsidDel="00B1231F">
          <w:delText>}</w:delText>
        </w:r>
      </w:del>
    </w:p>
    <w:p w14:paraId="2BD20C83" w14:textId="3CC2D69F" w:rsidR="00257E64" w:rsidDel="00B1231F" w:rsidRDefault="00257E64" w:rsidP="00257E64">
      <w:pPr>
        <w:pStyle w:val="Code"/>
        <w:rPr>
          <w:del w:id="683" w:author="Laurence Golding" w:date="2018-08-24T15:06:00Z"/>
        </w:rPr>
      </w:pPr>
      <w:del w:id="684" w:author="Laurence Golding" w:date="2018-08-24T15:06:00Z">
        <w:r w:rsidRPr="004505CA" w:rsidDel="00B1231F">
          <w:delText>{</w:delText>
        </w:r>
        <w:r w:rsidDel="00B1231F">
          <w:delText xml:space="preserve"> </w:delText>
        </w:r>
        <w:r w:rsidRPr="004505CA" w:rsidDel="00B1231F">
          <w:delText xml:space="preserve">"charOffset": </w:delText>
        </w:r>
        <w:r w:rsidDel="00B1231F">
          <w:delText>8</w:delText>
        </w:r>
        <w:r w:rsidRPr="004505CA" w:rsidDel="00B1231F">
          <w:delText>, "startColumn": 3</w:delText>
        </w:r>
        <w:r w:rsidDel="00B1231F">
          <w:delText xml:space="preserve"> </w:delText>
        </w:r>
        <w:r w:rsidRPr="004505CA" w:rsidDel="00B1231F">
          <w:delText>}</w:delText>
        </w:r>
      </w:del>
    </w:p>
    <w:p w14:paraId="3436D1E3" w14:textId="79A6CC76" w:rsidR="00257E64" w:rsidRPr="00D2071D" w:rsidDel="00B1231F" w:rsidRDefault="00257E64" w:rsidP="00257E64">
      <w:pPr>
        <w:pStyle w:val="Note"/>
        <w:rPr>
          <w:del w:id="685" w:author="Laurence Golding" w:date="2018-08-24T15:06:00Z"/>
        </w:rPr>
      </w:pPr>
      <w:del w:id="686" w:author="Laurence Golding" w:date="2018-08-24T15:06:00Z">
        <w:r w:rsidDel="00B1231F">
          <w:delText xml:space="preserve">The first character in each of those regions is the </w:delText>
        </w:r>
        <w:r w:rsidRPr="00D2071D" w:rsidDel="00B1231F">
          <w:rPr>
            <w:rStyle w:val="CODEtemp"/>
          </w:rPr>
          <w:delText>"g"</w:delText>
        </w:r>
        <w:r w:rsidDel="00B1231F">
          <w:delText xml:space="preserve"> on line 2.</w:delText>
        </w:r>
      </w:del>
    </w:p>
    <w:p w14:paraId="361EB234" w14:textId="09267E11" w:rsidR="00257E64" w:rsidDel="00B1231F" w:rsidRDefault="00257E64" w:rsidP="00257E64">
      <w:pPr>
        <w:rPr>
          <w:del w:id="687" w:author="Laurence Golding" w:date="2018-08-24T15:06:00Z"/>
        </w:rPr>
      </w:pPr>
      <w:del w:id="688" w:author="Laurence Golding" w:date="2018-08-24T15:06:00Z">
        <w:r w:rsidDel="00B1231F">
          <w:delText xml:space="preserve">If </w:delText>
        </w:r>
        <w:r w:rsidRPr="006F24FD" w:rsidDel="00B1231F">
          <w:rPr>
            <w:rStyle w:val="CODEtemp"/>
          </w:rPr>
          <w:delText>charOffset</w:delText>
        </w:r>
        <w:r w:rsidDel="00B1231F">
          <w:delText xml:space="preserve"> is absent, then </w:delText>
        </w:r>
        <w:r w:rsidRPr="00673E11" w:rsidDel="00B1231F">
          <w:rPr>
            <w:rStyle w:val="CODEtemp"/>
          </w:rPr>
          <w:delText>startLine</w:delText>
        </w:r>
        <w:r w:rsidDel="00B1231F">
          <w:delText xml:space="preserve"> </w:delText>
        </w:r>
        <w:r w:rsidDel="00B1231F">
          <w:rPr>
            <w:b/>
          </w:rPr>
          <w:delText>SHALL</w:delText>
        </w:r>
        <w:r w:rsidDel="00B1231F">
          <w:delText xml:space="preserve"> be present. In that case, if </w:delText>
        </w:r>
        <w:r w:rsidRPr="00673E11" w:rsidDel="00B1231F">
          <w:rPr>
            <w:rStyle w:val="CODEtemp"/>
          </w:rPr>
          <w:delText>startColumn</w:delText>
        </w:r>
        <w:r w:rsidDel="00B1231F">
          <w:delText xml:space="preserve"> is absent, it </w:delText>
        </w:r>
        <w:r w:rsidDel="00B1231F">
          <w:rPr>
            <w:b/>
          </w:rPr>
          <w:delText>SHALL</w:delText>
        </w:r>
        <w:r w:rsidDel="00B1231F">
          <w:delText xml:space="preserve"> be taken to have the value </w:delText>
        </w:r>
        <w:r w:rsidRPr="00257E64" w:rsidDel="00B1231F">
          <w:delText>1</w:delText>
        </w:r>
        <w:r w:rsidDel="00B1231F">
          <w:delText xml:space="preserve">. </w:delText>
        </w:r>
        <w:r w:rsidRPr="00673E11" w:rsidDel="00B1231F">
          <w:rPr>
            <w:rStyle w:val="CODEtemp"/>
          </w:rPr>
          <w:delText>charOffset</w:delText>
        </w:r>
        <w:r w:rsidDel="00B1231F">
          <w:delText xml:space="preserve"> </w:delText>
        </w:r>
        <w:r w:rsidDel="00B1231F">
          <w:rPr>
            <w:b/>
          </w:rPr>
          <w:delText>SHALL</w:delText>
        </w:r>
        <w:r w:rsidDel="00B1231F">
          <w:delText xml:space="preserve"> be taken to have the value implied by </w:delText>
        </w:r>
        <w:r w:rsidRPr="00673E11" w:rsidDel="00B1231F">
          <w:rPr>
            <w:rStyle w:val="CODEtemp"/>
          </w:rPr>
          <w:delText>startLine</w:delText>
        </w:r>
        <w:r w:rsidDel="00B1231F">
          <w:delText xml:space="preserve"> and </w:delText>
        </w:r>
        <w:r w:rsidRPr="00673E11" w:rsidDel="00B1231F">
          <w:rPr>
            <w:rStyle w:val="CODEtemp"/>
          </w:rPr>
          <w:delText>startColumn</w:delText>
        </w:r>
        <w:r w:rsidDel="00B1231F">
          <w:delText>.</w:delText>
        </w:r>
      </w:del>
    </w:p>
    <w:p w14:paraId="52A74C55" w14:textId="24BF19F6" w:rsidR="00257E64" w:rsidDel="00B1231F" w:rsidRDefault="00257E64" w:rsidP="00257E64">
      <w:pPr>
        <w:pStyle w:val="Note"/>
        <w:rPr>
          <w:del w:id="689" w:author="Laurence Golding" w:date="2018-08-24T15:06:00Z"/>
        </w:rPr>
      </w:pPr>
      <w:del w:id="690" w:author="Laurence Golding" w:date="2018-08-24T15:06:00Z">
        <w:r w:rsidDel="00B1231F">
          <w:delText>EXAMPLE 2: The region</w:delText>
        </w:r>
      </w:del>
    </w:p>
    <w:p w14:paraId="772831BE" w14:textId="0D208821" w:rsidR="00257E64" w:rsidDel="00B1231F" w:rsidRDefault="00257E64" w:rsidP="00257E64">
      <w:pPr>
        <w:pStyle w:val="Code"/>
        <w:rPr>
          <w:del w:id="691" w:author="Laurence Golding" w:date="2018-08-24T15:06:00Z"/>
        </w:rPr>
      </w:pPr>
      <w:del w:id="692" w:author="Laurence Golding" w:date="2018-08-24T15:06:00Z">
        <w:r w:rsidDel="00B1231F">
          <w:delText xml:space="preserve">{ </w:delText>
        </w:r>
        <w:r w:rsidRPr="004505CA" w:rsidDel="00B1231F">
          <w:delText>"startLine": 2, "startColumn": 3</w:delText>
        </w:r>
        <w:r w:rsidDel="00B1231F">
          <w:delText xml:space="preserve"> </w:delText>
        </w:r>
        <w:r w:rsidRPr="004505CA" w:rsidDel="00B1231F">
          <w:delText>}</w:delText>
        </w:r>
      </w:del>
    </w:p>
    <w:p w14:paraId="5C093032" w14:textId="3413194E" w:rsidR="00257E64" w:rsidDel="00B1231F" w:rsidRDefault="00257E64" w:rsidP="00257E64">
      <w:pPr>
        <w:pStyle w:val="Note"/>
        <w:rPr>
          <w:del w:id="693" w:author="Laurence Golding" w:date="2018-08-24T15:06:00Z"/>
        </w:rPr>
      </w:pPr>
      <w:del w:id="694" w:author="Laurence Golding" w:date="2018-08-24T15:06:00Z">
        <w:r w:rsidDel="00B1231F">
          <w:delText>is identical to the region</w:delText>
        </w:r>
      </w:del>
    </w:p>
    <w:p w14:paraId="678AD6D6" w14:textId="435CEA78" w:rsidR="00257E64" w:rsidRPr="00D2071D" w:rsidDel="00B1231F" w:rsidRDefault="00257E64" w:rsidP="00257E64">
      <w:pPr>
        <w:pStyle w:val="Code"/>
        <w:rPr>
          <w:del w:id="695" w:author="Laurence Golding" w:date="2018-08-24T15:06:00Z"/>
        </w:rPr>
      </w:pPr>
      <w:del w:id="696" w:author="Laurence Golding" w:date="2018-08-24T15:06:00Z">
        <w:r w:rsidRPr="004505CA" w:rsidDel="00B1231F">
          <w:lastRenderedPageBreak/>
          <w:delText>{</w:delText>
        </w:r>
        <w:r w:rsidDel="00B1231F">
          <w:delText xml:space="preserve"> </w:delText>
        </w:r>
        <w:r w:rsidRPr="004505CA" w:rsidDel="00B1231F">
          <w:delText xml:space="preserve">"charOffset": </w:delText>
        </w:r>
        <w:r w:rsidDel="00B1231F">
          <w:delText>8</w:delText>
        </w:r>
        <w:r w:rsidRPr="004505CA" w:rsidDel="00B1231F">
          <w:delText>, "startLine": 2, "startColumn": 3</w:delText>
        </w:r>
        <w:r w:rsidDel="00B1231F">
          <w:delText xml:space="preserve"> </w:delText>
        </w:r>
        <w:r w:rsidRPr="004505CA" w:rsidDel="00B1231F">
          <w:delText>}</w:delText>
        </w:r>
      </w:del>
    </w:p>
    <w:p w14:paraId="5460C66D" w14:textId="5E9BCEE4" w:rsidR="00257E64" w:rsidDel="00B1231F" w:rsidRDefault="00257E64" w:rsidP="00257E64">
      <w:pPr>
        <w:pStyle w:val="Note"/>
        <w:rPr>
          <w:del w:id="697" w:author="Laurence Golding" w:date="2018-08-24T15:06:00Z"/>
        </w:rPr>
      </w:pPr>
      <w:del w:id="698" w:author="Laurence Golding" w:date="2018-08-24T15:06:00Z">
        <w:r w:rsidDel="00B1231F">
          <w:delText>and to all the other regions in EXAMPLE 1, among others.</w:delText>
        </w:r>
      </w:del>
    </w:p>
    <w:p w14:paraId="1FA93903" w14:textId="1A5CDDBE" w:rsidR="00257E64" w:rsidDel="00B1231F" w:rsidRDefault="00257E64" w:rsidP="00257E64">
      <w:pPr>
        <w:pStyle w:val="Note"/>
        <w:rPr>
          <w:del w:id="699" w:author="Laurence Golding" w:date="2018-08-24T15:06:00Z"/>
        </w:rPr>
      </w:pPr>
      <w:del w:id="700" w:author="Laurence Golding" w:date="2018-08-24T15:06:00Z">
        <w:r w:rsidDel="00B1231F">
          <w:delText>EXAMPLE 3: The region</w:delText>
        </w:r>
      </w:del>
    </w:p>
    <w:p w14:paraId="39FCF3C5" w14:textId="77B37E7D" w:rsidR="00257E64" w:rsidDel="00B1231F" w:rsidRDefault="00257E64" w:rsidP="00257E64">
      <w:pPr>
        <w:pStyle w:val="Code"/>
        <w:rPr>
          <w:del w:id="701" w:author="Laurence Golding" w:date="2018-08-24T15:06:00Z"/>
        </w:rPr>
      </w:pPr>
      <w:del w:id="702" w:author="Laurence Golding" w:date="2018-08-24T15:06:00Z">
        <w:r w:rsidDel="00B1231F">
          <w:delText>{ "startLine": 2 }</w:delText>
        </w:r>
      </w:del>
    </w:p>
    <w:p w14:paraId="38209193" w14:textId="3C0871A7" w:rsidR="00257E64" w:rsidDel="00B1231F" w:rsidRDefault="00257E64" w:rsidP="00257E64">
      <w:pPr>
        <w:pStyle w:val="Note"/>
        <w:rPr>
          <w:del w:id="703" w:author="Laurence Golding" w:date="2018-08-24T15:06:00Z"/>
        </w:rPr>
      </w:pPr>
      <w:del w:id="704" w:author="Laurence Golding" w:date="2018-08-24T15:06:00Z">
        <w:r w:rsidDel="00B1231F">
          <w:delText>Is identical to these regions (among others):</w:delText>
        </w:r>
      </w:del>
    </w:p>
    <w:p w14:paraId="547D9968" w14:textId="2AFCF168" w:rsidR="00257E64" w:rsidDel="00B1231F" w:rsidRDefault="00257E64" w:rsidP="00257E64">
      <w:pPr>
        <w:pStyle w:val="Code"/>
        <w:rPr>
          <w:del w:id="705" w:author="Laurence Golding" w:date="2018-08-24T15:06:00Z"/>
        </w:rPr>
      </w:pPr>
      <w:del w:id="706" w:author="Laurence Golding" w:date="2018-08-24T15:06:00Z">
        <w:r w:rsidDel="00B1231F">
          <w:delText>{ "startLine": 2, "startColumn": 1 }</w:delText>
        </w:r>
      </w:del>
    </w:p>
    <w:p w14:paraId="7172FEEC" w14:textId="44C5DF2C" w:rsidR="00257E64" w:rsidDel="00B1231F" w:rsidRDefault="00257E64" w:rsidP="00257E64">
      <w:pPr>
        <w:pStyle w:val="Code"/>
        <w:rPr>
          <w:del w:id="707" w:author="Laurence Golding" w:date="2018-08-24T15:06:00Z"/>
        </w:rPr>
      </w:pPr>
      <w:del w:id="708" w:author="Laurence Golding" w:date="2018-08-24T15:06:00Z">
        <w:r w:rsidDel="00B1231F">
          <w:delText>{ "startLine": 2, "startColumn": 1, "charOffset": 6 }</w:delText>
        </w:r>
      </w:del>
    </w:p>
    <w:p w14:paraId="63AAA343" w14:textId="5C40E21F" w:rsidR="00257E64" w:rsidRPr="00D2071D" w:rsidDel="00B1231F" w:rsidRDefault="00257E64" w:rsidP="00257E64">
      <w:pPr>
        <w:pStyle w:val="Note"/>
        <w:rPr>
          <w:del w:id="709" w:author="Laurence Golding" w:date="2018-08-24T15:06:00Z"/>
        </w:rPr>
      </w:pPr>
      <w:del w:id="710" w:author="Laurence Golding" w:date="2018-08-24T15:06:00Z">
        <w:r w:rsidDel="00B1231F">
          <w:delText xml:space="preserve">The first character in each of those regions is the </w:delText>
        </w:r>
        <w:r w:rsidRPr="00D2071D" w:rsidDel="00B1231F">
          <w:rPr>
            <w:rStyle w:val="CODEtemp"/>
          </w:rPr>
          <w:delText>"e"</w:delText>
        </w:r>
        <w:r w:rsidDel="00B1231F">
          <w:delText xml:space="preserve"> at the start of line 2.</w:delText>
        </w:r>
      </w:del>
    </w:p>
    <w:p w14:paraId="2446212D" w14:textId="44C7FD8E" w:rsidR="00257E64" w:rsidRPr="00D2071D" w:rsidDel="00B1231F" w:rsidRDefault="00257E64" w:rsidP="00257E64">
      <w:pPr>
        <w:rPr>
          <w:del w:id="711" w:author="Laurence Golding" w:date="2018-08-24T15:06:00Z"/>
        </w:rPr>
      </w:pPr>
      <w:del w:id="712" w:author="Laurence Golding" w:date="2018-08-24T15:06:00Z">
        <w:r w:rsidDel="00B1231F">
          <w:delText xml:space="preserve">If </w:delText>
        </w:r>
        <w:r w:rsidRPr="00D2071D" w:rsidDel="00B1231F">
          <w:rPr>
            <w:rStyle w:val="CODEtemp"/>
          </w:rPr>
          <w:delText>charLength</w:delText>
        </w:r>
        <w:r w:rsidDel="00B1231F">
          <w:delText xml:space="preserve"> is present, then either or both of </w:delText>
        </w:r>
        <w:r w:rsidRPr="00D2071D" w:rsidDel="00B1231F">
          <w:rPr>
            <w:rStyle w:val="CODEtemp"/>
          </w:rPr>
          <w:delText>endLine</w:delText>
        </w:r>
        <w:r w:rsidDel="00B1231F">
          <w:delText xml:space="preserve"> and </w:delText>
        </w:r>
        <w:r w:rsidRPr="00D2071D" w:rsidDel="00B1231F">
          <w:rPr>
            <w:rStyle w:val="CODEtemp"/>
          </w:rPr>
          <w:delText>endColumn</w:delText>
        </w:r>
        <w:r w:rsidDel="00B1231F">
          <w:delText xml:space="preserve"> </w:delText>
        </w:r>
        <w:r w:rsidDel="00B1231F">
          <w:rPr>
            <w:b/>
          </w:rPr>
          <w:delText>MAY</w:delText>
        </w:r>
        <w:r w:rsidDel="00B1231F">
          <w:delText xml:space="preserve"> be absent. If either is absent, it </w:delText>
        </w:r>
        <w:r w:rsidDel="00B1231F">
          <w:rPr>
            <w:b/>
          </w:rPr>
          <w:delText>SHALL</w:delText>
        </w:r>
        <w:r w:rsidDel="00B1231F">
          <w:delText xml:space="preserve"> be taken to have the value implied by </w:delText>
        </w:r>
        <w:r w:rsidRPr="00D2071D" w:rsidDel="00B1231F">
          <w:rPr>
            <w:rStyle w:val="CODEtemp"/>
          </w:rPr>
          <w:delText>charLength</w:delText>
        </w:r>
        <w:r w:rsidDel="00B1231F">
          <w:delText xml:space="preserve">. It either is present, it </w:delText>
        </w:r>
        <w:r w:rsidDel="00B1231F">
          <w:rPr>
            <w:b/>
          </w:rPr>
          <w:delText>SHALL</w:delText>
        </w:r>
        <w:r w:rsidDel="00B1231F">
          <w:delText xml:space="preserve"> have the value implied by </w:delText>
        </w:r>
        <w:r w:rsidRPr="00D2071D" w:rsidDel="00B1231F">
          <w:rPr>
            <w:rStyle w:val="CODEtemp"/>
          </w:rPr>
          <w:delText>charLength</w:delText>
        </w:r>
        <w:r w:rsidDel="00B1231F">
          <w:delText>.</w:delText>
        </w:r>
      </w:del>
    </w:p>
    <w:p w14:paraId="31737B0A" w14:textId="4757028F" w:rsidR="00257E64" w:rsidDel="00B1231F" w:rsidRDefault="00257E64" w:rsidP="00257E64">
      <w:pPr>
        <w:pStyle w:val="Code"/>
        <w:rPr>
          <w:del w:id="713" w:author="Laurence Golding" w:date="2018-08-24T15:06:00Z"/>
        </w:rPr>
      </w:pPr>
      <w:del w:id="714" w:author="Laurence Golding" w:date="2018-08-24T15:06:00Z">
        <w:r w:rsidDel="00B1231F">
          <w:delText>EXAMPLE 4: The region{ "startLine": 1, "charLength": 14 }</w:delText>
        </w:r>
      </w:del>
    </w:p>
    <w:p w14:paraId="3643F13F" w14:textId="725DBE6B" w:rsidR="00257E64" w:rsidDel="00B1231F" w:rsidRDefault="00257E64" w:rsidP="00257E64">
      <w:pPr>
        <w:pStyle w:val="Note"/>
        <w:rPr>
          <w:del w:id="715" w:author="Laurence Golding" w:date="2018-08-24T15:06:00Z"/>
        </w:rPr>
      </w:pPr>
      <w:del w:id="716" w:author="Laurence Golding" w:date="2018-08-24T15:06:00Z">
        <w:r w:rsidDel="00B1231F">
          <w:delText xml:space="preserve">includes the characters from the </w:delText>
        </w:r>
        <w:r w:rsidRPr="00CE0B9A" w:rsidDel="00B1231F">
          <w:rPr>
            <w:rStyle w:val="CODEtemp"/>
          </w:rPr>
          <w:delText>"a"</w:delText>
        </w:r>
        <w:r w:rsidDel="00B1231F">
          <w:delText xml:space="preserve"> on line 1 through the </w:delText>
        </w:r>
        <w:r w:rsidRPr="00CE0B9A" w:rsidDel="00B1231F">
          <w:rPr>
            <w:rStyle w:val="CODEtemp"/>
          </w:rPr>
          <w:delText>"</w:delText>
        </w:r>
        <w:r w:rsidDel="00B1231F">
          <w:rPr>
            <w:rStyle w:val="CODEtemp"/>
          </w:rPr>
          <w:delText>j</w:delText>
        </w:r>
        <w:r w:rsidRPr="00CE0B9A" w:rsidDel="00B1231F">
          <w:rPr>
            <w:rStyle w:val="CODEtemp"/>
          </w:rPr>
          <w:delText>"</w:delText>
        </w:r>
        <w:r w:rsidDel="00B1231F">
          <w:delText xml:space="preserve"> on line 3. It is identical to these regions (among others):</w:delText>
        </w:r>
      </w:del>
    </w:p>
    <w:p w14:paraId="678AC3B8" w14:textId="06174622" w:rsidR="00257E64" w:rsidDel="00B1231F" w:rsidRDefault="00257E64" w:rsidP="00257E64">
      <w:pPr>
        <w:pStyle w:val="Code"/>
        <w:rPr>
          <w:del w:id="717" w:author="Laurence Golding" w:date="2018-08-24T15:06:00Z"/>
        </w:rPr>
      </w:pPr>
      <w:del w:id="718" w:author="Laurence Golding" w:date="2018-08-24T15:06:00Z">
        <w:r w:rsidDel="00B1231F">
          <w:delText>{ "startLine": 1, "charLength": 14, "endLine": 3, "endColumn": 4 }</w:delText>
        </w:r>
      </w:del>
    </w:p>
    <w:p w14:paraId="51834EC5" w14:textId="45EA46A4" w:rsidR="00257E64" w:rsidDel="00B1231F" w:rsidRDefault="00257E64" w:rsidP="00257E64">
      <w:pPr>
        <w:pStyle w:val="Code"/>
        <w:rPr>
          <w:del w:id="719" w:author="Laurence Golding" w:date="2018-08-24T15:06:00Z"/>
        </w:rPr>
      </w:pPr>
      <w:del w:id="720" w:author="Laurence Golding" w:date="2018-08-24T15:06:00Z">
        <w:r w:rsidDel="00B1231F">
          <w:delText>{ "startLine": 1, "charLength": 14, "endLine": 3 }</w:delText>
        </w:r>
      </w:del>
    </w:p>
    <w:p w14:paraId="3571CF1B" w14:textId="47A4D593" w:rsidR="00257E64" w:rsidDel="00B1231F" w:rsidRDefault="00257E64" w:rsidP="00257E64">
      <w:pPr>
        <w:pStyle w:val="Code"/>
        <w:rPr>
          <w:del w:id="721" w:author="Laurence Golding" w:date="2018-08-24T15:06:00Z"/>
        </w:rPr>
      </w:pPr>
      <w:del w:id="722" w:author="Laurence Golding" w:date="2018-08-24T15:06:00Z">
        <w:r w:rsidDel="00B1231F">
          <w:delText>{ "startLine": 1, "charLength": 14, "endColumn": 4 }</w:delText>
        </w:r>
      </w:del>
    </w:p>
    <w:p w14:paraId="6A231C18" w14:textId="00B5081B" w:rsidR="00257E64" w:rsidDel="00B1231F" w:rsidRDefault="00257E64" w:rsidP="00257E64">
      <w:pPr>
        <w:pStyle w:val="Note"/>
        <w:rPr>
          <w:del w:id="723" w:author="Laurence Golding" w:date="2018-08-24T15:06:00Z"/>
        </w:rPr>
      </w:pPr>
      <w:del w:id="724" w:author="Laurence Golding" w:date="2018-08-24T15:06:00Z">
        <w:r w:rsidDel="00B1231F">
          <w:delText xml:space="preserve">Note that the region does </w:delText>
        </w:r>
        <w:r w:rsidDel="00B1231F">
          <w:rPr>
            <w:i/>
          </w:rPr>
          <w:delText>not</w:delText>
        </w:r>
        <w:r w:rsidDel="00B1231F">
          <w:delText xml:space="preserve"> include the character in column 4 or line 3 (the </w:delText>
        </w:r>
        <w:r w:rsidRPr="00CE0B9A" w:rsidDel="00B1231F">
          <w:rPr>
            <w:rStyle w:val="CODEtemp"/>
          </w:rPr>
          <w:delText>"k"</w:delText>
        </w:r>
        <w:r w:rsidDel="00B1231F">
          <w:delText>).</w:delText>
        </w:r>
      </w:del>
    </w:p>
    <w:p w14:paraId="5FF9A407" w14:textId="1A29629D" w:rsidR="00257E64" w:rsidDel="00B1231F" w:rsidRDefault="00257E64" w:rsidP="00257E64">
      <w:pPr>
        <w:rPr>
          <w:del w:id="725" w:author="Laurence Golding" w:date="2018-08-24T15:06:00Z"/>
        </w:rPr>
      </w:pPr>
      <w:del w:id="726" w:author="Laurence Golding" w:date="2018-08-24T15:06:00Z">
        <w:r w:rsidDel="00B1231F">
          <w:delText xml:space="preserve">If </w:delText>
        </w:r>
        <w:r w:rsidRPr="006F24FD" w:rsidDel="00B1231F">
          <w:rPr>
            <w:rStyle w:val="CODEtemp"/>
          </w:rPr>
          <w:delText>char</w:delText>
        </w:r>
        <w:r w:rsidDel="00B1231F">
          <w:rPr>
            <w:rStyle w:val="CODEtemp"/>
          </w:rPr>
          <w:delText>Length</w:delText>
        </w:r>
        <w:r w:rsidDel="00B1231F">
          <w:delText xml:space="preserve"> is absent then if </w:delText>
        </w:r>
        <w:r w:rsidDel="00B1231F">
          <w:rPr>
            <w:rStyle w:val="CODEtemp"/>
          </w:rPr>
          <w:delText>end</w:delText>
        </w:r>
        <w:r w:rsidRPr="00673E11" w:rsidDel="00B1231F">
          <w:rPr>
            <w:rStyle w:val="CODEtemp"/>
          </w:rPr>
          <w:delText>Line</w:delText>
        </w:r>
        <w:r w:rsidDel="00B1231F">
          <w:delText xml:space="preserve"> is absent, </w:delText>
        </w:r>
        <w:r w:rsidRPr="00186A3A" w:rsidDel="00B1231F">
          <w:rPr>
            <w:rStyle w:val="CODEtemp"/>
          </w:rPr>
          <w:delText>endLine</w:delText>
        </w:r>
        <w:r w:rsidDel="00B1231F">
          <w:delText xml:space="preserve"> </w:delText>
        </w:r>
        <w:r w:rsidDel="00B1231F">
          <w:rPr>
            <w:b/>
          </w:rPr>
          <w:delText>SHALL</w:delText>
        </w:r>
        <w:r w:rsidDel="00B1231F">
          <w:delText xml:space="preserve"> be taken to have the same value as </w:delText>
        </w:r>
        <w:r w:rsidRPr="00186A3A" w:rsidDel="00B1231F">
          <w:rPr>
            <w:rStyle w:val="CODEtemp"/>
          </w:rPr>
          <w:delText>startLine</w:delText>
        </w:r>
        <w:r w:rsidDel="00B1231F">
          <w:delText xml:space="preserve"> (whose value might, in turn, have been implied by </w:delText>
        </w:r>
        <w:r w:rsidRPr="00186A3A" w:rsidDel="00B1231F">
          <w:rPr>
            <w:rStyle w:val="CODEtemp"/>
          </w:rPr>
          <w:delText>charOffset</w:delText>
        </w:r>
        <w:r w:rsidDel="00B1231F">
          <w:delText xml:space="preserve">). If </w:delText>
        </w:r>
        <w:r w:rsidDel="00B1231F">
          <w:rPr>
            <w:rStyle w:val="CODEtemp"/>
          </w:rPr>
          <w:delText>end</w:delText>
        </w:r>
        <w:r w:rsidRPr="00673E11" w:rsidDel="00B1231F">
          <w:rPr>
            <w:rStyle w:val="CODEtemp"/>
          </w:rPr>
          <w:delText>Column</w:delText>
        </w:r>
        <w:r w:rsidDel="00B1231F">
          <w:delText xml:space="preserve"> is absent, it</w:delText>
        </w:r>
        <w:r w:rsidR="00DD087C" w:rsidDel="00B1231F">
          <w:delText xml:space="preserve"> </w:delText>
        </w:r>
        <w:r w:rsidDel="00B1231F">
          <w:rPr>
            <w:b/>
          </w:rPr>
          <w:delText>SHALL</w:delText>
        </w:r>
        <w:r w:rsidDel="00B1231F">
          <w:delText xml:space="preserve"> </w:delText>
        </w:r>
        <w:r w:rsidR="00DD087C" w:rsidDel="00B1231F">
          <w:delText>default to</w:delText>
        </w:r>
        <w:r w:rsidDel="00B1231F">
          <w:delText xml:space="preserve"> one greater than the number of characters on the last line of the region, excluding the newline sequence. </w:delText>
        </w:r>
        <w:r w:rsidRPr="00673E11" w:rsidDel="00B1231F">
          <w:rPr>
            <w:rStyle w:val="CODEtemp"/>
          </w:rPr>
          <w:delText>char</w:delText>
        </w:r>
        <w:r w:rsidDel="00B1231F">
          <w:rPr>
            <w:rStyle w:val="CODEtemp"/>
          </w:rPr>
          <w:delText>Length</w:delText>
        </w:r>
        <w:r w:rsidDel="00B1231F">
          <w:delText xml:space="preserve"> </w:delText>
        </w:r>
        <w:r w:rsidDel="00B1231F">
          <w:rPr>
            <w:b/>
          </w:rPr>
          <w:delText>SHALL</w:delText>
        </w:r>
        <w:r w:rsidDel="00B1231F">
          <w:delText xml:space="preserve"> </w:delText>
        </w:r>
        <w:r w:rsidR="00DD087C" w:rsidDel="00B1231F">
          <w:delText xml:space="preserve">default to </w:delText>
        </w:r>
        <w:r w:rsidDel="00B1231F">
          <w:delText xml:space="preserve">the value implied by </w:delText>
        </w:r>
        <w:r w:rsidDel="00B1231F">
          <w:rPr>
            <w:rStyle w:val="CODEtemp"/>
          </w:rPr>
          <w:delText>end</w:delText>
        </w:r>
        <w:r w:rsidRPr="00673E11" w:rsidDel="00B1231F">
          <w:rPr>
            <w:rStyle w:val="CODEtemp"/>
          </w:rPr>
          <w:delText>Line</w:delText>
        </w:r>
        <w:r w:rsidDel="00B1231F">
          <w:delText xml:space="preserve"> and </w:delText>
        </w:r>
        <w:r w:rsidDel="00B1231F">
          <w:rPr>
            <w:rStyle w:val="CODEtemp"/>
          </w:rPr>
          <w:delText>end</w:delText>
        </w:r>
        <w:r w:rsidRPr="00673E11" w:rsidDel="00B1231F">
          <w:rPr>
            <w:rStyle w:val="CODEtemp"/>
          </w:rPr>
          <w:delText>Column</w:delText>
        </w:r>
        <w:r w:rsidDel="00B1231F">
          <w:delText>.</w:delText>
        </w:r>
      </w:del>
    </w:p>
    <w:p w14:paraId="07167C2F" w14:textId="40B8E54C" w:rsidR="00257E64" w:rsidDel="00B1231F" w:rsidRDefault="00257E64" w:rsidP="00257E64">
      <w:pPr>
        <w:pStyle w:val="Note"/>
        <w:rPr>
          <w:del w:id="727" w:author="Laurence Golding" w:date="2018-08-24T15:06:00Z"/>
        </w:rPr>
      </w:pPr>
      <w:del w:id="728" w:author="Laurence Golding" w:date="2018-08-24T15:06:00Z">
        <w:r w:rsidDel="00B1231F">
          <w:delText>EXAMPLE 5: The region</w:delText>
        </w:r>
      </w:del>
    </w:p>
    <w:p w14:paraId="04A6D02C" w14:textId="10415A4C" w:rsidR="00257E64" w:rsidDel="00B1231F" w:rsidRDefault="00257E64" w:rsidP="00257E64">
      <w:pPr>
        <w:pStyle w:val="Code"/>
        <w:rPr>
          <w:del w:id="729" w:author="Laurence Golding" w:date="2018-08-24T15:06:00Z"/>
        </w:rPr>
      </w:pPr>
      <w:del w:id="730" w:author="Laurence Golding" w:date="2018-08-24T15:06:00Z">
        <w:r w:rsidDel="00B1231F">
          <w:delText>{ "startLine": 1, "startColumn": 2 }</w:delText>
        </w:r>
      </w:del>
    </w:p>
    <w:p w14:paraId="0E8CEB33" w14:textId="18D2242D" w:rsidR="00257E64" w:rsidDel="00B1231F" w:rsidRDefault="00257E64" w:rsidP="00257E64">
      <w:pPr>
        <w:pStyle w:val="Note"/>
        <w:rPr>
          <w:del w:id="731" w:author="Laurence Golding" w:date="2018-08-24T15:06:00Z"/>
        </w:rPr>
      </w:pPr>
      <w:del w:id="732" w:author="Laurence Golding" w:date="2018-08-24T15:06:00Z">
        <w:r w:rsidDel="00B1231F">
          <w:delText xml:space="preserve">includes the characters from the </w:delText>
        </w:r>
        <w:r w:rsidRPr="00186A3A" w:rsidDel="00B1231F">
          <w:rPr>
            <w:rStyle w:val="CODEtemp"/>
          </w:rPr>
          <w:delText>"b"</w:delText>
        </w:r>
        <w:r w:rsidDel="00B1231F">
          <w:delText xml:space="preserve"> on line 1 through the </w:delText>
        </w:r>
        <w:r w:rsidRPr="00186A3A" w:rsidDel="00B1231F">
          <w:rPr>
            <w:rStyle w:val="CODEtemp"/>
          </w:rPr>
          <w:delText>"d"</w:delText>
        </w:r>
        <w:r w:rsidDel="00B1231F">
          <w:delText xml:space="preserve"> at the end of line 1. </w:delText>
        </w:r>
        <w:r w:rsidRPr="00186A3A" w:rsidDel="00B1231F">
          <w:rPr>
            <w:rStyle w:val="CODEtemp"/>
          </w:rPr>
          <w:delText>endColumn</w:delText>
        </w:r>
        <w:r w:rsidDel="00B1231F">
          <w:delText xml:space="preserve"> </w:delText>
        </w:r>
        <w:r w:rsidR="00DD087C" w:rsidDel="00B1231F">
          <w:delText>defaults to</w:delText>
        </w:r>
        <w:r w:rsidDel="00B1231F">
          <w:delText xml:space="preserve"> 5 (because there are 4 characters on the line, excluding the newline sequence). </w:delText>
        </w:r>
        <w:r w:rsidRPr="00186A3A" w:rsidDel="00B1231F">
          <w:rPr>
            <w:rStyle w:val="CODEtemp"/>
          </w:rPr>
          <w:delText>charLength</w:delText>
        </w:r>
        <w:r w:rsidDel="00B1231F">
          <w:delText xml:space="preserve"> </w:delText>
        </w:r>
        <w:r w:rsidR="00DD087C" w:rsidDel="00B1231F">
          <w:delText>defaults to</w:delText>
        </w:r>
        <w:r w:rsidDel="00B1231F">
          <w:delText xml:space="preserve"> 3.</w:delText>
        </w:r>
      </w:del>
    </w:p>
    <w:p w14:paraId="4F27B461" w14:textId="50C2A165" w:rsidR="00257E64" w:rsidDel="00B1231F" w:rsidRDefault="00257E64" w:rsidP="00257E64">
      <w:pPr>
        <w:pStyle w:val="Note"/>
        <w:rPr>
          <w:del w:id="733" w:author="Laurence Golding" w:date="2018-08-24T15:06:00Z"/>
        </w:rPr>
      </w:pPr>
      <w:del w:id="734" w:author="Laurence Golding" w:date="2018-08-24T15:06:00Z">
        <w:r w:rsidDel="00B1231F">
          <w:delText>It is identical, to these regions (among others):</w:delText>
        </w:r>
      </w:del>
    </w:p>
    <w:p w14:paraId="413FD790" w14:textId="55B691BB" w:rsidR="00257E64" w:rsidDel="00B1231F" w:rsidRDefault="00257E64" w:rsidP="00257E64">
      <w:pPr>
        <w:pStyle w:val="Code"/>
        <w:rPr>
          <w:del w:id="735" w:author="Laurence Golding" w:date="2018-08-24T15:06:00Z"/>
        </w:rPr>
      </w:pPr>
      <w:del w:id="736" w:author="Laurence Golding" w:date="2018-08-24T15:06:00Z">
        <w:r w:rsidDel="00B1231F">
          <w:delText>{ "startLine": 1, "startColumn": 2, "endLine": 1 }</w:delText>
        </w:r>
      </w:del>
    </w:p>
    <w:p w14:paraId="493D7F7C" w14:textId="5122FB57" w:rsidR="00257E64" w:rsidDel="00B1231F" w:rsidRDefault="00257E64" w:rsidP="00257E64">
      <w:pPr>
        <w:pStyle w:val="Code"/>
        <w:rPr>
          <w:del w:id="737" w:author="Laurence Golding" w:date="2018-08-24T15:06:00Z"/>
        </w:rPr>
      </w:pPr>
      <w:del w:id="738" w:author="Laurence Golding" w:date="2018-08-24T15:06:00Z">
        <w:r w:rsidDel="00B1231F">
          <w:delText>{ "startLine": 1, "startColumn": 2, "endLine": 1, "endColumn": 5 }</w:delText>
        </w:r>
      </w:del>
    </w:p>
    <w:p w14:paraId="57509F86" w14:textId="46110CC0" w:rsidR="00257E64" w:rsidDel="00B1231F" w:rsidRDefault="00257E64" w:rsidP="00257E64">
      <w:pPr>
        <w:pStyle w:val="Code"/>
        <w:rPr>
          <w:del w:id="739" w:author="Laurence Golding" w:date="2018-08-24T15:06:00Z"/>
        </w:rPr>
      </w:pPr>
      <w:del w:id="740" w:author="Laurence Golding" w:date="2018-08-24T15:06:00Z">
        <w:r w:rsidDel="00B1231F">
          <w:delText>{ "startLine": 1, "startColumn": 2, "endLine": 1, "charLength": 3 }</w:delText>
        </w:r>
      </w:del>
    </w:p>
    <w:p w14:paraId="4B04AB99" w14:textId="1722FAEB" w:rsidR="00257E64" w:rsidDel="00B1231F" w:rsidRDefault="00257E64" w:rsidP="00257E64">
      <w:pPr>
        <w:pStyle w:val="Code"/>
        <w:rPr>
          <w:del w:id="741" w:author="Laurence Golding" w:date="2018-08-24T15:06:00Z"/>
        </w:rPr>
      </w:pPr>
      <w:del w:id="742" w:author="Laurence Golding" w:date="2018-08-24T15:06:00Z">
        <w:r w:rsidDel="00B1231F">
          <w:delText>{ "startLine": 1, "startColumn": 2, "endColumn": 5, "charLength": 3 }</w:delText>
        </w:r>
      </w:del>
    </w:p>
    <w:p w14:paraId="0D37F735" w14:textId="3400C2B1" w:rsidR="00257E64" w:rsidDel="00B1231F" w:rsidRDefault="00257E64" w:rsidP="00257E64">
      <w:pPr>
        <w:pStyle w:val="Note"/>
        <w:rPr>
          <w:del w:id="743" w:author="Laurence Golding" w:date="2018-08-24T15:06:00Z"/>
        </w:rPr>
      </w:pPr>
      <w:del w:id="744" w:author="Laurence Golding" w:date="2018-08-24T15:06:00Z">
        <w:r w:rsidDel="00B1231F">
          <w:delText>EXAMPLE 6: The region</w:delText>
        </w:r>
      </w:del>
    </w:p>
    <w:p w14:paraId="371371F0" w14:textId="1C39D86B" w:rsidR="00257E64" w:rsidDel="00B1231F" w:rsidRDefault="00257E64" w:rsidP="00257E64">
      <w:pPr>
        <w:pStyle w:val="Code"/>
        <w:rPr>
          <w:del w:id="745" w:author="Laurence Golding" w:date="2018-08-24T15:06:00Z"/>
        </w:rPr>
      </w:pPr>
      <w:del w:id="746" w:author="Laurence Golding" w:date="2018-08-24T15:06:00Z">
        <w:r w:rsidDel="00B1231F">
          <w:delText>{ "startLine": 2 }</w:delText>
        </w:r>
      </w:del>
    </w:p>
    <w:p w14:paraId="0006DB2F" w14:textId="10664859" w:rsidR="00257E64" w:rsidDel="00B1231F" w:rsidRDefault="00257E64" w:rsidP="00257E64">
      <w:pPr>
        <w:pStyle w:val="Note"/>
        <w:rPr>
          <w:del w:id="747" w:author="Laurence Golding" w:date="2018-08-24T15:06:00Z"/>
        </w:rPr>
      </w:pPr>
      <w:del w:id="748" w:author="Laurence Golding" w:date="2018-08-24T15:06:00Z">
        <w:r w:rsidDel="00B1231F">
          <w:delText xml:space="preserve">includes the entire contents of line 2, excluding the newline sequence, namely </w:delText>
        </w:r>
        <w:r w:rsidRPr="00257E64" w:rsidDel="00B1231F">
          <w:rPr>
            <w:rStyle w:val="CODEtemp"/>
          </w:rPr>
          <w:delText>"efg"</w:delText>
        </w:r>
        <w:r w:rsidDel="00B1231F">
          <w:delText>.</w:delText>
        </w:r>
      </w:del>
    </w:p>
    <w:p w14:paraId="22134922" w14:textId="3EF22944" w:rsidR="00257E64" w:rsidDel="00B1231F" w:rsidRDefault="00257E64" w:rsidP="00257E64">
      <w:pPr>
        <w:pStyle w:val="Note"/>
        <w:rPr>
          <w:del w:id="749" w:author="Laurence Golding" w:date="2018-08-24T15:06:00Z"/>
        </w:rPr>
      </w:pPr>
      <w:del w:id="750" w:author="Laurence Golding" w:date="2018-08-24T15:06:00Z">
        <w:r w:rsidDel="00B1231F">
          <w:delText>It is identical to these regions (among others):</w:delText>
        </w:r>
      </w:del>
    </w:p>
    <w:p w14:paraId="58E95386" w14:textId="6B25F29D" w:rsidR="00257E64" w:rsidDel="00B1231F" w:rsidRDefault="00257E64" w:rsidP="00257E64">
      <w:pPr>
        <w:pStyle w:val="Code"/>
        <w:rPr>
          <w:del w:id="751" w:author="Laurence Golding" w:date="2018-08-24T15:06:00Z"/>
        </w:rPr>
      </w:pPr>
      <w:del w:id="752" w:author="Laurence Golding" w:date="2018-08-24T15:06:00Z">
        <w:r w:rsidDel="00B1231F">
          <w:delText>{ "startLine": 2 }</w:delText>
        </w:r>
      </w:del>
    </w:p>
    <w:p w14:paraId="0A362FAC" w14:textId="29D953DE" w:rsidR="00257E64" w:rsidDel="00B1231F" w:rsidRDefault="00257E64" w:rsidP="00257E64">
      <w:pPr>
        <w:pStyle w:val="Code"/>
        <w:rPr>
          <w:del w:id="753" w:author="Laurence Golding" w:date="2018-08-24T15:06:00Z"/>
        </w:rPr>
      </w:pPr>
      <w:del w:id="754" w:author="Laurence Golding" w:date="2018-08-24T15:06:00Z">
        <w:r w:rsidDel="00B1231F">
          <w:delText>{ "startLine": 2, "startColumn": 1 }</w:delText>
        </w:r>
      </w:del>
    </w:p>
    <w:p w14:paraId="5BCF93DA" w14:textId="1173359B" w:rsidR="00257E64" w:rsidDel="00B1231F" w:rsidRDefault="00257E64" w:rsidP="00257E64">
      <w:pPr>
        <w:pStyle w:val="Code"/>
        <w:rPr>
          <w:del w:id="755" w:author="Laurence Golding" w:date="2018-08-24T15:06:00Z"/>
        </w:rPr>
      </w:pPr>
      <w:del w:id="756" w:author="Laurence Golding" w:date="2018-08-24T15:06:00Z">
        <w:r w:rsidDel="00B1231F">
          <w:delText>{ "startLine": 2 , "charLength": 3 }</w:delText>
        </w:r>
      </w:del>
    </w:p>
    <w:p w14:paraId="4567FF24" w14:textId="0BDC3981" w:rsidR="00257E64" w:rsidDel="00B1231F" w:rsidRDefault="00257E64" w:rsidP="00257E64">
      <w:pPr>
        <w:pStyle w:val="Code"/>
        <w:rPr>
          <w:del w:id="757" w:author="Laurence Golding" w:date="2018-08-24T15:06:00Z"/>
        </w:rPr>
      </w:pPr>
      <w:del w:id="758" w:author="Laurence Golding" w:date="2018-08-24T15:06:00Z">
        <w:r w:rsidDel="00B1231F">
          <w:delText>{ "startLine": 2, "endColumn": 4 }</w:delText>
        </w:r>
      </w:del>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7777777" w:rsidR="00257E64" w:rsidRDefault="00257E64" w:rsidP="00257E64">
      <w:pPr>
        <w:pStyle w:val="Note"/>
      </w:pPr>
      <w:r>
        <w:t xml:space="preserve">NOTE 3: This is consistent with the rule that a region does not include the character in column </w:t>
      </w:r>
      <w:proofErr w:type="spellStart"/>
      <w:r w:rsidRPr="00257E64">
        <w:rPr>
          <w:rStyle w:val="CODEtemp"/>
        </w:rPr>
        <w:t>endColumn</w:t>
      </w:r>
      <w:proofErr w:type="spellEnd"/>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13124BF8" w:rsidR="00257E64" w:rsidRPr="0079663D" w:rsidRDefault="00257E64" w:rsidP="00257E64">
      <w:pPr>
        <w:pStyle w:val="Code"/>
      </w:pPr>
      <w:proofErr w:type="gramStart"/>
      <w:r>
        <w:t>{ "</w:t>
      </w:r>
      <w:proofErr w:type="spellStart"/>
      <w:proofErr w:type="gramEnd"/>
      <w:del w:id="759" w:author="Laurence Golding" w:date="2018-08-24T16:14:00Z">
        <w:r w:rsidDel="002B17E7">
          <w:delText>startLine</w:delText>
        </w:r>
      </w:del>
      <w:ins w:id="760" w:author="Laurence Golding" w:date="2018-08-24T16:14:00Z">
        <w:r w:rsidR="002B17E7">
          <w:t>charOffset</w:t>
        </w:r>
      </w:ins>
      <w:proofErr w:type="spellEnd"/>
      <w:r>
        <w:t xml:space="preserve">": 1, </w:t>
      </w:r>
      <w:del w:id="761" w:author="Laurence Golding" w:date="2018-08-24T16:14:00Z">
        <w:r w:rsidDel="002B17E7">
          <w:delText xml:space="preserve">"startColumn": 2, </w:delText>
        </w:r>
      </w:del>
      <w:r>
        <w:t>"</w:t>
      </w:r>
      <w:proofErr w:type="spellStart"/>
      <w:r>
        <w:t>charLength</w:t>
      </w:r>
      <w:proofErr w:type="spellEnd"/>
      <w:r>
        <w:t>":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42E272" w14:textId="5E18B959" w:rsidR="00257E64" w:rsidRPr="0079663D" w:rsidDel="002B17E7" w:rsidRDefault="00257E64" w:rsidP="00257E64">
      <w:pPr>
        <w:pStyle w:val="Code"/>
        <w:rPr>
          <w:del w:id="762" w:author="Laurence Golding" w:date="2018-08-24T16:14:00Z"/>
        </w:rPr>
      </w:pPr>
      <w:del w:id="763" w:author="Laurence Golding" w:date="2018-08-24T16:14:00Z">
        <w:r w:rsidDel="002B17E7">
          <w:delText>{ "startLine": 1, "startColumn": 1, "charLength": 0 }</w:delText>
        </w:r>
      </w:del>
    </w:p>
    <w:p w14:paraId="68F623ED" w14:textId="5DB7A63C" w:rsidR="00257E64" w:rsidRPr="00854FBD" w:rsidRDefault="00257E64" w:rsidP="00257E64">
      <w:pPr>
        <w:pStyle w:val="Code"/>
      </w:pPr>
      <w:proofErr w:type="gramStart"/>
      <w:r>
        <w:t>{ "</w:t>
      </w:r>
      <w:proofErr w:type="spellStart"/>
      <w:proofErr w:type="gramEnd"/>
      <w:del w:id="764" w:author="Laurence Golding" w:date="2018-08-24T16:14:00Z">
        <w:r w:rsidDel="002B17E7">
          <w:delText>startLine</w:delText>
        </w:r>
      </w:del>
      <w:ins w:id="765" w:author="Laurence Golding" w:date="2018-08-24T16:14:00Z">
        <w:r w:rsidR="002B17E7">
          <w:t>charOffset</w:t>
        </w:r>
      </w:ins>
      <w:proofErr w:type="spellEnd"/>
      <w:r>
        <w:t xml:space="preserve">": </w:t>
      </w:r>
      <w:del w:id="766" w:author="Laurence Golding" w:date="2018-08-24T16:15:00Z">
        <w:r w:rsidDel="002B17E7">
          <w:delText>1</w:delText>
        </w:r>
      </w:del>
      <w:ins w:id="767" w:author="Laurence Golding" w:date="2018-08-24T16:15:00Z">
        <w:r w:rsidR="002B17E7">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4C7FA39B" w:rsidR="00257E64" w:rsidRPr="00257E64" w:rsidRDefault="00257E64" w:rsidP="00257E64">
      <w:pPr>
        <w:pStyle w:val="Code"/>
      </w:pPr>
      <w:proofErr w:type="gramStart"/>
      <w:r>
        <w:t>{ "</w:t>
      </w:r>
      <w:proofErr w:type="spellStart"/>
      <w:proofErr w:type="gramEnd"/>
      <w:del w:id="768" w:author="Laurence Golding" w:date="2018-08-24T16:15:00Z">
        <w:r w:rsidDel="002B17E7">
          <w:delText>startLine</w:delText>
        </w:r>
      </w:del>
      <w:ins w:id="769" w:author="Laurence Golding" w:date="2018-08-24T16:15:00Z">
        <w:r w:rsidR="002B17E7">
          <w:t>charOffset</w:t>
        </w:r>
      </w:ins>
      <w:proofErr w:type="spellEnd"/>
      <w:r>
        <w:t xml:space="preserve">": </w:t>
      </w:r>
      <w:del w:id="770" w:author="Laurence Golding" w:date="2018-08-24T16:17:00Z">
        <w:r w:rsidDel="002B17E7">
          <w:delText>4</w:delText>
        </w:r>
      </w:del>
      <w:ins w:id="771" w:author="Laurence Golding" w:date="2018-08-24T16:17:00Z">
        <w:r w:rsidR="002B17E7">
          <w:t>22</w:t>
        </w:r>
      </w:ins>
      <w:r>
        <w:t xml:space="preserve">, </w:t>
      </w:r>
      <w:del w:id="772" w:author="Laurence Golding" w:date="2018-08-24T16:17:00Z">
        <w:r w:rsidDel="002B17E7">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773" w:name="_Ref509043519"/>
      <w:bookmarkStart w:id="774" w:name="_Ref509043733"/>
      <w:bookmarkStart w:id="775" w:name="_Toc516224850"/>
      <w:r>
        <w:t>Binary regions</w:t>
      </w:r>
      <w:bookmarkEnd w:id="773"/>
      <w:bookmarkEnd w:id="774"/>
      <w:bookmarkEnd w:id="77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76" w:name="_Toc516224851"/>
      <w:r>
        <w:t>Independence of text and binary regions</w:t>
      </w:r>
      <w:bookmarkEnd w:id="776"/>
    </w:p>
    <w:p w14:paraId="3201191A" w14:textId="23A11635"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01D70BD9" w:rsidR="00402C08" w:rsidRDefault="00402C08" w:rsidP="00402C08">
      <w:pPr>
        <w:pStyle w:val="Code"/>
      </w:pPr>
      <w:r>
        <w:t xml:space="preserve">  "</w:t>
      </w:r>
      <w:proofErr w:type="spellStart"/>
      <w:r>
        <w:t>endColumn</w:t>
      </w:r>
      <w:proofErr w:type="spellEnd"/>
      <w:r>
        <w:t xml:space="preserve">": </w:t>
      </w:r>
      <w:del w:id="777" w:author="Laurence Golding" w:date="2018-08-24T16:24:00Z">
        <w:r w:rsidDel="002B17E7">
          <w:delText>6</w:delText>
        </w:r>
      </w:del>
      <w:proofErr w:type="gramStart"/>
      <w:ins w:id="778" w:author="Laurence Golding" w:date="2018-08-24T16:24:00Z">
        <w:r w:rsidR="002B17E7">
          <w:t>5</w:t>
        </w:r>
      </w:ins>
      <w:r>
        <w:t xml:space="preserve">,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79" w:name="_Ref493490565"/>
      <w:bookmarkStart w:id="780" w:name="_Ref493491243"/>
      <w:bookmarkStart w:id="781" w:name="_Ref493492406"/>
      <w:bookmarkStart w:id="782" w:name="_Toc516224852"/>
      <w:proofErr w:type="spellStart"/>
      <w:r>
        <w:t>startLine</w:t>
      </w:r>
      <w:proofErr w:type="spellEnd"/>
      <w:r>
        <w:t xml:space="preserve"> property</w:t>
      </w:r>
      <w:bookmarkEnd w:id="779"/>
      <w:bookmarkEnd w:id="780"/>
      <w:bookmarkEnd w:id="781"/>
      <w:bookmarkEnd w:id="782"/>
    </w:p>
    <w:p w14:paraId="03F07C1F" w14:textId="52E6D720" w:rsidR="00402C08" w:rsidRDefault="00402C08" w:rsidP="00402C08">
      <w:r>
        <w:t xml:space="preserve">When a </w:t>
      </w:r>
      <w:r w:rsidRPr="00FA2059">
        <w:rPr>
          <w:rStyle w:val="CODEtemp"/>
        </w:rPr>
        <w:t>region</w:t>
      </w:r>
      <w:r>
        <w:t xml:space="preserve"> object represents a text region</w:t>
      </w:r>
      <w:ins w:id="783" w:author="Laurence Golding" w:date="2018-08-24T15:19:00Z">
        <w:r w:rsidR="00CA50D3">
          <w:t xml:space="preserve"> specified by line/column properties</w:t>
        </w:r>
      </w:ins>
      <w:r>
        <w:t xml:space="preserve">, it </w:t>
      </w:r>
      <w:del w:id="784" w:author="Laurence Golding" w:date="2018-08-24T15:19:00Z">
        <w:r w:rsidDel="00CA50D3">
          <w:rPr>
            <w:b/>
          </w:rPr>
          <w:delText>MAY</w:delText>
        </w:r>
        <w:r w:rsidDel="00CA50D3">
          <w:delText xml:space="preserve"> </w:delText>
        </w:r>
      </w:del>
      <w:ins w:id="785" w:author="Laurence Golding" w:date="2018-08-24T15:19:00Z">
        <w:r w:rsidR="00CA50D3">
          <w:rPr>
            <w:b/>
          </w:rPr>
          <w:t>SHALL</w:t>
        </w:r>
        <w:r w:rsidR="00CA50D3">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18969E25" w:rsidR="00402C08" w:rsidRPr="00402C08" w:rsidDel="00CA50D3" w:rsidRDefault="00402C08" w:rsidP="00402C08">
      <w:pPr>
        <w:rPr>
          <w:del w:id="786" w:author="Laurence Golding" w:date="2018-08-24T15:20:00Z"/>
        </w:rPr>
      </w:pPr>
      <w:del w:id="787" w:author="Laurence Golding" w:date="2018-08-24T15:20:00Z">
        <w:r w:rsidDel="00CA50D3">
          <w:delText xml:space="preserve">If </w:delText>
        </w:r>
        <w:r w:rsidRPr="000D7A7C" w:rsidDel="00CA50D3">
          <w:rPr>
            <w:rStyle w:val="CODEtemp"/>
          </w:rPr>
          <w:delText>startLine</w:delText>
        </w:r>
        <w:r w:rsidDel="00CA50D3">
          <w:delText xml:space="preserve"> is absent, its value </w:delText>
        </w:r>
        <w:r w:rsidDel="00CA50D3">
          <w:rPr>
            <w:b/>
          </w:rPr>
          <w:delText>SHALL</w:delText>
        </w:r>
        <w:r w:rsidDel="00CA50D3">
          <w:delText xml:space="preserve"> be inferred as specified in §</w:delText>
        </w:r>
        <w:r w:rsidDel="00CA50D3">
          <w:fldChar w:fldCharType="begin"/>
        </w:r>
        <w:r w:rsidDel="00CA50D3">
          <w:delInstrText xml:space="preserve"> REF _Ref493492556 \w \h </w:delInstrText>
        </w:r>
        <w:r w:rsidDel="00CA50D3">
          <w:fldChar w:fldCharType="separate"/>
        </w:r>
        <w:r w:rsidR="00331070" w:rsidDel="00CA50D3">
          <w:delText>3.22.2</w:delText>
        </w:r>
        <w:r w:rsidDel="00CA50D3">
          <w:fldChar w:fldCharType="end"/>
        </w:r>
        <w:r w:rsidDel="00CA50D3">
          <w:delText>.</w:delText>
        </w:r>
      </w:del>
    </w:p>
    <w:p w14:paraId="319A0D92" w14:textId="3C8D3AF6" w:rsidR="006E546E" w:rsidRDefault="006E546E" w:rsidP="006E546E">
      <w:pPr>
        <w:pStyle w:val="Heading3"/>
      </w:pPr>
      <w:bookmarkStart w:id="788" w:name="_Ref493491260"/>
      <w:bookmarkStart w:id="789" w:name="_Ref493492414"/>
      <w:bookmarkStart w:id="790" w:name="_Toc516224853"/>
      <w:proofErr w:type="spellStart"/>
      <w:r>
        <w:t>startColumn</w:t>
      </w:r>
      <w:proofErr w:type="spellEnd"/>
      <w:r>
        <w:t xml:space="preserve"> property</w:t>
      </w:r>
      <w:bookmarkEnd w:id="788"/>
      <w:bookmarkEnd w:id="789"/>
      <w:bookmarkEnd w:id="790"/>
    </w:p>
    <w:p w14:paraId="7F4FF4A1" w14:textId="425B1301"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791" w:author="Laurence Golding" w:date="2018-08-24T15:20:00Z">
        <w:r w:rsidR="00CA50D3">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7651947B" w:rsidR="00FA2059" w:rsidRPr="00FA2059" w:rsidRDefault="00FA2059" w:rsidP="00FA2059">
      <w:r>
        <w:t xml:space="preserve">If </w:t>
      </w:r>
      <w:proofErr w:type="spellStart"/>
      <w:r w:rsidRPr="00FA2059">
        <w:rPr>
          <w:rStyle w:val="CODEtemp"/>
        </w:rPr>
        <w:t>startColumn</w:t>
      </w:r>
      <w:proofErr w:type="spellEnd"/>
      <w:r>
        <w:t xml:space="preserve"> is absent,</w:t>
      </w:r>
      <w:ins w:id="792" w:author="Laurence Golding" w:date="2018-08-24T15:21:00Z">
        <w:r w:rsidR="00CA50D3">
          <w:t xml:space="preserve"> it </w:t>
        </w:r>
        <w:r w:rsidR="00CA50D3">
          <w:rPr>
            <w:b/>
          </w:rPr>
          <w:t>SHALL</w:t>
        </w:r>
        <w:r w:rsidR="00CA50D3">
          <w:t xml:space="preserve"> default to 1</w:t>
        </w:r>
      </w:ins>
      <w:del w:id="793" w:author="Laurence Golding" w:date="2018-08-24T15:21:00Z">
        <w:r w:rsidDel="00CA50D3">
          <w:delText xml:space="preserve"> </w:delText>
        </w:r>
      </w:del>
      <w:del w:id="794" w:author="Laurence Golding" w:date="2018-08-24T15:18:00Z">
        <w:r w:rsidDel="00CA50D3">
          <w:delText>it</w:delText>
        </w:r>
        <w:r w:rsidR="00402C08" w:rsidDel="00CA50D3">
          <w:delText>s value</w:delText>
        </w:r>
        <w:r w:rsidDel="00CA50D3">
          <w:delText xml:space="preserve"> </w:delText>
        </w:r>
        <w:r w:rsidRPr="00FA2059" w:rsidDel="00CA50D3">
          <w:rPr>
            <w:b/>
          </w:rPr>
          <w:delText>SHALL</w:delText>
        </w:r>
        <w:r w:rsidDel="00CA50D3">
          <w:delText xml:space="preserve"> be inferred as specified in §</w:delText>
        </w:r>
        <w:r w:rsidDel="00CA50D3">
          <w:fldChar w:fldCharType="begin"/>
        </w:r>
        <w:r w:rsidDel="00CA50D3">
          <w:delInstrText xml:space="preserve"> REF _Ref493492556 \w \h </w:delInstrText>
        </w:r>
        <w:r w:rsidDel="00CA50D3">
          <w:fldChar w:fldCharType="separate"/>
        </w:r>
        <w:r w:rsidR="00331070" w:rsidDel="00CA50D3">
          <w:delText>3.22.2</w:delText>
        </w:r>
        <w:r w:rsidDel="00CA50D3">
          <w:fldChar w:fldCharType="end"/>
        </w:r>
      </w:del>
      <w:r>
        <w:t>.</w:t>
      </w:r>
    </w:p>
    <w:p w14:paraId="29DFBDCD" w14:textId="49CB3F3F" w:rsidR="006E546E" w:rsidRDefault="006E546E" w:rsidP="006E546E">
      <w:pPr>
        <w:pStyle w:val="Heading3"/>
      </w:pPr>
      <w:bookmarkStart w:id="795" w:name="_Ref493491334"/>
      <w:bookmarkStart w:id="796" w:name="_Ref493492422"/>
      <w:bookmarkStart w:id="797" w:name="_Toc516224854"/>
      <w:proofErr w:type="spellStart"/>
      <w:r>
        <w:t>endLine</w:t>
      </w:r>
      <w:proofErr w:type="spellEnd"/>
      <w:r>
        <w:t xml:space="preserve"> property</w:t>
      </w:r>
      <w:bookmarkEnd w:id="795"/>
      <w:bookmarkEnd w:id="796"/>
      <w:bookmarkEnd w:id="797"/>
    </w:p>
    <w:p w14:paraId="05C61EE7" w14:textId="49C91076"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798" w:author="Laurence Golding" w:date="2018-08-24T15:20:00Z">
        <w:r w:rsidR="00CA50D3">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AC7125A" w:rsidR="00FA2059" w:rsidRPr="00FA2059" w:rsidRDefault="00161D0D" w:rsidP="00161D0D">
      <w:r>
        <w:t xml:space="preserve">If </w:t>
      </w:r>
      <w:proofErr w:type="spellStart"/>
      <w:r w:rsidRPr="00161D0D">
        <w:rPr>
          <w:rStyle w:val="CODEtemp"/>
        </w:rPr>
        <w:t>endLine</w:t>
      </w:r>
      <w:proofErr w:type="spellEnd"/>
      <w:r>
        <w:t xml:space="preserve"> is absent, </w:t>
      </w:r>
      <w:ins w:id="799" w:author="Laurence Golding" w:date="2018-08-24T15:21:00Z">
        <w:r w:rsidR="00CA50D3">
          <w:t xml:space="preserve">it </w:t>
        </w:r>
        <w:r w:rsidR="00CA50D3">
          <w:rPr>
            <w:b/>
          </w:rPr>
          <w:t>SHALL</w:t>
        </w:r>
        <w:r w:rsidR="00CA50D3" w:rsidRPr="00CA50D3">
          <w:t xml:space="preserve"> de</w:t>
        </w:r>
        <w:r w:rsidR="00CA50D3">
          <w:t xml:space="preserve">fault to </w:t>
        </w:r>
        <w:proofErr w:type="spellStart"/>
        <w:r w:rsidR="00CA50D3" w:rsidRPr="00CA50D3">
          <w:rPr>
            <w:rStyle w:val="CODEtemp"/>
          </w:rPr>
          <w:t>startColumn</w:t>
        </w:r>
      </w:ins>
      <w:proofErr w:type="spellEnd"/>
      <w:del w:id="800" w:author="Laurence Golding" w:date="2018-08-24T15:22:00Z">
        <w:r w:rsidDel="00CA50D3">
          <w:delText>it</w:delText>
        </w:r>
        <w:r w:rsidR="00402C08" w:rsidDel="00CA50D3">
          <w:delText>s value</w:delText>
        </w:r>
        <w:r w:rsidDel="00CA50D3">
          <w:delText xml:space="preserve"> </w:delText>
        </w:r>
        <w:r w:rsidRPr="00161D0D" w:rsidDel="00CA50D3">
          <w:rPr>
            <w:b/>
          </w:rPr>
          <w:delText>SHALL</w:delText>
        </w:r>
        <w:r w:rsidDel="00CA50D3">
          <w:delText xml:space="preserve"> be inferred as specified in §</w:delText>
        </w:r>
        <w:r w:rsidDel="00CA50D3">
          <w:fldChar w:fldCharType="begin"/>
        </w:r>
        <w:r w:rsidDel="00CA50D3">
          <w:delInstrText xml:space="preserve"> REF _Ref493492604 \w \h </w:delInstrText>
        </w:r>
        <w:r w:rsidDel="00CA50D3">
          <w:fldChar w:fldCharType="separate"/>
        </w:r>
        <w:r w:rsidR="00331070" w:rsidDel="00CA50D3">
          <w:delText>3.22.2</w:delText>
        </w:r>
        <w:r w:rsidDel="00CA50D3">
          <w:fldChar w:fldCharType="end"/>
        </w:r>
      </w:del>
      <w:r>
        <w:t>.</w:t>
      </w:r>
    </w:p>
    <w:p w14:paraId="70DC2A2F" w14:textId="6B14264D" w:rsidR="006E546E" w:rsidRDefault="006E546E" w:rsidP="006E546E">
      <w:pPr>
        <w:pStyle w:val="Heading3"/>
      </w:pPr>
      <w:bookmarkStart w:id="801" w:name="_Ref493491342"/>
      <w:bookmarkStart w:id="802" w:name="_Ref493492427"/>
      <w:bookmarkStart w:id="803" w:name="_Toc516224855"/>
      <w:proofErr w:type="spellStart"/>
      <w:r>
        <w:t>endColumn</w:t>
      </w:r>
      <w:proofErr w:type="spellEnd"/>
      <w:r>
        <w:t xml:space="preserve"> property</w:t>
      </w:r>
      <w:bookmarkEnd w:id="801"/>
      <w:bookmarkEnd w:id="802"/>
      <w:bookmarkEnd w:id="803"/>
    </w:p>
    <w:p w14:paraId="5938BD23" w14:textId="78E32A72"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804" w:author="Laurence Golding" w:date="2018-08-24T15:24:00Z">
        <w:r w:rsidR="00CA50D3">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6CF9F877" w:rsidR="00161D0D" w:rsidRPr="00161D0D" w:rsidRDefault="00161D0D" w:rsidP="00161D0D">
      <w:r>
        <w:t xml:space="preserve">If </w:t>
      </w:r>
      <w:proofErr w:type="spellStart"/>
      <w:r w:rsidRPr="00161D0D">
        <w:rPr>
          <w:rStyle w:val="CODEtemp"/>
        </w:rPr>
        <w:t>endColumn</w:t>
      </w:r>
      <w:proofErr w:type="spellEnd"/>
      <w:r>
        <w:t xml:space="preserve"> is absent,</w:t>
      </w:r>
      <w:ins w:id="805" w:author="Laurence Golding" w:date="2018-08-24T15:23:00Z">
        <w:r w:rsidR="00CA50D3">
          <w:t xml:space="preserve"> it </w:t>
        </w:r>
        <w:r w:rsidR="00CA50D3" w:rsidRPr="00CA50D3">
          <w:rPr>
            <w:b/>
          </w:rPr>
          <w:t>SHALL</w:t>
        </w:r>
        <w:r w:rsidR="00CA50D3">
          <w:t xml:space="preserve"> default to a value one greater than the column number of the last character on the line, excluding any newline sequence</w:t>
        </w:r>
      </w:ins>
      <w:del w:id="806" w:author="Laurence Golding" w:date="2018-08-24T15:23:00Z">
        <w:r w:rsidDel="00CA50D3">
          <w:delText xml:space="preserve"> it</w:delText>
        </w:r>
        <w:r w:rsidR="00402C08" w:rsidDel="00CA50D3">
          <w:delText>s value</w:delText>
        </w:r>
        <w:r w:rsidDel="00CA50D3">
          <w:delText xml:space="preserve"> </w:delText>
        </w:r>
        <w:r w:rsidRPr="00161D0D" w:rsidDel="00CA50D3">
          <w:rPr>
            <w:b/>
          </w:rPr>
          <w:delText>SHALL</w:delText>
        </w:r>
        <w:r w:rsidDel="00CA50D3">
          <w:delText xml:space="preserve"> be inferred as specified in §</w:delText>
        </w:r>
        <w:r w:rsidDel="00CA50D3">
          <w:fldChar w:fldCharType="begin"/>
        </w:r>
        <w:r w:rsidDel="00CA50D3">
          <w:delInstrText xml:space="preserve"> REF _Ref493492671 \w \h </w:delInstrText>
        </w:r>
        <w:r w:rsidDel="00CA50D3">
          <w:fldChar w:fldCharType="separate"/>
        </w:r>
        <w:r w:rsidR="00331070" w:rsidDel="00CA50D3">
          <w:delText>3.22.2</w:delText>
        </w:r>
        <w:r w:rsidDel="00CA50D3">
          <w:fldChar w:fldCharType="end"/>
        </w:r>
      </w:del>
      <w:r>
        <w:t>.</w:t>
      </w:r>
    </w:p>
    <w:p w14:paraId="71768405" w14:textId="784F22E4" w:rsidR="006E546E" w:rsidRDefault="00257E64" w:rsidP="006E546E">
      <w:pPr>
        <w:pStyle w:val="Heading3"/>
      </w:pPr>
      <w:bookmarkStart w:id="807" w:name="_Ref493492251"/>
      <w:bookmarkStart w:id="808" w:name="_Ref493492981"/>
      <w:bookmarkStart w:id="809" w:name="_Toc516224856"/>
      <w:proofErr w:type="spellStart"/>
      <w:r>
        <w:t>charO</w:t>
      </w:r>
      <w:r w:rsidR="006E546E">
        <w:t>ffset</w:t>
      </w:r>
      <w:proofErr w:type="spellEnd"/>
      <w:r w:rsidR="006E546E">
        <w:t xml:space="preserve"> property</w:t>
      </w:r>
      <w:bookmarkEnd w:id="807"/>
      <w:bookmarkEnd w:id="808"/>
      <w:bookmarkEnd w:id="809"/>
    </w:p>
    <w:p w14:paraId="274D950F" w14:textId="3DFF9653" w:rsidR="00402C08" w:rsidRDefault="00402C08" w:rsidP="00402C08">
      <w:r>
        <w:t xml:space="preserve">When a </w:t>
      </w:r>
      <w:r w:rsidRPr="00161D0D">
        <w:rPr>
          <w:rStyle w:val="CODEtemp"/>
        </w:rPr>
        <w:t>region</w:t>
      </w:r>
      <w:r>
        <w:t xml:space="preserve"> object represents a text region</w:t>
      </w:r>
      <w:ins w:id="810" w:author="Laurence Golding" w:date="2018-08-24T15:25:00Z">
        <w:r w:rsidR="00CA50D3">
          <w:t xml:space="preserve"> specified by offset/length properties</w:t>
        </w:r>
      </w:ins>
      <w:r>
        <w:t xml:space="preserve">, it </w:t>
      </w:r>
      <w:del w:id="811" w:author="Laurence Golding" w:date="2018-08-24T15:25:00Z">
        <w:r w:rsidDel="00CA50D3">
          <w:rPr>
            <w:b/>
          </w:rPr>
          <w:delText>MAY</w:delText>
        </w:r>
        <w:r w:rsidDel="00CA50D3">
          <w:delText xml:space="preserve"> </w:delText>
        </w:r>
      </w:del>
      <w:ins w:id="812" w:author="Laurence Golding" w:date="2018-08-24T15:25:00Z">
        <w:r w:rsidR="00CA50D3">
          <w:rPr>
            <w:b/>
          </w:rPr>
          <w:t>SHALL</w:t>
        </w:r>
        <w:r w:rsidR="00CA50D3">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7E7D6D4A" w:rsidR="00161D0D" w:rsidDel="00CA50D3" w:rsidRDefault="00402C08" w:rsidP="00161D0D">
      <w:pPr>
        <w:rPr>
          <w:del w:id="813" w:author="Laurence Golding" w:date="2018-08-24T15:25:00Z"/>
        </w:rPr>
      </w:pPr>
      <w:del w:id="814" w:author="Laurence Golding" w:date="2018-08-24T15:25:00Z">
        <w:r w:rsidDel="00CA50D3">
          <w:delText xml:space="preserve">If </w:delText>
        </w:r>
        <w:r w:rsidDel="00CA50D3">
          <w:rPr>
            <w:rStyle w:val="CODEtemp"/>
          </w:rPr>
          <w:delText>charOffset</w:delText>
        </w:r>
        <w:r w:rsidDel="00CA50D3">
          <w:delText xml:space="preserve"> is absent, it </w:delText>
        </w:r>
        <w:r w:rsidRPr="00161D0D" w:rsidDel="00CA50D3">
          <w:rPr>
            <w:b/>
          </w:rPr>
          <w:delText>SHALL</w:delText>
        </w:r>
        <w:r w:rsidDel="00CA50D3">
          <w:delText xml:space="preserve"> be inferred as specified in §</w:delText>
        </w:r>
        <w:r w:rsidDel="00CA50D3">
          <w:fldChar w:fldCharType="begin"/>
        </w:r>
        <w:r w:rsidDel="00CA50D3">
          <w:delInstrText xml:space="preserve"> REF _Ref493492671 \w \h </w:delInstrText>
        </w:r>
        <w:r w:rsidDel="00CA50D3">
          <w:fldChar w:fldCharType="separate"/>
        </w:r>
        <w:r w:rsidR="00331070" w:rsidDel="00CA50D3">
          <w:delText>3.22.2</w:delText>
        </w:r>
        <w:r w:rsidDel="00CA50D3">
          <w:fldChar w:fldCharType="end"/>
        </w:r>
        <w:r w:rsidDel="00CA50D3">
          <w:delText>.</w:delText>
        </w:r>
      </w:del>
    </w:p>
    <w:p w14:paraId="7477E875" w14:textId="37EECCAE" w:rsidR="006E546E" w:rsidRDefault="00257E64" w:rsidP="006E546E">
      <w:pPr>
        <w:pStyle w:val="Heading3"/>
      </w:pPr>
      <w:bookmarkStart w:id="815" w:name="_Ref493491350"/>
      <w:bookmarkStart w:id="816" w:name="_Ref493492312"/>
      <w:bookmarkStart w:id="817" w:name="_Toc516224857"/>
      <w:proofErr w:type="spellStart"/>
      <w:r>
        <w:lastRenderedPageBreak/>
        <w:t>charL</w:t>
      </w:r>
      <w:r w:rsidR="006E546E">
        <w:t>ength</w:t>
      </w:r>
      <w:proofErr w:type="spellEnd"/>
      <w:r w:rsidR="006E546E">
        <w:t xml:space="preserve"> property</w:t>
      </w:r>
      <w:bookmarkEnd w:id="815"/>
      <w:bookmarkEnd w:id="816"/>
      <w:bookmarkEnd w:id="817"/>
    </w:p>
    <w:p w14:paraId="00BF9737" w14:textId="606BFECE" w:rsidR="00402C08" w:rsidRPr="000A53A8"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ins w:id="818" w:author="Laurence Golding" w:date="2018-08-24T15:26:00Z">
        <w:r w:rsidR="000A53A8">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819" w:author="Laurence Golding" w:date="2018-08-24T15:28:00Z">
        <w:r w:rsidDel="000A53A8">
          <w:delText xml:space="preserve">If the region consists of 0 characters (an insertion point), then either </w:delText>
        </w:r>
        <w:r w:rsidDel="000A53A8">
          <w:rPr>
            <w:rStyle w:val="CODEtemp"/>
          </w:rPr>
          <w:delText>charL</w:delText>
        </w:r>
        <w:r w:rsidRPr="00161D0D" w:rsidDel="000A53A8">
          <w:rPr>
            <w:rStyle w:val="CODEtemp"/>
          </w:rPr>
          <w:delText>ength</w:delText>
        </w:r>
        <w:r w:rsidDel="000A53A8">
          <w:delText xml:space="preserve"> </w:delText>
        </w:r>
        <w:r w:rsidRPr="00161D0D" w:rsidDel="000A53A8">
          <w:rPr>
            <w:b/>
          </w:rPr>
          <w:delText>SHALL</w:delText>
        </w:r>
        <w:r w:rsidDel="000A53A8">
          <w:delText xml:space="preserve"> be absent, or it </w:delText>
        </w:r>
        <w:r w:rsidRPr="00161D0D" w:rsidDel="000A53A8">
          <w:rPr>
            <w:b/>
          </w:rPr>
          <w:delText>SHALL</w:delText>
        </w:r>
        <w:r w:rsidDel="000A53A8">
          <w:delText xml:space="preserve"> have the value 0.</w:delText>
        </w:r>
      </w:del>
      <w:ins w:id="820" w:author="Laurence Golding" w:date="2018-08-24T15:28:00Z">
        <w:r w:rsidR="000A53A8">
          <w:t xml:space="preserve">If </w:t>
        </w:r>
        <w:proofErr w:type="spellStart"/>
        <w:r w:rsidR="000A53A8">
          <w:t>charLength</w:t>
        </w:r>
        <w:proofErr w:type="spellEnd"/>
        <w:r w:rsidR="000A53A8">
          <w:t xml:space="preserve"> is absent, it </w:t>
        </w:r>
      </w:ins>
      <w:ins w:id="821" w:author="Laurence Golding" w:date="2018-08-24T15:29:00Z">
        <w:r w:rsidR="000A53A8">
          <w:rPr>
            <w:b/>
          </w:rPr>
          <w:t>SHALL</w:t>
        </w:r>
        <w:r w:rsidR="000A53A8">
          <w:t xml:space="preserve"> default to 0, which </w:t>
        </w:r>
        <w:r w:rsidR="000A53A8">
          <w:rPr>
            <w:b/>
          </w:rPr>
          <w:t>SHALL</w:t>
        </w:r>
        <w:r w:rsidR="000A53A8">
          <w:t xml:space="preserve"> be interpreted as an insertion point at the position specified by </w:t>
        </w:r>
        <w:proofErr w:type="spellStart"/>
        <w:r w:rsidR="000A53A8" w:rsidRPr="000A53A8">
          <w:rPr>
            <w:rStyle w:val="CODEtemp"/>
          </w:rPr>
          <w:t>charOffset</w:t>
        </w:r>
        <w:proofErr w:type="spellEnd"/>
        <w:r w:rsidR="000A53A8">
          <w:t xml:space="preserve"> (§</w:t>
        </w:r>
        <w:r w:rsidR="000A53A8">
          <w:fldChar w:fldCharType="begin"/>
        </w:r>
        <w:r w:rsidR="000A53A8">
          <w:instrText xml:space="preserve"> REF _Ref493492251 \r \h </w:instrText>
        </w:r>
        <w:r w:rsidR="000A53A8">
          <w:fldChar w:fldCharType="separate"/>
        </w:r>
        <w:r w:rsidR="000A53A8">
          <w:t>3.22.9</w:t>
        </w:r>
        <w:r w:rsidR="000A53A8">
          <w:fldChar w:fldCharType="end"/>
        </w:r>
        <w:r w:rsidR="000A53A8">
          <w:t>)</w:t>
        </w:r>
        <w:r w:rsidR="000A53A8">
          <w:t>.</w:t>
        </w:r>
      </w:ins>
    </w:p>
    <w:p w14:paraId="26AA9C6F" w14:textId="0A7FB5BE" w:rsidR="00161D0D" w:rsidRDefault="00402C08" w:rsidP="00402C08">
      <w:r>
        <w:t xml:space="preserve">The sum of </w:t>
      </w:r>
      <w:proofErr w:type="spellStart"/>
      <w:r>
        <w:rPr>
          <w:rStyle w:val="CODEtemp"/>
        </w:rPr>
        <w:t>charO</w:t>
      </w:r>
      <w:r w:rsidRPr="00161D0D">
        <w:rPr>
          <w:rStyle w:val="CODEtemp"/>
        </w:rPr>
        <w:t>ffset</w:t>
      </w:r>
      <w:proofErr w:type="spellEnd"/>
      <w:del w:id="822" w:author="Laurence Golding" w:date="2018-08-24T15:29:00Z">
        <w:r w:rsidDel="000A53A8">
          <w:delText xml:space="preserve"> (§</w:delText>
        </w:r>
        <w:r w:rsidR="0001452F" w:rsidDel="000A53A8">
          <w:fldChar w:fldCharType="begin"/>
        </w:r>
        <w:r w:rsidR="0001452F" w:rsidDel="000A53A8">
          <w:delInstrText xml:space="preserve"> REF _Ref493492251 \r \h </w:delInstrText>
        </w:r>
        <w:r w:rsidR="0001452F" w:rsidDel="000A53A8">
          <w:fldChar w:fldCharType="separate"/>
        </w:r>
        <w:r w:rsidR="00331070" w:rsidDel="000A53A8">
          <w:delText>3.22.9</w:delText>
        </w:r>
        <w:r w:rsidR="0001452F" w:rsidDel="000A53A8">
          <w:fldChar w:fldCharType="end"/>
        </w:r>
        <w:r w:rsidDel="000A53A8">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23" w:name="_Ref515544104"/>
      <w:bookmarkStart w:id="824" w:name="_Toc516224858"/>
      <w:proofErr w:type="spellStart"/>
      <w:r>
        <w:t>byteOffset</w:t>
      </w:r>
      <w:proofErr w:type="spellEnd"/>
      <w:r>
        <w:t xml:space="preserve"> property</w:t>
      </w:r>
      <w:bookmarkEnd w:id="823"/>
      <w:bookmarkEnd w:id="82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25" w:name="_Ref515544119"/>
      <w:bookmarkStart w:id="826" w:name="_Toc516224859"/>
      <w:proofErr w:type="spellStart"/>
      <w:r>
        <w:t>byteLength</w:t>
      </w:r>
      <w:proofErr w:type="spellEnd"/>
      <w:r>
        <w:t xml:space="preserve"> property</w:t>
      </w:r>
      <w:bookmarkEnd w:id="825"/>
      <w:bookmarkEnd w:id="826"/>
    </w:p>
    <w:p w14:paraId="2FF66B09" w14:textId="6B301DA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827" w:author="Laurence Golding" w:date="2018-08-24T15:30:00Z">
        <w:r w:rsidR="000A53A8" w:rsidRPr="000A53A8">
          <w:rPr>
            <w:b/>
          </w:rPr>
          <w:t>SHALL</w:t>
        </w:r>
        <w:r w:rsidR="000A53A8">
          <w:t xml:space="preserve"> </w:t>
        </w:r>
      </w:ins>
      <w:r>
        <w:t>default</w:t>
      </w:r>
      <w:del w:id="828" w:author="Laurence Golding" w:date="2018-08-24T15:30:00Z">
        <w:r w:rsidDel="000A53A8">
          <w:delText>s</w:delText>
        </w:r>
      </w:del>
      <w:r>
        <w:t xml:space="preserve"> to 0</w:t>
      </w:r>
      <w:ins w:id="829" w:author="Laurence Golding" w:date="2018-08-24T15:30:00Z">
        <w:r w:rsidR="000A53A8">
          <w:t xml:space="preserve">, which </w:t>
        </w:r>
        <w:r w:rsidR="000A53A8">
          <w:rPr>
            <w:b/>
          </w:rPr>
          <w:t>SHALL</w:t>
        </w:r>
        <w:r w:rsidR="000A53A8">
          <w:t xml:space="preserve"> be interpreted as an ins</w:t>
        </w:r>
      </w:ins>
      <w:ins w:id="830" w:author="Laurence Golding" w:date="2018-08-24T15:31:00Z">
        <w:r w:rsidR="000A53A8">
          <w:t xml:space="preserve">ertion point at the position specified by </w:t>
        </w:r>
        <w:proofErr w:type="spellStart"/>
        <w:r w:rsidR="000A53A8" w:rsidRPr="000A53A8">
          <w:rPr>
            <w:rStyle w:val="CODEtemp"/>
          </w:rPr>
          <w:t>byteOffset</w:t>
        </w:r>
        <w:proofErr w:type="spellEnd"/>
        <w:r w:rsidR="000A53A8">
          <w:t xml:space="preserve"> (</w:t>
        </w:r>
        <w:r w:rsidR="000A53A8">
          <w:t>§</w:t>
        </w:r>
      </w:ins>
      <w:ins w:id="831" w:author="Laurence Golding" w:date="2018-08-24T15:32:00Z">
        <w:r w:rsidR="000A53A8">
          <w:fldChar w:fldCharType="begin"/>
        </w:r>
        <w:r w:rsidR="000A53A8">
          <w:instrText xml:space="preserve"> REF _Ref515544104 \r \h </w:instrText>
        </w:r>
      </w:ins>
      <w:r w:rsidR="000A53A8">
        <w:fldChar w:fldCharType="separate"/>
      </w:r>
      <w:ins w:id="832" w:author="Laurence Golding" w:date="2018-08-24T15:32:00Z">
        <w:r w:rsidR="000A53A8">
          <w:t>3.22.11</w:t>
        </w:r>
        <w:r w:rsidR="000A53A8">
          <w:fldChar w:fldCharType="end"/>
        </w:r>
      </w:ins>
      <w:ins w:id="833" w:author="Laurence Golding" w:date="2018-08-24T15:31:00Z">
        <w:r w:rsidR="000A53A8">
          <w:t>)</w:t>
        </w:r>
      </w:ins>
      <w:r>
        <w:t>.</w:t>
      </w:r>
    </w:p>
    <w:p w14:paraId="1B751256" w14:textId="4788ECCC" w:rsidR="006C5361" w:rsidRDefault="006C5361" w:rsidP="006C5361">
      <w:r>
        <w:t xml:space="preserve">The sum of </w:t>
      </w:r>
      <w:proofErr w:type="spellStart"/>
      <w:r>
        <w:rPr>
          <w:rStyle w:val="CODEtemp"/>
        </w:rPr>
        <w:t>byteO</w:t>
      </w:r>
      <w:r w:rsidRPr="00161D0D">
        <w:rPr>
          <w:rStyle w:val="CODEtemp"/>
        </w:rPr>
        <w:t>ffset</w:t>
      </w:r>
      <w:proofErr w:type="spellEnd"/>
      <w:del w:id="834" w:author="Laurence Golding" w:date="2018-08-24T15:32:00Z">
        <w:r w:rsidDel="000A53A8">
          <w:delText xml:space="preserve"> (§</w:delText>
        </w:r>
        <w:r w:rsidDel="000A53A8">
          <w:fldChar w:fldCharType="begin"/>
        </w:r>
        <w:r w:rsidDel="000A53A8">
          <w:delInstrText xml:space="preserve"> REF _Ref515544104 \r \h </w:delInstrText>
        </w:r>
        <w:r w:rsidDel="000A53A8">
          <w:fldChar w:fldCharType="separate"/>
        </w:r>
        <w:r w:rsidR="00331070" w:rsidDel="000A53A8">
          <w:delText>3.22.11</w:delText>
        </w:r>
        <w:r w:rsidDel="000A53A8">
          <w:fldChar w:fldCharType="end"/>
        </w:r>
        <w:r w:rsidDel="000A53A8">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35" w:name="_Toc516224860"/>
      <w:r>
        <w:t>snippet property</w:t>
      </w:r>
      <w:bookmarkEnd w:id="835"/>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36" w:name="_Ref513118337"/>
      <w:bookmarkStart w:id="837" w:name="_Toc516224861"/>
      <w:r>
        <w:t>message property</w:t>
      </w:r>
      <w:bookmarkEnd w:id="836"/>
      <w:bookmarkEnd w:id="837"/>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38" w:name="_Ref513118449"/>
      <w:bookmarkStart w:id="839" w:name="_Toc516224862"/>
      <w:bookmarkStart w:id="840" w:name="_Hlk513212890"/>
      <w:r>
        <w:t>rectangle object</w:t>
      </w:r>
      <w:bookmarkEnd w:id="838"/>
      <w:bookmarkEnd w:id="839"/>
    </w:p>
    <w:p w14:paraId="3C4A6F0B" w14:textId="2FBD2981" w:rsidR="008A21D5" w:rsidRDefault="008A21D5" w:rsidP="008A21D5">
      <w:pPr>
        <w:pStyle w:val="Heading3"/>
      </w:pPr>
      <w:bookmarkStart w:id="841" w:name="_Toc516224863"/>
      <w:r>
        <w:t>General</w:t>
      </w:r>
      <w:bookmarkEnd w:id="84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42" w:name="_Toc516224864"/>
      <w:r>
        <w:lastRenderedPageBreak/>
        <w:t>top, left, bottom, and right properties</w:t>
      </w:r>
      <w:bookmarkEnd w:id="842"/>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43" w:name="_Ref513118473"/>
      <w:bookmarkStart w:id="844" w:name="_Toc516224865"/>
      <w:r>
        <w:t>message property</w:t>
      </w:r>
      <w:bookmarkEnd w:id="843"/>
      <w:bookmarkEnd w:id="844"/>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45" w:name="_Ref493404505"/>
      <w:bookmarkStart w:id="846" w:name="_Toc516224866"/>
      <w:bookmarkEnd w:id="840"/>
      <w:proofErr w:type="spellStart"/>
      <w:r>
        <w:t>logicalLocation</w:t>
      </w:r>
      <w:proofErr w:type="spellEnd"/>
      <w:r>
        <w:t xml:space="preserve"> object</w:t>
      </w:r>
      <w:bookmarkEnd w:id="845"/>
      <w:bookmarkEnd w:id="846"/>
    </w:p>
    <w:p w14:paraId="479717FF" w14:textId="2760154A" w:rsidR="006E546E" w:rsidRDefault="006E546E" w:rsidP="006E546E">
      <w:pPr>
        <w:pStyle w:val="Heading3"/>
      </w:pPr>
      <w:bookmarkStart w:id="847" w:name="_Toc516224867"/>
      <w:r>
        <w:t>General</w:t>
      </w:r>
      <w:bookmarkEnd w:id="84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proofErr w:type="gramStart"/>
      <w:r w:rsidRPr="00161D0D">
        <w:rPr>
          <w:rStyle w:val="CODEtemp"/>
        </w:rPr>
        <w:t>run.logicalLocations</w:t>
      </w:r>
      <w:proofErr w:type="spellEnd"/>
      <w:proofErr w:type="gram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848" w:name="_Ref514248023"/>
      <w:bookmarkStart w:id="849" w:name="_Toc516224868"/>
      <w:r>
        <w:t>Logical location naming rules</w:t>
      </w:r>
      <w:bookmarkEnd w:id="848"/>
      <w:bookmarkEnd w:id="84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850" w:name="_Ref514247682"/>
      <w:bookmarkStart w:id="851" w:name="_Toc516224869"/>
      <w:r>
        <w:t>name property</w:t>
      </w:r>
      <w:bookmarkEnd w:id="850"/>
      <w:bookmarkEnd w:id="851"/>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proofErr w:type="gramStart"/>
      <w:r>
        <w:t>":{</w:t>
      </w:r>
      <w:proofErr w:type="gramEnd"/>
      <w:r>
        <w:t xml:space="preserve">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852" w:name="_Ref513194876"/>
      <w:bookmarkStart w:id="853" w:name="_Toc516224870"/>
      <w:proofErr w:type="spellStart"/>
      <w:r>
        <w:t>fullyQualifiedName</w:t>
      </w:r>
      <w:proofErr w:type="spellEnd"/>
      <w:r>
        <w:t xml:space="preserve"> property</w:t>
      </w:r>
      <w:bookmarkEnd w:id="852"/>
      <w:bookmarkEnd w:id="853"/>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854" w:name="_Toc516224871"/>
      <w:proofErr w:type="spellStart"/>
      <w:r>
        <w:t>decoratedName</w:t>
      </w:r>
      <w:proofErr w:type="spellEnd"/>
      <w:r>
        <w:t xml:space="preserve"> property</w:t>
      </w:r>
      <w:bookmarkEnd w:id="854"/>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55" w:name="_Ref513195445"/>
      <w:bookmarkStart w:id="856" w:name="_Toc516224872"/>
      <w:r>
        <w:t>kind property</w:t>
      </w:r>
      <w:bookmarkEnd w:id="855"/>
      <w:bookmarkEnd w:id="85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857" w:name="_Toc516224873"/>
      <w:proofErr w:type="spellStart"/>
      <w:r>
        <w:t>parentKey</w:t>
      </w:r>
      <w:proofErr w:type="spellEnd"/>
      <w:r>
        <w:t xml:space="preserve"> property</w:t>
      </w:r>
      <w:bookmarkEnd w:id="857"/>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858" w:name="_Ref510008325"/>
      <w:bookmarkStart w:id="859" w:name="_Toc516224874"/>
      <w:proofErr w:type="spellStart"/>
      <w:r>
        <w:t>codeFlow</w:t>
      </w:r>
      <w:proofErr w:type="spellEnd"/>
      <w:r>
        <w:t xml:space="preserve"> object</w:t>
      </w:r>
      <w:bookmarkEnd w:id="858"/>
      <w:bookmarkEnd w:id="859"/>
    </w:p>
    <w:p w14:paraId="507EC364" w14:textId="20C3EC2C" w:rsidR="00B163FF" w:rsidRDefault="00B163FF" w:rsidP="00B163FF">
      <w:pPr>
        <w:pStyle w:val="Heading3"/>
      </w:pPr>
      <w:bookmarkStart w:id="860" w:name="_Ref510009088"/>
      <w:bookmarkStart w:id="861" w:name="_Toc516224875"/>
      <w:r>
        <w:t>General</w:t>
      </w:r>
      <w:bookmarkEnd w:id="860"/>
      <w:bookmarkEnd w:id="86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862" w:name="_Ref510008352"/>
      <w:bookmarkStart w:id="863" w:name="_Toc516224876"/>
      <w:r>
        <w:t>message property</w:t>
      </w:r>
      <w:bookmarkEnd w:id="862"/>
      <w:bookmarkEnd w:id="863"/>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864" w:name="_Ref510008358"/>
      <w:bookmarkStart w:id="865" w:name="_Toc516224877"/>
      <w:proofErr w:type="spellStart"/>
      <w:r>
        <w:t>threadFlows</w:t>
      </w:r>
      <w:proofErr w:type="spellEnd"/>
      <w:r>
        <w:t xml:space="preserve"> property</w:t>
      </w:r>
      <w:bookmarkEnd w:id="864"/>
      <w:bookmarkEnd w:id="865"/>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866" w:name="_Toc516224878"/>
      <w:r>
        <w:t>properties property</w:t>
      </w:r>
      <w:bookmarkEnd w:id="866"/>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867" w:name="_Ref493427364"/>
      <w:bookmarkStart w:id="868" w:name="_Toc516224879"/>
      <w:proofErr w:type="spellStart"/>
      <w:r>
        <w:t>thread</w:t>
      </w:r>
      <w:r w:rsidR="006E546E">
        <w:t>Flow</w:t>
      </w:r>
      <w:proofErr w:type="spellEnd"/>
      <w:r w:rsidR="006E546E">
        <w:t xml:space="preserve"> object</w:t>
      </w:r>
      <w:bookmarkEnd w:id="867"/>
      <w:bookmarkEnd w:id="868"/>
    </w:p>
    <w:p w14:paraId="68EE36AB" w14:textId="336A5D40" w:rsidR="006E546E" w:rsidRDefault="006E546E" w:rsidP="006E546E">
      <w:pPr>
        <w:pStyle w:val="Heading3"/>
      </w:pPr>
      <w:bookmarkStart w:id="869" w:name="_Toc516224880"/>
      <w:r>
        <w:t>General</w:t>
      </w:r>
      <w:bookmarkEnd w:id="86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870" w:name="_Ref510008395"/>
      <w:bookmarkStart w:id="871" w:name="_Toc516224881"/>
      <w:r>
        <w:t>id property</w:t>
      </w:r>
      <w:bookmarkEnd w:id="870"/>
      <w:bookmarkEnd w:id="871"/>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72" w:name="_Ref503361742"/>
      <w:bookmarkStart w:id="873" w:name="_Toc516224882"/>
      <w:r>
        <w:t>message property</w:t>
      </w:r>
      <w:bookmarkEnd w:id="872"/>
      <w:bookmarkEnd w:id="873"/>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74" w:name="_Ref510008412"/>
      <w:bookmarkStart w:id="875" w:name="_Toc516224883"/>
      <w:r>
        <w:t>locations property</w:t>
      </w:r>
      <w:bookmarkEnd w:id="874"/>
      <w:bookmarkEnd w:id="875"/>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876" w:name="_Toc516224884"/>
      <w:r>
        <w:lastRenderedPageBreak/>
        <w:t>properties property</w:t>
      </w:r>
      <w:bookmarkEnd w:id="876"/>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877" w:name="_Ref511819945"/>
      <w:bookmarkStart w:id="878" w:name="_Toc516224885"/>
      <w:r>
        <w:t>graph object</w:t>
      </w:r>
      <w:bookmarkEnd w:id="877"/>
      <w:bookmarkEnd w:id="878"/>
    </w:p>
    <w:p w14:paraId="79771063" w14:textId="13A3DA96" w:rsidR="00CD4F20" w:rsidRDefault="00CD4F20" w:rsidP="00CD4F20">
      <w:pPr>
        <w:pStyle w:val="Heading3"/>
      </w:pPr>
      <w:bookmarkStart w:id="879" w:name="_Toc516224886"/>
      <w:r>
        <w:t>General</w:t>
      </w:r>
      <w:bookmarkEnd w:id="87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880" w:name="_Ref511822858"/>
      <w:bookmarkStart w:id="881" w:name="_Toc516224887"/>
      <w:r>
        <w:t>id property</w:t>
      </w:r>
      <w:bookmarkEnd w:id="880"/>
      <w:bookmarkEnd w:id="881"/>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proofErr w:type="gramStart"/>
      <w:r w:rsidR="00310D73">
        <w:rPr>
          <w:rStyle w:val="CODEtemp"/>
        </w:rPr>
        <w:t>result.g</w:t>
      </w:r>
      <w:r>
        <w:rPr>
          <w:rStyle w:val="CODEtemp"/>
        </w:rPr>
        <w:t>raphs</w:t>
      </w:r>
      <w:proofErr w:type="spellEnd"/>
      <w:proofErr w:type="gramEnd"/>
      <w:r>
        <w:t xml:space="preserve"> properties in the </w:t>
      </w:r>
      <w:r>
        <w:rPr>
          <w:rStyle w:val="CODEtemp"/>
        </w:rPr>
        <w:t>run</w:t>
      </w:r>
      <w:r>
        <w:t>.</w:t>
      </w:r>
    </w:p>
    <w:p w14:paraId="4CED9B1B" w14:textId="3DF0F7A6" w:rsidR="00CD4F20" w:rsidRDefault="00CD4F20" w:rsidP="00CD4F20">
      <w:pPr>
        <w:pStyle w:val="Heading3"/>
      </w:pPr>
      <w:bookmarkStart w:id="882" w:name="_Toc516224888"/>
      <w:r>
        <w:t>description property</w:t>
      </w:r>
      <w:bookmarkEnd w:id="88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883" w:name="_Ref511823242"/>
      <w:bookmarkStart w:id="884" w:name="_Toc516224889"/>
      <w:r>
        <w:t>nodes property</w:t>
      </w:r>
      <w:bookmarkEnd w:id="883"/>
      <w:bookmarkEnd w:id="88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885" w:name="_Ref511823263"/>
      <w:bookmarkStart w:id="886" w:name="_Toc516224890"/>
      <w:r>
        <w:t>edges property</w:t>
      </w:r>
      <w:bookmarkEnd w:id="885"/>
      <w:bookmarkEnd w:id="88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887" w:name="_Toc516224891"/>
      <w:r>
        <w:t>properties property</w:t>
      </w:r>
      <w:bookmarkEnd w:id="887"/>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888" w:name="_Ref511821868"/>
      <w:bookmarkStart w:id="889" w:name="_Toc516224892"/>
      <w:r>
        <w:t>node object</w:t>
      </w:r>
      <w:bookmarkEnd w:id="888"/>
      <w:bookmarkEnd w:id="889"/>
    </w:p>
    <w:p w14:paraId="5C490915" w14:textId="5A0DD1FC" w:rsidR="00CD4F20" w:rsidRDefault="00CD4F20" w:rsidP="00CD4F20">
      <w:pPr>
        <w:pStyle w:val="Heading3"/>
      </w:pPr>
      <w:bookmarkStart w:id="890" w:name="_Toc516224893"/>
      <w:r>
        <w:t>General</w:t>
      </w:r>
      <w:bookmarkEnd w:id="89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891" w:name="_Ref511822118"/>
      <w:bookmarkStart w:id="892" w:name="_Toc516224894"/>
      <w:r>
        <w:t>id property</w:t>
      </w:r>
      <w:bookmarkEnd w:id="891"/>
      <w:bookmarkEnd w:id="89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proofErr w:type="gramStart"/>
      <w:r>
        <w:lastRenderedPageBreak/>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93" w:name="_Toc516224895"/>
      <w:r>
        <w:t>label property</w:t>
      </w:r>
      <w:bookmarkEnd w:id="89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894" w:name="_Toc516224896"/>
      <w:r>
        <w:t>location property</w:t>
      </w:r>
      <w:bookmarkEnd w:id="89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895" w:name="_Ref515547420"/>
      <w:bookmarkStart w:id="896" w:name="_Toc516224897"/>
      <w:r>
        <w:t>children property</w:t>
      </w:r>
      <w:bookmarkEnd w:id="895"/>
      <w:bookmarkEnd w:id="89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897" w:name="_Toc516224898"/>
      <w:r>
        <w:t>properties property</w:t>
      </w:r>
      <w:bookmarkEnd w:id="897"/>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898" w:name="_Ref511821891"/>
      <w:bookmarkStart w:id="899" w:name="_Toc516224899"/>
      <w:r>
        <w:t>edge object</w:t>
      </w:r>
      <w:bookmarkEnd w:id="898"/>
      <w:bookmarkEnd w:id="899"/>
    </w:p>
    <w:p w14:paraId="78AF70AE" w14:textId="37DDAA2D" w:rsidR="00CD4F20" w:rsidRDefault="00CD4F20" w:rsidP="00CD4F20">
      <w:pPr>
        <w:pStyle w:val="Heading3"/>
      </w:pPr>
      <w:bookmarkStart w:id="900" w:name="_Toc516224900"/>
      <w:r>
        <w:t>General</w:t>
      </w:r>
      <w:bookmarkEnd w:id="90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901" w:name="_Ref511823280"/>
      <w:bookmarkStart w:id="902" w:name="_Toc516224901"/>
      <w:r>
        <w:t>id property</w:t>
      </w:r>
      <w:bookmarkEnd w:id="901"/>
      <w:bookmarkEnd w:id="902"/>
    </w:p>
    <w:p w14:paraId="5747D78D" w14:textId="2C5D883A" w:rsidR="00380A89" w:rsidRPr="00380A89" w:rsidRDefault="00380A89" w:rsidP="00380A89">
      <w:bookmarkStart w:id="90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0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904" w:name="_Toc516224902"/>
      <w:r>
        <w:lastRenderedPageBreak/>
        <w:t>label property</w:t>
      </w:r>
      <w:bookmarkEnd w:id="90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905" w:name="_Ref511822214"/>
      <w:bookmarkStart w:id="906" w:name="_Toc516224903"/>
      <w:r>
        <w:t>sourceNodeId property</w:t>
      </w:r>
      <w:bookmarkEnd w:id="905"/>
      <w:bookmarkEnd w:id="90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90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8" w:name="_Ref511823298"/>
      <w:bookmarkStart w:id="909" w:name="_Toc516224904"/>
      <w:r>
        <w:t>targetNodeId property</w:t>
      </w:r>
      <w:bookmarkEnd w:id="908"/>
      <w:bookmarkEnd w:id="90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910" w:name="_Toc516224905"/>
      <w:r>
        <w:t>properties property</w:t>
      </w:r>
      <w:bookmarkEnd w:id="910"/>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911" w:name="_Ref511819971"/>
      <w:bookmarkStart w:id="912" w:name="_Toc516224906"/>
      <w:r>
        <w:lastRenderedPageBreak/>
        <w:t>graphTraversal object</w:t>
      </w:r>
      <w:bookmarkEnd w:id="911"/>
      <w:bookmarkEnd w:id="912"/>
    </w:p>
    <w:p w14:paraId="7EE87AC4" w14:textId="2D601D1D" w:rsidR="00CD4F20" w:rsidRDefault="00CD4F20" w:rsidP="00CD4F20">
      <w:pPr>
        <w:pStyle w:val="Heading3"/>
      </w:pPr>
      <w:bookmarkStart w:id="913" w:name="_Toc516224907"/>
      <w:r>
        <w:t>General</w:t>
      </w:r>
      <w:bookmarkEnd w:id="91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914" w:name="_Ref511823337"/>
      <w:bookmarkStart w:id="915" w:name="_Toc516224908"/>
      <w:r>
        <w:t>graphId property</w:t>
      </w:r>
      <w:bookmarkEnd w:id="914"/>
      <w:bookmarkEnd w:id="91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916" w:name="_Toc516224909"/>
      <w:r>
        <w:t>description property</w:t>
      </w:r>
      <w:bookmarkEnd w:id="91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917" w:name="_Ref511823179"/>
      <w:bookmarkStart w:id="918" w:name="_Toc516224910"/>
      <w:proofErr w:type="spellStart"/>
      <w:r>
        <w:t>initialState</w:t>
      </w:r>
      <w:proofErr w:type="spellEnd"/>
      <w:r>
        <w:t xml:space="preserve"> property</w:t>
      </w:r>
      <w:bookmarkEnd w:id="917"/>
      <w:bookmarkEnd w:id="918"/>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919" w:name="_Ref511822614"/>
      <w:bookmarkStart w:id="920" w:name="_Toc516224911"/>
      <w:r>
        <w:t>edgeTraversals property</w:t>
      </w:r>
      <w:bookmarkEnd w:id="919"/>
      <w:bookmarkEnd w:id="92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921" w:name="_Toc516224912"/>
      <w:r>
        <w:t>properties property</w:t>
      </w:r>
      <w:bookmarkEnd w:id="921"/>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922" w:name="_Ref511822569"/>
      <w:bookmarkStart w:id="923" w:name="_Toc516224913"/>
      <w:r>
        <w:t>edgeTraversal object</w:t>
      </w:r>
      <w:bookmarkEnd w:id="922"/>
      <w:bookmarkEnd w:id="923"/>
    </w:p>
    <w:p w14:paraId="4A14EA88" w14:textId="696B8630" w:rsidR="00CD4F20" w:rsidRDefault="00CD4F20" w:rsidP="00CD4F20">
      <w:pPr>
        <w:pStyle w:val="Heading3"/>
      </w:pPr>
      <w:bookmarkStart w:id="924" w:name="_Toc516224914"/>
      <w:r>
        <w:t>General</w:t>
      </w:r>
      <w:bookmarkEnd w:id="924"/>
    </w:p>
    <w:p w14:paraId="7FC25DC6" w14:textId="57980962" w:rsidR="00E66DEE" w:rsidRDefault="00E66DEE" w:rsidP="00E66DEE">
      <w:bookmarkStart w:id="92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6" w:name="_Ref513199007"/>
      <w:bookmarkStart w:id="927" w:name="_Toc516224915"/>
      <w:r>
        <w:lastRenderedPageBreak/>
        <w:t>edgeId property</w:t>
      </w:r>
      <w:bookmarkEnd w:id="925"/>
      <w:bookmarkEnd w:id="926"/>
      <w:bookmarkEnd w:id="92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928" w:name="_Toc516224916"/>
      <w:r>
        <w:t>message property</w:t>
      </w:r>
      <w:bookmarkEnd w:id="92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929" w:name="_Ref511823070"/>
      <w:bookmarkStart w:id="930" w:name="_Toc516224917"/>
      <w:proofErr w:type="spellStart"/>
      <w:r>
        <w:t>finalState</w:t>
      </w:r>
      <w:proofErr w:type="spellEnd"/>
      <w:r>
        <w:t xml:space="preserve"> property</w:t>
      </w:r>
      <w:bookmarkEnd w:id="929"/>
      <w:bookmarkEnd w:id="930"/>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931" w:name="_Toc516224918"/>
      <w:proofErr w:type="spellStart"/>
      <w:r>
        <w:t>stepOverEdgeCount</w:t>
      </w:r>
      <w:proofErr w:type="spellEnd"/>
      <w:r w:rsidR="00CD4F20">
        <w:t xml:space="preserve"> property</w:t>
      </w:r>
      <w:bookmarkEnd w:id="93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1DE7C76"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lastRenderedPageBreak/>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BE0DF6">
      <w:pPr>
        <w:pStyle w:val="Codesmall"/>
      </w:pPr>
      <w:r>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w:t>
      </w:r>
      <w:proofErr w:type="spellStart"/>
      <w:r>
        <w:t>eab</w:t>
      </w:r>
      <w:proofErr w:type="spellEnd"/>
      <w:r>
        <w:t>",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w:t>
      </w:r>
      <w:proofErr w:type="spellStart"/>
      <w:r>
        <w:t>eba</w:t>
      </w:r>
      <w:proofErr w:type="spellEnd"/>
      <w:r>
        <w:t>"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932" w:name="_Toc516224919"/>
      <w:r>
        <w:t>properties property</w:t>
      </w:r>
      <w:bookmarkEnd w:id="932"/>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933" w:name="_Ref493427479"/>
      <w:bookmarkStart w:id="934" w:name="_Toc516224920"/>
      <w:r>
        <w:t>stack object</w:t>
      </w:r>
      <w:bookmarkEnd w:id="933"/>
      <w:bookmarkEnd w:id="934"/>
    </w:p>
    <w:p w14:paraId="5A2500F3" w14:textId="474DE860" w:rsidR="006E546E" w:rsidRDefault="006E546E" w:rsidP="006E546E">
      <w:pPr>
        <w:pStyle w:val="Heading3"/>
      </w:pPr>
      <w:bookmarkStart w:id="935" w:name="_Toc516224921"/>
      <w:r>
        <w:t>General</w:t>
      </w:r>
      <w:bookmarkEnd w:id="93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6" w:name="_Ref503361859"/>
      <w:bookmarkStart w:id="937" w:name="_Toc516224922"/>
      <w:r>
        <w:t>message property</w:t>
      </w:r>
      <w:bookmarkEnd w:id="936"/>
      <w:bookmarkEnd w:id="93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8" w:name="_Toc516224923"/>
      <w:r>
        <w:lastRenderedPageBreak/>
        <w:t>frames property</w:t>
      </w:r>
      <w:bookmarkEnd w:id="93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939" w:name="_Toc516224924"/>
      <w:r>
        <w:t>properties property</w:t>
      </w:r>
      <w:bookmarkEnd w:id="939"/>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940" w:name="_Ref493494398"/>
      <w:bookmarkStart w:id="941" w:name="_Toc516224925"/>
      <w:proofErr w:type="spellStart"/>
      <w:r>
        <w:t>stackFrame</w:t>
      </w:r>
      <w:proofErr w:type="spellEnd"/>
      <w:r>
        <w:t xml:space="preserve"> object</w:t>
      </w:r>
      <w:bookmarkEnd w:id="940"/>
      <w:bookmarkEnd w:id="941"/>
    </w:p>
    <w:p w14:paraId="440DEBE2" w14:textId="2D9664B2" w:rsidR="006E546E" w:rsidRDefault="006E546E" w:rsidP="006E546E">
      <w:pPr>
        <w:pStyle w:val="Heading3"/>
      </w:pPr>
      <w:bookmarkStart w:id="942" w:name="_Toc516224926"/>
      <w:r>
        <w:t>General</w:t>
      </w:r>
      <w:bookmarkEnd w:id="94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943" w:name="_Ref503362303"/>
      <w:bookmarkStart w:id="944" w:name="_Toc516224927"/>
      <w:r>
        <w:t xml:space="preserve">location </w:t>
      </w:r>
      <w:r w:rsidR="00D10846">
        <w:t>property</w:t>
      </w:r>
      <w:bookmarkEnd w:id="943"/>
      <w:bookmarkEnd w:id="94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945" w:name="_Toc516224928"/>
      <w:r>
        <w:t>module property</w:t>
      </w:r>
      <w:bookmarkEnd w:id="94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6" w:name="_Toc516224929"/>
      <w:proofErr w:type="spellStart"/>
      <w:r>
        <w:t>threadId</w:t>
      </w:r>
      <w:proofErr w:type="spellEnd"/>
      <w:r>
        <w:t xml:space="preserve"> property</w:t>
      </w:r>
      <w:bookmarkEnd w:id="94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47" w:name="_Toc516224930"/>
      <w:r>
        <w:t>address property</w:t>
      </w:r>
      <w:bookmarkEnd w:id="94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48" w:name="_Toc516224931"/>
      <w:r>
        <w:t>offset property</w:t>
      </w:r>
      <w:bookmarkEnd w:id="94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proofErr w:type="gramStart"/>
      <w:r>
        <w:rPr>
          <w:rStyle w:val="CODEtemp"/>
        </w:rPr>
        <w:t>physicalLocation.region.</w:t>
      </w:r>
      <w:r w:rsidR="0001452F">
        <w:rPr>
          <w:rStyle w:val="CODEtemp"/>
        </w:rPr>
        <w:t>byteO</w:t>
      </w:r>
      <w:r>
        <w:rPr>
          <w:rStyle w:val="CODEtemp"/>
        </w:rPr>
        <w:t>ffset</w:t>
      </w:r>
      <w:proofErr w:type="spellEnd"/>
      <w:proofErr w:type="gramEnd"/>
      <w:r>
        <w:t xml:space="preserve"> specifies an offset from the start of a file, not from the start of a method.</w:t>
      </w:r>
    </w:p>
    <w:p w14:paraId="4D93124A" w14:textId="4D26B690" w:rsidR="006E546E" w:rsidRDefault="006E546E" w:rsidP="006E546E">
      <w:pPr>
        <w:pStyle w:val="Heading3"/>
      </w:pPr>
      <w:bookmarkStart w:id="949" w:name="_Toc516224932"/>
      <w:r>
        <w:lastRenderedPageBreak/>
        <w:t>parameters property</w:t>
      </w:r>
      <w:bookmarkEnd w:id="94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950" w:name="_Toc516224933"/>
      <w:r>
        <w:t>properties property</w:t>
      </w:r>
      <w:bookmarkEnd w:id="950"/>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951" w:name="_Ref493427581"/>
      <w:bookmarkStart w:id="952" w:name="_Ref493427754"/>
      <w:bookmarkStart w:id="953" w:name="_Toc516224934"/>
      <w:proofErr w:type="spellStart"/>
      <w:r>
        <w:t>thread</w:t>
      </w:r>
      <w:r w:rsidR="007D2F0F">
        <w:t>FlowLocation</w:t>
      </w:r>
      <w:proofErr w:type="spellEnd"/>
      <w:r w:rsidR="007D2F0F">
        <w:t xml:space="preserve"> </w:t>
      </w:r>
      <w:r w:rsidR="006E546E">
        <w:t>object</w:t>
      </w:r>
      <w:bookmarkEnd w:id="951"/>
      <w:bookmarkEnd w:id="952"/>
      <w:bookmarkEnd w:id="953"/>
    </w:p>
    <w:p w14:paraId="6AFFA125" w14:textId="72CDB951" w:rsidR="006E546E" w:rsidRDefault="006E546E" w:rsidP="006E546E">
      <w:pPr>
        <w:pStyle w:val="Heading3"/>
      </w:pPr>
      <w:bookmarkStart w:id="954" w:name="_Toc516224935"/>
      <w:r>
        <w:t>General</w:t>
      </w:r>
      <w:bookmarkEnd w:id="95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955" w:name="_Toc516224936"/>
      <w:r>
        <w:t>step property</w:t>
      </w:r>
      <w:bookmarkEnd w:id="955"/>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956" w:name="_Ref493497783"/>
      <w:bookmarkStart w:id="957" w:name="_Ref493499799"/>
      <w:bookmarkStart w:id="958" w:name="_Toc516224937"/>
      <w:r>
        <w:t xml:space="preserve">location </w:t>
      </w:r>
      <w:r w:rsidR="006E546E">
        <w:t>property</w:t>
      </w:r>
      <w:bookmarkEnd w:id="956"/>
      <w:bookmarkEnd w:id="957"/>
      <w:bookmarkEnd w:id="958"/>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lastRenderedPageBreak/>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959" w:name="_Toc516224938"/>
      <w:r>
        <w:t>module property</w:t>
      </w:r>
      <w:bookmarkEnd w:id="95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60" w:name="_Toc516224939"/>
      <w:r>
        <w:t>stack property</w:t>
      </w:r>
      <w:bookmarkEnd w:id="960"/>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961" w:name="_Toc516224940"/>
      <w:r>
        <w:t>kind property</w:t>
      </w:r>
      <w:bookmarkEnd w:id="961"/>
    </w:p>
    <w:p w14:paraId="7C674876" w14:textId="66520AE3" w:rsidR="00D31582" w:rsidRDefault="00D31582" w:rsidP="00D31582">
      <w:bookmarkStart w:id="96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w:t>
      </w:r>
      <w:proofErr w:type="spellStart"/>
      <w:r>
        <w:t>taintedDataSource</w:t>
      </w:r>
      <w:proofErr w:type="spellEnd"/>
      <w:r>
        <w:t>"</w:t>
      </w:r>
      <w:bookmarkEnd w:id="962"/>
    </w:p>
    <w:p w14:paraId="0D282B13" w14:textId="241F5BD3" w:rsidR="00EC5F35" w:rsidRDefault="00EC5F35" w:rsidP="00EC5F35">
      <w:pPr>
        <w:pStyle w:val="Heading3"/>
      </w:pPr>
      <w:bookmarkStart w:id="963" w:name="_Ref510090188"/>
      <w:bookmarkStart w:id="964" w:name="_Toc516224941"/>
      <w:r>
        <w:t>state property</w:t>
      </w:r>
      <w:bookmarkEnd w:id="963"/>
      <w:bookmarkEnd w:id="964"/>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65" w:name="_Ref510008884"/>
      <w:bookmarkStart w:id="966" w:name="_Toc516224942"/>
      <w:proofErr w:type="spellStart"/>
      <w:r>
        <w:t>nestingLevel</w:t>
      </w:r>
      <w:proofErr w:type="spellEnd"/>
      <w:r>
        <w:t xml:space="preserve"> property</w:t>
      </w:r>
      <w:bookmarkEnd w:id="965"/>
      <w:bookmarkEnd w:id="96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67" w:name="_Ref510008873"/>
      <w:bookmarkStart w:id="968" w:name="_Toc516224943"/>
      <w:proofErr w:type="spellStart"/>
      <w:r>
        <w:t>executionOrder</w:t>
      </w:r>
      <w:proofErr w:type="spellEnd"/>
      <w:r>
        <w:t xml:space="preserve"> property</w:t>
      </w:r>
      <w:bookmarkEnd w:id="967"/>
      <w:bookmarkEnd w:id="968"/>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969" w:name="_Toc516224944"/>
      <w:r>
        <w:t>timestamp property</w:t>
      </w:r>
      <w:bookmarkEnd w:id="969"/>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970" w:name="_Toc516224945"/>
      <w:r>
        <w:t>importance property</w:t>
      </w:r>
      <w:bookmarkEnd w:id="97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971" w:name="_Toc516224946"/>
      <w:r>
        <w:t>properties property</w:t>
      </w:r>
      <w:bookmarkEnd w:id="971"/>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972" w:name="_Hlk503362618"/>
      <w:r w:rsidRPr="004A77ED">
        <w:t>§</w:t>
      </w:r>
      <w:bookmarkEnd w:id="972"/>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973" w:name="_Ref508812750"/>
      <w:bookmarkStart w:id="974" w:name="_Toc516224947"/>
      <w:bookmarkStart w:id="975" w:name="_Ref493407996"/>
      <w:r>
        <w:t>resources object</w:t>
      </w:r>
      <w:bookmarkEnd w:id="973"/>
      <w:bookmarkEnd w:id="974"/>
    </w:p>
    <w:p w14:paraId="526D1A22" w14:textId="73E461DD" w:rsidR="00E15F22" w:rsidRDefault="00E15F22" w:rsidP="00E15F22">
      <w:pPr>
        <w:pStyle w:val="Heading3"/>
      </w:pPr>
      <w:bookmarkStart w:id="976" w:name="_Toc516224948"/>
      <w:r>
        <w:t>General</w:t>
      </w:r>
      <w:bookmarkEnd w:id="97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77" w:name="_Ref508811824"/>
      <w:bookmarkStart w:id="978" w:name="_Toc516224949"/>
      <w:proofErr w:type="spellStart"/>
      <w:r>
        <w:t>messageStrings</w:t>
      </w:r>
      <w:proofErr w:type="spellEnd"/>
      <w:r>
        <w:t xml:space="preserve"> property</w:t>
      </w:r>
      <w:bookmarkEnd w:id="977"/>
      <w:bookmarkEnd w:id="978"/>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single localized string. The property names correspond to </w:t>
      </w:r>
      <w:r>
        <w:lastRenderedPageBreak/>
        <w:t>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79" w:name="_Ref508870783"/>
      <w:bookmarkStart w:id="980" w:name="_Ref508871574"/>
      <w:bookmarkStart w:id="981" w:name="_Ref508876005"/>
      <w:bookmarkStart w:id="982" w:name="_Toc516224950"/>
      <w:r>
        <w:t>rules property</w:t>
      </w:r>
      <w:bookmarkEnd w:id="979"/>
      <w:bookmarkEnd w:id="980"/>
      <w:bookmarkEnd w:id="981"/>
      <w:bookmarkEnd w:id="982"/>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lastRenderedPageBreak/>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983" w:name="_Ref508814067"/>
      <w:bookmarkStart w:id="984" w:name="_Toc516224951"/>
      <w:r>
        <w:t>rule object</w:t>
      </w:r>
      <w:bookmarkEnd w:id="975"/>
      <w:bookmarkEnd w:id="983"/>
      <w:bookmarkEnd w:id="984"/>
    </w:p>
    <w:p w14:paraId="0004BC6E" w14:textId="658F9ED1" w:rsidR="00B86BC7" w:rsidRDefault="00B86BC7" w:rsidP="00B86BC7">
      <w:pPr>
        <w:pStyle w:val="Heading3"/>
      </w:pPr>
      <w:bookmarkStart w:id="985" w:name="_Toc516224952"/>
      <w:r>
        <w:t>General</w:t>
      </w:r>
      <w:bookmarkEnd w:id="98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86" w:name="_Toc516224953"/>
      <w:r>
        <w:t>Constraints</w:t>
      </w:r>
      <w:bookmarkEnd w:id="986"/>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87" w:name="_Ref493408046"/>
      <w:bookmarkStart w:id="988" w:name="_Toc516224954"/>
      <w:r>
        <w:t>id property</w:t>
      </w:r>
      <w:bookmarkEnd w:id="987"/>
      <w:bookmarkEnd w:id="98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89" w:name="_Toc516224955"/>
      <w:r>
        <w:t>name property</w:t>
      </w:r>
      <w:bookmarkEnd w:id="98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90" w:name="_Ref493510771"/>
      <w:bookmarkStart w:id="991" w:name="_Toc516224956"/>
      <w:proofErr w:type="spellStart"/>
      <w:r>
        <w:lastRenderedPageBreak/>
        <w:t>shortDescription</w:t>
      </w:r>
      <w:proofErr w:type="spellEnd"/>
      <w:r>
        <w:t xml:space="preserve"> property</w:t>
      </w:r>
      <w:bookmarkEnd w:id="990"/>
      <w:bookmarkEnd w:id="99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992" w:name="_Ref493510781"/>
      <w:bookmarkStart w:id="993" w:name="_Toc516224957"/>
      <w:proofErr w:type="spellStart"/>
      <w:r>
        <w:t>fullDescription</w:t>
      </w:r>
      <w:proofErr w:type="spellEnd"/>
      <w:r>
        <w:t xml:space="preserve"> property</w:t>
      </w:r>
      <w:bookmarkEnd w:id="992"/>
      <w:bookmarkEnd w:id="99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94" w:name="_Ref493345139"/>
      <w:bookmarkStart w:id="995" w:name="_Toc516224958"/>
      <w:proofErr w:type="spellStart"/>
      <w:r>
        <w:t>message</w:t>
      </w:r>
      <w:r w:rsidR="00CD2BD7">
        <w:t>Strings</w:t>
      </w:r>
      <w:proofErr w:type="spellEnd"/>
      <w:r>
        <w:t xml:space="preserve"> property</w:t>
      </w:r>
      <w:bookmarkEnd w:id="994"/>
      <w:bookmarkEnd w:id="995"/>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7F1CE5">
        <w:rPr>
          <w:rStyle w:val="CODEtemp"/>
        </w:rPr>
        <w:t>ruleMessage</w:t>
      </w:r>
      <w:r w:rsidRPr="00AF0D84">
        <w:rPr>
          <w:rStyle w:val="CODEtemp"/>
        </w:rPr>
        <w:t>Id</w:t>
      </w:r>
      <w:proofErr w:type="spell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spellEnd"/>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996" w:name="_Ref503366474"/>
      <w:bookmarkStart w:id="997" w:name="_Ref503366805"/>
      <w:bookmarkStart w:id="998" w:name="_Toc516224959"/>
      <w:proofErr w:type="spellStart"/>
      <w:r>
        <w:lastRenderedPageBreak/>
        <w:t>richMessageStrings</w:t>
      </w:r>
      <w:proofErr w:type="spellEnd"/>
      <w:r w:rsidR="00932BEE">
        <w:t xml:space="preserve"> property</w:t>
      </w:r>
      <w:bookmarkEnd w:id="996"/>
      <w:bookmarkEnd w:id="997"/>
      <w:bookmarkEnd w:id="998"/>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999" w:name="_Toc516224960"/>
      <w:proofErr w:type="spellStart"/>
      <w:r>
        <w:t>help</w:t>
      </w:r>
      <w:r w:rsidR="00326BD5">
        <w:t>Uri</w:t>
      </w:r>
      <w:proofErr w:type="spellEnd"/>
      <w:r>
        <w:t xml:space="preserve"> property</w:t>
      </w:r>
      <w:bookmarkEnd w:id="99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00" w:name="_Ref503364566"/>
      <w:bookmarkStart w:id="1001" w:name="_Toc516224961"/>
      <w:r>
        <w:t>help property</w:t>
      </w:r>
      <w:bookmarkEnd w:id="1000"/>
      <w:bookmarkEnd w:id="100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02" w:name="_Ref508894471"/>
      <w:bookmarkStart w:id="1003" w:name="_Toc516224962"/>
      <w:r>
        <w:t>configuration property</w:t>
      </w:r>
      <w:bookmarkEnd w:id="1002"/>
      <w:bookmarkEnd w:id="100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004" w:name="_Toc516224963"/>
      <w:r>
        <w:t>properties property</w:t>
      </w:r>
      <w:bookmarkEnd w:id="1004"/>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005" w:name="_Ref508894470"/>
      <w:bookmarkStart w:id="1006" w:name="_Ref508894720"/>
      <w:bookmarkStart w:id="1007" w:name="_Ref508894737"/>
      <w:bookmarkStart w:id="1008" w:name="_Toc516224964"/>
      <w:bookmarkStart w:id="1009" w:name="_Ref493477061"/>
      <w:proofErr w:type="spellStart"/>
      <w:r>
        <w:t>ruleConfiguration</w:t>
      </w:r>
      <w:proofErr w:type="spellEnd"/>
      <w:r>
        <w:t xml:space="preserve"> object</w:t>
      </w:r>
      <w:bookmarkEnd w:id="1005"/>
      <w:bookmarkEnd w:id="1006"/>
      <w:bookmarkEnd w:id="1007"/>
      <w:bookmarkEnd w:id="1008"/>
    </w:p>
    <w:p w14:paraId="2F470253" w14:textId="738DA236" w:rsidR="00164CCB" w:rsidRDefault="00164CCB" w:rsidP="00164CCB">
      <w:pPr>
        <w:pStyle w:val="Heading3"/>
      </w:pPr>
      <w:bookmarkStart w:id="1010" w:name="_Toc516224965"/>
      <w:r>
        <w:t>General</w:t>
      </w:r>
      <w:bookmarkEnd w:id="101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011" w:name="_Toc516224966"/>
      <w:r>
        <w:lastRenderedPageBreak/>
        <w:t>enabled property</w:t>
      </w:r>
      <w:bookmarkEnd w:id="1011"/>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26060AD2" w:rsidR="00164CCB" w:rsidRDefault="00164CCB" w:rsidP="00164CCB">
      <w:pPr>
        <w:pStyle w:val="Heading3"/>
      </w:pPr>
      <w:bookmarkStart w:id="1012" w:name="_Ref508894469"/>
      <w:bookmarkStart w:id="1013" w:name="_Toc516224967"/>
      <w:proofErr w:type="spellStart"/>
      <w:r>
        <w:t>defaultLevel</w:t>
      </w:r>
      <w:proofErr w:type="spellEnd"/>
      <w:r>
        <w:t xml:space="preserve"> property</w:t>
      </w:r>
      <w:bookmarkEnd w:id="1012"/>
      <w:bookmarkEnd w:id="1013"/>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w:t>
      </w:r>
      <w:proofErr w:type="gramStart"/>
      <w:r>
        <w:t>1002:error</w:t>
      </w:r>
      <w:proofErr w:type="gramEnd"/>
      <w:r>
        <w:t>,WEB1005:warning"</w:t>
      </w:r>
    </w:p>
    <w:p w14:paraId="1FEDC4AD" w14:textId="2F144047" w:rsidR="00164CCB" w:rsidRDefault="00164CCB" w:rsidP="00164CCB">
      <w:pPr>
        <w:pStyle w:val="Heading3"/>
      </w:pPr>
      <w:bookmarkStart w:id="1014" w:name="_Ref508894764"/>
      <w:bookmarkStart w:id="1015" w:name="_Ref508894796"/>
      <w:bookmarkStart w:id="1016" w:name="_Toc516224968"/>
      <w:r>
        <w:t>parameters property</w:t>
      </w:r>
      <w:bookmarkEnd w:id="1014"/>
      <w:bookmarkEnd w:id="1015"/>
      <w:bookmarkEnd w:id="1016"/>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w:t>
      </w:r>
      <w:proofErr w:type="gramStart"/>
      <w:r>
        <w:t>2707:maxLength</w:t>
      </w:r>
      <w:proofErr w:type="gramEnd"/>
      <w:r>
        <w:t>=80"</w:t>
      </w:r>
    </w:p>
    <w:p w14:paraId="6FFC00CB" w14:textId="5C35B6DF" w:rsidR="00B86BC7" w:rsidRDefault="00B86BC7" w:rsidP="00B86BC7">
      <w:pPr>
        <w:pStyle w:val="Heading2"/>
      </w:pPr>
      <w:bookmarkStart w:id="1017" w:name="_Toc516224969"/>
      <w:r>
        <w:t>fix object</w:t>
      </w:r>
      <w:bookmarkEnd w:id="1009"/>
      <w:bookmarkEnd w:id="1017"/>
    </w:p>
    <w:p w14:paraId="410A501F" w14:textId="4C707545" w:rsidR="00B86BC7" w:rsidRDefault="00B86BC7" w:rsidP="00B86BC7">
      <w:pPr>
        <w:pStyle w:val="Heading3"/>
      </w:pPr>
      <w:bookmarkStart w:id="1018" w:name="_Toc516224970"/>
      <w:r>
        <w:t>General</w:t>
      </w:r>
      <w:bookmarkEnd w:id="1018"/>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19" w:name="_Ref493512730"/>
      <w:bookmarkStart w:id="1020" w:name="_Toc516224971"/>
      <w:r>
        <w:t>description property</w:t>
      </w:r>
      <w:bookmarkEnd w:id="1019"/>
      <w:bookmarkEnd w:id="1020"/>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21" w:name="_Ref493512752"/>
      <w:bookmarkStart w:id="1022" w:name="_Ref493513084"/>
      <w:bookmarkStart w:id="1023" w:name="_Ref503372111"/>
      <w:bookmarkStart w:id="1024" w:name="_Ref503372176"/>
      <w:bookmarkStart w:id="1025" w:name="_Toc516224972"/>
      <w:proofErr w:type="spellStart"/>
      <w:r>
        <w:t>fileChanges</w:t>
      </w:r>
      <w:proofErr w:type="spellEnd"/>
      <w:r>
        <w:t xml:space="preserve"> property</w:t>
      </w:r>
      <w:bookmarkEnd w:id="1021"/>
      <w:bookmarkEnd w:id="1022"/>
      <w:bookmarkEnd w:id="1023"/>
      <w:bookmarkEnd w:id="1024"/>
      <w:bookmarkEnd w:id="1025"/>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026" w:name="_Ref493512744"/>
      <w:bookmarkStart w:id="1027" w:name="_Ref493512991"/>
      <w:bookmarkStart w:id="1028" w:name="_Toc516224973"/>
      <w:proofErr w:type="spellStart"/>
      <w:r>
        <w:t>fileChange</w:t>
      </w:r>
      <w:proofErr w:type="spellEnd"/>
      <w:r>
        <w:t xml:space="preserve"> object</w:t>
      </w:r>
      <w:bookmarkEnd w:id="1026"/>
      <w:bookmarkEnd w:id="1027"/>
      <w:bookmarkEnd w:id="1028"/>
    </w:p>
    <w:p w14:paraId="74D8322D" w14:textId="06E505AA" w:rsidR="00B86BC7" w:rsidRDefault="00B86BC7" w:rsidP="00B86BC7">
      <w:pPr>
        <w:pStyle w:val="Heading3"/>
      </w:pPr>
      <w:bookmarkStart w:id="1029" w:name="_Toc516224974"/>
      <w:r>
        <w:t>General</w:t>
      </w:r>
      <w:bookmarkEnd w:id="102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30" w:name="_Ref493513096"/>
      <w:bookmarkStart w:id="1031" w:name="_Ref493513195"/>
      <w:bookmarkStart w:id="1032" w:name="_Ref493513493"/>
      <w:bookmarkStart w:id="1033" w:name="_Toc516224975"/>
      <w:proofErr w:type="spellStart"/>
      <w:r>
        <w:lastRenderedPageBreak/>
        <w:t>fileLocation</w:t>
      </w:r>
      <w:proofErr w:type="spellEnd"/>
      <w:r w:rsidR="00B86BC7">
        <w:t xml:space="preserve"> property</w:t>
      </w:r>
      <w:bookmarkEnd w:id="1030"/>
      <w:bookmarkEnd w:id="1031"/>
      <w:bookmarkEnd w:id="1032"/>
      <w:bookmarkEnd w:id="1033"/>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34" w:name="_Ref493513106"/>
      <w:bookmarkStart w:id="1035" w:name="_Toc516224976"/>
      <w:r>
        <w:t>replacements property</w:t>
      </w:r>
      <w:bookmarkEnd w:id="1034"/>
      <w:bookmarkEnd w:id="1035"/>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036" w:name="_Ref493513114"/>
      <w:bookmarkStart w:id="1037" w:name="_Ref493513476"/>
      <w:bookmarkStart w:id="1038" w:name="_Toc516224977"/>
      <w:r>
        <w:t>replacement object</w:t>
      </w:r>
      <w:bookmarkEnd w:id="1036"/>
      <w:bookmarkEnd w:id="1037"/>
      <w:bookmarkEnd w:id="1038"/>
    </w:p>
    <w:p w14:paraId="1276FD13" w14:textId="540BBC1F" w:rsidR="00B86BC7" w:rsidRDefault="00B86BC7" w:rsidP="00B86BC7">
      <w:pPr>
        <w:pStyle w:val="Heading3"/>
      </w:pPr>
      <w:bookmarkStart w:id="1039" w:name="_Toc516224978"/>
      <w:r>
        <w:t>General</w:t>
      </w:r>
      <w:bookmarkEnd w:id="103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xml:space="preserve">":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40" w:name="_Toc516224979"/>
      <w:r>
        <w:t>Constraints</w:t>
      </w:r>
      <w:bookmarkEnd w:id="1040"/>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041" w:name="_Ref493518436"/>
      <w:bookmarkStart w:id="1042" w:name="_Ref493518439"/>
      <w:bookmarkStart w:id="1043" w:name="_Ref493518529"/>
      <w:bookmarkStart w:id="1044" w:name="_Toc516224980"/>
      <w:proofErr w:type="spellStart"/>
      <w:r>
        <w:t>deleted</w:t>
      </w:r>
      <w:r w:rsidR="00F27F55">
        <w:t>Region</w:t>
      </w:r>
      <w:proofErr w:type="spellEnd"/>
      <w:r>
        <w:t xml:space="preserve"> property</w:t>
      </w:r>
      <w:bookmarkEnd w:id="1041"/>
      <w:bookmarkEnd w:id="1042"/>
      <w:bookmarkEnd w:id="1043"/>
      <w:bookmarkEnd w:id="104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45" w:name="_Ref493518437"/>
      <w:bookmarkStart w:id="1046" w:name="_Ref493518440"/>
      <w:bookmarkStart w:id="1047" w:name="_Toc516224981"/>
      <w:proofErr w:type="spellStart"/>
      <w:r>
        <w:t>inserted</w:t>
      </w:r>
      <w:r w:rsidR="00F27F55">
        <w:t>Content</w:t>
      </w:r>
      <w:proofErr w:type="spellEnd"/>
      <w:r>
        <w:t xml:space="preserve"> property</w:t>
      </w:r>
      <w:bookmarkEnd w:id="1045"/>
      <w:bookmarkEnd w:id="1046"/>
      <w:bookmarkEnd w:id="1047"/>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48" w:name="_Ref493404948"/>
      <w:bookmarkStart w:id="1049" w:name="_Ref493406026"/>
      <w:bookmarkStart w:id="1050" w:name="_Toc516224982"/>
      <w:r>
        <w:lastRenderedPageBreak/>
        <w:t>notification object</w:t>
      </w:r>
      <w:bookmarkEnd w:id="1048"/>
      <w:bookmarkEnd w:id="1049"/>
      <w:bookmarkEnd w:id="1050"/>
    </w:p>
    <w:p w14:paraId="3BD7AF2E" w14:textId="23E07934" w:rsidR="00B86BC7" w:rsidRDefault="00B86BC7" w:rsidP="00B86BC7">
      <w:pPr>
        <w:pStyle w:val="Heading3"/>
      </w:pPr>
      <w:bookmarkStart w:id="1051" w:name="_Toc516224983"/>
      <w:r>
        <w:t>General</w:t>
      </w:r>
      <w:bookmarkEnd w:id="105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052" w:name="_Toc516224984"/>
      <w:r>
        <w:t>id property</w:t>
      </w:r>
      <w:bookmarkEnd w:id="105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53" w:name="_Ref493518926"/>
      <w:bookmarkStart w:id="1054" w:name="_Toc516224985"/>
      <w:proofErr w:type="spellStart"/>
      <w:r>
        <w:t>ruleId</w:t>
      </w:r>
      <w:proofErr w:type="spellEnd"/>
      <w:r>
        <w:t xml:space="preserve"> property</w:t>
      </w:r>
      <w:bookmarkEnd w:id="1053"/>
      <w:bookmarkEnd w:id="1054"/>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55" w:name="_Toc516224986"/>
      <w:proofErr w:type="spellStart"/>
      <w:r>
        <w:t>physicalLocation</w:t>
      </w:r>
      <w:proofErr w:type="spellEnd"/>
      <w:r>
        <w:t xml:space="preserve"> property</w:t>
      </w:r>
      <w:bookmarkEnd w:id="105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056" w:name="_Toc516224987"/>
      <w:r>
        <w:t>message property</w:t>
      </w:r>
      <w:bookmarkEnd w:id="105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57" w:name="_Ref493404972"/>
      <w:bookmarkStart w:id="1058" w:name="_Ref493406037"/>
      <w:bookmarkStart w:id="1059" w:name="_Toc516224988"/>
      <w:r>
        <w:t>level property</w:t>
      </w:r>
      <w:bookmarkEnd w:id="1057"/>
      <w:bookmarkEnd w:id="1058"/>
      <w:bookmarkEnd w:id="105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60" w:name="_Toc516224989"/>
      <w:proofErr w:type="spellStart"/>
      <w:r>
        <w:t>threadId</w:t>
      </w:r>
      <w:proofErr w:type="spellEnd"/>
      <w:r>
        <w:t xml:space="preserve"> property</w:t>
      </w:r>
      <w:bookmarkEnd w:id="106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1061" w:name="_Toc516224990"/>
      <w:r>
        <w:t>time property</w:t>
      </w:r>
      <w:bookmarkEnd w:id="1061"/>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062" w:name="_Toc516224991"/>
      <w:r>
        <w:t>exception property</w:t>
      </w:r>
      <w:bookmarkEnd w:id="106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063" w:name="_Toc516224992"/>
      <w:r>
        <w:t>properties property</w:t>
      </w:r>
      <w:bookmarkEnd w:id="1063"/>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064" w:name="_Ref493570836"/>
      <w:bookmarkStart w:id="1065" w:name="_Toc516224993"/>
      <w:r>
        <w:lastRenderedPageBreak/>
        <w:t>exception object</w:t>
      </w:r>
      <w:bookmarkEnd w:id="1064"/>
      <w:bookmarkEnd w:id="1065"/>
    </w:p>
    <w:p w14:paraId="1257C9E2" w14:textId="6070509F" w:rsidR="00B86BC7" w:rsidRDefault="00B86BC7" w:rsidP="00B86BC7">
      <w:pPr>
        <w:pStyle w:val="Heading3"/>
      </w:pPr>
      <w:bookmarkStart w:id="1066" w:name="_Toc516224994"/>
      <w:r>
        <w:t>General</w:t>
      </w:r>
      <w:bookmarkEnd w:id="106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067" w:name="_Toc516224995"/>
      <w:r>
        <w:t>kind property</w:t>
      </w:r>
      <w:bookmarkEnd w:id="106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8" w:name="_Toc516224996"/>
      <w:r>
        <w:t>message property</w:t>
      </w:r>
      <w:bookmarkEnd w:id="1068"/>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069" w:name="_Toc516224997"/>
      <w:r>
        <w:t>stack property</w:t>
      </w:r>
      <w:bookmarkEnd w:id="1069"/>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70" w:name="_Toc516224998"/>
      <w:proofErr w:type="spellStart"/>
      <w:r>
        <w:t>innerExceptions</w:t>
      </w:r>
      <w:proofErr w:type="spellEnd"/>
      <w:r>
        <w:t xml:space="preserve"> property</w:t>
      </w:r>
      <w:bookmarkEnd w:id="107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071" w:name="_Toc287332011"/>
      <w:bookmarkStart w:id="1072" w:name="_Toc516224999"/>
      <w:r w:rsidRPr="00FD22AC">
        <w:lastRenderedPageBreak/>
        <w:t>Conformance</w:t>
      </w:r>
      <w:bookmarkEnd w:id="1071"/>
      <w:bookmarkEnd w:id="1072"/>
    </w:p>
    <w:p w14:paraId="1D48659C" w14:textId="6555FDBE" w:rsidR="00EE1E0B" w:rsidRDefault="00EE1E0B" w:rsidP="002244CB"/>
    <w:p w14:paraId="3BBDC6A3" w14:textId="77777777" w:rsidR="00376AE7" w:rsidRDefault="00376AE7" w:rsidP="00376AE7">
      <w:pPr>
        <w:pStyle w:val="Heading2"/>
        <w:numPr>
          <w:ilvl w:val="1"/>
          <w:numId w:val="2"/>
        </w:numPr>
      </w:pPr>
      <w:bookmarkStart w:id="1073" w:name="_Toc516225000"/>
      <w:r>
        <w:t>Conformance targets</w:t>
      </w:r>
      <w:bookmarkEnd w:id="10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4" w:name="_Toc516225001"/>
      <w:r>
        <w:t>Conformance Clause 1: SARIF log file</w:t>
      </w:r>
      <w:bookmarkEnd w:id="1074"/>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075" w:name="_Toc516225002"/>
      <w:r>
        <w:t>Conformance Clause 2: SARIF resource file</w:t>
      </w:r>
      <w:bookmarkEnd w:id="1075"/>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076" w:name="_Hlk507945868"/>
      <w:r>
        <w:t>§</w:t>
      </w:r>
      <w:r>
        <w:fldChar w:fldCharType="begin"/>
      </w:r>
      <w:r>
        <w:instrText xml:space="preserve"> REF _Ref508811723 \r \h </w:instrText>
      </w:r>
      <w:r>
        <w:fldChar w:fldCharType="separate"/>
      </w:r>
      <w:r w:rsidR="00331070">
        <w:t>3.9.6.4</w:t>
      </w:r>
      <w:r>
        <w:fldChar w:fldCharType="end"/>
      </w:r>
      <w:r>
        <w:t>.</w:t>
      </w:r>
      <w:bookmarkEnd w:id="1076"/>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077" w:name="_Toc516225003"/>
      <w:r>
        <w:t xml:space="preserve">Conformance Clause </w:t>
      </w:r>
      <w:r w:rsidR="00105CCB">
        <w:t>3</w:t>
      </w:r>
      <w:r>
        <w:t>: SARIF producer</w:t>
      </w:r>
      <w:bookmarkEnd w:id="1077"/>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78" w:name="_Toc516225004"/>
      <w:r>
        <w:lastRenderedPageBreak/>
        <w:t xml:space="preserve">Conformance Clause </w:t>
      </w:r>
      <w:r w:rsidR="00105CCB">
        <w:t>4</w:t>
      </w:r>
      <w:r>
        <w:t>: Direct producer</w:t>
      </w:r>
      <w:bookmarkEnd w:id="10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79" w:name="_Toc516225005"/>
      <w:r>
        <w:t xml:space="preserve">Conformance Clause </w:t>
      </w:r>
      <w:r w:rsidR="00D06F1A">
        <w:t>5</w:t>
      </w:r>
      <w:r>
        <w:t>: Deterministic producer</w:t>
      </w:r>
      <w:bookmarkEnd w:id="10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80" w:name="_Toc516225006"/>
      <w:r>
        <w:t>Conformance Clause 6: Converter</w:t>
      </w:r>
      <w:bookmarkEnd w:id="10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081" w:name="_Toc516225007"/>
      <w:r>
        <w:t>Conformance Clause 7: SARIF post-processor</w:t>
      </w:r>
      <w:bookmarkEnd w:id="10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82" w:name="_Toc516225008"/>
      <w:r>
        <w:t xml:space="preserve">Conformance Clause </w:t>
      </w:r>
      <w:r w:rsidR="00D06F1A">
        <w:t>8</w:t>
      </w:r>
      <w:r>
        <w:t xml:space="preserve">: </w:t>
      </w:r>
      <w:r w:rsidR="0018481C">
        <w:t>SARIF c</w:t>
      </w:r>
      <w:r>
        <w:t>onsumer</w:t>
      </w:r>
      <w:bookmarkEnd w:id="10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83" w:name="_Toc516225009"/>
      <w:r>
        <w:t xml:space="preserve">Conformance Clause </w:t>
      </w:r>
      <w:r w:rsidR="00D06F1A">
        <w:t>9</w:t>
      </w:r>
      <w:r>
        <w:t>: Viewer</w:t>
      </w:r>
      <w:bookmarkEnd w:id="10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84" w:name="_Toc516225010"/>
      <w:bookmarkStart w:id="1085" w:name="_Hlk512505065"/>
      <w:r>
        <w:t>Conformance Clause 10: Result management system</w:t>
      </w:r>
      <w:bookmarkEnd w:id="108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5"/>
    </w:p>
    <w:p w14:paraId="79E66955" w14:textId="44610F19" w:rsidR="00435405" w:rsidRDefault="00435405" w:rsidP="00435405">
      <w:pPr>
        <w:pStyle w:val="Heading2"/>
      </w:pPr>
      <w:bookmarkStart w:id="1086" w:name="_Toc516225011"/>
      <w:r>
        <w:lastRenderedPageBreak/>
        <w:t>Conformance Clause 11: Engineering system</w:t>
      </w:r>
      <w:bookmarkEnd w:id="1086"/>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087" w:name="AppendixAcknowledgments"/>
      <w:bookmarkStart w:id="1088" w:name="_Toc85472897"/>
      <w:bookmarkStart w:id="1089" w:name="_Toc287332012"/>
      <w:bookmarkStart w:id="1090" w:name="_Toc516225012"/>
      <w:bookmarkStart w:id="1091" w:name="_Hlk513041526"/>
      <w:bookmarkEnd w:id="1087"/>
      <w:r>
        <w:lastRenderedPageBreak/>
        <w:t xml:space="preserve">(Informative) </w:t>
      </w:r>
      <w:r w:rsidR="00B80CDB">
        <w:t>Acknowl</w:t>
      </w:r>
      <w:r w:rsidR="004D0E5E">
        <w:t>e</w:t>
      </w:r>
      <w:r w:rsidR="008F61FB">
        <w:t>dg</w:t>
      </w:r>
      <w:r w:rsidR="0052099F">
        <w:t>ments</w:t>
      </w:r>
      <w:bookmarkEnd w:id="1088"/>
      <w:bookmarkEnd w:id="1089"/>
      <w:bookmarkEnd w:id="109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91"/>
    <w:p w14:paraId="645628E0" w14:textId="77777777" w:rsidR="00C76CAA" w:rsidRPr="00C76CAA" w:rsidRDefault="00C76CAA" w:rsidP="00C76CAA"/>
    <w:p w14:paraId="586B0BCA" w14:textId="2CB47B5E" w:rsidR="0052099F" w:rsidRDefault="002244CB" w:rsidP="008C100C">
      <w:pPr>
        <w:pStyle w:val="AppendixHeading1"/>
      </w:pPr>
      <w:bookmarkStart w:id="1092" w:name="AppendixFingerprints"/>
      <w:bookmarkStart w:id="1093" w:name="_Ref513039337"/>
      <w:bookmarkStart w:id="1094" w:name="_Toc516225013"/>
      <w:bookmarkEnd w:id="1092"/>
      <w:r>
        <w:lastRenderedPageBreak/>
        <w:t>(</w:t>
      </w:r>
      <w:r w:rsidR="00E8605A">
        <w:t>Normative</w:t>
      </w:r>
      <w:r>
        <w:t xml:space="preserve">) </w:t>
      </w:r>
      <w:r w:rsidR="00710FE0">
        <w:t>Use of fingerprints by result management systems</w:t>
      </w:r>
      <w:bookmarkEnd w:id="1093"/>
      <w:bookmarkEnd w:id="10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5" w:name="AppendixViewers"/>
      <w:bookmarkStart w:id="1096" w:name="_Toc516225014"/>
      <w:bookmarkEnd w:id="1095"/>
      <w:r>
        <w:lastRenderedPageBreak/>
        <w:t xml:space="preserve">(Informative) </w:t>
      </w:r>
      <w:r w:rsidR="00710FE0">
        <w:t xml:space="preserve">Use of SARIF by log </w:t>
      </w:r>
      <w:r w:rsidR="00AF0D84">
        <w:t xml:space="preserve">file </w:t>
      </w:r>
      <w:r w:rsidR="00710FE0">
        <w:t>viewers</w:t>
      </w:r>
      <w:bookmarkEnd w:id="109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97" w:name="AppendixConverters"/>
      <w:bookmarkStart w:id="1098" w:name="_Toc516225015"/>
      <w:bookmarkEnd w:id="1097"/>
      <w:r>
        <w:lastRenderedPageBreak/>
        <w:t xml:space="preserve">(Informative) </w:t>
      </w:r>
      <w:r w:rsidR="00710FE0">
        <w:t>Production of SARIF by converters</w:t>
      </w:r>
      <w:bookmarkEnd w:id="109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099" w:name="AppendixRuleMetadata"/>
      <w:bookmarkStart w:id="1100" w:name="_Toc516225016"/>
      <w:bookmarkEnd w:id="1099"/>
      <w:r>
        <w:lastRenderedPageBreak/>
        <w:t xml:space="preserve">(Informative) </w:t>
      </w:r>
      <w:r w:rsidR="00710FE0">
        <w:t>Locating rule metadata</w:t>
      </w:r>
      <w:bookmarkEnd w:id="1100"/>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01" w:name="AppendixDeterminism"/>
      <w:bookmarkStart w:id="1102" w:name="_Toc516225017"/>
      <w:bookmarkEnd w:id="1101"/>
      <w:r>
        <w:lastRenderedPageBreak/>
        <w:t xml:space="preserve">(Normative) </w:t>
      </w:r>
      <w:r w:rsidR="00710FE0">
        <w:t>Producing deterministic SARIF log files</w:t>
      </w:r>
      <w:bookmarkEnd w:id="1102"/>
    </w:p>
    <w:p w14:paraId="269DCAE0" w14:textId="72CA49C1" w:rsidR="00B62028" w:rsidRDefault="00B62028" w:rsidP="00B62028">
      <w:pPr>
        <w:pStyle w:val="AppendixHeading2"/>
      </w:pPr>
      <w:bookmarkStart w:id="1103" w:name="_Toc516225018"/>
      <w:r>
        <w:t>General</w:t>
      </w:r>
      <w:bookmarkEnd w:id="11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04" w:name="_Ref513042258"/>
      <w:bookmarkStart w:id="1105" w:name="_Toc516225019"/>
      <w:r>
        <w:t>Non-deterministic file format elements</w:t>
      </w:r>
      <w:bookmarkEnd w:id="1104"/>
      <w:bookmarkEnd w:id="11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invocation.startTime</w:t>
      </w:r>
      <w:proofErr w:type="spellEnd"/>
      <w:proofErr w:type="gramEnd"/>
    </w:p>
    <w:p w14:paraId="29D8FDB1"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invocation.endTime</w:t>
      </w:r>
      <w:proofErr w:type="spellEnd"/>
      <w:proofErr w:type="gramEnd"/>
    </w:p>
    <w:p w14:paraId="048942C6"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EA540C">
      <w:pPr>
        <w:pStyle w:val="ListParagraph"/>
        <w:numPr>
          <w:ilvl w:val="0"/>
          <w:numId w:val="23"/>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EA540C">
      <w:pPr>
        <w:pStyle w:val="ListParagraph"/>
        <w:numPr>
          <w:ilvl w:val="0"/>
          <w:numId w:val="23"/>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notification.threadId</w:t>
      </w:r>
      <w:proofErr w:type="spellEnd"/>
      <w:proofErr w:type="gramEnd"/>
    </w:p>
    <w:p w14:paraId="0771D70D" w14:textId="1A4A237C" w:rsidR="00B62028" w:rsidRDefault="00B62028" w:rsidP="00EA540C">
      <w:pPr>
        <w:pStyle w:val="ListParagraph"/>
        <w:numPr>
          <w:ilvl w:val="0"/>
          <w:numId w:val="23"/>
        </w:numPr>
        <w:rPr>
          <w:rStyle w:val="CODEtemp"/>
        </w:rPr>
      </w:pPr>
      <w:proofErr w:type="spellStart"/>
      <w:proofErr w:type="gramStart"/>
      <w:r w:rsidRPr="00B62028">
        <w:rPr>
          <w:rStyle w:val="CODEtemp"/>
        </w:rPr>
        <w:t>notification.time</w:t>
      </w:r>
      <w:proofErr w:type="spellEnd"/>
      <w:proofErr w:type="gramEnd"/>
    </w:p>
    <w:p w14:paraId="29400A04" w14:textId="34C1603A" w:rsidR="00435405" w:rsidRPr="00B62028" w:rsidRDefault="00435405" w:rsidP="00EA540C">
      <w:pPr>
        <w:pStyle w:val="ListParagraph"/>
        <w:numPr>
          <w:ilvl w:val="0"/>
          <w:numId w:val="23"/>
        </w:numPr>
        <w:rPr>
          <w:rStyle w:val="CODEtemp"/>
        </w:rPr>
      </w:pPr>
      <w:proofErr w:type="spellStart"/>
      <w:proofErr w:type="gramStart"/>
      <w:r>
        <w:rPr>
          <w:rStyle w:val="CODEtemp"/>
        </w:rPr>
        <w:t>result.instanceGuid</w:t>
      </w:r>
      <w:proofErr w:type="spellEnd"/>
      <w:proofErr w:type="gramEnd"/>
    </w:p>
    <w:p w14:paraId="3553CBEA" w14:textId="7DF56B2E"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t>run.i</w:t>
      </w:r>
      <w:r w:rsidR="00435405">
        <w:rPr>
          <w:rStyle w:val="CODEtemp"/>
        </w:rPr>
        <w:t>nstanceGui</w:t>
      </w:r>
      <w:r w:rsidRPr="00B62028">
        <w:rPr>
          <w:rStyle w:val="CODEtemp"/>
        </w:rPr>
        <w:t>d</w:t>
      </w:r>
      <w:proofErr w:type="spellEnd"/>
      <w:proofErr w:type="gramEnd"/>
    </w:p>
    <w:p w14:paraId="6AC2A0B4" w14:textId="7361F5F9" w:rsidR="00B62028" w:rsidRPr="00B62028" w:rsidRDefault="00B62028" w:rsidP="00EA540C">
      <w:pPr>
        <w:pStyle w:val="ListParagraph"/>
        <w:numPr>
          <w:ilvl w:val="0"/>
          <w:numId w:val="23"/>
        </w:numPr>
        <w:rPr>
          <w:rStyle w:val="CODEtemp"/>
        </w:rPr>
      </w:pPr>
      <w:proofErr w:type="spellStart"/>
      <w:proofErr w:type="gramStart"/>
      <w:r w:rsidRPr="00B62028">
        <w:rPr>
          <w:rStyle w:val="CODEtemp"/>
        </w:rPr>
        <w:lastRenderedPageBreak/>
        <w:t>run.automation</w:t>
      </w:r>
      <w:r w:rsidR="00435405">
        <w:rPr>
          <w:rStyle w:val="CODEtemp"/>
        </w:rPr>
        <w:t>Logical</w:t>
      </w:r>
      <w:r w:rsidRPr="00B62028">
        <w:rPr>
          <w:rStyle w:val="CODEtemp"/>
        </w:rPr>
        <w:t>Id</w:t>
      </w:r>
      <w:proofErr w:type="spellEnd"/>
      <w:proofErr w:type="gramEnd"/>
    </w:p>
    <w:p w14:paraId="479C0B48" w14:textId="631E0DAA" w:rsidR="00B62028" w:rsidRDefault="00B62028" w:rsidP="00EA540C">
      <w:pPr>
        <w:pStyle w:val="ListParagraph"/>
        <w:numPr>
          <w:ilvl w:val="0"/>
          <w:numId w:val="23"/>
        </w:numPr>
        <w:rPr>
          <w:rStyle w:val="CODEtemp"/>
        </w:rPr>
      </w:pPr>
      <w:proofErr w:type="spellStart"/>
      <w:proofErr w:type="gramStart"/>
      <w:r w:rsidRPr="00B62028">
        <w:rPr>
          <w:rStyle w:val="CODEtemp"/>
        </w:rPr>
        <w:t>run.baseline</w:t>
      </w:r>
      <w:r w:rsidR="00435405">
        <w:rPr>
          <w:rStyle w:val="CODEtemp"/>
        </w:rPr>
        <w:t>InstanceGui</w:t>
      </w:r>
      <w:r w:rsidRPr="00B62028">
        <w:rPr>
          <w:rStyle w:val="CODEtemp"/>
        </w:rPr>
        <w:t>d</w:t>
      </w:r>
      <w:proofErr w:type="spellEnd"/>
      <w:proofErr w:type="gramEnd"/>
    </w:p>
    <w:p w14:paraId="1C7E04E7" w14:textId="72BB980B" w:rsidR="00183DEE" w:rsidRPr="00B62028" w:rsidRDefault="00183DEE" w:rsidP="00EA540C">
      <w:pPr>
        <w:pStyle w:val="ListParagraph"/>
        <w:numPr>
          <w:ilvl w:val="0"/>
          <w:numId w:val="23"/>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06" w:name="_Toc516225020"/>
      <w:r>
        <w:t>Array and dictionary element ordering</w:t>
      </w:r>
      <w:bookmarkEnd w:id="11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proofErr w:type="gramStart"/>
      <w:r w:rsidRPr="00D44AFA">
        <w:rPr>
          <w:rStyle w:val="CODEtemp"/>
        </w:rPr>
        <w:t>stack.Frames</w:t>
      </w:r>
      <w:proofErr w:type="spellEnd"/>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proofErr w:type="gramStart"/>
      <w:r w:rsidRPr="00D44AFA">
        <w:rPr>
          <w:rStyle w:val="CODEtemp"/>
        </w:rPr>
        <w:t>hash.algorithm</w:t>
      </w:r>
      <w:proofErr w:type="spellEnd"/>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proofErr w:type="gramStart"/>
      <w:r w:rsidRPr="00D44AFA">
        <w:rPr>
          <w:rStyle w:val="CODEtemp"/>
        </w:rPr>
        <w:t>properties.tags</w:t>
      </w:r>
      <w:proofErr w:type="spellEnd"/>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07" w:name="_Ref513042289"/>
      <w:bookmarkStart w:id="1108" w:name="_Toc516225021"/>
      <w:r>
        <w:t>Absolute paths</w:t>
      </w:r>
      <w:bookmarkEnd w:id="1107"/>
      <w:bookmarkEnd w:id="110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109" w:name="_Toc516225022"/>
      <w:r>
        <w:t>Compensating for non-deterministic output</w:t>
      </w:r>
      <w:bookmarkEnd w:id="11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10" w:name="_Toc516225023"/>
      <w:r>
        <w:t>Interaction between determinism and baselining</w:t>
      </w:r>
      <w:bookmarkEnd w:id="111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11" w:name="AppendixFixes"/>
      <w:bookmarkStart w:id="1112" w:name="_Toc516225024"/>
      <w:bookmarkEnd w:id="1111"/>
      <w:r>
        <w:lastRenderedPageBreak/>
        <w:t xml:space="preserve">(Informative) </w:t>
      </w:r>
      <w:r w:rsidR="00710FE0">
        <w:t>Guidance on fixes</w:t>
      </w:r>
      <w:bookmarkEnd w:id="111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13" w:name="_Toc516225025"/>
      <w:r>
        <w:lastRenderedPageBreak/>
        <w:t>(Informative) Diagnosing results in generated files</w:t>
      </w:r>
      <w:bookmarkEnd w:id="11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proofErr w:type="gramStart"/>
      <w:r w:rsidRPr="00C7469A">
        <w:rPr>
          <w:rStyle w:val="CODEtemp"/>
        </w:rPr>
        <w:t>file.contents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xml:space="preserve">":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114" w:name="AppendixExamples"/>
      <w:bookmarkStart w:id="1115" w:name="_Toc516225026"/>
      <w:bookmarkEnd w:id="1114"/>
      <w:r>
        <w:lastRenderedPageBreak/>
        <w:t xml:space="preserve">(Informative) </w:t>
      </w:r>
      <w:r w:rsidR="00710FE0">
        <w:t>Examples</w:t>
      </w:r>
      <w:bookmarkEnd w:id="11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16" w:name="_Toc516225027"/>
      <w:r>
        <w:t xml:space="preserve">Minimal valid SARIF </w:t>
      </w:r>
      <w:r w:rsidR="00EA1C84">
        <w:t>log file</w:t>
      </w:r>
      <w:bookmarkEnd w:id="11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17" w:name="_Toc516225028"/>
      <w:r w:rsidRPr="00745595">
        <w:t xml:space="preserve">Minimal recommended SARIF </w:t>
      </w:r>
      <w:r w:rsidR="00EA1C84">
        <w:t xml:space="preserve">log </w:t>
      </w:r>
      <w:r w:rsidRPr="00745595">
        <w:t>file with source information</w:t>
      </w:r>
      <w:bookmarkEnd w:id="11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18" w:name="_Toc516225029"/>
      <w:r w:rsidRPr="001D7651">
        <w:t xml:space="preserve">Minimal recommended SARIF </w:t>
      </w:r>
      <w:r w:rsidR="00EA1C84">
        <w:t xml:space="preserve">log </w:t>
      </w:r>
      <w:r w:rsidRPr="001D7651">
        <w:t>file without source information</w:t>
      </w:r>
      <w:bookmarkEnd w:id="1118"/>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proofErr w:type="gramStart"/>
      <w:r>
        <w:t>Example.Worker.DoWork</w:t>
      </w:r>
      <w:proofErr w:type="spellEnd"/>
      <w:proofErr w:type="gram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proofErr w:type="gramStart"/>
      <w:r>
        <w:t>Example.Worker.DoWork</w:t>
      </w:r>
      <w:proofErr w:type="spellEnd"/>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19" w:name="_Toc516225030"/>
      <w:r w:rsidRPr="001D7651">
        <w:t xml:space="preserve">SARIF </w:t>
      </w:r>
      <w:r w:rsidR="00D71A1D">
        <w:t xml:space="preserve">resource </w:t>
      </w:r>
      <w:r w:rsidRPr="001D7651">
        <w:t xml:space="preserve">file </w:t>
      </w:r>
      <w:r w:rsidR="00D71A1D">
        <w:t>with</w:t>
      </w:r>
      <w:r w:rsidRPr="001D7651">
        <w:t xml:space="preserve"> rule metadata</w:t>
      </w:r>
      <w:bookmarkEnd w:id="1119"/>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120" w:name="_Toc516225031"/>
      <w:r>
        <w:t>Comprehensive SARIF file</w:t>
      </w:r>
      <w:bookmarkEnd w:id="11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result.suppressionStates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A433A88" w14:textId="5538CB8A" w:rsidR="006043FF" w:rsidRDefault="006043FF" w:rsidP="00EA1C84">
      <w:pPr>
        <w:pStyle w:val="Codesmall"/>
      </w:pPr>
      <w:r>
        <w:t xml:space="preserve">  </w:t>
      </w:r>
      <w:r w:rsidR="000C5906">
        <w:t xml:space="preserve">  </w:t>
      </w:r>
      <w:r>
        <w:t xml:space="preserve">      "</w:t>
      </w:r>
      <w:proofErr w:type="spellStart"/>
      <w:r>
        <w:t>workingDirectory</w:t>
      </w:r>
      <w:proofErr w:type="spellEnd"/>
      <w:r>
        <w:t>": "/home/</w:t>
      </w:r>
      <w:proofErr w:type="spellStart"/>
      <w:r>
        <w:t>buildAgent</w:t>
      </w:r>
      <w:proofErr w:type="spellEnd"/>
      <w:r>
        <w:t>/</w:t>
      </w:r>
      <w:proofErr w:type="spellStart"/>
      <w:r>
        <w:t>src</w:t>
      </w:r>
      <w:proofErr w:type="spellEnd"/>
      <w:r>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proofErr w:type="gramStart"/>
      <w:r>
        <w:t>Rules.SecureHashAlgorithmRule.Evaluate</w:t>
      </w:r>
      <w:proofErr w:type="spellEnd"/>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proofErr w:type="gramStart"/>
      <w:r>
        <w:t>ExecutionEngine.Engine.EvaluateRule</w:t>
      </w:r>
      <w:proofErr w:type="spellEnd"/>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63AE93B3" w:rsidR="00383FA3" w:rsidRDefault="00383FA3" w:rsidP="00EA1C84">
      <w:pPr>
        <w:pStyle w:val="Codesmall"/>
      </w:pPr>
      <w:r>
        <w:t xml:space="preserve">          "</w:t>
      </w:r>
      <w:proofErr w:type="spellStart"/>
      <w:r w:rsidR="005A6322">
        <w:t>ruleMessageId</w:t>
      </w:r>
      <w:proofErr w:type="spellEnd"/>
      <w:r w:rsidR="005A6322">
        <w:t>":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proofErr w:type="gramStart"/>
      <w:r w:rsidR="005E5FAD">
        <w:t xml:space="preserve">" </w:t>
      </w:r>
      <w:r>
        <w:t>]</w:t>
      </w:r>
      <w:proofErr w:type="gramEnd"/>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lastRenderedPageBreak/>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21" w:name="AppendixRevisionHistory"/>
      <w:bookmarkStart w:id="1122" w:name="_Toc85472898"/>
      <w:bookmarkStart w:id="1123" w:name="_Toc287332014"/>
      <w:bookmarkStart w:id="1124" w:name="_Toc516225032"/>
      <w:bookmarkEnd w:id="1121"/>
      <w:r>
        <w:lastRenderedPageBreak/>
        <w:t xml:space="preserve">(Informative) </w:t>
      </w:r>
      <w:r w:rsidR="00A05FDF">
        <w:t>Revision History</w:t>
      </w:r>
      <w:bookmarkEnd w:id="1122"/>
      <w:bookmarkEnd w:id="1123"/>
      <w:bookmarkEnd w:id="1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1" w:author="Laurence Golding" w:date="2018-08-24T15:47:00Z" w:initials="LG">
    <w:p w14:paraId="53BADBDD" w14:textId="3F5DA355" w:rsidR="00FF68D7" w:rsidRPr="00FF68D7" w:rsidRDefault="00FF68D7">
      <w:pPr>
        <w:pStyle w:val="CommentText"/>
      </w:pPr>
      <w:r>
        <w:rPr>
          <w:rStyle w:val="CommentReference"/>
        </w:rPr>
        <w:annotationRef/>
      </w:r>
      <w:r>
        <w:rPr>
          <w:b/>
        </w:rPr>
        <w:t>@</w:t>
      </w:r>
      <w:proofErr w:type="spellStart"/>
      <w:r>
        <w:rPr>
          <w:b/>
        </w:rPr>
        <w:t>michaelcfanning</w:t>
      </w:r>
      <w:proofErr w:type="spellEnd"/>
      <w:r>
        <w:t xml:space="preserve"> I wanted to use our canonical example here: </w:t>
      </w:r>
      <w:proofErr w:type="gramStart"/>
      <w:r>
        <w:t xml:space="preserve">{ </w:t>
      </w:r>
      <w:proofErr w:type="spellStart"/>
      <w:r>
        <w:t>startLine</w:t>
      </w:r>
      <w:proofErr w:type="spellEnd"/>
      <w:proofErr w:type="gramEnd"/>
      <w:r>
        <w:t xml:space="preserve"> = 1, </w:t>
      </w:r>
      <w:proofErr w:type="spellStart"/>
      <w:r>
        <w:t>startColumn</w:t>
      </w:r>
      <w:proofErr w:type="spellEnd"/>
      <w:r>
        <w:t xml:space="preserve"> = 2, </w:t>
      </w:r>
      <w:proofErr w:type="spellStart"/>
      <w:r>
        <w:t>charLength</w:t>
      </w:r>
      <w:proofErr w:type="spellEnd"/>
      <w:r>
        <w:t xml:space="preserve"> = 2 }. But that region is now just plain invalid, because in a text region specified by offset/length properties, </w:t>
      </w:r>
      <w:proofErr w:type="spellStart"/>
      <w:r>
        <w:t>charOffset</w:t>
      </w:r>
      <w:proofErr w:type="spellEnd"/>
      <w:r>
        <w:t xml:space="preserve"> must be present. The example I chose illustrates the same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BADB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BADBDD" w16cid:durableId="1F2AA7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24BCB" w14:textId="77777777" w:rsidR="00FD3EA9" w:rsidRDefault="00FD3EA9" w:rsidP="008C100C">
      <w:r>
        <w:separator/>
      </w:r>
    </w:p>
    <w:p w14:paraId="46F28C14" w14:textId="77777777" w:rsidR="00FD3EA9" w:rsidRDefault="00FD3EA9" w:rsidP="008C100C"/>
    <w:p w14:paraId="61F4B33B" w14:textId="77777777" w:rsidR="00FD3EA9" w:rsidRDefault="00FD3EA9" w:rsidP="008C100C"/>
    <w:p w14:paraId="038CC1B8" w14:textId="77777777" w:rsidR="00FD3EA9" w:rsidRDefault="00FD3EA9" w:rsidP="008C100C"/>
    <w:p w14:paraId="49F056CE" w14:textId="77777777" w:rsidR="00FD3EA9" w:rsidRDefault="00FD3EA9" w:rsidP="008C100C"/>
    <w:p w14:paraId="243F080F" w14:textId="77777777" w:rsidR="00FD3EA9" w:rsidRDefault="00FD3EA9" w:rsidP="008C100C"/>
    <w:p w14:paraId="2124FE85" w14:textId="77777777" w:rsidR="00FD3EA9" w:rsidRDefault="00FD3EA9" w:rsidP="008C100C"/>
  </w:endnote>
  <w:endnote w:type="continuationSeparator" w:id="0">
    <w:p w14:paraId="25DEE406" w14:textId="77777777" w:rsidR="00FD3EA9" w:rsidRDefault="00FD3EA9" w:rsidP="008C100C">
      <w:r>
        <w:continuationSeparator/>
      </w:r>
    </w:p>
    <w:p w14:paraId="72DE7A8A" w14:textId="77777777" w:rsidR="00FD3EA9" w:rsidRDefault="00FD3EA9" w:rsidP="008C100C"/>
    <w:p w14:paraId="5C100175" w14:textId="77777777" w:rsidR="00FD3EA9" w:rsidRDefault="00FD3EA9" w:rsidP="008C100C"/>
    <w:p w14:paraId="6D14D31F" w14:textId="77777777" w:rsidR="00FD3EA9" w:rsidRDefault="00FD3EA9" w:rsidP="008C100C"/>
    <w:p w14:paraId="52F4427F" w14:textId="77777777" w:rsidR="00FD3EA9" w:rsidRDefault="00FD3EA9" w:rsidP="008C100C"/>
    <w:p w14:paraId="7FA7F440" w14:textId="77777777" w:rsidR="00FD3EA9" w:rsidRDefault="00FD3EA9" w:rsidP="008C100C"/>
    <w:p w14:paraId="69522D97" w14:textId="77777777" w:rsidR="00FD3EA9" w:rsidRDefault="00FD3EA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AB96" w14:textId="77777777" w:rsidR="00511E95" w:rsidRDefault="00511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F74B2" w:rsidRPr="00195F88" w:rsidRDefault="00AF74B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F74B2" w:rsidRPr="00195F88" w:rsidRDefault="00AF74B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C2525" w14:textId="77777777" w:rsidR="00511E95" w:rsidRDefault="00511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E763C" w14:textId="77777777" w:rsidR="00FD3EA9" w:rsidRDefault="00FD3EA9" w:rsidP="008C100C">
      <w:r>
        <w:separator/>
      </w:r>
    </w:p>
    <w:p w14:paraId="576AA1B4" w14:textId="77777777" w:rsidR="00FD3EA9" w:rsidRDefault="00FD3EA9" w:rsidP="008C100C"/>
  </w:footnote>
  <w:footnote w:type="continuationSeparator" w:id="0">
    <w:p w14:paraId="5F2979F0" w14:textId="77777777" w:rsidR="00FD3EA9" w:rsidRDefault="00FD3EA9" w:rsidP="008C100C">
      <w:r>
        <w:continuationSeparator/>
      </w:r>
    </w:p>
    <w:p w14:paraId="5537C9D9" w14:textId="77777777" w:rsidR="00FD3EA9" w:rsidRDefault="00FD3EA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0907D" w14:textId="77777777" w:rsidR="00511E95" w:rsidRDefault="00511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B921" w14:textId="77777777" w:rsidR="00511E95" w:rsidRDefault="00511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2D508" w14:textId="77777777" w:rsidR="00511E95" w:rsidRDefault="00511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E1D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5"/>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9"/>
  </w:num>
  <w:num w:numId="14">
    <w:abstractNumId w:val="45"/>
  </w:num>
  <w:num w:numId="15">
    <w:abstractNumId w:val="7"/>
  </w:num>
  <w:num w:numId="16">
    <w:abstractNumId w:val="34"/>
  </w:num>
  <w:num w:numId="17">
    <w:abstractNumId w:val="54"/>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8"/>
  </w:num>
  <w:num w:numId="27">
    <w:abstractNumId w:val="10"/>
  </w:num>
  <w:num w:numId="28">
    <w:abstractNumId w:val="48"/>
  </w:num>
  <w:num w:numId="29">
    <w:abstractNumId w:val="26"/>
  </w:num>
  <w:num w:numId="30">
    <w:abstractNumId w:val="23"/>
  </w:num>
  <w:num w:numId="31">
    <w:abstractNumId w:val="14"/>
  </w:num>
  <w:num w:numId="32">
    <w:abstractNumId w:val="62"/>
  </w:num>
  <w:num w:numId="33">
    <w:abstractNumId w:val="35"/>
  </w:num>
  <w:num w:numId="34">
    <w:abstractNumId w:val="8"/>
  </w:num>
  <w:num w:numId="35">
    <w:abstractNumId w:val="57"/>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1"/>
  </w:num>
  <w:num w:numId="51">
    <w:abstractNumId w:val="13"/>
  </w:num>
  <w:num w:numId="52">
    <w:abstractNumId w:val="20"/>
  </w:num>
  <w:num w:numId="53">
    <w:abstractNumId w:val="60"/>
  </w:num>
  <w:num w:numId="54">
    <w:abstractNumId w:val="30"/>
  </w:num>
  <w:num w:numId="55">
    <w:abstractNumId w:val="56"/>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 w:numId="64">
    <w:abstractNumId w:val="53"/>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3A8"/>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7E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1E95"/>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1C3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2522"/>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1F6B"/>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4B2"/>
    <w:rsid w:val="00AF7697"/>
    <w:rsid w:val="00B0117C"/>
    <w:rsid w:val="00B01548"/>
    <w:rsid w:val="00B01B8E"/>
    <w:rsid w:val="00B02B47"/>
    <w:rsid w:val="00B0492A"/>
    <w:rsid w:val="00B050AF"/>
    <w:rsid w:val="00B05C99"/>
    <w:rsid w:val="00B07128"/>
    <w:rsid w:val="00B103B8"/>
    <w:rsid w:val="00B10DFC"/>
    <w:rsid w:val="00B1231F"/>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14A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0D3"/>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DEF"/>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3EA9"/>
    <w:rsid w:val="00FD445B"/>
    <w:rsid w:val="00FD48FE"/>
    <w:rsid w:val="00FE22A9"/>
    <w:rsid w:val="00FE30E5"/>
    <w:rsid w:val="00FE5C13"/>
    <w:rsid w:val="00FE6D9F"/>
    <w:rsid w:val="00FF4210"/>
    <w:rsid w:val="00FF4214"/>
    <w:rsid w:val="00FF68D7"/>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3CF12-26AD-4D90-B116-A7292443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18078</TotalTime>
  <Pages>1</Pages>
  <Words>60635</Words>
  <Characters>345622</Characters>
  <Application>Microsoft Office Word</Application>
  <DocSecurity>0</DocSecurity>
  <Lines>2880</Lines>
  <Paragraphs>810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405447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866</cp:revision>
  <cp:lastPrinted>2011-08-05T16:21:00Z</cp:lastPrinted>
  <dcterms:created xsi:type="dcterms:W3CDTF">2017-08-01T19:18:00Z</dcterms:created>
  <dcterms:modified xsi:type="dcterms:W3CDTF">2018-08-24T23:25:00Z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2018-08-24T22:16:36.7605616Z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