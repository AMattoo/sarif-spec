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90622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906221">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906221">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906221">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906221">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906221">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906221">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906221">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906221">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906221">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906221">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906221">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906221">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906221">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906221">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906221">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906221">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906221">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906221">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906221">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906221">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90622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90622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90622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bookmarkStart w:id="12" w:name="_Hlk509579740"/>
      <w:r>
        <w:t>code flow</w:t>
      </w:r>
    </w:p>
    <w:p w14:paraId="5B512B8C" w14:textId="70A55EBB" w:rsidR="0044419A" w:rsidRDefault="0044419A" w:rsidP="0044419A">
      <w:pPr>
        <w:pStyle w:val="Definition"/>
      </w:pPr>
      <w:del w:id="13" w:author="Laurence Golding" w:date="2018-03-23T14:44:00Z">
        <w:r w:rsidRPr="0043737C" w:rsidDel="00467832">
          <w:delText>sequence of program locations that specify a possible execution path through the code</w:delText>
        </w:r>
      </w:del>
      <w:ins w:id="14" w:author="Laurence Golding" w:date="2018-03-23T14:44:00Z">
        <w:r w:rsidR="00467832">
          <w:t xml:space="preserve">set of one or more </w:t>
        </w:r>
      </w:ins>
      <w:ins w:id="15" w:author="Laurence Golding" w:date="2018-03-26T10:31:00Z">
        <w:r w:rsidR="00E4598B">
          <w:fldChar w:fldCharType="begin"/>
        </w:r>
        <w:r w:rsidR="00E4598B">
          <w:instrText xml:space="preserve"> HYPERLINK  \l "def_thread_flow" </w:instrText>
        </w:r>
        <w:r w:rsidR="00E4598B">
          <w:fldChar w:fldCharType="separate"/>
        </w:r>
        <w:r w:rsidR="00E4598B" w:rsidRPr="00E4598B">
          <w:rPr>
            <w:rStyle w:val="Hyperlink"/>
          </w:rPr>
          <w:t>thread flows</w:t>
        </w:r>
        <w:r w:rsidR="00E4598B">
          <w:fldChar w:fldCharType="end"/>
        </w:r>
      </w:ins>
      <w:ins w:id="16" w:author="Laurence Golding" w:date="2018-03-26T10:29:00Z">
        <w:r w:rsidR="00E4598B">
          <w:t xml:space="preserve"> which </w:t>
        </w:r>
      </w:ins>
      <w:ins w:id="17" w:author="Laurence Golding" w:date="2018-03-23T14:45:00Z">
        <w:r w:rsidR="00467832">
          <w:t xml:space="preserve">together specify a pattern of code execution relevant to detecting a </w:t>
        </w:r>
      </w:ins>
      <w:ins w:id="18" w:author="Laurence Golding" w:date="2018-03-23T14:46:00Z">
        <w:r w:rsidR="00467832">
          <w:fldChar w:fldCharType="begin"/>
        </w:r>
        <w:r w:rsidR="00467832">
          <w:instrText xml:space="preserve"> HYPERLINK  \l "def_result" </w:instrText>
        </w:r>
        <w:r w:rsidR="00467832">
          <w:fldChar w:fldCharType="separate"/>
        </w:r>
        <w:r w:rsidR="00467832" w:rsidRPr="00467832">
          <w:rPr>
            <w:rStyle w:val="Hyperlink"/>
          </w:rPr>
          <w:t>result</w:t>
        </w:r>
        <w:r w:rsidR="00467832">
          <w:fldChar w:fldCharType="end"/>
        </w:r>
      </w:ins>
    </w:p>
    <w:p w14:paraId="128B571C" w14:textId="77777777" w:rsidR="0044419A" w:rsidRDefault="0044419A" w:rsidP="0044419A">
      <w:pPr>
        <w:pStyle w:val="Definitionterm"/>
      </w:pPr>
      <w:bookmarkStart w:id="19" w:name="def_column"/>
      <w:bookmarkEnd w:id="12"/>
      <w:r>
        <w:t>column</w:t>
      </w:r>
      <w:bookmarkEnd w:id="19"/>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90622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20" w:name="def_direct_producer"/>
      <w:r>
        <w:t>direct producer</w:t>
      </w:r>
      <w:bookmarkEnd w:id="20"/>
    </w:p>
    <w:p w14:paraId="0955FC92" w14:textId="6A1573B1" w:rsidR="00376AE7" w:rsidRPr="00376AE7" w:rsidRDefault="0090622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90622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t>(end) user</w:t>
      </w:r>
      <w:bookmarkEnd w:id="21"/>
    </w:p>
    <w:p w14:paraId="2B9FF6D7" w14:textId="45DB9BCC" w:rsidR="0044419A" w:rsidRDefault="0044419A" w:rsidP="005617AE">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bookmarkStart w:id="22" w:name="_Hlk509579749"/>
      <w:r w:rsidR="00375394">
        <w:t xml:space="preserve"> </w:t>
      </w:r>
    </w:p>
    <w:bookmarkEnd w:id="22"/>
    <w:p w14:paraId="0A0A849A" w14:textId="70314D72" w:rsidR="000237CE" w:rsidRDefault="000237CE" w:rsidP="0044419A">
      <w:pPr>
        <w:pStyle w:val="Definitionterm"/>
      </w:pPr>
      <w:r>
        <w:t>external resource</w:t>
      </w:r>
    </w:p>
    <w:p w14:paraId="2E74FF08" w14:textId="22AC6294" w:rsidR="000237CE" w:rsidRPr="000237CE" w:rsidRDefault="0090622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90622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3" w:name="def_file"/>
      <w:r>
        <w:t>file</w:t>
      </w:r>
      <w:bookmarkEnd w:id="2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90622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24" w:name="def_line"/>
      <w:r>
        <w:t>line</w:t>
      </w:r>
      <w:bookmarkEnd w:id="24"/>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49E1FFDC" w:rsidR="0044419A" w:rsidRDefault="0090622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90622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90622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90622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90622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90622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31" w:name="def_programming_artifact"/>
      <w:r>
        <w:t>(programming) artifact</w:t>
      </w:r>
    </w:p>
    <w:bookmarkEnd w:id="31"/>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05AF36B4" w:rsidR="00B05C99" w:rsidRDefault="0090622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33" w:name="def_region"/>
      <w:r>
        <w:t>region</w:t>
      </w:r>
      <w:bookmarkEnd w:id="33"/>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90622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90622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t>result management system</w:t>
      </w:r>
      <w:bookmarkEnd w:id="36"/>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7" w:name="def_result_matching_procedure"/>
      <w:r>
        <w:t>result matching procedure</w:t>
      </w:r>
      <w:bookmarkEnd w:id="37"/>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90622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90622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90622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0F255B4" w:rsidR="00366BA7" w:rsidRPr="00366BA7" w:rsidRDefault="0090622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43" w:name="def_sarif_producer"/>
      <w:r>
        <w:t>SARIF producer</w:t>
      </w:r>
      <w:bookmarkEnd w:id="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4" w:name="def_sarif_resource_file"/>
      <w:r>
        <w:t>SARIF resource file</w:t>
      </w:r>
      <w:bookmarkEnd w:id="44"/>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5" w:name="def_stable_value"/>
      <w:r>
        <w:t>stable value</w:t>
      </w:r>
      <w:bookmarkEnd w:id="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6" w:name="def_static_analysis_tool"/>
      <w:r>
        <w:t>(static analysis) tool</w:t>
      </w:r>
      <w:bookmarkEnd w:id="46"/>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7" w:name="def_tag"/>
      <w:r>
        <w:t>tag</w:t>
      </w:r>
      <w:bookmarkEnd w:id="47"/>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8" w:name="def_text_file"/>
      <w:r>
        <w:t>text file</w:t>
      </w:r>
      <w:bookmarkEnd w:id="48"/>
    </w:p>
    <w:p w14:paraId="29A46E48" w14:textId="1D295E5C" w:rsidR="0044419A" w:rsidRDefault="0090622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4F4C5E4" w:rsidR="0044419A" w:rsidRDefault="00906221" w:rsidP="0044419A">
      <w:pPr>
        <w:pStyle w:val="Definition"/>
        <w:rPr>
          <w:ins w:id="49" w:author="Laurence Golding" w:date="2018-03-26T10:30:00Z"/>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167620B5" w14:textId="427CA79F" w:rsidR="00E4598B" w:rsidRDefault="00E4598B" w:rsidP="00E4598B">
      <w:pPr>
        <w:pStyle w:val="Definitionterm"/>
        <w:rPr>
          <w:ins w:id="50" w:author="Laurence Golding" w:date="2018-03-26T10:30:00Z"/>
        </w:rPr>
      </w:pPr>
      <w:bookmarkStart w:id="51" w:name="def_thread_flow"/>
      <w:ins w:id="52" w:author="Laurence Golding" w:date="2018-03-26T10:30:00Z">
        <w:r>
          <w:t>thread flow</w:t>
        </w:r>
        <w:bookmarkEnd w:id="51"/>
      </w:ins>
    </w:p>
    <w:p w14:paraId="0D587B12" w14:textId="265BF735" w:rsidR="00E4598B" w:rsidRPr="00E4598B" w:rsidDel="00E4598B" w:rsidRDefault="00E4598B" w:rsidP="00E4598B">
      <w:pPr>
        <w:pStyle w:val="Definition"/>
        <w:rPr>
          <w:del w:id="53" w:author="Laurence Golding" w:date="2018-03-26T10:30:00Z"/>
        </w:rPr>
      </w:pPr>
      <w:ins w:id="54" w:author="Laurence Golding" w:date="2018-03-26T10:30:00Z">
        <w:r>
          <w:t xml:space="preserve">temporally ordered set of code locations specifying a possible execution path through the code, which occur within a single </w:t>
        </w:r>
      </w:ins>
      <w:ins w:id="55" w:author="Laurence Golding" w:date="2018-03-26T10:31:00Z">
        <w:r>
          <w:t xml:space="preserve">thread of </w:t>
        </w:r>
      </w:ins>
      <w:ins w:id="56" w:author="Laurence Golding" w:date="2018-03-26T10:30:00Z">
        <w:r>
          <w:t xml:space="preserve">execution, such as an operating system thread or </w:t>
        </w:r>
      </w:ins>
      <w:ins w:id="57" w:author="Laurence Golding" w:date="2018-03-26T10:32:00Z">
        <w:r>
          <w:t xml:space="preserve">a </w:t>
        </w:r>
      </w:ins>
      <w:ins w:id="58" w:author="Laurence Golding" w:date="2018-03-26T10:30:00Z">
        <w:r>
          <w:t>fiber</w:t>
        </w:r>
      </w:ins>
    </w:p>
    <w:p w14:paraId="61B08742" w14:textId="2B141251" w:rsidR="0003129F" w:rsidRDefault="0003129F" w:rsidP="0003129F">
      <w:pPr>
        <w:pStyle w:val="Definitionterm"/>
      </w:pPr>
      <w:r>
        <w:t>top-level file</w:t>
      </w:r>
    </w:p>
    <w:p w14:paraId="3C0F7DAD" w14:textId="2E781FAC" w:rsidR="0003129F" w:rsidRDefault="0090622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lastRenderedPageBreak/>
        <w:t>top-level logical location</w:t>
      </w:r>
    </w:p>
    <w:p w14:paraId="4BD39429" w14:textId="5163CEF1" w:rsidR="0044419A" w:rsidRDefault="0090622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9" w:name="def_triage"/>
      <w:r>
        <w:t>triage</w:t>
      </w:r>
      <w:bookmarkEnd w:id="59"/>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0" w:name="_Ref7502892"/>
      <w:bookmarkStart w:id="61" w:name="_Toc12011611"/>
      <w:bookmarkStart w:id="62" w:name="_Toc85472894"/>
      <w:bookmarkStart w:id="63" w:name="_Toc287332008"/>
      <w:bookmarkStart w:id="64" w:name="_Toc509234248"/>
      <w:r>
        <w:t>Normative</w:t>
      </w:r>
      <w:bookmarkEnd w:id="60"/>
      <w:bookmarkEnd w:id="61"/>
      <w:r>
        <w:t xml:space="preserve"> References</w:t>
      </w:r>
      <w:bookmarkEnd w:id="62"/>
      <w:bookmarkEnd w:id="63"/>
      <w:bookmarkEnd w:id="64"/>
    </w:p>
    <w:p w14:paraId="1CA20F39" w14:textId="3EB9E8F7" w:rsidR="00130B0A" w:rsidRDefault="00130B0A" w:rsidP="00130B0A">
      <w:pPr>
        <w:pStyle w:val="Ref"/>
        <w:rPr>
          <w:rStyle w:val="Refterm"/>
          <w:b w:val="0"/>
        </w:rPr>
      </w:pPr>
      <w:r w:rsidRPr="00EE7D13">
        <w:rPr>
          <w:rStyle w:val="Refterm"/>
        </w:rPr>
        <w:t>[</w:t>
      </w:r>
      <w:bookmarkStart w:id="65" w:name="BCP14"/>
      <w:r>
        <w:rPr>
          <w:rStyle w:val="Refterm"/>
        </w:rPr>
        <w:t>BCP14</w:t>
      </w:r>
      <w:bookmarkEnd w:id="6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66" w:name="GFM"/>
      <w:r>
        <w:rPr>
          <w:rStyle w:val="Refterm"/>
        </w:rPr>
        <w:t>GFM</w:t>
      </w:r>
      <w:bookmarkEnd w:id="6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8CFB02F" w:rsidR="00F27B42" w:rsidRDefault="00F27B42" w:rsidP="00F27B42">
      <w:pPr>
        <w:pStyle w:val="Ref"/>
        <w:rPr>
          <w:rStyle w:val="Refterm"/>
          <w:b w:val="0"/>
        </w:rPr>
      </w:pPr>
      <w:r w:rsidRPr="00EE7D13">
        <w:rPr>
          <w:rStyle w:val="Refterm"/>
        </w:rPr>
        <w:t>[</w:t>
      </w:r>
      <w:bookmarkStart w:id="67" w:name="ISO639_1"/>
      <w:r>
        <w:rPr>
          <w:rStyle w:val="Refterm"/>
        </w:rPr>
        <w:t>ISO639-1</w:t>
      </w:r>
      <w:bookmarkEnd w:id="6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68" w:name="ISO639_2"/>
      <w:r>
        <w:rPr>
          <w:rStyle w:val="Refterm"/>
        </w:rPr>
        <w:t>ISO639-2</w:t>
      </w:r>
      <w:bookmarkEnd w:id="6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69" w:name="ISO639_3"/>
      <w:r>
        <w:rPr>
          <w:rStyle w:val="Refterm"/>
        </w:rPr>
        <w:t>ISO639-3</w:t>
      </w:r>
      <w:bookmarkEnd w:id="6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70" w:name="ISO86012004"/>
      <w:r w:rsidRPr="00EE7D13">
        <w:rPr>
          <w:rStyle w:val="Refterm"/>
        </w:rPr>
        <w:t>ISO8601:2004</w:t>
      </w:r>
      <w:bookmarkEnd w:id="70"/>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71" w:name="ISO14977"/>
      <w:r w:rsidRPr="00EE7D13">
        <w:rPr>
          <w:rStyle w:val="Refterm"/>
        </w:rPr>
        <w:t>ISO</w:t>
      </w:r>
      <w:r>
        <w:rPr>
          <w:rStyle w:val="Refterm"/>
        </w:rPr>
        <w:t>14977</w:t>
      </w:r>
      <w:r w:rsidRPr="00EE7D13">
        <w:rPr>
          <w:rStyle w:val="Refterm"/>
        </w:rPr>
        <w:t>:</w:t>
      </w:r>
      <w:r>
        <w:rPr>
          <w:rStyle w:val="Refterm"/>
        </w:rPr>
        <w:t>1996</w:t>
      </w:r>
      <w:bookmarkEnd w:id="71"/>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72" w:name="JSCHEMA01"/>
      <w:r w:rsidRPr="00EE7D13">
        <w:rPr>
          <w:rStyle w:val="Refterm"/>
        </w:rPr>
        <w:t>JSCHEMA01</w:t>
      </w:r>
      <w:bookmarkEnd w:id="7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73" w:name="RFC2119"/>
      <w:r w:rsidRPr="00EE7D13">
        <w:rPr>
          <w:rStyle w:val="Refterm"/>
        </w:rPr>
        <w:t>RFC2119</w:t>
      </w:r>
      <w:bookmarkEnd w:id="7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74" w:name="RFC2045"/>
      <w:r w:rsidRPr="00EE7D13">
        <w:rPr>
          <w:rStyle w:val="Refterm"/>
        </w:rPr>
        <w:t>RFC2045</w:t>
      </w:r>
      <w:bookmarkEnd w:id="7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75" w:name="RFC3629"/>
      <w:r>
        <w:rPr>
          <w:rStyle w:val="Refterm"/>
        </w:rPr>
        <w:t>RFC3629</w:t>
      </w:r>
      <w:bookmarkEnd w:id="75"/>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76" w:name="RFC3986"/>
      <w:r w:rsidRPr="00EE7D13">
        <w:rPr>
          <w:rStyle w:val="Refterm"/>
        </w:rPr>
        <w:t>RFC3986</w:t>
      </w:r>
      <w:bookmarkEnd w:id="7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lastRenderedPageBreak/>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09234249"/>
      <w:r>
        <w:t>Non-Normative References</w:t>
      </w:r>
      <w:bookmarkEnd w:id="84"/>
      <w:bookmarkEnd w:id="85"/>
      <w:bookmarkEnd w:id="86"/>
    </w:p>
    <w:p w14:paraId="1067680D" w14:textId="0C8F74C5"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09234250"/>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09234251"/>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09234252"/>
      <w:r>
        <w:t>Format examples</w:t>
      </w:r>
      <w:bookmarkEnd w:id="93"/>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509234253"/>
      <w:r>
        <w:t>Property notation</w:t>
      </w:r>
      <w:bookmarkEnd w:id="94"/>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5" w:name="_Toc509234254"/>
      <w:r>
        <w:t>Syntax notation</w:t>
      </w:r>
      <w:bookmarkEnd w:id="95"/>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509234255"/>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509234256"/>
      <w:r>
        <w:t>General</w:t>
      </w:r>
      <w:bookmarkEnd w:id="101"/>
      <w:bookmarkEnd w:id="10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09234257"/>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09234258"/>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09234259"/>
      <w:r>
        <w:t>text property</w:t>
      </w:r>
      <w:bookmarkEnd w:id="111"/>
      <w:bookmarkEnd w:id="112"/>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09234260"/>
      <w:r>
        <w:t>binary property</w:t>
      </w:r>
      <w:bookmarkEnd w:id="113"/>
      <w:bookmarkEnd w:id="114"/>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09234261"/>
      <w:r>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09234262"/>
      <w:r>
        <w:t>General</w:t>
      </w:r>
      <w:bookmarkEnd w:id="117"/>
      <w:bookmarkEnd w:id="118"/>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9" w:name="_Ref507592462"/>
      <w:bookmarkStart w:id="120" w:name="_Toc509234263"/>
      <w:r>
        <w:lastRenderedPageBreak/>
        <w:t>uri property</w:t>
      </w:r>
      <w:bookmarkEnd w:id="119"/>
      <w:bookmarkEnd w:id="120"/>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1"/>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22" w:name="_Ref507592476"/>
      <w:bookmarkStart w:id="123" w:name="_Toc509234264"/>
      <w:r>
        <w:t>uriBaseId property</w:t>
      </w:r>
      <w:bookmarkEnd w:id="122"/>
      <w:bookmarkEnd w:id="123"/>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24" w:name="_Toc509234265"/>
      <w:r>
        <w:t>String properties</w:t>
      </w:r>
      <w:bookmarkEnd w:id="124"/>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25" w:name="_Ref508798892"/>
      <w:bookmarkStart w:id="126" w:name="_Toc509234266"/>
      <w:r>
        <w:t>Object properties</w:t>
      </w:r>
      <w:bookmarkEnd w:id="125"/>
      <w:bookmarkEnd w:id="126"/>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7" w:name="_Ref508869720"/>
      <w:bookmarkStart w:id="128" w:name="_Toc509234267"/>
      <w:r>
        <w:t>Array properties</w:t>
      </w:r>
      <w:bookmarkEnd w:id="127"/>
      <w:bookmarkEnd w:id="128"/>
    </w:p>
    <w:p w14:paraId="28EB82AC" w14:textId="5479DEBF" w:rsidR="000308F0" w:rsidRDefault="000308F0" w:rsidP="000308F0">
      <w:pPr>
        <w:pStyle w:val="Heading3"/>
      </w:pPr>
      <w:bookmarkStart w:id="129" w:name="_Toc509234268"/>
      <w:r>
        <w:t>General</w:t>
      </w:r>
      <w:bookmarkEnd w:id="129"/>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0" w:name="_Ref493404799"/>
      <w:bookmarkStart w:id="131" w:name="_Toc509234269"/>
      <w:r>
        <w:t>Array properties with unique values</w:t>
      </w:r>
      <w:bookmarkEnd w:id="130"/>
      <w:bookmarkEnd w:id="131"/>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2" w:name="_Ref493408960"/>
      <w:bookmarkStart w:id="133" w:name="_Toc509234270"/>
      <w:r>
        <w:t>Property bags</w:t>
      </w:r>
      <w:bookmarkEnd w:id="132"/>
      <w:bookmarkEnd w:id="133"/>
    </w:p>
    <w:p w14:paraId="394A6CDE" w14:textId="6ABA55FC" w:rsidR="00815787" w:rsidRDefault="00815787" w:rsidP="00815787">
      <w:pPr>
        <w:pStyle w:val="Heading3"/>
      </w:pPr>
      <w:bookmarkStart w:id="134" w:name="_Toc509234271"/>
      <w:r>
        <w:t>General</w:t>
      </w:r>
      <w:bookmarkEnd w:id="134"/>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5" w:name="_Toc509234272"/>
      <w:r>
        <w:t>Tags</w:t>
      </w:r>
      <w:bookmarkEnd w:id="135"/>
    </w:p>
    <w:p w14:paraId="32ECCC5D" w14:textId="2CF5DE43" w:rsidR="00992B66" w:rsidRPr="00992B66" w:rsidRDefault="00992B66" w:rsidP="00992B66">
      <w:pPr>
        <w:pStyle w:val="Heading4"/>
      </w:pPr>
      <w:bookmarkStart w:id="136" w:name="_Toc509234273"/>
      <w:r>
        <w:t>General</w:t>
      </w:r>
      <w:bookmarkEnd w:id="136"/>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7" w:name="_Hlk493349329"/>
      <w:r w:rsidRPr="001A344F">
        <w:t xml:space="preserve">an array containing zero or more arbitrary strings, no two of which </w:t>
      </w:r>
      <w:r w:rsidRPr="001A344F">
        <w:rPr>
          <w:b/>
        </w:rPr>
        <w:t>SHALL</w:t>
      </w:r>
      <w:r w:rsidRPr="001A344F">
        <w:t xml:space="preserve"> be the same</w:t>
      </w:r>
      <w:bookmarkEnd w:id="13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8" w:name="_Toc509234274"/>
      <w:r>
        <w:t>Namespaced tags</w:t>
      </w:r>
      <w:bookmarkEnd w:id="13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9" w:name="_Toc509234275"/>
      <w:r>
        <w:t>Tag metadata</w:t>
      </w:r>
      <w:bookmarkEnd w:id="13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0" w:name="_Ref493413701"/>
      <w:bookmarkStart w:id="141" w:name="_Ref493413744"/>
      <w:bookmarkStart w:id="142" w:name="_Toc509234276"/>
      <w:r>
        <w:t>Date/time properties</w:t>
      </w:r>
      <w:bookmarkEnd w:id="140"/>
      <w:bookmarkEnd w:id="141"/>
      <w:bookmarkEnd w:id="142"/>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3" w:name="_Ref493426052"/>
      <w:bookmarkStart w:id="144" w:name="_Ref508814664"/>
      <w:bookmarkStart w:id="145" w:name="_Toc509234277"/>
      <w:r>
        <w:t>m</w:t>
      </w:r>
      <w:r w:rsidR="00815787">
        <w:t xml:space="preserve">essage </w:t>
      </w:r>
      <w:bookmarkEnd w:id="143"/>
      <w:r>
        <w:t>objects</w:t>
      </w:r>
      <w:bookmarkEnd w:id="144"/>
      <w:bookmarkEnd w:id="145"/>
    </w:p>
    <w:p w14:paraId="0A758B59" w14:textId="372BB610" w:rsidR="00354823" w:rsidRPr="00354823" w:rsidRDefault="00354823" w:rsidP="00354823">
      <w:pPr>
        <w:pStyle w:val="Heading3"/>
      </w:pPr>
      <w:bookmarkStart w:id="146" w:name="_Toc509234278"/>
      <w:r>
        <w:t>General</w:t>
      </w:r>
      <w:bookmarkEnd w:id="14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47" w:name="_Ref503354593"/>
      <w:bookmarkStart w:id="148" w:name="_Toc509234279"/>
      <w:r>
        <w:t>Plain text messages</w:t>
      </w:r>
      <w:bookmarkEnd w:id="147"/>
      <w:bookmarkEnd w:id="148"/>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9" w:name="_Ref503354606"/>
      <w:bookmarkStart w:id="150" w:name="_Toc509234280"/>
      <w:r>
        <w:t>Rich text messages</w:t>
      </w:r>
      <w:bookmarkEnd w:id="149"/>
      <w:bookmarkEnd w:id="150"/>
    </w:p>
    <w:p w14:paraId="78C77DEB" w14:textId="06212753" w:rsidR="00675C8D" w:rsidRPr="00675C8D" w:rsidRDefault="00675C8D" w:rsidP="00675C8D">
      <w:pPr>
        <w:pStyle w:val="Heading4"/>
      </w:pPr>
      <w:bookmarkStart w:id="151" w:name="_Toc509234281"/>
      <w:r>
        <w:t>General</w:t>
      </w:r>
      <w:bookmarkEnd w:id="151"/>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52" w:name="_Ref503355198"/>
      <w:bookmarkStart w:id="153" w:name="_Toc509234282"/>
      <w:r>
        <w:t>Security implications</w:t>
      </w:r>
      <w:bookmarkEnd w:id="152"/>
      <w:bookmarkEnd w:id="15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4" w:name="_Ref508810893"/>
      <w:bookmarkStart w:id="155" w:name="_Toc509234283"/>
      <w:bookmarkStart w:id="156" w:name="_Ref503352567"/>
      <w:r>
        <w:lastRenderedPageBreak/>
        <w:t>Messages with placeholders</w:t>
      </w:r>
      <w:bookmarkEnd w:id="154"/>
      <w:bookmarkEnd w:id="15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7" w:name="_Ref508810900"/>
      <w:bookmarkStart w:id="158" w:name="_Toc509234284"/>
      <w:r>
        <w:t>Messages with e</w:t>
      </w:r>
      <w:r w:rsidR="00A4123E">
        <w:t>mbedded links</w:t>
      </w:r>
      <w:bookmarkEnd w:id="156"/>
      <w:bookmarkEnd w:id="157"/>
      <w:bookmarkEnd w:id="158"/>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59" w:name="_Ref508812963"/>
      <w:bookmarkStart w:id="160" w:name="_Toc509234285"/>
      <w:bookmarkStart w:id="161" w:name="_Ref493337542"/>
      <w:r>
        <w:t>Message string resources</w:t>
      </w:r>
      <w:bookmarkEnd w:id="159"/>
      <w:bookmarkEnd w:id="160"/>
    </w:p>
    <w:p w14:paraId="558CEB2A" w14:textId="15F84E5D" w:rsidR="00F27B42" w:rsidRDefault="00F27B42" w:rsidP="00F27B42">
      <w:pPr>
        <w:pStyle w:val="Heading4"/>
      </w:pPr>
      <w:bookmarkStart w:id="162" w:name="_Toc509234286"/>
      <w:r>
        <w:t>General</w:t>
      </w:r>
      <w:bookmarkEnd w:id="162"/>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63" w:name="_Ref508812199"/>
      <w:bookmarkStart w:id="164" w:name="_Toc509234287"/>
      <w:r>
        <w:t>Embedded string resource lookup procedure</w:t>
      </w:r>
      <w:bookmarkEnd w:id="163"/>
      <w:bookmarkEnd w:id="16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5" w:name="_Ref508811713"/>
      <w:bookmarkStart w:id="166" w:name="_Toc509234288"/>
      <w:r>
        <w:t>SARIF resource file lookup procedure</w:t>
      </w:r>
      <w:bookmarkEnd w:id="165"/>
      <w:bookmarkEnd w:id="16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7" w:name="_Ref508811723"/>
      <w:bookmarkStart w:id="168" w:name="_Toc509234289"/>
      <w:r>
        <w:t>SARIF resource file format</w:t>
      </w:r>
      <w:bookmarkEnd w:id="167"/>
      <w:bookmarkEnd w:id="168"/>
    </w:p>
    <w:p w14:paraId="441176F7" w14:textId="05E307FC" w:rsidR="00F27B42" w:rsidRDefault="00F27B42" w:rsidP="00F27B42">
      <w:pPr>
        <w:pStyle w:val="Heading5"/>
      </w:pPr>
      <w:bookmarkStart w:id="169" w:name="_Toc509234290"/>
      <w:r>
        <w:t>General</w:t>
      </w:r>
      <w:bookmarkEnd w:id="16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70" w:name="_Toc509234291"/>
      <w:r>
        <w:t>sarifLog object</w:t>
      </w:r>
      <w:bookmarkEnd w:id="170"/>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71" w:name="_Ref508812519"/>
      <w:bookmarkStart w:id="172" w:name="_Toc509234292"/>
      <w:r>
        <w:t>run object</w:t>
      </w:r>
      <w:bookmarkEnd w:id="171"/>
      <w:bookmarkEnd w:id="17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3" w:name="_Ref508812478"/>
      <w:bookmarkStart w:id="174" w:name="_Toc509234293"/>
      <w:r>
        <w:t>tool object</w:t>
      </w:r>
      <w:bookmarkEnd w:id="173"/>
      <w:bookmarkEnd w:id="17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5" w:name="_Toc509234294"/>
      <w:r>
        <w:t>resources object</w:t>
      </w:r>
      <w:bookmarkEnd w:id="175"/>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76" w:name="_Ref508811133"/>
      <w:bookmarkStart w:id="177" w:name="_Toc509234295"/>
      <w:r>
        <w:t>text property</w:t>
      </w:r>
      <w:bookmarkEnd w:id="176"/>
      <w:bookmarkEnd w:id="177"/>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78" w:name="_Ref508811583"/>
      <w:bookmarkStart w:id="179" w:name="_Toc509234296"/>
      <w:r>
        <w:t>richText property</w:t>
      </w:r>
      <w:bookmarkEnd w:id="178"/>
      <w:bookmarkEnd w:id="179"/>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0" w:name="_Ref508811592"/>
      <w:bookmarkStart w:id="181" w:name="_Toc509234297"/>
      <w:r>
        <w:t>messageId property</w:t>
      </w:r>
      <w:bookmarkEnd w:id="180"/>
      <w:bookmarkEnd w:id="181"/>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2" w:name="_Ref508811630"/>
      <w:bookmarkStart w:id="183" w:name="_Toc509234298"/>
      <w:r>
        <w:t>richMessageId property</w:t>
      </w:r>
      <w:bookmarkEnd w:id="182"/>
      <w:bookmarkEnd w:id="183"/>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4" w:name="_Ref508811093"/>
      <w:bookmarkStart w:id="185" w:name="_Toc509234299"/>
      <w:r>
        <w:t>arguments property</w:t>
      </w:r>
      <w:bookmarkEnd w:id="184"/>
      <w:bookmarkEnd w:id="185"/>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6" w:name="_Ref508812301"/>
      <w:bookmarkStart w:id="187" w:name="_Toc509234300"/>
      <w:r>
        <w:t>sarifLog object</w:t>
      </w:r>
      <w:bookmarkEnd w:id="161"/>
      <w:bookmarkEnd w:id="186"/>
      <w:bookmarkEnd w:id="187"/>
    </w:p>
    <w:p w14:paraId="5DEDD21B" w14:textId="0630136E" w:rsidR="000D32C1" w:rsidRDefault="000D32C1" w:rsidP="000D32C1">
      <w:pPr>
        <w:pStyle w:val="Heading3"/>
      </w:pPr>
      <w:bookmarkStart w:id="188" w:name="_Toc509234301"/>
      <w:r>
        <w:t>General</w:t>
      </w:r>
      <w:bookmarkEnd w:id="18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9" w:name="_Ref493349977"/>
      <w:bookmarkStart w:id="190" w:name="_Ref493350297"/>
      <w:bookmarkStart w:id="191" w:name="_Toc509234302"/>
      <w:r>
        <w:lastRenderedPageBreak/>
        <w:t>version property</w:t>
      </w:r>
      <w:bookmarkEnd w:id="189"/>
      <w:bookmarkEnd w:id="190"/>
      <w:bookmarkEnd w:id="19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2" w:name="_Ref508812350"/>
      <w:bookmarkStart w:id="193" w:name="_Toc509234303"/>
      <w:r>
        <w:t>$schema property</w:t>
      </w:r>
      <w:bookmarkEnd w:id="192"/>
      <w:bookmarkEnd w:id="19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4" w:name="_Ref493349987"/>
      <w:bookmarkStart w:id="195" w:name="_Toc509234304"/>
      <w:r>
        <w:t>runs property</w:t>
      </w:r>
      <w:bookmarkEnd w:id="194"/>
      <w:bookmarkEnd w:id="195"/>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96" w:name="_Ref493349997"/>
      <w:bookmarkStart w:id="197" w:name="_Ref493350451"/>
      <w:bookmarkStart w:id="198" w:name="_Toc509234305"/>
      <w:r>
        <w:t>run object</w:t>
      </w:r>
      <w:bookmarkEnd w:id="196"/>
      <w:bookmarkEnd w:id="197"/>
      <w:bookmarkEnd w:id="198"/>
    </w:p>
    <w:p w14:paraId="10E42C1C" w14:textId="534C375F" w:rsidR="000D32C1" w:rsidRDefault="000D32C1" w:rsidP="000D32C1">
      <w:pPr>
        <w:pStyle w:val="Heading3"/>
      </w:pPr>
      <w:bookmarkStart w:id="199" w:name="_Toc509234306"/>
      <w:r>
        <w:t>General</w:t>
      </w:r>
      <w:bookmarkEnd w:id="19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0" w:name="_Ref493351359"/>
      <w:bookmarkStart w:id="201" w:name="_Toc509234307"/>
      <w:r>
        <w:t>id property</w:t>
      </w:r>
      <w:bookmarkEnd w:id="200"/>
      <w:bookmarkEnd w:id="20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2" w:name="_Toc509234308"/>
      <w:r>
        <w:lastRenderedPageBreak/>
        <w:t>stableId property</w:t>
      </w:r>
      <w:bookmarkEnd w:id="20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3" w:name="_Ref493475805"/>
      <w:bookmarkStart w:id="204" w:name="_Toc509234309"/>
      <w:r>
        <w:t>baselineId property</w:t>
      </w:r>
      <w:bookmarkEnd w:id="203"/>
      <w:bookmarkEnd w:id="204"/>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5" w:name="_Toc509234310"/>
      <w:r>
        <w:t>automationId property</w:t>
      </w:r>
      <w:bookmarkEnd w:id="20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6" w:name="_Toc509234311"/>
      <w:r>
        <w:t>architecture property</w:t>
      </w:r>
      <w:bookmarkEnd w:id="20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7" w:name="_Ref493350956"/>
      <w:bookmarkStart w:id="208" w:name="_Toc509234312"/>
      <w:r>
        <w:t>tool property</w:t>
      </w:r>
      <w:bookmarkEnd w:id="207"/>
      <w:bookmarkEnd w:id="208"/>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09" w:name="_Ref507657941"/>
      <w:bookmarkStart w:id="210" w:name="_Toc509234313"/>
      <w:r>
        <w:lastRenderedPageBreak/>
        <w:t>invocation</w:t>
      </w:r>
      <w:r w:rsidR="00514F09">
        <w:t>s</w:t>
      </w:r>
      <w:r>
        <w:t xml:space="preserve"> property</w:t>
      </w:r>
      <w:bookmarkEnd w:id="209"/>
      <w:bookmarkEnd w:id="210"/>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1" w:name="_Toc509234314"/>
      <w:r>
        <w:t>conversion property</w:t>
      </w:r>
      <w:bookmarkEnd w:id="211"/>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12" w:name="_Ref508869459"/>
      <w:bookmarkStart w:id="213" w:name="_Ref508869524"/>
      <w:bookmarkStart w:id="214" w:name="_Ref508869585"/>
      <w:bookmarkStart w:id="215" w:name="_Toc509234315"/>
      <w:bookmarkStart w:id="216" w:name="_Ref493345118"/>
      <w:r>
        <w:t>originalUriBaseIds property</w:t>
      </w:r>
      <w:bookmarkEnd w:id="212"/>
      <w:bookmarkEnd w:id="213"/>
      <w:bookmarkEnd w:id="214"/>
      <w:bookmarkEnd w:id="215"/>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7" w:name="_Ref507667580"/>
      <w:bookmarkStart w:id="218" w:name="_Toc509234316"/>
      <w:r>
        <w:t>files property</w:t>
      </w:r>
      <w:bookmarkEnd w:id="216"/>
      <w:bookmarkEnd w:id="217"/>
      <w:bookmarkEnd w:id="218"/>
    </w:p>
    <w:p w14:paraId="07E80975" w14:textId="24B82ABD" w:rsidR="006A16A8" w:rsidRDefault="006A16A8" w:rsidP="006A16A8">
      <w:pPr>
        <w:pStyle w:val="Heading4"/>
      </w:pPr>
      <w:bookmarkStart w:id="219" w:name="_Toc509234317"/>
      <w:r>
        <w:t>General</w:t>
      </w:r>
      <w:bookmarkEnd w:id="219"/>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0" w:name="_Ref508985072"/>
      <w:bookmarkStart w:id="221" w:name="_Toc509234318"/>
      <w:r>
        <w:t>Property names</w:t>
      </w:r>
      <w:bookmarkEnd w:id="220"/>
      <w:bookmarkEnd w:id="221"/>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2" w:name="_Hlk508703537"/>
      <w:r>
        <w:t>relative property name</w:t>
      </w:r>
      <w:bookmarkEnd w:id="22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3" w:name="_Toc509234319"/>
      <w:r>
        <w:t>Property values</w:t>
      </w:r>
      <w:bookmarkEnd w:id="223"/>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4" w:name="_Ref493479000"/>
      <w:bookmarkStart w:id="225" w:name="_Ref493479448"/>
      <w:bookmarkStart w:id="226" w:name="_Toc509234320"/>
      <w:r>
        <w:t>logicalLocations property</w:t>
      </w:r>
      <w:bookmarkEnd w:id="224"/>
      <w:bookmarkEnd w:id="225"/>
      <w:bookmarkEnd w:id="22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27" w:name="_Ref493350972"/>
      <w:bookmarkStart w:id="228" w:name="_Toc509234321"/>
      <w:r>
        <w:t>results property</w:t>
      </w:r>
      <w:bookmarkEnd w:id="227"/>
      <w:bookmarkEnd w:id="228"/>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9" w:name="_Ref493404878"/>
      <w:bookmarkStart w:id="230" w:name="_Toc509234322"/>
      <w:r>
        <w:t>resource</w:t>
      </w:r>
      <w:r w:rsidR="00401BB5">
        <w:t>s property</w:t>
      </w:r>
      <w:bookmarkEnd w:id="229"/>
      <w:bookmarkEnd w:id="230"/>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31" w:name="_Ref503355262"/>
      <w:bookmarkStart w:id="232" w:name="_Toc509234323"/>
      <w:r>
        <w:t>richMessageMimeType property</w:t>
      </w:r>
      <w:bookmarkEnd w:id="231"/>
      <w:bookmarkEnd w:id="232"/>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27ECEF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2F70E880" w14:textId="3C823711" w:rsidR="00401BB5" w:rsidRDefault="00401BB5" w:rsidP="00401BB5">
      <w:pPr>
        <w:pStyle w:val="Heading3"/>
      </w:pPr>
      <w:bookmarkStart w:id="233" w:name="_Toc509234324"/>
      <w:r>
        <w:t>properties property</w:t>
      </w:r>
      <w:bookmarkEnd w:id="233"/>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4" w:name="_Ref493350964"/>
      <w:bookmarkStart w:id="235" w:name="_Toc509234325"/>
      <w:r>
        <w:lastRenderedPageBreak/>
        <w:t>tool object</w:t>
      </w:r>
      <w:bookmarkEnd w:id="234"/>
      <w:bookmarkEnd w:id="235"/>
    </w:p>
    <w:p w14:paraId="389A43BD" w14:textId="582B65CB" w:rsidR="00401BB5" w:rsidRDefault="00401BB5" w:rsidP="00401BB5">
      <w:pPr>
        <w:pStyle w:val="Heading3"/>
      </w:pPr>
      <w:bookmarkStart w:id="236" w:name="_Toc509234326"/>
      <w:r>
        <w:t>General</w:t>
      </w:r>
      <w:bookmarkEnd w:id="23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7" w:name="_Ref493409155"/>
      <w:bookmarkStart w:id="238" w:name="_Toc509234327"/>
      <w:r>
        <w:t>name property</w:t>
      </w:r>
      <w:bookmarkEnd w:id="237"/>
      <w:bookmarkEnd w:id="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9" w:name="_Ref493409168"/>
      <w:bookmarkStart w:id="240" w:name="_Toc509234328"/>
      <w:r>
        <w:t>fullName property</w:t>
      </w:r>
      <w:bookmarkEnd w:id="239"/>
      <w:bookmarkEnd w:id="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1" w:name="_Ref493409198"/>
      <w:bookmarkStart w:id="242" w:name="_Toc509234329"/>
      <w:r>
        <w:t>semanticVersion property</w:t>
      </w:r>
      <w:bookmarkEnd w:id="241"/>
      <w:bookmarkEnd w:id="242"/>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3" w:name="_Ref493409191"/>
      <w:bookmarkStart w:id="244" w:name="_Toc509234330"/>
      <w:r>
        <w:t>version property</w:t>
      </w:r>
      <w:bookmarkEnd w:id="243"/>
      <w:bookmarkEnd w:id="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5" w:name="_Ref493409205"/>
      <w:bookmarkStart w:id="246" w:name="_Toc509234331"/>
      <w:r>
        <w:t>fileVersion property</w:t>
      </w:r>
      <w:bookmarkEnd w:id="245"/>
      <w:bookmarkEnd w:id="24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7" w:name="_Ref508811658"/>
      <w:bookmarkStart w:id="248" w:name="_Ref508812630"/>
      <w:bookmarkStart w:id="249" w:name="_Toc509234332"/>
      <w:r>
        <w:t>language property</w:t>
      </w:r>
      <w:bookmarkEnd w:id="247"/>
      <w:bookmarkEnd w:id="248"/>
      <w:bookmarkEnd w:id="249"/>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0" w:name="_Hlk503355525"/>
      <w:r w:rsidRPr="00C56762">
        <w:t>a string specifying the language of the messages produced by the tool</w:t>
      </w:r>
      <w:bookmarkEnd w:id="25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1"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52" w:name="_Ref508891515"/>
      <w:bookmarkStart w:id="253" w:name="_Toc509234333"/>
      <w:r>
        <w:t>resourceLocation property</w:t>
      </w:r>
      <w:bookmarkEnd w:id="251"/>
      <w:bookmarkEnd w:id="252"/>
      <w:bookmarkEnd w:id="253"/>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4" w:name="_Toc509234334"/>
      <w:r>
        <w:t>sarifLoggerVersion property</w:t>
      </w:r>
      <w:bookmarkEnd w:id="25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5" w:name="_Toc509234335"/>
      <w:r>
        <w:t>properties property</w:t>
      </w:r>
      <w:bookmarkEnd w:id="255"/>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6" w:name="_Ref493352563"/>
      <w:bookmarkStart w:id="257" w:name="_Toc509234336"/>
      <w:r>
        <w:t>invocation object</w:t>
      </w:r>
      <w:bookmarkEnd w:id="256"/>
      <w:bookmarkEnd w:id="257"/>
    </w:p>
    <w:p w14:paraId="10E65C9D" w14:textId="17190F2B" w:rsidR="00401BB5" w:rsidRDefault="00401BB5" w:rsidP="00401BB5">
      <w:pPr>
        <w:pStyle w:val="Heading3"/>
      </w:pPr>
      <w:bookmarkStart w:id="258" w:name="_Toc509234337"/>
      <w:r>
        <w:t>General</w:t>
      </w:r>
      <w:bookmarkEnd w:id="2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9" w:name="_Ref493414102"/>
      <w:bookmarkStart w:id="260" w:name="_Toc509234338"/>
      <w:r>
        <w:t>commandLine property</w:t>
      </w:r>
      <w:bookmarkEnd w:id="259"/>
      <w:bookmarkEnd w:id="2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1" w:name="_Ref506976541"/>
      <w:bookmarkStart w:id="262" w:name="_Toc509234339"/>
      <w:r>
        <w:t>arguments property</w:t>
      </w:r>
      <w:bookmarkEnd w:id="261"/>
      <w:bookmarkEnd w:id="26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3" w:name="_Toc509234340"/>
      <w:r>
        <w:t>responseFiles property</w:t>
      </w:r>
      <w:bookmarkEnd w:id="263"/>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4" w:name="_Ref507597986"/>
      <w:bookmarkStart w:id="265" w:name="_Toc509234341"/>
      <w:r>
        <w:t>attachments property</w:t>
      </w:r>
      <w:bookmarkEnd w:id="264"/>
      <w:bookmarkEnd w:id="265"/>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66" w:name="_Toc509234342"/>
      <w:r>
        <w:t>startTime property</w:t>
      </w:r>
      <w:bookmarkEnd w:id="266"/>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67" w:name="_Toc509234343"/>
      <w:r>
        <w:t>endTime property</w:t>
      </w:r>
      <w:bookmarkEnd w:id="267"/>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68" w:name="_Ref509050679"/>
      <w:bookmarkStart w:id="269" w:name="_Toc509234344"/>
      <w:r>
        <w:t>exitCode property</w:t>
      </w:r>
      <w:bookmarkEnd w:id="268"/>
      <w:bookmarkEnd w:id="26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70" w:name="_Ref509050368"/>
      <w:bookmarkStart w:id="271" w:name="_Toc509234345"/>
      <w:r>
        <w:t>exitCodeDescription property</w:t>
      </w:r>
      <w:bookmarkEnd w:id="270"/>
      <w:bookmarkEnd w:id="27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72" w:name="_Toc509234346"/>
      <w:r>
        <w:t>exitSignalName property</w:t>
      </w:r>
      <w:bookmarkEnd w:id="27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73" w:name="_Ref509050492"/>
      <w:bookmarkStart w:id="274" w:name="_Toc509234347"/>
      <w:r>
        <w:t>exitSignalNumber property</w:t>
      </w:r>
      <w:bookmarkEnd w:id="273"/>
      <w:bookmarkEnd w:id="27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5" w:name="_Toc509234348"/>
      <w:r>
        <w:t>processStartFailureMessage property</w:t>
      </w:r>
      <w:bookmarkEnd w:id="27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76" w:name="_Toc509234349"/>
      <w:r>
        <w:t>processExitedSuccessfully</w:t>
      </w:r>
      <w:r w:rsidR="00B209DE">
        <w:t xml:space="preserve"> property</w:t>
      </w:r>
      <w:bookmarkEnd w:id="276"/>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7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78" w:name="_Toc509234350"/>
      <w:r>
        <w:t>machine property</w:t>
      </w:r>
      <w:bookmarkEnd w:id="27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9" w:name="_Toc509234351"/>
      <w:r>
        <w:t>account property</w:t>
      </w:r>
      <w:bookmarkEnd w:id="27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0" w:name="_Toc509234352"/>
      <w:r>
        <w:t>processId property</w:t>
      </w:r>
      <w:bookmarkEnd w:id="28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81" w:name="_Toc509234353"/>
      <w:r>
        <w:t>fileName property</w:t>
      </w:r>
      <w:bookmarkEnd w:id="281"/>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2" w:name="_Toc509234354"/>
      <w:r>
        <w:t>workingDirectory property</w:t>
      </w:r>
      <w:bookmarkEnd w:id="28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3" w:name="_Toc509234355"/>
      <w:r>
        <w:t>environmentVariables property</w:t>
      </w:r>
      <w:bookmarkEnd w:id="28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4" w:name="_Ref493345429"/>
      <w:bookmarkStart w:id="285" w:name="_Toc509234356"/>
      <w:r>
        <w:lastRenderedPageBreak/>
        <w:t>toolNotifications property</w:t>
      </w:r>
      <w:bookmarkEnd w:id="284"/>
      <w:bookmarkEnd w:id="285"/>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6" w:name="_Toc509234357"/>
      <w:r>
        <w:t>configurationNotifications property</w:t>
      </w:r>
      <w:bookmarkEnd w:id="286"/>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7" w:name="_Toc509234358"/>
      <w:r>
        <w:t>stdin, stdout, stderr</w:t>
      </w:r>
      <w:r w:rsidR="00D943E5">
        <w:t>, and stdoutStderr</w:t>
      </w:r>
      <w:r>
        <w:t xml:space="preserve"> properties</w:t>
      </w:r>
      <w:bookmarkEnd w:id="287"/>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288" w:name="_Toc509234359"/>
      <w:r>
        <w:t>properties property</w:t>
      </w:r>
      <w:bookmarkEnd w:id="288"/>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9" w:name="_Ref507597819"/>
      <w:bookmarkStart w:id="290" w:name="_Toc509234360"/>
      <w:bookmarkStart w:id="291" w:name="_Ref506806657"/>
      <w:r>
        <w:t>attachment object</w:t>
      </w:r>
      <w:bookmarkEnd w:id="289"/>
      <w:bookmarkEnd w:id="290"/>
    </w:p>
    <w:p w14:paraId="554194B0" w14:textId="77777777" w:rsidR="00A27D47" w:rsidRDefault="00A27D47" w:rsidP="00A27D47">
      <w:pPr>
        <w:pStyle w:val="Heading3"/>
        <w:numPr>
          <w:ilvl w:val="2"/>
          <w:numId w:val="2"/>
        </w:numPr>
      </w:pPr>
      <w:bookmarkStart w:id="292" w:name="_Ref506978653"/>
      <w:bookmarkStart w:id="293" w:name="_Toc509234361"/>
      <w:r>
        <w:t>General</w:t>
      </w:r>
      <w:bookmarkEnd w:id="292"/>
      <w:bookmarkEnd w:id="293"/>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1CF763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AB62451"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94" w:name="_Hlk507657707"/>
      <w:r>
        <w:fldChar w:fldCharType="begin"/>
      </w:r>
      <w:r>
        <w:instrText xml:space="preserve"> REF _Ref506978525 \r \h </w:instrText>
      </w:r>
      <w:r>
        <w:fldChar w:fldCharType="separate"/>
      </w:r>
      <w:r w:rsidR="007E4801">
        <w:t>3.14.3</w:t>
      </w:r>
      <w:r>
        <w:fldChar w:fldCharType="end"/>
      </w:r>
      <w:bookmarkEnd w:id="29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5" w:name="_Ref506978925"/>
      <w:bookmarkStart w:id="296" w:name="_Toc509234362"/>
      <w:r>
        <w:t>description property</w:t>
      </w:r>
      <w:bookmarkEnd w:id="295"/>
      <w:bookmarkEnd w:id="296"/>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7" w:name="_Ref506978525"/>
      <w:bookmarkStart w:id="298" w:name="_Toc509234363"/>
      <w:r>
        <w:t>fileLocation</w:t>
      </w:r>
      <w:r w:rsidR="00A27D47">
        <w:t xml:space="preserve"> property</w:t>
      </w:r>
      <w:bookmarkEnd w:id="297"/>
      <w:bookmarkEnd w:id="298"/>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299" w:name="_Toc509234364"/>
      <w:r>
        <w:t>conversion object</w:t>
      </w:r>
      <w:bookmarkEnd w:id="291"/>
      <w:bookmarkEnd w:id="299"/>
    </w:p>
    <w:p w14:paraId="615BCC83" w14:textId="7B3EE260" w:rsidR="00AC6C45" w:rsidRDefault="00AC6C45" w:rsidP="00AC6C45">
      <w:pPr>
        <w:pStyle w:val="Heading3"/>
      </w:pPr>
      <w:bookmarkStart w:id="300" w:name="_Toc509234365"/>
      <w:r>
        <w:t>General</w:t>
      </w:r>
      <w:bookmarkEnd w:id="30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5F4BF2A6"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1" w:name="_Ref503539410"/>
      <w:bookmarkStart w:id="302" w:name="_Toc509234366"/>
      <w:r>
        <w:t>tool property</w:t>
      </w:r>
      <w:bookmarkEnd w:id="301"/>
      <w:bookmarkEnd w:id="302"/>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3" w:name="_Ref503608264"/>
      <w:bookmarkStart w:id="304" w:name="_Toc509234367"/>
      <w:r>
        <w:t>invocation property</w:t>
      </w:r>
      <w:bookmarkEnd w:id="303"/>
      <w:bookmarkEnd w:id="304"/>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5" w:name="_Ref503539431"/>
      <w:bookmarkStart w:id="306" w:name="_Toc509234368"/>
      <w:r>
        <w:t>analysisToolLogFile</w:t>
      </w:r>
      <w:r w:rsidR="00316A25">
        <w:t>Location</w:t>
      </w:r>
      <w:r>
        <w:t xml:space="preserve"> property</w:t>
      </w:r>
      <w:bookmarkEnd w:id="305"/>
      <w:bookmarkEnd w:id="306"/>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307" w:name="_Toc509234369"/>
      <w:bookmarkStart w:id="308" w:name="_Ref493403111"/>
      <w:bookmarkStart w:id="309" w:name="_Ref493404005"/>
      <w:r>
        <w:t>notifications property</w:t>
      </w:r>
      <w:bookmarkEnd w:id="307"/>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10" w:name="_Toc509234370"/>
      <w:r>
        <w:t>file object</w:t>
      </w:r>
      <w:bookmarkEnd w:id="308"/>
      <w:bookmarkEnd w:id="309"/>
      <w:bookmarkEnd w:id="310"/>
    </w:p>
    <w:p w14:paraId="375224F2" w14:textId="20156049" w:rsidR="00401BB5" w:rsidRDefault="00401BB5" w:rsidP="00401BB5">
      <w:pPr>
        <w:pStyle w:val="Heading3"/>
      </w:pPr>
      <w:bookmarkStart w:id="311" w:name="_Toc509234371"/>
      <w:r>
        <w:t>General</w:t>
      </w:r>
      <w:bookmarkEnd w:id="31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2" w:name="_Ref493403519"/>
      <w:bookmarkStart w:id="313" w:name="_Toc509234372"/>
      <w:r>
        <w:lastRenderedPageBreak/>
        <w:t>fileLocation</w:t>
      </w:r>
      <w:r w:rsidR="00401BB5">
        <w:t xml:space="preserve"> property</w:t>
      </w:r>
      <w:bookmarkEnd w:id="312"/>
      <w:bookmarkEnd w:id="313"/>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4" w:name="_Ref493404063"/>
      <w:bookmarkStart w:id="315" w:name="_Toc509234373"/>
      <w:r>
        <w:t>parentKey property</w:t>
      </w:r>
      <w:bookmarkEnd w:id="314"/>
      <w:bookmarkEnd w:id="315"/>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16" w:name="_Ref493403563"/>
      <w:bookmarkStart w:id="317" w:name="_Toc509234374"/>
      <w:r>
        <w:t>offset property</w:t>
      </w:r>
      <w:bookmarkEnd w:id="316"/>
      <w:bookmarkEnd w:id="31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8" w:name="_Ref493403574"/>
      <w:bookmarkStart w:id="319" w:name="_Toc509234375"/>
      <w:r>
        <w:lastRenderedPageBreak/>
        <w:t>length property</w:t>
      </w:r>
      <w:bookmarkEnd w:id="318"/>
      <w:bookmarkEnd w:id="31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20" w:name="_Toc509234376"/>
      <w:r>
        <w:t>mimeType property</w:t>
      </w:r>
      <w:bookmarkEnd w:id="320"/>
    </w:p>
    <w:p w14:paraId="6A7F57F6" w14:textId="4F9E5AC8"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1" w:name="_Ref493345445"/>
      <w:bookmarkStart w:id="322" w:name="_Toc509234377"/>
      <w:r>
        <w:t>hashes property</w:t>
      </w:r>
      <w:bookmarkEnd w:id="321"/>
      <w:bookmarkEnd w:id="322"/>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23" w:name="_Ref507598130"/>
      <w:bookmarkStart w:id="324" w:name="_Toc509234378"/>
      <w:r>
        <w:t>contents property</w:t>
      </w:r>
      <w:bookmarkEnd w:id="323"/>
      <w:bookmarkEnd w:id="324"/>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5" w:name="_Toc509234379"/>
      <w:r>
        <w:t>properties property</w:t>
      </w:r>
      <w:bookmarkEnd w:id="325"/>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6" w:name="_Ref493423194"/>
      <w:bookmarkStart w:id="327" w:name="_Toc509234380"/>
      <w:r>
        <w:lastRenderedPageBreak/>
        <w:t>hash object</w:t>
      </w:r>
      <w:bookmarkEnd w:id="326"/>
      <w:bookmarkEnd w:id="327"/>
    </w:p>
    <w:p w14:paraId="5D6F2309" w14:textId="08453102" w:rsidR="00401BB5" w:rsidRDefault="00401BB5" w:rsidP="00401BB5">
      <w:pPr>
        <w:pStyle w:val="Heading3"/>
      </w:pPr>
      <w:bookmarkStart w:id="328" w:name="_Toc509234381"/>
      <w:r>
        <w:t>General</w:t>
      </w:r>
      <w:bookmarkEnd w:id="32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9" w:name="_Ref493423561"/>
      <w:bookmarkStart w:id="330" w:name="_Ref493423701"/>
      <w:bookmarkStart w:id="331" w:name="_Toc509234382"/>
      <w:r>
        <w:t>value property</w:t>
      </w:r>
      <w:bookmarkEnd w:id="329"/>
      <w:bookmarkEnd w:id="330"/>
      <w:bookmarkEnd w:id="331"/>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2" w:name="_Ref493423568"/>
      <w:bookmarkStart w:id="333" w:name="_Toc509234383"/>
      <w:r>
        <w:t>algorithm property</w:t>
      </w:r>
      <w:bookmarkEnd w:id="332"/>
      <w:bookmarkEnd w:id="333"/>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34" w:name="_Ref493350984"/>
      <w:bookmarkStart w:id="335" w:name="_Toc509234384"/>
      <w:r>
        <w:t>result object</w:t>
      </w:r>
      <w:bookmarkEnd w:id="334"/>
      <w:bookmarkEnd w:id="335"/>
    </w:p>
    <w:p w14:paraId="74FD90F6" w14:textId="18F2DD20" w:rsidR="00401BB5" w:rsidRDefault="00401BB5" w:rsidP="00401BB5">
      <w:pPr>
        <w:pStyle w:val="Heading3"/>
      </w:pPr>
      <w:bookmarkStart w:id="336" w:name="_Toc509234385"/>
      <w:r>
        <w:t>General</w:t>
      </w:r>
      <w:bookmarkEnd w:id="33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37" w:name="_Toc509234386"/>
      <w:bookmarkStart w:id="338" w:name="_Ref493408865"/>
      <w:r>
        <w:t>id property</w:t>
      </w:r>
      <w:bookmarkEnd w:id="33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9" w:name="_Ref508814211"/>
      <w:bookmarkStart w:id="340" w:name="_Toc509234387"/>
      <w:r>
        <w:t>ruleId property</w:t>
      </w:r>
      <w:bookmarkEnd w:id="338"/>
      <w:bookmarkEnd w:id="339"/>
      <w:bookmarkEnd w:id="34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1" w:name="_Ref493408875"/>
      <w:bookmarkStart w:id="342" w:name="_Toc509234388"/>
      <w:r>
        <w:lastRenderedPageBreak/>
        <w:t>ruleKey property</w:t>
      </w:r>
      <w:bookmarkEnd w:id="341"/>
      <w:bookmarkEnd w:id="342"/>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3" w:name="_Ref493511208"/>
      <w:bookmarkStart w:id="344" w:name="_Toc509234389"/>
      <w:r>
        <w:t>level property</w:t>
      </w:r>
      <w:bookmarkEnd w:id="343"/>
      <w:bookmarkEnd w:id="34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5" w:name="_Ref493426628"/>
      <w:bookmarkStart w:id="346" w:name="_Toc509234390"/>
      <w:r>
        <w:t>message property</w:t>
      </w:r>
      <w:bookmarkEnd w:id="345"/>
      <w:bookmarkEnd w:id="346"/>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7" w:name="_Ref508874628"/>
      <w:bookmarkStart w:id="348" w:name="_Toc509234391"/>
      <w:r>
        <w:t>ruleMessageId property</w:t>
      </w:r>
      <w:bookmarkEnd w:id="347"/>
      <w:bookmarkEnd w:id="348"/>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9" w:name="_Toc509234392"/>
      <w:r>
        <w:t>locations property</w:t>
      </w:r>
      <w:bookmarkEnd w:id="349"/>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50" w:name="_Toc509234393"/>
      <w:r>
        <w:t>snippet property</w:t>
      </w:r>
      <w:bookmarkEnd w:id="350"/>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51" w:name="_Ref507591746"/>
      <w:bookmarkStart w:id="352" w:name="_Toc509234394"/>
      <w:r>
        <w:lastRenderedPageBreak/>
        <w:t>f</w:t>
      </w:r>
      <w:r w:rsidR="00401BB5">
        <w:t>ingerprintContribution</w:t>
      </w:r>
      <w:r>
        <w:t>s</w:t>
      </w:r>
      <w:r w:rsidR="00401BB5">
        <w:t xml:space="preserve"> property</w:t>
      </w:r>
      <w:bookmarkEnd w:id="351"/>
      <w:bookmarkEnd w:id="352"/>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3" w:name="_Toc509234395"/>
      <w:bookmarkStart w:id="354" w:name="_Ref509589899"/>
      <w:r>
        <w:t>codeFlows property</w:t>
      </w:r>
      <w:bookmarkEnd w:id="353"/>
      <w:bookmarkEnd w:id="354"/>
    </w:p>
    <w:p w14:paraId="4BD8575B" w14:textId="4B252A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del w:id="355" w:author="Laurence Golding" w:date="2018-03-23T14:48:00Z">
        <w:r w:rsidRPr="00135BCE" w:rsidDel="00467832">
          <w:delText>. We refer to this execution path as a code flow.</w:delText>
        </w:r>
      </w:del>
      <w:del w:id="356" w:author="Laurence Golding" w:date="2018-03-23T14:37:00Z">
        <w:r w:rsidRPr="00135BCE" w:rsidDel="005617AE">
          <w:delText xml:space="preserve"> </w:delText>
        </w:r>
        <w:commentRangeStart w:id="357"/>
        <w:r w:rsidRPr="00135BCE" w:rsidDel="005617AE">
          <w:delText xml:space="preserve">Each </w:delText>
        </w:r>
        <w:r w:rsidRPr="00135BCE" w:rsidDel="005617AE">
          <w:rPr>
            <w:rStyle w:val="CODEtemp"/>
          </w:rPr>
          <w:delText>codeFlow</w:delText>
        </w:r>
        <w:r w:rsidRPr="00135BCE" w:rsidDel="005617AE">
          <w:delText xml:space="preserve"> object in the </w:delText>
        </w:r>
        <w:r w:rsidRPr="00135BCE" w:rsidDel="005617AE">
          <w:rPr>
            <w:rStyle w:val="CODEtemp"/>
          </w:rPr>
          <w:delText>codeFlows</w:delText>
        </w:r>
        <w:r w:rsidRPr="00135BCE" w:rsidDel="005617AE">
          <w:delText xml:space="preserve"> array </w:delText>
        </w:r>
        <w:r w:rsidRPr="00135BCE" w:rsidDel="005617AE">
          <w:rPr>
            <w:b/>
          </w:rPr>
          <w:delText>SHALL</w:delText>
        </w:r>
        <w:r w:rsidRPr="00135BCE" w:rsidDel="005617AE">
          <w:delText xml:space="preserve"> describe a single code flow</w:delText>
        </w:r>
      </w:del>
      <w:commentRangeEnd w:id="357"/>
      <w:r w:rsidR="00467832">
        <w:rPr>
          <w:rStyle w:val="CommentReference"/>
        </w:rPr>
        <w:commentReference w:id="357"/>
      </w:r>
      <w:del w:id="358" w:author="Laurence Golding" w:date="2018-03-23T14:37:00Z">
        <w:r w:rsidRPr="00135BCE" w:rsidDel="005617AE">
          <w:delText>.</w:delText>
        </w:r>
      </w:del>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del w:id="359" w:author="Laurence Golding" w:date="2018-03-22T15:07:00Z">
        <w:r w:rsidRPr="00135BCE" w:rsidDel="00883971">
          <w:delText>s</w:delText>
        </w:r>
      </w:del>
      <w:r w:rsidRPr="00135BCE">
        <w:t xml:space="preserve">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60" w:name="_Toc509234396"/>
      <w:r>
        <w:t>stacks property</w:t>
      </w:r>
      <w:bookmarkEnd w:id="360"/>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1" w:name="_Ref493499246"/>
      <w:bookmarkStart w:id="362" w:name="_Toc509234397"/>
      <w:r>
        <w:t>relatedLocations property</w:t>
      </w:r>
      <w:bookmarkEnd w:id="361"/>
      <w:bookmarkEnd w:id="362"/>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63" w:name="_Toc509234398"/>
      <w:r>
        <w:t>suppressionStates property</w:t>
      </w:r>
      <w:bookmarkEnd w:id="363"/>
    </w:p>
    <w:p w14:paraId="1AE8DC88" w14:textId="2A54B9A5" w:rsidR="00401BB5" w:rsidRDefault="00401BB5" w:rsidP="00401BB5">
      <w:pPr>
        <w:pStyle w:val="Heading4"/>
      </w:pPr>
      <w:bookmarkStart w:id="364" w:name="_Toc509234399"/>
      <w:r>
        <w:t>General</w:t>
      </w:r>
      <w:bookmarkEnd w:id="364"/>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365" w:name="_Ref493475240"/>
      <w:bookmarkStart w:id="366" w:name="_Toc509234400"/>
      <w:r>
        <w:t>suppressedInSource value</w:t>
      </w:r>
      <w:bookmarkEnd w:id="365"/>
      <w:bookmarkEnd w:id="3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7" w:name="_Ref493475253"/>
      <w:bookmarkStart w:id="368" w:name="_Toc509234401"/>
      <w:r>
        <w:t>suppressedExternally value</w:t>
      </w:r>
      <w:bookmarkEnd w:id="367"/>
      <w:bookmarkEnd w:id="36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9" w:name="_Ref493351360"/>
      <w:bookmarkStart w:id="370" w:name="_Toc509234402"/>
      <w:r>
        <w:t>baselineState property</w:t>
      </w:r>
      <w:bookmarkEnd w:id="369"/>
      <w:bookmarkEnd w:id="37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71" w:name="_Ref507598047"/>
      <w:bookmarkStart w:id="372" w:name="_Ref508987354"/>
      <w:bookmarkStart w:id="373" w:name="_Toc509234403"/>
      <w:bookmarkStart w:id="374" w:name="_Ref506807829"/>
      <w:r>
        <w:t>a</w:t>
      </w:r>
      <w:r w:rsidR="00A27D47">
        <w:t>ttachments</w:t>
      </w:r>
      <w:bookmarkEnd w:id="371"/>
      <w:r>
        <w:t xml:space="preserve"> property</w:t>
      </w:r>
      <w:bookmarkEnd w:id="372"/>
      <w:bookmarkEnd w:id="373"/>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375" w:name="_Toc509234404"/>
      <w:r>
        <w:t>conversionProvenance property</w:t>
      </w:r>
      <w:bookmarkEnd w:id="374"/>
      <w:bookmarkEnd w:id="375"/>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376" w:name="_Toc509234405"/>
      <w:r>
        <w:t>fixes property</w:t>
      </w:r>
      <w:bookmarkEnd w:id="376"/>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377" w:name="_Toc509234406"/>
      <w:r>
        <w:t>properties property</w:t>
      </w:r>
      <w:bookmarkEnd w:id="377"/>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8" w:name="_Ref503540214"/>
      <w:bookmarkStart w:id="379" w:name="_Ref506212395"/>
      <w:bookmarkStart w:id="380" w:name="_Toc509234407"/>
      <w:bookmarkStart w:id="381" w:name="_Ref493426721"/>
      <w:r>
        <w:lastRenderedPageBreak/>
        <w:t>analysis</w:t>
      </w:r>
      <w:bookmarkEnd w:id="378"/>
      <w:r>
        <w:t>ToolLogFileContents object</w:t>
      </w:r>
      <w:bookmarkEnd w:id="379"/>
      <w:bookmarkEnd w:id="380"/>
    </w:p>
    <w:p w14:paraId="5B2AC38C" w14:textId="77777777" w:rsidR="004002D1" w:rsidRPr="00107D61" w:rsidRDefault="004002D1" w:rsidP="004002D1">
      <w:pPr>
        <w:pStyle w:val="Heading3"/>
        <w:numPr>
          <w:ilvl w:val="2"/>
          <w:numId w:val="2"/>
        </w:numPr>
      </w:pPr>
      <w:bookmarkStart w:id="382" w:name="_Ref503541055"/>
      <w:bookmarkStart w:id="383" w:name="_Toc509234408"/>
      <w:r>
        <w:t>General</w:t>
      </w:r>
      <w:bookmarkEnd w:id="382"/>
      <w:bookmarkEnd w:id="383"/>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84" w:name="_Ref503540611"/>
      <w:bookmarkStart w:id="385" w:name="_Toc509234409"/>
      <w:r>
        <w:lastRenderedPageBreak/>
        <w:t>region property</w:t>
      </w:r>
      <w:bookmarkEnd w:id="384"/>
      <w:bookmarkEnd w:id="385"/>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86" w:name="_Ref503540621"/>
      <w:bookmarkStart w:id="387" w:name="_Toc509234410"/>
      <w:r>
        <w:t>snippet property</w:t>
      </w:r>
      <w:bookmarkEnd w:id="386"/>
      <w:bookmarkEnd w:id="387"/>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88" w:name="_Ref506285865"/>
      <w:bookmarkStart w:id="389" w:name="_Toc509234411"/>
      <w:r>
        <w:t>analysisToolLogFile</w:t>
      </w:r>
      <w:r w:rsidR="00316A25">
        <w:t>Location</w:t>
      </w:r>
      <w:r>
        <w:t xml:space="preserve"> property</w:t>
      </w:r>
      <w:bookmarkEnd w:id="388"/>
      <w:bookmarkEnd w:id="389"/>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390" w:name="_Ref507665939"/>
      <w:bookmarkStart w:id="391" w:name="_Toc509234412"/>
      <w:r>
        <w:t>location object</w:t>
      </w:r>
      <w:bookmarkEnd w:id="381"/>
      <w:bookmarkEnd w:id="390"/>
      <w:bookmarkEnd w:id="391"/>
    </w:p>
    <w:p w14:paraId="27ED50C0" w14:textId="23D428DC" w:rsidR="006E546E" w:rsidRDefault="006E546E" w:rsidP="006E546E">
      <w:pPr>
        <w:pStyle w:val="Heading3"/>
      </w:pPr>
      <w:bookmarkStart w:id="392" w:name="_Ref493479281"/>
      <w:bookmarkStart w:id="393" w:name="_Toc509234413"/>
      <w:r>
        <w:t>General</w:t>
      </w:r>
      <w:bookmarkEnd w:id="392"/>
      <w:bookmarkEnd w:id="393"/>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394" w:name="_Ref493478389"/>
      <w:bookmarkStart w:id="395" w:name="_Toc509234414"/>
      <w:r>
        <w:t>Constraints</w:t>
      </w:r>
      <w:bookmarkEnd w:id="394"/>
      <w:bookmarkEnd w:id="395"/>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96" w:name="_Ref493424691"/>
      <w:bookmarkStart w:id="397" w:name="_Toc509234415"/>
      <w:r>
        <w:t>analysisTarget property</w:t>
      </w:r>
      <w:bookmarkEnd w:id="396"/>
      <w:bookmarkEnd w:id="397"/>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98" w:name="_Ref493477623"/>
      <w:bookmarkStart w:id="399" w:name="_Ref493478351"/>
      <w:bookmarkStart w:id="400" w:name="_Toc509234416"/>
      <w:r>
        <w:t>resultFile property</w:t>
      </w:r>
      <w:bookmarkEnd w:id="398"/>
      <w:bookmarkEnd w:id="399"/>
      <w:bookmarkEnd w:id="400"/>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01" w:name="_Ref493404450"/>
      <w:bookmarkStart w:id="402" w:name="_Ref493404690"/>
      <w:bookmarkStart w:id="403" w:name="_Toc509234417"/>
      <w:r>
        <w:t>fullyQualifiedLogicalName property</w:t>
      </w:r>
      <w:bookmarkEnd w:id="401"/>
      <w:bookmarkEnd w:id="402"/>
      <w:bookmarkEnd w:id="40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04" w:name="_Ref493404415"/>
      <w:bookmarkStart w:id="405" w:name="_Toc509234418"/>
      <w:r>
        <w:t>logicalLocationKey property</w:t>
      </w:r>
      <w:bookmarkEnd w:id="404"/>
      <w:bookmarkEnd w:id="405"/>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06" w:name="_Toc509234419"/>
      <w:r>
        <w:t>decoratedName property</w:t>
      </w:r>
      <w:bookmarkEnd w:id="40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7" w:name="_Toc509234420"/>
      <w:r>
        <w:t>properties property</w:t>
      </w:r>
      <w:bookmarkEnd w:id="407"/>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8" w:name="_Ref493477390"/>
      <w:bookmarkStart w:id="409" w:name="_Ref493478323"/>
      <w:bookmarkStart w:id="410" w:name="_Ref493478590"/>
      <w:bookmarkStart w:id="411" w:name="_Toc509234421"/>
      <w:r>
        <w:t>physicalLocation object</w:t>
      </w:r>
      <w:bookmarkEnd w:id="408"/>
      <w:bookmarkEnd w:id="409"/>
      <w:bookmarkEnd w:id="410"/>
      <w:bookmarkEnd w:id="411"/>
    </w:p>
    <w:p w14:paraId="0B9181AD" w14:textId="12F902F2" w:rsidR="006E546E" w:rsidRDefault="006E546E" w:rsidP="006E546E">
      <w:pPr>
        <w:pStyle w:val="Heading3"/>
      </w:pPr>
      <w:bookmarkStart w:id="412" w:name="_Toc509234422"/>
      <w:r>
        <w:t>General</w:t>
      </w:r>
      <w:bookmarkEnd w:id="41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13" w:name="_Ref503357394"/>
      <w:bookmarkStart w:id="414" w:name="_Toc509234423"/>
      <w:bookmarkStart w:id="415" w:name="_Ref493343236"/>
      <w:r>
        <w:t>id property</w:t>
      </w:r>
      <w:bookmarkEnd w:id="413"/>
      <w:bookmarkEnd w:id="414"/>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4196BB56" w:rsidR="00AF7697" w:rsidRDefault="00AF7697" w:rsidP="00AF7697">
      <w:pPr>
        <w:pStyle w:val="Code"/>
      </w:pPr>
      <w:proofErr w:type="gramStart"/>
      <w:r>
        <w:t>result.codeFlows</w:t>
      </w:r>
      <w:proofErr w:type="gramEnd"/>
      <w:r>
        <w:t>[0]</w:t>
      </w:r>
      <w:ins w:id="416" w:author="Laurence Golding" w:date="2018-03-23T14:38:00Z">
        <w:r w:rsidR="005617AE">
          <w:t>.</w:t>
        </w:r>
      </w:ins>
      <w:ins w:id="417" w:author="Laurence Golding" w:date="2018-03-26T10:22:00Z">
        <w:r w:rsidR="00E4598B">
          <w:t>threadFlows</w:t>
        </w:r>
      </w:ins>
      <w:ins w:id="418" w:author="Laurence Golding" w:date="2018-03-23T14:38:00Z">
        <w:r w:rsidR="005617AE">
          <w:t>[0]</w:t>
        </w:r>
      </w:ins>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9" w:name="_Ref503369432"/>
      <w:bookmarkStart w:id="420" w:name="_Ref503369435"/>
      <w:bookmarkStart w:id="421" w:name="_Ref503371110"/>
      <w:bookmarkStart w:id="422" w:name="_Ref503371652"/>
      <w:bookmarkStart w:id="423" w:name="_Toc509234424"/>
      <w:r>
        <w:t>fileLocation</w:t>
      </w:r>
      <w:r w:rsidR="006E546E">
        <w:t xml:space="preserve"> property</w:t>
      </w:r>
      <w:bookmarkEnd w:id="415"/>
      <w:bookmarkEnd w:id="419"/>
      <w:bookmarkEnd w:id="420"/>
      <w:bookmarkEnd w:id="421"/>
      <w:bookmarkEnd w:id="422"/>
      <w:bookmarkEnd w:id="423"/>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24" w:name="_Ref493509797"/>
      <w:bookmarkStart w:id="425" w:name="_Toc509234425"/>
      <w:r>
        <w:t>region property</w:t>
      </w:r>
      <w:bookmarkEnd w:id="424"/>
      <w:bookmarkEnd w:id="425"/>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26" w:name="_Ref493490350"/>
      <w:bookmarkStart w:id="427" w:name="_Toc509234426"/>
      <w:r>
        <w:t>region object</w:t>
      </w:r>
      <w:bookmarkEnd w:id="426"/>
      <w:bookmarkEnd w:id="427"/>
    </w:p>
    <w:p w14:paraId="5C4DB1F6" w14:textId="0F642D18" w:rsidR="006E546E" w:rsidRDefault="006E546E" w:rsidP="006E546E">
      <w:pPr>
        <w:pStyle w:val="Heading3"/>
      </w:pPr>
      <w:bookmarkStart w:id="428" w:name="_Toc509234427"/>
      <w:r>
        <w:t>General</w:t>
      </w:r>
      <w:bookmarkEnd w:id="42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29" w:name="_Ref493492556"/>
      <w:bookmarkStart w:id="430" w:name="_Ref493492604"/>
      <w:bookmarkStart w:id="431" w:name="_Ref493492671"/>
      <w:bookmarkStart w:id="432" w:name="_Toc509234428"/>
      <w:r>
        <w:t>Text regions</w:t>
      </w:r>
      <w:bookmarkEnd w:id="429"/>
      <w:bookmarkEnd w:id="430"/>
      <w:bookmarkEnd w:id="431"/>
      <w:bookmarkEnd w:id="43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33" w:name="_Ref509043519"/>
      <w:bookmarkStart w:id="434" w:name="_Ref509043733"/>
      <w:bookmarkStart w:id="435" w:name="_Toc509234429"/>
      <w:r>
        <w:lastRenderedPageBreak/>
        <w:t>Binary regions</w:t>
      </w:r>
      <w:bookmarkEnd w:id="433"/>
      <w:bookmarkEnd w:id="434"/>
      <w:bookmarkEnd w:id="435"/>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36" w:name="_Ref493490565"/>
      <w:bookmarkStart w:id="437" w:name="_Ref493491243"/>
      <w:bookmarkStart w:id="438" w:name="_Ref493492406"/>
      <w:bookmarkStart w:id="439" w:name="_Toc509234430"/>
      <w:r>
        <w:t>startLine property</w:t>
      </w:r>
      <w:bookmarkEnd w:id="436"/>
      <w:bookmarkEnd w:id="437"/>
      <w:bookmarkEnd w:id="438"/>
      <w:bookmarkEnd w:id="43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40" w:name="_Ref493491260"/>
      <w:bookmarkStart w:id="441" w:name="_Ref493492414"/>
      <w:bookmarkStart w:id="442" w:name="_Toc509234431"/>
      <w:r>
        <w:t>startColumn property</w:t>
      </w:r>
      <w:bookmarkEnd w:id="440"/>
      <w:bookmarkEnd w:id="441"/>
      <w:bookmarkEnd w:id="44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43" w:name="_Ref493491334"/>
      <w:bookmarkStart w:id="444" w:name="_Ref493492422"/>
      <w:bookmarkStart w:id="445" w:name="_Toc509234432"/>
      <w:r>
        <w:t>endLine property</w:t>
      </w:r>
      <w:bookmarkEnd w:id="443"/>
      <w:bookmarkEnd w:id="444"/>
      <w:bookmarkEnd w:id="44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46" w:name="_Ref493491342"/>
      <w:bookmarkStart w:id="447" w:name="_Ref493492427"/>
      <w:bookmarkStart w:id="448" w:name="_Toc509234433"/>
      <w:r>
        <w:t>endColumn property</w:t>
      </w:r>
      <w:bookmarkEnd w:id="446"/>
      <w:bookmarkEnd w:id="447"/>
      <w:bookmarkEnd w:id="44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49" w:name="_Ref493492251"/>
      <w:bookmarkStart w:id="450" w:name="_Ref493492981"/>
      <w:bookmarkStart w:id="451" w:name="_Toc509234434"/>
      <w:r>
        <w:t>offset property</w:t>
      </w:r>
      <w:bookmarkEnd w:id="449"/>
      <w:bookmarkEnd w:id="450"/>
      <w:bookmarkEnd w:id="45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52" w:name="_Ref493491350"/>
      <w:bookmarkStart w:id="453" w:name="_Ref493492312"/>
      <w:bookmarkStart w:id="454" w:name="_Toc509234435"/>
      <w:r>
        <w:t>length property</w:t>
      </w:r>
      <w:bookmarkEnd w:id="452"/>
      <w:bookmarkEnd w:id="453"/>
      <w:bookmarkEnd w:id="45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55" w:name="_Ref493404505"/>
      <w:bookmarkStart w:id="456" w:name="_Toc509234436"/>
      <w:r>
        <w:t>logicalLocation object</w:t>
      </w:r>
      <w:bookmarkEnd w:id="455"/>
      <w:bookmarkEnd w:id="456"/>
    </w:p>
    <w:p w14:paraId="479717FF" w14:textId="2760154A" w:rsidR="006E546E" w:rsidRDefault="006E546E" w:rsidP="006E546E">
      <w:pPr>
        <w:pStyle w:val="Heading3"/>
      </w:pPr>
      <w:bookmarkStart w:id="457" w:name="_Toc509234437"/>
      <w:r>
        <w:t>General</w:t>
      </w:r>
      <w:bookmarkEnd w:id="45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58" w:name="_Toc509234438"/>
      <w:r>
        <w:t>name property</w:t>
      </w:r>
      <w:bookmarkEnd w:id="45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59" w:name="_Toc509234439"/>
      <w:r>
        <w:lastRenderedPageBreak/>
        <w:t>kind property</w:t>
      </w:r>
      <w:bookmarkEnd w:id="45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60" w:name="_Toc509234440"/>
      <w:r>
        <w:t>parentKey property</w:t>
      </w:r>
      <w:bookmarkEnd w:id="460"/>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543FD95D" w:rsidR="00AD7FD8" w:rsidRDefault="00AD7FD8" w:rsidP="00AD7FD8">
      <w:pPr>
        <w:rPr>
          <w:ins w:id="461" w:author="Laurence Golding" w:date="2018-03-22T13:54:00Z"/>
        </w:rPr>
      </w:pPr>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3082AEF6" w14:textId="41F6AFEE" w:rsidR="00034B8F" w:rsidRDefault="00034B8F" w:rsidP="00034B8F">
      <w:pPr>
        <w:pStyle w:val="Heading2"/>
        <w:rPr>
          <w:ins w:id="462" w:author="Laurence Golding" w:date="2018-03-22T13:55:00Z"/>
        </w:rPr>
      </w:pPr>
      <w:bookmarkStart w:id="463" w:name="_Ref509492512"/>
      <w:bookmarkStart w:id="464" w:name="_Hlk509491110"/>
      <w:ins w:id="465" w:author="Laurence Golding" w:date="2018-03-22T13:59:00Z">
        <w:r>
          <w:t>c</w:t>
        </w:r>
      </w:ins>
      <w:ins w:id="466" w:author="Laurence Golding" w:date="2018-03-22T13:57:00Z">
        <w:r>
          <w:t>odeFlow</w:t>
        </w:r>
      </w:ins>
      <w:ins w:id="467" w:author="Laurence Golding" w:date="2018-03-22T13:55:00Z">
        <w:r>
          <w:t xml:space="preserve"> object</w:t>
        </w:r>
        <w:bookmarkEnd w:id="463"/>
      </w:ins>
    </w:p>
    <w:p w14:paraId="237B1103" w14:textId="3A91D344" w:rsidR="00034B8F" w:rsidRDefault="00034B8F" w:rsidP="00034B8F">
      <w:pPr>
        <w:pStyle w:val="Heading3"/>
        <w:rPr>
          <w:ins w:id="468" w:author="Laurence Golding" w:date="2018-03-22T13:55:00Z"/>
        </w:rPr>
      </w:pPr>
      <w:bookmarkStart w:id="469" w:name="_Ref509591060"/>
      <w:ins w:id="470" w:author="Laurence Golding" w:date="2018-03-22T13:55:00Z">
        <w:r>
          <w:t>General</w:t>
        </w:r>
        <w:bookmarkEnd w:id="469"/>
      </w:ins>
    </w:p>
    <w:p w14:paraId="07E738AC" w14:textId="2DF5A894" w:rsidR="00034B8F" w:rsidRDefault="00034B8F" w:rsidP="00034B8F">
      <w:pPr>
        <w:rPr>
          <w:ins w:id="471" w:author="Laurence Golding" w:date="2018-03-23T17:53:00Z"/>
        </w:rPr>
      </w:pPr>
      <w:ins w:id="472" w:author="Laurence Golding" w:date="2018-03-22T13:55:00Z">
        <w:r>
          <w:t xml:space="preserve">A </w:t>
        </w:r>
        <w:r w:rsidRPr="00034B8F">
          <w:rPr>
            <w:rStyle w:val="CODEtemp"/>
          </w:rPr>
          <w:t>co</w:t>
        </w:r>
      </w:ins>
      <w:ins w:id="473" w:author="Laurence Golding" w:date="2018-03-22T13:59:00Z">
        <w:r w:rsidRPr="00034B8F">
          <w:rPr>
            <w:rStyle w:val="CODEtemp"/>
          </w:rPr>
          <w:t>deF</w:t>
        </w:r>
      </w:ins>
      <w:ins w:id="474" w:author="Laurence Golding" w:date="2018-03-22T13:55:00Z">
        <w:r w:rsidRPr="00034B8F">
          <w:rPr>
            <w:rStyle w:val="CODEtemp"/>
          </w:rPr>
          <w:t>low</w:t>
        </w:r>
      </w:ins>
      <w:ins w:id="475" w:author="Laurence Golding" w:date="2018-03-22T13:59:00Z">
        <w:r>
          <w:t xml:space="preserve"> object</w:t>
        </w:r>
      </w:ins>
      <w:ins w:id="476" w:author="Laurence Golding" w:date="2018-03-22T13:55:00Z">
        <w:r>
          <w:t xml:space="preserve"> describes </w:t>
        </w:r>
      </w:ins>
      <w:ins w:id="477" w:author="Laurence Golding" w:date="2018-03-22T13:56:00Z">
        <w:r>
          <w:t xml:space="preserve">the progress of </w:t>
        </w:r>
      </w:ins>
      <w:ins w:id="478" w:author="Laurence Golding" w:date="2018-03-22T14:04:00Z">
        <w:r>
          <w:t>one more</w:t>
        </w:r>
      </w:ins>
      <w:ins w:id="479" w:author="Laurence Golding" w:date="2018-03-22T13:56:00Z">
        <w:r>
          <w:t xml:space="preserve"> programs through one or more </w:t>
        </w:r>
      </w:ins>
      <w:ins w:id="480" w:author="Laurence Golding" w:date="2018-03-26T10:33:00Z">
        <w:r w:rsidR="005C657C">
          <w:t>thread flow</w:t>
        </w:r>
      </w:ins>
      <w:ins w:id="481" w:author="Laurence Golding" w:date="2018-03-23T14:39:00Z">
        <w:r w:rsidR="005617AE">
          <w:t>s</w:t>
        </w:r>
      </w:ins>
      <w:ins w:id="482" w:author="Laurence Golding" w:date="2018-03-22T13:56:00Z">
        <w:r>
          <w:t>, which together result in the detection of a result in the system</w:t>
        </w:r>
      </w:ins>
      <w:ins w:id="483" w:author="Laurence Golding" w:date="2018-03-22T13:57:00Z">
        <w:r>
          <w:t xml:space="preserve"> being analyzed. </w:t>
        </w:r>
      </w:ins>
      <w:ins w:id="484" w:author="Laurence Golding" w:date="2018-03-23T14:51:00Z">
        <w:r w:rsidR="00467832">
          <w:t>We define a</w:t>
        </w:r>
      </w:ins>
      <w:ins w:id="485" w:author="Laurence Golding" w:date="2018-03-22T13:57:00Z">
        <w:r>
          <w:t xml:space="preserve"> </w:t>
        </w:r>
      </w:ins>
      <w:ins w:id="486" w:author="Laurence Golding" w:date="2018-03-26T10:33:00Z">
        <w:r w:rsidR="005C657C">
          <w:t>thread flow</w:t>
        </w:r>
      </w:ins>
      <w:ins w:id="487" w:author="Laurence Golding" w:date="2018-03-23T14:50:00Z">
        <w:r w:rsidR="00467832">
          <w:t xml:space="preserve"> </w:t>
        </w:r>
      </w:ins>
      <w:ins w:id="488" w:author="Laurence Golding" w:date="2018-03-23T14:51:00Z">
        <w:r w:rsidR="00467832">
          <w:t>as a temporally ordered sequence of code locations occurring within a single</w:t>
        </w:r>
      </w:ins>
      <w:ins w:id="489" w:author="Laurence Golding" w:date="2018-03-26T10:33:00Z">
        <w:r w:rsidR="005C657C">
          <w:t xml:space="preserve"> thread of</w:t>
        </w:r>
      </w:ins>
      <w:ins w:id="490" w:author="Laurence Golding" w:date="2018-03-23T14:51:00Z">
        <w:r w:rsidR="00467832">
          <w:t xml:space="preserve"> execution</w:t>
        </w:r>
      </w:ins>
      <w:ins w:id="491" w:author="Laurence Golding" w:date="2018-03-23T14:52:00Z">
        <w:r w:rsidR="00467832">
          <w:t>, typically an operating system thread or</w:t>
        </w:r>
      </w:ins>
      <w:ins w:id="492" w:author="Laurence Golding" w:date="2018-03-26T10:33:00Z">
        <w:r w:rsidR="005C657C">
          <w:t xml:space="preserve"> a</w:t>
        </w:r>
      </w:ins>
      <w:ins w:id="493" w:author="Laurence Golding" w:date="2018-03-23T14:52:00Z">
        <w:r w:rsidR="00467832">
          <w:t xml:space="preserve"> fiber. The </w:t>
        </w:r>
      </w:ins>
      <w:ins w:id="494" w:author="Laurence Golding" w:date="2018-03-26T10:33:00Z">
        <w:r w:rsidR="005C657C">
          <w:t>thread flow</w:t>
        </w:r>
      </w:ins>
      <w:ins w:id="495" w:author="Laurence Golding" w:date="2018-03-23T14:52:00Z">
        <w:r w:rsidR="00467832">
          <w:t>s in a code flow</w:t>
        </w:r>
      </w:ins>
      <w:ins w:id="496" w:author="Laurence Golding" w:date="2018-03-23T14:40:00Z">
        <w:r w:rsidR="005617AE">
          <w:t xml:space="preserve"> </w:t>
        </w:r>
      </w:ins>
      <w:ins w:id="497" w:author="Laurence Golding" w:date="2018-03-22T13:58:00Z">
        <w:r>
          <w:rPr>
            <w:b/>
          </w:rPr>
          <w:t>MAY</w:t>
        </w:r>
        <w:r>
          <w:t xml:space="preserve"> lie within a single process, within multiple processes on the same machine, or within multiple processes on multiple machines.</w:t>
        </w:r>
      </w:ins>
    </w:p>
    <w:p w14:paraId="0733BECC" w14:textId="1FBC0A86" w:rsidR="00F03B15" w:rsidRDefault="00F03B15" w:rsidP="00F03B15">
      <w:pPr>
        <w:pStyle w:val="Note"/>
        <w:rPr>
          <w:ins w:id="498" w:author="Laurence Golding" w:date="2018-03-23T17:31:00Z"/>
        </w:rPr>
      </w:pPr>
      <w:ins w:id="499" w:author="Laurence Golding" w:date="2018-03-23T17:31:00Z">
        <w:r>
          <w:t>EXAMPLE</w:t>
        </w:r>
      </w:ins>
    </w:p>
    <w:p w14:paraId="3231CD8B" w14:textId="31178093" w:rsidR="00C66DD3" w:rsidRDefault="00C66DD3" w:rsidP="00C66DD3">
      <w:pPr>
        <w:pStyle w:val="Codesmall"/>
        <w:rPr>
          <w:ins w:id="500" w:author="Laurence Golding" w:date="2018-03-23T17:32:00Z"/>
        </w:rPr>
      </w:pPr>
      <w:proofErr w:type="gramStart"/>
      <w:ins w:id="501" w:author="Laurence Golding" w:date="2018-03-23T17:32:00Z">
        <w:r>
          <w:t xml:space="preserve">{  </w:t>
        </w:r>
        <w:proofErr w:type="gramEnd"/>
        <w:r>
          <w:t xml:space="preserve">                                     # A result object</w:t>
        </w:r>
      </w:ins>
      <w:ins w:id="502" w:author="Laurence Golding" w:date="2018-03-23T17:35:00Z">
        <w:r>
          <w:t xml:space="preserve"> (§</w:t>
        </w:r>
        <w:r>
          <w:fldChar w:fldCharType="begin"/>
        </w:r>
        <w:r>
          <w:instrText xml:space="preserve"> REF _Ref493350984 \r \h </w:instrText>
        </w:r>
      </w:ins>
      <w:r>
        <w:fldChar w:fldCharType="separate"/>
      </w:r>
      <w:ins w:id="503" w:author="Laurence Golding" w:date="2018-03-23T17:35:00Z">
        <w:r>
          <w:t>3.18</w:t>
        </w:r>
        <w:r>
          <w:fldChar w:fldCharType="end"/>
        </w:r>
        <w:r>
          <w:t>)</w:t>
        </w:r>
      </w:ins>
      <w:ins w:id="504" w:author="Laurence Golding" w:date="2018-03-23T17:32:00Z">
        <w:r>
          <w:t>.</w:t>
        </w:r>
      </w:ins>
    </w:p>
    <w:p w14:paraId="3BA71B0C" w14:textId="64CC16A5" w:rsidR="00C66DD3" w:rsidRDefault="00C66DD3" w:rsidP="00C66DD3">
      <w:pPr>
        <w:pStyle w:val="Codesmall"/>
        <w:rPr>
          <w:ins w:id="505" w:author="Laurence Golding" w:date="2018-03-23T17:32:00Z"/>
        </w:rPr>
      </w:pPr>
      <w:ins w:id="506" w:author="Laurence Golding" w:date="2018-03-23T17:32:00Z">
        <w:r>
          <w:t xml:space="preserve">  "codeFlows": [                        # </w:t>
        </w:r>
      </w:ins>
      <w:ins w:id="507" w:author="Laurence Golding" w:date="2018-03-23T17:36:00Z">
        <w:r>
          <w:t>See §</w:t>
        </w:r>
        <w:r>
          <w:fldChar w:fldCharType="begin"/>
        </w:r>
        <w:r>
          <w:instrText xml:space="preserve"> REF _Ref509589899 \r \h </w:instrText>
        </w:r>
      </w:ins>
      <w:r>
        <w:fldChar w:fldCharType="separate"/>
      </w:r>
      <w:ins w:id="508" w:author="Laurence Golding" w:date="2018-03-23T17:36:00Z">
        <w:r>
          <w:t>3.18.11</w:t>
        </w:r>
        <w:r>
          <w:fldChar w:fldCharType="end"/>
        </w:r>
      </w:ins>
      <w:ins w:id="509" w:author="Laurence Golding" w:date="2018-03-23T17:32:00Z">
        <w:r>
          <w:t>.</w:t>
        </w:r>
      </w:ins>
    </w:p>
    <w:p w14:paraId="14C57520" w14:textId="7331FB20" w:rsidR="00C66DD3" w:rsidRDefault="00C66DD3" w:rsidP="00C66DD3">
      <w:pPr>
        <w:pStyle w:val="Codesmall"/>
        <w:rPr>
          <w:ins w:id="510" w:author="Laurence Golding" w:date="2018-03-23T17:32:00Z"/>
        </w:rPr>
      </w:pPr>
      <w:ins w:id="511" w:author="Laurence Golding" w:date="2018-03-23T17:32:00Z">
        <w:r>
          <w:t xml:space="preserve">    </w:t>
        </w:r>
        <w:proofErr w:type="gramStart"/>
        <w:r>
          <w:t xml:space="preserve">{  </w:t>
        </w:r>
        <w:proofErr w:type="gramEnd"/>
        <w:r>
          <w:t xml:space="preserve">                                 # A codeFlow object</w:t>
        </w:r>
      </w:ins>
      <w:ins w:id="512" w:author="Laurence Golding" w:date="2018-03-23T17:36:00Z">
        <w:r>
          <w:t xml:space="preserve"> (§</w:t>
        </w:r>
        <w:r>
          <w:fldChar w:fldCharType="begin"/>
        </w:r>
        <w:r>
          <w:instrText xml:space="preserve"> REF _Ref509492512 \r \h </w:instrText>
        </w:r>
      </w:ins>
      <w:r>
        <w:fldChar w:fldCharType="separate"/>
      </w:r>
      <w:ins w:id="513" w:author="Laurence Golding" w:date="2018-03-23T17:36:00Z">
        <w:r>
          <w:t>3.24</w:t>
        </w:r>
        <w:r>
          <w:fldChar w:fldCharType="end"/>
        </w:r>
        <w:r>
          <w:t>)</w:t>
        </w:r>
      </w:ins>
      <w:ins w:id="514" w:author="Laurence Golding" w:date="2018-03-23T17:32:00Z">
        <w:r>
          <w:t>.</w:t>
        </w:r>
      </w:ins>
    </w:p>
    <w:p w14:paraId="126E3579" w14:textId="3B12F49A" w:rsidR="00C66DD3" w:rsidRDefault="00C66DD3" w:rsidP="00C66DD3">
      <w:pPr>
        <w:pStyle w:val="Codesmall"/>
        <w:rPr>
          <w:ins w:id="515" w:author="Laurence Golding" w:date="2018-03-23T17:38:00Z"/>
        </w:rPr>
      </w:pPr>
      <w:ins w:id="516" w:author="Laurence Golding" w:date="2018-03-23T17:32:00Z">
        <w:r>
          <w:t xml:space="preserve">      "message": </w:t>
        </w:r>
        <w:proofErr w:type="gramStart"/>
        <w:r>
          <w:t>{</w:t>
        </w:r>
      </w:ins>
      <w:ins w:id="517" w:author="Laurence Golding" w:date="2018-03-23T17:37:00Z">
        <w:r>
          <w:t xml:space="preserve">  </w:t>
        </w:r>
        <w:proofErr w:type="gramEnd"/>
        <w:r>
          <w:t xml:space="preserve">                    # See §</w:t>
        </w:r>
        <w:r>
          <w:fldChar w:fldCharType="begin"/>
        </w:r>
        <w:r>
          <w:instrText xml:space="preserve"> REF _Ref509590002 \r \h </w:instrText>
        </w:r>
      </w:ins>
      <w:r>
        <w:fldChar w:fldCharType="separate"/>
      </w:r>
      <w:ins w:id="518" w:author="Laurence Golding" w:date="2018-03-23T17:37:00Z">
        <w:r>
          <w:t>3.24.2</w:t>
        </w:r>
        <w:r>
          <w:fldChar w:fldCharType="end"/>
        </w:r>
        <w:r>
          <w:t>.</w:t>
        </w:r>
      </w:ins>
    </w:p>
    <w:p w14:paraId="613E8233" w14:textId="5CDC0177" w:rsidR="00C66DD3" w:rsidRDefault="00C66DD3" w:rsidP="00C66DD3">
      <w:pPr>
        <w:pStyle w:val="Codesmall"/>
        <w:rPr>
          <w:ins w:id="519" w:author="Laurence Golding" w:date="2018-03-23T17:37:00Z"/>
        </w:rPr>
      </w:pPr>
      <w:ins w:id="520" w:author="Laurence Golding" w:date="2018-03-23T17:38:00Z">
        <w:r>
          <w:t xml:space="preserve">        "text": "..."</w:t>
        </w:r>
      </w:ins>
    </w:p>
    <w:p w14:paraId="762B1753" w14:textId="7423F529" w:rsidR="00C66DD3" w:rsidRDefault="00C66DD3" w:rsidP="00C66DD3">
      <w:pPr>
        <w:pStyle w:val="Codesmall"/>
        <w:rPr>
          <w:ins w:id="521" w:author="Laurence Golding" w:date="2018-03-23T17:32:00Z"/>
        </w:rPr>
      </w:pPr>
      <w:ins w:id="522" w:author="Laurence Golding" w:date="2018-03-23T17:37:00Z">
        <w:r>
          <w:t xml:space="preserve">      </w:t>
        </w:r>
      </w:ins>
      <w:ins w:id="523" w:author="Laurence Golding" w:date="2018-03-23T17:32:00Z">
        <w:r>
          <w:t>},</w:t>
        </w:r>
      </w:ins>
    </w:p>
    <w:p w14:paraId="6E2ACF06" w14:textId="77777777" w:rsidR="00C66DD3" w:rsidRDefault="00C66DD3" w:rsidP="00C66DD3">
      <w:pPr>
        <w:pStyle w:val="Codesmall"/>
        <w:rPr>
          <w:ins w:id="524" w:author="Laurence Golding" w:date="2018-03-23T17:32:00Z"/>
        </w:rPr>
      </w:pPr>
    </w:p>
    <w:p w14:paraId="7B550D64" w14:textId="5EB82023" w:rsidR="00C66DD3" w:rsidRDefault="00C66DD3" w:rsidP="00C66DD3">
      <w:pPr>
        <w:pStyle w:val="Codesmall"/>
        <w:rPr>
          <w:ins w:id="525" w:author="Laurence Golding" w:date="2018-03-23T17:32:00Z"/>
        </w:rPr>
      </w:pPr>
      <w:ins w:id="526" w:author="Laurence Golding" w:date="2018-03-23T17:32:00Z">
        <w:r>
          <w:t xml:space="preserve">      "</w:t>
        </w:r>
      </w:ins>
      <w:ins w:id="527" w:author="Laurence Golding" w:date="2018-03-26T10:23:00Z">
        <w:r w:rsidR="00E4598B">
          <w:t>threadFlows</w:t>
        </w:r>
      </w:ins>
      <w:ins w:id="528" w:author="Laurence Golding" w:date="2018-03-23T17:32:00Z">
        <w:r>
          <w:t xml:space="preserve">": [           </w:t>
        </w:r>
      </w:ins>
      <w:ins w:id="529" w:author="Laurence Golding" w:date="2018-03-26T10:23:00Z">
        <w:r w:rsidR="00E4598B">
          <w:t xml:space="preserve">       </w:t>
        </w:r>
      </w:ins>
      <w:ins w:id="530" w:author="Laurence Golding" w:date="2018-03-23T17:32:00Z">
        <w:r>
          <w:t xml:space="preserve"># </w:t>
        </w:r>
      </w:ins>
      <w:ins w:id="531" w:author="Laurence Golding" w:date="2018-03-23T17:36:00Z">
        <w:r>
          <w:t>See §</w:t>
        </w:r>
      </w:ins>
      <w:ins w:id="532" w:author="Laurence Golding" w:date="2018-03-23T17:37:00Z">
        <w:r>
          <w:fldChar w:fldCharType="begin"/>
        </w:r>
        <w:r>
          <w:instrText xml:space="preserve"> REF _Ref509589963 \r \h </w:instrText>
        </w:r>
      </w:ins>
      <w:r>
        <w:fldChar w:fldCharType="separate"/>
      </w:r>
      <w:ins w:id="533" w:author="Laurence Golding" w:date="2018-03-23T17:37:00Z">
        <w:r>
          <w:t>3.24.3</w:t>
        </w:r>
        <w:r>
          <w:fldChar w:fldCharType="end"/>
        </w:r>
        <w:r>
          <w:t>.</w:t>
        </w:r>
      </w:ins>
    </w:p>
    <w:p w14:paraId="08EFAB0B" w14:textId="233F9A9E" w:rsidR="00C66DD3" w:rsidRDefault="00C66DD3" w:rsidP="00C66DD3">
      <w:pPr>
        <w:pStyle w:val="Codesmall"/>
        <w:rPr>
          <w:ins w:id="534" w:author="Laurence Golding" w:date="2018-03-23T17:32:00Z"/>
        </w:rPr>
      </w:pPr>
      <w:ins w:id="535" w:author="Laurence Golding" w:date="2018-03-23T17:32:00Z">
        <w:r>
          <w:t xml:space="preserve">        </w:t>
        </w:r>
        <w:proofErr w:type="gramStart"/>
        <w:r>
          <w:t xml:space="preserve">{  </w:t>
        </w:r>
        <w:proofErr w:type="gramEnd"/>
        <w:r>
          <w:t xml:space="preserve">                             # A </w:t>
        </w:r>
      </w:ins>
      <w:ins w:id="536" w:author="Laurence Golding" w:date="2018-03-26T10:23:00Z">
        <w:r w:rsidR="00E4598B">
          <w:t>threadFlow</w:t>
        </w:r>
      </w:ins>
      <w:ins w:id="537" w:author="Laurence Golding" w:date="2018-03-23T17:32:00Z">
        <w:r>
          <w:t xml:space="preserve"> object</w:t>
        </w:r>
      </w:ins>
      <w:ins w:id="538" w:author="Laurence Golding" w:date="2018-03-23T17:38:00Z">
        <w:r>
          <w:t xml:space="preserve"> (§</w:t>
        </w:r>
        <w:r>
          <w:fldChar w:fldCharType="begin"/>
        </w:r>
        <w:r>
          <w:instrText xml:space="preserve"> REF _Ref493427364 \r \h </w:instrText>
        </w:r>
      </w:ins>
      <w:r>
        <w:fldChar w:fldCharType="separate"/>
      </w:r>
      <w:ins w:id="539" w:author="Laurence Golding" w:date="2018-03-23T17:38:00Z">
        <w:r>
          <w:t>3.25</w:t>
        </w:r>
        <w:r>
          <w:fldChar w:fldCharType="end"/>
        </w:r>
        <w:r>
          <w:t>).</w:t>
        </w:r>
      </w:ins>
    </w:p>
    <w:p w14:paraId="6D818642" w14:textId="35966B55" w:rsidR="00C66DD3" w:rsidRDefault="00C66DD3" w:rsidP="00C66DD3">
      <w:pPr>
        <w:pStyle w:val="Codesmall"/>
        <w:rPr>
          <w:ins w:id="540" w:author="Laurence Golding" w:date="2018-03-23T17:32:00Z"/>
        </w:rPr>
      </w:pPr>
      <w:ins w:id="541" w:author="Laurence Golding" w:date="2018-03-23T17:32:00Z">
        <w:r>
          <w:t xml:space="preserve">          "id": "thread-1</w:t>
        </w:r>
      </w:ins>
      <w:ins w:id="542" w:author="Laurence Golding" w:date="2018-03-23T17:38:00Z">
        <w:r>
          <w:t>23</w:t>
        </w:r>
      </w:ins>
      <w:proofErr w:type="gramStart"/>
      <w:ins w:id="543" w:author="Laurence Golding" w:date="2018-03-23T17:32:00Z">
        <w:r>
          <w:t>",</w:t>
        </w:r>
      </w:ins>
      <w:ins w:id="544" w:author="Laurence Golding" w:date="2018-03-23T17:39:00Z">
        <w:r>
          <w:t xml:space="preserve">   </w:t>
        </w:r>
        <w:proofErr w:type="gramEnd"/>
        <w:r>
          <w:t xml:space="preserve">        # See §</w:t>
        </w:r>
        <w:r>
          <w:fldChar w:fldCharType="begin"/>
        </w:r>
        <w:r>
          <w:instrText xml:space="preserve"> REF _Ref509590090 \r \h </w:instrText>
        </w:r>
      </w:ins>
      <w:r>
        <w:fldChar w:fldCharType="separate"/>
      </w:r>
      <w:ins w:id="545" w:author="Laurence Golding" w:date="2018-03-23T17:39:00Z">
        <w:r>
          <w:t>3.25.2</w:t>
        </w:r>
        <w:r>
          <w:fldChar w:fldCharType="end"/>
        </w:r>
        <w:r>
          <w:t>.</w:t>
        </w:r>
      </w:ins>
    </w:p>
    <w:p w14:paraId="36DD0134" w14:textId="05FDC7AA" w:rsidR="00C66DD3" w:rsidRDefault="00C66DD3" w:rsidP="00C66DD3">
      <w:pPr>
        <w:pStyle w:val="Codesmall"/>
        <w:rPr>
          <w:ins w:id="546" w:author="Laurence Golding" w:date="2018-03-23T17:39:00Z"/>
        </w:rPr>
      </w:pPr>
      <w:ins w:id="547" w:author="Laurence Golding" w:date="2018-03-23T17:32:00Z">
        <w:r>
          <w:t xml:space="preserve">          "message": </w:t>
        </w:r>
        <w:proofErr w:type="gramStart"/>
        <w:r>
          <w:t>{</w:t>
        </w:r>
      </w:ins>
      <w:ins w:id="548" w:author="Laurence Golding" w:date="2018-03-23T17:39:00Z">
        <w:r>
          <w:t xml:space="preserve">  </w:t>
        </w:r>
        <w:proofErr w:type="gramEnd"/>
        <w:r>
          <w:t xml:space="preserve">                # See §</w:t>
        </w:r>
        <w:r>
          <w:fldChar w:fldCharType="begin"/>
        </w:r>
        <w:r>
          <w:instrText xml:space="preserve"> REF _Ref503361742 \r \h </w:instrText>
        </w:r>
      </w:ins>
      <w:r>
        <w:fldChar w:fldCharType="separate"/>
      </w:r>
      <w:ins w:id="549" w:author="Laurence Golding" w:date="2018-03-23T17:39:00Z">
        <w:r>
          <w:t>3.25.3</w:t>
        </w:r>
        <w:r>
          <w:fldChar w:fldCharType="end"/>
        </w:r>
        <w:r>
          <w:t>.</w:t>
        </w:r>
      </w:ins>
    </w:p>
    <w:p w14:paraId="34FC0394" w14:textId="180909F0" w:rsidR="00C66DD3" w:rsidRDefault="00C66DD3" w:rsidP="00C66DD3">
      <w:pPr>
        <w:pStyle w:val="Codesmall"/>
        <w:rPr>
          <w:ins w:id="550" w:author="Laurence Golding" w:date="2018-03-23T17:39:00Z"/>
        </w:rPr>
      </w:pPr>
      <w:ins w:id="551" w:author="Laurence Golding" w:date="2018-03-23T17:39:00Z">
        <w:r>
          <w:t xml:space="preserve">            "text": "..."</w:t>
        </w:r>
      </w:ins>
    </w:p>
    <w:p w14:paraId="1D0873D6" w14:textId="2541CA82" w:rsidR="00C66DD3" w:rsidRDefault="00C66DD3" w:rsidP="00C66DD3">
      <w:pPr>
        <w:pStyle w:val="Codesmall"/>
        <w:rPr>
          <w:ins w:id="552" w:author="Laurence Golding" w:date="2018-03-23T17:32:00Z"/>
        </w:rPr>
      </w:pPr>
      <w:ins w:id="553" w:author="Laurence Golding" w:date="2018-03-23T17:39:00Z">
        <w:r>
          <w:t xml:space="preserve">          </w:t>
        </w:r>
      </w:ins>
      <w:ins w:id="554" w:author="Laurence Golding" w:date="2018-03-23T17:32:00Z">
        <w:r>
          <w:t>},</w:t>
        </w:r>
      </w:ins>
    </w:p>
    <w:p w14:paraId="685094E8" w14:textId="77777777" w:rsidR="00C66DD3" w:rsidRDefault="00C66DD3" w:rsidP="00C66DD3">
      <w:pPr>
        <w:pStyle w:val="Codesmall"/>
        <w:rPr>
          <w:ins w:id="555" w:author="Laurence Golding" w:date="2018-03-23T17:32:00Z"/>
        </w:rPr>
      </w:pPr>
    </w:p>
    <w:p w14:paraId="766D8303" w14:textId="16EBFF80" w:rsidR="00C66DD3" w:rsidRDefault="00C66DD3" w:rsidP="00C66DD3">
      <w:pPr>
        <w:pStyle w:val="Codesmall"/>
        <w:rPr>
          <w:ins w:id="556" w:author="Laurence Golding" w:date="2018-03-23T17:32:00Z"/>
        </w:rPr>
      </w:pPr>
      <w:ins w:id="557" w:author="Laurence Golding" w:date="2018-03-23T17:32:00Z">
        <w:r>
          <w:t xml:space="preserve">          "locations": [                # </w:t>
        </w:r>
      </w:ins>
      <w:ins w:id="558" w:author="Laurence Golding" w:date="2018-03-23T17:40:00Z">
        <w:r>
          <w:t>See §</w:t>
        </w:r>
        <w:r>
          <w:fldChar w:fldCharType="begin"/>
        </w:r>
        <w:r>
          <w:instrText xml:space="preserve"> REF _Ref509590139 \r \h </w:instrText>
        </w:r>
      </w:ins>
      <w:r>
        <w:fldChar w:fldCharType="separate"/>
      </w:r>
      <w:ins w:id="559" w:author="Laurence Golding" w:date="2018-03-23T17:40:00Z">
        <w:r>
          <w:t>3.25.4</w:t>
        </w:r>
        <w:r>
          <w:fldChar w:fldCharType="end"/>
        </w:r>
      </w:ins>
      <w:ins w:id="560" w:author="Laurence Golding" w:date="2018-03-23T17:32:00Z">
        <w:r>
          <w:t>.</w:t>
        </w:r>
      </w:ins>
    </w:p>
    <w:p w14:paraId="6247F828" w14:textId="4CEA2778" w:rsidR="00C66DD3" w:rsidRDefault="00C66DD3" w:rsidP="00C66DD3">
      <w:pPr>
        <w:pStyle w:val="Codesmall"/>
        <w:rPr>
          <w:ins w:id="561" w:author="Laurence Golding" w:date="2018-03-23T17:32:00Z"/>
        </w:rPr>
      </w:pPr>
      <w:ins w:id="562" w:author="Laurence Golding" w:date="2018-03-23T17:32:00Z">
        <w:r>
          <w:t xml:space="preserve">            </w:t>
        </w:r>
        <w:proofErr w:type="gramStart"/>
        <w:r>
          <w:t xml:space="preserve">{  </w:t>
        </w:r>
        <w:proofErr w:type="gramEnd"/>
        <w:r>
          <w:t xml:space="preserve">                         # An annotatedCodeLocation object</w:t>
        </w:r>
      </w:ins>
      <w:ins w:id="563" w:author="Laurence Golding" w:date="2018-03-23T17:40:00Z">
        <w:r>
          <w:t xml:space="preserve"> (§</w:t>
        </w:r>
        <w:r>
          <w:fldChar w:fldCharType="begin"/>
        </w:r>
        <w:r>
          <w:instrText xml:space="preserve"> REF _Ref493427581 \r \h </w:instrText>
        </w:r>
      </w:ins>
      <w:r>
        <w:fldChar w:fldCharType="separate"/>
      </w:r>
      <w:ins w:id="564" w:author="Laurence Golding" w:date="2018-03-23T17:40:00Z">
        <w:r>
          <w:t>3.28</w:t>
        </w:r>
        <w:r>
          <w:fldChar w:fldCharType="end"/>
        </w:r>
        <w:r>
          <w:t>).</w:t>
        </w:r>
      </w:ins>
    </w:p>
    <w:p w14:paraId="06D2E750" w14:textId="6DFA63F5" w:rsidR="00C66DD3" w:rsidRDefault="00C66DD3" w:rsidP="00C66DD3">
      <w:pPr>
        <w:pStyle w:val="Codesmall"/>
        <w:rPr>
          <w:ins w:id="565" w:author="Laurence Golding" w:date="2018-03-23T17:41:00Z"/>
        </w:rPr>
      </w:pPr>
      <w:ins w:id="566" w:author="Laurence Golding" w:date="2018-03-23T17:32:00Z">
        <w:r>
          <w:t xml:space="preserve">              "physicalLocation": </w:t>
        </w:r>
        <w:proofErr w:type="gramStart"/>
        <w:r>
          <w:t>{</w:t>
        </w:r>
      </w:ins>
      <w:ins w:id="567" w:author="Laurence Golding" w:date="2018-03-23T17:52:00Z">
        <w:r>
          <w:t xml:space="preserve">  </w:t>
        </w:r>
        <w:proofErr w:type="gramEnd"/>
        <w:r>
          <w:t xml:space="preserve">   # See §</w:t>
        </w:r>
        <w:r>
          <w:fldChar w:fldCharType="begin"/>
        </w:r>
        <w:r>
          <w:instrText xml:space="preserve"> REF _Ref493497783 \r \h </w:instrText>
        </w:r>
      </w:ins>
      <w:r>
        <w:fldChar w:fldCharType="separate"/>
      </w:r>
      <w:ins w:id="568" w:author="Laurence Golding" w:date="2018-03-23T17:52:00Z">
        <w:r>
          <w:t>3.28.3</w:t>
        </w:r>
        <w:r>
          <w:fldChar w:fldCharType="end"/>
        </w:r>
        <w:r>
          <w:t>.</w:t>
        </w:r>
      </w:ins>
    </w:p>
    <w:p w14:paraId="1CD59605" w14:textId="106831C1" w:rsidR="00C66DD3" w:rsidRDefault="00C66DD3" w:rsidP="00C66DD3">
      <w:pPr>
        <w:pStyle w:val="Codesmall"/>
        <w:rPr>
          <w:ins w:id="569" w:author="Laurence Golding" w:date="2018-03-23T17:51:00Z"/>
        </w:rPr>
      </w:pPr>
      <w:ins w:id="570" w:author="Laurence Golding" w:date="2018-03-23T17:41:00Z">
        <w:r>
          <w:t xml:space="preserve">                "fileLocation": {</w:t>
        </w:r>
      </w:ins>
    </w:p>
    <w:p w14:paraId="0849768F" w14:textId="505B910A" w:rsidR="00C66DD3" w:rsidRDefault="00C66DD3" w:rsidP="00C66DD3">
      <w:pPr>
        <w:pStyle w:val="Codesmall"/>
        <w:rPr>
          <w:ins w:id="571" w:author="Laurence Golding" w:date="2018-03-23T17:51:00Z"/>
        </w:rPr>
      </w:pPr>
      <w:ins w:id="572" w:author="Laurence Golding" w:date="2018-03-23T17:51:00Z">
        <w:r>
          <w:t xml:space="preserve">                  "uri": "ui/window.c",</w:t>
        </w:r>
      </w:ins>
    </w:p>
    <w:p w14:paraId="63D80FE9" w14:textId="16E21A43" w:rsidR="00C66DD3" w:rsidRDefault="00C66DD3" w:rsidP="00C66DD3">
      <w:pPr>
        <w:pStyle w:val="Codesmall"/>
        <w:rPr>
          <w:ins w:id="573" w:author="Laurence Golding" w:date="2018-03-23T17:41:00Z"/>
        </w:rPr>
      </w:pPr>
      <w:ins w:id="574" w:author="Laurence Golding" w:date="2018-03-23T17:51:00Z">
        <w:r>
          <w:t xml:space="preserve">                  "uriBaseId": "SRCROOT"</w:t>
        </w:r>
      </w:ins>
    </w:p>
    <w:p w14:paraId="583817EB" w14:textId="77777777" w:rsidR="00C66DD3" w:rsidRDefault="00C66DD3" w:rsidP="00C66DD3">
      <w:pPr>
        <w:pStyle w:val="Codesmall"/>
        <w:rPr>
          <w:ins w:id="575" w:author="Laurence Golding" w:date="2018-03-23T17:42:00Z"/>
        </w:rPr>
      </w:pPr>
      <w:ins w:id="576" w:author="Laurence Golding" w:date="2018-03-23T17:41:00Z">
        <w:r>
          <w:t xml:space="preserve">                }</w:t>
        </w:r>
      </w:ins>
    </w:p>
    <w:p w14:paraId="5ED7C3AA" w14:textId="77777777" w:rsidR="00C66DD3" w:rsidRDefault="00C66DD3" w:rsidP="00C66DD3">
      <w:pPr>
        <w:pStyle w:val="Codesmall"/>
        <w:rPr>
          <w:ins w:id="577" w:author="Laurence Golding" w:date="2018-03-23T17:42:00Z"/>
        </w:rPr>
      </w:pPr>
    </w:p>
    <w:p w14:paraId="167A45E0" w14:textId="229E521A" w:rsidR="00C66DD3" w:rsidRDefault="00C66DD3" w:rsidP="00C66DD3">
      <w:pPr>
        <w:pStyle w:val="Codesmall"/>
        <w:rPr>
          <w:ins w:id="578" w:author="Laurence Golding" w:date="2018-03-23T17:51:00Z"/>
        </w:rPr>
      </w:pPr>
      <w:ins w:id="579" w:author="Laurence Golding" w:date="2018-03-23T17:42:00Z">
        <w:r>
          <w:t xml:space="preserve">              </w:t>
        </w:r>
      </w:ins>
      <w:ins w:id="580" w:author="Laurence Golding" w:date="2018-03-23T17:50:00Z">
        <w:r>
          <w:t xml:space="preserve">  </w:t>
        </w:r>
      </w:ins>
      <w:ins w:id="581" w:author="Laurence Golding" w:date="2018-03-23T17:42:00Z">
        <w:r>
          <w:t>"region": {</w:t>
        </w:r>
      </w:ins>
    </w:p>
    <w:p w14:paraId="2EC0743B" w14:textId="384925CF" w:rsidR="00C66DD3" w:rsidRDefault="00C66DD3" w:rsidP="00C66DD3">
      <w:pPr>
        <w:pStyle w:val="Codesmall"/>
        <w:rPr>
          <w:ins w:id="582" w:author="Laurence Golding" w:date="2018-03-23T17:42:00Z"/>
        </w:rPr>
      </w:pPr>
      <w:ins w:id="583" w:author="Laurence Golding" w:date="2018-03-23T17:51:00Z">
        <w:r>
          <w:t xml:space="preserve">                  "startLine": 42</w:t>
        </w:r>
      </w:ins>
    </w:p>
    <w:p w14:paraId="43F0B714" w14:textId="2C3D80AF" w:rsidR="00C66DD3" w:rsidRDefault="00C66DD3" w:rsidP="00C66DD3">
      <w:pPr>
        <w:pStyle w:val="Codesmall"/>
        <w:rPr>
          <w:ins w:id="584" w:author="Laurence Golding" w:date="2018-03-23T17:42:00Z"/>
        </w:rPr>
      </w:pPr>
      <w:ins w:id="585" w:author="Laurence Golding" w:date="2018-03-23T17:42:00Z">
        <w:r>
          <w:t xml:space="preserve">                }</w:t>
        </w:r>
      </w:ins>
      <w:ins w:id="586" w:author="Laurence Golding" w:date="2018-03-23T17:41:00Z">
        <w:r>
          <w:t>,</w:t>
        </w:r>
      </w:ins>
    </w:p>
    <w:p w14:paraId="1665C718" w14:textId="37BE08E6" w:rsidR="00C66DD3" w:rsidRDefault="00C66DD3" w:rsidP="00C66DD3">
      <w:pPr>
        <w:pStyle w:val="Codesmall"/>
        <w:rPr>
          <w:ins w:id="587" w:author="Laurence Golding" w:date="2018-03-23T17:32:00Z"/>
        </w:rPr>
      </w:pPr>
      <w:ins w:id="588" w:author="Laurence Golding" w:date="2018-03-23T17:51:00Z">
        <w:r>
          <w:t xml:space="preserve">              </w:t>
        </w:r>
      </w:ins>
      <w:ins w:id="589" w:author="Laurence Golding" w:date="2018-03-23T17:32:00Z">
        <w:r>
          <w:t>},</w:t>
        </w:r>
      </w:ins>
    </w:p>
    <w:p w14:paraId="618C2872" w14:textId="77777777" w:rsidR="00C66DD3" w:rsidRDefault="00C66DD3" w:rsidP="00C66DD3">
      <w:pPr>
        <w:pStyle w:val="Codesmall"/>
        <w:rPr>
          <w:ins w:id="590" w:author="Laurence Golding" w:date="2018-03-23T17:32:00Z"/>
        </w:rPr>
      </w:pPr>
    </w:p>
    <w:p w14:paraId="58F89719" w14:textId="1D03E51D" w:rsidR="00C66DD3" w:rsidRDefault="00C66DD3" w:rsidP="00C66DD3">
      <w:pPr>
        <w:pStyle w:val="Codesmall"/>
        <w:rPr>
          <w:ins w:id="591" w:author="Laurence Golding" w:date="2018-03-23T17:32:00Z"/>
        </w:rPr>
      </w:pPr>
      <w:ins w:id="592" w:author="Laurence Golding" w:date="2018-03-23T17:32:00Z">
        <w:r>
          <w:t xml:space="preserve">              "nestingLevel": </w:t>
        </w:r>
        <w:proofErr w:type="gramStart"/>
        <w:r>
          <w:t>0</w:t>
        </w:r>
      </w:ins>
      <w:ins w:id="593" w:author="Laurence Golding" w:date="2018-03-23T17:33:00Z">
        <w:r>
          <w:t>,</w:t>
        </w:r>
      </w:ins>
      <w:ins w:id="594" w:author="Laurence Golding" w:date="2018-03-23T17:53:00Z">
        <w:r>
          <w:t xml:space="preserve">   </w:t>
        </w:r>
        <w:proofErr w:type="gramEnd"/>
        <w:r>
          <w:t xml:space="preserve">     # See §</w:t>
        </w:r>
        <w:r>
          <w:fldChar w:fldCharType="begin"/>
        </w:r>
        <w:r>
          <w:instrText xml:space="preserve"> REF _Ref509590932 \r \h </w:instrText>
        </w:r>
      </w:ins>
      <w:r>
        <w:fldChar w:fldCharType="separate"/>
      </w:r>
      <w:ins w:id="595" w:author="Laurence Golding" w:date="2018-03-23T17:53:00Z">
        <w:r>
          <w:t>3.28.9</w:t>
        </w:r>
        <w:r>
          <w:fldChar w:fldCharType="end"/>
        </w:r>
        <w:r>
          <w:t>.</w:t>
        </w:r>
      </w:ins>
    </w:p>
    <w:p w14:paraId="00767E0D" w14:textId="3C4A3957" w:rsidR="00C66DD3" w:rsidRDefault="00C66DD3" w:rsidP="00C66DD3">
      <w:pPr>
        <w:pStyle w:val="Codesmall"/>
        <w:rPr>
          <w:ins w:id="596" w:author="Laurence Golding" w:date="2018-03-23T17:32:00Z"/>
        </w:rPr>
      </w:pPr>
      <w:ins w:id="597" w:author="Laurence Golding" w:date="2018-03-23T17:32:00Z">
        <w:r>
          <w:t xml:space="preserve">              "executionOrder": </w:t>
        </w:r>
        <w:proofErr w:type="gramStart"/>
        <w:r>
          <w:t>2,</w:t>
        </w:r>
      </w:ins>
      <w:ins w:id="598" w:author="Laurence Golding" w:date="2018-03-23T17:53:00Z">
        <w:r>
          <w:t xml:space="preserve">   </w:t>
        </w:r>
        <w:proofErr w:type="gramEnd"/>
        <w:r>
          <w:t xml:space="preserve">   # See §</w:t>
        </w:r>
      </w:ins>
      <w:ins w:id="599" w:author="Laurence Golding" w:date="2018-03-23T17:54:00Z">
        <w:r>
          <w:fldChar w:fldCharType="begin"/>
        </w:r>
        <w:r>
          <w:instrText xml:space="preserve"> REF _Ref509590968 \r \h </w:instrText>
        </w:r>
      </w:ins>
      <w:r>
        <w:fldChar w:fldCharType="separate"/>
      </w:r>
      <w:ins w:id="600" w:author="Laurence Golding" w:date="2018-03-23T17:54:00Z">
        <w:r>
          <w:t>3.28.10</w:t>
        </w:r>
        <w:r>
          <w:fldChar w:fldCharType="end"/>
        </w:r>
      </w:ins>
      <w:ins w:id="601" w:author="Laurence Golding" w:date="2018-03-23T17:53:00Z">
        <w:r>
          <w:t>.</w:t>
        </w:r>
      </w:ins>
    </w:p>
    <w:p w14:paraId="4179F498" w14:textId="77777777" w:rsidR="00C66DD3" w:rsidRDefault="00C66DD3" w:rsidP="00C66DD3">
      <w:pPr>
        <w:pStyle w:val="Codesmall"/>
        <w:rPr>
          <w:ins w:id="602" w:author="Laurence Golding" w:date="2018-03-23T17:32:00Z"/>
        </w:rPr>
      </w:pPr>
    </w:p>
    <w:p w14:paraId="7EA93578" w14:textId="7E706CBB" w:rsidR="00C66DD3" w:rsidRDefault="00C66DD3" w:rsidP="00C66DD3">
      <w:pPr>
        <w:pStyle w:val="Codesmall"/>
        <w:rPr>
          <w:ins w:id="603" w:author="Laurence Golding" w:date="2018-03-23T17:32:00Z"/>
        </w:rPr>
      </w:pPr>
      <w:ins w:id="604" w:author="Laurence Golding" w:date="2018-03-23T17:32:00Z">
        <w:r>
          <w:t xml:space="preserve">              "state": </w:t>
        </w:r>
        <w:proofErr w:type="gramStart"/>
        <w:r>
          <w:t>{</w:t>
        </w:r>
      </w:ins>
      <w:ins w:id="605" w:author="Laurence Golding" w:date="2018-03-23T17:54:00Z">
        <w:r>
          <w:t xml:space="preserve">  </w:t>
        </w:r>
        <w:proofErr w:type="gramEnd"/>
        <w:r>
          <w:t xml:space="preserve">              # See §</w:t>
        </w:r>
        <w:r>
          <w:fldChar w:fldCharType="begin"/>
        </w:r>
        <w:r>
          <w:instrText xml:space="preserve"> REF _Ref509590991 \r \h </w:instrText>
        </w:r>
      </w:ins>
      <w:r>
        <w:fldChar w:fldCharType="separate"/>
      </w:r>
      <w:ins w:id="606" w:author="Laurence Golding" w:date="2018-03-23T17:54:00Z">
        <w:r>
          <w:t>3.28.8</w:t>
        </w:r>
        <w:r>
          <w:fldChar w:fldCharType="end"/>
        </w:r>
        <w:r>
          <w:t>.</w:t>
        </w:r>
      </w:ins>
    </w:p>
    <w:p w14:paraId="3C753D05" w14:textId="77777777" w:rsidR="00C66DD3" w:rsidRDefault="00C66DD3" w:rsidP="00C66DD3">
      <w:pPr>
        <w:pStyle w:val="Codesmall"/>
        <w:rPr>
          <w:ins w:id="607" w:author="Laurence Golding" w:date="2018-03-23T17:32:00Z"/>
        </w:rPr>
      </w:pPr>
      <w:ins w:id="608" w:author="Laurence Golding" w:date="2018-03-23T17:32:00Z">
        <w:r>
          <w:t xml:space="preserve">                "x": "42",</w:t>
        </w:r>
      </w:ins>
    </w:p>
    <w:p w14:paraId="78B2CF8A" w14:textId="77777777" w:rsidR="00C66DD3" w:rsidRDefault="00C66DD3" w:rsidP="00C66DD3">
      <w:pPr>
        <w:pStyle w:val="Codesmall"/>
        <w:rPr>
          <w:ins w:id="609" w:author="Laurence Golding" w:date="2018-03-23T17:32:00Z"/>
        </w:rPr>
      </w:pPr>
      <w:ins w:id="610" w:author="Laurence Golding" w:date="2018-03-23T17:32:00Z">
        <w:r>
          <w:t xml:space="preserve">                "y": "54",</w:t>
        </w:r>
      </w:ins>
    </w:p>
    <w:p w14:paraId="7ED0E275" w14:textId="77777777" w:rsidR="00C66DD3" w:rsidRDefault="00C66DD3" w:rsidP="00C66DD3">
      <w:pPr>
        <w:pStyle w:val="Codesmall"/>
        <w:rPr>
          <w:ins w:id="611" w:author="Laurence Golding" w:date="2018-03-23T17:32:00Z"/>
        </w:rPr>
      </w:pPr>
      <w:ins w:id="612" w:author="Laurence Golding" w:date="2018-03-23T17:32:00Z">
        <w:r>
          <w:t xml:space="preserve">                "x + y": "96"</w:t>
        </w:r>
      </w:ins>
    </w:p>
    <w:p w14:paraId="2E8C9020" w14:textId="77777777" w:rsidR="00C66DD3" w:rsidRDefault="00C66DD3" w:rsidP="00C66DD3">
      <w:pPr>
        <w:pStyle w:val="Codesmall"/>
        <w:rPr>
          <w:ins w:id="613" w:author="Laurence Golding" w:date="2018-03-23T17:32:00Z"/>
        </w:rPr>
      </w:pPr>
      <w:ins w:id="614" w:author="Laurence Golding" w:date="2018-03-23T17:32:00Z">
        <w:r>
          <w:t xml:space="preserve">              }</w:t>
        </w:r>
      </w:ins>
    </w:p>
    <w:p w14:paraId="6181EB92" w14:textId="77777777" w:rsidR="00C66DD3" w:rsidRDefault="00C66DD3" w:rsidP="00C66DD3">
      <w:pPr>
        <w:pStyle w:val="Codesmall"/>
        <w:rPr>
          <w:ins w:id="615" w:author="Laurence Golding" w:date="2018-03-23T17:32:00Z"/>
        </w:rPr>
      </w:pPr>
      <w:ins w:id="616" w:author="Laurence Golding" w:date="2018-03-23T17:32:00Z">
        <w:r>
          <w:t xml:space="preserve">            }</w:t>
        </w:r>
      </w:ins>
    </w:p>
    <w:p w14:paraId="503738F9" w14:textId="77777777" w:rsidR="00C66DD3" w:rsidRDefault="00C66DD3" w:rsidP="00C66DD3">
      <w:pPr>
        <w:pStyle w:val="Codesmall"/>
        <w:rPr>
          <w:ins w:id="617" w:author="Laurence Golding" w:date="2018-03-23T17:32:00Z"/>
        </w:rPr>
      </w:pPr>
      <w:ins w:id="618" w:author="Laurence Golding" w:date="2018-03-23T17:32:00Z">
        <w:r>
          <w:t xml:space="preserve">          ]</w:t>
        </w:r>
      </w:ins>
    </w:p>
    <w:p w14:paraId="719188BD" w14:textId="77777777" w:rsidR="00C66DD3" w:rsidRDefault="00C66DD3" w:rsidP="00C66DD3">
      <w:pPr>
        <w:pStyle w:val="Codesmall"/>
        <w:rPr>
          <w:ins w:id="619" w:author="Laurence Golding" w:date="2018-03-23T17:32:00Z"/>
        </w:rPr>
      </w:pPr>
      <w:ins w:id="620" w:author="Laurence Golding" w:date="2018-03-23T17:32:00Z">
        <w:r>
          <w:t xml:space="preserve">        }</w:t>
        </w:r>
      </w:ins>
    </w:p>
    <w:p w14:paraId="7737A428" w14:textId="77777777" w:rsidR="00C66DD3" w:rsidRDefault="00C66DD3" w:rsidP="00C66DD3">
      <w:pPr>
        <w:pStyle w:val="Codesmall"/>
        <w:rPr>
          <w:ins w:id="621" w:author="Laurence Golding" w:date="2018-03-23T17:32:00Z"/>
        </w:rPr>
      </w:pPr>
      <w:ins w:id="622" w:author="Laurence Golding" w:date="2018-03-23T17:32:00Z">
        <w:r>
          <w:t xml:space="preserve">      ]</w:t>
        </w:r>
      </w:ins>
    </w:p>
    <w:p w14:paraId="2CA18925" w14:textId="77777777" w:rsidR="00C66DD3" w:rsidRDefault="00C66DD3" w:rsidP="00C66DD3">
      <w:pPr>
        <w:pStyle w:val="Codesmall"/>
        <w:rPr>
          <w:ins w:id="623" w:author="Laurence Golding" w:date="2018-03-23T17:32:00Z"/>
        </w:rPr>
      </w:pPr>
      <w:ins w:id="624" w:author="Laurence Golding" w:date="2018-03-23T17:32:00Z">
        <w:r>
          <w:t xml:space="preserve">    }</w:t>
        </w:r>
      </w:ins>
    </w:p>
    <w:p w14:paraId="4C171899" w14:textId="77777777" w:rsidR="00C66DD3" w:rsidRDefault="00C66DD3" w:rsidP="00C66DD3">
      <w:pPr>
        <w:pStyle w:val="Codesmall"/>
        <w:rPr>
          <w:ins w:id="625" w:author="Laurence Golding" w:date="2018-03-23T17:32:00Z"/>
        </w:rPr>
      </w:pPr>
      <w:ins w:id="626" w:author="Laurence Golding" w:date="2018-03-23T17:32:00Z">
        <w:r>
          <w:t xml:space="preserve">  ]</w:t>
        </w:r>
      </w:ins>
    </w:p>
    <w:p w14:paraId="0BEC8911" w14:textId="2D177C5A" w:rsidR="00F03B15" w:rsidRPr="00F03B15" w:rsidRDefault="00C66DD3" w:rsidP="00C66DD3">
      <w:pPr>
        <w:pStyle w:val="Codesmall"/>
        <w:rPr>
          <w:ins w:id="627" w:author="Laurence Golding" w:date="2018-03-22T14:00:00Z"/>
        </w:rPr>
      </w:pPr>
      <w:ins w:id="628" w:author="Laurence Golding" w:date="2018-03-23T17:32:00Z">
        <w:r>
          <w:t>}</w:t>
        </w:r>
      </w:ins>
    </w:p>
    <w:p w14:paraId="6F7C83B0" w14:textId="5FC05DDD" w:rsidR="00034B8F" w:rsidRDefault="00034B8F" w:rsidP="00034B8F">
      <w:pPr>
        <w:pStyle w:val="Heading3"/>
        <w:rPr>
          <w:ins w:id="629" w:author="Laurence Golding" w:date="2018-03-22T14:05:00Z"/>
        </w:rPr>
      </w:pPr>
      <w:bookmarkStart w:id="630" w:name="_Ref509590002"/>
      <w:ins w:id="631" w:author="Laurence Golding" w:date="2018-03-22T14:05:00Z">
        <w:r>
          <w:t>message property</w:t>
        </w:r>
        <w:bookmarkEnd w:id="630"/>
      </w:ins>
    </w:p>
    <w:p w14:paraId="71DDC40B" w14:textId="101BC143" w:rsidR="00034B8F" w:rsidRDefault="00034B8F" w:rsidP="00034B8F">
      <w:pPr>
        <w:rPr>
          <w:ins w:id="632" w:author="Laurence Golding" w:date="2018-03-22T14:05:00Z"/>
        </w:rPr>
      </w:pPr>
      <w:ins w:id="633" w:author="Laurence Golding" w:date="2018-03-22T14:05:00Z">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ins>
      <w:ins w:id="634" w:author="Laurence Golding" w:date="2018-03-22T14:05:00Z">
        <w:r>
          <w:fldChar w:fldCharType="separate"/>
        </w:r>
        <w:r>
          <w:t>3.9</w:t>
        </w:r>
        <w:r>
          <w:fldChar w:fldCharType="end"/>
        </w:r>
        <w:r>
          <w:t>)</w:t>
        </w:r>
        <w:r w:rsidRPr="00AD7FD8">
          <w:t xml:space="preserve"> relevant to the code flow.</w:t>
        </w:r>
      </w:ins>
    </w:p>
    <w:p w14:paraId="13D1E1B6" w14:textId="2B98957F" w:rsidR="00034B8F" w:rsidRDefault="00E4598B" w:rsidP="00034B8F">
      <w:pPr>
        <w:pStyle w:val="Heading3"/>
        <w:rPr>
          <w:ins w:id="635" w:author="Laurence Golding" w:date="2018-03-22T14:06:00Z"/>
        </w:rPr>
      </w:pPr>
      <w:bookmarkStart w:id="636" w:name="_Ref509589963"/>
      <w:ins w:id="637" w:author="Laurence Golding" w:date="2018-03-26T10:23:00Z">
        <w:r>
          <w:t>threadFlow</w:t>
        </w:r>
      </w:ins>
      <w:ins w:id="638" w:author="Laurence Golding" w:date="2018-03-23T14:53:00Z">
        <w:r w:rsidR="00467832">
          <w:t>s</w:t>
        </w:r>
      </w:ins>
      <w:ins w:id="639" w:author="Laurence Golding" w:date="2018-03-22T14:06:00Z">
        <w:r w:rsidR="00034B8F">
          <w:t xml:space="preserve"> property</w:t>
        </w:r>
        <w:bookmarkEnd w:id="636"/>
      </w:ins>
    </w:p>
    <w:p w14:paraId="0757F129" w14:textId="236CF086" w:rsidR="00034B8F" w:rsidRPr="00034B8F" w:rsidRDefault="00034B8F" w:rsidP="00034B8F">
      <w:ins w:id="640" w:author="Laurence Golding" w:date="2018-03-22T14:06:00Z">
        <w:r>
          <w:t xml:space="preserve">A </w:t>
        </w:r>
        <w:r w:rsidRPr="00034B8F">
          <w:rPr>
            <w:rStyle w:val="CODEtemp"/>
          </w:rPr>
          <w:t>codeFlow</w:t>
        </w:r>
        <w:r>
          <w:t xml:space="preserve"> object </w:t>
        </w:r>
        <w:r>
          <w:rPr>
            <w:b/>
          </w:rPr>
          <w:t>SHALL</w:t>
        </w:r>
        <w:r>
          <w:t xml:space="preserve"> contain a property named </w:t>
        </w:r>
      </w:ins>
      <w:ins w:id="641" w:author="Laurence Golding" w:date="2018-03-26T10:23:00Z">
        <w:r w:rsidR="00E4598B">
          <w:rPr>
            <w:rStyle w:val="CODEtemp"/>
          </w:rPr>
          <w:t>threadFlow</w:t>
        </w:r>
      </w:ins>
      <w:ins w:id="642" w:author="Laurence Golding" w:date="2018-03-23T14:53:00Z">
        <w:r w:rsidR="00467832">
          <w:rPr>
            <w:rStyle w:val="CODEtemp"/>
          </w:rPr>
          <w:t>s</w:t>
        </w:r>
      </w:ins>
      <w:ins w:id="643" w:author="Laurence Golding" w:date="2018-03-22T14:06:00Z">
        <w:r>
          <w:t xml:space="preserve"> whose value is an array of one or more unique (</w:t>
        </w:r>
      </w:ins>
      <w:ins w:id="644" w:author="Laurence Golding" w:date="2018-03-22T14:07:00Z">
        <w:r>
          <w:t>§</w:t>
        </w:r>
      </w:ins>
      <w:ins w:id="645" w:author="Laurence Golding" w:date="2018-03-22T14:08:00Z">
        <w:r w:rsidR="00EA69F4">
          <w:fldChar w:fldCharType="begin"/>
        </w:r>
        <w:r w:rsidR="00EA69F4">
          <w:instrText xml:space="preserve"> REF _Ref493404799 \r \h </w:instrText>
        </w:r>
      </w:ins>
      <w:r w:rsidR="00EA69F4">
        <w:fldChar w:fldCharType="separate"/>
      </w:r>
      <w:ins w:id="646" w:author="Laurence Golding" w:date="2018-03-22T14:08:00Z">
        <w:r w:rsidR="00EA69F4">
          <w:t>3.6.2</w:t>
        </w:r>
        <w:r w:rsidR="00EA69F4">
          <w:fldChar w:fldCharType="end"/>
        </w:r>
      </w:ins>
      <w:ins w:id="647" w:author="Laurence Golding" w:date="2018-03-22T14:06:00Z">
        <w:r>
          <w:t xml:space="preserve">) </w:t>
        </w:r>
      </w:ins>
      <w:ins w:id="648" w:author="Laurence Golding" w:date="2018-03-26T10:23:00Z">
        <w:r w:rsidR="00E4598B">
          <w:rPr>
            <w:rStyle w:val="CODEtemp"/>
          </w:rPr>
          <w:t>threadFlow</w:t>
        </w:r>
      </w:ins>
      <w:ins w:id="649" w:author="Laurence Golding" w:date="2018-03-22T14:06:00Z">
        <w:r>
          <w:t xml:space="preserve"> objects</w:t>
        </w:r>
      </w:ins>
      <w:ins w:id="650" w:author="Laurence Golding" w:date="2018-03-26T10:23:00Z">
        <w:r w:rsidR="00E4598B">
          <w:t xml:space="preserve"> (§</w:t>
        </w:r>
      </w:ins>
      <w:ins w:id="651" w:author="Laurence Golding" w:date="2018-03-26T10:24:00Z">
        <w:r w:rsidR="00E4598B">
          <w:fldChar w:fldCharType="begin"/>
        </w:r>
        <w:r w:rsidR="00E4598B">
          <w:instrText xml:space="preserve"> REF _Ref493427364 \r \h </w:instrText>
        </w:r>
      </w:ins>
      <w:r w:rsidR="00E4598B">
        <w:fldChar w:fldCharType="separate"/>
      </w:r>
      <w:ins w:id="652" w:author="Laurence Golding" w:date="2018-03-26T10:24:00Z">
        <w:r w:rsidR="00E4598B">
          <w:t>3.25</w:t>
        </w:r>
        <w:r w:rsidR="00E4598B">
          <w:fldChar w:fldCharType="end"/>
        </w:r>
      </w:ins>
      <w:ins w:id="653" w:author="Laurence Golding" w:date="2018-03-26T10:23:00Z">
        <w:r w:rsidR="00E4598B">
          <w:t>)</w:t>
        </w:r>
      </w:ins>
      <w:ins w:id="654" w:author="Laurence Golding" w:date="2018-03-22T14:06:00Z">
        <w:r>
          <w:t xml:space="preserve">, each of which describes the progress of a program through a </w:t>
        </w:r>
      </w:ins>
      <w:ins w:id="655" w:author="Laurence Golding" w:date="2018-03-26T10:24:00Z">
        <w:r w:rsidR="00E4598B">
          <w:t>thread of execution (such as an operating system thread or a fiber)</w:t>
        </w:r>
      </w:ins>
      <w:ins w:id="656" w:author="Laurence Golding" w:date="2018-03-22T14:07:00Z">
        <w:r>
          <w:t>.</w:t>
        </w:r>
      </w:ins>
    </w:p>
    <w:p w14:paraId="1A939F94" w14:textId="7834ADCB" w:rsidR="006E546E" w:rsidRDefault="006E546E" w:rsidP="006E546E">
      <w:pPr>
        <w:pStyle w:val="Heading2"/>
      </w:pPr>
      <w:bookmarkStart w:id="657" w:name="_Ref493427364"/>
      <w:bookmarkStart w:id="658" w:name="_Toc509234441"/>
      <w:bookmarkEnd w:id="464"/>
      <w:del w:id="659" w:author="Laurence Golding" w:date="2018-03-22T14:08:00Z">
        <w:r w:rsidDel="00EA69F4">
          <w:delText xml:space="preserve">codeFlow </w:delText>
        </w:r>
      </w:del>
      <w:ins w:id="660" w:author="Laurence Golding" w:date="2018-03-26T10:24:00Z">
        <w:r w:rsidR="00E4598B">
          <w:t>threadFlow</w:t>
        </w:r>
      </w:ins>
      <w:ins w:id="661" w:author="Laurence Golding" w:date="2018-03-22T14:08:00Z">
        <w:r w:rsidR="00EA69F4">
          <w:t xml:space="preserve"> </w:t>
        </w:r>
      </w:ins>
      <w:r>
        <w:t>object</w:t>
      </w:r>
      <w:bookmarkEnd w:id="657"/>
      <w:bookmarkEnd w:id="658"/>
    </w:p>
    <w:p w14:paraId="68EE36AB" w14:textId="336A5D40" w:rsidR="006E546E" w:rsidRDefault="006E546E" w:rsidP="006E546E">
      <w:pPr>
        <w:pStyle w:val="Heading3"/>
      </w:pPr>
      <w:bookmarkStart w:id="662" w:name="_Toc509234442"/>
      <w:r>
        <w:t>General</w:t>
      </w:r>
      <w:bookmarkEnd w:id="662"/>
    </w:p>
    <w:p w14:paraId="128825C9" w14:textId="69E7E00E" w:rsidR="00AD7FD8" w:rsidRDefault="00AD7FD8" w:rsidP="00AD7FD8">
      <w:pPr>
        <w:rPr>
          <w:ins w:id="663" w:author="Laurence Golding" w:date="2018-03-23T17:55:00Z"/>
        </w:rPr>
      </w:pPr>
      <w:r w:rsidRPr="00AD7FD8">
        <w:t>A</w:t>
      </w:r>
      <w:ins w:id="664" w:author="Laurence Golding" w:date="2018-03-23T14:54:00Z">
        <w:r w:rsidR="003075E6">
          <w:t>n</w:t>
        </w:r>
      </w:ins>
      <w:r w:rsidRPr="00AD7FD8">
        <w:t xml:space="preserve"> </w:t>
      </w:r>
      <w:del w:id="665" w:author="Laurence Golding" w:date="2018-03-22T14:23:00Z">
        <w:r w:rsidRPr="00AD7FD8" w:rsidDel="00EA69F4">
          <w:delText>code flow</w:delText>
        </w:r>
      </w:del>
      <w:ins w:id="666" w:author="Laurence Golding" w:date="2018-03-26T10:24:00Z">
        <w:r w:rsidR="00E4598B">
          <w:rPr>
            <w:rStyle w:val="CODEtemp"/>
          </w:rPr>
          <w:t>threadFlow</w:t>
        </w:r>
      </w:ins>
      <w:ins w:id="667" w:author="Laurence Golding" w:date="2018-03-22T14:23:00Z">
        <w:r w:rsidR="00EA69F4">
          <w:t xml:space="preserve"> object</w:t>
        </w:r>
      </w:ins>
      <w:r w:rsidRPr="00AD7FD8">
        <w:t xml:space="preserve"> is a sequence of </w:t>
      </w:r>
      <w:ins w:id="668" w:author="Laurence Golding" w:date="2018-03-23T15:05:00Z">
        <w:r w:rsidR="000944A4">
          <w:t xml:space="preserve">code </w:t>
        </w:r>
      </w:ins>
      <w:r w:rsidRPr="00AD7FD8">
        <w:t xml:space="preserve">locations that specify a possible </w:t>
      </w:r>
      <w:del w:id="669" w:author="Laurence Golding" w:date="2018-03-22T14:22:00Z">
        <w:r w:rsidRPr="00AD7FD8" w:rsidDel="00EA69F4">
          <w:delText xml:space="preserve">execution </w:delText>
        </w:r>
      </w:del>
      <w:r w:rsidRPr="00AD7FD8">
        <w:t xml:space="preserve">path through </w:t>
      </w:r>
      <w:del w:id="670" w:author="Laurence Golding" w:date="2018-03-22T14:22:00Z">
        <w:r w:rsidRPr="00AD7FD8" w:rsidDel="00EA69F4">
          <w:delText>the code</w:delText>
        </w:r>
      </w:del>
      <w:ins w:id="671" w:author="Laurence Golding" w:date="2018-03-22T14:22:00Z">
        <w:r w:rsidR="00EA69F4">
          <w:t xml:space="preserve">a single </w:t>
        </w:r>
      </w:ins>
      <w:ins w:id="672" w:author="Laurence Golding" w:date="2018-03-26T10:24:00Z">
        <w:r w:rsidR="00E4598B">
          <w:t xml:space="preserve">thread of </w:t>
        </w:r>
      </w:ins>
      <w:ins w:id="673" w:author="Laurence Golding" w:date="2018-03-22T14:22:00Z">
        <w:r w:rsidR="00EA69F4">
          <w:t>execution</w:t>
        </w:r>
      </w:ins>
      <w:ins w:id="674" w:author="Laurence Golding" w:date="2018-03-23T14:54:00Z">
        <w:r w:rsidR="003075E6">
          <w:t xml:space="preserve"> such as a</w:t>
        </w:r>
      </w:ins>
      <w:ins w:id="675" w:author="Laurence Golding" w:date="2018-03-26T10:25:00Z">
        <w:r w:rsidR="00E4598B">
          <w:t>n operating system</w:t>
        </w:r>
      </w:ins>
      <w:ins w:id="676" w:author="Laurence Golding" w:date="2018-03-23T14:54:00Z">
        <w:r w:rsidR="003075E6">
          <w:t xml:space="preserve"> thread or a fiber</w:t>
        </w:r>
      </w:ins>
      <w:r w:rsidRPr="00AD7FD8">
        <w:t>.</w:t>
      </w:r>
    </w:p>
    <w:p w14:paraId="6EB826DA" w14:textId="43A6216D" w:rsidR="00C66DD3" w:rsidRDefault="00C66DD3" w:rsidP="00AD7FD8">
      <w:pPr>
        <w:rPr>
          <w:ins w:id="677" w:author="Laurence Golding" w:date="2018-03-23T15:00:00Z"/>
        </w:rPr>
      </w:pPr>
      <w:ins w:id="678" w:author="Laurence Golding" w:date="2018-03-23T17:55:00Z">
        <w:r>
          <w:t>For an example, see §</w:t>
        </w:r>
        <w:r>
          <w:fldChar w:fldCharType="begin"/>
        </w:r>
        <w:r>
          <w:instrText xml:space="preserve"> REF _Ref509591060 \r \h </w:instrText>
        </w:r>
      </w:ins>
      <w:r>
        <w:fldChar w:fldCharType="separate"/>
      </w:r>
      <w:ins w:id="679" w:author="Laurence Golding" w:date="2018-03-23T17:55:00Z">
        <w:r>
          <w:t>3.24.1</w:t>
        </w:r>
        <w:r>
          <w:fldChar w:fldCharType="end"/>
        </w:r>
        <w:r>
          <w:t>.</w:t>
        </w:r>
      </w:ins>
    </w:p>
    <w:p w14:paraId="54549B3C" w14:textId="19187310" w:rsidR="003075E6" w:rsidRDefault="003075E6" w:rsidP="003075E6">
      <w:pPr>
        <w:pStyle w:val="Heading3"/>
        <w:rPr>
          <w:ins w:id="680" w:author="Laurence Golding" w:date="2018-03-23T15:00:00Z"/>
        </w:rPr>
      </w:pPr>
      <w:bookmarkStart w:id="681" w:name="_Ref509590090"/>
      <w:ins w:id="682" w:author="Laurence Golding" w:date="2018-03-23T15:00:00Z">
        <w:r>
          <w:t>id property</w:t>
        </w:r>
        <w:bookmarkEnd w:id="681"/>
      </w:ins>
    </w:p>
    <w:p w14:paraId="5A02EE26" w14:textId="758C3FC8" w:rsidR="003075E6" w:rsidRDefault="003075E6" w:rsidP="003075E6">
      <w:pPr>
        <w:rPr>
          <w:ins w:id="683" w:author="Laurence Golding" w:date="2018-03-23T15:02:00Z"/>
        </w:rPr>
      </w:pPr>
      <w:ins w:id="684" w:author="Laurence Golding" w:date="2018-03-23T15:00:00Z">
        <w:r>
          <w:t xml:space="preserve">An </w:t>
        </w:r>
      </w:ins>
      <w:ins w:id="685" w:author="Laurence Golding" w:date="2018-03-26T10:25:00Z">
        <w:r w:rsidR="00E4598B">
          <w:rPr>
            <w:rStyle w:val="CODEtemp"/>
          </w:rPr>
          <w:t>threadFlow</w:t>
        </w:r>
      </w:ins>
      <w:ins w:id="686" w:author="Laurence Golding" w:date="2018-03-23T15:00:00Z">
        <w:r>
          <w:t xml:space="preserve"> object </w:t>
        </w:r>
      </w:ins>
      <w:ins w:id="687" w:author="Laurence Golding" w:date="2018-03-23T15:04:00Z">
        <w:r>
          <w:rPr>
            <w:b/>
          </w:rPr>
          <w:t>MAY</w:t>
        </w:r>
      </w:ins>
      <w:ins w:id="688" w:author="Laurence Golding" w:date="2018-03-23T15:00:00Z">
        <w:r>
          <w:t xml:space="preserve"> contain a property named </w:t>
        </w:r>
        <w:r w:rsidRPr="000944A4">
          <w:rPr>
            <w:rStyle w:val="CODEtemp"/>
          </w:rPr>
          <w:t>id</w:t>
        </w:r>
      </w:ins>
      <w:ins w:id="689" w:author="Laurence Golding" w:date="2018-03-23T15:01:00Z">
        <w:r>
          <w:t xml:space="preserve"> </w:t>
        </w:r>
      </w:ins>
      <w:ins w:id="690" w:author="Laurence Golding" w:date="2018-03-23T15:04:00Z">
        <w:r w:rsidR="000944A4">
          <w:t>whose value is a string that</w:t>
        </w:r>
      </w:ins>
      <w:ins w:id="691" w:author="Laurence Golding" w:date="2018-03-23T15:01:00Z">
        <w:r>
          <w:t xml:space="preserve"> uniquely identi</w:t>
        </w:r>
      </w:ins>
      <w:ins w:id="692" w:author="Laurence Golding" w:date="2018-03-23T15:02:00Z">
        <w:r>
          <w:t xml:space="preserve">fies this </w:t>
        </w:r>
      </w:ins>
      <w:ins w:id="693" w:author="Laurence Golding" w:date="2018-03-26T10:25:00Z">
        <w:r w:rsidR="00E4598B">
          <w:rPr>
            <w:rStyle w:val="CODEtemp"/>
          </w:rPr>
          <w:t>threadFlow</w:t>
        </w:r>
      </w:ins>
      <w:ins w:id="694" w:author="Laurence Golding" w:date="2018-03-23T15:02:00Z">
        <w:r>
          <w:t xml:space="preserve"> within </w:t>
        </w:r>
      </w:ins>
      <w:ins w:id="695" w:author="Laurence Golding" w:date="2018-03-23T15:04:00Z">
        <w:r w:rsidR="000944A4">
          <w:t>its</w:t>
        </w:r>
      </w:ins>
      <w:ins w:id="696" w:author="Laurence Golding" w:date="2018-03-23T15:02:00Z">
        <w:r>
          <w:t xml:space="preserve"> </w:t>
        </w:r>
        <w:r w:rsidRPr="000944A4">
          <w:rPr>
            <w:rStyle w:val="CODEtemp"/>
          </w:rPr>
          <w:t>codeFlow</w:t>
        </w:r>
        <w:r>
          <w:t xml:space="preserve"> (</w:t>
        </w:r>
      </w:ins>
      <w:ins w:id="697" w:author="Laurence Golding" w:date="2018-03-23T15:04:00Z">
        <w:r w:rsidR="000944A4">
          <w:t>§</w:t>
        </w:r>
      </w:ins>
      <w:ins w:id="698" w:author="Laurence Golding" w:date="2018-03-23T15:05:00Z">
        <w:r w:rsidR="000944A4">
          <w:fldChar w:fldCharType="begin"/>
        </w:r>
        <w:r w:rsidR="000944A4">
          <w:instrText xml:space="preserve"> REF _Ref509492512 \r \h </w:instrText>
        </w:r>
      </w:ins>
      <w:r w:rsidR="000944A4">
        <w:fldChar w:fldCharType="separate"/>
      </w:r>
      <w:ins w:id="699" w:author="Laurence Golding" w:date="2018-03-23T15:05:00Z">
        <w:r w:rsidR="000944A4">
          <w:t>3.24</w:t>
        </w:r>
        <w:r w:rsidR="000944A4">
          <w:fldChar w:fldCharType="end"/>
        </w:r>
      </w:ins>
      <w:ins w:id="700" w:author="Laurence Golding" w:date="2018-03-23T15:02:00Z">
        <w:r>
          <w:t>).</w:t>
        </w:r>
      </w:ins>
    </w:p>
    <w:p w14:paraId="0EB4B9FB" w14:textId="34B709CB" w:rsidR="003075E6" w:rsidRPr="003075E6" w:rsidRDefault="003075E6" w:rsidP="003075E6">
      <w:pPr>
        <w:pStyle w:val="Note"/>
      </w:pPr>
      <w:ins w:id="701" w:author="Laurence Golding" w:date="2018-03-23T15:02:00Z">
        <w:r>
          <w:t>NOTE: A tool might choose to use an operating sys</w:t>
        </w:r>
      </w:ins>
      <w:ins w:id="702" w:author="Laurence Golding" w:date="2018-03-23T15:03:00Z">
        <w:r>
          <w:t>tem thread id for this purpose. However, if thread</w:t>
        </w:r>
      </w:ins>
      <w:ins w:id="703" w:author="Laurence Golding" w:date="2018-03-26T10:39:00Z">
        <w:r w:rsidR="005C657C">
          <w:t xml:space="preserve"> id</w:t>
        </w:r>
      </w:ins>
      <w:ins w:id="704" w:author="Laurence Golding" w:date="2018-03-23T15:03:00Z">
        <w:r>
          <w:t xml:space="preserve">s are reused on a single machine, or if the </w:t>
        </w:r>
        <w:r w:rsidRPr="000944A4">
          <w:rPr>
            <w:rStyle w:val="CODEtemp"/>
          </w:rPr>
          <w:t>codeFlow</w:t>
        </w:r>
        <w:r>
          <w:t xml:space="preserve"> includes </w:t>
        </w:r>
      </w:ins>
      <w:ins w:id="705" w:author="Laurence Golding" w:date="2018-03-26T10:25:00Z">
        <w:r w:rsidR="00E4598B">
          <w:t>thread flows</w:t>
        </w:r>
      </w:ins>
      <w:ins w:id="706" w:author="Laurence Golding" w:date="2018-03-23T15:03:00Z">
        <w:r>
          <w:t xml:space="preserve"> from more than one machine, the thread id might not be unique.</w:t>
        </w:r>
      </w:ins>
    </w:p>
    <w:p w14:paraId="4C5EADDA" w14:textId="36A6D70C" w:rsidR="006E546E" w:rsidRDefault="006E546E" w:rsidP="006E546E">
      <w:pPr>
        <w:pStyle w:val="Heading3"/>
      </w:pPr>
      <w:bookmarkStart w:id="707" w:name="_Ref503361742"/>
      <w:bookmarkStart w:id="708" w:name="_Toc509234443"/>
      <w:r>
        <w:t>message property</w:t>
      </w:r>
      <w:bookmarkEnd w:id="707"/>
      <w:bookmarkEnd w:id="708"/>
    </w:p>
    <w:p w14:paraId="3994B882" w14:textId="0D3A0998" w:rsidR="00AD7FD8" w:rsidRPr="00AD7FD8" w:rsidRDefault="00AD7FD8" w:rsidP="00AD7FD8">
      <w:r w:rsidRPr="00AD7FD8">
        <w:t>A</w:t>
      </w:r>
      <w:ins w:id="709" w:author="Laurence Golding" w:date="2018-03-23T14:54:00Z">
        <w:r w:rsidR="003075E6">
          <w:t>n</w:t>
        </w:r>
      </w:ins>
      <w:r w:rsidRPr="00AD7FD8">
        <w:t xml:space="preserve"> </w:t>
      </w:r>
      <w:del w:id="710" w:author="Laurence Golding" w:date="2018-03-22T14:23:00Z">
        <w:r w:rsidRPr="00AD7FD8" w:rsidDel="00EA69F4">
          <w:rPr>
            <w:rStyle w:val="CODEtemp"/>
          </w:rPr>
          <w:delText>codeFlow</w:delText>
        </w:r>
        <w:r w:rsidRPr="00AD7FD8" w:rsidDel="00EA69F4">
          <w:delText xml:space="preserve"> </w:delText>
        </w:r>
      </w:del>
      <w:ins w:id="711" w:author="Laurence Golding" w:date="2018-03-26T10:25:00Z">
        <w:r w:rsidR="00E4598B">
          <w:rPr>
            <w:rStyle w:val="CODEtemp"/>
          </w:rPr>
          <w:t>threadFlow</w:t>
        </w:r>
      </w:ins>
      <w:ins w:id="712" w:author="Laurence Golding" w:date="2018-03-22T14:23:00Z">
        <w:r w:rsidR="00EA69F4" w:rsidRPr="00AD7FD8">
          <w:t xml:space="preserve"> </w:t>
        </w:r>
      </w:ins>
      <w:r w:rsidRPr="00AD7FD8">
        <w:t xml:space="preserve">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w:t>
      </w:r>
      <w:del w:id="713" w:author="Laurence Golding" w:date="2018-03-26T10:26:00Z">
        <w:r w:rsidRPr="00AD7FD8" w:rsidDel="00E4598B">
          <w:delText xml:space="preserve">code </w:delText>
        </w:r>
      </w:del>
      <w:ins w:id="714" w:author="Laurence Golding" w:date="2018-03-26T10:26:00Z">
        <w:r w:rsidR="00E4598B">
          <w:t>thread</w:t>
        </w:r>
        <w:r w:rsidR="00E4598B" w:rsidRPr="00AD7FD8">
          <w:t xml:space="preserve"> </w:t>
        </w:r>
      </w:ins>
      <w:r w:rsidRPr="002D6ECF">
        <w:t>flow</w:t>
      </w:r>
      <w:r w:rsidRPr="00AD7FD8">
        <w:t>.</w:t>
      </w:r>
    </w:p>
    <w:p w14:paraId="6B2CF899" w14:textId="00A4DB64" w:rsidR="006E546E" w:rsidRDefault="006E546E" w:rsidP="006E546E">
      <w:pPr>
        <w:pStyle w:val="Heading3"/>
      </w:pPr>
      <w:bookmarkStart w:id="715" w:name="_Toc509234444"/>
      <w:bookmarkStart w:id="716" w:name="_Ref509590139"/>
      <w:r>
        <w:t>locations property</w:t>
      </w:r>
      <w:bookmarkEnd w:id="715"/>
      <w:bookmarkEnd w:id="716"/>
    </w:p>
    <w:p w14:paraId="648A48EB" w14:textId="12885D60" w:rsidR="00AD7FD8" w:rsidRDefault="00AD7FD8" w:rsidP="00AD7FD8">
      <w:r w:rsidRPr="00AD7FD8">
        <w:t>A</w:t>
      </w:r>
      <w:ins w:id="717" w:author="Laurence Golding" w:date="2018-03-23T14:55:00Z">
        <w:r w:rsidR="003075E6">
          <w:t>n</w:t>
        </w:r>
      </w:ins>
      <w:r w:rsidRPr="00AD7FD8">
        <w:t xml:space="preserve"> </w:t>
      </w:r>
      <w:del w:id="718" w:author="Laurence Golding" w:date="2018-03-22T14:23:00Z">
        <w:r w:rsidRPr="00AD7FD8" w:rsidDel="00EA69F4">
          <w:rPr>
            <w:rStyle w:val="CODEtemp"/>
          </w:rPr>
          <w:delText>codeFlow</w:delText>
        </w:r>
        <w:r w:rsidRPr="00AD7FD8" w:rsidDel="00EA69F4">
          <w:delText xml:space="preserve"> </w:delText>
        </w:r>
      </w:del>
      <w:ins w:id="719" w:author="Laurence Golding" w:date="2018-03-26T10:26:00Z">
        <w:r w:rsidR="00E4598B">
          <w:rPr>
            <w:rStyle w:val="CODEtemp"/>
          </w:rPr>
          <w:t>threadFlow</w:t>
        </w:r>
      </w:ins>
      <w:ins w:id="720" w:author="Laurence Golding" w:date="2018-03-22T14:23:00Z">
        <w:r w:rsidR="00EA69F4" w:rsidRPr="00AD7FD8">
          <w:t xml:space="preserve"> </w:t>
        </w:r>
      </w:ins>
      <w:r w:rsidRPr="00AD7FD8">
        <w:t xml:space="preserve">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721" w:name="_Toc509234445"/>
      <w:r>
        <w:lastRenderedPageBreak/>
        <w:t>properties property</w:t>
      </w:r>
      <w:bookmarkEnd w:id="721"/>
    </w:p>
    <w:p w14:paraId="070BA385" w14:textId="6380053F" w:rsidR="00F41277" w:rsidRPr="00F41277" w:rsidRDefault="00F41277" w:rsidP="00F41277">
      <w:r w:rsidRPr="00F41277">
        <w:t>A</w:t>
      </w:r>
      <w:ins w:id="722" w:author="Laurence Golding" w:date="2018-03-23T14:55:00Z">
        <w:r w:rsidR="003075E6">
          <w:t>n</w:t>
        </w:r>
      </w:ins>
      <w:r w:rsidRPr="00F41277">
        <w:t xml:space="preserve"> </w:t>
      </w:r>
      <w:del w:id="723" w:author="Laurence Golding" w:date="2018-03-23T14:55:00Z">
        <w:r w:rsidRPr="00F41277" w:rsidDel="003075E6">
          <w:rPr>
            <w:rStyle w:val="CODEtemp"/>
          </w:rPr>
          <w:delText>codeFlow</w:delText>
        </w:r>
        <w:r w:rsidRPr="00F41277" w:rsidDel="003075E6">
          <w:delText xml:space="preserve"> </w:delText>
        </w:r>
      </w:del>
      <w:ins w:id="724" w:author="Laurence Golding" w:date="2018-03-26T10:26:00Z">
        <w:r w:rsidR="00E4598B">
          <w:rPr>
            <w:rStyle w:val="CODEtemp"/>
          </w:rPr>
          <w:t>threadFlow</w:t>
        </w:r>
      </w:ins>
      <w:ins w:id="725" w:author="Laurence Golding" w:date="2018-03-23T14:55:00Z">
        <w:r w:rsidR="003075E6" w:rsidRPr="00F41277">
          <w:t xml:space="preserve"> </w:t>
        </w:r>
      </w:ins>
      <w:r w:rsidRPr="00F41277">
        <w:t xml:space="preserve">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726" w:name="_Ref493427479"/>
      <w:bookmarkStart w:id="727" w:name="_Toc509234446"/>
      <w:r>
        <w:t>stack object</w:t>
      </w:r>
      <w:bookmarkEnd w:id="726"/>
      <w:bookmarkEnd w:id="727"/>
    </w:p>
    <w:p w14:paraId="5A2500F3" w14:textId="474DE860" w:rsidR="006E546E" w:rsidRDefault="006E546E" w:rsidP="006E546E">
      <w:pPr>
        <w:pStyle w:val="Heading3"/>
      </w:pPr>
      <w:bookmarkStart w:id="728" w:name="_Toc509234447"/>
      <w:r>
        <w:t>General</w:t>
      </w:r>
      <w:bookmarkEnd w:id="7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9" w:name="_Ref503361859"/>
      <w:bookmarkStart w:id="730" w:name="_Toc509234448"/>
      <w:r>
        <w:t>message property</w:t>
      </w:r>
      <w:bookmarkEnd w:id="729"/>
      <w:bookmarkEnd w:id="730"/>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31" w:name="_Toc509234449"/>
      <w:r>
        <w:t>frames property</w:t>
      </w:r>
      <w:bookmarkEnd w:id="731"/>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32" w:name="_Toc509234450"/>
      <w:r>
        <w:t>properties property</w:t>
      </w:r>
      <w:bookmarkEnd w:id="732"/>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33" w:name="_Ref493494398"/>
      <w:bookmarkStart w:id="734" w:name="_Toc509234451"/>
      <w:r>
        <w:t>stackFrame object</w:t>
      </w:r>
      <w:bookmarkEnd w:id="733"/>
      <w:bookmarkEnd w:id="734"/>
    </w:p>
    <w:p w14:paraId="440DEBE2" w14:textId="2D9664B2" w:rsidR="006E546E" w:rsidRDefault="006E546E" w:rsidP="006E546E">
      <w:pPr>
        <w:pStyle w:val="Heading3"/>
      </w:pPr>
      <w:bookmarkStart w:id="735" w:name="_Toc509234452"/>
      <w:r>
        <w:t>General</w:t>
      </w:r>
      <w:bookmarkEnd w:id="735"/>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736" w:name="_Ref503362058"/>
      <w:bookmarkStart w:id="737" w:name="_Toc509234453"/>
      <w:r>
        <w:t>message property</w:t>
      </w:r>
      <w:bookmarkEnd w:id="736"/>
      <w:bookmarkEnd w:id="737"/>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738" w:name="_Ref503362303"/>
      <w:bookmarkStart w:id="739" w:name="_Toc509234454"/>
      <w:r>
        <w:t>physicalLocation property</w:t>
      </w:r>
      <w:bookmarkEnd w:id="738"/>
      <w:bookmarkEnd w:id="739"/>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740" w:name="_Toc509234455"/>
      <w:r>
        <w:lastRenderedPageBreak/>
        <w:t>module property</w:t>
      </w:r>
      <w:bookmarkEnd w:id="74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41" w:name="_Toc509234456"/>
      <w:r>
        <w:t>threadId property</w:t>
      </w:r>
      <w:bookmarkEnd w:id="74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742" w:name="_Ref493495527"/>
      <w:bookmarkStart w:id="743" w:name="_Toc509234457"/>
      <w:r>
        <w:t>fullyQualifiedLogicalName property</w:t>
      </w:r>
      <w:bookmarkEnd w:id="742"/>
      <w:bookmarkEnd w:id="743"/>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744" w:name="_Ref493495433"/>
      <w:bookmarkStart w:id="745" w:name="_Toc509234458"/>
      <w:r>
        <w:t>logicalLocationKey property</w:t>
      </w:r>
      <w:bookmarkEnd w:id="744"/>
      <w:bookmarkEnd w:id="745"/>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746" w:name="_Toc509234459"/>
      <w:r>
        <w:t>address property</w:t>
      </w:r>
      <w:bookmarkEnd w:id="7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47" w:name="_Toc509234460"/>
      <w:r>
        <w:t>offset property</w:t>
      </w:r>
      <w:bookmarkEnd w:id="7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48" w:name="_Toc509234461"/>
      <w:r>
        <w:t>parameters property</w:t>
      </w:r>
      <w:bookmarkEnd w:id="7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49" w:name="_Toc509234462"/>
      <w:r>
        <w:lastRenderedPageBreak/>
        <w:t>properties property</w:t>
      </w:r>
      <w:bookmarkEnd w:id="749"/>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50" w:name="_Ref493427581"/>
      <w:bookmarkStart w:id="751" w:name="_Ref493427754"/>
      <w:bookmarkStart w:id="752" w:name="_Toc509234463"/>
      <w:r>
        <w:t>annotatedCodeLocation object</w:t>
      </w:r>
      <w:bookmarkEnd w:id="750"/>
      <w:bookmarkEnd w:id="751"/>
      <w:bookmarkEnd w:id="752"/>
    </w:p>
    <w:p w14:paraId="6AFFA125" w14:textId="72CDB951" w:rsidR="006E546E" w:rsidRDefault="006E546E" w:rsidP="006E546E">
      <w:pPr>
        <w:pStyle w:val="Heading3"/>
      </w:pPr>
      <w:bookmarkStart w:id="753" w:name="_Toc509234464"/>
      <w:r>
        <w:t>General</w:t>
      </w:r>
      <w:bookmarkEnd w:id="75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754" w:name="_Toc509234465"/>
      <w:r>
        <w:t>step property</w:t>
      </w:r>
      <w:bookmarkEnd w:id="754"/>
    </w:p>
    <w:p w14:paraId="7D634CFE" w14:textId="6CFF7B26" w:rsidR="00A91CEB" w:rsidRDefault="00A91CEB" w:rsidP="00A91CEB">
      <w:r>
        <w:t xml:space="preserve">If an </w:t>
      </w:r>
      <w:r w:rsidRPr="00A91CEB">
        <w:rPr>
          <w:rStyle w:val="CODEtemp"/>
        </w:rPr>
        <w:t>annotatedCodeLocation</w:t>
      </w:r>
      <w:r>
        <w:t xml:space="preserve"> object occurs within a </w:t>
      </w:r>
      <w:del w:id="755" w:author="Laurence Golding" w:date="2018-03-22T14:25:00Z">
        <w:r w:rsidRPr="00A91CEB" w:rsidDel="00EA69F4">
          <w:rPr>
            <w:rStyle w:val="CODEtemp"/>
          </w:rPr>
          <w:delText>codeFlow</w:delText>
        </w:r>
      </w:del>
      <w:ins w:id="756" w:author="Laurence Golding" w:date="2018-03-26T10:26:00Z">
        <w:r w:rsidR="00E4598B">
          <w:rPr>
            <w:rStyle w:val="CODEtemp"/>
          </w:rPr>
          <w:t>threadFlow</w:t>
        </w:r>
      </w:ins>
      <w:ins w:id="757" w:author="Laurence Golding" w:date="2018-03-22T14:25:00Z">
        <w:r w:rsidR="00EA69F4" w:rsidRPr="00EA69F4">
          <w:t xml:space="preserve"> (</w:t>
        </w:r>
      </w:ins>
      <w:ins w:id="758" w:author="Laurence Golding" w:date="2018-03-22T14:26:00Z">
        <w:r w:rsidR="00EA69F4">
          <w:t>§</w:t>
        </w:r>
        <w:r w:rsidR="00EA69F4">
          <w:fldChar w:fldCharType="begin"/>
        </w:r>
        <w:r w:rsidR="00EA69F4">
          <w:instrText xml:space="preserve"> REF _Ref493427364 \r \h </w:instrText>
        </w:r>
      </w:ins>
      <w:r w:rsidR="00EA69F4">
        <w:fldChar w:fldCharType="separate"/>
      </w:r>
      <w:ins w:id="759" w:author="Laurence Golding" w:date="2018-03-22T14:26:00Z">
        <w:r w:rsidR="00EA69F4">
          <w:t>3.25</w:t>
        </w:r>
        <w:r w:rsidR="00EA69F4">
          <w:fldChar w:fldCharType="end"/>
        </w:r>
      </w:ins>
      <w:ins w:id="760" w:author="Laurence Golding" w:date="2018-03-22T14:25:00Z">
        <w:r w:rsidR="00EA69F4" w:rsidRPr="00EA69F4">
          <w:t>)</w:t>
        </w:r>
      </w:ins>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del w:id="761" w:author="Laurence Golding" w:date="2018-03-22T14:26:00Z">
        <w:r w:rsidRPr="00A91CEB" w:rsidDel="00EA69F4">
          <w:rPr>
            <w:rStyle w:val="CODEtemp"/>
          </w:rPr>
          <w:delText>codeFlow</w:delText>
        </w:r>
      </w:del>
      <w:ins w:id="762" w:author="Laurence Golding" w:date="2018-03-23T14:57:00Z">
        <w:r w:rsidR="003075E6">
          <w:rPr>
            <w:rStyle w:val="CODEtemp"/>
          </w:rPr>
          <w:t>e</w:t>
        </w:r>
      </w:ins>
      <w:ins w:id="763" w:author="Laurence Golding" w:date="2018-03-26T10:27:00Z">
        <w:r w:rsidR="00E4598B">
          <w:rPr>
            <w:rStyle w:val="CODEtemp"/>
          </w:rPr>
          <w:t>threadFlow</w:t>
        </w:r>
      </w:ins>
      <w:r>
        <w:t xml:space="preserve">, the </w:t>
      </w:r>
      <w:r w:rsidRPr="00A91CEB">
        <w:rPr>
          <w:rStyle w:val="CODEtemp"/>
        </w:rPr>
        <w:t>step</w:t>
      </w:r>
      <w:r>
        <w:t xml:space="preserve"> property </w:t>
      </w:r>
      <w:r w:rsidR="004165E2">
        <w:rPr>
          <w:b/>
        </w:rPr>
        <w:t>SHALL</w:t>
      </w:r>
      <w:r w:rsidR="004165E2">
        <w:t xml:space="preserve"> </w:t>
      </w:r>
      <w:r>
        <w:t>be absent.</w:t>
      </w:r>
    </w:p>
    <w:p w14:paraId="04E56FAD" w14:textId="34BE63F5"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del w:id="764" w:author="Laurence Golding" w:date="2018-03-26T10:27:00Z">
        <w:r w:rsidDel="00E4598B">
          <w:delText xml:space="preserve">code </w:delText>
        </w:r>
      </w:del>
      <w:ins w:id="765" w:author="Laurence Golding" w:date="2018-03-26T10:27:00Z">
        <w:r w:rsidR="00E4598B">
          <w:t xml:space="preserve">thread </w:t>
        </w:r>
      </w:ins>
      <w:r w:rsidRPr="002D6ECF">
        <w:t>flow</w:t>
      </w:r>
      <w:r>
        <w:t xml:space="preserve">,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542D661C" w:rsidR="00A91CEB" w:rsidRDefault="00A91CEB" w:rsidP="00F823B8">
      <w:pPr>
        <w:pStyle w:val="Note"/>
        <w:numPr>
          <w:ilvl w:val="0"/>
          <w:numId w:val="18"/>
        </w:numPr>
      </w:pPr>
      <w:r>
        <w:t xml:space="preserve">A viewer can display the identifier next to each location when it displays a </w:t>
      </w:r>
      <w:del w:id="766" w:author="Laurence Golding" w:date="2018-03-22T14:26:00Z">
        <w:r w:rsidDel="00EA69F4">
          <w:delText xml:space="preserve">code </w:delText>
        </w:r>
      </w:del>
      <w:ins w:id="767" w:author="Laurence Golding" w:date="2018-03-22T14:26:00Z">
        <w:r w:rsidR="00EA69F4">
          <w:t xml:space="preserve">thread </w:t>
        </w:r>
      </w:ins>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68" w:name="_Ref493497783"/>
      <w:bookmarkStart w:id="769" w:name="_Ref493499799"/>
      <w:bookmarkStart w:id="770" w:name="_Toc509234466"/>
      <w:r>
        <w:t>physicalLocation property</w:t>
      </w:r>
      <w:bookmarkEnd w:id="768"/>
      <w:bookmarkEnd w:id="769"/>
      <w:bookmarkEnd w:id="770"/>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0D16CE71" w:rsidR="003D6897" w:rsidRDefault="003D6897" w:rsidP="003D6897">
      <w:pPr>
        <w:pStyle w:val="Note"/>
      </w:pPr>
      <w:r>
        <w:t>NOTE: This could happen if, for example</w:t>
      </w:r>
      <w:del w:id="771" w:author="Laurence Golding" w:date="2018-03-23T14:59:00Z">
        <w:r w:rsidDel="003075E6">
          <w:delText>:</w:delText>
        </w:r>
      </w:del>
      <w:ins w:id="772" w:author="Laurence Golding" w:date="2018-03-23T14:59:00Z">
        <w:r w:rsidR="003075E6">
          <w:t>,</w:t>
        </w:r>
        <w:r w:rsidR="003075E6" w:rsidRPr="003075E6">
          <w:t xml:space="preserve"> </w:t>
        </w:r>
      </w:ins>
      <w:moveToRangeStart w:id="773" w:author="Laurence Golding" w:date="2018-03-23T14:58:00Z" w:name="move509580465"/>
      <w:moveTo w:id="774" w:author="Laurence Golding" w:date="2018-03-23T14:58:00Z">
        <w:del w:id="775" w:author="Laurence Golding" w:date="2018-03-23T14:59:00Z">
          <w:r w:rsidR="003075E6" w:rsidDel="003075E6">
            <w:delText>T</w:delText>
          </w:r>
        </w:del>
      </w:moveTo>
      <w:ins w:id="776" w:author="Laurence Golding" w:date="2018-03-23T14:59:00Z">
        <w:r w:rsidR="003075E6">
          <w:t>t</w:t>
        </w:r>
      </w:ins>
      <w:moveTo w:id="777" w:author="Laurence Golding" w:date="2018-03-23T14:58:00Z">
        <w:r w:rsidR="003075E6">
          <w:t xml:space="preserve">his </w:t>
        </w:r>
        <w:r w:rsidR="003075E6" w:rsidRPr="003D6897">
          <w:rPr>
            <w:rStyle w:val="CODEtemp"/>
          </w:rPr>
          <w:t>annotatedCodeLocation</w:t>
        </w:r>
        <w:r w:rsidR="003075E6">
          <w:t xml:space="preserve"> refers to a location within a binary for which the tool does not have associated symbol information.</w:t>
        </w:r>
      </w:moveTo>
      <w:moveToRangeEnd w:id="773"/>
    </w:p>
    <w:p w14:paraId="10A69C8D" w14:textId="292B6090" w:rsidR="003D6897" w:rsidRDefault="003D6897" w:rsidP="00F823B8">
      <w:pPr>
        <w:pStyle w:val="Note"/>
        <w:numPr>
          <w:ilvl w:val="0"/>
          <w:numId w:val="19"/>
        </w:numPr>
      </w:pPr>
      <w:moveFromRangeStart w:id="778" w:author="Laurence Golding" w:date="2018-03-23T14:58:00Z" w:name="move509580465"/>
      <w:moveFrom w:id="779" w:author="Laurence Golding" w:date="2018-03-23T14:58:00Z">
        <w:r w:rsidDel="003075E6">
          <w:t xml:space="preserve">This </w:t>
        </w:r>
        <w:r w:rsidRPr="003D6897" w:rsidDel="003075E6">
          <w:rPr>
            <w:rStyle w:val="CODEtemp"/>
          </w:rPr>
          <w:t>annotatedCodeLocation</w:t>
        </w:r>
        <w:r w:rsidDel="003075E6">
          <w:t xml:space="preserve"> refers to a location within a binary for which the tool does not have associated symbol information.</w:t>
        </w:r>
      </w:moveFrom>
      <w:moveFromRangeEnd w:id="778"/>
    </w:p>
    <w:p w14:paraId="62D0821F" w14:textId="3E519E9B" w:rsidR="003D6897" w:rsidDel="003075E6" w:rsidRDefault="003D6897" w:rsidP="00F823B8">
      <w:pPr>
        <w:pStyle w:val="Note"/>
        <w:numPr>
          <w:ilvl w:val="0"/>
          <w:numId w:val="19"/>
        </w:numPr>
        <w:rPr>
          <w:del w:id="780" w:author="Laurence Golding" w:date="2018-03-23T14:57:00Z"/>
        </w:rPr>
      </w:pPr>
      <w:commentRangeStart w:id="781"/>
      <w:del w:id="782" w:author="Laurence Golding" w:date="2018-03-23T14:57:00Z">
        <w:r w:rsidDel="003075E6">
          <w:delText xml:space="preserve">This </w:delText>
        </w:r>
      </w:del>
      <w:commentRangeEnd w:id="781"/>
      <w:r w:rsidR="003075E6">
        <w:rPr>
          <w:rStyle w:val="CommentReference"/>
        </w:rPr>
        <w:commentReference w:id="781"/>
      </w:r>
      <w:del w:id="783" w:author="Laurence Golding" w:date="2018-03-23T14:57:00Z">
        <w:r w:rsidRPr="003D6897" w:rsidDel="003075E6">
          <w:rPr>
            <w:rStyle w:val="CODEtemp"/>
          </w:rPr>
          <w:delText>annotatedCodeLocation</w:delText>
        </w:r>
        <w:r w:rsidDel="003075E6">
          <w:delText xml:space="preserve"> occurs within a </w:delText>
        </w:r>
        <w:r w:rsidRPr="003D6897" w:rsidDel="003075E6">
          <w:rPr>
            <w:rStyle w:val="CODEtemp"/>
          </w:rPr>
          <w:delText>codeFlow</w:delText>
        </w:r>
        <w:r w:rsidDel="003075E6">
          <w:delText xml:space="preserve"> (§</w:delText>
        </w:r>
        <w:r w:rsidDel="003075E6">
          <w:fldChar w:fldCharType="begin"/>
        </w:r>
        <w:r w:rsidDel="003075E6">
          <w:delInstrText xml:space="preserve"> REF _Ref493427364 \w \h </w:delInstrText>
        </w:r>
        <w:r w:rsidDel="003075E6">
          <w:fldChar w:fldCharType="separate"/>
        </w:r>
        <w:r w:rsidR="007E4801" w:rsidDel="003075E6">
          <w:delText>3.24</w:delText>
        </w:r>
        <w:r w:rsidDel="003075E6">
          <w:fldChar w:fldCharType="end"/>
        </w:r>
        <w:r w:rsidDel="003075E6">
          <w:delText xml:space="preserve">), the value of the </w:delText>
        </w:r>
        <w:r w:rsidRPr="003D6897" w:rsidDel="003075E6">
          <w:rPr>
            <w:rStyle w:val="CODEtemp"/>
          </w:rPr>
          <w:delText>kind</w:delText>
        </w:r>
        <w:r w:rsidDel="003075E6">
          <w:delText xml:space="preserve"> property (§</w:delText>
        </w:r>
        <w:r w:rsidR="00CF4874" w:rsidDel="003075E6">
          <w:fldChar w:fldCharType="begin"/>
        </w:r>
        <w:r w:rsidR="00CF4874" w:rsidDel="003075E6">
          <w:delInstrText xml:space="preserve"> REF _Ref503371505 \r \h </w:delInstrText>
        </w:r>
        <w:r w:rsidR="00CF4874" w:rsidDel="003075E6">
          <w:fldChar w:fldCharType="separate"/>
        </w:r>
        <w:r w:rsidR="007E4801" w:rsidDel="003075E6">
          <w:delText>3.27.9</w:delText>
        </w:r>
        <w:r w:rsidR="00CF4874" w:rsidDel="003075E6">
          <w:fldChar w:fldCharType="end"/>
        </w:r>
        <w:r w:rsidDel="003075E6">
          <w:delText xml:space="preserve">) is </w:delText>
        </w:r>
        <w:r w:rsidRPr="003D6897" w:rsidDel="003075E6">
          <w:rPr>
            <w:rStyle w:val="CODEtemp"/>
          </w:rPr>
          <w:delText>"functionExit"</w:delText>
        </w:r>
        <w:r w:rsidDel="003075E6">
          <w:delText>, and the tool has chosen not to associate the function exit with a source code location.</w:delText>
        </w:r>
      </w:del>
    </w:p>
    <w:p w14:paraId="442DB190" w14:textId="73DA892B" w:rsidR="003D6897" w:rsidRPr="003D6897" w:rsidDel="003075E6" w:rsidRDefault="003D6897" w:rsidP="00F823B8">
      <w:pPr>
        <w:pStyle w:val="Note"/>
        <w:numPr>
          <w:ilvl w:val="0"/>
          <w:numId w:val="19"/>
        </w:numPr>
        <w:rPr>
          <w:del w:id="784" w:author="Laurence Golding" w:date="2018-03-23T14:57:00Z"/>
        </w:rPr>
      </w:pPr>
      <w:del w:id="785" w:author="Laurence Golding" w:date="2018-03-23T14:57:00Z">
        <w:r w:rsidDel="003075E6">
          <w:delText xml:space="preserve">This </w:delText>
        </w:r>
        <w:r w:rsidRPr="003D6897" w:rsidDel="003075E6">
          <w:rPr>
            <w:rStyle w:val="CODEtemp"/>
          </w:rPr>
          <w:delText>annotatedCodeLocation</w:delText>
        </w:r>
        <w:r w:rsidDel="003075E6">
          <w:delText xml:space="preserve"> occurs within a </w:delText>
        </w:r>
        <w:r w:rsidRPr="003D6897" w:rsidDel="003075E6">
          <w:rPr>
            <w:rStyle w:val="CODEtemp"/>
          </w:rPr>
          <w:delText>codeFlow</w:delText>
        </w:r>
        <w:r w:rsidDel="003075E6">
          <w:delText xml:space="preserve">, the value of the </w:delText>
        </w:r>
        <w:r w:rsidRPr="003D6897" w:rsidDel="003075E6">
          <w:rPr>
            <w:rStyle w:val="CODEtemp"/>
          </w:rPr>
          <w:delText>kind</w:delText>
        </w:r>
        <w:r w:rsidDel="003075E6">
          <w:delText xml:space="preserve"> property is </w:delText>
        </w:r>
        <w:r w:rsidRPr="003D6897" w:rsidDel="003075E6">
          <w:rPr>
            <w:rStyle w:val="CODEtemp"/>
          </w:rPr>
          <w:delText>"continuation"</w:delText>
        </w:r>
        <w:r w:rsidDel="003075E6">
          <w:delText>, and the continuation is used purely to record a change to global state (which might happen asynchronously with respect to the code flow).</w:delText>
        </w:r>
      </w:del>
    </w:p>
    <w:p w14:paraId="77A3700A" w14:textId="51E5DDA6" w:rsidR="006E546E" w:rsidRDefault="006E546E" w:rsidP="006E546E">
      <w:pPr>
        <w:pStyle w:val="Heading3"/>
      </w:pPr>
      <w:bookmarkStart w:id="786" w:name="_Ref493498084"/>
      <w:bookmarkStart w:id="787" w:name="_Toc509234467"/>
      <w:r>
        <w:t>fullyQualifiedLogicalName property</w:t>
      </w:r>
      <w:bookmarkEnd w:id="786"/>
      <w:bookmarkEnd w:id="787"/>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w:t>
      </w:r>
      <w:r>
        <w:lastRenderedPageBreak/>
        <w:t>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788" w:name="_Ref493497988"/>
      <w:bookmarkStart w:id="789" w:name="_Toc509234468"/>
      <w:r>
        <w:t>logicalLocationKey property</w:t>
      </w:r>
      <w:bookmarkEnd w:id="788"/>
      <w:bookmarkEnd w:id="789"/>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790" w:name="_Toc509234469"/>
      <w:r>
        <w:t>module property</w:t>
      </w:r>
      <w:bookmarkEnd w:id="79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19FFB1E7" w:rsidR="006E546E" w:rsidRDefault="006E546E" w:rsidP="006E546E">
      <w:pPr>
        <w:pStyle w:val="Heading3"/>
      </w:pPr>
      <w:bookmarkStart w:id="791" w:name="_Toc509234470"/>
      <w:r>
        <w:t>threadId property</w:t>
      </w:r>
      <w:bookmarkEnd w:id="791"/>
    </w:p>
    <w:p w14:paraId="59666E73" w14:textId="71E1D96C"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92" w:name="_Ref503362449"/>
      <w:bookmarkStart w:id="793" w:name="_Toc509234471"/>
      <w:r>
        <w:t>message property</w:t>
      </w:r>
      <w:bookmarkEnd w:id="792"/>
      <w:bookmarkEnd w:id="793"/>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180B055B" w:rsidR="003A630D" w:rsidDel="00FF0AC3" w:rsidRDefault="006E546E" w:rsidP="003A630D">
      <w:pPr>
        <w:pStyle w:val="Heading3"/>
        <w:rPr>
          <w:del w:id="794" w:author="Laurence Golding" w:date="2018-03-21T14:40:00Z"/>
        </w:rPr>
      </w:pPr>
      <w:bookmarkStart w:id="795" w:name="_Ref493497656"/>
      <w:bookmarkStart w:id="796" w:name="_Ref493499356"/>
      <w:bookmarkStart w:id="797" w:name="_Ref503371505"/>
      <w:bookmarkStart w:id="798" w:name="_Ref503371599"/>
      <w:bookmarkStart w:id="799" w:name="_Toc509234472"/>
      <w:del w:id="800" w:author="Laurence Golding" w:date="2018-03-21T14:40:00Z">
        <w:r w:rsidDel="00FF0AC3">
          <w:delText>kind property</w:delText>
        </w:r>
        <w:bookmarkEnd w:id="795"/>
        <w:bookmarkEnd w:id="796"/>
        <w:bookmarkEnd w:id="797"/>
        <w:bookmarkEnd w:id="798"/>
        <w:bookmarkEnd w:id="799"/>
      </w:del>
    </w:p>
    <w:p w14:paraId="5AACEB5C" w14:textId="1EFCB877" w:rsidR="003A630D" w:rsidDel="00FF0AC3" w:rsidRDefault="003A630D" w:rsidP="003A630D">
      <w:pPr>
        <w:rPr>
          <w:del w:id="801" w:author="Laurence Golding" w:date="2018-03-21T14:40:00Z"/>
        </w:rPr>
      </w:pPr>
      <w:del w:id="802" w:author="Laurence Golding" w:date="2018-03-21T14:40:00Z">
        <w:r w:rsidDel="00FF0AC3">
          <w:delText xml:space="preserve">An </w:delText>
        </w:r>
        <w:r w:rsidRPr="003A630D" w:rsidDel="00FF0AC3">
          <w:rPr>
            <w:rStyle w:val="CODEtemp"/>
          </w:rPr>
          <w:delText>annotatedCodeLocation</w:delText>
        </w:r>
        <w:r w:rsidDel="00FF0AC3">
          <w:delText xml:space="preserve"> object </w:delText>
        </w:r>
        <w:r w:rsidRPr="003A630D" w:rsidDel="00FF0AC3">
          <w:rPr>
            <w:b/>
          </w:rPr>
          <w:delText>MAY</w:delText>
        </w:r>
        <w:r w:rsidDel="00FF0AC3">
          <w:delText xml:space="preserve"> contain a property named </w:delText>
        </w:r>
        <w:r w:rsidRPr="003A630D" w:rsidDel="00FF0AC3">
          <w:rPr>
            <w:rStyle w:val="CODEtemp"/>
          </w:rPr>
          <w:delText>kind</w:delText>
        </w:r>
        <w:r w:rsidDel="00FF0AC3">
          <w:delText xml:space="preserve"> whose value is a string that categorizes the location.</w:delText>
        </w:r>
      </w:del>
    </w:p>
    <w:p w14:paraId="36CE1631" w14:textId="08D008FF" w:rsidR="003A630D" w:rsidDel="00FF0AC3" w:rsidRDefault="003A630D" w:rsidP="003A630D">
      <w:pPr>
        <w:rPr>
          <w:del w:id="803" w:author="Laurence Golding" w:date="2018-03-21T14:40:00Z"/>
        </w:rPr>
      </w:pPr>
      <w:del w:id="804" w:author="Laurence Golding" w:date="2018-03-21T14:40:00Z">
        <w:r w:rsidDel="00FF0AC3">
          <w:delText xml:space="preserve">If present, the </w:delText>
        </w:r>
        <w:r w:rsidRPr="003A630D" w:rsidDel="00FF0AC3">
          <w:rPr>
            <w:rStyle w:val="CODEtemp"/>
          </w:rPr>
          <w:delText>kind</w:delText>
        </w:r>
        <w:r w:rsidDel="00FF0AC3">
          <w:delText xml:space="preserve"> property </w:delText>
        </w:r>
        <w:r w:rsidRPr="003A630D" w:rsidDel="00FF0AC3">
          <w:rPr>
            <w:b/>
          </w:rPr>
          <w:delText>SHALL</w:delText>
        </w:r>
        <w:r w:rsidDel="00FF0AC3">
          <w:delText xml:space="preserve"> have one of the following values, with the specified meanings:</w:delText>
        </w:r>
      </w:del>
    </w:p>
    <w:p w14:paraId="0966D166" w14:textId="6C193474" w:rsidR="003A630D" w:rsidDel="00FF0AC3" w:rsidRDefault="003A630D" w:rsidP="00F823B8">
      <w:pPr>
        <w:pStyle w:val="ListParagraph"/>
        <w:numPr>
          <w:ilvl w:val="0"/>
          <w:numId w:val="20"/>
        </w:numPr>
        <w:rPr>
          <w:del w:id="805" w:author="Laurence Golding" w:date="2018-03-21T14:40:00Z"/>
        </w:rPr>
      </w:pPr>
      <w:del w:id="806" w:author="Laurence Golding" w:date="2018-03-21T14:40:00Z">
        <w:r w:rsidRPr="003A630D" w:rsidDel="00FF0AC3">
          <w:rPr>
            <w:rStyle w:val="CODEtemp"/>
          </w:rPr>
          <w:delText>"alias"</w:delText>
        </w:r>
        <w:r w:rsidDel="00FF0AC3">
          <w:delText>: This location defines an additional name for a variable defined in a declaration.</w:delText>
        </w:r>
      </w:del>
    </w:p>
    <w:p w14:paraId="566CE48D" w14:textId="1EEFFFFC" w:rsidR="003A630D" w:rsidDel="00FF0AC3" w:rsidRDefault="003A630D" w:rsidP="00F823B8">
      <w:pPr>
        <w:pStyle w:val="ListParagraph"/>
        <w:numPr>
          <w:ilvl w:val="0"/>
          <w:numId w:val="20"/>
        </w:numPr>
        <w:rPr>
          <w:del w:id="807" w:author="Laurence Golding" w:date="2018-03-21T14:40:00Z"/>
        </w:rPr>
      </w:pPr>
      <w:del w:id="808" w:author="Laurence Golding" w:date="2018-03-21T14:40:00Z">
        <w:r w:rsidRPr="003A630D" w:rsidDel="00FF0AC3">
          <w:rPr>
            <w:rStyle w:val="CODEtemp"/>
          </w:rPr>
          <w:delText>"assignment"</w:delText>
        </w:r>
        <w:r w:rsidDel="00FF0AC3">
          <w:delText>: At this location, an assignment to a variable occurred.</w:delText>
        </w:r>
      </w:del>
    </w:p>
    <w:p w14:paraId="5C2659DF" w14:textId="6D121E57" w:rsidR="003A630D" w:rsidDel="00FF0AC3" w:rsidRDefault="003A630D" w:rsidP="00F823B8">
      <w:pPr>
        <w:pStyle w:val="ListParagraph"/>
        <w:numPr>
          <w:ilvl w:val="0"/>
          <w:numId w:val="20"/>
        </w:numPr>
        <w:rPr>
          <w:del w:id="809" w:author="Laurence Golding" w:date="2018-03-21T14:40:00Z"/>
        </w:rPr>
      </w:pPr>
      <w:del w:id="810" w:author="Laurence Golding" w:date="2018-03-21T14:40:00Z">
        <w:r w:rsidRPr="003A630D" w:rsidDel="00FF0AC3">
          <w:rPr>
            <w:rStyle w:val="CODEtemp"/>
          </w:rPr>
          <w:delText>"branch"</w:delText>
        </w:r>
        <w:r w:rsidDel="00FF0AC3">
          <w:delText>: At this location, a branch in the execution path occurred.</w:delText>
        </w:r>
      </w:del>
    </w:p>
    <w:p w14:paraId="6E547EC8" w14:textId="1A552903" w:rsidR="003A630D" w:rsidDel="00FF0AC3" w:rsidRDefault="003A630D" w:rsidP="00F823B8">
      <w:pPr>
        <w:pStyle w:val="ListParagraph"/>
        <w:numPr>
          <w:ilvl w:val="0"/>
          <w:numId w:val="20"/>
        </w:numPr>
        <w:rPr>
          <w:del w:id="811" w:author="Laurence Golding" w:date="2018-03-21T14:40:00Z"/>
        </w:rPr>
      </w:pPr>
      <w:del w:id="812" w:author="Laurence Golding" w:date="2018-03-21T14:40:00Z">
        <w:r w:rsidRPr="003A630D" w:rsidDel="00FF0AC3">
          <w:rPr>
            <w:rStyle w:val="CODEtemp"/>
          </w:rPr>
          <w:delText>"call"</w:delText>
        </w:r>
        <w:r w:rsidDel="00FF0AC3">
          <w:delText xml:space="preserve">: This location is the site of a function or method call.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"callReturn"</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the function returns.</w:delText>
        </w:r>
      </w:del>
    </w:p>
    <w:p w14:paraId="5B6A4CF3" w14:textId="114A47CC" w:rsidR="003A630D" w:rsidDel="00FF0AC3" w:rsidRDefault="003A630D" w:rsidP="00F823B8">
      <w:pPr>
        <w:pStyle w:val="ListParagraph"/>
        <w:numPr>
          <w:ilvl w:val="0"/>
          <w:numId w:val="20"/>
        </w:numPr>
        <w:rPr>
          <w:del w:id="813" w:author="Laurence Golding" w:date="2018-03-21T14:40:00Z"/>
        </w:rPr>
      </w:pPr>
      <w:del w:id="814" w:author="Laurence Golding" w:date="2018-03-21T14:40:00Z">
        <w:r w:rsidRPr="003A630D" w:rsidDel="00FF0AC3">
          <w:rPr>
            <w:rStyle w:val="CODEtemp"/>
          </w:rPr>
          <w:delText>"callReturn"</w:delText>
        </w:r>
        <w:r w:rsidDel="00FF0AC3">
          <w:delText>: This location is the target of a return from a function or method.</w:delText>
        </w:r>
      </w:del>
    </w:p>
    <w:p w14:paraId="42C5B7DF" w14:textId="12A30028" w:rsidR="003A630D" w:rsidDel="00FF0AC3" w:rsidRDefault="003A630D" w:rsidP="003A630D">
      <w:pPr>
        <w:pStyle w:val="Note"/>
        <w:rPr>
          <w:del w:id="815" w:author="Laurence Golding" w:date="2018-03-21T14:40:00Z"/>
        </w:rPr>
      </w:pPr>
      <w:del w:id="816" w:author="Laurence Golding" w:date="2018-03-21T14:40:00Z">
        <w:r w:rsidDel="00FF0AC3">
          <w:delText xml:space="preserve">NOTE 1: Viewers can use the </w:delText>
        </w:r>
        <w:r w:rsidRPr="003A630D" w:rsidDel="00FF0AC3">
          <w:rPr>
            <w:rStyle w:val="CODEtemp"/>
          </w:rPr>
          <w:delText>"call"</w:delText>
        </w:r>
        <w:r w:rsidDel="00FF0AC3">
          <w:delText xml:space="preserve"> and </w:delText>
        </w:r>
        <w:r w:rsidRPr="003A630D" w:rsidDel="00FF0AC3">
          <w:rPr>
            <w:rStyle w:val="CODEtemp"/>
          </w:rPr>
          <w:delText>"callReturn"</w:delText>
        </w:r>
        <w:r w:rsidDel="00FF0AC3">
          <w:delText xml:space="preserve"> values to clarify the presentation of a code flow that crosses function boundaries. For example, when displaying the list of locations in a code flow, a viewer could indent the locations between a </w:delText>
        </w:r>
        <w:r w:rsidRPr="003A630D" w:rsidDel="00FF0AC3">
          <w:rPr>
            <w:rStyle w:val="CODEtemp"/>
          </w:rPr>
          <w:delText>"call"</w:delText>
        </w:r>
        <w:r w:rsidDel="00FF0AC3">
          <w:delText xml:space="preserve"> and a </w:delText>
        </w:r>
        <w:r w:rsidRPr="003A630D" w:rsidDel="00FF0AC3">
          <w:rPr>
            <w:rStyle w:val="CODEtemp"/>
          </w:rPr>
          <w:delText>"callReturn"</w:delText>
        </w:r>
        <w:r w:rsidDel="00FF0AC3">
          <w:delText>.</w:delText>
        </w:r>
      </w:del>
    </w:p>
    <w:p w14:paraId="362BAB8C" w14:textId="3DC9AFCC" w:rsidR="003A630D" w:rsidDel="00FF0AC3" w:rsidRDefault="003A630D" w:rsidP="00F823B8">
      <w:pPr>
        <w:pStyle w:val="ListParagraph"/>
        <w:numPr>
          <w:ilvl w:val="0"/>
          <w:numId w:val="20"/>
        </w:numPr>
        <w:rPr>
          <w:del w:id="817" w:author="Laurence Golding" w:date="2018-03-21T14:40:00Z"/>
        </w:rPr>
      </w:pPr>
      <w:del w:id="818" w:author="Laurence Golding" w:date="2018-03-21T14:40:00Z">
        <w:r w:rsidRPr="003A630D" w:rsidDel="00FF0AC3">
          <w:rPr>
            <w:rStyle w:val="CODEtemp"/>
          </w:rPr>
          <w:lastRenderedPageBreak/>
          <w:delText>"continuation"</w:delText>
        </w:r>
        <w:r w:rsidDel="00FF0AC3">
          <w:delText>: Execution continued at this location.</w:delText>
        </w:r>
      </w:del>
    </w:p>
    <w:p w14:paraId="53EE08AB" w14:textId="6532EFC9" w:rsidR="003A630D" w:rsidDel="00FF0AC3" w:rsidRDefault="003A630D" w:rsidP="003A630D">
      <w:pPr>
        <w:pStyle w:val="Note"/>
        <w:rPr>
          <w:del w:id="819" w:author="Laurence Golding" w:date="2018-03-21T14:40:00Z"/>
        </w:rPr>
      </w:pPr>
      <w:del w:id="820" w:author="Laurence Golding" w:date="2018-03-21T14:40:00Z">
        <w:r w:rsidDel="00FF0AC3">
          <w:delText>NOTE 2: This can be used, for example, to designate the target of a jump instruction, or the statement after the end of a loop.</w:delText>
        </w:r>
      </w:del>
    </w:p>
    <w:p w14:paraId="4838A8AD" w14:textId="1412B8C1" w:rsidR="003A630D" w:rsidDel="00FF0AC3" w:rsidRDefault="003A630D" w:rsidP="00F823B8">
      <w:pPr>
        <w:pStyle w:val="ListParagraph"/>
        <w:numPr>
          <w:ilvl w:val="0"/>
          <w:numId w:val="20"/>
        </w:numPr>
        <w:rPr>
          <w:del w:id="821" w:author="Laurence Golding" w:date="2018-03-21T14:40:00Z"/>
        </w:rPr>
      </w:pPr>
      <w:del w:id="822" w:author="Laurence Golding" w:date="2018-03-21T14:40:00Z">
        <w:r w:rsidRPr="003A630D" w:rsidDel="00FF0AC3">
          <w:rPr>
            <w:rStyle w:val="CODEtemp"/>
          </w:rPr>
          <w:delText>"declaration"</w:delText>
        </w:r>
        <w:r w:rsidDel="00FF0AC3">
          <w:delText xml:space="preserve">: The location introduces into the program a name which denotes an entity such as a variable, function, template, </w:delText>
        </w:r>
        <w:r w:rsidRPr="003A630D" w:rsidDel="00FF0AC3">
          <w:rPr>
            <w:i/>
          </w:rPr>
          <w:delText>etc.</w:delText>
        </w:r>
      </w:del>
    </w:p>
    <w:p w14:paraId="1B447AAE" w14:textId="15D0CC34" w:rsidR="003A630D" w:rsidDel="00FF0AC3" w:rsidRDefault="003A630D" w:rsidP="00F823B8">
      <w:pPr>
        <w:pStyle w:val="ListParagraph"/>
        <w:numPr>
          <w:ilvl w:val="0"/>
          <w:numId w:val="20"/>
        </w:numPr>
        <w:rPr>
          <w:del w:id="823" w:author="Laurence Golding" w:date="2018-03-21T14:40:00Z"/>
        </w:rPr>
      </w:pPr>
      <w:del w:id="824" w:author="Laurence Golding" w:date="2018-03-21T14:40:00Z">
        <w:r w:rsidRPr="003A630D" w:rsidDel="00FF0AC3">
          <w:rPr>
            <w:rStyle w:val="CODEtemp"/>
          </w:rPr>
          <w:delText>"functionEnter"</w:delText>
        </w:r>
        <w:r w:rsidDel="00FF0AC3">
          <w:delText xml:space="preserve">: This location is an entry point to a function or method. Every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"functionEnter"</w:delText>
        </w:r>
        <w:r w:rsidDel="00FF0AC3">
          <w:delText xml:space="preserve"> </w:delText>
        </w:r>
        <w:r w:rsidRPr="003A630D" w:rsidDel="00FF0AC3">
          <w:rPr>
            <w:b/>
          </w:rPr>
          <w:delText>SHALL</w:delText>
        </w:r>
        <w:r w:rsidDel="00FF0AC3">
          <w:delText xml:space="preserve"> be paired with a subsequent </w:delText>
        </w:r>
        <w:r w:rsidRPr="003A630D" w:rsidDel="00FF0AC3">
          <w:rPr>
            <w:rStyle w:val="CODEtemp"/>
          </w:rPr>
          <w:delText>annotatedCodeLocation</w:delText>
        </w:r>
        <w:r w:rsidDel="00FF0AC3">
          <w:delText xml:space="preserve"> whose </w:delText>
        </w:r>
        <w:r w:rsidRPr="003A630D" w:rsidDel="00FF0AC3">
          <w:rPr>
            <w:rStyle w:val="CODEtemp"/>
          </w:rPr>
          <w:delText>kind</w:delText>
        </w:r>
        <w:r w:rsidDel="00FF0AC3">
          <w:delText xml:space="preserve"> property is </w:delText>
        </w:r>
        <w:r w:rsidRPr="003A630D" w:rsidDel="00FF0AC3">
          <w:rPr>
            <w:rStyle w:val="CODEtemp"/>
          </w:rPr>
          <w:delText>"functionExit"</w:delText>
        </w:r>
        <w:r w:rsidDel="00FF0AC3">
          <w:delText xml:space="preserve"> and which refers to the same function, unless the </w:delText>
        </w:r>
        <w:r w:rsidRPr="003A630D" w:rsidDel="00FF0AC3">
          <w:rPr>
            <w:rStyle w:val="CODEtemp"/>
          </w:rPr>
          <w:delText>codeFlow</w:delText>
        </w:r>
        <w:r w:rsidDel="00FF0AC3">
          <w:delText xml:space="preserve"> in which the call occurs terminates before a function exit point is reached.</w:delText>
        </w:r>
      </w:del>
    </w:p>
    <w:p w14:paraId="37E11951" w14:textId="0F641CA1" w:rsidR="003A630D" w:rsidDel="00FF0AC3" w:rsidRDefault="003A630D" w:rsidP="00F823B8">
      <w:pPr>
        <w:pStyle w:val="ListParagraph"/>
        <w:numPr>
          <w:ilvl w:val="0"/>
          <w:numId w:val="20"/>
        </w:numPr>
        <w:rPr>
          <w:del w:id="825" w:author="Laurence Golding" w:date="2018-03-21T14:40:00Z"/>
        </w:rPr>
      </w:pPr>
      <w:del w:id="826" w:author="Laurence Golding" w:date="2018-03-21T14:40:00Z">
        <w:r w:rsidRPr="003A630D" w:rsidDel="00FF0AC3">
          <w:rPr>
            <w:rStyle w:val="CODEtemp"/>
          </w:rPr>
          <w:delText>"functionExit"</w:delText>
        </w:r>
        <w:r w:rsidDel="00FF0AC3">
          <w:delText xml:space="preserve">: This location represents the conceptual exit from the function, used by some analysis tools to represent the final node in the directed acyclic graph that represents the control flow through a function. A </w:delText>
        </w:r>
        <w:r w:rsidRPr="003A630D" w:rsidDel="00FF0AC3">
          <w:rPr>
            <w:rStyle w:val="CODEtemp"/>
          </w:rPr>
          <w:delText>"functionExit"</w:delText>
        </w:r>
        <w:r w:rsidDel="00FF0AC3">
          <w:delText xml:space="preserve"> </w:delText>
        </w:r>
        <w:r w:rsidRPr="003A630D" w:rsidDel="00FF0AC3">
          <w:rPr>
            <w:b/>
          </w:rPr>
          <w:delText>MAY</w:delText>
        </w:r>
        <w:r w:rsidDel="00FF0AC3">
          <w:delText xml:space="preserve"> be preceded in the code flow by a </w:delText>
        </w:r>
        <w:r w:rsidRPr="003A630D" w:rsidDel="00FF0AC3">
          <w:rPr>
            <w:rStyle w:val="CODEtemp"/>
          </w:rPr>
          <w:delText>"functionReturn"</w:delText>
        </w:r>
        <w:r w:rsidDel="00FF0AC3">
          <w:delText>.</w:delText>
        </w:r>
      </w:del>
    </w:p>
    <w:p w14:paraId="5BC5B096" w14:textId="28D840F2" w:rsidR="003A630D" w:rsidDel="00FF0AC3" w:rsidRDefault="003A630D" w:rsidP="003A630D">
      <w:pPr>
        <w:pStyle w:val="Note"/>
        <w:rPr>
          <w:del w:id="827" w:author="Laurence Golding" w:date="2018-03-21T14:40:00Z"/>
        </w:rPr>
      </w:pPr>
      <w:del w:id="828" w:author="Laurence Golding" w:date="2018-03-21T14:40:00Z">
        <w:r w:rsidDel="00FF0AC3">
          <w:delText>NOTE 3</w:delText>
        </w:r>
        <w:r w:rsidR="003E72A2" w:rsidDel="00FF0AC3">
          <w:delText xml:space="preserve">: </w:delText>
        </w:r>
        <w:r w:rsidDel="00FF0AC3">
          <w:delText xml:space="preserve">A tool might choose (for example) to associate a </w:delText>
        </w:r>
        <w:r w:rsidRPr="003A630D" w:rsidDel="00FF0AC3">
          <w:rPr>
            <w:rStyle w:val="CODEtemp"/>
          </w:rPr>
          <w:delText>"functionExit"</w:delText>
        </w:r>
        <w:r w:rsidDel="00FF0AC3">
          <w:delText xml:space="preserve"> with the closing brace of a function, or to associate it with the final statement in the function, or not to associate it with a source code location at all.</w:delText>
        </w:r>
      </w:del>
    </w:p>
    <w:p w14:paraId="06EFFE28" w14:textId="0098E8BA" w:rsidR="003A630D" w:rsidDel="00FF0AC3" w:rsidRDefault="003A630D" w:rsidP="00F823B8">
      <w:pPr>
        <w:pStyle w:val="ListParagraph"/>
        <w:numPr>
          <w:ilvl w:val="0"/>
          <w:numId w:val="21"/>
        </w:numPr>
        <w:rPr>
          <w:del w:id="829" w:author="Laurence Golding" w:date="2018-03-21T14:40:00Z"/>
        </w:rPr>
      </w:pPr>
      <w:del w:id="830" w:author="Laurence Golding" w:date="2018-03-21T14:40:00Z">
        <w:r w:rsidRPr="003A630D" w:rsidDel="00FF0AC3">
          <w:rPr>
            <w:rStyle w:val="CODEtemp"/>
          </w:rPr>
          <w:delText>"functionReturn"</w:delText>
        </w:r>
        <w:r w:rsidDel="00FF0AC3">
          <w:delText xml:space="preserve">: This is the location of a statement that returns control from a function or method (for example, a </w:delText>
        </w:r>
        <w:r w:rsidRPr="003A630D" w:rsidDel="00FF0AC3">
          <w:rPr>
            <w:rStyle w:val="CODEtemp"/>
          </w:rPr>
          <w:delText>return</w:delText>
        </w:r>
        <w:r w:rsidDel="00FF0AC3">
          <w:delText xml:space="preserve"> statement).</w:delText>
        </w:r>
      </w:del>
    </w:p>
    <w:p w14:paraId="5C26A027" w14:textId="7EF9732F" w:rsidR="003A630D" w:rsidDel="00FF0AC3" w:rsidRDefault="003A630D" w:rsidP="00F823B8">
      <w:pPr>
        <w:pStyle w:val="ListParagraph"/>
        <w:numPr>
          <w:ilvl w:val="0"/>
          <w:numId w:val="21"/>
        </w:numPr>
        <w:rPr>
          <w:del w:id="831" w:author="Laurence Golding" w:date="2018-03-21T14:40:00Z"/>
        </w:rPr>
      </w:pPr>
      <w:del w:id="832" w:author="Laurence Golding" w:date="2018-03-21T14:40:00Z">
        <w:r w:rsidRPr="003A630D" w:rsidDel="00FF0AC3">
          <w:rPr>
            <w:rStyle w:val="CODEtemp"/>
          </w:rPr>
          <w:delText>"usage"</w:delText>
        </w:r>
        <w:r w:rsidDel="00FF0AC3">
          <w:delText>: At this location, data is used.</w:delText>
        </w:r>
      </w:del>
    </w:p>
    <w:p w14:paraId="78A88683" w14:textId="16BB2A51" w:rsidR="003A630D" w:rsidDel="00FF0AC3" w:rsidRDefault="003A630D" w:rsidP="003A630D">
      <w:pPr>
        <w:pStyle w:val="Note"/>
        <w:rPr>
          <w:del w:id="833" w:author="Laurence Golding" w:date="2018-03-21T14:40:00Z"/>
        </w:rPr>
      </w:pPr>
      <w:del w:id="834" w:author="Laurence Golding" w:date="2018-03-21T14:40:00Z">
        <w:r w:rsidDel="00FF0AC3">
          <w:delText xml:space="preserve">NOTE 4: Some analysis tools track the usage of </w:delText>
        </w:r>
        <w:r w:rsidRPr="003A630D" w:rsidDel="00FF0AC3">
          <w:rPr>
            <w:i/>
          </w:rPr>
          <w:delText>untrusted</w:delText>
        </w:r>
        <w:r w:rsidDel="00FF0AC3">
          <w:delText xml:space="preserve"> data.</w:delText>
        </w:r>
      </w:del>
    </w:p>
    <w:p w14:paraId="7C20F2A9" w14:textId="2B2EDA75" w:rsidR="003A630D" w:rsidRPr="003A630D" w:rsidDel="00FF0AC3" w:rsidRDefault="003A630D" w:rsidP="003A630D">
      <w:pPr>
        <w:pStyle w:val="Note"/>
        <w:rPr>
          <w:del w:id="835" w:author="Laurence Golding" w:date="2018-03-21T14:40:00Z"/>
        </w:rPr>
      </w:pPr>
      <w:del w:id="836" w:author="Laurence Golding" w:date="2018-03-21T14:40:00Z">
        <w:r w:rsidDel="00FF0AC3">
          <w:delText>EXAMPLE: Suppose an analysis tool produces a result which states that a piece of data from an insecure source has been used at a particular location. The tool might provide a “related location” (§</w:delText>
        </w:r>
        <w:r w:rsidDel="00FF0AC3">
          <w:fldChar w:fldCharType="begin"/>
        </w:r>
        <w:r w:rsidDel="00FF0AC3">
          <w:delInstrText xml:space="preserve"> REF _Ref493499246 \w \h </w:delInstrText>
        </w:r>
        <w:r w:rsidDel="00FF0AC3">
          <w:fldChar w:fldCharType="separate"/>
        </w:r>
        <w:r w:rsidR="007E4801" w:rsidDel="00FF0AC3">
          <w:delText>3.18.13</w:delText>
        </w:r>
        <w:r w:rsidDel="00FF0AC3">
          <w:fldChar w:fldCharType="end"/>
        </w:r>
        <w:r w:rsidDel="00FF0AC3">
          <w:delText xml:space="preserve">) whose value is an </w:delText>
        </w:r>
        <w:r w:rsidRPr="003A630D" w:rsidDel="00FF0AC3">
          <w:rPr>
            <w:rStyle w:val="CODEtemp"/>
          </w:rPr>
          <w:delText>annotatedCodeLocation</w:delText>
        </w:r>
        <w:r w:rsidDel="00FF0AC3">
          <w:delText xml:space="preserve"> object with the message “Insecure data entered the system here”.</w:delText>
        </w:r>
      </w:del>
    </w:p>
    <w:p w14:paraId="35DA1049" w14:textId="1117FA13" w:rsidR="006E546E" w:rsidDel="00CA7141" w:rsidRDefault="00B86BC7" w:rsidP="006E546E">
      <w:pPr>
        <w:pStyle w:val="Heading3"/>
        <w:rPr>
          <w:del w:id="837" w:author="Laurence Golding" w:date="2018-03-21T14:43:00Z"/>
        </w:rPr>
      </w:pPr>
      <w:bookmarkStart w:id="838" w:name="_Ref493488357"/>
      <w:bookmarkStart w:id="839" w:name="_Ref493488374"/>
      <w:bookmarkStart w:id="840" w:name="_Toc509234473"/>
      <w:del w:id="841" w:author="Laurence Golding" w:date="2018-03-21T14:43:00Z">
        <w:r w:rsidDel="00CA7141">
          <w:delText xml:space="preserve">kind-dependent properties: target, targetLocation, values and </w:delText>
        </w:r>
        <w:commentRangeStart w:id="842"/>
        <w:r w:rsidDel="00CA7141">
          <w:delText>state</w:delText>
        </w:r>
        <w:bookmarkEnd w:id="838"/>
        <w:bookmarkEnd w:id="839"/>
        <w:bookmarkEnd w:id="840"/>
        <w:commentRangeEnd w:id="842"/>
        <w:r w:rsidR="00CA7141" w:rsidDel="00CA7141">
          <w:rPr>
            <w:rStyle w:val="CommentReference"/>
            <w:rFonts w:cs="Times New Roman"/>
            <w:b w:val="0"/>
            <w:bCs w:val="0"/>
            <w:iCs w:val="0"/>
            <w:color w:val="auto"/>
            <w:kern w:val="0"/>
          </w:rPr>
          <w:commentReference w:id="842"/>
        </w:r>
      </w:del>
    </w:p>
    <w:p w14:paraId="24200A3C" w14:textId="7BCE0E68" w:rsidR="003A630D" w:rsidDel="00CA7141" w:rsidRDefault="003A630D" w:rsidP="003A630D">
      <w:pPr>
        <w:rPr>
          <w:del w:id="843" w:author="Laurence Golding" w:date="2018-03-21T14:43:00Z"/>
        </w:rPr>
      </w:pPr>
      <w:del w:id="844" w:author="Laurence Golding" w:date="2018-03-21T14:43:00Z">
        <w:r w:rsidDel="00CA7141">
          <w:delText xml:space="preserve">Depending on the value of its </w:delText>
        </w:r>
        <w:r w:rsidRPr="004A0B66" w:rsidDel="00CA7141">
          <w:rPr>
            <w:rStyle w:val="CODEtemp"/>
          </w:rPr>
          <w:delText>kind</w:delText>
        </w:r>
        <w:r w:rsidDel="00CA7141">
          <w:delText xml:space="preserve"> property (§</w:delText>
        </w:r>
        <w:r w:rsidR="00CF4874" w:rsidDel="00CA7141">
          <w:fldChar w:fldCharType="begin"/>
        </w:r>
        <w:r w:rsidR="00CF4874" w:rsidDel="00CA7141">
          <w:delInstrText xml:space="preserve"> REF _Ref503371599 \r \h </w:delInstrText>
        </w:r>
        <w:r w:rsidR="00CF4874" w:rsidDel="00CA7141">
          <w:fldChar w:fldCharType="separate"/>
        </w:r>
        <w:r w:rsidR="007E4801" w:rsidDel="00CA7141">
          <w:delText>3.27.9</w:delText>
        </w:r>
        <w:r w:rsidR="00CF4874" w:rsidDel="00CA7141">
          <w:fldChar w:fldCharType="end"/>
        </w:r>
        <w:r w:rsidDel="00CA7141">
          <w:delText xml:space="preserve">), an </w:delText>
        </w:r>
        <w:r w:rsidRPr="004A0B66" w:rsidDel="00CA7141">
          <w:rPr>
            <w:rStyle w:val="CODEtemp"/>
          </w:rPr>
          <w:delText>annotatedCodeLocation</w:delText>
        </w:r>
        <w:r w:rsidDel="00CA7141">
          <w:delText xml:space="preserve"> object either </w:delText>
        </w:r>
        <w:r w:rsidR="004A0B66" w:rsidRPr="004A0B66" w:rsidDel="00CA7141">
          <w:rPr>
            <w:b/>
          </w:rPr>
          <w:delText>MAY</w:delText>
        </w:r>
        <w:r w:rsidDel="00CA7141">
          <w:delText xml:space="preserve">, </w:delText>
        </w:r>
        <w:r w:rsidR="004A0B66" w:rsidRPr="004A0B66" w:rsidDel="00CA7141">
          <w:rPr>
            <w:b/>
          </w:rPr>
          <w:delText>SHOULD</w:delText>
        </w:r>
        <w:r w:rsidDel="00CA7141">
          <w:delText xml:space="preserve">, or </w:delText>
        </w:r>
        <w:r w:rsidR="004A0B66" w:rsidRPr="004A0B66" w:rsidDel="00CA7141">
          <w:rPr>
            <w:b/>
          </w:rPr>
          <w:delText>SHALL NOT</w:delText>
        </w:r>
        <w:r w:rsidR="004A0B66" w:rsidDel="00CA7141">
          <w:delText xml:space="preserve"> </w:delText>
        </w:r>
        <w:r w:rsidDel="00CA7141">
          <w:delText>contain:</w:delText>
        </w:r>
      </w:del>
    </w:p>
    <w:p w14:paraId="7C3555AB" w14:textId="43C2DD10" w:rsidR="003A630D" w:rsidDel="00CA7141" w:rsidRDefault="003A630D" w:rsidP="00F823B8">
      <w:pPr>
        <w:pStyle w:val="ListParagraph"/>
        <w:numPr>
          <w:ilvl w:val="0"/>
          <w:numId w:val="22"/>
        </w:numPr>
        <w:rPr>
          <w:del w:id="845" w:author="Laurence Golding" w:date="2018-03-21T14:43:00Z"/>
        </w:rPr>
      </w:pPr>
      <w:del w:id="846" w:author="Laurence Golding" w:date="2018-03-21T14:43:00Z">
        <w:r w:rsidDel="00CA7141">
          <w:delText xml:space="preserve">a property named </w:delText>
        </w:r>
        <w:r w:rsidRPr="004A0B66" w:rsidDel="00CA7141">
          <w:rPr>
            <w:rStyle w:val="CODEtemp"/>
          </w:rPr>
          <w:delText>target</w:delText>
        </w:r>
        <w:r w:rsidDel="00CA7141">
          <w:delText xml:space="preserve"> whose value is a string.</w:delText>
        </w:r>
      </w:del>
    </w:p>
    <w:p w14:paraId="252471F7" w14:textId="18F7D0B7" w:rsidR="003A630D" w:rsidDel="00CA7141" w:rsidRDefault="003A630D" w:rsidP="00F823B8">
      <w:pPr>
        <w:pStyle w:val="ListParagraph"/>
        <w:numPr>
          <w:ilvl w:val="0"/>
          <w:numId w:val="22"/>
        </w:numPr>
        <w:rPr>
          <w:del w:id="847" w:author="Laurence Golding" w:date="2018-03-21T14:43:00Z"/>
        </w:rPr>
      </w:pPr>
      <w:del w:id="848" w:author="Laurence Golding" w:date="2018-03-21T14:43:00Z">
        <w:r w:rsidDel="00CA7141">
          <w:delText xml:space="preserve">a property named </w:delText>
        </w:r>
        <w:r w:rsidRPr="004A0B66" w:rsidDel="00CA7141">
          <w:rPr>
            <w:rStyle w:val="CODEtemp"/>
          </w:rPr>
          <w:delText>targetLocation</w:delText>
        </w:r>
        <w:r w:rsidDel="00CA7141">
          <w:delText xml:space="preserve"> whose value is a </w:delText>
        </w:r>
        <w:r w:rsidRPr="004A0B66" w:rsidDel="00CA7141">
          <w:rPr>
            <w:rStyle w:val="CODEtemp"/>
          </w:rPr>
          <w:delText>physicalLocation</w:delText>
        </w:r>
        <w:r w:rsidDel="00CA7141">
          <w:delText xml:space="preserve"> object (§</w:delText>
        </w:r>
        <w:r w:rsidR="004A0B66" w:rsidDel="00CA7141">
          <w:fldChar w:fldCharType="begin"/>
        </w:r>
        <w:r w:rsidR="004A0B66" w:rsidDel="00CA7141">
          <w:delInstrText xml:space="preserve"> REF _Ref493477390 \w \h </w:delInstrText>
        </w:r>
        <w:r w:rsidR="004A0B66" w:rsidDel="00CA7141">
          <w:fldChar w:fldCharType="separate"/>
        </w:r>
        <w:r w:rsidR="007E4801" w:rsidDel="00CA7141">
          <w:delText>3.21</w:delText>
        </w:r>
        <w:r w:rsidR="004A0B66" w:rsidDel="00CA7141">
          <w:fldChar w:fldCharType="end"/>
        </w:r>
        <w:r w:rsidDel="00CA7141">
          <w:delText>).</w:delText>
        </w:r>
      </w:del>
    </w:p>
    <w:p w14:paraId="0234D97D" w14:textId="3DC63461" w:rsidR="003A630D" w:rsidDel="00CA7141" w:rsidRDefault="003A630D" w:rsidP="00F823B8">
      <w:pPr>
        <w:pStyle w:val="ListParagraph"/>
        <w:numPr>
          <w:ilvl w:val="0"/>
          <w:numId w:val="22"/>
        </w:numPr>
        <w:rPr>
          <w:del w:id="849" w:author="Laurence Golding" w:date="2018-03-21T14:43:00Z"/>
        </w:rPr>
      </w:pPr>
      <w:del w:id="850" w:author="Laurence Golding" w:date="2018-03-21T14:43:00Z">
        <w:r w:rsidDel="00CA7141">
          <w:delText xml:space="preserve">a property named </w:delText>
        </w:r>
        <w:r w:rsidRPr="004A0B66" w:rsidDel="00CA7141">
          <w:rPr>
            <w:rStyle w:val="CODEtemp"/>
          </w:rPr>
          <w:delText>values</w:delText>
        </w:r>
        <w:r w:rsidDel="00CA7141">
          <w:delText xml:space="preserve"> whose value is an array of strings.</w:delText>
        </w:r>
      </w:del>
    </w:p>
    <w:p w14:paraId="40885233" w14:textId="2F0F0F3E" w:rsidR="003A630D" w:rsidDel="00CA7141" w:rsidRDefault="003A630D" w:rsidP="00F823B8">
      <w:pPr>
        <w:pStyle w:val="ListParagraph"/>
        <w:numPr>
          <w:ilvl w:val="0"/>
          <w:numId w:val="22"/>
        </w:numPr>
        <w:rPr>
          <w:del w:id="851" w:author="Laurence Golding" w:date="2018-03-21T14:43:00Z"/>
        </w:rPr>
      </w:pPr>
      <w:del w:id="852" w:author="Laurence Golding" w:date="2018-03-21T14:43:00Z">
        <w:r w:rsidDel="00CA7141">
          <w:delText xml:space="preserve">a property named </w:delText>
        </w:r>
        <w:r w:rsidRPr="004A0B66" w:rsidDel="00CA7141">
          <w:rPr>
            <w:rStyle w:val="CODEtemp"/>
          </w:rPr>
          <w:delText>state</w:delText>
        </w:r>
        <w:r w:rsidDel="00CA7141">
          <w:delText xml:space="preserve"> whose value is an object.</w:delText>
        </w:r>
      </w:del>
    </w:p>
    <w:p w14:paraId="76D68939" w14:textId="30D76C54" w:rsidR="003A630D" w:rsidDel="00CA7141" w:rsidRDefault="003A630D" w:rsidP="003A630D">
      <w:pPr>
        <w:rPr>
          <w:del w:id="853" w:author="Laurence Golding" w:date="2018-03-21T14:43:00Z"/>
        </w:rPr>
      </w:pPr>
      <w:del w:id="854" w:author="Laurence Golding" w:date="2018-03-21T14:43:00Z">
        <w:r w:rsidDel="00CA7141">
          <w:delText xml:space="preserve">These properties </w:delText>
        </w:r>
        <w:r w:rsidR="004A0B66" w:rsidRPr="004A0B66" w:rsidDel="00CA7141">
          <w:rPr>
            <w:b/>
          </w:rPr>
          <w:delText>SHALL</w:delText>
        </w:r>
        <w:r w:rsidR="004A0B66" w:rsidDel="00CA7141">
          <w:delText xml:space="preserve"> </w:delText>
        </w:r>
        <w:r w:rsidDel="00CA7141">
          <w:delText xml:space="preserve">appear only in </w:delText>
        </w:r>
        <w:r w:rsidRPr="004A0B66" w:rsidDel="00CA7141">
          <w:rPr>
            <w:rStyle w:val="CODEtemp"/>
          </w:rPr>
          <w:delText>annotatedCodeLocation</w:delText>
        </w:r>
        <w:r w:rsidDel="00CA7141">
          <w:delText xml:space="preserve"> objects that are part of a </w:delText>
        </w:r>
        <w:r w:rsidRPr="004A0B66" w:rsidDel="00CA7141">
          <w:rPr>
            <w:rStyle w:val="CODEtemp"/>
          </w:rPr>
          <w:delText>codeFlow</w:delText>
        </w:r>
        <w:r w:rsidDel="00CA7141">
          <w:delText xml:space="preserve"> (§</w:delText>
        </w:r>
        <w:r w:rsidR="004A0B66" w:rsidDel="00CA7141">
          <w:fldChar w:fldCharType="begin"/>
        </w:r>
        <w:r w:rsidR="004A0B66" w:rsidDel="00CA7141">
          <w:delInstrText xml:space="preserve"> REF _Ref493427364 \w \h </w:delInstrText>
        </w:r>
        <w:r w:rsidR="004A0B66" w:rsidDel="00CA7141">
          <w:fldChar w:fldCharType="separate"/>
        </w:r>
        <w:r w:rsidR="007E4801" w:rsidDel="00CA7141">
          <w:delText>3.24</w:delText>
        </w:r>
        <w:r w:rsidR="004A0B66" w:rsidDel="00CA7141">
          <w:fldChar w:fldCharType="end"/>
        </w:r>
        <w:r w:rsidR="004A0B66" w:rsidDel="00CA7141">
          <w:delText>).</w:delText>
        </w:r>
      </w:del>
    </w:p>
    <w:p w14:paraId="0935BC16" w14:textId="61F94B59" w:rsidR="003A630D" w:rsidDel="00CA7141" w:rsidRDefault="003A630D" w:rsidP="003A630D">
      <w:pPr>
        <w:rPr>
          <w:del w:id="855" w:author="Laurence Golding" w:date="2018-03-21T14:43:00Z"/>
        </w:rPr>
      </w:pPr>
      <w:del w:id="856" w:author="Laurence Golding" w:date="2018-03-21T14:43:00Z">
        <w:r w:rsidDel="00CA7141">
          <w:delText xml:space="preserve">The precise interpretation of these properties, and whether they </w:delText>
        </w:r>
        <w:r w:rsidR="00301208" w:rsidRPr="00301208" w:rsidDel="00CA7141">
          <w:rPr>
            <w:b/>
          </w:rPr>
          <w:delText>MAY</w:delText>
        </w:r>
        <w:r w:rsidDel="00CA7141">
          <w:delText xml:space="preserve">, </w:delText>
        </w:r>
        <w:r w:rsidR="00301208" w:rsidRPr="00301208" w:rsidDel="00CA7141">
          <w:rPr>
            <w:b/>
          </w:rPr>
          <w:delText>SHOULD</w:delText>
        </w:r>
        <w:r w:rsidDel="00CA7141">
          <w:delText xml:space="preserve">, or </w:delText>
        </w:r>
        <w:r w:rsidR="00301208" w:rsidRPr="00301208" w:rsidDel="00CA7141">
          <w:rPr>
            <w:b/>
          </w:rPr>
          <w:delText>SHALL NOT</w:delText>
        </w:r>
        <w:r w:rsidR="00301208" w:rsidDel="00CA7141">
          <w:delText xml:space="preserve"> </w:delText>
        </w:r>
        <w:r w:rsidDel="00CA7141">
          <w:delText xml:space="preserve">be present, depends on </w:delText>
        </w:r>
        <w:r w:rsidR="004A0B66" w:rsidDel="00CA7141">
          <w:delText xml:space="preserve">the value of the </w:delText>
        </w:r>
        <w:r w:rsidR="004A0B66" w:rsidRPr="00301208" w:rsidDel="00CA7141">
          <w:rPr>
            <w:rStyle w:val="CODEtemp"/>
          </w:rPr>
          <w:delText>kind</w:delText>
        </w:r>
        <w:r w:rsidR="004A0B66" w:rsidDel="00CA7141">
          <w:delText xml:space="preserve"> property.</w:delText>
        </w:r>
      </w:del>
    </w:p>
    <w:p w14:paraId="4AF4A927" w14:textId="71B1661B" w:rsidR="00301208" w:rsidDel="00CA7141" w:rsidRDefault="00BE00AC" w:rsidP="00301208">
      <w:pPr>
        <w:pStyle w:val="Note"/>
        <w:rPr>
          <w:del w:id="857" w:author="Laurence Golding" w:date="2018-03-21T14:43:00Z"/>
        </w:rPr>
      </w:pPr>
      <w:del w:id="858" w:author="Laurence Golding" w:date="2018-03-21T14:43:00Z">
        <w:r w:rsidDel="00CA7141">
          <w:delText xml:space="preserve">NOTE 1: </w:delText>
        </w:r>
        <w:r w:rsidR="003A630D" w:rsidDel="00CA7141">
          <w:delText>In imprecise terms, the meanings of these properties are as follows:</w:delText>
        </w:r>
      </w:del>
    </w:p>
    <w:p w14:paraId="64676F3D" w14:textId="21C53568" w:rsidR="00301208" w:rsidDel="00CA7141" w:rsidRDefault="003A630D" w:rsidP="00F823B8">
      <w:pPr>
        <w:pStyle w:val="Note"/>
        <w:numPr>
          <w:ilvl w:val="0"/>
          <w:numId w:val="23"/>
        </w:numPr>
        <w:rPr>
          <w:del w:id="859" w:author="Laurence Golding" w:date="2018-03-21T14:43:00Z"/>
        </w:rPr>
      </w:pPr>
      <w:del w:id="860" w:author="Laurence Golding" w:date="2018-03-21T14:43:00Z">
        <w:r w:rsidRPr="00301208" w:rsidDel="00CA7141">
          <w:rPr>
            <w:rStyle w:val="CODEtemp"/>
          </w:rPr>
          <w:delText>target</w:delText>
        </w:r>
        <w:r w:rsidDel="00CA7141">
          <w:delText xml:space="preserve"> represents the thing being operated on at the specified location.</w:delText>
        </w:r>
      </w:del>
    </w:p>
    <w:p w14:paraId="31CCCD1E" w14:textId="4C831C0D" w:rsidR="00301208" w:rsidDel="00CA7141" w:rsidRDefault="003A630D" w:rsidP="00F823B8">
      <w:pPr>
        <w:pStyle w:val="Note"/>
        <w:numPr>
          <w:ilvl w:val="0"/>
          <w:numId w:val="23"/>
        </w:numPr>
        <w:rPr>
          <w:del w:id="861" w:author="Laurence Golding" w:date="2018-03-21T14:43:00Z"/>
        </w:rPr>
      </w:pPr>
      <w:del w:id="862" w:author="Laurence Golding" w:date="2018-03-21T14:43:00Z">
        <w:r w:rsidRPr="00301208" w:rsidDel="00CA7141">
          <w:rPr>
            <w:rStyle w:val="CODEtemp"/>
          </w:rPr>
          <w:delText>targetLocation</w:delText>
        </w:r>
        <w:r w:rsidDel="00CA7141">
          <w:delText xml:space="preserve"> represents the physical location of that thing.</w:delText>
        </w:r>
      </w:del>
    </w:p>
    <w:p w14:paraId="617FEF5A" w14:textId="59CBA687" w:rsidR="00301208" w:rsidDel="00CA7141" w:rsidRDefault="003A630D" w:rsidP="00F823B8">
      <w:pPr>
        <w:pStyle w:val="Note"/>
        <w:numPr>
          <w:ilvl w:val="0"/>
          <w:numId w:val="23"/>
        </w:numPr>
        <w:rPr>
          <w:del w:id="863" w:author="Laurence Golding" w:date="2018-03-21T14:43:00Z"/>
        </w:rPr>
      </w:pPr>
      <w:del w:id="864" w:author="Laurence Golding" w:date="2018-03-21T14:43:00Z">
        <w:r w:rsidRPr="00301208" w:rsidDel="00CA7141">
          <w:rPr>
            <w:rStyle w:val="CODEtemp"/>
          </w:rPr>
          <w:delText>values</w:delText>
        </w:r>
        <w:r w:rsidDel="00CA7141">
          <w:delText xml:space="preserve"> represents a set of values that are input to the operation or produced by the operation.</w:delText>
        </w:r>
      </w:del>
    </w:p>
    <w:p w14:paraId="3CD70049" w14:textId="1544D6C4" w:rsidR="003A630D" w:rsidDel="00CA7141" w:rsidRDefault="003A630D" w:rsidP="00F823B8">
      <w:pPr>
        <w:pStyle w:val="Note"/>
        <w:numPr>
          <w:ilvl w:val="0"/>
          <w:numId w:val="23"/>
        </w:numPr>
        <w:rPr>
          <w:del w:id="865" w:author="Laurence Golding" w:date="2018-03-21T14:43:00Z"/>
        </w:rPr>
      </w:pPr>
      <w:del w:id="866" w:author="Laurence Golding" w:date="2018-03-21T14:43:00Z">
        <w:r w:rsidRPr="00301208" w:rsidDel="00CA7141">
          <w:rPr>
            <w:rStyle w:val="CODEtemp"/>
          </w:rPr>
          <w:delText>state</w:delText>
        </w:r>
        <w:r w:rsidDel="00CA7141">
          <w:delText xml:space="preserve"> is a set of key/value pairs, each of which represents a variable or expression which participates in the operation.</w:delText>
        </w:r>
      </w:del>
    </w:p>
    <w:p w14:paraId="7BC06F20" w14:textId="3B05DC9D" w:rsidR="003A630D" w:rsidDel="00CA7141" w:rsidRDefault="003A630D" w:rsidP="003A630D">
      <w:pPr>
        <w:rPr>
          <w:del w:id="867" w:author="Laurence Golding" w:date="2018-03-21T14:43:00Z"/>
        </w:rPr>
      </w:pPr>
      <w:del w:id="868" w:author="Laurence Golding" w:date="2018-03-21T14:43:00Z">
        <w:r w:rsidDel="00CA7141">
          <w:lastRenderedPageBreak/>
          <w:delText xml:space="preserve">If both the </w:delText>
        </w:r>
        <w:r w:rsidRPr="00301208" w:rsidDel="00CA7141">
          <w:rPr>
            <w:rStyle w:val="CODEtemp"/>
          </w:rPr>
          <w:delText>targetLocation</w:delText>
        </w:r>
        <w:r w:rsidDel="00CA7141">
          <w:delText xml:space="preserve"> property and the </w:delText>
        </w:r>
        <w:r w:rsidRPr="00301208" w:rsidDel="00CA7141">
          <w:rPr>
            <w:rStyle w:val="CODEtemp"/>
          </w:rPr>
          <w:delText>physicalLocation</w:delText>
        </w:r>
        <w:r w:rsidDel="00CA7141">
          <w:delText xml:space="preserve"> property (§</w:delText>
        </w:r>
        <w:r w:rsidR="00301208" w:rsidDel="00CA7141">
          <w:fldChar w:fldCharType="begin"/>
        </w:r>
        <w:r w:rsidR="00301208" w:rsidDel="00CA7141">
          <w:delInstrText xml:space="preserve"> REF _Ref493499799 \w \h </w:delInstrText>
        </w:r>
        <w:r w:rsidR="00301208" w:rsidDel="00CA7141">
          <w:fldChar w:fldCharType="separate"/>
        </w:r>
        <w:r w:rsidR="007E4801" w:rsidDel="00CA7141">
          <w:delText>3.27.3</w:delText>
        </w:r>
        <w:r w:rsidR="00301208" w:rsidDel="00CA7141">
          <w:fldChar w:fldCharType="end"/>
        </w:r>
        <w:r w:rsidDel="00CA7141">
          <w:delText xml:space="preserve">) of this </w:delText>
        </w:r>
        <w:r w:rsidRPr="003B37EF" w:rsidDel="00CA7141">
          <w:rPr>
            <w:rStyle w:val="CODEtemp"/>
          </w:rPr>
          <w:delText>annotatedCodeLocation</w:delText>
        </w:r>
        <w:r w:rsidDel="00CA7141">
          <w:delText xml:space="preserve"> object are present, then </w:delText>
        </w:r>
        <w:r w:rsidRPr="003B37EF" w:rsidDel="00CA7141">
          <w:rPr>
            <w:rStyle w:val="CODEtemp"/>
          </w:rPr>
          <w:delText>targetLocation.uri</w:delText>
        </w:r>
        <w:r w:rsidDel="00CA7141">
          <w:delText xml:space="preserve"> (§</w:delText>
        </w:r>
        <w:r w:rsidR="00B27191" w:rsidDel="00CA7141">
          <w:fldChar w:fldCharType="begin"/>
        </w:r>
        <w:r w:rsidR="00B27191" w:rsidDel="00CA7141">
          <w:delInstrText xml:space="preserve"> REF _Ref503371652 \r \h </w:delInstrText>
        </w:r>
        <w:r w:rsidR="00B27191" w:rsidDel="00CA7141">
          <w:fldChar w:fldCharType="separate"/>
        </w:r>
        <w:r w:rsidR="007E4801" w:rsidDel="00CA7141">
          <w:delText>3.21.3</w:delText>
        </w:r>
        <w:r w:rsidR="00B27191" w:rsidDel="00CA7141">
          <w:fldChar w:fldCharType="end"/>
        </w:r>
        <w:r w:rsidDel="00CA7141">
          <w:delText xml:space="preserve">) </w:delText>
        </w:r>
        <w:r w:rsidR="00B36720" w:rsidRPr="00B36720" w:rsidDel="00CA7141">
          <w:rPr>
            <w:b/>
          </w:rPr>
          <w:delText>MAY</w:delText>
        </w:r>
        <w:r w:rsidR="00B36720" w:rsidDel="00CA7141">
          <w:delText xml:space="preserve"> </w:delText>
        </w:r>
        <w:r w:rsidDel="00CA7141">
          <w:delText>be absent, in which case it is considered to have the same</w:delText>
        </w:r>
        <w:r w:rsidR="00301208" w:rsidDel="00CA7141">
          <w:delText xml:space="preserve"> value as </w:delText>
        </w:r>
        <w:r w:rsidR="00301208" w:rsidRPr="00B36720" w:rsidDel="00CA7141">
          <w:rPr>
            <w:rStyle w:val="CODEtemp"/>
          </w:rPr>
          <w:delText>physicalLocation.uri</w:delText>
        </w:r>
        <w:r w:rsidR="00301208" w:rsidDel="00CA7141">
          <w:delText>.</w:delText>
        </w:r>
      </w:del>
    </w:p>
    <w:p w14:paraId="1E48E560" w14:textId="666EA0A3" w:rsidR="003A630D" w:rsidDel="00CA7141" w:rsidRDefault="003A630D" w:rsidP="003A630D">
      <w:pPr>
        <w:rPr>
          <w:del w:id="869" w:author="Laurence Golding" w:date="2018-03-21T14:43:00Z"/>
        </w:rPr>
      </w:pPr>
      <w:del w:id="870" w:author="Laurence Golding" w:date="2018-03-21T14:43:00Z">
        <w:r w:rsidDel="00CA7141">
          <w:delText xml:space="preserve">The format of the string value of the </w:delText>
        </w:r>
        <w:r w:rsidRPr="00B36720" w:rsidDel="00CA7141">
          <w:rPr>
            <w:rStyle w:val="CODEtemp"/>
          </w:rPr>
          <w:delText>target</w:delText>
        </w:r>
        <w:r w:rsidDel="00CA7141">
          <w:delText xml:space="preserve"> property, the elements of the </w:delText>
        </w:r>
        <w:r w:rsidRPr="00B36720" w:rsidDel="00CA7141">
          <w:rPr>
            <w:rStyle w:val="CODEtemp"/>
          </w:rPr>
          <w:delText>values</w:delText>
        </w:r>
        <w:r w:rsidDel="00CA7141">
          <w:delText xml:space="preserve"> array, the property names in the </w:delText>
        </w:r>
        <w:r w:rsidRPr="00B36720" w:rsidDel="00CA7141">
          <w:rPr>
            <w:rStyle w:val="CODEtemp"/>
          </w:rPr>
          <w:delText>state</w:delText>
        </w:r>
        <w:r w:rsidDel="00CA7141">
          <w:delText xml:space="preserve"> object, and the property values in the </w:delText>
        </w:r>
        <w:r w:rsidRPr="00B36720" w:rsidDel="00CA7141">
          <w:rPr>
            <w:rStyle w:val="CODEtemp"/>
          </w:rPr>
          <w:delText>state</w:delText>
        </w:r>
        <w:r w:rsidDel="00CA7141">
          <w:delText xml:space="preserve"> object, </w:delText>
        </w:r>
        <w:r w:rsidR="00B36720" w:rsidRPr="00B36720" w:rsidDel="00CA7141">
          <w:rPr>
            <w:b/>
          </w:rPr>
          <w:delText>SHALL</w:delText>
        </w:r>
        <w:r w:rsidR="00B36720" w:rsidDel="00CA7141">
          <w:delText xml:space="preserve"> </w:delText>
        </w:r>
        <w:r w:rsidDel="00CA7141">
          <w:delText>be consistent with the syntax of the programming language in which the c</w:delText>
        </w:r>
        <w:r w:rsidR="00301208" w:rsidDel="00CA7141">
          <w:delText>ode being analyzed was written.</w:delText>
        </w:r>
      </w:del>
    </w:p>
    <w:p w14:paraId="6D944387" w14:textId="7EA2103C" w:rsidR="003A630D" w:rsidDel="00CA7141" w:rsidRDefault="003A630D" w:rsidP="003A630D">
      <w:pPr>
        <w:rPr>
          <w:del w:id="871" w:author="Laurence Golding" w:date="2018-03-21T14:43:00Z"/>
        </w:rPr>
      </w:pPr>
      <w:del w:id="872" w:author="Laurence Golding" w:date="2018-03-21T14:43:00Z">
        <w:r w:rsidDel="00CA7141">
          <w:delText xml:space="preserve">In this section, a “variable name” </w:delText>
        </w:r>
        <w:r w:rsidR="004165E2" w:rsidRPr="00DF0303" w:rsidDel="00CA7141">
          <w:rPr>
            <w:b/>
          </w:rPr>
          <w:delText>MAY</w:delText>
        </w:r>
        <w:r w:rsidR="004165E2" w:rsidDel="00CA7141">
          <w:delText xml:space="preserve"> </w:delText>
        </w:r>
        <w:r w:rsidDel="00CA7141">
          <w:delText>be any of the following, unless otherwise specified:</w:delText>
        </w:r>
      </w:del>
    </w:p>
    <w:p w14:paraId="6BEF7FF6" w14:textId="2A55D7E4" w:rsidR="003A630D" w:rsidDel="00CA7141" w:rsidRDefault="003A630D" w:rsidP="00F823B8">
      <w:pPr>
        <w:pStyle w:val="ListParagraph"/>
        <w:numPr>
          <w:ilvl w:val="0"/>
          <w:numId w:val="24"/>
        </w:numPr>
        <w:rPr>
          <w:del w:id="873" w:author="Laurence Golding" w:date="2018-03-21T14:43:00Z"/>
        </w:rPr>
      </w:pPr>
      <w:del w:id="874" w:author="Laurence Golding" w:date="2018-03-21T14:43:00Z">
        <w:r w:rsidDel="00CA7141">
          <w:delText>A simple variable name.</w:delText>
        </w:r>
      </w:del>
    </w:p>
    <w:p w14:paraId="5E0CEC30" w14:textId="3A4816AD" w:rsidR="003A630D" w:rsidDel="00CA7141" w:rsidRDefault="003A630D" w:rsidP="00F823B8">
      <w:pPr>
        <w:pStyle w:val="ListParagraph"/>
        <w:numPr>
          <w:ilvl w:val="0"/>
          <w:numId w:val="24"/>
        </w:numPr>
        <w:rPr>
          <w:del w:id="875" w:author="Laurence Golding" w:date="2018-03-21T14:43:00Z"/>
        </w:rPr>
      </w:pPr>
      <w:del w:id="876" w:author="Laurence Golding" w:date="2018-03-21T14:43:00Z">
        <w:r w:rsidDel="00CA7141">
          <w:delText>An object property reference.</w:delText>
        </w:r>
      </w:del>
    </w:p>
    <w:p w14:paraId="30CDD5F7" w14:textId="1E6A0642" w:rsidR="003A630D" w:rsidDel="00CA7141" w:rsidRDefault="003A630D" w:rsidP="00F823B8">
      <w:pPr>
        <w:pStyle w:val="ListParagraph"/>
        <w:numPr>
          <w:ilvl w:val="0"/>
          <w:numId w:val="24"/>
        </w:numPr>
        <w:rPr>
          <w:del w:id="877" w:author="Laurence Golding" w:date="2018-03-21T14:43:00Z"/>
        </w:rPr>
      </w:pPr>
      <w:del w:id="878" w:author="Laurence Golding" w:date="2018-03-21T14:43:00Z">
        <w:r w:rsidDel="00CA7141">
          <w:delText>An array element reference.</w:delText>
        </w:r>
      </w:del>
    </w:p>
    <w:p w14:paraId="6396271D" w14:textId="647ED9AE" w:rsidR="003A630D" w:rsidDel="00CA7141" w:rsidRDefault="003A630D" w:rsidP="00F823B8">
      <w:pPr>
        <w:pStyle w:val="ListParagraph"/>
        <w:numPr>
          <w:ilvl w:val="0"/>
          <w:numId w:val="24"/>
        </w:numPr>
        <w:rPr>
          <w:del w:id="879" w:author="Laurence Golding" w:date="2018-03-21T14:43:00Z"/>
        </w:rPr>
      </w:pPr>
      <w:del w:id="880" w:author="Laurence Golding" w:date="2018-03-21T14:43:00Z">
        <w:r w:rsidDel="00CA7141">
          <w:delText>A reference to the current object.</w:delText>
        </w:r>
      </w:del>
    </w:p>
    <w:p w14:paraId="12678131" w14:textId="7171E1E4" w:rsidR="003A630D" w:rsidDel="00CA7141" w:rsidRDefault="003A630D" w:rsidP="00F823B8">
      <w:pPr>
        <w:pStyle w:val="ListParagraph"/>
        <w:numPr>
          <w:ilvl w:val="0"/>
          <w:numId w:val="24"/>
        </w:numPr>
        <w:rPr>
          <w:del w:id="881" w:author="Laurence Golding" w:date="2018-03-21T14:43:00Z"/>
        </w:rPr>
      </w:pPr>
      <w:del w:id="882" w:author="Laurence Golding" w:date="2018-03-21T14:43:00Z">
        <w:r w:rsidDel="00CA7141">
          <w:delText>Any combination of these.</w:delText>
        </w:r>
      </w:del>
    </w:p>
    <w:p w14:paraId="27D3FFBB" w14:textId="38F3E76F" w:rsidR="003A630D" w:rsidDel="00CA7141" w:rsidRDefault="003A630D" w:rsidP="00F823B8">
      <w:pPr>
        <w:pStyle w:val="ListParagraph"/>
        <w:numPr>
          <w:ilvl w:val="0"/>
          <w:numId w:val="24"/>
        </w:numPr>
        <w:rPr>
          <w:del w:id="883" w:author="Laurence Golding" w:date="2018-03-21T14:43:00Z"/>
        </w:rPr>
      </w:pPr>
      <w:del w:id="884" w:author="Laurence Golding" w:date="2018-03-21T14:43:00Z">
        <w:r w:rsidDel="00CA7141">
          <w:delText>Any valid expression that produces a value.</w:delText>
        </w:r>
      </w:del>
    </w:p>
    <w:p w14:paraId="0B0674FD" w14:textId="736B33E6" w:rsidR="003A630D" w:rsidDel="00CA7141" w:rsidRDefault="00301208" w:rsidP="00301208">
      <w:pPr>
        <w:pStyle w:val="Note"/>
        <w:rPr>
          <w:del w:id="885" w:author="Laurence Golding" w:date="2018-03-21T14:43:00Z"/>
        </w:rPr>
      </w:pPr>
      <w:del w:id="886" w:author="Laurence Golding" w:date="2018-03-21T14:43:00Z">
        <w:r w:rsidDel="00CA7141">
          <w:delText xml:space="preserve">EXAMPLE 1: </w:delText>
        </w:r>
        <w:r w:rsidR="003A630D" w:rsidDel="00CA7141">
          <w:delText>Examples of valid “variable names” in C++:</w:delText>
        </w:r>
      </w:del>
    </w:p>
    <w:p w14:paraId="11C2CF67" w14:textId="72B2EC06" w:rsidR="003A630D" w:rsidRPr="00301208" w:rsidDel="00CA7141" w:rsidRDefault="003A630D" w:rsidP="00F823B8">
      <w:pPr>
        <w:pStyle w:val="Note"/>
        <w:numPr>
          <w:ilvl w:val="0"/>
          <w:numId w:val="24"/>
        </w:numPr>
        <w:rPr>
          <w:del w:id="887" w:author="Laurence Golding" w:date="2018-03-21T14:43:00Z"/>
          <w:rStyle w:val="CODEtemp"/>
        </w:rPr>
      </w:pPr>
      <w:del w:id="888" w:author="Laurence Golding" w:date="2018-03-21T14:43:00Z">
        <w:r w:rsidRPr="00301208" w:rsidDel="00CA7141">
          <w:rPr>
            <w:rStyle w:val="CODEtemp"/>
          </w:rPr>
          <w:delText>count</w:delText>
        </w:r>
      </w:del>
    </w:p>
    <w:p w14:paraId="799B4C73" w14:textId="55159857" w:rsidR="003A630D" w:rsidRPr="00301208" w:rsidDel="00CA7141" w:rsidRDefault="003A630D" w:rsidP="00F823B8">
      <w:pPr>
        <w:pStyle w:val="Note"/>
        <w:numPr>
          <w:ilvl w:val="0"/>
          <w:numId w:val="24"/>
        </w:numPr>
        <w:rPr>
          <w:del w:id="889" w:author="Laurence Golding" w:date="2018-03-21T14:43:00Z"/>
          <w:rStyle w:val="CODEtemp"/>
        </w:rPr>
      </w:pPr>
      <w:del w:id="890" w:author="Laurence Golding" w:date="2018-03-21T14:43:00Z">
        <w:r w:rsidRPr="00301208" w:rsidDel="00CA7141">
          <w:rPr>
            <w:rStyle w:val="CODEtemp"/>
          </w:rPr>
          <w:delText>str-&gt;length</w:delText>
        </w:r>
      </w:del>
    </w:p>
    <w:p w14:paraId="55D0D428" w14:textId="38822CAE" w:rsidR="003A630D" w:rsidRPr="00301208" w:rsidDel="00CA7141" w:rsidRDefault="003A630D" w:rsidP="00F823B8">
      <w:pPr>
        <w:pStyle w:val="Note"/>
        <w:numPr>
          <w:ilvl w:val="0"/>
          <w:numId w:val="24"/>
        </w:numPr>
        <w:rPr>
          <w:del w:id="891" w:author="Laurence Golding" w:date="2018-03-21T14:43:00Z"/>
          <w:rStyle w:val="CODEtemp"/>
        </w:rPr>
      </w:pPr>
      <w:del w:id="892" w:author="Laurence Golding" w:date="2018-03-21T14:43:00Z">
        <w:r w:rsidRPr="00301208" w:rsidDel="00CA7141">
          <w:rPr>
            <w:rStyle w:val="CODEtemp"/>
          </w:rPr>
          <w:delText>values[0]</w:delText>
        </w:r>
      </w:del>
    </w:p>
    <w:p w14:paraId="4767F073" w14:textId="74F8D857" w:rsidR="003A630D" w:rsidRPr="00301208" w:rsidDel="00CA7141" w:rsidRDefault="003A630D" w:rsidP="00F823B8">
      <w:pPr>
        <w:pStyle w:val="Note"/>
        <w:numPr>
          <w:ilvl w:val="0"/>
          <w:numId w:val="24"/>
        </w:numPr>
        <w:rPr>
          <w:del w:id="893" w:author="Laurence Golding" w:date="2018-03-21T14:43:00Z"/>
          <w:rStyle w:val="CODEtemp"/>
        </w:rPr>
      </w:pPr>
      <w:del w:id="894" w:author="Laurence Golding" w:date="2018-03-21T14:43:00Z">
        <w:r w:rsidRPr="00301208" w:rsidDel="00CA7141">
          <w:rPr>
            <w:rStyle w:val="CODEtemp"/>
          </w:rPr>
          <w:delText>this</w:delText>
        </w:r>
      </w:del>
    </w:p>
    <w:p w14:paraId="79805785" w14:textId="0990663D" w:rsidR="003A630D" w:rsidRPr="00301208" w:rsidDel="00CA7141" w:rsidRDefault="003A630D" w:rsidP="00F823B8">
      <w:pPr>
        <w:pStyle w:val="Note"/>
        <w:numPr>
          <w:ilvl w:val="0"/>
          <w:numId w:val="24"/>
        </w:numPr>
        <w:rPr>
          <w:del w:id="895" w:author="Laurence Golding" w:date="2018-03-21T14:43:00Z"/>
          <w:rStyle w:val="CODEtemp"/>
        </w:rPr>
      </w:pPr>
      <w:del w:id="896" w:author="Laurence Golding" w:date="2018-03-21T14:43:00Z">
        <w:r w:rsidRPr="00301208" w:rsidDel="00CA7141">
          <w:rPr>
            <w:rStyle w:val="CODEtemp"/>
          </w:rPr>
          <w:delText>this-&gt;size</w:delText>
        </w:r>
      </w:del>
    </w:p>
    <w:p w14:paraId="4BAA9129" w14:textId="03AEE38B" w:rsidR="003A630D" w:rsidRPr="00301208" w:rsidDel="00CA7141" w:rsidRDefault="003A630D" w:rsidP="00F823B8">
      <w:pPr>
        <w:pStyle w:val="Note"/>
        <w:numPr>
          <w:ilvl w:val="0"/>
          <w:numId w:val="24"/>
        </w:numPr>
        <w:rPr>
          <w:del w:id="897" w:author="Laurence Golding" w:date="2018-03-21T14:43:00Z"/>
          <w:rStyle w:val="CODEtemp"/>
        </w:rPr>
      </w:pPr>
      <w:del w:id="898" w:author="Laurence Golding" w:date="2018-03-21T14:43:00Z">
        <w:r w:rsidRPr="00301208" w:rsidDel="00CA7141">
          <w:rPr>
            <w:rStyle w:val="CODEtemp"/>
          </w:rPr>
          <w:delText>this-&gt;car-&gt;wheels[0]</w:delText>
        </w:r>
      </w:del>
    </w:p>
    <w:p w14:paraId="698FB7DF" w14:textId="4384EF87" w:rsidR="003A630D" w:rsidDel="00CA7141" w:rsidRDefault="003A630D" w:rsidP="00F823B8">
      <w:pPr>
        <w:pStyle w:val="Note"/>
        <w:numPr>
          <w:ilvl w:val="0"/>
          <w:numId w:val="24"/>
        </w:numPr>
        <w:rPr>
          <w:del w:id="899" w:author="Laurence Golding" w:date="2018-03-21T14:43:00Z"/>
        </w:rPr>
      </w:pPr>
      <w:del w:id="900" w:author="Laurence Golding" w:date="2018-03-21T14:43:00Z">
        <w:r w:rsidRPr="00301208" w:rsidDel="00CA7141">
          <w:rPr>
            <w:rStyle w:val="CODEtemp"/>
          </w:rPr>
          <w:delText>func()</w:delText>
        </w:r>
        <w:r w:rsidDel="00CA7141">
          <w:delText xml:space="preserve"> (assuming that </w:delText>
        </w:r>
        <w:r w:rsidRPr="00301208" w:rsidDel="00CA7141">
          <w:rPr>
            <w:rStyle w:val="CODEtemp"/>
          </w:rPr>
          <w:delText>func</w:delText>
        </w:r>
        <w:r w:rsidDel="00CA7141">
          <w:delText xml:space="preserve"> returns a value)</w:delText>
        </w:r>
      </w:del>
    </w:p>
    <w:p w14:paraId="5F3F31C5" w14:textId="394C9599" w:rsidR="003A630D" w:rsidDel="00CA7141" w:rsidRDefault="003A630D" w:rsidP="003A630D">
      <w:pPr>
        <w:rPr>
          <w:del w:id="901" w:author="Laurence Golding" w:date="2018-03-21T14:43:00Z"/>
        </w:rPr>
      </w:pPr>
      <w:del w:id="902" w:author="Laurence Golding" w:date="2018-03-21T14:43:00Z">
        <w:r w:rsidDel="00CA7141">
          <w:delText>In this section, whenever a “value” is mentioned, it means a stri</w:delText>
        </w:r>
        <w:r w:rsidR="00B36720" w:rsidDel="00CA7141">
          <w:delText>ng representation of the value.</w:delText>
        </w:r>
      </w:del>
    </w:p>
    <w:p w14:paraId="1665371F" w14:textId="77837784" w:rsidR="003A630D" w:rsidDel="00CA7141" w:rsidRDefault="000E714F" w:rsidP="00B36720">
      <w:pPr>
        <w:pStyle w:val="Note"/>
        <w:rPr>
          <w:del w:id="903" w:author="Laurence Golding" w:date="2018-03-21T14:43:00Z"/>
        </w:rPr>
      </w:pPr>
      <w:del w:id="904" w:author="Laurence Golding" w:date="2018-03-21T14:43:00Z">
        <w:r w:rsidDel="00CA7141">
          <w:delText xml:space="preserve">EXAMPLE 2: </w:delText>
        </w:r>
        <w:r w:rsidR="003A630D" w:rsidDel="00CA7141">
          <w:delText>Examples of valid “values”:</w:delText>
        </w:r>
      </w:del>
    </w:p>
    <w:p w14:paraId="440070F6" w14:textId="108FC058" w:rsidR="003A630D" w:rsidDel="00CA7141" w:rsidRDefault="003A630D" w:rsidP="00F823B8">
      <w:pPr>
        <w:pStyle w:val="Note"/>
        <w:numPr>
          <w:ilvl w:val="0"/>
          <w:numId w:val="25"/>
        </w:numPr>
        <w:rPr>
          <w:del w:id="905" w:author="Laurence Golding" w:date="2018-03-21T14:43:00Z"/>
        </w:rPr>
      </w:pPr>
      <w:del w:id="906" w:author="Laurence Golding" w:date="2018-03-21T14:43:00Z">
        <w:r w:rsidDel="00CA7141">
          <w:delText xml:space="preserve">A integer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5FFA58E5" w14:textId="47AD7C59" w:rsidR="003A630D" w:rsidDel="00CA7141" w:rsidRDefault="003A630D" w:rsidP="00F823B8">
      <w:pPr>
        <w:pStyle w:val="Note"/>
        <w:numPr>
          <w:ilvl w:val="0"/>
          <w:numId w:val="25"/>
        </w:numPr>
        <w:rPr>
          <w:del w:id="907" w:author="Laurence Golding" w:date="2018-03-21T14:43:00Z"/>
        </w:rPr>
      </w:pPr>
      <w:del w:id="908" w:author="Laurence Golding" w:date="2018-03-21T14:43:00Z">
        <w:r w:rsidDel="00CA7141">
          <w:delText xml:space="preserve">A string value of </w:delText>
        </w:r>
        <w:r w:rsidRPr="00B36720" w:rsidDel="00CA7141">
          <w:rPr>
            <w:rStyle w:val="CODEtemp"/>
          </w:rPr>
          <w:delText>"2"</w:delText>
        </w:r>
        <w:r w:rsidDel="00CA7141">
          <w:delText xml:space="preserve"> would be represented as </w:delText>
        </w:r>
        <w:r w:rsidRPr="00B36720" w:rsidDel="00CA7141">
          <w:rPr>
            <w:rStyle w:val="CODEtemp"/>
          </w:rPr>
          <w:delText>"\"2\""</w:delText>
        </w:r>
        <w:r w:rsidDel="00CA7141">
          <w:delText>.</w:delText>
        </w:r>
      </w:del>
    </w:p>
    <w:p w14:paraId="223126A1" w14:textId="7F0C42CE" w:rsidR="003A630D" w:rsidDel="00CA7141" w:rsidRDefault="003A630D" w:rsidP="00F823B8">
      <w:pPr>
        <w:pStyle w:val="Note"/>
        <w:numPr>
          <w:ilvl w:val="0"/>
          <w:numId w:val="25"/>
        </w:numPr>
        <w:rPr>
          <w:del w:id="909" w:author="Laurence Golding" w:date="2018-03-21T14:43:00Z"/>
        </w:rPr>
      </w:pPr>
      <w:del w:id="910" w:author="Laurence Golding" w:date="2018-03-21T14:43:00Z">
        <w:r w:rsidDel="00CA7141">
          <w:delText xml:space="preserve">A Boolean value of </w:delText>
        </w:r>
        <w:r w:rsidRPr="00B36720" w:rsidDel="00CA7141">
          <w:rPr>
            <w:rStyle w:val="CODEtemp"/>
          </w:rPr>
          <w:delText>true</w:delText>
        </w:r>
        <w:r w:rsidDel="00CA7141">
          <w:delText xml:space="preserve"> would be represented as </w:delText>
        </w:r>
        <w:r w:rsidRPr="00B36720" w:rsidDel="00CA7141">
          <w:rPr>
            <w:rStyle w:val="CODEtemp"/>
          </w:rPr>
          <w:delText>"true"</w:delText>
        </w:r>
        <w:r w:rsidDel="00CA7141">
          <w:delText>.</w:delText>
        </w:r>
      </w:del>
    </w:p>
    <w:p w14:paraId="6D71D0E8" w14:textId="0E5483F6" w:rsidR="003A630D" w:rsidDel="00CA7141" w:rsidRDefault="000E714F" w:rsidP="000E714F">
      <w:pPr>
        <w:pStyle w:val="Note"/>
        <w:rPr>
          <w:del w:id="911" w:author="Laurence Golding" w:date="2018-03-21T14:43:00Z"/>
        </w:rPr>
      </w:pPr>
      <w:del w:id="912" w:author="Laurence Golding" w:date="2018-03-21T14:43:00Z">
        <w:r w:rsidDel="00CA7141">
          <w:delText xml:space="preserve">NOTE 2: </w:delText>
        </w:r>
        <w:r w:rsidR="003A630D" w:rsidDel="00CA7141">
          <w:delText xml:space="preserve">In languages where all objects have a built-in string representation (for example, by means of a method such as </w:delText>
        </w:r>
        <w:r w:rsidR="003A630D" w:rsidRPr="000E714F" w:rsidDel="00CA7141">
          <w:rPr>
            <w:rStyle w:val="CODEtemp"/>
          </w:rPr>
          <w:delText>ToString()</w:delText>
        </w:r>
        <w:r w:rsidR="003A630D" w:rsidDel="00CA7141">
          <w:delText xml:space="preserve">), the analysis tool might choose to obtain the string representation by calling that method. For example, in C#, given an object </w:delText>
        </w:r>
        <w:r w:rsidR="003A630D" w:rsidRPr="000E714F" w:rsidDel="00CA7141">
          <w:rPr>
            <w:rStyle w:val="CODEtemp"/>
          </w:rPr>
          <w:delText>uri</w:delText>
        </w:r>
        <w:r w:rsidR="003A630D" w:rsidDel="00CA7141">
          <w:delText xml:space="preserve"> of type </w:delText>
        </w:r>
        <w:r w:rsidR="003A630D" w:rsidRPr="000E714F" w:rsidDel="00CA7141">
          <w:rPr>
            <w:rStyle w:val="CODEtemp"/>
          </w:rPr>
          <w:delText>System.Uri</w:delText>
        </w:r>
        <w:r w:rsidR="003A630D" w:rsidDel="00CA7141">
          <w:delText xml:space="preserve">, the tool might choose to obtain the string value by calling </w:delText>
        </w:r>
        <w:r w:rsidR="003A630D" w:rsidRPr="000E714F" w:rsidDel="00CA7141">
          <w:rPr>
            <w:rStyle w:val="CODEtemp"/>
          </w:rPr>
          <w:delText>uri.ToString()</w:delText>
        </w:r>
        <w:r w:rsidR="003A630D" w:rsidDel="00CA7141">
          <w:delText>, perhaps resulti</w:delText>
        </w:r>
        <w:r w:rsidDel="00CA7141">
          <w:delText xml:space="preserve">ng in </w:delText>
        </w:r>
        <w:r w:rsidRPr="000E714F" w:rsidDel="00CA7141">
          <w:rPr>
            <w:rStyle w:val="CODEtemp"/>
          </w:rPr>
          <w:delText>"http://www.example.com"</w:delText>
        </w:r>
        <w:r w:rsidDel="00CA7141">
          <w:delText>.</w:delText>
        </w:r>
      </w:del>
    </w:p>
    <w:p w14:paraId="4268347D" w14:textId="307B1FF6" w:rsidR="003A630D" w:rsidDel="00CA7141" w:rsidRDefault="003A630D" w:rsidP="003A630D">
      <w:pPr>
        <w:rPr>
          <w:del w:id="913" w:author="Laurence Golding" w:date="2018-03-21T14:43:00Z"/>
        </w:rPr>
      </w:pPr>
      <w:del w:id="914" w:author="Laurence Golding" w:date="2018-03-21T14:43:00Z">
        <w:r w:rsidDel="00CA7141">
          <w:delText xml:space="preserve">The requirements and interpretation of the </w:delText>
        </w:r>
        <w:r w:rsidRPr="000E714F" w:rsidDel="00CA7141">
          <w:rPr>
            <w:rStyle w:val="CODEtemp"/>
          </w:rPr>
          <w:delText>target</w:delText>
        </w:r>
        <w:r w:rsidDel="00CA7141">
          <w:delText xml:space="preserve">, </w:delText>
        </w:r>
        <w:r w:rsidRPr="000E714F" w:rsidDel="00CA7141">
          <w:rPr>
            <w:rStyle w:val="CODEtemp"/>
          </w:rPr>
          <w:delText>targetLocation</w:delText>
        </w:r>
        <w:r w:rsidDel="00CA7141">
          <w:delText xml:space="preserve">, </w:delText>
        </w:r>
        <w:r w:rsidRPr="000E714F" w:rsidDel="00CA7141">
          <w:rPr>
            <w:rStyle w:val="CODEtemp"/>
          </w:rPr>
          <w:delText>values</w:delText>
        </w:r>
        <w:r w:rsidDel="00CA7141">
          <w:delText xml:space="preserve">, and </w:delText>
        </w:r>
        <w:r w:rsidRPr="000E714F" w:rsidDel="00CA7141">
          <w:rPr>
            <w:rStyle w:val="CODEtemp"/>
          </w:rPr>
          <w:delText>state</w:delText>
        </w:r>
        <w:r w:rsidDel="00CA7141">
          <w:delText xml:space="preserve"> properties are as follows:</w:delText>
        </w:r>
      </w:del>
    </w:p>
    <w:p w14:paraId="052FCEED" w14:textId="4D680192" w:rsidR="003A630D" w:rsidDel="00CA7141" w:rsidRDefault="000E714F" w:rsidP="00F823B8">
      <w:pPr>
        <w:pStyle w:val="ListParagraph"/>
        <w:numPr>
          <w:ilvl w:val="0"/>
          <w:numId w:val="26"/>
        </w:numPr>
        <w:rPr>
          <w:del w:id="915" w:author="Laurence Golding" w:date="2018-03-21T14:43:00Z"/>
        </w:rPr>
      </w:pPr>
      <w:del w:id="916"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"alias"</w:delText>
        </w:r>
        <w:r w:rsidDel="00CA7141">
          <w:delText>:</w:delText>
        </w:r>
      </w:del>
    </w:p>
    <w:p w14:paraId="30B7F15F" w14:textId="2938A9AA" w:rsidR="003A630D" w:rsidDel="00CA7141" w:rsidRDefault="003A630D" w:rsidP="00F823B8">
      <w:pPr>
        <w:pStyle w:val="ListParagraph"/>
        <w:numPr>
          <w:ilvl w:val="1"/>
          <w:numId w:val="26"/>
        </w:numPr>
        <w:rPr>
          <w:del w:id="917" w:author="Laurence Golding" w:date="2018-03-21T14:43:00Z"/>
        </w:rPr>
      </w:pPr>
      <w:del w:id="918"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alias being created. If multiple aliases are created in the same source language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alias that the tool wishes to repr</w:delText>
        </w:r>
        <w:r w:rsidR="000E714F" w:rsidDel="00CA7141">
          <w:delText>esent in the log.</w:delText>
        </w:r>
      </w:del>
    </w:p>
    <w:p w14:paraId="55778667" w14:textId="1A05038D" w:rsidR="003A630D" w:rsidDel="00CA7141" w:rsidRDefault="00022C2B" w:rsidP="00F823B8">
      <w:pPr>
        <w:pStyle w:val="ListParagraph"/>
        <w:numPr>
          <w:ilvl w:val="1"/>
          <w:numId w:val="26"/>
        </w:numPr>
        <w:rPr>
          <w:del w:id="919" w:author="Laurence Golding" w:date="2018-03-21T14:43:00Z"/>
        </w:rPr>
      </w:pPr>
      <w:del w:id="920" w:author="Laurence Golding" w:date="2018-03-21T14:43:00Z">
        <w:r w:rsidRPr="00022C2B" w:rsidDel="00CA7141">
          <w:rPr>
            <w:rStyle w:val="CODEtemp"/>
          </w:rPr>
          <w:delText>targetLocation</w:delText>
        </w:r>
        <w:r w:rsidDel="00CA7141">
          <w:delText xml:space="preserve"> </w:delText>
        </w:r>
        <w:r w:rsidRPr="00022C2B" w:rsidDel="00CA7141">
          <w:rPr>
            <w:b/>
          </w:rPr>
          <w:delText>SHALL</w:delText>
        </w:r>
        <w:r w:rsidDel="00CA7141">
          <w:delText xml:space="preserve"> be absent.</w:delText>
        </w:r>
      </w:del>
    </w:p>
    <w:p w14:paraId="79193ABC" w14:textId="64D3260A" w:rsidR="003A630D" w:rsidDel="00CA7141" w:rsidRDefault="003A630D" w:rsidP="00F823B8">
      <w:pPr>
        <w:pStyle w:val="ListParagraph"/>
        <w:numPr>
          <w:ilvl w:val="1"/>
          <w:numId w:val="26"/>
        </w:numPr>
        <w:rPr>
          <w:del w:id="921" w:author="Laurence Golding" w:date="2018-03-21T14:43:00Z"/>
        </w:rPr>
      </w:pPr>
      <w:del w:id="922"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an array with one element, whose value is the name of the variable being aliased.</w:delText>
        </w:r>
      </w:del>
    </w:p>
    <w:p w14:paraId="0C9A3027" w14:textId="08460776" w:rsidR="003A630D" w:rsidDel="00CA7141" w:rsidRDefault="003A630D" w:rsidP="00F823B8">
      <w:pPr>
        <w:pStyle w:val="ListParagraph"/>
        <w:numPr>
          <w:ilvl w:val="1"/>
          <w:numId w:val="26"/>
        </w:numPr>
        <w:rPr>
          <w:del w:id="923" w:author="Laurence Golding" w:date="2018-03-21T14:43:00Z"/>
        </w:rPr>
      </w:pPr>
      <w:del w:id="924"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a single property whose name is the name of the variable being aliased, and whose value</w:delText>
        </w:r>
        <w:r w:rsidR="000E714F" w:rsidDel="00CA7141">
          <w:delText xml:space="preserve"> is the value of that variable.</w:delText>
        </w:r>
      </w:del>
    </w:p>
    <w:p w14:paraId="3BDE5C4C" w14:textId="19A75546" w:rsidR="003A630D" w:rsidDel="00CA7141" w:rsidRDefault="000E714F" w:rsidP="00F823B8">
      <w:pPr>
        <w:pStyle w:val="ListParagraph"/>
        <w:numPr>
          <w:ilvl w:val="0"/>
          <w:numId w:val="26"/>
        </w:numPr>
        <w:rPr>
          <w:del w:id="925" w:author="Laurence Golding" w:date="2018-03-21T14:43:00Z"/>
        </w:rPr>
      </w:pPr>
      <w:del w:id="926"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"assignment"</w:delText>
        </w:r>
        <w:r w:rsidDel="00CA7141">
          <w:delText>:</w:delText>
        </w:r>
      </w:del>
    </w:p>
    <w:p w14:paraId="57F2FB30" w14:textId="12C0C479" w:rsidR="003A630D" w:rsidDel="00CA7141" w:rsidRDefault="003A630D" w:rsidP="00F823B8">
      <w:pPr>
        <w:pStyle w:val="ListParagraph"/>
        <w:numPr>
          <w:ilvl w:val="1"/>
          <w:numId w:val="26"/>
        </w:numPr>
        <w:rPr>
          <w:del w:id="927" w:author="Laurence Golding" w:date="2018-03-21T14:43:00Z"/>
        </w:rPr>
      </w:pPr>
      <w:del w:id="928" w:author="Laurence Golding" w:date="2018-03-21T14:43:00Z">
        <w:r w:rsidRPr="00022C2B" w:rsidDel="00CA7141">
          <w:rPr>
            <w:rStyle w:val="CODEtemp"/>
          </w:rPr>
          <w:lastRenderedPageBreak/>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the name of the variable being assigned to. If multiple variables are assigned to in the same source statement, the analysis tool </w:delText>
        </w:r>
        <w:r w:rsidR="00022C2B" w:rsidRPr="00022C2B" w:rsidDel="00CA7141">
          <w:rPr>
            <w:b/>
          </w:rPr>
          <w:delText>SHALL</w:delText>
        </w:r>
        <w:r w:rsidR="00022C2B" w:rsidDel="00CA7141">
          <w:delText xml:space="preserve"> </w:delText>
        </w:r>
        <w:r w:rsidDel="00CA7141">
          <w:delText xml:space="preserve">create a separate </w:delText>
        </w:r>
        <w:r w:rsidRPr="00022C2B" w:rsidDel="00CA7141">
          <w:rPr>
            <w:rStyle w:val="CODEtemp"/>
          </w:rPr>
          <w:delText>annotatedCodeLocation</w:delText>
        </w:r>
        <w:r w:rsidDel="00CA7141">
          <w:delText xml:space="preserve"> object for each assignment that the tool </w:delText>
        </w:r>
        <w:r w:rsidR="000E714F" w:rsidDel="00CA7141">
          <w:delText>wishes to represent in the log.</w:delText>
        </w:r>
      </w:del>
    </w:p>
    <w:p w14:paraId="2017B2FA" w14:textId="4E276EE5" w:rsidR="003A630D" w:rsidDel="00CA7141" w:rsidRDefault="000E714F" w:rsidP="00F823B8">
      <w:pPr>
        <w:pStyle w:val="ListParagraph"/>
        <w:numPr>
          <w:ilvl w:val="1"/>
          <w:numId w:val="26"/>
        </w:numPr>
        <w:rPr>
          <w:del w:id="929" w:author="Laurence Golding" w:date="2018-03-21T14:43:00Z"/>
        </w:rPr>
      </w:pPr>
      <w:del w:id="930"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70B9F4F0" w14:textId="134F1E76" w:rsidR="003A630D" w:rsidDel="00CA7141" w:rsidRDefault="003A630D" w:rsidP="00F823B8">
      <w:pPr>
        <w:pStyle w:val="ListParagraph"/>
        <w:numPr>
          <w:ilvl w:val="1"/>
          <w:numId w:val="26"/>
        </w:numPr>
        <w:rPr>
          <w:del w:id="931" w:author="Laurence Golding" w:date="2018-03-21T14:43:00Z"/>
        </w:rPr>
      </w:pPr>
      <w:del w:id="932" w:author="Laurence Golding" w:date="2018-03-21T14:43:00Z">
        <w:r w:rsidRPr="00022C2B" w:rsidDel="00CA7141">
          <w:rPr>
            <w:rStyle w:val="CODEtemp"/>
          </w:rPr>
          <w:delText>values</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4165E2" w:rsidRPr="00DF0303" w:rsidDel="00CA7141">
          <w:rPr>
            <w:b/>
          </w:rPr>
          <w:delText>SHALL</w:delText>
        </w:r>
        <w:r w:rsidR="004165E2" w:rsidDel="00CA7141">
          <w:delText xml:space="preserve"> </w:delText>
        </w:r>
        <w:r w:rsidDel="00CA7141">
          <w:delText>be an array with one element, whose value is the value a</w:delText>
        </w:r>
        <w:r w:rsidR="000E714F" w:rsidDel="00CA7141">
          <w:delText>ssigned to the target variable.</w:delText>
        </w:r>
      </w:del>
    </w:p>
    <w:p w14:paraId="1691CA37" w14:textId="5B9D999E" w:rsidR="003A630D" w:rsidDel="00CA7141" w:rsidRDefault="003A630D" w:rsidP="00F823B8">
      <w:pPr>
        <w:pStyle w:val="ListParagraph"/>
        <w:numPr>
          <w:ilvl w:val="1"/>
          <w:numId w:val="26"/>
        </w:numPr>
        <w:rPr>
          <w:del w:id="933" w:author="Laurence Golding" w:date="2018-03-21T14:43:00Z"/>
        </w:rPr>
      </w:pPr>
      <w:del w:id="934"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contain properties which specify the names and values of selected variables or subexpressions which participate in the expression on the rig</w:delText>
        </w:r>
        <w:r w:rsidR="000E714F" w:rsidDel="00CA7141">
          <w:delText>ht-hand side of the assignment.</w:delText>
        </w:r>
      </w:del>
    </w:p>
    <w:p w14:paraId="1F4193DC" w14:textId="41403FA3" w:rsidR="003A630D" w:rsidDel="00CA7141" w:rsidRDefault="000E714F" w:rsidP="00F823B8">
      <w:pPr>
        <w:pStyle w:val="ListParagraph"/>
        <w:numPr>
          <w:ilvl w:val="0"/>
          <w:numId w:val="26"/>
        </w:numPr>
        <w:rPr>
          <w:del w:id="935" w:author="Laurence Golding" w:date="2018-03-21T14:43:00Z"/>
        </w:rPr>
      </w:pPr>
      <w:del w:id="936"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"branch"</w:delText>
        </w:r>
        <w:r w:rsidDel="00CA7141">
          <w:delText>:</w:delText>
        </w:r>
      </w:del>
    </w:p>
    <w:p w14:paraId="62AB69A4" w14:textId="36525618" w:rsidR="003A630D" w:rsidDel="00CA7141" w:rsidRDefault="003A630D" w:rsidP="00F823B8">
      <w:pPr>
        <w:pStyle w:val="ListParagraph"/>
        <w:numPr>
          <w:ilvl w:val="1"/>
          <w:numId w:val="26"/>
        </w:numPr>
        <w:rPr>
          <w:del w:id="937" w:author="Laurence Golding" w:date="2018-03-21T14:43:00Z"/>
        </w:rPr>
      </w:pPr>
      <w:del w:id="938"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the target of the branch is a named label, in which case its value </w:delText>
        </w:r>
        <w:r w:rsidR="00022C2B" w:rsidRPr="00022C2B" w:rsidDel="00CA7141">
          <w:rPr>
            <w:b/>
          </w:rPr>
          <w:delText>SHALL</w:delText>
        </w:r>
        <w:r w:rsidR="00022C2B" w:rsidDel="00CA7141">
          <w:delText xml:space="preserve"> </w:delText>
        </w:r>
        <w:r w:rsidDel="00CA7141">
          <w:delText>be the name of the label;</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62655FE3" w14:textId="3DD74A27" w:rsidR="003A630D" w:rsidDel="00CA7141" w:rsidRDefault="003A630D" w:rsidP="00F823B8">
      <w:pPr>
        <w:pStyle w:val="ListParagraph"/>
        <w:numPr>
          <w:ilvl w:val="1"/>
          <w:numId w:val="26"/>
        </w:numPr>
        <w:rPr>
          <w:del w:id="939" w:author="Laurence Golding" w:date="2018-03-21T14:43:00Z"/>
        </w:rPr>
      </w:pPr>
      <w:del w:id="940"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locati</w:delText>
        </w:r>
        <w:r w:rsidR="000E714F" w:rsidDel="00CA7141">
          <w:delText>on of the target of the branch.</w:delText>
        </w:r>
      </w:del>
    </w:p>
    <w:p w14:paraId="6A7FF6FD" w14:textId="4CDA9858" w:rsidR="003A630D" w:rsidDel="00CA7141" w:rsidRDefault="003A630D" w:rsidP="00F823B8">
      <w:pPr>
        <w:pStyle w:val="ListParagraph"/>
        <w:numPr>
          <w:ilvl w:val="1"/>
          <w:numId w:val="26"/>
        </w:numPr>
        <w:rPr>
          <w:del w:id="941" w:author="Laurence Golding" w:date="2018-03-21T14:43:00Z"/>
        </w:rPr>
      </w:pPr>
      <w:del w:id="942"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its value </w:delText>
        </w:r>
        <w:r w:rsidR="00022C2B" w:rsidRPr="00022C2B" w:rsidDel="00CA7141">
          <w:rPr>
            <w:b/>
          </w:rPr>
          <w:delText>SHALL</w:delText>
        </w:r>
        <w:r w:rsidR="00022C2B" w:rsidDel="00CA7141">
          <w:delText xml:space="preserve"> </w:delText>
        </w:r>
        <w:r w:rsidDel="00CA7141">
          <w:delText>be an array with one element, whose value is the Boolean value of the test condition;</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28857EB2" w14:textId="2C60F51F" w:rsidR="003A630D" w:rsidDel="00CA7141" w:rsidRDefault="003A630D" w:rsidP="00F823B8">
      <w:pPr>
        <w:pStyle w:val="ListParagraph"/>
        <w:numPr>
          <w:ilvl w:val="1"/>
          <w:numId w:val="26"/>
        </w:numPr>
        <w:rPr>
          <w:del w:id="943" w:author="Laurence Golding" w:date="2018-03-21T14:43:00Z"/>
        </w:rPr>
      </w:pPr>
      <w:del w:id="944"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the branch is the result of a test, in which case it </w:delText>
        </w:r>
        <w:r w:rsidR="004165E2" w:rsidRPr="00DF0303" w:rsidDel="00CA7141">
          <w:rPr>
            <w:b/>
          </w:rPr>
          <w:delText>SHALL</w:delText>
        </w:r>
        <w:r w:rsidR="004165E2" w:rsidDel="00CA7141">
          <w:delText xml:space="preserve"> </w:delText>
        </w:r>
        <w:r w:rsidDel="00CA7141">
          <w:delText>contain properties which specify the names and values of selected variables or subexpressions which participate in the expression being tested;</w:delText>
        </w:r>
        <w:r w:rsidR="000E714F" w:rsidDel="00CA7141">
          <w:delText xml:space="preserve"> otherwise, it </w:delText>
        </w:r>
        <w:r w:rsidR="00022C2B" w:rsidRPr="00022C2B" w:rsidDel="00CA7141">
          <w:rPr>
            <w:b/>
          </w:rPr>
          <w:delText>SHALL</w:delText>
        </w:r>
        <w:r w:rsidR="00022C2B" w:rsidDel="00CA7141">
          <w:delText xml:space="preserve"> </w:delText>
        </w:r>
        <w:r w:rsidR="000E714F" w:rsidDel="00CA7141">
          <w:delText>be absent.</w:delText>
        </w:r>
      </w:del>
    </w:p>
    <w:p w14:paraId="36DF866A" w14:textId="0464B12C" w:rsidR="003A630D" w:rsidDel="00CA7141" w:rsidRDefault="000E714F" w:rsidP="00F823B8">
      <w:pPr>
        <w:pStyle w:val="ListParagraph"/>
        <w:numPr>
          <w:ilvl w:val="0"/>
          <w:numId w:val="26"/>
        </w:numPr>
        <w:rPr>
          <w:del w:id="945" w:author="Laurence Golding" w:date="2018-03-21T14:43:00Z"/>
        </w:rPr>
      </w:pPr>
      <w:del w:id="946"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w:delText>
        </w:r>
        <w:r w:rsidDel="00CA7141">
          <w:delText>:</w:delText>
        </w:r>
      </w:del>
    </w:p>
    <w:p w14:paraId="4F171C09" w14:textId="79B0D4BF" w:rsidR="003A630D" w:rsidDel="00CA7141" w:rsidRDefault="003A630D" w:rsidP="00F823B8">
      <w:pPr>
        <w:pStyle w:val="ListParagraph"/>
        <w:numPr>
          <w:ilvl w:val="1"/>
          <w:numId w:val="26"/>
        </w:numPr>
        <w:rPr>
          <w:del w:id="947" w:author="Laurence Golding" w:date="2018-03-21T14:43:00Z"/>
        </w:rPr>
      </w:pPr>
      <w:del w:id="948"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w:delText>
        </w:r>
        <w:r w:rsidR="000E714F" w:rsidDel="00CA7141">
          <w:delText>e of the function being called.</w:delText>
        </w:r>
      </w:del>
    </w:p>
    <w:p w14:paraId="19D5AD3D" w14:textId="2B7C21E8" w:rsidR="003A630D" w:rsidDel="00CA7141" w:rsidRDefault="003A630D" w:rsidP="00F823B8">
      <w:pPr>
        <w:pStyle w:val="ListParagraph"/>
        <w:numPr>
          <w:ilvl w:val="1"/>
          <w:numId w:val="26"/>
        </w:numPr>
        <w:rPr>
          <w:del w:id="949" w:author="Laurence Golding" w:date="2018-03-21T14:43:00Z"/>
        </w:rPr>
      </w:pPr>
      <w:del w:id="950"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specify the physical locatio</w:delText>
        </w:r>
        <w:r w:rsidR="000E714F" w:rsidDel="00CA7141">
          <w:delText>n of the function being called.</w:delText>
        </w:r>
      </w:del>
    </w:p>
    <w:p w14:paraId="3EB06B4E" w14:textId="0ED60519" w:rsidR="00666BE5" w:rsidDel="00CA7141" w:rsidRDefault="003A630D" w:rsidP="00F823B8">
      <w:pPr>
        <w:pStyle w:val="ListParagraph"/>
        <w:numPr>
          <w:ilvl w:val="1"/>
          <w:numId w:val="26"/>
        </w:numPr>
        <w:rPr>
          <w:del w:id="951" w:author="Laurence Golding" w:date="2018-03-21T14:43:00Z"/>
        </w:rPr>
      </w:pPr>
      <w:del w:id="952"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 xml:space="preserve">be an array containing the values of the arguments </w:delText>
        </w:r>
        <w:r w:rsidR="00666BE5" w:rsidDel="00CA7141">
          <w:delText>level</w:delText>
        </w:r>
      </w:del>
    </w:p>
    <w:p w14:paraId="509DFF4B" w14:textId="4958AC80" w:rsidR="003A630D" w:rsidDel="00CA7141" w:rsidRDefault="003A630D" w:rsidP="00F823B8">
      <w:pPr>
        <w:pStyle w:val="ListParagraph"/>
        <w:numPr>
          <w:ilvl w:val="1"/>
          <w:numId w:val="26"/>
        </w:numPr>
        <w:rPr>
          <w:del w:id="953" w:author="Laurence Golding" w:date="2018-03-21T14:43:00Z"/>
        </w:rPr>
      </w:pPr>
      <w:del w:id="954" w:author="Laurence Golding" w:date="2018-03-21T14:43:00Z">
        <w:r w:rsidDel="00CA7141">
          <w:delText xml:space="preserve">object reference (for example, </w:delText>
        </w:r>
        <w:r w:rsidRPr="00022C2B" w:rsidDel="00CA7141">
          <w:rPr>
            <w:rStyle w:val="CODEtemp"/>
          </w:rPr>
          <w:delText>this</w:delText>
        </w:r>
        <w:r w:rsidDel="00CA7141">
          <w:delText>)</w:delText>
        </w:r>
        <w:r w:rsidR="000E714F" w:rsidDel="00CA7141">
          <w:delText xml:space="preserve"> passed to object method calls.</w:delText>
        </w:r>
      </w:del>
    </w:p>
    <w:p w14:paraId="3B2B5167" w14:textId="3654E418" w:rsidR="003A630D" w:rsidDel="00CA7141" w:rsidRDefault="003A630D" w:rsidP="00F823B8">
      <w:pPr>
        <w:pStyle w:val="ListParagraph"/>
        <w:numPr>
          <w:ilvl w:val="1"/>
          <w:numId w:val="26"/>
        </w:numPr>
        <w:rPr>
          <w:del w:id="955" w:author="Laurence Golding" w:date="2018-03-21T14:43:00Z"/>
        </w:rPr>
      </w:pPr>
      <w:del w:id="956" w:author="Laurence Golding" w:date="2018-03-21T14:43:00Z">
        <w:r w:rsidRPr="00022C2B" w:rsidDel="00CA7141">
          <w:rPr>
            <w:rStyle w:val="CODEtemp"/>
          </w:rPr>
          <w:delText>state</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If present, it </w:delText>
        </w:r>
        <w:r w:rsidR="00022C2B" w:rsidRPr="00022C2B" w:rsidDel="00CA7141">
          <w:rPr>
            <w:b/>
          </w:rPr>
          <w:delText>SHALL</w:delText>
        </w:r>
        <w:r w:rsidR="00022C2B" w:rsidDel="00CA7141">
          <w:delText xml:space="preserve"> </w:delText>
        </w:r>
        <w:r w:rsidDel="00CA7141">
          <w:delText xml:space="preserve">contain properties which specify the names and values of selected variables or subexpressions participating in the expressions passed as arguments to the function. For object method calls, this </w:delText>
        </w:r>
        <w:r w:rsidR="00022C2B" w:rsidRPr="00022C2B" w:rsidDel="00CA7141">
          <w:rPr>
            <w:b/>
          </w:rPr>
          <w:delText>MAY</w:delText>
        </w:r>
        <w:r w:rsidR="00022C2B" w:rsidDel="00CA7141">
          <w:delText xml:space="preserve"> </w:delText>
        </w:r>
        <w:r w:rsidDel="00CA7141">
          <w:delText>include the name and value of the object on which the method was invoked, or any variables or subexpressions which participate in an expression</w:delText>
        </w:r>
        <w:r w:rsidR="000E714F" w:rsidDel="00CA7141">
          <w:delText xml:space="preserve"> which resolves to that object.</w:delText>
        </w:r>
      </w:del>
    </w:p>
    <w:p w14:paraId="05285D7B" w14:textId="7CFFDC98" w:rsidR="003A630D" w:rsidDel="00CA7141" w:rsidRDefault="000E714F" w:rsidP="00F823B8">
      <w:pPr>
        <w:pStyle w:val="ListParagraph"/>
        <w:numPr>
          <w:ilvl w:val="0"/>
          <w:numId w:val="26"/>
        </w:numPr>
        <w:rPr>
          <w:del w:id="957" w:author="Laurence Golding" w:date="2018-03-21T14:43:00Z"/>
        </w:rPr>
      </w:pPr>
      <w:del w:id="958" w:author="Laurence Golding" w:date="2018-03-21T14:43:00Z">
        <w:r w:rsidDel="00CA7141">
          <w:delText xml:space="preserve">When </w:delText>
        </w:r>
        <w:r w:rsidRPr="00022C2B" w:rsidDel="00CA7141">
          <w:rPr>
            <w:rStyle w:val="CODEtemp"/>
          </w:rPr>
          <w:delText>kind</w:delText>
        </w:r>
        <w:r w:rsidDel="00CA7141">
          <w:delText xml:space="preserve"> is </w:delText>
        </w:r>
        <w:r w:rsidRPr="00022C2B" w:rsidDel="00CA7141">
          <w:rPr>
            <w:rStyle w:val="CODEtemp"/>
          </w:rPr>
          <w:delText>"callReturn"</w:delText>
        </w:r>
        <w:r w:rsidDel="00CA7141">
          <w:delText>:</w:delText>
        </w:r>
      </w:del>
    </w:p>
    <w:p w14:paraId="51A88B7A" w14:textId="5D4E709E" w:rsidR="003A630D" w:rsidDel="00CA7141" w:rsidRDefault="003A630D" w:rsidP="00F823B8">
      <w:pPr>
        <w:pStyle w:val="ListParagraph"/>
        <w:numPr>
          <w:ilvl w:val="1"/>
          <w:numId w:val="26"/>
        </w:numPr>
        <w:rPr>
          <w:del w:id="959" w:author="Laurence Golding" w:date="2018-03-21T14:43:00Z"/>
        </w:rPr>
      </w:pPr>
      <w:del w:id="960" w:author="Laurence Golding" w:date="2018-03-21T14:43:00Z">
        <w:r w:rsidRPr="00022C2B" w:rsidDel="00CA7141">
          <w:rPr>
            <w:rStyle w:val="CODEtemp"/>
          </w:rPr>
          <w:delText>target</w:delText>
        </w:r>
        <w:r w:rsidDel="00CA7141">
          <w:delText xml:space="preserve"> </w:delText>
        </w:r>
        <w:r w:rsidR="00022C2B" w:rsidRPr="00022C2B" w:rsidDel="00CA7141">
          <w:rPr>
            <w:b/>
          </w:rPr>
          <w:delText>SHOULD</w:delText>
        </w:r>
        <w:r w:rsidR="00022C2B" w:rsidDel="00CA7141">
          <w:delText xml:space="preserve"> </w:delText>
        </w:r>
        <w:r w:rsidDel="00CA7141">
          <w:delText xml:space="preserve">be present. If present, its value </w:delText>
        </w:r>
        <w:r w:rsidR="00022C2B" w:rsidRPr="00022C2B" w:rsidDel="00CA7141">
          <w:rPr>
            <w:b/>
          </w:rPr>
          <w:delText>SHALL</w:delText>
        </w:r>
        <w:r w:rsidR="00022C2B" w:rsidDel="00CA7141">
          <w:delText xml:space="preserve"> </w:delText>
        </w:r>
        <w:r w:rsidDel="00CA7141">
          <w:delText>be the fully qualified name of th</w:delText>
        </w:r>
        <w:r w:rsidR="000E714F" w:rsidDel="00CA7141">
          <w:delText>e function being returned from.</w:delText>
        </w:r>
      </w:del>
    </w:p>
    <w:p w14:paraId="58E34B37" w14:textId="480129FC" w:rsidR="003A630D" w:rsidDel="00CA7141" w:rsidRDefault="000E714F" w:rsidP="00F823B8">
      <w:pPr>
        <w:pStyle w:val="ListParagraph"/>
        <w:numPr>
          <w:ilvl w:val="1"/>
          <w:numId w:val="26"/>
        </w:numPr>
        <w:rPr>
          <w:del w:id="961" w:author="Laurence Golding" w:date="2018-03-21T14:43:00Z"/>
        </w:rPr>
      </w:pPr>
      <w:del w:id="962" w:author="Laurence Golding" w:date="2018-03-21T14:43:00Z">
        <w:r w:rsidRPr="00022C2B" w:rsidDel="00CA7141">
          <w:rPr>
            <w:rStyle w:val="CODEtemp"/>
          </w:rPr>
          <w:delText>targetLocation</w:delText>
        </w:r>
        <w:r w:rsidDel="00CA7141">
          <w:delText xml:space="preserve"> </w:delText>
        </w:r>
        <w:r w:rsidR="00022C2B" w:rsidRPr="00022C2B" w:rsidDel="00CA7141">
          <w:rPr>
            <w:b/>
          </w:rPr>
          <w:delText>SHALL</w:delText>
        </w:r>
        <w:r w:rsidR="00022C2B" w:rsidDel="00CA7141">
          <w:delText xml:space="preserve"> </w:delText>
        </w:r>
        <w:r w:rsidDel="00CA7141">
          <w:delText>be absent.</w:delText>
        </w:r>
      </w:del>
    </w:p>
    <w:p w14:paraId="23CC28AB" w14:textId="2219BB0B" w:rsidR="003A630D" w:rsidDel="00CA7141" w:rsidRDefault="003A630D" w:rsidP="00F823B8">
      <w:pPr>
        <w:pStyle w:val="ListParagraph"/>
        <w:numPr>
          <w:ilvl w:val="1"/>
          <w:numId w:val="26"/>
        </w:numPr>
        <w:rPr>
          <w:del w:id="963" w:author="Laurence Golding" w:date="2018-03-21T14:43:00Z"/>
        </w:rPr>
      </w:pPr>
      <w:del w:id="964" w:author="Laurence Golding" w:date="2018-03-21T14:43:00Z">
        <w:r w:rsidRPr="00022C2B" w:rsidDel="00CA7141">
          <w:rPr>
            <w:rStyle w:val="CODEtemp"/>
          </w:rPr>
          <w:delText>values</w:delText>
        </w:r>
        <w:r w:rsidDel="00CA7141">
          <w:delText xml:space="preserve"> </w:delText>
        </w:r>
        <w:r w:rsidR="00022C2B" w:rsidRPr="00022C2B" w:rsidDel="00CA7141">
          <w:rPr>
            <w:b/>
          </w:rPr>
          <w:delText>MAY</w:delText>
        </w:r>
        <w:r w:rsidR="00022C2B" w:rsidDel="00CA7141">
          <w:delText xml:space="preserve"> </w:delText>
        </w:r>
        <w:r w:rsidDel="00CA7141">
          <w:delText xml:space="preserve">be present, in which case its value </w:delText>
        </w:r>
        <w:r w:rsidR="00022C2B" w:rsidRPr="00022C2B" w:rsidDel="00CA7141">
          <w:rPr>
            <w:b/>
          </w:rPr>
          <w:delText>SHALL</w:delText>
        </w:r>
        <w:r w:rsidR="00022C2B" w:rsidDel="00CA7141">
          <w:delText xml:space="preserve"> </w:delText>
        </w:r>
        <w:r w:rsidDel="00CA7141">
          <w:delText>be an array containing the value or values returned from the function; otherwi</w:delText>
        </w:r>
        <w:r w:rsidR="000E714F" w:rsidDel="00CA7141">
          <w:delText xml:space="preserve">se, it </w:delText>
        </w:r>
        <w:r w:rsidR="000F0B58" w:rsidRPr="000F0B58" w:rsidDel="00CA7141">
          <w:rPr>
            <w:b/>
          </w:rPr>
          <w:delText>SHALL</w:delText>
        </w:r>
        <w:r w:rsidR="000F0B58" w:rsidDel="00CA7141">
          <w:delText xml:space="preserve"> </w:delText>
        </w:r>
        <w:r w:rsidR="000E714F" w:rsidDel="00CA7141">
          <w:delText>be absent.</w:delText>
        </w:r>
      </w:del>
    </w:p>
    <w:p w14:paraId="5529CEC5" w14:textId="5CC839BD" w:rsidR="003A630D" w:rsidDel="00CA7141" w:rsidRDefault="003A630D" w:rsidP="00F823B8">
      <w:pPr>
        <w:pStyle w:val="ListParagraph"/>
        <w:numPr>
          <w:ilvl w:val="1"/>
          <w:numId w:val="26"/>
        </w:numPr>
        <w:rPr>
          <w:del w:id="965" w:author="Laurence Golding" w:date="2018-03-21T14:43:00Z"/>
        </w:rPr>
      </w:pPr>
      <w:del w:id="966"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contain the names and values of any parameters that were passed by reference to the called function and whose value was rea</w:delText>
        </w:r>
        <w:r w:rsidR="000E714F" w:rsidDel="00CA7141">
          <w:delText>ssigned by the called function.</w:delText>
        </w:r>
      </w:del>
    </w:p>
    <w:p w14:paraId="32EACCC7" w14:textId="6FC690EF" w:rsidR="003A630D" w:rsidDel="00CA7141" w:rsidRDefault="000E714F" w:rsidP="00F823B8">
      <w:pPr>
        <w:pStyle w:val="ListParagraph"/>
        <w:numPr>
          <w:ilvl w:val="0"/>
          <w:numId w:val="26"/>
        </w:numPr>
        <w:rPr>
          <w:del w:id="967" w:author="Laurence Golding" w:date="2018-03-21T14:43:00Z"/>
        </w:rPr>
      </w:pPr>
      <w:del w:id="968"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"continuation"</w:delText>
        </w:r>
        <w:r w:rsidDel="00CA7141">
          <w:delText>:</w:delText>
        </w:r>
      </w:del>
    </w:p>
    <w:p w14:paraId="56109206" w14:textId="5A57E3F8" w:rsidR="003A630D" w:rsidDel="00CA7141" w:rsidRDefault="003A630D" w:rsidP="00F823B8">
      <w:pPr>
        <w:pStyle w:val="ListParagraph"/>
        <w:numPr>
          <w:ilvl w:val="1"/>
          <w:numId w:val="26"/>
        </w:numPr>
        <w:rPr>
          <w:del w:id="969" w:author="Laurence Golding" w:date="2018-03-21T14:43:00Z"/>
        </w:rPr>
      </w:pPr>
      <w:del w:id="970" w:author="Laurence Golding" w:date="2018-03-21T14:43:00Z">
        <w:r w:rsidRPr="007A4110" w:rsidDel="00CA7141">
          <w:rPr>
            <w:rStyle w:val="CODEtemp"/>
          </w:rPr>
          <w:delText>ta</w:delText>
        </w:r>
        <w:r w:rsidR="000E714F" w:rsidRPr="007A4110" w:rsidDel="00CA7141">
          <w:rPr>
            <w:rStyle w:val="CODEtemp"/>
          </w:rPr>
          <w:delText>rget</w:delText>
        </w:r>
        <w:r w:rsidR="000E714F" w:rsidDel="00CA7141">
          <w:delText xml:space="preserve"> </w:delText>
        </w:r>
        <w:r w:rsidR="007A4110" w:rsidRPr="007A4110" w:rsidDel="00CA7141">
          <w:rPr>
            <w:b/>
          </w:rPr>
          <w:delText>SHALL</w:delText>
        </w:r>
        <w:r w:rsidR="007A4110" w:rsidDel="00CA7141">
          <w:delText xml:space="preserve"> </w:delText>
        </w:r>
        <w:r w:rsidR="000E714F" w:rsidDel="00CA7141">
          <w:delText>be absent.</w:delText>
        </w:r>
      </w:del>
    </w:p>
    <w:p w14:paraId="364D7402" w14:textId="6B2DA2AF" w:rsidR="003A630D" w:rsidDel="00CA7141" w:rsidRDefault="000E714F" w:rsidP="00F823B8">
      <w:pPr>
        <w:pStyle w:val="ListParagraph"/>
        <w:numPr>
          <w:ilvl w:val="1"/>
          <w:numId w:val="26"/>
        </w:numPr>
        <w:rPr>
          <w:del w:id="971" w:author="Laurence Golding" w:date="2018-03-21T14:43:00Z"/>
        </w:rPr>
      </w:pPr>
      <w:del w:id="972"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CA8D4E3" w14:textId="00A9FD4E" w:rsidR="003A630D" w:rsidDel="00CA7141" w:rsidRDefault="000E714F" w:rsidP="00F823B8">
      <w:pPr>
        <w:pStyle w:val="ListParagraph"/>
        <w:numPr>
          <w:ilvl w:val="1"/>
          <w:numId w:val="26"/>
        </w:numPr>
        <w:rPr>
          <w:del w:id="973" w:author="Laurence Golding" w:date="2018-03-21T14:43:00Z"/>
        </w:rPr>
      </w:pPr>
      <w:del w:id="974" w:author="Laurence Golding" w:date="2018-03-21T14:43:00Z">
        <w:r w:rsidRPr="007A4110" w:rsidDel="00CA7141">
          <w:rPr>
            <w:rStyle w:val="CODEtemp"/>
          </w:rPr>
          <w:delText>values</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61259C02" w14:textId="5470488B" w:rsidR="003A630D" w:rsidDel="00CA7141" w:rsidRDefault="003A630D" w:rsidP="00F823B8">
      <w:pPr>
        <w:pStyle w:val="ListParagraph"/>
        <w:numPr>
          <w:ilvl w:val="1"/>
          <w:numId w:val="26"/>
        </w:numPr>
        <w:rPr>
          <w:del w:id="975" w:author="Laurence Golding" w:date="2018-03-21T14:43:00Z"/>
        </w:rPr>
      </w:pPr>
      <w:del w:id="976"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that is in scope at the specified location </w:delText>
        </w:r>
        <w:r w:rsidR="007A4110" w:rsidRPr="007A4110" w:rsidDel="00CA7141">
          <w:rPr>
            <w:b/>
          </w:rPr>
          <w:delText>MAY</w:delText>
        </w:r>
        <w:r w:rsidR="007A4110" w:rsidDel="00CA7141">
          <w:delText xml:space="preserve"> </w:delText>
        </w:r>
        <w:r w:rsidDel="00CA7141">
          <w:delText>be mentioned or used in an expression.</w:delText>
        </w:r>
      </w:del>
    </w:p>
    <w:p w14:paraId="512F971F" w14:textId="0425CE55" w:rsidR="003A630D" w:rsidDel="00CA7141" w:rsidRDefault="000E714F" w:rsidP="00F823B8">
      <w:pPr>
        <w:pStyle w:val="ListParagraph"/>
        <w:numPr>
          <w:ilvl w:val="0"/>
          <w:numId w:val="26"/>
        </w:numPr>
        <w:rPr>
          <w:del w:id="977" w:author="Laurence Golding" w:date="2018-03-21T14:43:00Z"/>
        </w:rPr>
      </w:pPr>
      <w:del w:id="978" w:author="Laurence Golding" w:date="2018-03-21T14:43:00Z">
        <w:r w:rsidDel="00CA7141">
          <w:delText xml:space="preserve">When </w:delText>
        </w:r>
        <w:r w:rsidRPr="00022C2B" w:rsidDel="00CA7141">
          <w:rPr>
            <w:rStyle w:val="CODEtemp"/>
          </w:rPr>
          <w:delText>kind</w:delText>
        </w:r>
        <w:r w:rsidDel="00CA7141">
          <w:delText xml:space="preserve"> is </w:delText>
        </w:r>
        <w:r w:rsidRPr="007A4110" w:rsidDel="00CA7141">
          <w:rPr>
            <w:rStyle w:val="CODEtemp"/>
          </w:rPr>
          <w:delText>"declaration"</w:delText>
        </w:r>
        <w:r w:rsidDel="00CA7141">
          <w:delText>:</w:delText>
        </w:r>
      </w:del>
    </w:p>
    <w:p w14:paraId="16C1BF38" w14:textId="32BA09C3" w:rsidR="003A630D" w:rsidDel="00CA7141" w:rsidRDefault="003A630D" w:rsidP="00F823B8">
      <w:pPr>
        <w:pStyle w:val="ListParagraph"/>
        <w:numPr>
          <w:ilvl w:val="1"/>
          <w:numId w:val="26"/>
        </w:numPr>
        <w:rPr>
          <w:del w:id="979" w:author="Laurence Golding" w:date="2018-03-21T14:43:00Z"/>
        </w:rPr>
      </w:pPr>
      <w:del w:id="980"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declared. If multiple variables are declared in the same source statement, the </w:delText>
        </w:r>
        <w:r w:rsidDel="00CA7141">
          <w:lastRenderedPageBreak/>
          <w:delText xml:space="preserve">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declaration that the tool </w:delText>
        </w:r>
        <w:r w:rsidR="000E714F" w:rsidDel="00CA7141">
          <w:delText>wishes to represent in the log.</w:delText>
        </w:r>
      </w:del>
    </w:p>
    <w:p w14:paraId="7D6FCFCD" w14:textId="37631D86" w:rsidR="003A630D" w:rsidDel="00CA7141" w:rsidRDefault="000E714F" w:rsidP="00F823B8">
      <w:pPr>
        <w:pStyle w:val="ListParagraph"/>
        <w:numPr>
          <w:ilvl w:val="1"/>
          <w:numId w:val="26"/>
        </w:numPr>
        <w:rPr>
          <w:del w:id="981" w:author="Laurence Golding" w:date="2018-03-21T14:43:00Z"/>
        </w:rPr>
      </w:pPr>
      <w:del w:id="982"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05424D6" w14:textId="1B15FD12" w:rsidR="003A630D" w:rsidDel="00CA7141" w:rsidRDefault="003A630D" w:rsidP="00F823B8">
      <w:pPr>
        <w:pStyle w:val="ListParagraph"/>
        <w:numPr>
          <w:ilvl w:val="1"/>
          <w:numId w:val="26"/>
        </w:numPr>
        <w:rPr>
          <w:del w:id="983" w:author="Laurence Golding" w:date="2018-03-21T14:43:00Z"/>
        </w:rPr>
      </w:pPr>
      <w:del w:id="984"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 xml:space="preserve">be the value of the initializer expression, or if the variable is automatically initialized to a default value, in which case its value </w:delText>
        </w:r>
        <w:r w:rsidR="007A4110" w:rsidRPr="007A4110" w:rsidDel="00CA7141">
          <w:rPr>
            <w:b/>
          </w:rPr>
          <w:delText>SHALL</w:delText>
        </w:r>
        <w:r w:rsidR="007A4110" w:rsidDel="00CA7141">
          <w:delText xml:space="preserve"> </w:delText>
        </w:r>
        <w:r w:rsidDel="00CA7141">
          <w:delText xml:space="preserve">be an array containing one element, whose value </w:delText>
        </w:r>
        <w:r w:rsidR="007A4110" w:rsidRPr="007A4110" w:rsidDel="00CA7141">
          <w:rPr>
            <w:b/>
          </w:rPr>
          <w:delText>SHALL</w:delText>
        </w:r>
        <w:r w:rsidR="007A4110" w:rsidDel="00CA7141">
          <w:delText xml:space="preserve"> </w:delText>
        </w:r>
        <w:r w:rsidDel="00CA7141">
          <w:delText>be that default value;</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530BDCAA" w14:textId="2C1D1B43" w:rsidR="003A630D" w:rsidDel="00CA7141" w:rsidRDefault="003A630D" w:rsidP="00F823B8">
      <w:pPr>
        <w:pStyle w:val="ListParagraph"/>
        <w:numPr>
          <w:ilvl w:val="1"/>
          <w:numId w:val="26"/>
        </w:numPr>
        <w:rPr>
          <w:del w:id="985" w:author="Laurence Golding" w:date="2018-03-21T14:43:00Z"/>
        </w:rPr>
      </w:pPr>
      <w:del w:id="986"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declaration has an initializer, in which case it </w:delText>
        </w:r>
        <w:r w:rsidR="007A4110" w:rsidRPr="007A4110" w:rsidDel="00CA7141">
          <w:rPr>
            <w:b/>
          </w:rPr>
          <w:delText>SHALL</w:delText>
        </w:r>
        <w:r w:rsidR="007A4110" w:rsidDel="00CA7141">
          <w:delText xml:space="preserve"> </w:delText>
        </w:r>
        <w:r w:rsidDel="00CA7141">
          <w:delText>contain the names and values of selected variables or subexpressions participating in the initializer expression; otherw</w:delText>
        </w:r>
        <w:r w:rsidR="000E714F" w:rsidDel="00CA7141">
          <w:delText xml:space="preserve">ise, it </w:delText>
        </w:r>
        <w:r w:rsidR="007A4110" w:rsidRPr="007A4110" w:rsidDel="00CA7141">
          <w:rPr>
            <w:b/>
          </w:rPr>
          <w:delText>SHALL</w:delText>
        </w:r>
        <w:r w:rsidR="007A4110" w:rsidDel="00CA7141">
          <w:delText xml:space="preserve"> </w:delText>
        </w:r>
        <w:r w:rsidR="000E714F" w:rsidDel="00CA7141">
          <w:delText>be absent.</w:delText>
        </w:r>
      </w:del>
    </w:p>
    <w:p w14:paraId="42F5388E" w14:textId="56CDC3D6" w:rsidR="003A630D" w:rsidDel="00CA7141" w:rsidRDefault="000E714F" w:rsidP="00F823B8">
      <w:pPr>
        <w:pStyle w:val="ListParagraph"/>
        <w:numPr>
          <w:ilvl w:val="0"/>
          <w:numId w:val="26"/>
        </w:numPr>
        <w:rPr>
          <w:del w:id="987" w:author="Laurence Golding" w:date="2018-03-21T14:43:00Z"/>
        </w:rPr>
      </w:pPr>
      <w:del w:id="988"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"functionEnter"</w:delText>
        </w:r>
        <w:r w:rsidDel="00CA7141">
          <w:delText>:</w:delText>
        </w:r>
      </w:del>
    </w:p>
    <w:p w14:paraId="6BE580CB" w14:textId="3C199B13" w:rsidR="003A630D" w:rsidDel="00CA7141" w:rsidRDefault="003A630D" w:rsidP="00F823B8">
      <w:pPr>
        <w:pStyle w:val="ListParagraph"/>
        <w:numPr>
          <w:ilvl w:val="1"/>
          <w:numId w:val="26"/>
        </w:numPr>
        <w:rPr>
          <w:del w:id="989" w:author="Laurence Golding" w:date="2018-03-21T14:43:00Z"/>
        </w:rPr>
      </w:pPr>
      <w:del w:id="990"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entered. If there is a matching </w:delText>
        </w:r>
        <w:r w:rsidR="007A4110" w:rsidRPr="007A4110" w:rsidDel="00CA7141">
          <w:rPr>
            <w:rStyle w:val="CODEtemp"/>
          </w:rPr>
          <w:delText>"</w:delText>
        </w:r>
        <w:r w:rsidRPr="007A4110" w:rsidDel="00CA7141">
          <w:rPr>
            <w:rStyle w:val="CODEtemp"/>
          </w:rPr>
          <w:delText>functionExit</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1117CBC9" w14:textId="76D07478" w:rsidR="003A630D" w:rsidDel="00CA7141" w:rsidRDefault="000E714F" w:rsidP="00F823B8">
      <w:pPr>
        <w:pStyle w:val="ListParagraph"/>
        <w:numPr>
          <w:ilvl w:val="1"/>
          <w:numId w:val="26"/>
        </w:numPr>
        <w:rPr>
          <w:del w:id="991" w:author="Laurence Golding" w:date="2018-03-21T14:43:00Z"/>
        </w:rPr>
      </w:pPr>
      <w:del w:id="992"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79B18F8" w14:textId="50F43742" w:rsidR="003A630D" w:rsidDel="00CA7141" w:rsidRDefault="003A630D" w:rsidP="00F823B8">
      <w:pPr>
        <w:pStyle w:val="ListParagraph"/>
        <w:numPr>
          <w:ilvl w:val="1"/>
          <w:numId w:val="26"/>
        </w:numPr>
        <w:rPr>
          <w:del w:id="993" w:author="Laurence Golding" w:date="2018-03-21T14:43:00Z"/>
        </w:rPr>
      </w:pPr>
      <w:del w:id="994"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an array containing the values of the arguments passed to the function. This array </w:delText>
        </w:r>
        <w:r w:rsidR="007A4110" w:rsidRPr="007A4110" w:rsidDel="00CA7141">
          <w:rPr>
            <w:b/>
          </w:rPr>
          <w:delText>SHALL NOT</w:delText>
        </w:r>
        <w:r w:rsidR="007A4110" w:rsidDel="00CA7141">
          <w:delText xml:space="preserve"> </w:delText>
        </w:r>
        <w:r w:rsidDel="00CA7141">
          <w:delText xml:space="preserve">include the implicit object reference (for example, </w:delText>
        </w:r>
        <w:r w:rsidRPr="007A4110" w:rsidDel="00CA7141">
          <w:rPr>
            <w:rStyle w:val="CODEtemp"/>
          </w:rPr>
          <w:delText>this</w:delText>
        </w:r>
        <w:r w:rsidDel="00CA7141">
          <w:delText>)</w:delText>
        </w:r>
        <w:r w:rsidR="000E714F" w:rsidDel="00CA7141">
          <w:delText xml:space="preserve"> passed to object method calls.</w:delText>
        </w:r>
      </w:del>
    </w:p>
    <w:p w14:paraId="0D22D0C8" w14:textId="689FF16A" w:rsidR="003A630D" w:rsidDel="00CA7141" w:rsidRDefault="003A630D" w:rsidP="00F823B8">
      <w:pPr>
        <w:pStyle w:val="ListParagraph"/>
        <w:numPr>
          <w:ilvl w:val="1"/>
          <w:numId w:val="26"/>
        </w:numPr>
        <w:rPr>
          <w:del w:id="995" w:author="Laurence Golding" w:date="2018-03-21T14:43:00Z"/>
        </w:rPr>
      </w:pPr>
      <w:del w:id="996"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 </w:delText>
        </w:r>
        <w:r w:rsidR="007A4110" w:rsidRPr="007A4110" w:rsidDel="00CA7141">
          <w:rPr>
            <w:b/>
          </w:rPr>
          <w:delText>SHALL</w:delText>
        </w:r>
        <w:r w:rsidR="007A4110" w:rsidDel="00CA7141">
          <w:delText xml:space="preserve"> </w:delText>
        </w:r>
        <w:r w:rsidDel="00CA7141">
          <w:delText xml:space="preserve">contain the names and values of selected variables or expressions at the specified location. Any variable whose value is available at the specified location </w:delText>
        </w:r>
        <w:r w:rsidR="007A4110" w:rsidRPr="007A4110" w:rsidDel="00CA7141">
          <w:rPr>
            <w:b/>
          </w:rPr>
          <w:delText>MAY</w:delText>
        </w:r>
        <w:r w:rsidR="007A4110" w:rsidDel="00CA7141">
          <w:delText xml:space="preserve"> </w:delText>
        </w:r>
        <w:r w:rsidDel="00CA7141">
          <w:delText>be ment</w:delText>
        </w:r>
        <w:r w:rsidR="000E714F" w:rsidDel="00CA7141">
          <w:delText>ioned or used in an expression.</w:delText>
        </w:r>
      </w:del>
    </w:p>
    <w:p w14:paraId="01E8E292" w14:textId="3D694318" w:rsidR="003A630D" w:rsidDel="00CA7141" w:rsidRDefault="000E714F" w:rsidP="00F823B8">
      <w:pPr>
        <w:pStyle w:val="ListParagraph"/>
        <w:numPr>
          <w:ilvl w:val="0"/>
          <w:numId w:val="26"/>
        </w:numPr>
        <w:rPr>
          <w:del w:id="997" w:author="Laurence Golding" w:date="2018-03-21T14:43:00Z"/>
        </w:rPr>
      </w:pPr>
      <w:del w:id="998"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"functionExit"</w:delText>
        </w:r>
        <w:r w:rsidDel="00CA7141">
          <w:delText>:</w:delText>
        </w:r>
      </w:del>
    </w:p>
    <w:p w14:paraId="27B4949A" w14:textId="60869750" w:rsidR="003A630D" w:rsidDel="00CA7141" w:rsidRDefault="003A630D" w:rsidP="00F823B8">
      <w:pPr>
        <w:pStyle w:val="ListParagraph"/>
        <w:numPr>
          <w:ilvl w:val="1"/>
          <w:numId w:val="26"/>
        </w:numPr>
        <w:rPr>
          <w:del w:id="999" w:author="Laurence Golding" w:date="2018-03-21T14:43:00Z"/>
        </w:rPr>
      </w:pPr>
      <w:del w:id="1000"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317BB6DB" w14:textId="762C981A" w:rsidR="003A630D" w:rsidDel="00CA7141" w:rsidRDefault="000E714F" w:rsidP="00F823B8">
      <w:pPr>
        <w:pStyle w:val="ListParagraph"/>
        <w:numPr>
          <w:ilvl w:val="1"/>
          <w:numId w:val="26"/>
        </w:numPr>
        <w:rPr>
          <w:del w:id="1001" w:author="Laurence Golding" w:date="2018-03-21T14:43:00Z"/>
        </w:rPr>
      </w:pPr>
      <w:del w:id="1002"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88742E7" w14:textId="65CAF053" w:rsidR="003A630D" w:rsidDel="00CA7141" w:rsidRDefault="003A630D" w:rsidP="00F823B8">
      <w:pPr>
        <w:pStyle w:val="ListParagraph"/>
        <w:numPr>
          <w:ilvl w:val="1"/>
          <w:numId w:val="26"/>
        </w:numPr>
        <w:rPr>
          <w:del w:id="1003" w:author="Laurence Golding" w:date="2018-03-21T14:43:00Z"/>
        </w:rPr>
      </w:pPr>
      <w:del w:id="1004"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0435632F" w14:textId="6AF5042F" w:rsidR="003A630D" w:rsidDel="00CA7141" w:rsidRDefault="000E714F" w:rsidP="00F823B8">
      <w:pPr>
        <w:pStyle w:val="ListParagraph"/>
        <w:numPr>
          <w:ilvl w:val="1"/>
          <w:numId w:val="26"/>
        </w:numPr>
        <w:rPr>
          <w:del w:id="1005" w:author="Laurence Golding" w:date="2018-03-21T14:43:00Z"/>
        </w:rPr>
      </w:pPr>
      <w:del w:id="1006" w:author="Laurence Golding" w:date="2018-03-21T14:43:00Z">
        <w:r w:rsidRPr="007A4110" w:rsidDel="00CA7141">
          <w:rPr>
            <w:rStyle w:val="CODEtemp"/>
          </w:rPr>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76BCDA49" w14:textId="483D395D" w:rsidR="003A630D" w:rsidDel="00CA7141" w:rsidRDefault="000E714F" w:rsidP="00F823B8">
      <w:pPr>
        <w:pStyle w:val="ListParagraph"/>
        <w:numPr>
          <w:ilvl w:val="0"/>
          <w:numId w:val="26"/>
        </w:numPr>
        <w:rPr>
          <w:del w:id="1007" w:author="Laurence Golding" w:date="2018-03-21T14:43:00Z"/>
        </w:rPr>
      </w:pPr>
      <w:del w:id="1008"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"functionReturn"</w:delText>
        </w:r>
        <w:r w:rsidDel="00CA7141">
          <w:delText>:</w:delText>
        </w:r>
      </w:del>
    </w:p>
    <w:p w14:paraId="4C15F794" w14:textId="6F554DCD" w:rsidR="003A630D" w:rsidDel="00CA7141" w:rsidRDefault="003A630D" w:rsidP="00F823B8">
      <w:pPr>
        <w:pStyle w:val="ListParagraph"/>
        <w:numPr>
          <w:ilvl w:val="1"/>
          <w:numId w:val="26"/>
        </w:numPr>
        <w:rPr>
          <w:del w:id="1009" w:author="Laurence Golding" w:date="2018-03-21T14:43:00Z"/>
        </w:rPr>
      </w:pPr>
      <w:del w:id="1010"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fully qualified name of the function being returned from. If there is a matching </w:delText>
        </w:r>
        <w:r w:rsidR="007A4110" w:rsidRPr="007A4110" w:rsidDel="00CA7141">
          <w:rPr>
            <w:rStyle w:val="CODEtemp"/>
          </w:rPr>
          <w:delText>"</w:delText>
        </w:r>
        <w:r w:rsidRPr="007A4110" w:rsidDel="00CA7141">
          <w:rPr>
            <w:rStyle w:val="CODEtemp"/>
          </w:rPr>
          <w:delText>functionEnter</w:delText>
        </w:r>
        <w:r w:rsidR="007A4110" w:rsidRPr="007A4110" w:rsidDel="00CA7141">
          <w:rPr>
            <w:rStyle w:val="CODEtemp"/>
          </w:rPr>
          <w:delText>"</w:delText>
        </w:r>
        <w:r w:rsidDel="00CA7141">
          <w:delText xml:space="preserve">, then either both of them or neither of them </w:delText>
        </w:r>
        <w:r w:rsidR="007A4110" w:rsidRPr="007A4110" w:rsidDel="00CA7141">
          <w:rPr>
            <w:b/>
          </w:rPr>
          <w:delText>SHALL</w:delText>
        </w:r>
        <w:r w:rsidR="007A4110" w:rsidDel="00CA7141">
          <w:delText xml:space="preserve"> </w:delText>
        </w:r>
        <w:r w:rsidDel="00CA7141">
          <w:delText xml:space="preserve">specify </w:delText>
        </w:r>
        <w:r w:rsidRPr="007A4110" w:rsidDel="00CA7141">
          <w:rPr>
            <w:rStyle w:val="CODEtemp"/>
          </w:rPr>
          <w:delText>target</w:delText>
        </w:r>
        <w:r w:rsidDel="00CA7141">
          <w:delText xml:space="preserve">, and if they do, </w:delText>
        </w:r>
        <w:r w:rsidR="000E714F" w:rsidDel="00CA7141">
          <w:delText xml:space="preserve">their values </w:delText>
        </w:r>
        <w:r w:rsidR="007A4110" w:rsidRPr="007A4110" w:rsidDel="00CA7141">
          <w:rPr>
            <w:b/>
          </w:rPr>
          <w:delText>SHALL</w:delText>
        </w:r>
        <w:r w:rsidR="007A4110" w:rsidDel="00CA7141">
          <w:delText xml:space="preserve"> </w:delText>
        </w:r>
        <w:r w:rsidR="000E714F" w:rsidDel="00CA7141">
          <w:delText>be the same.</w:delText>
        </w:r>
      </w:del>
    </w:p>
    <w:p w14:paraId="656DBDE7" w14:textId="3A18BBF6" w:rsidR="003A630D" w:rsidDel="00CA7141" w:rsidRDefault="000E714F" w:rsidP="00F823B8">
      <w:pPr>
        <w:pStyle w:val="ListParagraph"/>
        <w:numPr>
          <w:ilvl w:val="1"/>
          <w:numId w:val="26"/>
        </w:numPr>
        <w:rPr>
          <w:del w:id="1011" w:author="Laurence Golding" w:date="2018-03-21T14:43:00Z"/>
        </w:rPr>
      </w:pPr>
      <w:del w:id="1012"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36B8421F" w14:textId="0D6CAA9D" w:rsidR="003A630D" w:rsidDel="00CA7141" w:rsidRDefault="003A630D" w:rsidP="00F823B8">
      <w:pPr>
        <w:pStyle w:val="ListParagraph"/>
        <w:numPr>
          <w:ilvl w:val="1"/>
          <w:numId w:val="26"/>
        </w:numPr>
        <w:rPr>
          <w:del w:id="1013" w:author="Laurence Golding" w:date="2018-03-21T14:43:00Z"/>
        </w:rPr>
      </w:pPr>
      <w:del w:id="1014"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its value </w:delText>
        </w:r>
        <w:r w:rsidR="007A4110" w:rsidRPr="007A4110" w:rsidDel="00CA7141">
          <w:rPr>
            <w:b/>
          </w:rPr>
          <w:delText>SHALL</w:delText>
        </w:r>
        <w:r w:rsidR="007A4110" w:rsidDel="00CA7141">
          <w:delText xml:space="preserve"> </w:delText>
        </w:r>
        <w:r w:rsidDel="00CA7141">
          <w:delText>be an array containing the value or values returned from the function;</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4319953E" w14:textId="170997D6" w:rsidR="003A630D" w:rsidDel="00CA7141" w:rsidRDefault="003A630D" w:rsidP="00F823B8">
      <w:pPr>
        <w:pStyle w:val="ListParagraph"/>
        <w:numPr>
          <w:ilvl w:val="1"/>
          <w:numId w:val="26"/>
        </w:numPr>
        <w:rPr>
          <w:del w:id="1015" w:author="Laurence Golding" w:date="2018-03-21T14:43:00Z"/>
        </w:rPr>
      </w:pPr>
      <w:del w:id="1016" w:author="Laurence Golding" w:date="2018-03-21T14:43:00Z">
        <w:r w:rsidRPr="007A4110" w:rsidDel="00CA7141">
          <w:rPr>
            <w:rStyle w:val="CODEtemp"/>
          </w:rPr>
          <w:delText>state</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the function returns a value or values, in which case it </w:delText>
        </w:r>
        <w:r w:rsidR="007A4110" w:rsidRPr="007A4110" w:rsidDel="00CA7141">
          <w:rPr>
            <w:b/>
          </w:rPr>
          <w:delText>SHALL</w:delText>
        </w:r>
        <w:r w:rsidR="007A4110" w:rsidDel="00CA7141">
          <w:delText xml:space="preserve"> </w:delText>
        </w:r>
        <w:r w:rsidDel="00CA7141">
          <w:delText>contain properties which specify the names and values of selected variables or subexpressions which participate in the expressions which produce the returned value or values;</w:delText>
        </w:r>
        <w:r w:rsidR="000E714F" w:rsidDel="00CA7141">
          <w:delText xml:space="preserve"> otherwise, it </w:delText>
        </w:r>
        <w:r w:rsidR="007A4110" w:rsidRPr="007A4110" w:rsidDel="00CA7141">
          <w:rPr>
            <w:b/>
          </w:rPr>
          <w:delText>SHALL</w:delText>
        </w:r>
        <w:r w:rsidR="007A4110" w:rsidDel="00CA7141">
          <w:delText xml:space="preserve"> </w:delText>
        </w:r>
        <w:r w:rsidR="000E714F" w:rsidDel="00CA7141">
          <w:delText>be absent.</w:delText>
        </w:r>
      </w:del>
    </w:p>
    <w:p w14:paraId="796F48A0" w14:textId="3375B2EB" w:rsidR="003A630D" w:rsidDel="00CA7141" w:rsidRDefault="000E714F" w:rsidP="00F823B8">
      <w:pPr>
        <w:pStyle w:val="ListParagraph"/>
        <w:numPr>
          <w:ilvl w:val="0"/>
          <w:numId w:val="26"/>
        </w:numPr>
        <w:rPr>
          <w:del w:id="1017" w:author="Laurence Golding" w:date="2018-03-21T14:43:00Z"/>
        </w:rPr>
      </w:pPr>
      <w:del w:id="1018" w:author="Laurence Golding" w:date="2018-03-21T14:43:00Z">
        <w:r w:rsidDel="00CA7141">
          <w:delText xml:space="preserve">When </w:delText>
        </w:r>
        <w:r w:rsidRPr="007A4110" w:rsidDel="00CA7141">
          <w:rPr>
            <w:rStyle w:val="CODEtemp"/>
          </w:rPr>
          <w:delText>kind</w:delText>
        </w:r>
        <w:r w:rsidDel="00CA7141">
          <w:delText xml:space="preserve"> is </w:delText>
        </w:r>
        <w:r w:rsidRPr="007A4110" w:rsidDel="00CA7141">
          <w:rPr>
            <w:rStyle w:val="CODEtemp"/>
          </w:rPr>
          <w:delText>"usage"</w:delText>
        </w:r>
        <w:r w:rsidDel="00CA7141">
          <w:delText>:</w:delText>
        </w:r>
      </w:del>
    </w:p>
    <w:p w14:paraId="2C290DE7" w14:textId="3CDAC151" w:rsidR="003A630D" w:rsidDel="00CA7141" w:rsidRDefault="003A630D" w:rsidP="00F823B8">
      <w:pPr>
        <w:pStyle w:val="ListParagraph"/>
        <w:numPr>
          <w:ilvl w:val="1"/>
          <w:numId w:val="26"/>
        </w:numPr>
        <w:rPr>
          <w:del w:id="1019" w:author="Laurence Golding" w:date="2018-03-21T14:43:00Z"/>
        </w:rPr>
      </w:pPr>
      <w:del w:id="1020" w:author="Laurence Golding" w:date="2018-03-21T14:43:00Z">
        <w:r w:rsidRPr="007A4110" w:rsidDel="00CA7141">
          <w:rPr>
            <w:rStyle w:val="CODEtemp"/>
          </w:rPr>
          <w:delText>target</w:delText>
        </w:r>
        <w:r w:rsidDel="00CA7141">
          <w:delText xml:space="preserve"> </w:delText>
        </w:r>
        <w:r w:rsidR="007A4110" w:rsidRPr="007A4110" w:rsidDel="00CA7141">
          <w:rPr>
            <w:b/>
          </w:rPr>
          <w:delText>SHOULD</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 xml:space="preserve">be the name of the variable being used. If multiple variables are used in the same source statement, the analysis tool </w:delText>
        </w:r>
        <w:r w:rsidR="007A4110" w:rsidRPr="007A4110" w:rsidDel="00CA7141">
          <w:rPr>
            <w:b/>
          </w:rPr>
          <w:delText>SHALL</w:delText>
        </w:r>
        <w:r w:rsidR="007A4110" w:rsidDel="00CA7141">
          <w:delText xml:space="preserve"> </w:delText>
        </w:r>
        <w:r w:rsidDel="00CA7141">
          <w:delText xml:space="preserve">create a separate </w:delText>
        </w:r>
        <w:r w:rsidRPr="007A4110" w:rsidDel="00CA7141">
          <w:rPr>
            <w:rStyle w:val="CODEtemp"/>
          </w:rPr>
          <w:delText>annotatedCodeLocation</w:delText>
        </w:r>
        <w:r w:rsidDel="00CA7141">
          <w:delText xml:space="preserve"> object for each usage that the tool </w:delText>
        </w:r>
        <w:r w:rsidR="000E714F" w:rsidDel="00CA7141">
          <w:delText>wishes to represent in the log.</w:delText>
        </w:r>
      </w:del>
    </w:p>
    <w:p w14:paraId="33F7BEE2" w14:textId="53ECDE80" w:rsidR="003A630D" w:rsidDel="00CA7141" w:rsidRDefault="003A630D" w:rsidP="00F823B8">
      <w:pPr>
        <w:pStyle w:val="ListParagraph"/>
        <w:numPr>
          <w:ilvl w:val="1"/>
          <w:numId w:val="26"/>
        </w:numPr>
        <w:rPr>
          <w:del w:id="1021" w:author="Laurence Golding" w:date="2018-03-21T14:43:00Z"/>
        </w:rPr>
      </w:pPr>
      <w:del w:id="1022" w:author="Laurence Golding" w:date="2018-03-21T14:43:00Z">
        <w:r w:rsidRPr="007A4110" w:rsidDel="00CA7141">
          <w:rPr>
            <w:rStyle w:val="CODEtemp"/>
          </w:rPr>
          <w:delText>targetLocation</w:delText>
        </w:r>
        <w:r w:rsidDel="00CA7141">
          <w:delText xml:space="preserve"> </w:delText>
        </w:r>
        <w:r w:rsidR="007A4110" w:rsidRPr="007A4110" w:rsidDel="00CA7141">
          <w:rPr>
            <w:b/>
          </w:rPr>
          <w:delText>SHALL</w:delText>
        </w:r>
        <w:r w:rsidR="007A4110" w:rsidDel="00CA7141">
          <w:delText xml:space="preserve"> </w:delText>
        </w:r>
        <w:r w:rsidDel="00CA7141">
          <w:delText>be abs</w:delText>
        </w:r>
        <w:r w:rsidR="000E714F" w:rsidDel="00CA7141">
          <w:delText>ent.</w:delText>
        </w:r>
      </w:del>
    </w:p>
    <w:p w14:paraId="6090BE8F" w14:textId="14A8FDEA" w:rsidR="003A630D" w:rsidDel="00CA7141" w:rsidRDefault="003A630D" w:rsidP="00F823B8">
      <w:pPr>
        <w:pStyle w:val="ListParagraph"/>
        <w:numPr>
          <w:ilvl w:val="1"/>
          <w:numId w:val="26"/>
        </w:numPr>
        <w:rPr>
          <w:del w:id="1023" w:author="Laurence Golding" w:date="2018-03-21T14:43:00Z"/>
        </w:rPr>
      </w:pPr>
      <w:del w:id="1024" w:author="Laurence Golding" w:date="2018-03-21T14:43:00Z">
        <w:r w:rsidRPr="007A4110" w:rsidDel="00CA7141">
          <w:rPr>
            <w:rStyle w:val="CODEtemp"/>
          </w:rPr>
          <w:delText>values</w:delText>
        </w:r>
        <w:r w:rsidDel="00CA7141">
          <w:delText xml:space="preserve"> </w:delText>
        </w:r>
        <w:r w:rsidR="007A4110" w:rsidRPr="007A4110" w:rsidDel="00CA7141">
          <w:rPr>
            <w:b/>
          </w:rPr>
          <w:delText>MAY</w:delText>
        </w:r>
        <w:r w:rsidR="007A4110" w:rsidDel="00CA7141">
          <w:delText xml:space="preserve"> </w:delText>
        </w:r>
        <w:r w:rsidDel="00CA7141">
          <w:delText xml:space="preserve">be present. If present, its value </w:delText>
        </w:r>
        <w:r w:rsidR="007A4110" w:rsidRPr="007A4110" w:rsidDel="00CA7141">
          <w:rPr>
            <w:b/>
          </w:rPr>
          <w:delText>SHALL</w:delText>
        </w:r>
        <w:r w:rsidR="007A4110" w:rsidDel="00CA7141">
          <w:delText xml:space="preserve"> </w:delText>
        </w:r>
        <w:r w:rsidDel="00CA7141">
          <w:delText>be an array with one element, whose value is the value of the used vari</w:delText>
        </w:r>
        <w:r w:rsidR="000E714F" w:rsidDel="00CA7141">
          <w:delText>able at the specified location.</w:delText>
        </w:r>
      </w:del>
    </w:p>
    <w:p w14:paraId="7E86DF5E" w14:textId="664836A4" w:rsidR="003A630D" w:rsidDel="00CA7141" w:rsidRDefault="003A630D" w:rsidP="00F823B8">
      <w:pPr>
        <w:pStyle w:val="ListParagraph"/>
        <w:numPr>
          <w:ilvl w:val="1"/>
          <w:numId w:val="26"/>
        </w:numPr>
        <w:rPr>
          <w:del w:id="1025" w:author="Laurence Golding" w:date="2018-03-21T14:43:00Z"/>
        </w:rPr>
      </w:pPr>
      <w:del w:id="1026" w:author="Laurence Golding" w:date="2018-03-21T14:43:00Z">
        <w:r w:rsidRPr="007A4110" w:rsidDel="00CA7141">
          <w:rPr>
            <w:rStyle w:val="CODEtemp"/>
          </w:rPr>
          <w:lastRenderedPageBreak/>
          <w:delText>state</w:delText>
        </w:r>
        <w:r w:rsidDel="00CA7141">
          <w:delText xml:space="preserve"> </w:delText>
        </w:r>
        <w:r w:rsidR="007A4110" w:rsidRPr="007A4110" w:rsidDel="00CA7141">
          <w:rPr>
            <w:b/>
          </w:rPr>
          <w:delText>SHALL</w:delText>
        </w:r>
        <w:r w:rsidR="007A4110" w:rsidDel="00CA7141">
          <w:delText xml:space="preserve"> </w:delText>
        </w:r>
        <w:r w:rsidDel="00CA7141">
          <w:delText>be absent.</w:delText>
        </w:r>
      </w:del>
    </w:p>
    <w:p w14:paraId="457DFADA" w14:textId="452375A6" w:rsidR="003A630D" w:rsidDel="00CA7141" w:rsidRDefault="000F0B58" w:rsidP="007A4110">
      <w:pPr>
        <w:pStyle w:val="Note"/>
        <w:rPr>
          <w:del w:id="1027" w:author="Laurence Golding" w:date="2018-03-21T14:43:00Z"/>
        </w:rPr>
      </w:pPr>
      <w:del w:id="1028" w:author="Laurence Golding" w:date="2018-03-21T14:43:00Z">
        <w:r w:rsidDel="00CA7141">
          <w:delText xml:space="preserve">EXAMPLE 3: </w:delText>
        </w:r>
        <w:r w:rsidR="003A630D" w:rsidDel="00CA7141">
          <w:delText>In C++, if the sourc</w:delText>
        </w:r>
        <w:r w:rsidR="000E714F" w:rsidDel="00CA7141">
          <w:delText>e code contains the declaration</w:delText>
        </w:r>
      </w:del>
    </w:p>
    <w:p w14:paraId="0D0D5CF5" w14:textId="54F39115" w:rsidR="003A630D" w:rsidDel="00CA7141" w:rsidRDefault="003A630D" w:rsidP="007A4110">
      <w:pPr>
        <w:pStyle w:val="Code"/>
        <w:rPr>
          <w:del w:id="1029" w:author="Laurence Golding" w:date="2018-03-21T14:43:00Z"/>
        </w:rPr>
      </w:pPr>
      <w:del w:id="1030" w:author="Laurence Golding" w:date="2018-03-21T14:43:00Z">
        <w:r w:rsidDel="00CA7141">
          <w:delText>std::string &amp;str = name;</w:delText>
        </w:r>
      </w:del>
    </w:p>
    <w:p w14:paraId="1301354E" w14:textId="43A5A8F3" w:rsidR="003A630D" w:rsidDel="00CA7141" w:rsidRDefault="003A630D" w:rsidP="007A4110">
      <w:pPr>
        <w:pStyle w:val="Note"/>
        <w:rPr>
          <w:del w:id="1031" w:author="Laurence Golding" w:date="2018-03-21T14:43:00Z"/>
        </w:rPr>
      </w:pPr>
      <w:del w:id="1032"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"alias"</w:delText>
        </w:r>
        <w:r w:rsidDel="00CA7141">
          <w:delText xml:space="preserve">, the value of </w:delText>
        </w:r>
        <w:r w:rsidRPr="007A4110" w:rsidDel="00CA7141">
          <w:rPr>
            <w:rStyle w:val="CODEtemp"/>
          </w:rPr>
          <w:delText>target</w:delText>
        </w:r>
        <w:r w:rsidDel="00CA7141">
          <w:delText xml:space="preserve"> </w:delText>
        </w:r>
        <w:r w:rsidR="002973F0" w:rsidDel="00CA7141">
          <w:delText>should</w:delText>
        </w:r>
        <w:r w:rsidDel="00CA7141">
          <w:delText xml:space="preserve"> be </w:delText>
        </w:r>
        <w:r w:rsidRPr="007A4110" w:rsidDel="00CA7141">
          <w:rPr>
            <w:rStyle w:val="CODEtemp"/>
          </w:rPr>
          <w:delText>"str</w:delText>
        </w:r>
        <w:r w:rsidR="000E714F" w:rsidRPr="007A4110" w:rsidDel="00CA7141">
          <w:rPr>
            <w:rStyle w:val="CODEtemp"/>
          </w:rPr>
          <w:delText>"</w:delText>
        </w:r>
        <w:r w:rsidR="000E714F" w:rsidDel="00CA7141">
          <w:delText xml:space="preserve">, the value of </w:delText>
        </w:r>
        <w:r w:rsidR="000E714F" w:rsidRPr="007A4110" w:rsidDel="00CA7141">
          <w:rPr>
            <w:rStyle w:val="CODEtemp"/>
          </w:rPr>
          <w:delText>values</w:delText>
        </w:r>
        <w:r w:rsidR="000E714F" w:rsidDel="00CA7141">
          <w:delText xml:space="preserve"> </w:delText>
        </w:r>
        <w:r w:rsidR="002973F0" w:rsidDel="00CA7141">
          <w:delText>should</w:delText>
        </w:r>
        <w:r w:rsidR="000E714F" w:rsidDel="00CA7141">
          <w:delText xml:space="preserve"> be</w:delText>
        </w:r>
      </w:del>
    </w:p>
    <w:p w14:paraId="3066B6CC" w14:textId="454F3D48" w:rsidR="003A630D" w:rsidDel="00CA7141" w:rsidRDefault="003A630D" w:rsidP="007A4110">
      <w:pPr>
        <w:pStyle w:val="Code"/>
        <w:rPr>
          <w:del w:id="1033" w:author="Laurence Golding" w:date="2018-03-21T14:43:00Z"/>
        </w:rPr>
      </w:pPr>
      <w:del w:id="1034" w:author="Laurence Golding" w:date="2018-03-21T14:43:00Z">
        <w:r w:rsidDel="00CA7141">
          <w:delText>[ "name" ]</w:delText>
        </w:r>
      </w:del>
    </w:p>
    <w:p w14:paraId="074CC9F3" w14:textId="1EF7B54E" w:rsidR="003A630D" w:rsidDel="00CA7141" w:rsidRDefault="003A630D" w:rsidP="007A4110">
      <w:pPr>
        <w:pStyle w:val="Note"/>
        <w:rPr>
          <w:del w:id="1035" w:author="Laurence Golding" w:date="2018-03-21T14:43:00Z"/>
        </w:rPr>
      </w:pPr>
      <w:del w:id="1036" w:author="Laurence Golding" w:date="2018-03-21T14:43:00Z">
        <w:r w:rsidDel="00CA7141">
          <w:delText>a</w:delText>
        </w:r>
        <w:r w:rsidR="000E714F" w:rsidDel="00CA7141">
          <w:delText xml:space="preserve">nd the value of </w:delText>
        </w:r>
        <w:r w:rsidR="007A4110" w:rsidRPr="007A4110" w:rsidDel="00CA7141">
          <w:rPr>
            <w:rStyle w:val="CODEtemp"/>
          </w:rPr>
          <w:delText>state</w:delText>
        </w:r>
        <w:r w:rsidR="000E714F" w:rsidDel="00CA7141">
          <w:delText xml:space="preserve"> might be</w:delText>
        </w:r>
      </w:del>
    </w:p>
    <w:p w14:paraId="27EC2467" w14:textId="1FF33898" w:rsidR="003A630D" w:rsidDel="00CA7141" w:rsidRDefault="003A630D" w:rsidP="007A4110">
      <w:pPr>
        <w:pStyle w:val="Code"/>
        <w:rPr>
          <w:del w:id="1037" w:author="Laurence Golding" w:date="2018-03-21T14:43:00Z"/>
        </w:rPr>
      </w:pPr>
      <w:del w:id="1038" w:author="Laurence Golding" w:date="2018-03-21T14:43:00Z">
        <w:r w:rsidDel="00CA7141">
          <w:delText>{ "name": "\"John\"" }</w:delText>
        </w:r>
      </w:del>
    </w:p>
    <w:p w14:paraId="30F06D01" w14:textId="618325EC" w:rsidR="003A630D" w:rsidDel="00CA7141" w:rsidRDefault="000F0B58" w:rsidP="007A4110">
      <w:pPr>
        <w:pStyle w:val="Note"/>
        <w:rPr>
          <w:del w:id="1039" w:author="Laurence Golding" w:date="2018-03-21T14:43:00Z"/>
        </w:rPr>
      </w:pPr>
      <w:del w:id="1040" w:author="Laurence Golding" w:date="2018-03-21T14:43:00Z">
        <w:r w:rsidDel="00CA7141">
          <w:delText xml:space="preserve">EXAMPLE 4: </w:delText>
        </w:r>
        <w:r w:rsidR="003A630D" w:rsidDel="00CA7141">
          <w:delText>In C++, if the source code contains the declaratio</w:delText>
        </w:r>
        <w:r w:rsidR="000E714F" w:rsidDel="00CA7141">
          <w:delText>n</w:delText>
        </w:r>
      </w:del>
    </w:p>
    <w:p w14:paraId="129295D5" w14:textId="25F0C956" w:rsidR="003A630D" w:rsidDel="00CA7141" w:rsidRDefault="003A630D" w:rsidP="007A4110">
      <w:pPr>
        <w:pStyle w:val="Code"/>
        <w:rPr>
          <w:del w:id="1041" w:author="Laurence Golding" w:date="2018-03-21T14:43:00Z"/>
        </w:rPr>
      </w:pPr>
      <w:del w:id="1042" w:author="Laurence Golding" w:date="2018-03-21T14:43:00Z">
        <w:r w:rsidDel="00CA7141">
          <w:delText>std::string &amp;str = name, &amp;str2 = address;</w:delText>
        </w:r>
      </w:del>
    </w:p>
    <w:p w14:paraId="15759DA0" w14:textId="0E9EC55A" w:rsidR="003A630D" w:rsidDel="00CA7141" w:rsidRDefault="003A630D" w:rsidP="007A4110">
      <w:pPr>
        <w:pStyle w:val="Note"/>
        <w:rPr>
          <w:del w:id="1043" w:author="Laurence Golding" w:date="2018-03-21T14:43:00Z"/>
        </w:rPr>
      </w:pPr>
      <w:del w:id="1044" w:author="Laurence Golding" w:date="2018-03-21T14:43:00Z">
        <w:r w:rsidDel="00CA7141">
          <w:delText xml:space="preserve">and if the tool creating the log wished to represent both aliases in the log file, then the tool </w:delText>
        </w:r>
        <w:r w:rsidR="002973F0" w:rsidDel="00CA7141">
          <w:delText>should</w:delText>
        </w:r>
        <w:r w:rsidDel="00CA7141">
          <w:delText xml:space="preserve"> create two </w:delText>
        </w:r>
        <w:r w:rsidRPr="007A4110" w:rsidDel="00CA7141">
          <w:rPr>
            <w:rStyle w:val="CODEtemp"/>
          </w:rPr>
          <w:delText>annotatedCodeLocation</w:delText>
        </w:r>
        <w:r w:rsidDel="00CA7141">
          <w:delText xml:space="preserve"> objects, each with </w:delText>
        </w:r>
        <w:r w:rsidRPr="007A4110" w:rsidDel="00CA7141">
          <w:rPr>
            <w:rStyle w:val="CODEtemp"/>
          </w:rPr>
          <w:delText>kind</w:delText>
        </w:r>
        <w:r w:rsidDel="00CA7141">
          <w:delText xml:space="preserve"> set to </w:delText>
        </w:r>
        <w:r w:rsidRPr="007A4110" w:rsidDel="00CA7141">
          <w:rPr>
            <w:rStyle w:val="CODEtemp"/>
          </w:rPr>
          <w:delText>"alias"</w:delText>
        </w:r>
        <w:r w:rsidDel="00CA7141">
          <w:delText>, and referring to the same source li</w:delText>
        </w:r>
        <w:r w:rsidR="00B356DD" w:rsidDel="00CA7141">
          <w:delText>ne.</w:delText>
        </w:r>
      </w:del>
    </w:p>
    <w:p w14:paraId="3BE1728C" w14:textId="32D9C17B" w:rsidR="003A630D" w:rsidDel="00CA7141" w:rsidRDefault="000F0B58" w:rsidP="007A4110">
      <w:pPr>
        <w:pStyle w:val="Note"/>
        <w:rPr>
          <w:del w:id="1045" w:author="Laurence Golding" w:date="2018-03-21T14:43:00Z"/>
        </w:rPr>
      </w:pPr>
      <w:del w:id="1046" w:author="Laurence Golding" w:date="2018-03-21T14:43:00Z">
        <w:r w:rsidDel="00CA7141">
          <w:delText xml:space="preserve">EXAMPLE 5: </w:delText>
        </w:r>
        <w:r w:rsidR="003A630D" w:rsidDel="00CA7141">
          <w:delText>In C++ or C#, if the sour</w:delText>
        </w:r>
        <w:r w:rsidR="00B356DD" w:rsidDel="00CA7141">
          <w:delText>ce code contains the assignment</w:delText>
        </w:r>
      </w:del>
    </w:p>
    <w:p w14:paraId="52F4375B" w14:textId="66E05D34" w:rsidR="003A630D" w:rsidDel="00CA7141" w:rsidRDefault="003A630D" w:rsidP="007A4110">
      <w:pPr>
        <w:pStyle w:val="Code"/>
        <w:rPr>
          <w:del w:id="1047" w:author="Laurence Golding" w:date="2018-03-21T14:43:00Z"/>
        </w:rPr>
      </w:pPr>
      <w:del w:id="1048" w:author="Laurence Golding" w:date="2018-03-21T14:43:00Z">
        <w:r w:rsidDel="00CA7141">
          <w:delText>m = n + p;</w:delText>
        </w:r>
      </w:del>
    </w:p>
    <w:p w14:paraId="597C6521" w14:textId="0AA1C30A" w:rsidR="003A630D" w:rsidDel="00CA7141" w:rsidRDefault="003A630D" w:rsidP="007A4110">
      <w:pPr>
        <w:pStyle w:val="Note"/>
        <w:rPr>
          <w:del w:id="1049" w:author="Laurence Golding" w:date="2018-03-21T14:43:00Z"/>
        </w:rPr>
      </w:pPr>
      <w:del w:id="1050"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"assignment"</w:delText>
        </w:r>
        <w:r w:rsidDel="00CA7141">
          <w:delText xml:space="preserve">, the value of target </w:delText>
        </w:r>
        <w:r w:rsidR="002973F0" w:rsidDel="00CA7141">
          <w:delText>should</w:delText>
        </w:r>
        <w:r w:rsidDel="00CA7141">
          <w:delText xml:space="preserve"> be </w:delText>
        </w:r>
        <w:r w:rsidRPr="007A4110" w:rsidDel="00CA7141">
          <w:rPr>
            <w:rStyle w:val="CODEtemp"/>
          </w:rPr>
          <w:delText>"m</w:delText>
        </w:r>
        <w:r w:rsidR="00B356DD" w:rsidRPr="007A4110" w:rsidDel="00CA7141">
          <w:rPr>
            <w:rStyle w:val="CODEtemp"/>
          </w:rPr>
          <w:delText>",</w:delText>
        </w:r>
        <w:r w:rsidR="00B356DD" w:rsidDel="00CA7141">
          <w:delText xml:space="preserve"> the value of </w:delText>
        </w:r>
        <w:r w:rsidR="00B356DD" w:rsidRPr="007A4110" w:rsidDel="00CA7141">
          <w:rPr>
            <w:rStyle w:val="CODEtemp"/>
          </w:rPr>
          <w:delText>values</w:delText>
        </w:r>
        <w:r w:rsidR="00B356DD" w:rsidDel="00CA7141">
          <w:delText xml:space="preserve"> might be</w:delText>
        </w:r>
      </w:del>
    </w:p>
    <w:p w14:paraId="1440994E" w14:textId="7AC40DB4" w:rsidR="003A630D" w:rsidDel="00CA7141" w:rsidRDefault="003A630D" w:rsidP="007A4110">
      <w:pPr>
        <w:pStyle w:val="Code"/>
        <w:rPr>
          <w:del w:id="1051" w:author="Laurence Golding" w:date="2018-03-21T14:43:00Z"/>
        </w:rPr>
      </w:pPr>
      <w:del w:id="1052" w:author="Laurence Golding" w:date="2018-03-21T14:43:00Z">
        <w:r w:rsidDel="00CA7141">
          <w:delText>[ "5" ]</w:delText>
        </w:r>
      </w:del>
    </w:p>
    <w:p w14:paraId="4F5041C7" w14:textId="46A7090D" w:rsidR="003A630D" w:rsidDel="00CA7141" w:rsidRDefault="00B356DD" w:rsidP="007A4110">
      <w:pPr>
        <w:pStyle w:val="Note"/>
        <w:rPr>
          <w:del w:id="1053" w:author="Laurence Golding" w:date="2018-03-21T14:43:00Z"/>
        </w:rPr>
      </w:pPr>
      <w:del w:id="1054" w:author="Laurence Golding" w:date="2018-03-21T14:43:00Z">
        <w:r w:rsidDel="00CA7141">
          <w:delText xml:space="preserve">and the value of </w:delText>
        </w:r>
        <w:r w:rsidRPr="007A4110" w:rsidDel="00CA7141">
          <w:rPr>
            <w:rStyle w:val="CODEtemp"/>
          </w:rPr>
          <w:delText>state</w:delText>
        </w:r>
        <w:r w:rsidDel="00CA7141">
          <w:delText xml:space="preserve"> might be</w:delText>
        </w:r>
      </w:del>
    </w:p>
    <w:p w14:paraId="54F858CB" w14:textId="22E07B22" w:rsidR="003A630D" w:rsidDel="00CA7141" w:rsidRDefault="007A4110" w:rsidP="007A4110">
      <w:pPr>
        <w:pStyle w:val="Code"/>
        <w:rPr>
          <w:del w:id="1055" w:author="Laurence Golding" w:date="2018-03-21T14:43:00Z"/>
        </w:rPr>
      </w:pPr>
      <w:del w:id="1056" w:author="Laurence Golding" w:date="2018-03-21T14:43:00Z">
        <w:r w:rsidDel="00CA7141">
          <w:delText xml:space="preserve">{ </w:delText>
        </w:r>
        <w:r w:rsidR="003A630D" w:rsidDel="00CA7141">
          <w:delText>"n": "2", "p": "3" }</w:delText>
        </w:r>
      </w:del>
    </w:p>
    <w:p w14:paraId="1C9E85B8" w14:textId="00F4160B" w:rsidR="003A630D" w:rsidDel="00CA7141" w:rsidRDefault="003A630D" w:rsidP="007A4110">
      <w:pPr>
        <w:pStyle w:val="Note"/>
        <w:rPr>
          <w:del w:id="1057" w:author="Laurence Golding" w:date="2018-03-21T14:43:00Z"/>
        </w:rPr>
      </w:pPr>
      <w:del w:id="1058" w:author="Laurence Golding" w:date="2018-03-21T14:43:00Z">
        <w:r w:rsidDel="00CA7141">
          <w:delText xml:space="preserve">Or, since </w:delText>
        </w:r>
        <w:r w:rsidRPr="007A4110" w:rsidDel="00CA7141">
          <w:rPr>
            <w:rStyle w:val="CODEtemp"/>
          </w:rPr>
          <w:delText>state</w:delText>
        </w:r>
        <w:r w:rsidDel="00CA7141">
          <w:delText xml:space="preserve"> can include expressio</w:delText>
        </w:r>
        <w:r w:rsidR="00B356DD" w:rsidDel="00CA7141">
          <w:delText xml:space="preserve">ns, the value of </w:delText>
        </w:r>
        <w:r w:rsidR="00B356DD" w:rsidRPr="007A4110" w:rsidDel="00CA7141">
          <w:rPr>
            <w:rStyle w:val="CODEtemp"/>
          </w:rPr>
          <w:delText>state</w:delText>
        </w:r>
        <w:r w:rsidR="00B356DD" w:rsidDel="00CA7141">
          <w:delText xml:space="preserve"> might be</w:delText>
        </w:r>
      </w:del>
    </w:p>
    <w:p w14:paraId="087CB3A5" w14:textId="6F7CC279" w:rsidR="003A630D" w:rsidDel="00CA7141" w:rsidRDefault="007A4110" w:rsidP="007A4110">
      <w:pPr>
        <w:pStyle w:val="Code"/>
        <w:rPr>
          <w:del w:id="1059" w:author="Laurence Golding" w:date="2018-03-21T14:43:00Z"/>
        </w:rPr>
      </w:pPr>
      <w:del w:id="1060" w:author="Laurence Golding" w:date="2018-03-21T14:43:00Z">
        <w:r w:rsidDel="00CA7141">
          <w:delText xml:space="preserve">{ </w:delText>
        </w:r>
        <w:r w:rsidR="003A630D" w:rsidDel="00CA7141">
          <w:delText>"n + p": "5" }</w:delText>
        </w:r>
      </w:del>
    </w:p>
    <w:p w14:paraId="4F8540ED" w14:textId="71F52848" w:rsidR="003A630D" w:rsidDel="00CA7141" w:rsidRDefault="00B356DD" w:rsidP="007A4110">
      <w:pPr>
        <w:pStyle w:val="Note"/>
        <w:rPr>
          <w:del w:id="1061" w:author="Laurence Golding" w:date="2018-03-21T14:43:00Z"/>
        </w:rPr>
      </w:pPr>
      <w:del w:id="1062" w:author="Laurence Golding" w:date="2018-03-21T14:43:00Z">
        <w:r w:rsidDel="00CA7141">
          <w:delText>or even</w:delText>
        </w:r>
      </w:del>
    </w:p>
    <w:p w14:paraId="4618ACD9" w14:textId="49861357" w:rsidR="003A630D" w:rsidDel="00CA7141" w:rsidRDefault="007A4110" w:rsidP="007A4110">
      <w:pPr>
        <w:pStyle w:val="Code"/>
        <w:rPr>
          <w:del w:id="1063" w:author="Laurence Golding" w:date="2018-03-21T14:43:00Z"/>
        </w:rPr>
      </w:pPr>
      <w:del w:id="1064" w:author="Laurence Golding" w:date="2018-03-21T14:43:00Z">
        <w:r w:rsidDel="00CA7141">
          <w:delText xml:space="preserve">{ </w:delText>
        </w:r>
        <w:r w:rsidR="003A630D" w:rsidDel="00CA7141">
          <w:delText>"n": "2", "p": "3", "n + p": "5" }</w:delText>
        </w:r>
      </w:del>
    </w:p>
    <w:p w14:paraId="4A8F0E8E" w14:textId="24ADF61D" w:rsidR="003A630D" w:rsidDel="00CA7141" w:rsidRDefault="000F0B58" w:rsidP="007A4110">
      <w:pPr>
        <w:pStyle w:val="Note"/>
        <w:rPr>
          <w:del w:id="1065" w:author="Laurence Golding" w:date="2018-03-21T14:43:00Z"/>
        </w:rPr>
      </w:pPr>
      <w:del w:id="1066" w:author="Laurence Golding" w:date="2018-03-21T14:43:00Z">
        <w:r w:rsidDel="00CA7141">
          <w:delText xml:space="preserve">EXAMPLE 6: </w:delText>
        </w:r>
        <w:r w:rsidR="003A630D" w:rsidDel="00CA7141">
          <w:delText>In C#, if th</w:delText>
        </w:r>
        <w:r w:rsidR="00B356DD" w:rsidDel="00CA7141">
          <w:delText>e source code contains the test</w:delText>
        </w:r>
      </w:del>
    </w:p>
    <w:p w14:paraId="6D2E29A3" w14:textId="40C78835" w:rsidR="003A630D" w:rsidDel="00CA7141" w:rsidRDefault="003A630D" w:rsidP="007A4110">
      <w:pPr>
        <w:pStyle w:val="Code"/>
        <w:rPr>
          <w:del w:id="1067" w:author="Laurence Golding" w:date="2018-03-21T14:43:00Z"/>
        </w:rPr>
      </w:pPr>
      <w:del w:id="1068" w:author="Laurence Golding" w:date="2018-03-21T14:43:00Z">
        <w:r w:rsidDel="00CA7141">
          <w:delText>if (s.Length &gt; 0 &amp;&amp; y &gt; 2 &amp;&amp; valid())</w:delText>
        </w:r>
      </w:del>
    </w:p>
    <w:p w14:paraId="66C06EB9" w14:textId="624964A1" w:rsidR="003A630D" w:rsidDel="00CA7141" w:rsidRDefault="003A630D" w:rsidP="007A4110">
      <w:pPr>
        <w:pStyle w:val="Note"/>
        <w:rPr>
          <w:del w:id="1069" w:author="Laurence Golding" w:date="2018-03-21T14:43:00Z"/>
        </w:rPr>
      </w:pPr>
      <w:del w:id="1070" w:author="Laurence Golding" w:date="2018-03-21T14:43:00Z">
        <w:r w:rsidDel="00CA7141">
          <w:delText xml:space="preserve">then the value of </w:delText>
        </w:r>
        <w:r w:rsidRPr="007A4110" w:rsidDel="00CA7141">
          <w:rPr>
            <w:rStyle w:val="CODEtemp"/>
          </w:rPr>
          <w:delText>kind</w:delText>
        </w:r>
        <w:r w:rsidDel="00CA7141">
          <w:delText xml:space="preserve"> </w:delText>
        </w:r>
        <w:r w:rsidR="002973F0" w:rsidDel="00CA7141">
          <w:delText>should</w:delText>
        </w:r>
        <w:r w:rsidDel="00CA7141">
          <w:delText xml:space="preserve"> be </w:delText>
        </w:r>
        <w:r w:rsidRPr="007A4110" w:rsidDel="00CA7141">
          <w:rPr>
            <w:rStyle w:val="CODEtemp"/>
          </w:rPr>
          <w:delText>"branch"</w:delText>
        </w:r>
        <w:r w:rsidDel="00CA7141">
          <w:delText xml:space="preserve">, </w:delText>
        </w:r>
        <w:r w:rsidRPr="007A4110" w:rsidDel="00CA7141">
          <w:rPr>
            <w:rStyle w:val="CODEtemp"/>
          </w:rPr>
          <w:delText>target</w:delText>
        </w:r>
        <w:r w:rsidDel="00CA7141">
          <w:delText xml:space="preserve"> </w:delText>
        </w:r>
        <w:r w:rsidR="002973F0" w:rsidDel="00CA7141">
          <w:delText>should</w:delText>
        </w:r>
        <w:r w:rsidDel="00CA7141">
          <w:delText xml:space="preserve"> be absen</w:delText>
        </w:r>
        <w:r w:rsidR="00B356DD" w:rsidDel="00CA7141">
          <w:delText xml:space="preserve">t, the value of </w:delText>
        </w:r>
        <w:r w:rsidR="00B356DD" w:rsidRPr="007A4110" w:rsidDel="00CA7141">
          <w:rPr>
            <w:rStyle w:val="CODEtemp"/>
          </w:rPr>
          <w:delText>values</w:delText>
        </w:r>
        <w:r w:rsidR="00B356DD" w:rsidDel="00CA7141">
          <w:delText xml:space="preserve"> might be</w:delText>
        </w:r>
      </w:del>
    </w:p>
    <w:p w14:paraId="7F649328" w14:textId="34A66DF3" w:rsidR="003A630D" w:rsidDel="00CA7141" w:rsidRDefault="003A630D" w:rsidP="007A4110">
      <w:pPr>
        <w:pStyle w:val="Code"/>
        <w:rPr>
          <w:del w:id="1071" w:author="Laurence Golding" w:date="2018-03-21T14:43:00Z"/>
        </w:rPr>
      </w:pPr>
      <w:del w:id="1072" w:author="Laurence Golding" w:date="2018-03-21T14:43:00Z">
        <w:r w:rsidDel="00CA7141">
          <w:delText>[ "true" ]</w:delText>
        </w:r>
      </w:del>
    </w:p>
    <w:p w14:paraId="3807DA9C" w14:textId="4743F2DD" w:rsidR="003A630D" w:rsidDel="00CA7141" w:rsidRDefault="00B356DD" w:rsidP="007A4110">
      <w:pPr>
        <w:pStyle w:val="Note"/>
        <w:rPr>
          <w:del w:id="1073" w:author="Laurence Golding" w:date="2018-03-21T14:43:00Z"/>
        </w:rPr>
      </w:pPr>
      <w:del w:id="1074"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05A7415" w14:textId="14C8DD2F" w:rsidR="003A630D" w:rsidDel="00CA7141" w:rsidRDefault="003A630D" w:rsidP="000F0B58">
      <w:pPr>
        <w:pStyle w:val="Code"/>
        <w:rPr>
          <w:del w:id="1075" w:author="Laurence Golding" w:date="2018-03-21T14:43:00Z"/>
        </w:rPr>
      </w:pPr>
      <w:del w:id="1076" w:author="Laurence Golding" w:date="2018-03-21T14:43:00Z">
        <w:r w:rsidDel="00CA7141">
          <w:delText>{ "s": "\"A string\"", "y": "3" }</w:delText>
        </w:r>
      </w:del>
    </w:p>
    <w:p w14:paraId="05753DB1" w14:textId="5E386B37" w:rsidR="003A630D" w:rsidDel="00CA7141" w:rsidRDefault="00B356DD" w:rsidP="007A4110">
      <w:pPr>
        <w:pStyle w:val="Note"/>
        <w:rPr>
          <w:del w:id="1077" w:author="Laurence Golding" w:date="2018-03-21T14:43:00Z"/>
        </w:rPr>
      </w:pPr>
      <w:del w:id="1078" w:author="Laurence Golding" w:date="2018-03-21T14:43:00Z">
        <w:r w:rsidDel="00CA7141">
          <w:delText>or perhaps</w:delText>
        </w:r>
      </w:del>
    </w:p>
    <w:p w14:paraId="7DCC56A2" w14:textId="3575F8EB" w:rsidR="003A630D" w:rsidDel="00CA7141" w:rsidRDefault="003A630D" w:rsidP="000F0B58">
      <w:pPr>
        <w:pStyle w:val="Code"/>
        <w:rPr>
          <w:del w:id="1079" w:author="Laurence Golding" w:date="2018-03-21T14:43:00Z"/>
        </w:rPr>
      </w:pPr>
      <w:del w:id="1080" w:author="Laurence Golding" w:date="2018-03-21T14:43:00Z">
        <w:r w:rsidDel="00CA7141">
          <w:delText>{ "s": "\"A string\"", "s.Length": "8", "y": "3", "valid()": "true" }</w:delText>
        </w:r>
      </w:del>
    </w:p>
    <w:p w14:paraId="4D2503D5" w14:textId="4641C714" w:rsidR="003A630D" w:rsidDel="00CA7141" w:rsidRDefault="003A630D" w:rsidP="000F0B58">
      <w:pPr>
        <w:pStyle w:val="Note"/>
        <w:rPr>
          <w:del w:id="1081" w:author="Laurence Golding" w:date="2018-03-21T14:43:00Z"/>
        </w:rPr>
      </w:pPr>
      <w:del w:id="1082" w:author="Laurence Golding" w:date="2018-03-21T14:43:00Z">
        <w:r w:rsidDel="00CA7141">
          <w:delText>EXAMPLE 7</w:delText>
        </w:r>
        <w:r w:rsidR="000F0B58" w:rsidDel="00CA7141">
          <w:delText xml:space="preserve">: </w:delText>
        </w:r>
        <w:r w:rsidDel="00CA7141">
          <w:delText xml:space="preserve">In C++ or C#, if the source </w:delText>
        </w:r>
        <w:r w:rsidR="00B356DD" w:rsidDel="00CA7141">
          <w:delText>code contains the function call</w:delText>
        </w:r>
      </w:del>
    </w:p>
    <w:p w14:paraId="2010E0A4" w14:textId="647F248D" w:rsidR="003A630D" w:rsidDel="00CA7141" w:rsidRDefault="003A630D" w:rsidP="000F0B58">
      <w:pPr>
        <w:pStyle w:val="Code"/>
        <w:rPr>
          <w:del w:id="1083" w:author="Laurence Golding" w:date="2018-03-21T14:43:00Z"/>
        </w:rPr>
      </w:pPr>
      <w:del w:id="1084" w:author="Laurence Golding" w:date="2018-03-21T14:43:00Z">
        <w:r w:rsidDel="00CA7141">
          <w:lastRenderedPageBreak/>
          <w:delText>func(7, m + n, "s", this, g(2));</w:delText>
        </w:r>
      </w:del>
    </w:p>
    <w:p w14:paraId="45A93464" w14:textId="7F723529" w:rsidR="003A630D" w:rsidDel="00CA7141" w:rsidRDefault="003A630D" w:rsidP="000F0B58">
      <w:pPr>
        <w:pStyle w:val="Note"/>
        <w:rPr>
          <w:del w:id="1085" w:author="Laurence Golding" w:date="2018-03-21T14:43:00Z"/>
        </w:rPr>
      </w:pPr>
      <w:del w:id="1086"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Del="00CA7141">
          <w:delText>), the valu</w:delText>
        </w:r>
        <w:r w:rsidR="00B356DD" w:rsidDel="00CA7141">
          <w:delText xml:space="preserve">e of </w:delText>
        </w:r>
        <w:r w:rsidR="00B356DD" w:rsidRPr="000F0B58" w:rsidDel="00CA7141">
          <w:rPr>
            <w:rStyle w:val="CODEtemp"/>
          </w:rPr>
          <w:delText>values</w:delText>
        </w:r>
        <w:r w:rsidR="00B356DD" w:rsidDel="00CA7141">
          <w:delText xml:space="preserve"> </w:delText>
        </w:r>
        <w:r w:rsidR="002973F0" w:rsidDel="00CA7141">
          <w:delText>should</w:delText>
        </w:r>
        <w:r w:rsidR="00B356DD" w:rsidDel="00CA7141">
          <w:delText xml:space="preserve"> be</w:delText>
        </w:r>
      </w:del>
    </w:p>
    <w:p w14:paraId="074BC4A9" w14:textId="5B6E72D5" w:rsidR="003A630D" w:rsidDel="00CA7141" w:rsidRDefault="003A630D" w:rsidP="000F0B58">
      <w:pPr>
        <w:pStyle w:val="Code"/>
        <w:rPr>
          <w:del w:id="1087" w:author="Laurence Golding" w:date="2018-03-21T14:43:00Z"/>
        </w:rPr>
      </w:pPr>
      <w:del w:id="1088" w:author="Laurence Golding" w:date="2018-03-21T14:43:00Z">
        <w:r w:rsidDel="00CA7141">
          <w:delText>[ "7", "m + n", "\"s\"", "this", "g(2)" ]</w:delText>
        </w:r>
      </w:del>
    </w:p>
    <w:p w14:paraId="04526055" w14:textId="42450D0A" w:rsidR="003A630D" w:rsidDel="00CA7141" w:rsidRDefault="00B356DD" w:rsidP="000F0B58">
      <w:pPr>
        <w:pStyle w:val="Note"/>
        <w:rPr>
          <w:del w:id="1089" w:author="Laurence Golding" w:date="2018-03-21T14:43:00Z"/>
        </w:rPr>
      </w:pPr>
      <w:del w:id="1090"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674652D4" w14:textId="6E121B9C" w:rsidR="003A630D" w:rsidDel="00CA7141" w:rsidRDefault="003A630D" w:rsidP="000F0B58">
      <w:pPr>
        <w:pStyle w:val="Code"/>
        <w:rPr>
          <w:del w:id="1091" w:author="Laurence Golding" w:date="2018-03-21T14:43:00Z"/>
        </w:rPr>
      </w:pPr>
      <w:del w:id="1092" w:author="Laurence Golding" w:date="2018-03-21T14:43:00Z">
        <w:r w:rsidDel="00CA7141">
          <w:delText>{ "m": "2", "n": "3" }</w:delText>
        </w:r>
      </w:del>
    </w:p>
    <w:p w14:paraId="490E87E5" w14:textId="559BA3C2" w:rsidR="003A630D" w:rsidDel="00CA7141" w:rsidRDefault="003A630D" w:rsidP="000F0B58">
      <w:pPr>
        <w:pStyle w:val="Note"/>
        <w:rPr>
          <w:del w:id="1093" w:author="Laurence Golding" w:date="2018-03-21T14:43:00Z"/>
        </w:rPr>
      </w:pPr>
      <w:del w:id="1094" w:author="Laurence Golding" w:date="2018-03-21T14:43:00Z">
        <w:r w:rsidDel="00CA7141">
          <w:delText xml:space="preserve">If present, the value of </w:delText>
        </w:r>
        <w:r w:rsidRPr="000F0B58" w:rsidDel="00CA7141">
          <w:rPr>
            <w:rStyle w:val="CODEtemp"/>
          </w:rPr>
          <w:delText>targetLocation</w:delText>
        </w:r>
        <w:r w:rsidDel="00CA7141">
          <w:delText xml:space="preserve"> </w:delText>
        </w:r>
        <w:r w:rsidR="002973F0" w:rsidDel="00CA7141">
          <w:delText>would</w:delText>
        </w:r>
        <w:r w:rsidDel="00CA7141">
          <w:delText xml:space="preserve"> be the physical </w:delText>
        </w:r>
        <w:r w:rsidR="00B356DD" w:rsidDel="00CA7141">
          <w:delText xml:space="preserve">location where </w:delText>
        </w:r>
        <w:r w:rsidR="00B356DD" w:rsidRPr="000F0B58" w:rsidDel="00CA7141">
          <w:rPr>
            <w:rStyle w:val="CODEtemp"/>
          </w:rPr>
          <w:delText>func</w:delText>
        </w:r>
        <w:r w:rsidR="00B356DD" w:rsidDel="00CA7141">
          <w:delText xml:space="preserve"> is defined.</w:delText>
        </w:r>
      </w:del>
    </w:p>
    <w:p w14:paraId="4B2F9C5F" w14:textId="4F79AFC3" w:rsidR="003A630D" w:rsidDel="00CA7141" w:rsidRDefault="003A630D" w:rsidP="000F0B58">
      <w:pPr>
        <w:pStyle w:val="Note"/>
        <w:rPr>
          <w:del w:id="1095" w:author="Laurence Golding" w:date="2018-03-21T14:43:00Z"/>
        </w:rPr>
      </w:pPr>
      <w:del w:id="1096" w:author="Laurence Golding" w:date="2018-03-21T14:43:00Z">
        <w:r w:rsidDel="00CA7141">
          <w:delText>EXAMPLE 8</w:delText>
        </w:r>
        <w:r w:rsidR="000F0B58" w:rsidDel="00CA7141">
          <w:delText xml:space="preserve">: </w:delText>
        </w:r>
        <w:r w:rsidDel="00CA7141">
          <w:delText>In C#, if the source code con</w:delText>
        </w:r>
        <w:r w:rsidR="00B356DD" w:rsidDel="00CA7141">
          <w:delText>tains the method invocation</w:delText>
        </w:r>
      </w:del>
    </w:p>
    <w:p w14:paraId="7C8EBBE7" w14:textId="0A589D37" w:rsidR="003A630D" w:rsidDel="00CA7141" w:rsidRDefault="003A630D" w:rsidP="000F0B58">
      <w:pPr>
        <w:pStyle w:val="Code"/>
        <w:rPr>
          <w:del w:id="1097" w:author="Laurence Golding" w:date="2018-03-21T14:43:00Z"/>
        </w:rPr>
      </w:pPr>
      <w:del w:id="1098" w:author="Laurence Golding" w:date="2018-03-21T14:43:00Z">
        <w:r w:rsidDel="00CA7141">
          <w:delText>example.Func(n);</w:delText>
        </w:r>
      </w:del>
    </w:p>
    <w:p w14:paraId="3EE604F1" w14:textId="594A5CFA" w:rsidR="003A630D" w:rsidDel="00CA7141" w:rsidRDefault="003A630D" w:rsidP="000F0B58">
      <w:pPr>
        <w:pStyle w:val="Note"/>
        <w:rPr>
          <w:del w:id="1099" w:author="Laurence Golding" w:date="2018-03-21T14:43:00Z"/>
        </w:rPr>
      </w:pPr>
      <w:del w:id="1100" w:author="Laurence Golding" w:date="2018-03-21T14:43:00Z">
        <w:r w:rsidDel="00CA7141">
          <w:delText xml:space="preserve">where example is an object of type </w:delText>
        </w:r>
        <w:r w:rsidRPr="000F0B58" w:rsidDel="00CA7141">
          <w:rPr>
            <w:rStyle w:val="CODEtemp"/>
          </w:rPr>
          <w:delText>SomeClass</w:delText>
        </w:r>
        <w:r w:rsidDel="00CA7141">
          <w:delText xml:space="preserve">, 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"SomeClass.Func</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195865EC" w14:textId="14DDC2E2" w:rsidR="003A630D" w:rsidDel="00CA7141" w:rsidRDefault="003A630D" w:rsidP="000F0B58">
      <w:pPr>
        <w:pStyle w:val="Code"/>
        <w:rPr>
          <w:del w:id="1101" w:author="Laurence Golding" w:date="2018-03-21T14:43:00Z"/>
        </w:rPr>
      </w:pPr>
      <w:del w:id="1102" w:author="Laurence Golding" w:date="2018-03-21T14:43:00Z">
        <w:r w:rsidDel="00CA7141">
          <w:delText>[ "5" ]</w:delText>
        </w:r>
      </w:del>
    </w:p>
    <w:p w14:paraId="2511805F" w14:textId="76EEF3BA" w:rsidR="003A630D" w:rsidDel="00CA7141" w:rsidRDefault="003A630D" w:rsidP="000F0B58">
      <w:pPr>
        <w:pStyle w:val="Note"/>
        <w:rPr>
          <w:del w:id="1103" w:author="Laurence Golding" w:date="2018-03-21T14:43:00Z"/>
        </w:rPr>
      </w:pPr>
      <w:del w:id="1104"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2B7695C1" w14:textId="22356AD9" w:rsidR="003A630D" w:rsidDel="00CA7141" w:rsidRDefault="003A630D" w:rsidP="000F0B58">
      <w:pPr>
        <w:pStyle w:val="Code"/>
        <w:rPr>
          <w:del w:id="1105" w:author="Laurence Golding" w:date="2018-03-21T14:43:00Z"/>
        </w:rPr>
      </w:pPr>
      <w:del w:id="1106" w:author="Laurence Golding" w:date="2018-03-21T14:43:00Z">
        <w:r w:rsidDel="00CA7141">
          <w:delText>{ "example": "null", "n": "5" }</w:delText>
        </w:r>
      </w:del>
    </w:p>
    <w:p w14:paraId="7FE3BC69" w14:textId="1F252469" w:rsidR="003A630D" w:rsidDel="00CA7141" w:rsidRDefault="003A630D" w:rsidP="000F0B58">
      <w:pPr>
        <w:pStyle w:val="Note"/>
        <w:rPr>
          <w:del w:id="1107" w:author="Laurence Golding" w:date="2018-03-21T14:43:00Z"/>
        </w:rPr>
      </w:pPr>
      <w:del w:id="1108" w:author="Laurence Golding" w:date="2018-03-21T14:43:00Z">
        <w:r w:rsidDel="00CA7141">
          <w:delText>(assuming that the method was mistakenl</w:delText>
        </w:r>
        <w:r w:rsidR="00B356DD" w:rsidDel="00CA7141">
          <w:delText>y invoked on a null reference).</w:delText>
        </w:r>
      </w:del>
    </w:p>
    <w:p w14:paraId="05DF692C" w14:textId="30A690B2" w:rsidR="003A630D" w:rsidDel="00CA7141" w:rsidRDefault="000F0B58" w:rsidP="000F0B58">
      <w:pPr>
        <w:pStyle w:val="Note"/>
        <w:rPr>
          <w:del w:id="1109" w:author="Laurence Golding" w:date="2018-03-21T14:43:00Z"/>
        </w:rPr>
      </w:pPr>
      <w:del w:id="1110" w:author="Laurence Golding" w:date="2018-03-21T14:43:00Z">
        <w:r w:rsidDel="00CA7141">
          <w:delText>EXAMPLE 9:</w:delText>
        </w:r>
        <w:r w:rsidR="003A630D" w:rsidDel="00CA7141">
          <w:delText xml:space="preserve"> In C++ or C#, if the source c</w:delText>
        </w:r>
        <w:r w:rsidR="00B356DD" w:rsidDel="00CA7141">
          <w:delText>ode contains the function call:</w:delText>
        </w:r>
      </w:del>
    </w:p>
    <w:p w14:paraId="66D270D5" w14:textId="0109C2F3" w:rsidR="003A630D" w:rsidDel="00CA7141" w:rsidRDefault="003A630D" w:rsidP="000F0B58">
      <w:pPr>
        <w:pStyle w:val="Code"/>
        <w:rPr>
          <w:del w:id="1111" w:author="Laurence Golding" w:date="2018-03-21T14:43:00Z"/>
        </w:rPr>
      </w:pPr>
      <w:del w:id="1112" w:author="Laurence Golding" w:date="2018-03-21T14:43:00Z">
        <w:r w:rsidDel="00CA7141">
          <w:delText>int n = func();</w:delText>
        </w:r>
      </w:del>
    </w:p>
    <w:p w14:paraId="4B8008FA" w14:textId="4D5F4BF2" w:rsidR="003A630D" w:rsidDel="00CA7141" w:rsidRDefault="003A630D" w:rsidP="000F0B58">
      <w:pPr>
        <w:pStyle w:val="Note"/>
        <w:rPr>
          <w:del w:id="1113" w:author="Laurence Golding" w:date="2018-03-21T14:43:00Z"/>
        </w:rPr>
      </w:pPr>
      <w:del w:id="1114"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"callReturn"</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09E52EEC" w14:textId="5BF1557C" w:rsidR="003A630D" w:rsidDel="00CA7141" w:rsidRDefault="003A630D" w:rsidP="000F0B58">
      <w:pPr>
        <w:pStyle w:val="Code"/>
        <w:rPr>
          <w:del w:id="1115" w:author="Laurence Golding" w:date="2018-03-21T14:43:00Z"/>
        </w:rPr>
      </w:pPr>
      <w:del w:id="1116" w:author="Laurence Golding" w:date="2018-03-21T14:43:00Z">
        <w:r w:rsidDel="00CA7141">
          <w:delText>[ "5" ]</w:delText>
        </w:r>
      </w:del>
    </w:p>
    <w:p w14:paraId="68F808C7" w14:textId="1578A67B" w:rsidR="003A630D" w:rsidDel="00CA7141" w:rsidRDefault="003A630D" w:rsidP="000F0B58">
      <w:pPr>
        <w:pStyle w:val="Note"/>
        <w:rPr>
          <w:del w:id="1117" w:author="Laurence Golding" w:date="2018-03-21T14:43:00Z"/>
        </w:rPr>
      </w:pPr>
      <w:del w:id="1118" w:author="Laurence Golding" w:date="2018-03-21T14:43:00Z">
        <w:r w:rsidDel="00CA7141">
          <w:delText>(assuming that the function returned the value</w:delText>
        </w:r>
        <w:r w:rsidR="00B356DD" w:rsidDel="00CA7141">
          <w:delText xml:space="preserve"> 5), and </w:delText>
        </w:r>
        <w:r w:rsidR="00B356DD" w:rsidRPr="000F0B58" w:rsidDel="00CA7141">
          <w:rPr>
            <w:rStyle w:val="CODEtemp"/>
          </w:rPr>
          <w:delText>state</w:delText>
        </w:r>
        <w:r w:rsidR="00B356DD" w:rsidDel="00CA7141">
          <w:delText xml:space="preserve"> </w:delText>
        </w:r>
        <w:r w:rsidR="00CA5EC9" w:rsidDel="00CA7141">
          <w:delText>should</w:delText>
        </w:r>
        <w:r w:rsidR="00B356DD" w:rsidDel="00CA7141">
          <w:delText xml:space="preserve"> be absent.</w:delText>
        </w:r>
      </w:del>
    </w:p>
    <w:p w14:paraId="523631B3" w14:textId="3507335E" w:rsidR="003A630D" w:rsidDel="00CA7141" w:rsidRDefault="000F0B58" w:rsidP="000F0B58">
      <w:pPr>
        <w:pStyle w:val="Note"/>
        <w:rPr>
          <w:del w:id="1119" w:author="Laurence Golding" w:date="2018-03-21T14:43:00Z"/>
        </w:rPr>
      </w:pPr>
      <w:del w:id="1120" w:author="Laurence Golding" w:date="2018-03-21T14:43:00Z">
        <w:r w:rsidDel="00CA7141">
          <w:delText>EXAMPLE 10:</w:delText>
        </w:r>
        <w:r w:rsidR="003A630D" w:rsidDel="00CA7141">
          <w:delText xml:space="preserve"> In C++ or C#, if the sourc</w:delText>
        </w:r>
        <w:r w:rsidR="00B356DD" w:rsidDel="00CA7141">
          <w:delText>e code contains the declaration</w:delText>
        </w:r>
      </w:del>
    </w:p>
    <w:p w14:paraId="041D8BA1" w14:textId="704A6647" w:rsidR="003A630D" w:rsidDel="00CA7141" w:rsidRDefault="003A630D" w:rsidP="000F0B58">
      <w:pPr>
        <w:pStyle w:val="Code"/>
        <w:rPr>
          <w:del w:id="1121" w:author="Laurence Golding" w:date="2018-03-21T14:43:00Z"/>
        </w:rPr>
      </w:pPr>
      <w:del w:id="1122" w:author="Laurence Golding" w:date="2018-03-21T14:43:00Z">
        <w:r w:rsidDel="00CA7141">
          <w:delText>int m = n + p;</w:delText>
        </w:r>
      </w:del>
    </w:p>
    <w:p w14:paraId="2DC42A44" w14:textId="6E68C0FD" w:rsidR="003A630D" w:rsidDel="00CA7141" w:rsidRDefault="003A630D" w:rsidP="000F0B58">
      <w:pPr>
        <w:pStyle w:val="Note"/>
        <w:rPr>
          <w:del w:id="1123" w:author="Laurence Golding" w:date="2018-03-21T14:43:00Z"/>
        </w:rPr>
      </w:pPr>
      <w:del w:id="1124"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"declaration"</w:delText>
        </w:r>
        <w:r w:rsidDel="00CA7141">
          <w:delText xml:space="preserve">, the value of </w:delText>
        </w:r>
        <w:r w:rsidRPr="000F0B58" w:rsidDel="00CA7141">
          <w:rPr>
            <w:rStyle w:val="CODEtemp"/>
          </w:rPr>
          <w:delText>target</w:delText>
        </w:r>
        <w:r w:rsidDel="00CA7141">
          <w:delText xml:space="preserve"> </w:delText>
        </w:r>
        <w:r w:rsidR="002973F0" w:rsidDel="00CA7141">
          <w:delText>should</w:delText>
        </w:r>
        <w:r w:rsidDel="00CA7141">
          <w:delText xml:space="preserve"> be </w:delText>
        </w:r>
        <w:r w:rsidRPr="000F0B58" w:rsidDel="00CA7141">
          <w:rPr>
            <w:rStyle w:val="CODEtemp"/>
          </w:rPr>
          <w:delText>"m</w:delText>
        </w:r>
        <w:r w:rsidR="00B356DD" w:rsidRPr="000F0B58" w:rsidDel="00CA7141">
          <w:rPr>
            <w:rStyle w:val="CODEtemp"/>
          </w:rPr>
          <w:delText>"</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59964D24" w14:textId="43C09FFF" w:rsidR="003A630D" w:rsidDel="00CA7141" w:rsidRDefault="003A630D" w:rsidP="000F0B58">
      <w:pPr>
        <w:pStyle w:val="Code"/>
        <w:rPr>
          <w:del w:id="1125" w:author="Laurence Golding" w:date="2018-03-21T14:43:00Z"/>
        </w:rPr>
      </w:pPr>
      <w:del w:id="1126" w:author="Laurence Golding" w:date="2018-03-21T14:43:00Z">
        <w:r w:rsidDel="00CA7141">
          <w:delText>[ "5" ]</w:delText>
        </w:r>
      </w:del>
    </w:p>
    <w:p w14:paraId="68419422" w14:textId="005F4890" w:rsidR="003A630D" w:rsidDel="00CA7141" w:rsidRDefault="00B356DD" w:rsidP="000F0B58">
      <w:pPr>
        <w:pStyle w:val="Note"/>
        <w:rPr>
          <w:del w:id="1127" w:author="Laurence Golding" w:date="2018-03-21T14:43:00Z"/>
        </w:rPr>
      </w:pPr>
      <w:del w:id="1128"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6DCD403" w14:textId="626F757C" w:rsidR="003A630D" w:rsidDel="00CA7141" w:rsidRDefault="003A630D" w:rsidP="000F0B58">
      <w:pPr>
        <w:pStyle w:val="Code"/>
        <w:rPr>
          <w:del w:id="1129" w:author="Laurence Golding" w:date="2018-03-21T14:43:00Z"/>
        </w:rPr>
      </w:pPr>
      <w:del w:id="1130" w:author="Laurence Golding" w:date="2018-03-21T14:43:00Z">
        <w:r w:rsidDel="00CA7141">
          <w:delText>{ "n": "2", "p": "3" }</w:delText>
        </w:r>
      </w:del>
    </w:p>
    <w:p w14:paraId="30A966D5" w14:textId="26DE4A1C" w:rsidR="003A630D" w:rsidDel="00CA7141" w:rsidRDefault="000F0B58" w:rsidP="000F0B58">
      <w:pPr>
        <w:pStyle w:val="Note"/>
        <w:rPr>
          <w:del w:id="1131" w:author="Laurence Golding" w:date="2018-03-21T14:43:00Z"/>
        </w:rPr>
      </w:pPr>
      <w:del w:id="1132" w:author="Laurence Golding" w:date="2018-03-21T14:43:00Z">
        <w:r w:rsidDel="00CA7141">
          <w:delText>EXAMPLE 11:</w:delText>
        </w:r>
        <w:r w:rsidR="003A630D" w:rsidDel="00CA7141">
          <w:delText xml:space="preserve"> In C++ or C#, if the sourc</w:delText>
        </w:r>
        <w:r w:rsidR="00B356DD" w:rsidDel="00CA7141">
          <w:delText>e code contains the declaration</w:delText>
        </w:r>
      </w:del>
    </w:p>
    <w:p w14:paraId="6DDAC341" w14:textId="38CDE2C6" w:rsidR="003A630D" w:rsidDel="00CA7141" w:rsidRDefault="003A630D" w:rsidP="000F0B58">
      <w:pPr>
        <w:pStyle w:val="Code"/>
        <w:rPr>
          <w:del w:id="1133" w:author="Laurence Golding" w:date="2018-03-21T14:43:00Z"/>
        </w:rPr>
      </w:pPr>
      <w:del w:id="1134" w:author="Laurence Golding" w:date="2018-03-21T14:43:00Z">
        <w:r w:rsidDel="00CA7141">
          <w:delText>int m = n + p, q = k + r;</w:delText>
        </w:r>
      </w:del>
    </w:p>
    <w:p w14:paraId="12C6A136" w14:textId="1107DC24" w:rsidR="003A630D" w:rsidDel="00CA7141" w:rsidRDefault="003A630D" w:rsidP="000F0B58">
      <w:pPr>
        <w:pStyle w:val="Note"/>
        <w:rPr>
          <w:del w:id="1135" w:author="Laurence Golding" w:date="2018-03-21T14:43:00Z"/>
        </w:rPr>
      </w:pPr>
      <w:del w:id="1136" w:author="Laurence Golding" w:date="2018-03-21T14:43:00Z">
        <w:r w:rsidDel="00CA7141">
          <w:lastRenderedPageBreak/>
          <w:delText xml:space="preserve">and if the tool creating the log wished to represent the declarations of both variables in the log file, then the tool </w:delText>
        </w:r>
        <w:r w:rsidR="002973F0" w:rsidDel="00CA7141">
          <w:delText>should</w:delText>
        </w:r>
        <w:r w:rsidDel="00CA7141">
          <w:delText xml:space="preserve"> create two </w:delText>
        </w:r>
        <w:r w:rsidRPr="000F0B58" w:rsidDel="00CA7141">
          <w:rPr>
            <w:rStyle w:val="CODEtemp"/>
          </w:rPr>
          <w:delText>annotatedCodeLocation</w:delText>
        </w:r>
        <w:r w:rsidDel="00CA7141">
          <w:delText xml:space="preserve"> objects, each with </w:delText>
        </w:r>
        <w:r w:rsidRPr="000F0B58" w:rsidDel="00CA7141">
          <w:rPr>
            <w:rStyle w:val="CODEtemp"/>
          </w:rPr>
          <w:delText>kind</w:delText>
        </w:r>
        <w:r w:rsidDel="00CA7141">
          <w:delText xml:space="preserve"> set to </w:delText>
        </w:r>
        <w:r w:rsidRPr="000F0B58" w:rsidDel="00CA7141">
          <w:rPr>
            <w:rStyle w:val="CODEtemp"/>
          </w:rPr>
          <w:delText>"declaration"</w:delText>
        </w:r>
        <w:r w:rsidDel="00CA7141">
          <w:delText>, and ref</w:delText>
        </w:r>
        <w:r w:rsidR="00B356DD" w:rsidDel="00CA7141">
          <w:delText>erring to the same source line.</w:delText>
        </w:r>
      </w:del>
    </w:p>
    <w:p w14:paraId="086C5F96" w14:textId="0A53AABF" w:rsidR="003A630D" w:rsidDel="00CA7141" w:rsidRDefault="000F0B58" w:rsidP="000F0B58">
      <w:pPr>
        <w:pStyle w:val="Note"/>
        <w:rPr>
          <w:del w:id="1137" w:author="Laurence Golding" w:date="2018-03-21T14:43:00Z"/>
        </w:rPr>
      </w:pPr>
      <w:del w:id="1138" w:author="Laurence Golding" w:date="2018-03-21T14:43:00Z">
        <w:r w:rsidDel="00CA7141">
          <w:delText>EXAMPLE 12:</w:delText>
        </w:r>
        <w:r w:rsidR="003A630D" w:rsidDel="00CA7141">
          <w:delText xml:space="preserve"> In C++ or C#, if the source cod</w:delText>
        </w:r>
        <w:r w:rsidR="00B356DD" w:rsidDel="00CA7141">
          <w:delText>e contains the return statement</w:delText>
        </w:r>
      </w:del>
    </w:p>
    <w:p w14:paraId="409BAEDF" w14:textId="46CA1E27" w:rsidR="003A630D" w:rsidDel="00CA7141" w:rsidRDefault="003A630D" w:rsidP="000F0B58">
      <w:pPr>
        <w:pStyle w:val="Code"/>
        <w:rPr>
          <w:del w:id="1139" w:author="Laurence Golding" w:date="2018-03-21T14:43:00Z"/>
        </w:rPr>
      </w:pPr>
      <w:del w:id="1140" w:author="Laurence Golding" w:date="2018-03-21T14:43:00Z">
        <w:r w:rsidDel="00CA7141">
          <w:delText>int func()</w:delText>
        </w:r>
      </w:del>
    </w:p>
    <w:p w14:paraId="2F906F63" w14:textId="52F3A3EB" w:rsidR="003A630D" w:rsidDel="00CA7141" w:rsidRDefault="003A630D" w:rsidP="000F0B58">
      <w:pPr>
        <w:pStyle w:val="Code"/>
        <w:rPr>
          <w:del w:id="1141" w:author="Laurence Golding" w:date="2018-03-21T14:43:00Z"/>
        </w:rPr>
      </w:pPr>
      <w:del w:id="1142" w:author="Laurence Golding" w:date="2018-03-21T14:43:00Z">
        <w:r w:rsidDel="00CA7141">
          <w:delText>{</w:delText>
        </w:r>
      </w:del>
    </w:p>
    <w:p w14:paraId="530E02A7" w14:textId="67E461D5" w:rsidR="003A630D" w:rsidDel="00CA7141" w:rsidRDefault="003A630D" w:rsidP="000F0B58">
      <w:pPr>
        <w:pStyle w:val="Code"/>
        <w:rPr>
          <w:del w:id="1143" w:author="Laurence Golding" w:date="2018-03-21T14:43:00Z"/>
        </w:rPr>
      </w:pPr>
      <w:del w:id="1144" w:author="Laurence Golding" w:date="2018-03-21T14:43:00Z">
        <w:r w:rsidDel="00CA7141">
          <w:delText xml:space="preserve">    ...</w:delText>
        </w:r>
      </w:del>
    </w:p>
    <w:p w14:paraId="5B88AAC4" w14:textId="3F8A250F" w:rsidR="003A630D" w:rsidDel="00CA7141" w:rsidRDefault="003A630D" w:rsidP="000F0B58">
      <w:pPr>
        <w:pStyle w:val="Code"/>
        <w:rPr>
          <w:del w:id="1145" w:author="Laurence Golding" w:date="2018-03-21T14:43:00Z"/>
        </w:rPr>
      </w:pPr>
      <w:del w:id="1146" w:author="Laurence Golding" w:date="2018-03-21T14:43:00Z">
        <w:r w:rsidDel="00CA7141">
          <w:delText xml:space="preserve">    return m + n;</w:delText>
        </w:r>
      </w:del>
    </w:p>
    <w:p w14:paraId="250C02D6" w14:textId="31BC93E1" w:rsidR="003A630D" w:rsidDel="00CA7141" w:rsidRDefault="003A630D" w:rsidP="000F0B58">
      <w:pPr>
        <w:pStyle w:val="Code"/>
        <w:rPr>
          <w:del w:id="1147" w:author="Laurence Golding" w:date="2018-03-21T14:43:00Z"/>
        </w:rPr>
      </w:pPr>
      <w:del w:id="1148" w:author="Laurence Golding" w:date="2018-03-21T14:43:00Z">
        <w:r w:rsidDel="00CA7141">
          <w:delText>}</w:delText>
        </w:r>
      </w:del>
    </w:p>
    <w:p w14:paraId="1563CC24" w14:textId="5918F6C6" w:rsidR="003A630D" w:rsidDel="00CA7141" w:rsidRDefault="003A630D" w:rsidP="000F0B58">
      <w:pPr>
        <w:pStyle w:val="Note"/>
        <w:rPr>
          <w:del w:id="1149" w:author="Laurence Golding" w:date="2018-03-21T14:43:00Z"/>
        </w:rPr>
      </w:pPr>
      <w:del w:id="1150" w:author="Laurence Golding" w:date="2018-03-21T14:43:00Z">
        <w:r w:rsidDel="00CA7141">
          <w:delText xml:space="preserve">then the value of </w:delText>
        </w:r>
        <w:r w:rsidRPr="000F0B58" w:rsidDel="00CA7141">
          <w:rPr>
            <w:rStyle w:val="CODEtemp"/>
          </w:rPr>
          <w:delText>kind</w:delText>
        </w:r>
        <w:r w:rsidDel="00CA7141">
          <w:delText xml:space="preserve"> </w:delText>
        </w:r>
        <w:r w:rsidR="002973F0" w:rsidDel="00CA7141">
          <w:delText>should</w:delText>
        </w:r>
        <w:r w:rsidDel="00CA7141">
          <w:delText xml:space="preserve"> be </w:delText>
        </w:r>
        <w:r w:rsidRPr="000F0B58" w:rsidDel="00CA7141">
          <w:rPr>
            <w:rStyle w:val="CODEtemp"/>
          </w:rPr>
          <w:delText>"functionExit"</w:delText>
        </w:r>
        <w:r w:rsidDel="00CA7141">
          <w:delText xml:space="preserve">, the value of </w:delText>
        </w:r>
        <w:r w:rsidRPr="000F0B58" w:rsidDel="00CA7141">
          <w:rPr>
            <w:rStyle w:val="CODEtemp"/>
          </w:rPr>
          <w:delText>target</w:delText>
        </w:r>
        <w:r w:rsidDel="00CA7141">
          <w:delText xml:space="preserve"> might be </w:delText>
        </w:r>
        <w:r w:rsidRPr="000F0B58" w:rsidDel="00CA7141">
          <w:rPr>
            <w:rStyle w:val="CODEtemp"/>
          </w:rPr>
          <w:delText>"func"</w:delText>
        </w:r>
        <w:r w:rsidDel="00CA7141">
          <w:delText xml:space="preserve"> (or, for example, </w:delText>
        </w:r>
        <w:r w:rsidRPr="000F0B58" w:rsidDel="00CA7141">
          <w:rPr>
            <w:rStyle w:val="CODEtemp"/>
          </w:rPr>
          <w:delText>"N.C.func"</w:delText>
        </w:r>
        <w:r w:rsidDel="00CA7141">
          <w:delText xml:space="preserve"> if the function </w:delText>
        </w:r>
        <w:r w:rsidRPr="000F0B58" w:rsidDel="00CA7141">
          <w:rPr>
            <w:rStyle w:val="CODEtemp"/>
          </w:rPr>
          <w:delText>func</w:delText>
        </w:r>
        <w:r w:rsidDel="00CA7141">
          <w:delText xml:space="preserve"> occurred in class </w:delText>
        </w:r>
        <w:r w:rsidRPr="000F0B58" w:rsidDel="00CA7141">
          <w:rPr>
            <w:rStyle w:val="CODEtemp"/>
          </w:rPr>
          <w:delText>C</w:delText>
        </w:r>
        <w:r w:rsidDel="00CA7141">
          <w:delText xml:space="preserve"> in namespace </w:delText>
        </w:r>
        <w:r w:rsidRPr="000F0B58" w:rsidDel="00CA7141">
          <w:rPr>
            <w:rStyle w:val="CODEtemp"/>
          </w:rPr>
          <w:delText>N</w:delText>
        </w:r>
        <w:r w:rsidR="00B356DD" w:rsidDel="00CA7141">
          <w:delText xml:space="preserve">), the value of </w:delText>
        </w:r>
        <w:r w:rsidR="00B356DD" w:rsidRPr="000F0B58" w:rsidDel="00CA7141">
          <w:rPr>
            <w:rStyle w:val="CODEtemp"/>
          </w:rPr>
          <w:delText>values</w:delText>
        </w:r>
        <w:r w:rsidR="00B356DD" w:rsidDel="00CA7141">
          <w:delText xml:space="preserve"> might be</w:delText>
        </w:r>
      </w:del>
    </w:p>
    <w:p w14:paraId="309B4FE7" w14:textId="2DC00291" w:rsidR="003A630D" w:rsidDel="00CA7141" w:rsidRDefault="003A630D" w:rsidP="000F0B58">
      <w:pPr>
        <w:pStyle w:val="Code"/>
        <w:rPr>
          <w:del w:id="1151" w:author="Laurence Golding" w:date="2018-03-21T14:43:00Z"/>
        </w:rPr>
      </w:pPr>
      <w:del w:id="1152" w:author="Laurence Golding" w:date="2018-03-21T14:43:00Z">
        <w:r w:rsidDel="00CA7141">
          <w:delText>[ "5" ]</w:delText>
        </w:r>
      </w:del>
    </w:p>
    <w:p w14:paraId="4BD4A075" w14:textId="25FB4A30" w:rsidR="003A630D" w:rsidDel="00CA7141" w:rsidRDefault="00B356DD" w:rsidP="000F0B58">
      <w:pPr>
        <w:pStyle w:val="Note"/>
        <w:rPr>
          <w:del w:id="1153" w:author="Laurence Golding" w:date="2018-03-21T14:43:00Z"/>
        </w:rPr>
      </w:pPr>
      <w:del w:id="1154" w:author="Laurence Golding" w:date="2018-03-21T14:43:00Z">
        <w:r w:rsidDel="00CA7141">
          <w:delText xml:space="preserve">and the value of </w:delText>
        </w:r>
        <w:r w:rsidRPr="000F0B58" w:rsidDel="00CA7141">
          <w:rPr>
            <w:rStyle w:val="CODEtemp"/>
          </w:rPr>
          <w:delText>state</w:delText>
        </w:r>
        <w:r w:rsidDel="00CA7141">
          <w:delText xml:space="preserve"> might be</w:delText>
        </w:r>
      </w:del>
    </w:p>
    <w:p w14:paraId="371C8C62" w14:textId="3459E8EF" w:rsidR="003A630D" w:rsidDel="00CA7141" w:rsidRDefault="003A630D" w:rsidP="000F0B58">
      <w:pPr>
        <w:pStyle w:val="Code"/>
        <w:rPr>
          <w:del w:id="1155" w:author="Laurence Golding" w:date="2018-03-21T14:43:00Z"/>
        </w:rPr>
      </w:pPr>
      <w:del w:id="1156" w:author="Laurence Golding" w:date="2018-03-21T14:43:00Z">
        <w:r w:rsidDel="00CA7141">
          <w:delText>{ "m": "2", "n": "3" }</w:delText>
        </w:r>
      </w:del>
    </w:p>
    <w:p w14:paraId="4EAEF6AF" w14:textId="55B05E4E" w:rsidR="003A630D" w:rsidRPr="003A630D" w:rsidDel="00CA7141" w:rsidRDefault="003A630D" w:rsidP="003A630D">
      <w:pPr>
        <w:rPr>
          <w:del w:id="1157" w:author="Laurence Golding" w:date="2018-03-21T14:43:00Z"/>
        </w:rPr>
      </w:pPr>
      <w:del w:id="1158" w:author="Laurence Golding" w:date="2018-03-21T14:43:00Z">
        <w:r w:rsidDel="00CA7141">
          <w:delText xml:space="preserve">If the </w:delText>
        </w:r>
        <w:r w:rsidRPr="000F0B58" w:rsidDel="00CA7141">
          <w:rPr>
            <w:rStyle w:val="CODEtemp"/>
          </w:rPr>
          <w:delText>run.logicalLocations</w:delText>
        </w:r>
        <w:r w:rsidDel="00CA7141">
          <w:delText xml:space="preserve"> property (§</w:delText>
        </w:r>
        <w:r w:rsidR="000F0B58" w:rsidDel="00CA7141">
          <w:fldChar w:fldCharType="begin"/>
        </w:r>
        <w:r w:rsidR="000F0B58" w:rsidDel="00CA7141">
          <w:delInstrText xml:space="preserve"> REF _Ref493479000 \w \h </w:delInstrText>
        </w:r>
        <w:r w:rsidR="000F0B58" w:rsidDel="00CA7141">
          <w:fldChar w:fldCharType="separate"/>
        </w:r>
        <w:r w:rsidR="007E4801" w:rsidDel="00CA7141">
          <w:delText>3.11.12</w:delText>
        </w:r>
        <w:r w:rsidR="000F0B58" w:rsidDel="00CA7141">
          <w:fldChar w:fldCharType="end"/>
        </w:r>
        <w:r w:rsidDel="00CA7141">
          <w:delText xml:space="preserve">) is present, and the value of </w:delText>
        </w:r>
        <w:r w:rsidRPr="000F0B58" w:rsidDel="00CA7141">
          <w:rPr>
            <w:rStyle w:val="CODEtemp"/>
          </w:rPr>
          <w:delText>kind</w:delText>
        </w:r>
        <w:r w:rsidDel="00CA7141">
          <w:delText xml:space="preserve"> is </w:delText>
        </w:r>
        <w:r w:rsidRPr="000F0B58" w:rsidDel="00CA7141">
          <w:rPr>
            <w:rStyle w:val="CODEtemp"/>
          </w:rPr>
          <w:delText>"call"</w:delText>
        </w:r>
        <w:r w:rsidDel="00CA7141">
          <w:delText xml:space="preserve">, then the value of the </w:delText>
        </w:r>
        <w:r w:rsidRPr="000F0B58" w:rsidDel="00CA7141">
          <w:rPr>
            <w:rStyle w:val="CODEtemp"/>
          </w:rPr>
          <w:delText>target</w:delText>
        </w:r>
        <w:r w:rsidDel="00CA7141">
          <w:delText xml:space="preserve"> property </w:delText>
        </w:r>
        <w:r w:rsidR="000F0B58" w:rsidRPr="000F0B58" w:rsidDel="00CA7141">
          <w:rPr>
            <w:b/>
          </w:rPr>
          <w:delText>SHOULD</w:delText>
        </w:r>
        <w:r w:rsidR="000F0B58" w:rsidDel="00CA7141">
          <w:delText xml:space="preserve"> </w:delText>
        </w:r>
        <w:r w:rsidDel="00CA7141">
          <w:delText xml:space="preserve">be equal to the name of one of the properties on the </w:delText>
        </w:r>
        <w:r w:rsidRPr="000F0B58" w:rsidDel="00CA7141">
          <w:rPr>
            <w:rStyle w:val="CODEtemp"/>
          </w:rPr>
          <w:delText>run.logicalLocations</w:delText>
        </w:r>
        <w:r w:rsidDel="00CA7141">
          <w:delText xml:space="preserve"> object, with one exception, described in §</w:delText>
        </w:r>
        <w:r w:rsidR="000F0B58" w:rsidDel="00CA7141">
          <w:fldChar w:fldCharType="begin"/>
        </w:r>
        <w:r w:rsidR="000F0B58" w:rsidDel="00CA7141">
          <w:delInstrText xml:space="preserve"> REF _Ref493509170 \w \h </w:delInstrText>
        </w:r>
        <w:r w:rsidR="000F0B58" w:rsidDel="00CA7141">
          <w:fldChar w:fldCharType="separate"/>
        </w:r>
        <w:r w:rsidR="007E4801" w:rsidDel="00CA7141">
          <w:delText>3.27.11</w:delText>
        </w:r>
        <w:r w:rsidR="000F0B58" w:rsidDel="00CA7141">
          <w:fldChar w:fldCharType="end"/>
        </w:r>
        <w:r w:rsidDel="00CA7141">
          <w:delText>.</w:delText>
        </w:r>
      </w:del>
    </w:p>
    <w:p w14:paraId="0E31A26E" w14:textId="6A1EB3C5" w:rsidR="00B86BC7" w:rsidDel="00CA7141" w:rsidRDefault="00B86BC7" w:rsidP="00B86BC7">
      <w:pPr>
        <w:pStyle w:val="Heading3"/>
        <w:rPr>
          <w:del w:id="1159" w:author="Laurence Golding" w:date="2018-03-21T14:44:00Z"/>
        </w:rPr>
      </w:pPr>
      <w:bookmarkStart w:id="1160" w:name="_Ref493509170"/>
      <w:bookmarkStart w:id="1161" w:name="_Toc509234474"/>
      <w:del w:id="1162" w:author="Laurence Golding" w:date="2018-03-21T14:44:00Z">
        <w:r w:rsidDel="00CA7141">
          <w:delText>targetKey property</w:delText>
        </w:r>
        <w:bookmarkEnd w:id="1160"/>
        <w:bookmarkEnd w:id="1161"/>
      </w:del>
    </w:p>
    <w:p w14:paraId="20366F6F" w14:textId="3B88F730" w:rsidR="000F0B58" w:rsidDel="00CA7141" w:rsidRDefault="000F0B58" w:rsidP="000F0B58">
      <w:pPr>
        <w:rPr>
          <w:del w:id="1163" w:author="Laurence Golding" w:date="2018-03-21T14:44:00Z"/>
        </w:rPr>
      </w:pPr>
      <w:del w:id="1164" w:author="Laurence Golding" w:date="2018-03-21T14:44:00Z">
        <w:r w:rsidDel="00CA7141">
          <w:delText xml:space="preserve">The </w:delText>
        </w:r>
        <w:r w:rsidRPr="000F0B58" w:rsidDel="00CA7141">
          <w:rPr>
            <w:rStyle w:val="CODEtemp"/>
          </w:rPr>
          <w:delText>annotatedCodeLocation</w:delText>
        </w:r>
        <w:r w:rsidDel="00CA7141">
          <w:delText xml:space="preserve"> object </w:delText>
        </w:r>
        <w:r w:rsidRPr="000F0B58" w:rsidDel="00CA7141">
          <w:rPr>
            <w:b/>
          </w:rPr>
          <w:delText>MAY</w:delText>
        </w:r>
        <w:r w:rsidDel="00CA7141">
          <w:delText xml:space="preserve"> contain a property named </w:delText>
        </w:r>
        <w:r w:rsidRPr="000F0B58" w:rsidDel="00CA7141">
          <w:rPr>
            <w:rStyle w:val="CODEtemp"/>
          </w:rPr>
          <w:delText>targetKey</w:delText>
        </w:r>
        <w:r w:rsidDel="00CA7141">
          <w:delText xml:space="preserve"> whose value is a string. If present, this string </w:delText>
        </w:r>
        <w:r w:rsidRPr="000F0B58" w:rsidDel="00CA7141">
          <w:rPr>
            <w:b/>
          </w:rPr>
          <w:delText>SHALL</w:delText>
        </w:r>
        <w:r w:rsidDel="00CA7141">
          <w:delText xml:space="preserve"> be equal to the name of one of the properties on the </w:delText>
        </w:r>
        <w:r w:rsidRPr="000F0B58" w:rsidDel="00CA7141">
          <w:rPr>
            <w:rStyle w:val="CODEtemp"/>
          </w:rPr>
          <w:delText>run.logicalLocations</w:delText>
        </w:r>
        <w:r w:rsidDel="00CA7141">
          <w:delText xml:space="preserve"> object (§</w:delText>
        </w:r>
        <w:r w:rsidDel="00CA7141">
          <w:fldChar w:fldCharType="begin"/>
        </w:r>
        <w:r w:rsidDel="00CA7141">
          <w:delInstrText xml:space="preserve"> REF _Ref493479000 \w \h </w:delInstrText>
        </w:r>
        <w:r w:rsidDel="00CA7141">
          <w:fldChar w:fldCharType="separate"/>
        </w:r>
        <w:r w:rsidR="007E4801" w:rsidDel="00CA7141">
          <w:delText>3.11.12</w:delText>
        </w:r>
        <w:r w:rsidDel="00CA7141">
          <w:fldChar w:fldCharType="end"/>
        </w:r>
        <w:r w:rsidDel="00CA7141">
          <w:delText xml:space="preserve">), which provides additional information about the function specified by </w:delText>
        </w:r>
        <w:r w:rsidRPr="00B27191" w:rsidDel="00CA7141">
          <w:rPr>
            <w:rStyle w:val="CODEtemp"/>
          </w:rPr>
          <w:delText>target</w:delText>
        </w:r>
        <w:r w:rsidDel="00CA7141">
          <w:delText xml:space="preserve"> (§</w:delText>
        </w:r>
        <w:r w:rsidDel="00CA7141">
          <w:fldChar w:fldCharType="begin"/>
        </w:r>
        <w:r w:rsidDel="00CA7141">
          <w:delInstrText xml:space="preserve"> REF _Ref493488357 \w \h </w:delInstrText>
        </w:r>
        <w:r w:rsidDel="00CA7141">
          <w:fldChar w:fldCharType="separate"/>
        </w:r>
        <w:r w:rsidR="007E4801" w:rsidDel="00CA7141">
          <w:delText>3.27.10</w:delText>
        </w:r>
        <w:r w:rsidDel="00CA7141">
          <w:fldChar w:fldCharType="end"/>
        </w:r>
        <w:r w:rsidDel="00CA7141">
          <w:delText>).</w:delText>
        </w:r>
      </w:del>
    </w:p>
    <w:p w14:paraId="4DF9800A" w14:textId="6571F367" w:rsidR="000F0B58" w:rsidDel="00CA7141" w:rsidRDefault="000F0B58" w:rsidP="000F0B58">
      <w:pPr>
        <w:rPr>
          <w:del w:id="1165" w:author="Laurence Golding" w:date="2018-03-21T14:44:00Z"/>
        </w:rPr>
      </w:pPr>
      <w:del w:id="1166" w:author="Laurence Golding" w:date="2018-03-21T14:44:00Z">
        <w:r w:rsidRPr="000F0B58" w:rsidDel="00CA7141">
          <w:rPr>
            <w:rStyle w:val="CODEtemp"/>
          </w:rPr>
          <w:delText>targetKey</w:delText>
        </w:r>
        <w:r w:rsidDel="00CA7141">
          <w:delText xml:space="preserve"> is only necessary if, in the course of a run, the tool encounters two or more distinct functions with the same fully qualified logical name. In that case, the tool </w:delText>
        </w:r>
        <w:r w:rsidRPr="000F0B58" w:rsidDel="00CA7141">
          <w:rPr>
            <w:b/>
          </w:rPr>
          <w:delText>SHALL</w:delText>
        </w:r>
        <w:r w:rsidDel="00CA7141">
          <w:delText xml:space="preserve"> synthesize a unique name by appending a suffix to </w:delText>
        </w:r>
        <w:r w:rsidRPr="000F0B58" w:rsidDel="00CA7141">
          <w:rPr>
            <w:rStyle w:val="CODEtemp"/>
          </w:rPr>
          <w:delText>target</w:delText>
        </w:r>
        <w:r w:rsidDel="00CA7141">
          <w:delText xml:space="preserve">, assign the resulting string to </w:delText>
        </w:r>
        <w:r w:rsidRPr="000F0B58" w:rsidDel="00CA7141">
          <w:rPr>
            <w:rStyle w:val="CODEtemp"/>
          </w:rPr>
          <w:delText>targetKey</w:delText>
        </w:r>
        <w:r w:rsidDel="00CA7141">
          <w:delText xml:space="preserve">, and use that string as the key into the </w:delText>
        </w:r>
        <w:r w:rsidRPr="000F0B58" w:rsidDel="00CA7141">
          <w:rPr>
            <w:rStyle w:val="CODEtemp"/>
          </w:rPr>
          <w:delText>run.logicalLocations</w:delText>
        </w:r>
        <w:r w:rsidDel="00CA7141">
          <w:delText xml:space="preserve"> dictionary.</w:delText>
        </w:r>
      </w:del>
    </w:p>
    <w:p w14:paraId="5F93B4AC" w14:textId="64093ECB" w:rsidR="00CA7141" w:rsidRDefault="00CA7141" w:rsidP="00CA7141">
      <w:pPr>
        <w:pStyle w:val="Heading3"/>
        <w:rPr>
          <w:ins w:id="1167" w:author="Laurence Golding" w:date="2018-03-21T14:45:00Z"/>
        </w:rPr>
      </w:pPr>
      <w:bookmarkStart w:id="1168" w:name="_Ref509590991"/>
      <w:ins w:id="1169" w:author="Laurence Golding" w:date="2018-03-21T14:46:00Z">
        <w:r>
          <w:t>state</w:t>
        </w:r>
      </w:ins>
      <w:ins w:id="1170" w:author="Laurence Golding" w:date="2018-03-21T14:45:00Z">
        <w:r>
          <w:t xml:space="preserve"> property</w:t>
        </w:r>
        <w:bookmarkEnd w:id="1168"/>
      </w:ins>
    </w:p>
    <w:p w14:paraId="272D97DB" w14:textId="4B193B31" w:rsidR="0099507F" w:rsidRPr="0099507F" w:rsidRDefault="0099507F" w:rsidP="00CA7141">
      <w:pPr>
        <w:rPr>
          <w:ins w:id="1171" w:author="Laurence Golding" w:date="2018-03-21T15:16:00Z"/>
        </w:rPr>
      </w:pPr>
      <w:ins w:id="1172" w:author="Laurence Golding" w:date="2018-03-21T15:13:00Z">
        <w:r>
          <w:t xml:space="preserve">If an </w:t>
        </w:r>
        <w:r w:rsidRPr="00A91CEB">
          <w:rPr>
            <w:rStyle w:val="CODEtemp"/>
          </w:rPr>
          <w:t>annotatedCodeLocation</w:t>
        </w:r>
        <w:r>
          <w:t xml:space="preserve"> object occurs within a</w:t>
        </w:r>
      </w:ins>
      <w:ins w:id="1173" w:author="Laurence Golding" w:date="2018-03-23T15:06:00Z">
        <w:r w:rsidR="000944A4">
          <w:t>n</w:t>
        </w:r>
      </w:ins>
      <w:ins w:id="1174" w:author="Laurence Golding" w:date="2018-03-21T15:13:00Z">
        <w:r>
          <w:t xml:space="preserve"> </w:t>
        </w:r>
      </w:ins>
      <w:ins w:id="1175" w:author="Laurence Golding" w:date="2018-03-26T10:27:00Z">
        <w:r w:rsidR="00E4598B">
          <w:rPr>
            <w:rStyle w:val="CODEtemp"/>
          </w:rPr>
          <w:t>threadFlow</w:t>
        </w:r>
      </w:ins>
      <w:ins w:id="1176" w:author="Laurence Golding" w:date="2018-03-21T15:15:00Z">
        <w:r>
          <w:t xml:space="preserve"> (§</w:t>
        </w:r>
      </w:ins>
      <w:ins w:id="1177" w:author="Laurence Golding" w:date="2018-03-22T14:27:00Z">
        <w:r w:rsidR="00EA69F4">
          <w:fldChar w:fldCharType="begin"/>
        </w:r>
        <w:r w:rsidR="00EA69F4">
          <w:instrText xml:space="preserve"> REF _Ref493427364 \r \h </w:instrText>
        </w:r>
      </w:ins>
      <w:r w:rsidR="00EA69F4">
        <w:fldChar w:fldCharType="separate"/>
      </w:r>
      <w:ins w:id="1178" w:author="Laurence Golding" w:date="2018-03-22T14:27:00Z">
        <w:r w:rsidR="00EA69F4">
          <w:t>3.25</w:t>
        </w:r>
        <w:r w:rsidR="00EA69F4">
          <w:fldChar w:fldCharType="end"/>
        </w:r>
        <w:r w:rsidR="00EA69F4">
          <w:t>)</w:t>
        </w:r>
      </w:ins>
      <w:ins w:id="1179" w:author="Laurence Golding" w:date="2018-03-21T15:15:00Z">
        <w:r>
          <w:t xml:space="preserve">, it </w:t>
        </w:r>
      </w:ins>
      <w:ins w:id="1180" w:author="Laurence Golding" w:date="2018-03-21T14:45:00Z">
        <w:r w:rsidR="00CA7141" w:rsidRPr="000F0B58">
          <w:rPr>
            <w:b/>
          </w:rPr>
          <w:t>MAY</w:t>
        </w:r>
        <w:r w:rsidR="00CA7141">
          <w:t xml:space="preserve"> contain a property named </w:t>
        </w:r>
      </w:ins>
      <w:ins w:id="1181" w:author="Laurence Golding" w:date="2018-03-21T14:50:00Z">
        <w:r w:rsidR="00CA7141">
          <w:rPr>
            <w:rStyle w:val="CODEtemp"/>
          </w:rPr>
          <w:t>state</w:t>
        </w:r>
      </w:ins>
      <w:ins w:id="1182" w:author="Laurence Golding" w:date="2018-03-21T15:16:00Z">
        <w:r>
          <w:t xml:space="preserve">. If the </w:t>
        </w:r>
        <w:r w:rsidRPr="00A91CEB">
          <w:rPr>
            <w:rStyle w:val="CODEtemp"/>
          </w:rPr>
          <w:t>annotatedCodeLocation</w:t>
        </w:r>
        <w:r>
          <w:t xml:space="preserve"> object does not occur with a</w:t>
        </w:r>
      </w:ins>
      <w:ins w:id="1183" w:author="Laurence Golding" w:date="2018-03-23T15:06:00Z">
        <w:r w:rsidR="000944A4">
          <w:t>n</w:t>
        </w:r>
      </w:ins>
      <w:ins w:id="1184" w:author="Laurence Golding" w:date="2018-03-21T15:16:00Z">
        <w:r>
          <w:t xml:space="preserve"> </w:t>
        </w:r>
      </w:ins>
      <w:ins w:id="1185" w:author="Laurence Golding" w:date="2018-03-26T10:27:00Z">
        <w:r w:rsidR="00E4598B">
          <w:rPr>
            <w:rStyle w:val="CODEtemp"/>
          </w:rPr>
          <w:t>threadFlow</w:t>
        </w:r>
      </w:ins>
      <w:ins w:id="1186" w:author="Laurence Golding" w:date="2018-03-21T15:16:00Z">
        <w:r>
          <w:t xml:space="preserve">, the </w:t>
        </w:r>
        <w:r w:rsidRPr="0099507F">
          <w:rPr>
            <w:rStyle w:val="CODEtemp"/>
          </w:rPr>
          <w:t>state</w:t>
        </w:r>
        <w:r>
          <w:t xml:space="preserve"> property </w:t>
        </w:r>
        <w:r>
          <w:rPr>
            <w:b/>
          </w:rPr>
          <w:t>SHALL</w:t>
        </w:r>
        <w:r>
          <w:t xml:space="preserve"> be absent.</w:t>
        </w:r>
      </w:ins>
    </w:p>
    <w:p w14:paraId="78A5F57F" w14:textId="394E8749" w:rsidR="00CA7141" w:rsidRDefault="0099507F" w:rsidP="00CA7141">
      <w:pPr>
        <w:rPr>
          <w:ins w:id="1187" w:author="Laurence Golding" w:date="2018-03-21T14:47:00Z"/>
        </w:rPr>
      </w:pPr>
      <w:ins w:id="1188" w:author="Laurence Golding" w:date="2018-03-21T15:18:00Z">
        <w:r>
          <w:t>The</w:t>
        </w:r>
      </w:ins>
      <w:ins w:id="1189" w:author="Laurence Golding" w:date="2018-03-21T14:45:00Z">
        <w:r w:rsidR="00CA7141">
          <w:t xml:space="preserve"> value </w:t>
        </w:r>
      </w:ins>
      <w:ins w:id="1190" w:author="Laurence Golding" w:date="2018-03-21T15:18:00Z">
        <w:r>
          <w:t xml:space="preserve">of the </w:t>
        </w:r>
        <w:r w:rsidRPr="0099507F">
          <w:rPr>
            <w:rStyle w:val="CODEtemp"/>
          </w:rPr>
          <w:t>state</w:t>
        </w:r>
        <w:r>
          <w:t xml:space="preserve"> property </w:t>
        </w:r>
        <w:r>
          <w:rPr>
            <w:b/>
          </w:rPr>
          <w:t>SHALL</w:t>
        </w:r>
      </w:ins>
      <w:ins w:id="1191" w:author="Laurence Golding" w:date="2018-03-21T14:45:00Z">
        <w:r w:rsidR="00CA7141">
          <w:t xml:space="preserve"> </w:t>
        </w:r>
      </w:ins>
      <w:ins w:id="1192" w:author="Laurence Golding" w:date="2018-03-21T15:19:00Z">
        <w:r>
          <w:t xml:space="preserve">be </w:t>
        </w:r>
      </w:ins>
      <w:ins w:id="1193" w:author="Laurence Golding" w:date="2018-03-21T14:45:00Z">
        <w:r w:rsidR="00CA7141">
          <w:t>a JSON object (§</w:t>
        </w:r>
        <w:r w:rsidR="00CA7141">
          <w:fldChar w:fldCharType="begin"/>
        </w:r>
        <w:r w:rsidR="00CA7141">
          <w:instrText xml:space="preserve"> REF _Ref508798892 \r \h </w:instrText>
        </w:r>
      </w:ins>
      <w:r w:rsidR="00CA7141">
        <w:fldChar w:fldCharType="separate"/>
      </w:r>
      <w:ins w:id="1194" w:author="Laurence Golding" w:date="2018-03-21T14:45:00Z">
        <w:r w:rsidR="00CA7141">
          <w:t>3.5</w:t>
        </w:r>
        <w:r w:rsidR="00CA7141">
          <w:fldChar w:fldCharType="end"/>
        </w:r>
        <w:r w:rsidR="00CA7141">
          <w:t>), each of</w:t>
        </w:r>
      </w:ins>
      <w:ins w:id="1195" w:author="Laurence Golding" w:date="2018-03-21T14:46:00Z">
        <w:r w:rsidR="00CA7141">
          <w:t xml:space="preserve"> </w:t>
        </w:r>
      </w:ins>
      <w:ins w:id="1196" w:author="Laurence Golding" w:date="2018-03-21T15:11:00Z">
        <w:r>
          <w:t>whose properties</w:t>
        </w:r>
      </w:ins>
      <w:ins w:id="1197" w:author="Laurence Golding" w:date="2018-03-21T14:46:00Z">
        <w:r w:rsidR="00CA7141">
          <w:t xml:space="preserve"> represents the value of an expression relevant to the location.</w:t>
        </w:r>
      </w:ins>
    </w:p>
    <w:p w14:paraId="7EFE47BA" w14:textId="25FFCC8C" w:rsidR="00CA7141" w:rsidRDefault="00CA7141" w:rsidP="00CA7141">
      <w:pPr>
        <w:pStyle w:val="Note"/>
        <w:rPr>
          <w:ins w:id="1198" w:author="Laurence Golding" w:date="2018-03-21T14:49:00Z"/>
        </w:rPr>
      </w:pPr>
      <w:ins w:id="1199" w:author="Laurence Golding" w:date="2018-03-21T14:47:00Z">
        <w:r>
          <w:t>EXAMPLE</w:t>
        </w:r>
      </w:ins>
      <w:ins w:id="1200" w:author="Laurence Golding" w:date="2018-03-21T15:00:00Z">
        <w:r w:rsidR="00AE7369">
          <w:t xml:space="preserve"> 1</w:t>
        </w:r>
      </w:ins>
      <w:ins w:id="1201" w:author="Laurence Golding" w:date="2018-03-21T14:47:00Z">
        <w:r>
          <w:t>:</w:t>
        </w:r>
      </w:ins>
      <w:ins w:id="1202" w:author="Laurence Golding" w:date="2018-03-21T14:50:00Z">
        <w:r>
          <w:t xml:space="preserve"> In this example, the </w:t>
        </w:r>
        <w:r w:rsidRPr="00CA7141">
          <w:rPr>
            <w:rStyle w:val="CODEtemp"/>
          </w:rPr>
          <w:t>state</w:t>
        </w:r>
        <w:r>
          <w:t xml:space="preserve"> property</w:t>
        </w:r>
      </w:ins>
      <w:ins w:id="1203" w:author="Laurence Golding" w:date="2018-03-21T14:51:00Z">
        <w:r>
          <w:t xml:space="preserve">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 xml:space="preserve">"x + </w:t>
        </w:r>
      </w:ins>
      <w:ins w:id="1204" w:author="Laurence Golding" w:date="2018-03-21T14:52:00Z">
        <w:r w:rsidRPr="00CA7141">
          <w:rPr>
            <w:rStyle w:val="CODEtemp"/>
          </w:rPr>
          <w:t>y"</w:t>
        </w:r>
        <w:r>
          <w:t>.</w:t>
        </w:r>
      </w:ins>
    </w:p>
    <w:p w14:paraId="3664EC65" w14:textId="4842F52A" w:rsidR="00CA7141" w:rsidRDefault="00CA7141" w:rsidP="00CA7141">
      <w:pPr>
        <w:pStyle w:val="Codesmall"/>
        <w:rPr>
          <w:ins w:id="1205" w:author="Laurence Golding" w:date="2018-03-21T14:49:00Z"/>
        </w:rPr>
      </w:pPr>
      <w:proofErr w:type="gramStart"/>
      <w:ins w:id="1206" w:author="Laurence Golding" w:date="2018-03-21T14:49:00Z">
        <w:r>
          <w:t>{</w:t>
        </w:r>
      </w:ins>
      <w:ins w:id="1207" w:author="Laurence Golding" w:date="2018-03-21T14:50:00Z">
        <w:r>
          <w:t xml:space="preserve">  </w:t>
        </w:r>
        <w:proofErr w:type="gramEnd"/>
        <w:r>
          <w:t xml:space="preserve">                            # An annotatedCodeLocation object.</w:t>
        </w:r>
      </w:ins>
    </w:p>
    <w:p w14:paraId="72411138" w14:textId="0C68C185" w:rsidR="00CA7141" w:rsidRDefault="00CA7141" w:rsidP="00CA7141">
      <w:pPr>
        <w:pStyle w:val="Codesmall"/>
        <w:rPr>
          <w:ins w:id="1208" w:author="Laurence Golding" w:date="2018-03-21T14:49:00Z"/>
        </w:rPr>
      </w:pPr>
      <w:ins w:id="1209" w:author="Laurence Golding" w:date="2018-03-21T14:49:00Z">
        <w:r>
          <w:t xml:space="preserve">  "state": {</w:t>
        </w:r>
      </w:ins>
    </w:p>
    <w:p w14:paraId="29D4D3C6" w14:textId="0EE75EB5" w:rsidR="00CA7141" w:rsidRDefault="00CA7141" w:rsidP="00CA7141">
      <w:pPr>
        <w:pStyle w:val="Codesmall"/>
        <w:rPr>
          <w:ins w:id="1210" w:author="Laurence Golding" w:date="2018-03-21T14:49:00Z"/>
        </w:rPr>
      </w:pPr>
      <w:ins w:id="1211" w:author="Laurence Golding" w:date="2018-03-21T14:49:00Z">
        <w:r>
          <w:t xml:space="preserve">    "x": "42",</w:t>
        </w:r>
      </w:ins>
    </w:p>
    <w:p w14:paraId="5D28FB40" w14:textId="4F1D2727" w:rsidR="00CA7141" w:rsidRDefault="00CA7141" w:rsidP="00CA7141">
      <w:pPr>
        <w:pStyle w:val="Codesmall"/>
        <w:rPr>
          <w:ins w:id="1212" w:author="Laurence Golding" w:date="2018-03-21T14:49:00Z"/>
        </w:rPr>
      </w:pPr>
      <w:ins w:id="1213" w:author="Laurence Golding" w:date="2018-03-21T14:49:00Z">
        <w:r>
          <w:t xml:space="preserve">    "y": "54",</w:t>
        </w:r>
      </w:ins>
    </w:p>
    <w:p w14:paraId="2C73E10E" w14:textId="5BB506F6" w:rsidR="00CA7141" w:rsidRDefault="00CA7141" w:rsidP="00CA7141">
      <w:pPr>
        <w:pStyle w:val="Codesmall"/>
        <w:rPr>
          <w:ins w:id="1214" w:author="Laurence Golding" w:date="2018-03-21T14:49:00Z"/>
        </w:rPr>
      </w:pPr>
      <w:ins w:id="1215" w:author="Laurence Golding" w:date="2018-03-21T14:49:00Z">
        <w:r>
          <w:t xml:space="preserve">    "x + y": "96</w:t>
        </w:r>
      </w:ins>
      <w:ins w:id="1216" w:author="Laurence Golding" w:date="2018-03-21T14:50:00Z">
        <w:r>
          <w:t>"</w:t>
        </w:r>
      </w:ins>
    </w:p>
    <w:p w14:paraId="671C9E3D" w14:textId="78BD2CB3" w:rsidR="00CA7141" w:rsidRDefault="00CA7141" w:rsidP="00CA7141">
      <w:pPr>
        <w:pStyle w:val="Codesmall"/>
        <w:rPr>
          <w:ins w:id="1217" w:author="Laurence Golding" w:date="2018-03-21T14:49:00Z"/>
        </w:rPr>
      </w:pPr>
      <w:ins w:id="1218" w:author="Laurence Golding" w:date="2018-03-21T14:49:00Z">
        <w:r>
          <w:t xml:space="preserve">  }</w:t>
        </w:r>
      </w:ins>
    </w:p>
    <w:p w14:paraId="0C7AC329" w14:textId="10F899B6" w:rsidR="00CA7141" w:rsidRDefault="00CA7141" w:rsidP="00CA7141">
      <w:pPr>
        <w:pStyle w:val="Codesmall"/>
        <w:rPr>
          <w:ins w:id="1219" w:author="Laurence Golding" w:date="2018-03-21T14:52:00Z"/>
        </w:rPr>
      </w:pPr>
      <w:ins w:id="1220" w:author="Laurence Golding" w:date="2018-03-21T14:49:00Z">
        <w:r>
          <w:t>}</w:t>
        </w:r>
      </w:ins>
    </w:p>
    <w:p w14:paraId="69629ECC" w14:textId="0772D9AB" w:rsidR="00CA7141" w:rsidRDefault="00CA7141" w:rsidP="00CA7141">
      <w:pPr>
        <w:pStyle w:val="Note"/>
        <w:rPr>
          <w:ins w:id="1221" w:author="Laurence Golding" w:date="2018-03-21T14:53:00Z"/>
        </w:rPr>
      </w:pPr>
      <w:ins w:id="1222" w:author="Laurence Golding" w:date="2018-03-21T14:52:00Z">
        <w:r>
          <w:t>NOTE: A viewer might use these values to provide a “watch window” experience, showing the changing values of selected variables and expressions as the user steps through a code flow.</w:t>
        </w:r>
      </w:ins>
    </w:p>
    <w:p w14:paraId="5BCFB812" w14:textId="08356558" w:rsidR="0099507F" w:rsidRPr="0099507F" w:rsidRDefault="00CA7141" w:rsidP="00CA7141">
      <w:pPr>
        <w:rPr>
          <w:ins w:id="1223" w:author="Laurence Golding" w:date="2018-03-21T15:00:00Z"/>
        </w:rPr>
      </w:pPr>
      <w:ins w:id="1224" w:author="Laurence Golding" w:date="2018-03-21T14:53:00Z">
        <w:r>
          <w:lastRenderedPageBreak/>
          <w:t xml:space="preserve">The </w:t>
        </w:r>
      </w:ins>
      <w:ins w:id="1225" w:author="Laurence Golding" w:date="2018-03-21T14:54:00Z">
        <w:r>
          <w:t xml:space="preserve">format of </w:t>
        </w:r>
      </w:ins>
      <w:ins w:id="1226" w:author="Laurence Golding" w:date="2018-03-21T15:07:00Z">
        <w:r w:rsidR="0099507F">
          <w:t>each</w:t>
        </w:r>
      </w:ins>
      <w:ins w:id="1227" w:author="Laurence Golding" w:date="2018-03-21T14:54:00Z">
        <w:r>
          <w:t xml:space="preserve"> property name</w:t>
        </w:r>
      </w:ins>
      <w:ins w:id="1228" w:author="Laurence Golding" w:date="2018-03-21T15:00:00Z">
        <w:r w:rsidR="00AE7369">
          <w:t xml:space="preserve"> </w:t>
        </w:r>
      </w:ins>
      <w:ins w:id="1229" w:author="Laurence Golding" w:date="2018-03-21T14:54:00Z">
        <w:r>
          <w:rPr>
            <w:b/>
          </w:rPr>
          <w:t>SHALL</w:t>
        </w:r>
        <w:r>
          <w:t xml:space="preserve"> be consistent with the syntax of</w:t>
        </w:r>
      </w:ins>
      <w:ins w:id="1230" w:author="Laurence Golding" w:date="2018-03-21T15:11:00Z">
        <w:r w:rsidR="0099507F">
          <w:t xml:space="preserve"> an expression in</w:t>
        </w:r>
      </w:ins>
      <w:ins w:id="1231" w:author="Laurence Golding" w:date="2018-03-21T14:54:00Z">
        <w:r>
          <w:t xml:space="preserve"> the</w:t>
        </w:r>
      </w:ins>
      <w:ins w:id="1232" w:author="Laurence Golding" w:date="2018-03-21T14:55:00Z">
        <w:r>
          <w:t xml:space="preserve"> </w:t>
        </w:r>
      </w:ins>
      <w:ins w:id="1233" w:author="Laurence Golding" w:date="2018-03-21T14:54:00Z">
        <w:r>
          <w:t>programming</w:t>
        </w:r>
      </w:ins>
      <w:ins w:id="1234" w:author="Laurence Golding" w:date="2018-03-21T14:55:00Z">
        <w:r>
          <w:t xml:space="preserve"> language in which the code being analyzed was written.</w:t>
        </w:r>
      </w:ins>
      <w:ins w:id="1235" w:author="Laurence Golding" w:date="2018-03-21T15:20:00Z">
        <w:r w:rsidR="003B19CD">
          <w:t xml:space="preserve"> </w:t>
        </w:r>
      </w:ins>
      <w:ins w:id="1236" w:author="Laurence Golding" w:date="2018-03-21T15:07:00Z">
        <w:r w:rsidR="0099507F">
          <w:t xml:space="preserve">Each property value </w:t>
        </w:r>
        <w:r w:rsidR="0099507F">
          <w:rPr>
            <w:b/>
          </w:rPr>
          <w:t>S</w:t>
        </w:r>
      </w:ins>
      <w:ins w:id="1237" w:author="Laurence Golding" w:date="2018-03-21T15:08:00Z">
        <w:r w:rsidR="0099507F">
          <w:rPr>
            <w:b/>
          </w:rPr>
          <w:t>HALL</w:t>
        </w:r>
        <w:r w:rsidR="0099507F">
          <w:t xml:space="preserve"> be a string whose </w:t>
        </w:r>
      </w:ins>
      <w:ins w:id="1238" w:author="Laurence Golding" w:date="2018-03-21T15:19:00Z">
        <w:r w:rsidR="003B19CD">
          <w:t>format is</w:t>
        </w:r>
      </w:ins>
      <w:ins w:id="1239" w:author="Laurence Golding" w:date="2018-03-21T15:08:00Z">
        <w:r w:rsidR="0099507F">
          <w:t xml:space="preserve"> consistent with the syntax of a value in the programming language in which the code being analyzed was written</w:t>
        </w:r>
      </w:ins>
    </w:p>
    <w:p w14:paraId="644E016F" w14:textId="3AA24ADE" w:rsidR="00AE7369" w:rsidRDefault="00AE7369" w:rsidP="00AE7369">
      <w:pPr>
        <w:pStyle w:val="Note"/>
        <w:rPr>
          <w:ins w:id="1240" w:author="Laurence Golding" w:date="2018-03-21T15:02:00Z"/>
        </w:rPr>
      </w:pPr>
      <w:ins w:id="1241" w:author="Laurence Golding" w:date="2018-03-21T15:01:00Z">
        <w:r>
          <w:t>EXAMPLE 2:</w:t>
        </w:r>
      </w:ins>
      <w:ins w:id="1242" w:author="Laurence Golding" w:date="2018-03-21T15:00:00Z">
        <w:r>
          <w:t xml:space="preserve"> </w:t>
        </w:r>
      </w:ins>
      <w:ins w:id="1243" w:author="Laurence Golding" w:date="2018-03-21T15:01:00Z">
        <w:r>
          <w:t>In C++, a</w:t>
        </w:r>
      </w:ins>
      <w:ins w:id="1244" w:author="Laurence Golding" w:date="2018-03-21T15:00:00Z">
        <w:r>
          <w:t xml:space="preserve"> property name</w:t>
        </w:r>
      </w:ins>
      <w:ins w:id="1245" w:author="Laurence Golding" w:date="2018-03-21T15:06:00Z">
        <w:r>
          <w:t xml:space="preserve"> within the </w:t>
        </w:r>
        <w:r w:rsidRPr="0099507F">
          <w:rPr>
            <w:rStyle w:val="CODEtemp"/>
          </w:rPr>
          <w:t>state</w:t>
        </w:r>
        <w:r>
          <w:t xml:space="preserve"> object</w:t>
        </w:r>
      </w:ins>
      <w:ins w:id="1246" w:author="Laurence Golding" w:date="2018-03-21T15:00:00Z">
        <w:r>
          <w:t xml:space="preserve"> might </w:t>
        </w:r>
      </w:ins>
      <w:ins w:id="1247" w:author="Laurence Golding" w:date="2018-03-21T15:05:00Z">
        <w:r>
          <w:t>be</w:t>
        </w:r>
      </w:ins>
      <w:ins w:id="1248" w:author="Laurence Golding" w:date="2018-03-21T15:01:00Z">
        <w:r>
          <w:t>:</w:t>
        </w:r>
      </w:ins>
    </w:p>
    <w:p w14:paraId="1263508E" w14:textId="3F3C7006" w:rsidR="00AE7369" w:rsidRDefault="00AE7369">
      <w:pPr>
        <w:pStyle w:val="Note"/>
        <w:numPr>
          <w:ilvl w:val="0"/>
          <w:numId w:val="66"/>
        </w:numPr>
        <w:rPr>
          <w:ins w:id="1249" w:author="Laurence Golding" w:date="2018-03-21T15:03:00Z"/>
        </w:rPr>
        <w:pPrChange w:id="1250" w:author="Laurence Golding" w:date="2018-03-22T14:43:00Z">
          <w:pPr>
            <w:pStyle w:val="Note"/>
            <w:numPr>
              <w:numId w:val="67"/>
            </w:numPr>
            <w:ind w:left="1440" w:hanging="360"/>
          </w:pPr>
        </w:pPrChange>
      </w:pPr>
      <w:ins w:id="1251" w:author="Laurence Golding" w:date="2018-03-21T15:02:00Z">
        <w:r>
          <w:t xml:space="preserve">A variable name such as </w:t>
        </w:r>
        <w:r w:rsidRPr="00AE7369">
          <w:rPr>
            <w:rStyle w:val="CODEtemp"/>
          </w:rPr>
          <w:t>"</w:t>
        </w:r>
      </w:ins>
      <w:ins w:id="1252" w:author="Laurence Golding" w:date="2018-03-21T15:03:00Z">
        <w:r>
          <w:rPr>
            <w:rStyle w:val="CODEtemp"/>
          </w:rPr>
          <w:t>i</w:t>
        </w:r>
      </w:ins>
      <w:ins w:id="1253" w:author="Laurence Golding" w:date="2018-03-21T15:05:00Z">
        <w:r>
          <w:rPr>
            <w:rStyle w:val="CODEtemp"/>
          </w:rPr>
          <w:t>ndex</w:t>
        </w:r>
      </w:ins>
      <w:ins w:id="1254" w:author="Laurence Golding" w:date="2018-03-21T15:03:00Z">
        <w:r w:rsidRPr="00AE7369">
          <w:rPr>
            <w:rStyle w:val="CODEtemp"/>
          </w:rPr>
          <w:t>"</w:t>
        </w:r>
      </w:ins>
      <w:ins w:id="1255" w:author="Laurence Golding" w:date="2018-03-21T15:02:00Z">
        <w:r>
          <w:t>.</w:t>
        </w:r>
      </w:ins>
    </w:p>
    <w:p w14:paraId="18315A4B" w14:textId="6F224935" w:rsidR="00AE7369" w:rsidRDefault="00AE7369">
      <w:pPr>
        <w:pStyle w:val="Note"/>
        <w:numPr>
          <w:ilvl w:val="0"/>
          <w:numId w:val="66"/>
        </w:numPr>
        <w:rPr>
          <w:ins w:id="1256" w:author="Laurence Golding" w:date="2018-03-21T15:04:00Z"/>
        </w:rPr>
        <w:pPrChange w:id="1257" w:author="Laurence Golding" w:date="2018-03-22T14:43:00Z">
          <w:pPr>
            <w:pStyle w:val="Note"/>
            <w:numPr>
              <w:numId w:val="67"/>
            </w:numPr>
            <w:ind w:left="1440" w:hanging="360"/>
          </w:pPr>
        </w:pPrChange>
      </w:pPr>
      <w:ins w:id="1258" w:author="Laurence Golding" w:date="2018-03-21T15:03:00Z">
        <w:r>
          <w:t xml:space="preserve">An array element reference such as </w:t>
        </w:r>
        <w:r w:rsidRPr="00AE7369">
          <w:rPr>
            <w:rStyle w:val="CODEtemp"/>
          </w:rPr>
          <w:t>"names[i</w:t>
        </w:r>
      </w:ins>
      <w:ins w:id="1259" w:author="Laurence Golding" w:date="2018-03-21T15:05:00Z">
        <w:r w:rsidRPr="00AE7369">
          <w:rPr>
            <w:rStyle w:val="CODEtemp"/>
          </w:rPr>
          <w:t>ndex</w:t>
        </w:r>
      </w:ins>
      <w:ins w:id="1260" w:author="Laurence Golding" w:date="2018-03-21T15:03:00Z">
        <w:r w:rsidRPr="00AE7369">
          <w:rPr>
            <w:rStyle w:val="CODEtemp"/>
          </w:rPr>
          <w:t>]"</w:t>
        </w:r>
      </w:ins>
      <w:ins w:id="1261" w:author="Laurence Golding" w:date="2018-03-21T15:04:00Z">
        <w:r>
          <w:t>.</w:t>
        </w:r>
      </w:ins>
    </w:p>
    <w:p w14:paraId="7E803748" w14:textId="1696802C" w:rsidR="00AE7369" w:rsidRDefault="00AE7369">
      <w:pPr>
        <w:pStyle w:val="Note"/>
        <w:numPr>
          <w:ilvl w:val="0"/>
          <w:numId w:val="66"/>
        </w:numPr>
        <w:rPr>
          <w:ins w:id="1262" w:author="Laurence Golding" w:date="2018-03-21T15:05:00Z"/>
        </w:rPr>
        <w:pPrChange w:id="1263" w:author="Laurence Golding" w:date="2018-03-22T14:43:00Z">
          <w:pPr>
            <w:pStyle w:val="Note"/>
            <w:numPr>
              <w:numId w:val="67"/>
            </w:numPr>
            <w:ind w:left="1440" w:hanging="360"/>
          </w:pPr>
        </w:pPrChange>
      </w:pPr>
      <w:ins w:id="1264" w:author="Laurence Golding" w:date="2018-03-21T15:04:00Z">
        <w:r>
          <w:t xml:space="preserve">An object property reference such as </w:t>
        </w:r>
        <w:r w:rsidRPr="00AE7369">
          <w:rPr>
            <w:rStyle w:val="CODEtemp"/>
          </w:rPr>
          <w:t>"names[i</w:t>
        </w:r>
      </w:ins>
      <w:ins w:id="1265" w:author="Laurence Golding" w:date="2018-03-21T15:05:00Z">
        <w:r>
          <w:rPr>
            <w:rStyle w:val="CODEtemp"/>
          </w:rPr>
          <w:t>ndex</w:t>
        </w:r>
      </w:ins>
      <w:ins w:id="1266" w:author="Laurence Golding" w:date="2018-03-21T15:04:00Z">
        <w:r w:rsidRPr="00AE7369">
          <w:rPr>
            <w:rStyle w:val="CODEtemp"/>
          </w:rPr>
          <w:t>]-&gt;first"</w:t>
        </w:r>
        <w:r>
          <w:t>.</w:t>
        </w:r>
      </w:ins>
    </w:p>
    <w:p w14:paraId="26BFDA13" w14:textId="08239E99" w:rsidR="00AE7369" w:rsidRDefault="00AE7369">
      <w:pPr>
        <w:pStyle w:val="Note"/>
        <w:numPr>
          <w:ilvl w:val="0"/>
          <w:numId w:val="66"/>
        </w:numPr>
        <w:rPr>
          <w:ins w:id="1267" w:author="Laurence Golding" w:date="2018-03-21T15:06:00Z"/>
        </w:rPr>
        <w:pPrChange w:id="1268" w:author="Laurence Golding" w:date="2018-03-22T14:43:00Z">
          <w:pPr>
            <w:pStyle w:val="Note"/>
            <w:numPr>
              <w:numId w:val="67"/>
            </w:numPr>
            <w:ind w:left="1440" w:hanging="360"/>
          </w:pPr>
        </w:pPrChange>
      </w:pPr>
      <w:ins w:id="1269" w:author="Laurence Golding" w:date="2018-03-21T15:05:00Z">
        <w:r>
          <w:t>Any other expression that produces a value.</w:t>
        </w:r>
      </w:ins>
    </w:p>
    <w:p w14:paraId="59880A0E" w14:textId="2D21B524" w:rsidR="00AE7369" w:rsidRDefault="00AE7369" w:rsidP="0099507F">
      <w:pPr>
        <w:pStyle w:val="Note"/>
        <w:rPr>
          <w:ins w:id="1270" w:author="Laurence Golding" w:date="2018-03-21T15:09:00Z"/>
        </w:rPr>
      </w:pPr>
      <w:ins w:id="1271" w:author="Laurence Golding" w:date="2018-03-21T15:06:00Z">
        <w:r>
          <w:t>EXAMPLE 3: In C++, a pro</w:t>
        </w:r>
      </w:ins>
      <w:ins w:id="1272" w:author="Laurence Golding" w:date="2018-03-21T15:07:00Z">
        <w:r w:rsidR="0099507F">
          <w:t xml:space="preserve">perty value within the </w:t>
        </w:r>
        <w:r w:rsidR="0099507F" w:rsidRPr="0099507F">
          <w:rPr>
            <w:rStyle w:val="CODEtemp"/>
          </w:rPr>
          <w:t>state</w:t>
        </w:r>
        <w:r w:rsidR="0099507F">
          <w:t xml:space="preserve"> object might be</w:t>
        </w:r>
      </w:ins>
      <w:ins w:id="1273" w:author="Laurence Golding" w:date="2018-03-21T15:09:00Z">
        <w:r w:rsidR="0099507F">
          <w:t>:</w:t>
        </w:r>
      </w:ins>
    </w:p>
    <w:p w14:paraId="012EE0E7" w14:textId="5CE6E2B1" w:rsidR="0099507F" w:rsidRDefault="0099507F">
      <w:pPr>
        <w:pStyle w:val="Note"/>
        <w:numPr>
          <w:ilvl w:val="0"/>
          <w:numId w:val="67"/>
        </w:numPr>
        <w:rPr>
          <w:ins w:id="1274" w:author="Laurence Golding" w:date="2018-03-21T15:10:00Z"/>
        </w:rPr>
        <w:pPrChange w:id="1275" w:author="Laurence Golding" w:date="2018-03-22T14:43:00Z">
          <w:pPr>
            <w:pStyle w:val="Note"/>
            <w:numPr>
              <w:numId w:val="68"/>
            </w:numPr>
            <w:tabs>
              <w:tab w:val="num" w:pos="360"/>
              <w:tab w:val="num" w:pos="720"/>
            </w:tabs>
            <w:ind w:hanging="720"/>
          </w:pPr>
        </w:pPrChange>
      </w:pPr>
      <w:ins w:id="1276" w:author="Laurence Golding" w:date="2018-03-21T15:09:00Z">
        <w:r>
          <w:t xml:space="preserve">An integer such as </w:t>
        </w:r>
        <w:r w:rsidRPr="0099507F">
          <w:rPr>
            <w:rStyle w:val="CODEtemp"/>
          </w:rPr>
          <w:t>"42"</w:t>
        </w:r>
        <w:r>
          <w:t xml:space="preserve"> (note that the property value is a st</w:t>
        </w:r>
      </w:ins>
      <w:ins w:id="1277" w:author="Laurence Golding" w:date="2018-03-21T15:10:00Z">
        <w:r>
          <w:t>ring)</w:t>
        </w:r>
      </w:ins>
      <w:ins w:id="1278" w:author="Laurence Golding" w:date="2018-03-21T15:09:00Z">
        <w:r>
          <w:t>.</w:t>
        </w:r>
      </w:ins>
    </w:p>
    <w:p w14:paraId="2093865B" w14:textId="384D7107" w:rsidR="0099507F" w:rsidRDefault="0099507F">
      <w:pPr>
        <w:pStyle w:val="Note"/>
        <w:numPr>
          <w:ilvl w:val="0"/>
          <w:numId w:val="67"/>
        </w:numPr>
        <w:rPr>
          <w:ins w:id="1279" w:author="Laurence Golding" w:date="2018-03-21T15:11:00Z"/>
        </w:rPr>
        <w:pPrChange w:id="1280" w:author="Laurence Golding" w:date="2018-03-22T14:43:00Z">
          <w:pPr>
            <w:pStyle w:val="Note"/>
            <w:numPr>
              <w:numId w:val="68"/>
            </w:numPr>
            <w:tabs>
              <w:tab w:val="num" w:pos="360"/>
              <w:tab w:val="num" w:pos="720"/>
            </w:tabs>
            <w:ind w:hanging="720"/>
          </w:pPr>
        </w:pPrChange>
      </w:pPr>
      <w:ins w:id="1281" w:author="Laurence Golding" w:date="2018-03-21T15:10:00Z">
        <w:r>
          <w:t xml:space="preserve">A string such as </w:t>
        </w:r>
        <w:r w:rsidRPr="0099507F">
          <w:rPr>
            <w:rStyle w:val="CODEtemp"/>
          </w:rPr>
          <w:t>"\"John\""</w:t>
        </w:r>
        <w:r>
          <w:t xml:space="preserve"> (note the escaped double quotes).</w:t>
        </w:r>
      </w:ins>
    </w:p>
    <w:p w14:paraId="0DF5F050" w14:textId="169C436E" w:rsidR="0099507F" w:rsidRDefault="0099507F">
      <w:pPr>
        <w:pStyle w:val="Note"/>
        <w:numPr>
          <w:ilvl w:val="0"/>
          <w:numId w:val="67"/>
        </w:numPr>
        <w:rPr>
          <w:ins w:id="1282" w:author="Laurence Golding" w:date="2018-03-21T15:12:00Z"/>
        </w:rPr>
        <w:pPrChange w:id="1283" w:author="Laurence Golding" w:date="2018-03-22T14:43:00Z">
          <w:pPr>
            <w:pStyle w:val="Note"/>
            <w:numPr>
              <w:numId w:val="68"/>
            </w:numPr>
            <w:tabs>
              <w:tab w:val="num" w:pos="360"/>
              <w:tab w:val="num" w:pos="720"/>
            </w:tabs>
            <w:ind w:hanging="720"/>
          </w:pPr>
        </w:pPrChange>
      </w:pPr>
      <w:ins w:id="1284" w:author="Laurence Golding" w:date="2018-03-21T15:11:00Z">
        <w:r>
          <w:t xml:space="preserve">A Boolean such as </w:t>
        </w:r>
        <w:r w:rsidRPr="0099507F">
          <w:rPr>
            <w:rStyle w:val="CODEtemp"/>
          </w:rPr>
          <w:t>"true"</w:t>
        </w:r>
        <w:r>
          <w:t>.</w:t>
        </w:r>
      </w:ins>
    </w:p>
    <w:p w14:paraId="03D38A7D" w14:textId="5D089DCC" w:rsidR="0099507F" w:rsidRDefault="0099507F" w:rsidP="0099507F">
      <w:pPr>
        <w:pStyle w:val="Heading3"/>
        <w:rPr>
          <w:ins w:id="1285" w:author="Laurence Golding" w:date="2018-03-21T15:12:00Z"/>
        </w:rPr>
      </w:pPr>
      <w:bookmarkStart w:id="1286" w:name="_Ref509590932"/>
      <w:ins w:id="1287" w:author="Laurence Golding" w:date="2018-03-21T15:12:00Z">
        <w:r>
          <w:t>nestingLevel property</w:t>
        </w:r>
        <w:bookmarkEnd w:id="1286"/>
      </w:ins>
    </w:p>
    <w:p w14:paraId="2E9A8296" w14:textId="7341574E" w:rsidR="0099507F" w:rsidRDefault="0099507F" w:rsidP="0099507F">
      <w:pPr>
        <w:rPr>
          <w:ins w:id="1288" w:author="Laurence Golding" w:date="2018-03-21T15:20:00Z"/>
        </w:rPr>
      </w:pPr>
      <w:ins w:id="1289" w:author="Laurence Golding" w:date="2018-03-21T15:16:00Z">
        <w:r>
          <w:t xml:space="preserve">If an </w:t>
        </w:r>
        <w:r w:rsidRPr="00A91CEB">
          <w:rPr>
            <w:rStyle w:val="CODEtemp"/>
          </w:rPr>
          <w:t>annotatedCodeLocation</w:t>
        </w:r>
        <w:r>
          <w:t xml:space="preserve"> object occurs within a</w:t>
        </w:r>
      </w:ins>
      <w:ins w:id="1290" w:author="Laurence Golding" w:date="2018-03-23T15:07:00Z">
        <w:r w:rsidR="000944A4">
          <w:t>n</w:t>
        </w:r>
      </w:ins>
      <w:ins w:id="1291" w:author="Laurence Golding" w:date="2018-03-21T15:16:00Z">
        <w:r>
          <w:t xml:space="preserve"> </w:t>
        </w:r>
      </w:ins>
      <w:ins w:id="1292" w:author="Laurence Golding" w:date="2018-03-26T10:27:00Z">
        <w:r w:rsidR="00E4598B">
          <w:rPr>
            <w:rStyle w:val="CODEtemp"/>
          </w:rPr>
          <w:t>threadFlow</w:t>
        </w:r>
      </w:ins>
      <w:ins w:id="1293" w:author="Laurence Golding" w:date="2018-03-21T15:16:00Z">
        <w:r>
          <w:t xml:space="preserve"> (§</w:t>
        </w:r>
      </w:ins>
      <w:ins w:id="1294" w:author="Laurence Golding" w:date="2018-03-22T14:27:00Z">
        <w:r w:rsidR="00EA69F4">
          <w:fldChar w:fldCharType="begin"/>
        </w:r>
        <w:r w:rsidR="00EA69F4">
          <w:instrText xml:space="preserve"> REF _Ref493427364 \r \h </w:instrText>
        </w:r>
      </w:ins>
      <w:r w:rsidR="00EA69F4">
        <w:fldChar w:fldCharType="separate"/>
      </w:r>
      <w:ins w:id="1295" w:author="Laurence Golding" w:date="2018-03-22T14:27:00Z">
        <w:r w:rsidR="00EA69F4">
          <w:t>3.25</w:t>
        </w:r>
        <w:r w:rsidR="00EA69F4">
          <w:fldChar w:fldCharType="end"/>
        </w:r>
      </w:ins>
      <w:ins w:id="1296" w:author="Laurence Golding" w:date="2018-03-21T15:16:00Z">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w:t>
        </w:r>
      </w:ins>
      <w:ins w:id="1297" w:author="Laurence Golding" w:date="2018-03-23T15:07:00Z">
        <w:r w:rsidR="000944A4">
          <w:t>n</w:t>
        </w:r>
      </w:ins>
      <w:ins w:id="1298" w:author="Laurence Golding" w:date="2018-03-21T15:16:00Z">
        <w:r>
          <w:t xml:space="preserve"> </w:t>
        </w:r>
      </w:ins>
      <w:ins w:id="1299" w:author="Laurence Golding" w:date="2018-03-26T10:27:00Z">
        <w:r w:rsidR="00E4598B">
          <w:rPr>
            <w:rStyle w:val="CODEtemp"/>
          </w:rPr>
          <w:t>threadFlow</w:t>
        </w:r>
      </w:ins>
      <w:ins w:id="1300" w:author="Laurence Golding" w:date="2018-03-21T15:16:00Z">
        <w:r>
          <w:t xml:space="preserve">, the </w:t>
        </w:r>
      </w:ins>
      <w:ins w:id="1301" w:author="Laurence Golding" w:date="2018-03-21T15:17:00Z">
        <w:r w:rsidRPr="0099507F">
          <w:rPr>
            <w:rStyle w:val="CODEtemp"/>
          </w:rPr>
          <w:t>nestingLevel</w:t>
        </w:r>
      </w:ins>
      <w:ins w:id="1302" w:author="Laurence Golding" w:date="2018-03-21T15:16:00Z">
        <w:r>
          <w:t xml:space="preserve"> property </w:t>
        </w:r>
        <w:r>
          <w:rPr>
            <w:b/>
          </w:rPr>
          <w:t>SHALL</w:t>
        </w:r>
        <w:r>
          <w:t xml:space="preserve"> be absent.</w:t>
        </w:r>
      </w:ins>
    </w:p>
    <w:p w14:paraId="0355CF5C" w14:textId="2FE23541" w:rsidR="003B19CD" w:rsidRDefault="003B19CD" w:rsidP="0099507F">
      <w:pPr>
        <w:rPr>
          <w:ins w:id="1303" w:author="Laurence Golding" w:date="2018-03-21T15:23:00Z"/>
        </w:rPr>
      </w:pPr>
      <w:ins w:id="1304" w:author="Laurence Golding" w:date="2018-03-21T15:20:00Z">
        <w:r>
          <w:t xml:space="preserve">The value of the </w:t>
        </w:r>
        <w:r w:rsidRPr="003B19CD">
          <w:rPr>
            <w:rStyle w:val="CODEtemp"/>
          </w:rPr>
          <w:t>nest</w:t>
        </w:r>
      </w:ins>
      <w:ins w:id="1305" w:author="Laurence Golding" w:date="2018-03-21T15:21:00Z">
        <w:r w:rsidRPr="003B19CD">
          <w:rPr>
            <w:rStyle w:val="CODEtemp"/>
          </w:rPr>
          <w:t>ingLevel</w:t>
        </w:r>
        <w:r>
          <w:t xml:space="preserve"> property </w:t>
        </w:r>
        <w:r>
          <w:rPr>
            <w:b/>
          </w:rPr>
          <w:t>SHALL</w:t>
        </w:r>
        <w:r>
          <w:t xml:space="preserve"> be an integer that represents any type of logical containment </w:t>
        </w:r>
      </w:ins>
      <w:ins w:id="1306" w:author="Laurence Golding" w:date="2018-03-21T15:22:00Z">
        <w:r>
          <w:t xml:space="preserve">hierarchy </w:t>
        </w:r>
      </w:ins>
      <w:ins w:id="1307" w:author="Laurence Golding" w:date="2018-03-21T15:21:00Z">
        <w:r>
          <w:t xml:space="preserve">among the </w:t>
        </w:r>
        <w:r w:rsidRPr="003B19CD">
          <w:rPr>
            <w:rStyle w:val="CODEtemp"/>
          </w:rPr>
          <w:t>annotatedCodeLocation</w:t>
        </w:r>
        <w:r>
          <w:t xml:space="preserve"> objects in the </w:t>
        </w:r>
      </w:ins>
      <w:ins w:id="1308" w:author="Laurence Golding" w:date="2018-03-26T10:28:00Z">
        <w:r w:rsidR="00E4598B">
          <w:rPr>
            <w:rStyle w:val="CODEtemp"/>
          </w:rPr>
          <w:t>threadFlow</w:t>
        </w:r>
      </w:ins>
      <w:ins w:id="1309" w:author="Laurence Golding" w:date="2018-03-21T15:21:00Z">
        <w:r>
          <w:t>.</w:t>
        </w:r>
      </w:ins>
      <w:ins w:id="1310" w:author="Laurence Golding" w:date="2018-03-21T15:22:00Z">
        <w:r>
          <w:t xml:space="preserve"> Typically, it represents a </w:t>
        </w:r>
      </w:ins>
      <w:ins w:id="1311" w:author="Laurence Golding" w:date="2018-03-21T15:23:00Z">
        <w:r>
          <w:t>function call depth.</w:t>
        </w:r>
      </w:ins>
    </w:p>
    <w:p w14:paraId="53A44178" w14:textId="3068CE01" w:rsidR="003B19CD" w:rsidRDefault="003B19CD" w:rsidP="0099507F">
      <w:pPr>
        <w:rPr>
          <w:ins w:id="1312" w:author="Laurence Golding" w:date="2018-03-21T15:24:00Z"/>
        </w:rPr>
      </w:pPr>
      <w:ins w:id="1313" w:author="Laurence Golding" w:date="2018-03-21T15:23:00Z">
        <w:r>
          <w:t xml:space="preserve">A viewer that renders a </w:t>
        </w:r>
      </w:ins>
      <w:ins w:id="1314" w:author="Laurence Golding" w:date="2018-03-26T10:28:00Z">
        <w:r w:rsidR="00E4598B">
          <w:rPr>
            <w:rStyle w:val="CODEtemp"/>
          </w:rPr>
          <w:t>threadFlow</w:t>
        </w:r>
      </w:ins>
      <w:ins w:id="1315" w:author="Laurence Golding" w:date="2018-03-21T15:23:00Z">
        <w:r>
          <w:rPr>
            <w:b/>
          </w:rPr>
          <w:t xml:space="preserve"> SH</w:t>
        </w:r>
      </w:ins>
      <w:ins w:id="1316" w:author="Laurence Golding" w:date="2018-03-22T14:28:00Z">
        <w:r w:rsidR="00EA69F4">
          <w:rPr>
            <w:b/>
          </w:rPr>
          <w:t>OULD</w:t>
        </w:r>
      </w:ins>
      <w:ins w:id="1317" w:author="Laurence Golding" w:date="2018-03-21T15:23:00Z">
        <w:r>
          <w:t xml:space="preserve"> provide a visual representation of the value of </w:t>
        </w:r>
        <w:r w:rsidRPr="003B19CD">
          <w:rPr>
            <w:rStyle w:val="CODEtemp"/>
          </w:rPr>
          <w:t>nestingLevel</w:t>
        </w:r>
        <w:r>
          <w:t>. Typically, this would be an indenta</w:t>
        </w:r>
      </w:ins>
      <w:ins w:id="1318" w:author="Laurence Golding" w:date="2018-03-21T15:24:00Z">
        <w:r>
          <w:t>tion indicating the depth of each location in the call tree.</w:t>
        </w:r>
      </w:ins>
    </w:p>
    <w:p w14:paraId="4B1086A0" w14:textId="6860E55C" w:rsidR="003B19CD" w:rsidRDefault="003A28B5" w:rsidP="003B19CD">
      <w:pPr>
        <w:pStyle w:val="Heading3"/>
        <w:rPr>
          <w:ins w:id="1319" w:author="Laurence Golding" w:date="2018-03-21T15:24:00Z"/>
        </w:rPr>
      </w:pPr>
      <w:bookmarkStart w:id="1320" w:name="_Ref509590968"/>
      <w:ins w:id="1321" w:author="Laurence Golding" w:date="2018-03-22T13:53:00Z">
        <w:r>
          <w:t>executionOrder</w:t>
        </w:r>
      </w:ins>
      <w:ins w:id="1322" w:author="Laurence Golding" w:date="2018-03-21T15:24:00Z">
        <w:r w:rsidR="003B19CD">
          <w:t xml:space="preserve"> property</w:t>
        </w:r>
        <w:bookmarkEnd w:id="1320"/>
      </w:ins>
    </w:p>
    <w:p w14:paraId="4D3DF1EE" w14:textId="28C080A2" w:rsidR="003B19CD" w:rsidRDefault="00034B8F" w:rsidP="003B19CD">
      <w:pPr>
        <w:rPr>
          <w:ins w:id="1323" w:author="Laurence Golding" w:date="2018-03-22T14:28:00Z"/>
        </w:rPr>
      </w:pPr>
      <w:ins w:id="1324" w:author="Laurence Golding" w:date="2018-03-22T13:54:00Z">
        <w:r>
          <w:t xml:space="preserve">If an </w:t>
        </w:r>
        <w:r w:rsidRPr="00A91CEB">
          <w:rPr>
            <w:rStyle w:val="CODEtemp"/>
          </w:rPr>
          <w:t>annotatedCodeLocation</w:t>
        </w:r>
        <w:r>
          <w:t xml:space="preserve"> object occurs within a</w:t>
        </w:r>
      </w:ins>
      <w:ins w:id="1325" w:author="Laurence Golding" w:date="2018-03-23T15:07:00Z">
        <w:r w:rsidR="000944A4">
          <w:t>n</w:t>
        </w:r>
      </w:ins>
      <w:ins w:id="1326" w:author="Laurence Golding" w:date="2018-03-22T13:54:00Z">
        <w:r>
          <w:t xml:space="preserve"> </w:t>
        </w:r>
      </w:ins>
      <w:ins w:id="1327" w:author="Laurence Golding" w:date="2018-03-26T10:28:00Z">
        <w:r w:rsidR="00E4598B">
          <w:rPr>
            <w:rStyle w:val="CODEtemp"/>
          </w:rPr>
          <w:t>threadFlow</w:t>
        </w:r>
      </w:ins>
      <w:ins w:id="1328" w:author="Laurence Golding" w:date="2018-03-22T13:54:00Z">
        <w:r>
          <w:t xml:space="preserve"> (§</w:t>
        </w:r>
      </w:ins>
      <w:ins w:id="1329" w:author="Laurence Golding" w:date="2018-03-22T14:28:00Z">
        <w:r w:rsidR="00EA69F4">
          <w:fldChar w:fldCharType="begin"/>
        </w:r>
        <w:r w:rsidR="00EA69F4">
          <w:instrText xml:space="preserve"> REF _Ref493427364 \r \h </w:instrText>
        </w:r>
      </w:ins>
      <w:r w:rsidR="00EA69F4">
        <w:fldChar w:fldCharType="separate"/>
      </w:r>
      <w:ins w:id="1330" w:author="Laurence Golding" w:date="2018-03-22T14:28:00Z">
        <w:r w:rsidR="00EA69F4">
          <w:t>3.25</w:t>
        </w:r>
        <w:r w:rsidR="00EA69F4">
          <w:fldChar w:fldCharType="end"/>
        </w:r>
      </w:ins>
      <w:ins w:id="1331" w:author="Laurence Golding" w:date="2018-03-22T13:54:00Z">
        <w:r>
          <w:t xml:space="preserve">), it </w:t>
        </w:r>
        <w:r w:rsidRPr="000F0B58">
          <w:rPr>
            <w:b/>
          </w:rPr>
          <w:t>MAY</w:t>
        </w:r>
        <w:r>
          <w:t xml:space="preserve"> contain a property named </w:t>
        </w:r>
      </w:ins>
      <w:ins w:id="1332" w:author="Laurence Golding" w:date="2018-03-22T14:24:00Z">
        <w:r w:rsidR="00EA69F4">
          <w:rPr>
            <w:rStyle w:val="CODEtemp"/>
          </w:rPr>
          <w:t>executionOrder</w:t>
        </w:r>
      </w:ins>
      <w:ins w:id="1333" w:author="Laurence Golding" w:date="2018-03-22T13:54:00Z">
        <w:r>
          <w:t xml:space="preserve">. If the </w:t>
        </w:r>
        <w:r w:rsidRPr="00A91CEB">
          <w:rPr>
            <w:rStyle w:val="CODEtemp"/>
          </w:rPr>
          <w:t>annotatedCodeLocation</w:t>
        </w:r>
        <w:r>
          <w:t xml:space="preserve"> object does not occur with a</w:t>
        </w:r>
      </w:ins>
      <w:ins w:id="1334" w:author="Laurence Golding" w:date="2018-03-23T15:08:00Z">
        <w:r w:rsidR="000944A4">
          <w:t>n</w:t>
        </w:r>
      </w:ins>
      <w:ins w:id="1335" w:author="Laurence Golding" w:date="2018-03-22T13:54:00Z">
        <w:r>
          <w:t xml:space="preserve"> </w:t>
        </w:r>
      </w:ins>
      <w:ins w:id="1336" w:author="Laurence Golding" w:date="2018-03-26T10:28:00Z">
        <w:r w:rsidR="00E4598B">
          <w:rPr>
            <w:rStyle w:val="CODEtemp"/>
          </w:rPr>
          <w:t>threadFlow</w:t>
        </w:r>
      </w:ins>
      <w:ins w:id="1337" w:author="Laurence Golding" w:date="2018-03-22T13:54:00Z">
        <w:r>
          <w:t xml:space="preserve">, the </w:t>
        </w:r>
      </w:ins>
      <w:ins w:id="1338" w:author="Laurence Golding" w:date="2018-03-22T14:38:00Z">
        <w:r w:rsidR="00080B7E">
          <w:rPr>
            <w:rStyle w:val="CODEtemp"/>
          </w:rPr>
          <w:t>executionOrder</w:t>
        </w:r>
      </w:ins>
      <w:ins w:id="1339" w:author="Laurence Golding" w:date="2018-03-22T13:54:00Z">
        <w:r>
          <w:t xml:space="preserve"> property </w:t>
        </w:r>
        <w:r>
          <w:rPr>
            <w:b/>
          </w:rPr>
          <w:t>SHALL</w:t>
        </w:r>
        <w:r>
          <w:t xml:space="preserve"> be absent.</w:t>
        </w:r>
      </w:ins>
    </w:p>
    <w:p w14:paraId="18011496" w14:textId="75C0A410" w:rsidR="00EA69F4" w:rsidRDefault="00EA69F4" w:rsidP="003B19CD">
      <w:pPr>
        <w:rPr>
          <w:ins w:id="1340" w:author="Laurence Golding" w:date="2018-03-22T14:35:00Z"/>
        </w:rPr>
      </w:pPr>
      <w:ins w:id="1341" w:author="Laurence Golding" w:date="2018-03-22T14:28:00Z">
        <w:r>
          <w:t xml:space="preserve">The value of the </w:t>
        </w:r>
        <w:r w:rsidRPr="00EA69F4">
          <w:rPr>
            <w:rStyle w:val="CODEtemp"/>
          </w:rPr>
          <w:t>executionOrder</w:t>
        </w:r>
        <w:r>
          <w:t xml:space="preserve"> property </w:t>
        </w:r>
      </w:ins>
      <w:ins w:id="1342" w:author="Laurence Golding" w:date="2018-03-22T14:31:00Z">
        <w:r w:rsidRPr="00EA69F4">
          <w:rPr>
            <w:b/>
          </w:rPr>
          <w:t>SHALL</w:t>
        </w:r>
      </w:ins>
      <w:ins w:id="1343" w:author="Laurence Golding" w:date="2018-03-22T14:28:00Z">
        <w:r>
          <w:t xml:space="preserve"> be a </w:t>
        </w:r>
      </w:ins>
      <w:ins w:id="1344" w:author="Laurence Golding" w:date="2018-03-22T14:35:00Z">
        <w:r w:rsidR="00080B7E">
          <w:t>posi</w:t>
        </w:r>
      </w:ins>
      <w:ins w:id="1345" w:author="Laurence Golding" w:date="2018-03-22T14:28:00Z">
        <w:r>
          <w:t>tive</w:t>
        </w:r>
      </w:ins>
      <w:ins w:id="1346" w:author="Laurence Golding" w:date="2018-03-22T14:29:00Z">
        <w:r>
          <w:t xml:space="preserve"> integer that represents the temporal order in which </w:t>
        </w:r>
      </w:ins>
      <w:ins w:id="1347" w:author="Laurence Golding" w:date="2018-03-22T14:38:00Z">
        <w:r w:rsidR="00080B7E">
          <w:t xml:space="preserve">execution reached this </w:t>
        </w:r>
      </w:ins>
      <w:ins w:id="1348" w:author="Laurence Golding" w:date="2018-03-22T14:29:00Z">
        <w:r>
          <w:t xml:space="preserve">location, across all </w:t>
        </w:r>
      </w:ins>
      <w:ins w:id="1349" w:author="Laurence Golding" w:date="2018-03-22T14:31:00Z">
        <w:r w:rsidRPr="00EA69F4">
          <w:rPr>
            <w:rStyle w:val="CODEtemp"/>
          </w:rPr>
          <w:t>annotatedCodeLocation</w:t>
        </w:r>
        <w:r>
          <w:t xml:space="preserve"> objects</w:t>
        </w:r>
      </w:ins>
      <w:ins w:id="1350" w:author="Laurence Golding" w:date="2018-03-22T14:29:00Z">
        <w:r>
          <w:t xml:space="preserve"> with</w:t>
        </w:r>
      </w:ins>
      <w:ins w:id="1351" w:author="Laurence Golding" w:date="2018-03-22T14:30:00Z">
        <w:r>
          <w:t xml:space="preserve">in all </w:t>
        </w:r>
      </w:ins>
      <w:ins w:id="1352" w:author="Laurence Golding" w:date="2018-03-26T10:28:00Z">
        <w:r w:rsidR="00E4598B">
          <w:rPr>
            <w:rStyle w:val="CODEtemp"/>
          </w:rPr>
          <w:t>threadFlow</w:t>
        </w:r>
      </w:ins>
      <w:ins w:id="1353" w:author="Laurence Golding" w:date="2018-03-23T15:08:00Z">
        <w:r w:rsidR="000944A4">
          <w:t xml:space="preserve"> objects</w:t>
        </w:r>
      </w:ins>
      <w:ins w:id="1354" w:author="Laurence Golding" w:date="2018-03-22T14:30:00Z">
        <w:r>
          <w:t xml:space="preserve"> belonging to a single </w:t>
        </w:r>
        <w:r w:rsidRPr="00EA69F4">
          <w:rPr>
            <w:rStyle w:val="CODEtemp"/>
          </w:rPr>
          <w:t>code</w:t>
        </w:r>
      </w:ins>
      <w:ins w:id="1355" w:author="Laurence Golding" w:date="2018-03-22T14:31:00Z">
        <w:r w:rsidRPr="00EA69F4">
          <w:rPr>
            <w:rStyle w:val="CODEtemp"/>
          </w:rPr>
          <w:t>F</w:t>
        </w:r>
      </w:ins>
      <w:ins w:id="1356" w:author="Laurence Golding" w:date="2018-03-22T14:30:00Z">
        <w:r w:rsidRPr="00EA69F4">
          <w:rPr>
            <w:rStyle w:val="CODEtemp"/>
          </w:rPr>
          <w:t>low</w:t>
        </w:r>
      </w:ins>
      <w:ins w:id="1357" w:author="Laurence Golding" w:date="2018-03-22T14:31:00Z">
        <w:r>
          <w:t xml:space="preserve"> (</w:t>
        </w:r>
      </w:ins>
      <w:ins w:id="1358" w:author="Laurence Golding" w:date="2018-03-22T14:32:00Z">
        <w:r>
          <w:t>§</w:t>
        </w:r>
      </w:ins>
      <w:ins w:id="1359" w:author="Laurence Golding" w:date="2018-03-22T14:33:00Z">
        <w:r>
          <w:fldChar w:fldCharType="begin"/>
        </w:r>
        <w:r>
          <w:instrText xml:space="preserve"> REF _Ref509492512 \r \h </w:instrText>
        </w:r>
      </w:ins>
      <w:r>
        <w:fldChar w:fldCharType="separate"/>
      </w:r>
      <w:ins w:id="1360" w:author="Laurence Golding" w:date="2018-03-22T14:33:00Z">
        <w:r>
          <w:t>3.24</w:t>
        </w:r>
        <w:r>
          <w:fldChar w:fldCharType="end"/>
        </w:r>
      </w:ins>
      <w:ins w:id="1361" w:author="Laurence Golding" w:date="2018-03-22T14:31:00Z">
        <w:r>
          <w:t>)</w:t>
        </w:r>
      </w:ins>
      <w:ins w:id="1362" w:author="Laurence Golding" w:date="2018-03-22T14:30:00Z">
        <w:r>
          <w:t xml:space="preserve">. </w:t>
        </w:r>
        <w:r w:rsidRPr="00EA69F4">
          <w:rPr>
            <w:rStyle w:val="CODEtemp"/>
          </w:rPr>
          <w:t>executionOrder</w:t>
        </w:r>
        <w:r>
          <w:t xml:space="preserve"> values are assigned in increasing order of time; </w:t>
        </w:r>
      </w:ins>
      <w:ins w:id="1363" w:author="Laurence Golding" w:date="2018-03-22T14:33:00Z">
        <w:r>
          <w:t>for</w:t>
        </w:r>
      </w:ins>
      <w:ins w:id="1364" w:author="Laurence Golding" w:date="2018-03-23T15:08:00Z">
        <w:r w:rsidR="000944A4">
          <w:t xml:space="preserve"> example</w:t>
        </w:r>
      </w:ins>
      <w:ins w:id="1365" w:author="Laurence Golding" w:date="2018-03-22T14:30:00Z">
        <w:r>
          <w:t xml:space="preserve">, </w:t>
        </w:r>
      </w:ins>
      <w:ins w:id="1366" w:author="Laurence Golding" w:date="2018-03-22T14:33:00Z">
        <w:r>
          <w:t xml:space="preserve">execution </w:t>
        </w:r>
      </w:ins>
      <w:ins w:id="1367" w:author="Laurence Golding" w:date="2018-03-22T14:39:00Z">
        <w:r w:rsidR="00080B7E">
          <w:t>reaches</w:t>
        </w:r>
      </w:ins>
      <w:ins w:id="1368" w:author="Laurence Golding" w:date="2018-03-22T14:33:00Z">
        <w:r>
          <w:t xml:space="preserve"> an</w:t>
        </w:r>
      </w:ins>
      <w:ins w:id="1369" w:author="Laurence Golding" w:date="2018-03-22T14:30:00Z">
        <w:r>
          <w:t xml:space="preserve"> </w:t>
        </w:r>
        <w:r w:rsidRPr="00080B7E">
          <w:rPr>
            <w:rStyle w:val="CODEtemp"/>
          </w:rPr>
          <w:t>annotatedCodeLocation</w:t>
        </w:r>
        <w:r>
          <w:t xml:space="preserve"> </w:t>
        </w:r>
      </w:ins>
      <w:ins w:id="1370" w:author="Laurence Golding" w:date="2018-03-22T14:33:00Z">
        <w:r>
          <w:t xml:space="preserve">whose </w:t>
        </w:r>
        <w:r w:rsidRPr="00080B7E">
          <w:rPr>
            <w:rStyle w:val="CODEtemp"/>
          </w:rPr>
          <w:t>executionOrder</w:t>
        </w:r>
        <w:r>
          <w:t xml:space="preserve"> is 2 occurs before it </w:t>
        </w:r>
      </w:ins>
      <w:ins w:id="1371" w:author="Laurence Golding" w:date="2018-03-22T14:39:00Z">
        <w:r w:rsidR="00080B7E">
          <w:t>reaches</w:t>
        </w:r>
      </w:ins>
      <w:ins w:id="1372" w:author="Laurence Golding" w:date="2018-03-22T14:34:00Z">
        <w:r>
          <w:t xml:space="preserve"> an </w:t>
        </w:r>
        <w:r w:rsidRPr="00080B7E">
          <w:rPr>
            <w:rStyle w:val="CODEtemp"/>
          </w:rPr>
          <w:t>annotatedCodeLocation</w:t>
        </w:r>
        <w:r>
          <w:t xml:space="preserve"> whose </w:t>
        </w:r>
        <w:r w:rsidRPr="00080B7E">
          <w:rPr>
            <w:rStyle w:val="CODEtemp"/>
          </w:rPr>
          <w:t>executionOrder</w:t>
        </w:r>
        <w:r>
          <w:t xml:space="preserve"> is 3.</w:t>
        </w:r>
        <w:r w:rsidR="00080B7E">
          <w:t xml:space="preserve"> If two </w:t>
        </w:r>
        <w:r w:rsidR="00080B7E" w:rsidRPr="00080B7E">
          <w:rPr>
            <w:rStyle w:val="CODEtemp"/>
          </w:rPr>
          <w:t>annotatedCodeLocation</w:t>
        </w:r>
        <w:r w:rsidR="00080B7E">
          <w:t xml:space="preserve">s in different </w:t>
        </w:r>
      </w:ins>
      <w:ins w:id="1373" w:author="Laurence Golding" w:date="2018-03-26T10:28:00Z">
        <w:r w:rsidR="00E4598B">
          <w:rPr>
            <w:rStyle w:val="CODEtemp"/>
          </w:rPr>
          <w:t>threadFlow</w:t>
        </w:r>
      </w:ins>
      <w:ins w:id="1374" w:author="Laurence Golding" w:date="2018-03-23T15:08:00Z">
        <w:r w:rsidR="000944A4">
          <w:t xml:space="preserve"> objects</w:t>
        </w:r>
      </w:ins>
      <w:ins w:id="1375" w:author="Laurence Golding" w:date="2018-03-22T14:34:00Z">
        <w:r w:rsidR="00080B7E">
          <w:t xml:space="preserve"> within the same </w:t>
        </w:r>
        <w:r w:rsidR="00080B7E" w:rsidRPr="00080B7E">
          <w:rPr>
            <w:rStyle w:val="CODEtemp"/>
          </w:rPr>
          <w:t>codeFlow</w:t>
        </w:r>
        <w:r w:rsidR="00080B7E">
          <w:t xml:space="preserve"> have the same value for </w:t>
        </w:r>
        <w:r w:rsidR="00080B7E" w:rsidRPr="00080B7E">
          <w:rPr>
            <w:rStyle w:val="CODEtemp"/>
          </w:rPr>
          <w:t>executionOrder</w:t>
        </w:r>
        <w:r w:rsidR="00080B7E">
          <w:t>, it mean</w:t>
        </w:r>
      </w:ins>
      <w:ins w:id="1376" w:author="Laurence Golding" w:date="2018-03-22T14:40:00Z">
        <w:r w:rsidR="00080B7E">
          <w:t>s</w:t>
        </w:r>
      </w:ins>
      <w:ins w:id="1377" w:author="Laurence Golding" w:date="2018-03-22T14:34:00Z">
        <w:r w:rsidR="00080B7E">
          <w:t xml:space="preserve"> that execution </w:t>
        </w:r>
      </w:ins>
      <w:ins w:id="1378" w:author="Laurence Golding" w:date="2018-03-22T14:40:00Z">
        <w:r w:rsidR="00080B7E">
          <w:t>reached</w:t>
        </w:r>
      </w:ins>
      <w:ins w:id="1379" w:author="Laurence Golding" w:date="2018-03-22T14:34:00Z">
        <w:r w:rsidR="00080B7E">
          <w:t xml:space="preserve"> both of those locations simu</w:t>
        </w:r>
      </w:ins>
      <w:ins w:id="1380" w:author="Laurence Golding" w:date="2018-03-22T14:35:00Z">
        <w:r w:rsidR="00080B7E">
          <w:t>ltaneously.</w:t>
        </w:r>
      </w:ins>
    </w:p>
    <w:p w14:paraId="4CB28102" w14:textId="73D2CC51" w:rsidR="00080B7E" w:rsidRDefault="00080B7E" w:rsidP="003B19CD">
      <w:pPr>
        <w:rPr>
          <w:ins w:id="1381" w:author="Laurence Golding" w:date="2018-03-22T14:36:00Z"/>
        </w:rPr>
      </w:pPr>
      <w:ins w:id="1382" w:author="Laurence Golding" w:date="2018-03-22T14:35:00Z">
        <w:r>
          <w:t xml:space="preserve">It is only necessary </w:t>
        </w:r>
      </w:ins>
      <w:ins w:id="1383" w:author="Laurence Golding" w:date="2018-03-22T14:41:00Z">
        <w:r>
          <w:t xml:space="preserve">to assign a value to </w:t>
        </w:r>
        <w:r w:rsidRPr="00080B7E">
          <w:rPr>
            <w:rStyle w:val="CODEtemp"/>
          </w:rPr>
          <w:t>executionOrder</w:t>
        </w:r>
        <w:r>
          <w:t xml:space="preserve"> </w:t>
        </w:r>
      </w:ins>
      <w:ins w:id="1384" w:author="Laurence Golding" w:date="2018-03-22T14:35:00Z">
        <w:r>
          <w:t xml:space="preserve">when the temporal ordering of </w:t>
        </w:r>
      </w:ins>
      <w:ins w:id="1385" w:author="Laurence Golding" w:date="2018-03-22T14:42:00Z">
        <w:r>
          <w:t>an</w:t>
        </w:r>
      </w:ins>
      <w:ins w:id="1386" w:author="Laurence Golding" w:date="2018-03-22T14:41:00Z">
        <w:r>
          <w:t xml:space="preserve"> </w:t>
        </w:r>
      </w:ins>
      <w:ins w:id="1387" w:author="Laurence Golding" w:date="2018-03-22T14:36:00Z">
        <w:r w:rsidRPr="00080B7E">
          <w:rPr>
            <w:rStyle w:val="CODEtemp"/>
          </w:rPr>
          <w:t>annotatedCodeLocation</w:t>
        </w:r>
        <w:r>
          <w:t xml:space="preserve"> </w:t>
        </w:r>
      </w:ins>
      <w:ins w:id="1388" w:author="Laurence Golding" w:date="2018-03-22T14:41:00Z">
        <w:r>
          <w:t>relative to</w:t>
        </w:r>
      </w:ins>
      <w:ins w:id="1389" w:author="Laurence Golding" w:date="2018-03-22T14:42:00Z">
        <w:r>
          <w:t xml:space="preserve"> a location on a</w:t>
        </w:r>
      </w:ins>
      <w:ins w:id="1390" w:author="Laurence Golding" w:date="2018-03-22T14:36:00Z">
        <w:r>
          <w:t xml:space="preserve"> di</w:t>
        </w:r>
      </w:ins>
      <w:ins w:id="1391" w:author="Laurence Golding" w:date="2018-03-22T14:42:00Z">
        <w:r>
          <w:t>fferent</w:t>
        </w:r>
      </w:ins>
      <w:ins w:id="1392" w:author="Laurence Golding" w:date="2018-03-22T14:36:00Z">
        <w:r>
          <w:t xml:space="preserve"> </w:t>
        </w:r>
      </w:ins>
      <w:ins w:id="1393" w:author="Laurence Golding" w:date="2018-03-26T10:28:00Z">
        <w:r w:rsidR="00E4598B">
          <w:rPr>
            <w:rStyle w:val="CODEtemp"/>
          </w:rPr>
          <w:t>threadFlow</w:t>
        </w:r>
      </w:ins>
      <w:ins w:id="1394" w:author="Laurence Golding" w:date="2018-03-22T14:36:00Z">
        <w:r>
          <w:t xml:space="preserve"> is significant to the detection of a result.</w:t>
        </w:r>
      </w:ins>
    </w:p>
    <w:p w14:paraId="61DADB84" w14:textId="2F14472A" w:rsidR="00080B7E" w:rsidRPr="00080B7E" w:rsidRDefault="00080B7E" w:rsidP="003B19CD">
      <w:pPr>
        <w:rPr>
          <w:ins w:id="1395" w:author="Laurence Golding" w:date="2018-03-21T14:52:00Z"/>
        </w:rPr>
      </w:pPr>
      <w:ins w:id="1396" w:author="Laurence Golding" w:date="2018-03-22T14:36:00Z">
        <w:r>
          <w:t xml:space="preserve">If this property is absent, its value </w:t>
        </w:r>
        <w:r>
          <w:rPr>
            <w:b/>
          </w:rPr>
          <w:t>SHALL</w:t>
        </w:r>
        <w:r>
          <w:t xml:space="preserve"> be taken to be 0, which is not otherwise a valid value </w:t>
        </w:r>
      </w:ins>
      <w:ins w:id="1397" w:author="Laurence Golding" w:date="2018-03-23T15:09:00Z">
        <w:r w:rsidR="000944A4">
          <w:t xml:space="preserve">for </w:t>
        </w:r>
        <w:r w:rsidR="000944A4" w:rsidRPr="000944A4">
          <w:rPr>
            <w:rStyle w:val="CODEtemp"/>
          </w:rPr>
          <w:t>executionOrder</w:t>
        </w:r>
        <w:r w:rsidR="000944A4">
          <w:t>.</w:t>
        </w:r>
      </w:ins>
    </w:p>
    <w:p w14:paraId="1C0A658F" w14:textId="556D17D5" w:rsidR="00B86BC7" w:rsidRDefault="00B86BC7" w:rsidP="00B86BC7">
      <w:pPr>
        <w:pStyle w:val="Heading3"/>
      </w:pPr>
      <w:bookmarkStart w:id="1398" w:name="_Toc509234475"/>
      <w:r>
        <w:lastRenderedPageBreak/>
        <w:t>importance property</w:t>
      </w:r>
      <w:bookmarkEnd w:id="1398"/>
    </w:p>
    <w:p w14:paraId="12516DE7" w14:textId="00376D86" w:rsidR="000F0B58" w:rsidRDefault="00C945B3" w:rsidP="000F0B58">
      <w:ins w:id="1399" w:author="Laurence Golding" w:date="2018-03-26T10:45:00Z">
        <w:r>
          <w:t>If a</w:t>
        </w:r>
      </w:ins>
      <w:del w:id="1400" w:author="Laurence Golding" w:date="2018-03-26T10:45:00Z">
        <w:r w:rsidR="000F0B58" w:rsidDel="00C945B3">
          <w:delText>A</w:delText>
        </w:r>
      </w:del>
      <w:r w:rsidR="000F0B58">
        <w:t xml:space="preserve">n </w:t>
      </w:r>
      <w:r w:rsidR="000F0B58" w:rsidRPr="000F0B58">
        <w:rPr>
          <w:rStyle w:val="CODEtemp"/>
        </w:rPr>
        <w:t>annotatedCodeLocation</w:t>
      </w:r>
      <w:r w:rsidR="000F0B58">
        <w:t xml:space="preserve"> object</w:t>
      </w:r>
      <w:ins w:id="1401" w:author="Laurence Golding" w:date="2018-03-26T10:45:00Z">
        <w:r w:rsidRPr="00C945B3">
          <w:t xml:space="preserve"> </w:t>
        </w:r>
        <w:r>
          <w:t xml:space="preserve">occurs within a </w:t>
        </w:r>
        <w:r>
          <w:rPr>
            <w:rStyle w:val="CODEtemp"/>
          </w:rPr>
          <w:t>threadFlow</w:t>
        </w:r>
        <w:r>
          <w:t xml:space="preserve"> (§</w:t>
        </w:r>
        <w:r>
          <w:fldChar w:fldCharType="begin"/>
        </w:r>
        <w:r>
          <w:instrText xml:space="preserve"> REF _Ref493427364 \r \h </w:instrText>
        </w:r>
      </w:ins>
      <w:ins w:id="1402" w:author="Laurence Golding" w:date="2018-03-26T10:45:00Z">
        <w:r>
          <w:fldChar w:fldCharType="separate"/>
        </w:r>
        <w:r>
          <w:t>3.25</w:t>
        </w:r>
        <w:r>
          <w:fldChar w:fldCharType="end"/>
        </w:r>
        <w:r>
          <w:t>),</w:t>
        </w:r>
      </w:ins>
      <w:ins w:id="1403" w:author="Laurence Golding" w:date="2018-03-26T10:46:00Z">
        <w:r>
          <w:t xml:space="preserve"> it</w:t>
        </w:r>
      </w:ins>
      <w:ins w:id="1404" w:author="Laurence Golding" w:date="2018-03-26T10:45:00Z">
        <w:r>
          <w:t xml:space="preserve"> </w:t>
        </w:r>
      </w:ins>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 </w:t>
      </w:r>
      <w:del w:id="1405" w:author="Laurence Golding" w:date="2018-03-26T10:46:00Z">
        <w:r w:rsidR="000F0B58" w:rsidRPr="000F0B58" w:rsidDel="00C945B3">
          <w:rPr>
            <w:rStyle w:val="CODEtemp"/>
          </w:rPr>
          <w:delText>codeFlow</w:delText>
        </w:r>
        <w:r w:rsidR="000F0B58" w:rsidDel="00C945B3">
          <w:delText xml:space="preserve"> object (§</w:delText>
        </w:r>
        <w:r w:rsidR="000F0B58" w:rsidDel="00C945B3">
          <w:fldChar w:fldCharType="begin"/>
        </w:r>
        <w:r w:rsidR="000F0B58" w:rsidDel="00C945B3">
          <w:delInstrText xml:space="preserve"> REF _Ref493427364 \w \h </w:delInstrText>
        </w:r>
        <w:r w:rsidR="000F0B58" w:rsidDel="00C945B3">
          <w:fldChar w:fldCharType="separate"/>
        </w:r>
        <w:r w:rsidR="007E4801" w:rsidDel="00C945B3">
          <w:delText>3.24</w:delText>
        </w:r>
        <w:r w:rsidR="000F0B58" w:rsidDel="00C945B3">
          <w:fldChar w:fldCharType="end"/>
        </w:r>
        <w:r w:rsidR="000F0B58" w:rsidDel="00C945B3">
          <w:delText>)</w:delText>
        </w:r>
      </w:del>
      <w:ins w:id="1406" w:author="Laurence Golding" w:date="2018-03-26T10:46:00Z">
        <w:r w:rsidRPr="00C945B3">
          <w:t>code flow</w:t>
        </w:r>
      </w:ins>
      <w:r w:rsidR="000F0B58">
        <w:t xml:space="preserve"> in which </w:t>
      </w:r>
      <w:del w:id="1407" w:author="Laurence Golding" w:date="2018-03-26T10:46:00Z">
        <w:r w:rsidR="000F0B58" w:rsidDel="00C945B3">
          <w:delText xml:space="preserve">it </w:delText>
        </w:r>
      </w:del>
      <w:ins w:id="1408" w:author="Laurence Golding" w:date="2018-03-26T10:46:00Z">
        <w:r>
          <w:t xml:space="preserve">the </w:t>
        </w:r>
        <w:r w:rsidRPr="00C945B3">
          <w:rPr>
            <w:rStyle w:val="CODEtemp"/>
          </w:rPr>
          <w:t>threadFlow</w:t>
        </w:r>
        <w:r>
          <w:t xml:space="preserve"> object </w:t>
        </w:r>
      </w:ins>
      <w:r w:rsidR="000F0B58">
        <w:t xml:space="preserve">occurs. If this </w:t>
      </w:r>
      <w:r w:rsidR="000F0B58" w:rsidRPr="000F0B58">
        <w:rPr>
          <w:rStyle w:val="CODEtemp"/>
        </w:rPr>
        <w:t>annotatedCodeLocation</w:t>
      </w:r>
      <w:r w:rsidR="000F0B58">
        <w:t xml:space="preserve"> does not occur within a </w:t>
      </w:r>
      <w:del w:id="1409" w:author="Laurence Golding" w:date="2018-03-26T10:47:00Z">
        <w:r w:rsidR="000F0B58" w:rsidRPr="000F0B58" w:rsidDel="00C945B3">
          <w:rPr>
            <w:rStyle w:val="CODEtemp"/>
          </w:rPr>
          <w:delText>codeFlow</w:delText>
        </w:r>
      </w:del>
      <w:ins w:id="1410" w:author="Laurence Golding" w:date="2018-03-26T10:47:00Z">
        <w:r>
          <w:rPr>
            <w:rStyle w:val="CODEtemp"/>
          </w:rPr>
          <w:t>thread</w:t>
        </w:r>
        <w:r w:rsidRPr="000F0B58">
          <w:rPr>
            <w:rStyle w:val="CODEtemp"/>
          </w:rPr>
          <w:t>Flow</w:t>
        </w:r>
      </w:ins>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547F3866" w:rsidR="00B86BC7" w:rsidDel="005C657C" w:rsidRDefault="00B86BC7" w:rsidP="00B86BC7">
      <w:pPr>
        <w:pStyle w:val="Heading3"/>
        <w:rPr>
          <w:del w:id="1411" w:author="Laurence Golding" w:date="2018-03-26T10:37:00Z"/>
        </w:rPr>
      </w:pPr>
      <w:bookmarkStart w:id="1412" w:name="_Toc509234476"/>
      <w:del w:id="1413" w:author="Laurence Golding" w:date="2018-03-26T10:37:00Z">
        <w:r w:rsidDel="005C657C">
          <w:delText>taintKind property</w:delText>
        </w:r>
        <w:bookmarkEnd w:id="1412"/>
      </w:del>
    </w:p>
    <w:p w14:paraId="5258FF5B" w14:textId="7A84CA1A" w:rsidR="004A77ED" w:rsidDel="005C657C" w:rsidRDefault="004A77ED" w:rsidP="004A77ED">
      <w:pPr>
        <w:rPr>
          <w:del w:id="1414" w:author="Laurence Golding" w:date="2018-03-26T10:37:00Z"/>
        </w:rPr>
      </w:pPr>
      <w:del w:id="1415" w:author="Laurence Golding" w:date="2018-03-26T10:37:00Z">
        <w:r w:rsidDel="005C657C">
          <w:delText xml:space="preserve">An </w:delText>
        </w:r>
        <w:r w:rsidRPr="004A77ED" w:rsidDel="005C657C">
          <w:rPr>
            <w:rStyle w:val="CODEtemp"/>
          </w:rPr>
          <w:delText>annotatedCodeLocation</w:delText>
        </w:r>
        <w:r w:rsidDel="005C657C">
          <w:delText xml:space="preserve"> object </w:delText>
        </w:r>
        <w:r w:rsidRPr="004A77ED" w:rsidDel="005C657C">
          <w:rPr>
            <w:b/>
          </w:rPr>
          <w:delText>MAY</w:delText>
        </w:r>
        <w:r w:rsidDel="005C657C">
          <w:delText xml:space="preserve"> contain a property named </w:delText>
        </w:r>
        <w:r w:rsidRPr="004A77ED" w:rsidDel="005C657C">
          <w:rPr>
            <w:rStyle w:val="CODEtemp"/>
          </w:rPr>
          <w:delText>taintKind</w:delText>
        </w:r>
        <w:r w:rsidDel="005C657C">
          <w:delText xml:space="preserve"> whose value is a string which classifies state transitions in code locations relevant to a taint analysis.</w:delText>
        </w:r>
      </w:del>
    </w:p>
    <w:p w14:paraId="3B492EBC" w14:textId="6BC3957E" w:rsidR="004A77ED" w:rsidDel="005C657C" w:rsidRDefault="004A77ED" w:rsidP="004A77ED">
      <w:pPr>
        <w:rPr>
          <w:del w:id="1416" w:author="Laurence Golding" w:date="2018-03-26T10:37:00Z"/>
        </w:rPr>
      </w:pPr>
      <w:del w:id="1417" w:author="Laurence Golding" w:date="2018-03-26T10:37:00Z">
        <w:r w:rsidDel="005C657C">
          <w:delText xml:space="preserve">If present, the </w:delText>
        </w:r>
        <w:r w:rsidRPr="004A77ED" w:rsidDel="005C657C">
          <w:rPr>
            <w:rStyle w:val="CODEtemp"/>
          </w:rPr>
          <w:delText>taintKind</w:delText>
        </w:r>
        <w:r w:rsidDel="005C657C">
          <w:delText xml:space="preserve"> property </w:delText>
        </w:r>
        <w:r w:rsidRPr="004A77ED" w:rsidDel="005C657C">
          <w:rPr>
            <w:b/>
          </w:rPr>
          <w:delText>SHALL</w:delText>
        </w:r>
        <w:r w:rsidDel="005C657C">
          <w:delText xml:space="preserve"> have one of the following values, with the specified meanings:</w:delText>
        </w:r>
      </w:del>
    </w:p>
    <w:p w14:paraId="73DB4CCF" w14:textId="2F7CB019" w:rsidR="004A77ED" w:rsidDel="005C657C" w:rsidRDefault="004A77ED" w:rsidP="00F823B8">
      <w:pPr>
        <w:pStyle w:val="ListParagraph"/>
        <w:numPr>
          <w:ilvl w:val="0"/>
          <w:numId w:val="29"/>
        </w:numPr>
        <w:rPr>
          <w:del w:id="1418" w:author="Laurence Golding" w:date="2018-03-26T10:37:00Z"/>
        </w:rPr>
      </w:pPr>
      <w:del w:id="1419" w:author="Laurence Golding" w:date="2018-03-26T10:37:00Z">
        <w:r w:rsidRPr="004A77ED" w:rsidDel="005C657C">
          <w:rPr>
            <w:rStyle w:val="CODEtemp"/>
          </w:rPr>
          <w:delText>"source"</w:delText>
        </w:r>
        <w:r w:rsidDel="005C657C">
          <w:delText>: At this location, untrusted data enters the system (for example, by being provided by a user or read from a file on disk).</w:delText>
        </w:r>
      </w:del>
    </w:p>
    <w:p w14:paraId="13038213" w14:textId="3EBEA61F" w:rsidR="004A77ED" w:rsidDel="005C657C" w:rsidRDefault="004A77ED" w:rsidP="00F823B8">
      <w:pPr>
        <w:pStyle w:val="ListParagraph"/>
        <w:numPr>
          <w:ilvl w:val="0"/>
          <w:numId w:val="29"/>
        </w:numPr>
        <w:rPr>
          <w:del w:id="1420" w:author="Laurence Golding" w:date="2018-03-26T10:37:00Z"/>
        </w:rPr>
      </w:pPr>
      <w:del w:id="1421" w:author="Laurence Golding" w:date="2018-03-26T10:37:00Z">
        <w:r w:rsidRPr="004A77ED" w:rsidDel="005C657C">
          <w:rPr>
            <w:rStyle w:val="CODEtemp"/>
          </w:rPr>
          <w:delText>"sanitizer"</w:delText>
        </w:r>
        <w:r w:rsidDel="005C657C">
          <w:delText>: This is the location of a statement (for example, a function call), after the execution of which data that entered the system from outside (for example, from user input) is presumed to be safe.</w:delText>
        </w:r>
      </w:del>
    </w:p>
    <w:p w14:paraId="2ED1D28B" w14:textId="51EA5151" w:rsidR="000F0B58" w:rsidRPr="000F0B58" w:rsidDel="005C657C" w:rsidRDefault="004A77ED" w:rsidP="00F823B8">
      <w:pPr>
        <w:pStyle w:val="ListParagraph"/>
        <w:numPr>
          <w:ilvl w:val="0"/>
          <w:numId w:val="29"/>
        </w:numPr>
        <w:rPr>
          <w:del w:id="1422" w:author="Laurence Golding" w:date="2018-03-26T10:37:00Z"/>
        </w:rPr>
      </w:pPr>
      <w:del w:id="1423" w:author="Laurence Golding" w:date="2018-03-26T10:37:00Z">
        <w:r w:rsidRPr="004A77ED" w:rsidDel="005C657C">
          <w:rPr>
            <w:rStyle w:val="CODEtemp"/>
          </w:rPr>
          <w:delText>"sink"</w:delText>
        </w:r>
        <w:r w:rsidDel="005C657C">
          <w:delText xml:space="preserve">: At this location, untrusted data enters some security-sensitive code (for example, an </w:delText>
        </w:r>
        <w:r w:rsidRPr="004A77ED" w:rsidDel="005C657C">
          <w:rPr>
            <w:rStyle w:val="CODEtemp"/>
          </w:rPr>
          <w:delText>eval</w:delText>
        </w:r>
        <w:r w:rsidDel="005C657C">
          <w:delText xml:space="preserve"> statement that converts untrusted text to executable code).</w:delText>
        </w:r>
      </w:del>
    </w:p>
    <w:p w14:paraId="4E2B8DE1" w14:textId="509595CF" w:rsidR="00B86BC7" w:rsidRDefault="00B86BC7" w:rsidP="00B86BC7">
      <w:pPr>
        <w:pStyle w:val="Heading3"/>
      </w:pPr>
      <w:bookmarkStart w:id="1424" w:name="_Toc509234477"/>
      <w:r>
        <w:t>snippet property</w:t>
      </w:r>
      <w:bookmarkEnd w:id="1424"/>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1425" w:name="_Ref493488427"/>
      <w:bookmarkStart w:id="1426" w:name="_Ref493488443"/>
      <w:bookmarkStart w:id="1427" w:name="_Toc509234478"/>
      <w:r>
        <w:t>annotations property</w:t>
      </w:r>
      <w:bookmarkEnd w:id="1425"/>
      <w:bookmarkEnd w:id="1426"/>
      <w:bookmarkEnd w:id="1427"/>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lastRenderedPageBreak/>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1428" w:name="_Toc509234479"/>
      <w:r>
        <w:t>properties property</w:t>
      </w:r>
      <w:bookmarkEnd w:id="1428"/>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429" w:name="_Hlk503362618"/>
      <w:r w:rsidRPr="004A77ED">
        <w:t>§</w:t>
      </w:r>
      <w:bookmarkEnd w:id="1429"/>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430" w:name="_Ref493509872"/>
      <w:bookmarkStart w:id="1431" w:name="_Toc509234480"/>
      <w:r>
        <w:t>annotation object</w:t>
      </w:r>
      <w:bookmarkEnd w:id="1430"/>
      <w:bookmarkEnd w:id="1431"/>
    </w:p>
    <w:p w14:paraId="02CBFA23" w14:textId="6673CFB5" w:rsidR="00B86BC7" w:rsidRDefault="00B86BC7" w:rsidP="00B86BC7">
      <w:pPr>
        <w:pStyle w:val="Heading3"/>
      </w:pPr>
      <w:bookmarkStart w:id="1432" w:name="_Toc509234481"/>
      <w:r>
        <w:t>General</w:t>
      </w:r>
      <w:bookmarkEnd w:id="143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433" w:name="_Ref493510430"/>
      <w:bookmarkStart w:id="1434" w:name="_Toc509234482"/>
      <w:r>
        <w:t>message property</w:t>
      </w:r>
      <w:bookmarkEnd w:id="1433"/>
      <w:bookmarkEnd w:id="1434"/>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1435" w:name="_Ref493488409"/>
      <w:bookmarkStart w:id="1436" w:name="_Ref503362753"/>
      <w:bookmarkStart w:id="1437" w:name="_Toc509234483"/>
      <w:r>
        <w:t>locations property</w:t>
      </w:r>
      <w:bookmarkEnd w:id="1435"/>
      <w:bookmarkEnd w:id="1436"/>
      <w:bookmarkEnd w:id="1437"/>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1438" w:name="_Ref508812750"/>
      <w:bookmarkStart w:id="1439" w:name="_Toc509234484"/>
      <w:bookmarkStart w:id="1440" w:name="_Ref493407996"/>
      <w:r>
        <w:lastRenderedPageBreak/>
        <w:t>resources object</w:t>
      </w:r>
      <w:bookmarkEnd w:id="1438"/>
      <w:bookmarkEnd w:id="1439"/>
    </w:p>
    <w:p w14:paraId="526D1A22" w14:textId="73E461DD" w:rsidR="00E15F22" w:rsidRDefault="00E15F22" w:rsidP="00E15F22">
      <w:pPr>
        <w:pStyle w:val="Heading3"/>
      </w:pPr>
      <w:bookmarkStart w:id="1441" w:name="_Toc509234485"/>
      <w:r>
        <w:t>General</w:t>
      </w:r>
      <w:bookmarkEnd w:id="144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442" w:name="_Ref508811824"/>
      <w:bookmarkStart w:id="1443" w:name="_Toc509234486"/>
      <w:r>
        <w:t>messageStrings property</w:t>
      </w:r>
      <w:bookmarkEnd w:id="1442"/>
      <w:bookmarkEnd w:id="1443"/>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444" w:name="_Ref508870783"/>
      <w:bookmarkStart w:id="1445" w:name="_Ref508871574"/>
      <w:bookmarkStart w:id="1446" w:name="_Ref508876005"/>
      <w:bookmarkStart w:id="1447" w:name="_Toc509234487"/>
      <w:r>
        <w:t>rules property</w:t>
      </w:r>
      <w:bookmarkEnd w:id="1444"/>
      <w:bookmarkEnd w:id="1445"/>
      <w:bookmarkEnd w:id="1446"/>
      <w:bookmarkEnd w:id="1447"/>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lastRenderedPageBreak/>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1448" w:name="_Ref508814067"/>
      <w:bookmarkStart w:id="1449" w:name="_Toc509234488"/>
      <w:r>
        <w:t>rule object</w:t>
      </w:r>
      <w:bookmarkEnd w:id="1440"/>
      <w:bookmarkEnd w:id="1448"/>
      <w:bookmarkEnd w:id="1449"/>
    </w:p>
    <w:p w14:paraId="0004BC6E" w14:textId="658F9ED1" w:rsidR="00B86BC7" w:rsidRDefault="00B86BC7" w:rsidP="00B86BC7">
      <w:pPr>
        <w:pStyle w:val="Heading3"/>
      </w:pPr>
      <w:bookmarkStart w:id="1450" w:name="_Toc509234489"/>
      <w:r>
        <w:t>General</w:t>
      </w:r>
      <w:bookmarkEnd w:id="145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451" w:name="_Toc509234490"/>
      <w:r>
        <w:t>Constraints</w:t>
      </w:r>
      <w:bookmarkEnd w:id="1451"/>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452" w:name="_Ref493408046"/>
      <w:bookmarkStart w:id="1453" w:name="_Toc509234491"/>
      <w:r>
        <w:t>id property</w:t>
      </w:r>
      <w:bookmarkEnd w:id="1452"/>
      <w:bookmarkEnd w:id="145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454" w:name="_Toc509234492"/>
      <w:r>
        <w:t>name property</w:t>
      </w:r>
      <w:bookmarkEnd w:id="1454"/>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455" w:name="_Ref493510771"/>
      <w:bookmarkStart w:id="1456" w:name="_Toc509234493"/>
      <w:r>
        <w:t>shortDescription property</w:t>
      </w:r>
      <w:bookmarkEnd w:id="1455"/>
      <w:bookmarkEnd w:id="1456"/>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457" w:name="_Ref493510781"/>
      <w:bookmarkStart w:id="1458" w:name="_Toc509234494"/>
      <w:r>
        <w:t>fullDescription property</w:t>
      </w:r>
      <w:bookmarkEnd w:id="1457"/>
      <w:bookmarkEnd w:id="1458"/>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59" w:name="_Ref493345139"/>
      <w:bookmarkStart w:id="1460" w:name="_Toc509234495"/>
      <w:r>
        <w:t>message</w:t>
      </w:r>
      <w:r w:rsidR="00CD2BD7">
        <w:t>Strings</w:t>
      </w:r>
      <w:r>
        <w:t xml:space="preserve"> property</w:t>
      </w:r>
      <w:bookmarkEnd w:id="1459"/>
      <w:bookmarkEnd w:id="1460"/>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461" w:name="_Ref503366474"/>
      <w:bookmarkStart w:id="1462" w:name="_Ref503366805"/>
      <w:bookmarkStart w:id="1463" w:name="_Toc509234496"/>
      <w:r>
        <w:t>richMessageStrings</w:t>
      </w:r>
      <w:r w:rsidR="00932BEE">
        <w:t xml:space="preserve"> property</w:t>
      </w:r>
      <w:bookmarkEnd w:id="1461"/>
      <w:bookmarkEnd w:id="1462"/>
      <w:bookmarkEnd w:id="1463"/>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1464" w:name="_Toc509234497"/>
      <w:r>
        <w:t>helpUri property</w:t>
      </w:r>
      <w:bookmarkEnd w:id="146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465" w:name="_Ref503364566"/>
      <w:bookmarkStart w:id="1466" w:name="_Toc509234498"/>
      <w:r>
        <w:t>help property</w:t>
      </w:r>
      <w:bookmarkEnd w:id="1465"/>
      <w:bookmarkEnd w:id="1466"/>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467" w:name="_Ref508894471"/>
      <w:bookmarkStart w:id="1468" w:name="_Toc509234499"/>
      <w:r>
        <w:t>configuration property</w:t>
      </w:r>
      <w:bookmarkEnd w:id="1467"/>
      <w:bookmarkEnd w:id="1468"/>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1469" w:name="_Toc509234500"/>
      <w:r>
        <w:t>properties property</w:t>
      </w:r>
      <w:bookmarkEnd w:id="1469"/>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1470" w:name="_Ref508894470"/>
      <w:bookmarkStart w:id="1471" w:name="_Ref508894720"/>
      <w:bookmarkStart w:id="1472" w:name="_Ref508894737"/>
      <w:bookmarkStart w:id="1473" w:name="_Toc509234501"/>
      <w:bookmarkStart w:id="1474" w:name="_Ref493477061"/>
      <w:r>
        <w:lastRenderedPageBreak/>
        <w:t>ruleConfiguration object</w:t>
      </w:r>
      <w:bookmarkEnd w:id="1470"/>
      <w:bookmarkEnd w:id="1471"/>
      <w:bookmarkEnd w:id="1472"/>
      <w:bookmarkEnd w:id="1473"/>
    </w:p>
    <w:p w14:paraId="2F470253" w14:textId="738DA236" w:rsidR="00164CCB" w:rsidRDefault="00164CCB" w:rsidP="00164CCB">
      <w:pPr>
        <w:pStyle w:val="Heading3"/>
      </w:pPr>
      <w:bookmarkStart w:id="1475" w:name="_Toc509234502"/>
      <w:r>
        <w:t>General</w:t>
      </w:r>
      <w:bookmarkEnd w:id="147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1476" w:name="_Toc509234503"/>
      <w:r>
        <w:t>enabled property</w:t>
      </w:r>
      <w:bookmarkEnd w:id="147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477" w:name="_Ref508894469"/>
      <w:bookmarkStart w:id="1478" w:name="_Toc509234504"/>
      <w:r>
        <w:t>defaultLevel property</w:t>
      </w:r>
      <w:bookmarkEnd w:id="1477"/>
      <w:bookmarkEnd w:id="1478"/>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479" w:name="_Ref508894764"/>
      <w:bookmarkStart w:id="1480" w:name="_Ref508894796"/>
      <w:bookmarkStart w:id="1481" w:name="_Toc509234505"/>
      <w:r>
        <w:t>parameters property</w:t>
      </w:r>
      <w:bookmarkEnd w:id="1479"/>
      <w:bookmarkEnd w:id="1480"/>
      <w:bookmarkEnd w:id="1481"/>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1482" w:name="_Toc509234506"/>
      <w:r>
        <w:t>fix object</w:t>
      </w:r>
      <w:bookmarkEnd w:id="1474"/>
      <w:bookmarkEnd w:id="1482"/>
    </w:p>
    <w:p w14:paraId="410A501F" w14:textId="4C707545" w:rsidR="00B86BC7" w:rsidRDefault="00B86BC7" w:rsidP="00B86BC7">
      <w:pPr>
        <w:pStyle w:val="Heading3"/>
      </w:pPr>
      <w:bookmarkStart w:id="1483" w:name="_Toc509234507"/>
      <w:r>
        <w:t>General</w:t>
      </w:r>
      <w:bookmarkEnd w:id="1483"/>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78801EE"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484" w:name="_Ref493512730"/>
      <w:bookmarkStart w:id="1485" w:name="_Toc509234508"/>
      <w:r>
        <w:t>description property</w:t>
      </w:r>
      <w:bookmarkEnd w:id="1484"/>
      <w:bookmarkEnd w:id="1485"/>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486" w:name="_Ref493512752"/>
      <w:bookmarkStart w:id="1487" w:name="_Ref493513084"/>
      <w:bookmarkStart w:id="1488" w:name="_Ref503372111"/>
      <w:bookmarkStart w:id="1489" w:name="_Ref503372176"/>
      <w:bookmarkStart w:id="1490" w:name="_Toc509234509"/>
      <w:r>
        <w:t>fileChanges property</w:t>
      </w:r>
      <w:bookmarkEnd w:id="1486"/>
      <w:bookmarkEnd w:id="1487"/>
      <w:bookmarkEnd w:id="1488"/>
      <w:bookmarkEnd w:id="1489"/>
      <w:bookmarkEnd w:id="1490"/>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1491" w:name="_Ref493512744"/>
      <w:bookmarkStart w:id="1492" w:name="_Ref493512991"/>
      <w:bookmarkStart w:id="1493" w:name="_Toc509234510"/>
      <w:r>
        <w:t>fileChange object</w:t>
      </w:r>
      <w:bookmarkEnd w:id="1491"/>
      <w:bookmarkEnd w:id="1492"/>
      <w:bookmarkEnd w:id="1493"/>
    </w:p>
    <w:p w14:paraId="74D8322D" w14:textId="06E505AA" w:rsidR="00B86BC7" w:rsidRDefault="00B86BC7" w:rsidP="00B86BC7">
      <w:pPr>
        <w:pStyle w:val="Heading3"/>
      </w:pPr>
      <w:bookmarkStart w:id="1494" w:name="_Toc509234511"/>
      <w:r>
        <w:t>General</w:t>
      </w:r>
      <w:bookmarkEnd w:id="14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495" w:name="_Ref493513096"/>
      <w:bookmarkStart w:id="1496" w:name="_Ref493513195"/>
      <w:bookmarkStart w:id="1497" w:name="_Ref493513493"/>
      <w:bookmarkStart w:id="1498" w:name="_Toc509234512"/>
      <w:r>
        <w:t>fileLocation</w:t>
      </w:r>
      <w:r w:rsidR="00B86BC7">
        <w:t xml:space="preserve"> property</w:t>
      </w:r>
      <w:bookmarkEnd w:id="1495"/>
      <w:bookmarkEnd w:id="1496"/>
      <w:bookmarkEnd w:id="1497"/>
      <w:bookmarkEnd w:id="1498"/>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499" w:name="_Ref493513106"/>
      <w:bookmarkStart w:id="1500" w:name="_Toc509234513"/>
      <w:r>
        <w:t>replacements property</w:t>
      </w:r>
      <w:bookmarkEnd w:id="1499"/>
      <w:bookmarkEnd w:id="1500"/>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1501" w:name="_Ref493513114"/>
      <w:bookmarkStart w:id="1502" w:name="_Ref493513476"/>
      <w:bookmarkStart w:id="1503" w:name="_Toc509234514"/>
      <w:r>
        <w:t>replacement object</w:t>
      </w:r>
      <w:bookmarkEnd w:id="1501"/>
      <w:bookmarkEnd w:id="1502"/>
      <w:bookmarkEnd w:id="1503"/>
    </w:p>
    <w:p w14:paraId="1276FD13" w14:textId="540BBC1F" w:rsidR="00B86BC7" w:rsidRDefault="00B86BC7" w:rsidP="00B86BC7">
      <w:pPr>
        <w:pStyle w:val="Heading3"/>
      </w:pPr>
      <w:bookmarkStart w:id="1504" w:name="_Toc509234515"/>
      <w:r>
        <w:t>General</w:t>
      </w:r>
      <w:bookmarkEnd w:id="150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505" w:name="_Toc509234516"/>
      <w:r>
        <w:t>Constraints</w:t>
      </w:r>
      <w:bookmarkEnd w:id="1505"/>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1506" w:name="_Ref493518436"/>
      <w:bookmarkStart w:id="1507" w:name="_Ref493518439"/>
      <w:bookmarkStart w:id="1508" w:name="_Ref493518529"/>
      <w:bookmarkStart w:id="1509" w:name="_Toc509234517"/>
      <w:r>
        <w:t>deleted</w:t>
      </w:r>
      <w:r w:rsidR="00F27F55">
        <w:t>Region</w:t>
      </w:r>
      <w:r>
        <w:t xml:space="preserve"> property</w:t>
      </w:r>
      <w:bookmarkEnd w:id="1506"/>
      <w:bookmarkEnd w:id="1507"/>
      <w:bookmarkEnd w:id="1508"/>
      <w:bookmarkEnd w:id="1509"/>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510" w:name="_Ref493518437"/>
      <w:bookmarkStart w:id="1511" w:name="_Ref493518440"/>
      <w:bookmarkStart w:id="1512" w:name="_Toc509234518"/>
      <w:r>
        <w:t>inserted</w:t>
      </w:r>
      <w:r w:rsidR="00F27F55">
        <w:t>Content</w:t>
      </w:r>
      <w:r>
        <w:t xml:space="preserve"> property</w:t>
      </w:r>
      <w:bookmarkEnd w:id="1510"/>
      <w:bookmarkEnd w:id="1511"/>
      <w:bookmarkEnd w:id="1512"/>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13" w:name="_Ref493404948"/>
      <w:bookmarkStart w:id="1514" w:name="_Ref493406026"/>
      <w:bookmarkStart w:id="1515" w:name="_Toc509234519"/>
      <w:r>
        <w:t>notification object</w:t>
      </w:r>
      <w:bookmarkEnd w:id="1513"/>
      <w:bookmarkEnd w:id="1514"/>
      <w:bookmarkEnd w:id="1515"/>
    </w:p>
    <w:p w14:paraId="3BD7AF2E" w14:textId="23E07934" w:rsidR="00B86BC7" w:rsidRDefault="00B86BC7" w:rsidP="00B86BC7">
      <w:pPr>
        <w:pStyle w:val="Heading3"/>
      </w:pPr>
      <w:bookmarkStart w:id="1516" w:name="_Toc509234520"/>
      <w:r>
        <w:t>General</w:t>
      </w:r>
      <w:bookmarkEnd w:id="1516"/>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1517" w:name="_Toc509234521"/>
      <w:r>
        <w:t>id property</w:t>
      </w:r>
      <w:bookmarkEnd w:id="15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18" w:name="_Ref493518926"/>
      <w:bookmarkStart w:id="1519" w:name="_Toc509234522"/>
      <w:r>
        <w:t>ruleId property</w:t>
      </w:r>
      <w:bookmarkEnd w:id="1518"/>
      <w:bookmarkEnd w:id="1519"/>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1520" w:name="_Toc509234523"/>
      <w:r>
        <w:t>ruleKey property</w:t>
      </w:r>
      <w:bookmarkEnd w:id="1520"/>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lastRenderedPageBreak/>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1521" w:name="_Toc509234524"/>
      <w:r>
        <w:t>physicalLocation property</w:t>
      </w:r>
      <w:bookmarkEnd w:id="1521"/>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1522" w:name="_Toc509234525"/>
      <w:r>
        <w:t>message property</w:t>
      </w:r>
      <w:bookmarkEnd w:id="1522"/>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523" w:name="_Ref493404972"/>
      <w:bookmarkStart w:id="1524" w:name="_Ref493406037"/>
      <w:bookmarkStart w:id="1525" w:name="_Toc509234526"/>
      <w:r>
        <w:t>level property</w:t>
      </w:r>
      <w:bookmarkEnd w:id="1523"/>
      <w:bookmarkEnd w:id="1524"/>
      <w:bookmarkEnd w:id="15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26" w:name="_Toc509234527"/>
      <w:r>
        <w:t>threadId property</w:t>
      </w:r>
      <w:bookmarkEnd w:id="15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527" w:name="_Toc509234528"/>
      <w:r>
        <w:t>time property</w:t>
      </w:r>
      <w:bookmarkEnd w:id="1527"/>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1528" w:name="_Toc509234529"/>
      <w:r>
        <w:t>exception property</w:t>
      </w:r>
      <w:bookmarkEnd w:id="1528"/>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529" w:name="_Toc509234530"/>
      <w:r>
        <w:lastRenderedPageBreak/>
        <w:t>properties property</w:t>
      </w:r>
      <w:bookmarkEnd w:id="1529"/>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530" w:name="_Ref493570836"/>
      <w:bookmarkStart w:id="1531" w:name="_Toc509234531"/>
      <w:r>
        <w:t>exception object</w:t>
      </w:r>
      <w:bookmarkEnd w:id="1530"/>
      <w:bookmarkEnd w:id="1531"/>
    </w:p>
    <w:p w14:paraId="1257C9E2" w14:textId="6070509F" w:rsidR="00B86BC7" w:rsidRDefault="00B86BC7" w:rsidP="00B86BC7">
      <w:pPr>
        <w:pStyle w:val="Heading3"/>
      </w:pPr>
      <w:bookmarkStart w:id="1532" w:name="_Toc509234532"/>
      <w:r>
        <w:t>General</w:t>
      </w:r>
      <w:bookmarkEnd w:id="153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533" w:name="_Toc509234533"/>
      <w:r>
        <w:t>kind property</w:t>
      </w:r>
      <w:bookmarkEnd w:id="153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34" w:name="_Toc509234534"/>
      <w:r>
        <w:t>message property</w:t>
      </w:r>
      <w:bookmarkEnd w:id="1534"/>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1535" w:name="_Toc509234535"/>
      <w:r>
        <w:t>stack property</w:t>
      </w:r>
      <w:bookmarkEnd w:id="1535"/>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36" w:name="_Toc509234536"/>
      <w:r>
        <w:t>innerExceptions property</w:t>
      </w:r>
      <w:bookmarkEnd w:id="153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537" w:name="_Toc287332011"/>
      <w:bookmarkStart w:id="1538" w:name="_Toc509234537"/>
      <w:r w:rsidRPr="00FD22AC">
        <w:lastRenderedPageBreak/>
        <w:t>Conformance</w:t>
      </w:r>
      <w:bookmarkEnd w:id="1537"/>
      <w:bookmarkEnd w:id="1538"/>
    </w:p>
    <w:p w14:paraId="1D48659C" w14:textId="6555FDBE" w:rsidR="00EE1E0B" w:rsidRDefault="00EE1E0B" w:rsidP="002244CB"/>
    <w:p w14:paraId="3BBDC6A3" w14:textId="77777777" w:rsidR="00376AE7" w:rsidRDefault="00376AE7" w:rsidP="00376AE7">
      <w:pPr>
        <w:pStyle w:val="Heading2"/>
        <w:numPr>
          <w:ilvl w:val="1"/>
          <w:numId w:val="2"/>
        </w:numPr>
      </w:pPr>
      <w:bookmarkStart w:id="1539" w:name="_Toc509234538"/>
      <w:r>
        <w:t>Conformance targets</w:t>
      </w:r>
      <w:bookmarkEnd w:id="15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540" w:name="_Toc509234539"/>
      <w:r>
        <w:t>Conformance Clause 1: SARIF log file</w:t>
      </w:r>
      <w:bookmarkEnd w:id="1540"/>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1541" w:name="_Toc509234540"/>
      <w:r>
        <w:t>Conformance Clause 2: SARIF resource file</w:t>
      </w:r>
      <w:bookmarkEnd w:id="1541"/>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1542" w:name="_Hlk507945868"/>
      <w:r>
        <w:t>§</w:t>
      </w:r>
      <w:r>
        <w:fldChar w:fldCharType="begin"/>
      </w:r>
      <w:r>
        <w:instrText xml:space="preserve"> REF _Ref508811723 \r \h </w:instrText>
      </w:r>
      <w:r>
        <w:fldChar w:fldCharType="separate"/>
      </w:r>
      <w:r w:rsidR="007E4801">
        <w:t>3.9.6.4</w:t>
      </w:r>
      <w:r>
        <w:fldChar w:fldCharType="end"/>
      </w:r>
      <w:r>
        <w:t>.</w:t>
      </w:r>
      <w:bookmarkEnd w:id="1542"/>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1543" w:name="_Toc509234541"/>
      <w:r>
        <w:t xml:space="preserve">Conformance Clause </w:t>
      </w:r>
      <w:r w:rsidR="00105CCB">
        <w:t>3</w:t>
      </w:r>
      <w:r>
        <w:t>: SARIF producer</w:t>
      </w:r>
      <w:bookmarkEnd w:id="1543"/>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44" w:name="_Toc509234542"/>
      <w:r>
        <w:t xml:space="preserve">Conformance Clause </w:t>
      </w:r>
      <w:r w:rsidR="00105CCB">
        <w:t>4</w:t>
      </w:r>
      <w:r>
        <w:t>: Direct producer</w:t>
      </w:r>
      <w:bookmarkEnd w:id="15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545" w:name="_Toc509234543"/>
      <w:r>
        <w:lastRenderedPageBreak/>
        <w:t xml:space="preserve">Conformance Clause </w:t>
      </w:r>
      <w:r w:rsidR="00105CCB">
        <w:t>5</w:t>
      </w:r>
      <w:r>
        <w:t>: Converter</w:t>
      </w:r>
      <w:bookmarkEnd w:id="154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546" w:name="_Toc509234544"/>
      <w:r>
        <w:t xml:space="preserve">Conformance Clause </w:t>
      </w:r>
      <w:r w:rsidR="00105CCB">
        <w:t>6</w:t>
      </w:r>
      <w:r>
        <w:t>: Deterministic producer</w:t>
      </w:r>
      <w:bookmarkEnd w:id="154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547" w:name="_Toc509234545"/>
      <w:r>
        <w:t xml:space="preserve">Conformance Clause </w:t>
      </w:r>
      <w:r w:rsidR="00105CCB">
        <w:t>7</w:t>
      </w:r>
      <w:r>
        <w:t xml:space="preserve">: </w:t>
      </w:r>
      <w:r w:rsidR="0018481C">
        <w:t>SARIF c</w:t>
      </w:r>
      <w:r>
        <w:t>onsumer</w:t>
      </w:r>
      <w:bookmarkEnd w:id="15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548" w:name="_Toc509234546"/>
      <w:r>
        <w:t xml:space="preserve">Conformance Clause </w:t>
      </w:r>
      <w:r w:rsidR="00105CCB">
        <w:t>8</w:t>
      </w:r>
      <w:r>
        <w:t>: Viewer</w:t>
      </w:r>
      <w:bookmarkEnd w:id="154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549" w:name="AppendixAcknowledgments"/>
      <w:bookmarkStart w:id="1550" w:name="_Toc85472897"/>
      <w:bookmarkStart w:id="1551" w:name="_Toc287332012"/>
      <w:bookmarkStart w:id="1552" w:name="_Toc509234547"/>
      <w:bookmarkEnd w:id="1549"/>
      <w:r>
        <w:lastRenderedPageBreak/>
        <w:t xml:space="preserve">(Informative) </w:t>
      </w:r>
      <w:r w:rsidR="00B80CDB">
        <w:t>Acknowl</w:t>
      </w:r>
      <w:r w:rsidR="004D0E5E">
        <w:t>e</w:t>
      </w:r>
      <w:r w:rsidR="008F61FB">
        <w:t>dg</w:t>
      </w:r>
      <w:r w:rsidR="0052099F">
        <w:t>ments</w:t>
      </w:r>
      <w:bookmarkEnd w:id="1550"/>
      <w:bookmarkEnd w:id="1551"/>
      <w:bookmarkEnd w:id="155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553" w:name="AppendixFingerprints"/>
      <w:bookmarkStart w:id="1554" w:name="_Toc509234548"/>
      <w:bookmarkEnd w:id="1553"/>
      <w:r>
        <w:lastRenderedPageBreak/>
        <w:t xml:space="preserve">(Informative) </w:t>
      </w:r>
      <w:r w:rsidR="00710FE0">
        <w:t>Use of fingerprints by result management systems</w:t>
      </w:r>
      <w:bookmarkEnd w:id="155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55" w:name="AppendixViewers"/>
      <w:bookmarkStart w:id="1556" w:name="_Toc509234549"/>
      <w:bookmarkEnd w:id="1555"/>
      <w:r>
        <w:lastRenderedPageBreak/>
        <w:t xml:space="preserve">(Informative) </w:t>
      </w:r>
      <w:r w:rsidR="00710FE0">
        <w:t xml:space="preserve">Use of SARIF by log </w:t>
      </w:r>
      <w:r w:rsidR="00AF0D84">
        <w:t xml:space="preserve">file </w:t>
      </w:r>
      <w:r w:rsidR="00710FE0">
        <w:t>viewers</w:t>
      </w:r>
      <w:bookmarkEnd w:id="15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557" w:name="AppendixConverters"/>
      <w:bookmarkStart w:id="1558" w:name="_Toc509234550"/>
      <w:bookmarkEnd w:id="1557"/>
      <w:r>
        <w:lastRenderedPageBreak/>
        <w:t xml:space="preserve">(Informative) </w:t>
      </w:r>
      <w:r w:rsidR="00710FE0">
        <w:t>Production of SARIF by converters</w:t>
      </w:r>
      <w:bookmarkEnd w:id="155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1559" w:name="AppendixRuleMetadata"/>
      <w:bookmarkStart w:id="1560" w:name="_Toc509234551"/>
      <w:bookmarkEnd w:id="1559"/>
      <w:r>
        <w:lastRenderedPageBreak/>
        <w:t xml:space="preserve">(Informative) </w:t>
      </w:r>
      <w:r w:rsidR="00710FE0">
        <w:t>Locating rule metadata</w:t>
      </w:r>
      <w:bookmarkEnd w:id="1560"/>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61" w:name="AppendixDeterminism"/>
      <w:bookmarkStart w:id="1562" w:name="_Toc509234552"/>
      <w:bookmarkEnd w:id="1561"/>
      <w:r>
        <w:lastRenderedPageBreak/>
        <w:t xml:space="preserve">(Normative) </w:t>
      </w:r>
      <w:r w:rsidR="00710FE0">
        <w:t>Producing deterministic SARIF log files</w:t>
      </w:r>
      <w:bookmarkEnd w:id="1562"/>
    </w:p>
    <w:p w14:paraId="269DCAE0" w14:textId="72CA49C1" w:rsidR="00B62028" w:rsidRDefault="00B62028" w:rsidP="00B62028">
      <w:pPr>
        <w:pStyle w:val="AppendixHeading2"/>
      </w:pPr>
      <w:bookmarkStart w:id="1563" w:name="_Toc509234553"/>
      <w:r>
        <w:t>General</w:t>
      </w:r>
      <w:bookmarkEnd w:id="15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564" w:name="_Toc509234554"/>
      <w:r>
        <w:t>Non-deterministic file format elements</w:t>
      </w:r>
      <w:bookmarkEnd w:id="156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565" w:name="_Toc509234555"/>
      <w:r>
        <w:t>Array and dictionary element ordering</w:t>
      </w:r>
      <w:bookmarkEnd w:id="156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66" w:name="_Toc509234556"/>
      <w:r>
        <w:t>Absolute paths</w:t>
      </w:r>
      <w:bookmarkEnd w:id="156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567" w:name="_Toc509234557"/>
      <w:r>
        <w:t>Compensating for non-deterministic output</w:t>
      </w:r>
      <w:bookmarkEnd w:id="156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68" w:name="_Toc509234558"/>
      <w:r>
        <w:lastRenderedPageBreak/>
        <w:t>Interaction between determinism and baselining</w:t>
      </w:r>
      <w:bookmarkEnd w:id="156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569" w:name="AppendixFixes"/>
      <w:bookmarkStart w:id="1570" w:name="_Toc509234559"/>
      <w:bookmarkEnd w:id="1569"/>
      <w:r>
        <w:lastRenderedPageBreak/>
        <w:t xml:space="preserve">(Informative) </w:t>
      </w:r>
      <w:r w:rsidR="00710FE0">
        <w:t>Guidance on fixes</w:t>
      </w:r>
      <w:bookmarkEnd w:id="157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571" w:name="AppendixExamples"/>
      <w:bookmarkStart w:id="1572" w:name="_Toc509234560"/>
      <w:bookmarkEnd w:id="1571"/>
      <w:r>
        <w:lastRenderedPageBreak/>
        <w:t xml:space="preserve">(Informative) </w:t>
      </w:r>
      <w:r w:rsidR="00710FE0">
        <w:t>Examples</w:t>
      </w:r>
      <w:bookmarkEnd w:id="15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73" w:name="_Toc509234561"/>
      <w:r>
        <w:t xml:space="preserve">Minimal valid SARIF </w:t>
      </w:r>
      <w:r w:rsidR="00EA1C84">
        <w:t>log file</w:t>
      </w:r>
      <w:bookmarkEnd w:id="157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74" w:name="_Toc509234562"/>
      <w:r w:rsidRPr="00745595">
        <w:t xml:space="preserve">Minimal recommended SARIF </w:t>
      </w:r>
      <w:r w:rsidR="00EA1C84">
        <w:t xml:space="preserve">log </w:t>
      </w:r>
      <w:r w:rsidRPr="00745595">
        <w:t>file with source information</w:t>
      </w:r>
      <w:bookmarkEnd w:id="15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75" w:name="_Toc509234563"/>
      <w:r w:rsidRPr="001D7651">
        <w:t xml:space="preserve">Minimal recommended SARIF </w:t>
      </w:r>
      <w:r w:rsidR="00EA1C84">
        <w:t xml:space="preserve">log </w:t>
      </w:r>
      <w:r w:rsidRPr="001D7651">
        <w:t>file without source information</w:t>
      </w:r>
      <w:bookmarkEnd w:id="1575"/>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76" w:name="_Toc509234564"/>
      <w:r w:rsidRPr="001D7651">
        <w:t xml:space="preserve">SARIF </w:t>
      </w:r>
      <w:r w:rsidR="00D71A1D">
        <w:t xml:space="preserve">resource </w:t>
      </w:r>
      <w:r w:rsidRPr="001D7651">
        <w:t xml:space="preserve">file </w:t>
      </w:r>
      <w:r w:rsidR="00D71A1D">
        <w:t>with</w:t>
      </w:r>
      <w:r w:rsidRPr="001D7651">
        <w:t xml:space="preserve"> rule metadata</w:t>
      </w:r>
      <w:bookmarkEnd w:id="1576"/>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77" w:name="_Toc509234565"/>
      <w:r>
        <w:t>Comprehensive SARIF file</w:t>
      </w:r>
      <w:bookmarkEnd w:id="157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74C8A83A" w:rsidR="006043FF" w:rsidRDefault="005A6322" w:rsidP="00EA1C84">
      <w:pPr>
        <w:pStyle w:val="Codesmall"/>
        <w:rPr>
          <w:ins w:id="1578" w:author="Laurence Golding" w:date="2018-03-23T15:10:00Z"/>
        </w:rPr>
      </w:pPr>
      <w:r>
        <w:t xml:space="preserve">              }</w:t>
      </w:r>
      <w:r w:rsidR="006043FF">
        <w:t>,</w:t>
      </w:r>
    </w:p>
    <w:p w14:paraId="50EAB706" w14:textId="0B1DA5D5" w:rsidR="00866B31" w:rsidRDefault="00866B31" w:rsidP="00EA1C84">
      <w:pPr>
        <w:pStyle w:val="Codesmall"/>
        <w:rPr>
          <w:ins w:id="1579" w:author="Laurence Golding" w:date="2018-03-23T15:11:00Z"/>
        </w:rPr>
      </w:pPr>
      <w:ins w:id="1580" w:author="Laurence Golding" w:date="2018-03-23T15:10:00Z">
        <w:r>
          <w:t xml:space="preserve">              "</w:t>
        </w:r>
      </w:ins>
      <w:ins w:id="1581" w:author="Laurence Golding" w:date="2018-03-26T10:29:00Z">
        <w:r w:rsidR="00E4598B">
          <w:t>threadFlow</w:t>
        </w:r>
      </w:ins>
      <w:ins w:id="1582" w:author="Laurence Golding" w:date="2018-03-23T15:10:00Z">
        <w:r>
          <w:t xml:space="preserve">s": </w:t>
        </w:r>
      </w:ins>
      <w:ins w:id="1583" w:author="Laurence Golding" w:date="2018-03-23T15:11:00Z">
        <w:r>
          <w:t>[</w:t>
        </w:r>
      </w:ins>
    </w:p>
    <w:p w14:paraId="7E6C895F" w14:textId="17A19BB4" w:rsidR="00866B31" w:rsidRDefault="00866B31" w:rsidP="00EA1C84">
      <w:pPr>
        <w:pStyle w:val="Codesmall"/>
        <w:rPr>
          <w:ins w:id="1584" w:author="Laurence Golding" w:date="2018-03-23T15:12:00Z"/>
        </w:rPr>
      </w:pPr>
      <w:ins w:id="1585" w:author="Laurence Golding" w:date="2018-03-23T15:11:00Z">
        <w:r>
          <w:t xml:space="preserve">                {</w:t>
        </w:r>
      </w:ins>
    </w:p>
    <w:p w14:paraId="2DDF0C21" w14:textId="06A2FB17" w:rsidR="00866B31" w:rsidRDefault="00866B31" w:rsidP="00EA1C84">
      <w:pPr>
        <w:pStyle w:val="Codesmall"/>
      </w:pPr>
      <w:ins w:id="1586" w:author="Laurence Golding" w:date="2018-03-23T15:12:00Z">
        <w:r>
          <w:t xml:space="preserve">                  "id": "thread 52",</w:t>
        </w:r>
      </w:ins>
    </w:p>
    <w:p w14:paraId="404CEF8A" w14:textId="0E760B9C" w:rsidR="006043FF" w:rsidRDefault="00866B31" w:rsidP="00EA1C84">
      <w:pPr>
        <w:pStyle w:val="Codesmall"/>
      </w:pPr>
      <w:ins w:id="1587" w:author="Laurence Golding" w:date="2018-03-23T15:11:00Z">
        <w:r>
          <w:t xml:space="preserve">    </w:t>
        </w:r>
      </w:ins>
      <w:r w:rsidR="006043FF">
        <w:t xml:space="preserve">              "locations": [</w:t>
      </w:r>
    </w:p>
    <w:p w14:paraId="628E44CB" w14:textId="28E2ABC5" w:rsidR="006043FF" w:rsidRDefault="00866B31" w:rsidP="00EA1C84">
      <w:pPr>
        <w:pStyle w:val="Codesmall"/>
      </w:pPr>
      <w:ins w:id="1588" w:author="Laurence Golding" w:date="2018-03-23T15:11:00Z">
        <w:r>
          <w:t xml:space="preserve">    </w:t>
        </w:r>
      </w:ins>
      <w:r w:rsidR="006043FF">
        <w:t xml:space="preserve">                {</w:t>
      </w:r>
    </w:p>
    <w:p w14:paraId="06F1FA6A" w14:textId="2398304C" w:rsidR="006043FF" w:rsidRDefault="00866B31" w:rsidP="00EA1C84">
      <w:pPr>
        <w:pStyle w:val="Codesmall"/>
      </w:pPr>
      <w:ins w:id="1589" w:author="Laurence Golding" w:date="2018-03-23T15:11:00Z">
        <w:r>
          <w:t xml:space="preserve">    </w:t>
        </w:r>
      </w:ins>
      <w:r w:rsidR="006043FF">
        <w:t xml:space="preserve">                  "step": </w:t>
      </w:r>
      <w:r w:rsidR="00652B5C">
        <w:t>1</w:t>
      </w:r>
      <w:r w:rsidR="006043FF">
        <w:t>,</w:t>
      </w:r>
    </w:p>
    <w:p w14:paraId="0C205FBF" w14:textId="05E0D4F0" w:rsidR="006043FF" w:rsidDel="00866B31" w:rsidRDefault="006043FF" w:rsidP="00EA1C84">
      <w:pPr>
        <w:pStyle w:val="Codesmall"/>
        <w:rPr>
          <w:del w:id="1590" w:author="Laurence Golding" w:date="2018-03-23T15:14:00Z"/>
        </w:rPr>
      </w:pPr>
      <w:del w:id="1591" w:author="Laurence Golding" w:date="2018-03-23T15:14:00Z">
        <w:r w:rsidDel="00866B31">
          <w:delText xml:space="preserve">                  "kind": "declaration",</w:delText>
        </w:r>
      </w:del>
    </w:p>
    <w:p w14:paraId="557B2880" w14:textId="798AF367" w:rsidR="006C19C1" w:rsidDel="00866B31" w:rsidRDefault="006C19C1" w:rsidP="00EA1C84">
      <w:pPr>
        <w:pStyle w:val="Codesmall"/>
        <w:rPr>
          <w:del w:id="1592" w:author="Laurence Golding" w:date="2018-03-23T15:14:00Z"/>
        </w:rPr>
      </w:pPr>
      <w:del w:id="1593" w:author="Laurence Golding" w:date="2018-03-23T15:14:00Z">
        <w:r w:rsidDel="00866B31">
          <w:delText xml:space="preserve">                  "target": "ptr",</w:delText>
        </w:r>
      </w:del>
    </w:p>
    <w:p w14:paraId="5105CE72" w14:textId="5C24FC32" w:rsidR="006043FF" w:rsidRDefault="00866B31" w:rsidP="00EA1C84">
      <w:pPr>
        <w:pStyle w:val="Codesmall"/>
      </w:pPr>
      <w:ins w:id="1594" w:author="Laurence Golding" w:date="2018-03-23T15:11:00Z">
        <w:r>
          <w:t xml:space="preserve">    </w:t>
        </w:r>
      </w:ins>
      <w:r w:rsidR="006043FF">
        <w:t xml:space="preserve">                  "importance": "essential",</w:t>
      </w:r>
    </w:p>
    <w:p w14:paraId="3FFA1917" w14:textId="61E87547" w:rsidR="005A6322" w:rsidRDefault="00866B31" w:rsidP="00EA1C84">
      <w:pPr>
        <w:pStyle w:val="Codesmall"/>
      </w:pPr>
      <w:ins w:id="1595" w:author="Laurence Golding" w:date="2018-03-23T15:11:00Z">
        <w:r>
          <w:t xml:space="preserve">    </w:t>
        </w:r>
      </w:ins>
      <w:r w:rsidR="006043FF">
        <w:t xml:space="preserve">                  "message": </w:t>
      </w:r>
      <w:r w:rsidR="005A6322">
        <w:t>{</w:t>
      </w:r>
    </w:p>
    <w:p w14:paraId="0A15AA36" w14:textId="1399E60A" w:rsidR="005A6322" w:rsidRDefault="00866B31" w:rsidP="00EA1C84">
      <w:pPr>
        <w:pStyle w:val="Codesmall"/>
      </w:pPr>
      <w:ins w:id="1596" w:author="Laurence Golding" w:date="2018-03-23T15:11:00Z">
        <w:r>
          <w:t xml:space="preserve">    </w:t>
        </w:r>
      </w:ins>
      <w:r w:rsidR="005A6322">
        <w:t xml:space="preserve">                    "text": </w:t>
      </w:r>
      <w:r w:rsidR="006043FF">
        <w:t>"Variable \"ptr\" declared."</w:t>
      </w:r>
      <w:r w:rsidR="005A6322">
        <w:t>,</w:t>
      </w:r>
    </w:p>
    <w:p w14:paraId="3BD4629D" w14:textId="3BB98336" w:rsidR="005A6322" w:rsidRDefault="00866B31" w:rsidP="005A6322">
      <w:pPr>
        <w:pStyle w:val="Codesmall"/>
      </w:pPr>
      <w:ins w:id="1597" w:author="Laurence Golding" w:date="2018-03-23T15:11:00Z">
        <w:r>
          <w:t xml:space="preserve">    </w:t>
        </w:r>
      </w:ins>
      <w:r w:rsidR="005A6322">
        <w:t xml:space="preserve">                    "richText": "Variable `ptr` declared."</w:t>
      </w:r>
    </w:p>
    <w:p w14:paraId="66CDBDC2" w14:textId="640323C8" w:rsidR="006043FF" w:rsidRDefault="00866B31" w:rsidP="00EA1C84">
      <w:pPr>
        <w:pStyle w:val="Codesmall"/>
      </w:pPr>
      <w:ins w:id="1598" w:author="Laurence Golding" w:date="2018-03-23T15:11:00Z">
        <w:r>
          <w:t xml:space="preserve">    </w:t>
        </w:r>
      </w:ins>
      <w:r w:rsidR="005A6322">
        <w:t xml:space="preserve">                  }</w:t>
      </w:r>
      <w:r w:rsidR="006043FF">
        <w:t>,</w:t>
      </w:r>
    </w:p>
    <w:p w14:paraId="436C1C32" w14:textId="4C7B6DB3" w:rsidR="00C55246" w:rsidRDefault="00866B31" w:rsidP="00EA1C84">
      <w:pPr>
        <w:pStyle w:val="Codesmall"/>
      </w:pPr>
      <w:ins w:id="1599" w:author="Laurence Golding" w:date="2018-03-23T15:11:00Z">
        <w:r>
          <w:t xml:space="preserve">    </w:t>
        </w:r>
      </w:ins>
      <w:r w:rsidR="006043FF">
        <w:t xml:space="preserve">                  "snippet": </w:t>
      </w:r>
      <w:r w:rsidR="00C55246">
        <w:t>{</w:t>
      </w:r>
    </w:p>
    <w:p w14:paraId="52A898D8" w14:textId="7EF23986" w:rsidR="00C55246" w:rsidRDefault="00866B31" w:rsidP="00EA1C84">
      <w:pPr>
        <w:pStyle w:val="Codesmall"/>
      </w:pPr>
      <w:ins w:id="1600" w:author="Laurence Golding" w:date="2018-03-23T15:11:00Z">
        <w:r>
          <w:t xml:space="preserve">    </w:t>
        </w:r>
      </w:ins>
      <w:r w:rsidR="00C55246">
        <w:t xml:space="preserve">                    "text": </w:t>
      </w:r>
      <w:r w:rsidR="006043FF">
        <w:t>"int *ptr;"</w:t>
      </w:r>
    </w:p>
    <w:p w14:paraId="7DF5AD37" w14:textId="17C07E5B" w:rsidR="006043FF" w:rsidRDefault="00866B31" w:rsidP="00EA1C84">
      <w:pPr>
        <w:pStyle w:val="Codesmall"/>
      </w:pPr>
      <w:ins w:id="1601" w:author="Laurence Golding" w:date="2018-03-23T15:11:00Z">
        <w:r>
          <w:t xml:space="preserve">    </w:t>
        </w:r>
      </w:ins>
      <w:r w:rsidR="00C55246">
        <w:t xml:space="preserve">                  }</w:t>
      </w:r>
      <w:r w:rsidR="006043FF">
        <w:t>,</w:t>
      </w:r>
    </w:p>
    <w:p w14:paraId="55030CD7" w14:textId="4A5C227A" w:rsidR="006043FF" w:rsidRDefault="00866B31" w:rsidP="00EA1C84">
      <w:pPr>
        <w:pStyle w:val="Codesmall"/>
      </w:pPr>
      <w:ins w:id="1602" w:author="Laurence Golding" w:date="2018-03-23T15:11:00Z">
        <w:r>
          <w:t xml:space="preserve">    </w:t>
        </w:r>
      </w:ins>
      <w:r w:rsidR="006043FF">
        <w:t xml:space="preserve">                  "physicalLocation": {</w:t>
      </w:r>
    </w:p>
    <w:p w14:paraId="72BF4DA8" w14:textId="6008C8C5" w:rsidR="00FD3B8F" w:rsidRDefault="00866B31" w:rsidP="00EA1C84">
      <w:pPr>
        <w:pStyle w:val="Codesmall"/>
      </w:pPr>
      <w:ins w:id="1603" w:author="Laurence Golding" w:date="2018-03-23T15:11:00Z">
        <w:r>
          <w:t xml:space="preserve">    </w:t>
        </w:r>
      </w:ins>
      <w:r w:rsidR="00FD3B8F">
        <w:t xml:space="preserve">                    "fileLocation": {</w:t>
      </w:r>
    </w:p>
    <w:p w14:paraId="0AFB0106" w14:textId="2A2FCC65" w:rsidR="00FD3B8F" w:rsidRDefault="00866B31" w:rsidP="00EA1C84">
      <w:pPr>
        <w:pStyle w:val="Codesmall"/>
      </w:pPr>
      <w:ins w:id="1604" w:author="Laurence Golding" w:date="2018-03-23T15:11:00Z">
        <w:r>
          <w:t xml:space="preserve">    </w:t>
        </w:r>
      </w:ins>
      <w:r w:rsidR="006043FF">
        <w:t xml:space="preserve">                    </w:t>
      </w:r>
      <w:r w:rsidR="00FD3B8F">
        <w:t xml:space="preserve">  </w:t>
      </w:r>
      <w:r w:rsidR="006043FF">
        <w:t>"uri": "file:///home/buildAgent/src/collections/list.h"</w:t>
      </w:r>
    </w:p>
    <w:p w14:paraId="711089AA" w14:textId="5BAE0E7A" w:rsidR="006043FF" w:rsidRDefault="00866B31" w:rsidP="00EA1C84">
      <w:pPr>
        <w:pStyle w:val="Codesmall"/>
      </w:pPr>
      <w:ins w:id="1605" w:author="Laurence Golding" w:date="2018-03-23T15:11:00Z">
        <w:r>
          <w:t xml:space="preserve">    </w:t>
        </w:r>
      </w:ins>
      <w:r w:rsidR="00FD3B8F">
        <w:t xml:space="preserve">                    }</w:t>
      </w:r>
      <w:r w:rsidR="006043FF">
        <w:t>,</w:t>
      </w:r>
    </w:p>
    <w:p w14:paraId="227E3EBD" w14:textId="09D53327" w:rsidR="006043FF" w:rsidRDefault="00866B31" w:rsidP="00EA1C84">
      <w:pPr>
        <w:pStyle w:val="Codesmall"/>
      </w:pPr>
      <w:ins w:id="1606" w:author="Laurence Golding" w:date="2018-03-23T15:11:00Z">
        <w:r>
          <w:t xml:space="preserve">  </w:t>
        </w:r>
      </w:ins>
      <w:ins w:id="1607" w:author="Laurence Golding" w:date="2018-03-23T15:12:00Z">
        <w:r>
          <w:t xml:space="preserve">  </w:t>
        </w:r>
      </w:ins>
      <w:r w:rsidR="006043FF">
        <w:t xml:space="preserve">                    "region": {</w:t>
      </w:r>
    </w:p>
    <w:p w14:paraId="6039956D" w14:textId="492B2FCA" w:rsidR="006043FF" w:rsidRDefault="00866B31" w:rsidP="00EA1C84">
      <w:pPr>
        <w:pStyle w:val="Codesmall"/>
      </w:pPr>
      <w:ins w:id="1608" w:author="Laurence Golding" w:date="2018-03-23T15:12:00Z">
        <w:r>
          <w:t xml:space="preserve">    </w:t>
        </w:r>
      </w:ins>
      <w:r w:rsidR="006043FF">
        <w:t xml:space="preserve">                      "startLine": 15</w:t>
      </w:r>
    </w:p>
    <w:p w14:paraId="1C265C5A" w14:textId="3705E267" w:rsidR="006043FF" w:rsidRDefault="00866B31" w:rsidP="00EA1C84">
      <w:pPr>
        <w:pStyle w:val="Codesmall"/>
      </w:pPr>
      <w:ins w:id="1609" w:author="Laurence Golding" w:date="2018-03-23T15:12:00Z">
        <w:r>
          <w:t xml:space="preserve">    </w:t>
        </w:r>
      </w:ins>
      <w:r w:rsidR="006043FF">
        <w:t xml:space="preserve">                    }</w:t>
      </w:r>
    </w:p>
    <w:p w14:paraId="06B1B5CD" w14:textId="0639854B" w:rsidR="006043FF" w:rsidRDefault="00866B31" w:rsidP="00EA1C84">
      <w:pPr>
        <w:pStyle w:val="Codesmall"/>
      </w:pPr>
      <w:ins w:id="1610" w:author="Laurence Golding" w:date="2018-03-23T15:12:00Z">
        <w:r>
          <w:t xml:space="preserve">    </w:t>
        </w:r>
      </w:ins>
      <w:r w:rsidR="006043FF">
        <w:t xml:space="preserve">                  },</w:t>
      </w:r>
    </w:p>
    <w:p w14:paraId="6A98296D" w14:textId="273CCEA6" w:rsidR="006043FF" w:rsidRDefault="00866B31" w:rsidP="00EA1C84">
      <w:pPr>
        <w:pStyle w:val="Codesmall"/>
      </w:pPr>
      <w:ins w:id="1611" w:author="Laurence Golding" w:date="2018-03-23T15:12:00Z">
        <w:r>
          <w:t xml:space="preserve">    </w:t>
        </w:r>
      </w:ins>
      <w:r w:rsidR="006043FF">
        <w:t xml:space="preserve">                  "fullyQualifiedLogicalName": "</w:t>
      </w:r>
      <w:proofErr w:type="gramStart"/>
      <w:r w:rsidR="006043FF">
        <w:t>collections::</w:t>
      </w:r>
      <w:proofErr w:type="gramEnd"/>
      <w:r w:rsidR="006043FF">
        <w:t>list:add",</w:t>
      </w:r>
    </w:p>
    <w:p w14:paraId="6A7A1E06" w14:textId="27D0C3BC" w:rsidR="006043FF" w:rsidRDefault="00866B31" w:rsidP="00EA1C84">
      <w:pPr>
        <w:pStyle w:val="Codesmall"/>
      </w:pPr>
      <w:ins w:id="1612" w:author="Laurence Golding" w:date="2018-03-23T15:12:00Z">
        <w:r>
          <w:t xml:space="preserve">    </w:t>
        </w:r>
      </w:ins>
      <w:r w:rsidR="006043FF">
        <w:t xml:space="preserve">                  "module": "platform"</w:t>
      </w:r>
      <w:del w:id="1613" w:author="Laurence Golding" w:date="2018-03-23T15:13:00Z">
        <w:r w:rsidR="006043FF" w:rsidDel="00866B31">
          <w:delText>,</w:delText>
        </w:r>
      </w:del>
    </w:p>
    <w:p w14:paraId="69DECDCE" w14:textId="25832D65" w:rsidR="006043FF" w:rsidDel="00866B31" w:rsidRDefault="006043FF" w:rsidP="00EA1C84">
      <w:pPr>
        <w:pStyle w:val="Codesmall"/>
        <w:rPr>
          <w:del w:id="1614" w:author="Laurence Golding" w:date="2018-03-23T15:12:00Z"/>
        </w:rPr>
      </w:pPr>
      <w:del w:id="1615" w:author="Laurence Golding" w:date="2018-03-23T15:12:00Z">
        <w:r w:rsidDel="00866B31">
          <w:delText xml:space="preserve">                  "threadId": 52</w:delText>
        </w:r>
      </w:del>
    </w:p>
    <w:p w14:paraId="238A3AD1" w14:textId="237D43E0" w:rsidR="006043FF" w:rsidRDefault="00866B31" w:rsidP="00EA1C84">
      <w:pPr>
        <w:pStyle w:val="Codesmall"/>
      </w:pPr>
      <w:ins w:id="1616" w:author="Laurence Golding" w:date="2018-03-23T15:12:00Z">
        <w:r>
          <w:t xml:space="preserve">    </w:t>
        </w:r>
      </w:ins>
      <w:r w:rsidR="006043FF">
        <w:t xml:space="preserve">                },</w:t>
      </w:r>
    </w:p>
    <w:p w14:paraId="08FF3BBF" w14:textId="086FA40E" w:rsidR="006043FF" w:rsidRDefault="00866B31" w:rsidP="00EA1C84">
      <w:pPr>
        <w:pStyle w:val="Codesmall"/>
      </w:pPr>
      <w:ins w:id="1617" w:author="Laurence Golding" w:date="2018-03-23T15:13:00Z">
        <w:r>
          <w:t xml:space="preserve">    </w:t>
        </w:r>
      </w:ins>
      <w:r w:rsidR="006043FF">
        <w:t xml:space="preserve">                {</w:t>
      </w:r>
    </w:p>
    <w:p w14:paraId="42A3BD5E" w14:textId="2E9A7850" w:rsidR="006043FF" w:rsidRDefault="00866B31" w:rsidP="00EA1C84">
      <w:pPr>
        <w:pStyle w:val="Codesmall"/>
      </w:pPr>
      <w:ins w:id="1618" w:author="Laurence Golding" w:date="2018-03-23T15:13:00Z">
        <w:r>
          <w:t xml:space="preserve">    </w:t>
        </w:r>
      </w:ins>
      <w:r w:rsidR="006043FF">
        <w:t xml:space="preserve">                  "step": </w:t>
      </w:r>
      <w:r w:rsidR="00652B5C">
        <w:t>2</w:t>
      </w:r>
      <w:r w:rsidR="006043FF">
        <w:t>,</w:t>
      </w:r>
    </w:p>
    <w:p w14:paraId="1EA494B8" w14:textId="7CB2AC30" w:rsidR="006043FF" w:rsidDel="00866B31" w:rsidRDefault="006043FF" w:rsidP="00EA1C84">
      <w:pPr>
        <w:pStyle w:val="Codesmall"/>
        <w:rPr>
          <w:del w:id="1619" w:author="Laurence Golding" w:date="2018-03-23T15:14:00Z"/>
        </w:rPr>
      </w:pPr>
      <w:del w:id="1620" w:author="Laurence Golding" w:date="2018-03-23T15:14:00Z">
        <w:r w:rsidDel="00866B31">
          <w:delText xml:space="preserve">                  "kind": "assignment",</w:delText>
        </w:r>
      </w:del>
    </w:p>
    <w:p w14:paraId="3ED46827" w14:textId="49A185DA" w:rsidR="006C19C1" w:rsidDel="00866B31" w:rsidRDefault="006C19C1" w:rsidP="00EA1C84">
      <w:pPr>
        <w:pStyle w:val="Codesmall"/>
        <w:rPr>
          <w:del w:id="1621" w:author="Laurence Golding" w:date="2018-03-23T15:14:00Z"/>
        </w:rPr>
      </w:pPr>
      <w:del w:id="1622" w:author="Laurence Golding" w:date="2018-03-23T15:14:00Z">
        <w:r w:rsidDel="00866B31">
          <w:delText xml:space="preserve">                  "target": "offset",</w:delText>
        </w:r>
      </w:del>
    </w:p>
    <w:p w14:paraId="38F435AB" w14:textId="12B32D70" w:rsidR="006C19C1" w:rsidDel="00866B31" w:rsidRDefault="006C19C1" w:rsidP="00EA1C84">
      <w:pPr>
        <w:pStyle w:val="Codesmall"/>
        <w:rPr>
          <w:del w:id="1623" w:author="Laurence Golding" w:date="2018-03-23T15:14:00Z"/>
        </w:rPr>
      </w:pPr>
      <w:del w:id="1624" w:author="Laurence Golding" w:date="2018-03-23T15:14:00Z">
        <w:r w:rsidDel="00866B31">
          <w:delText xml:space="preserve">                  "values": [</w:delText>
        </w:r>
      </w:del>
    </w:p>
    <w:p w14:paraId="0BBBC647" w14:textId="5DED8B61" w:rsidR="006C19C1" w:rsidDel="00866B31" w:rsidRDefault="006C19C1" w:rsidP="00EA1C84">
      <w:pPr>
        <w:pStyle w:val="Codesmall"/>
        <w:rPr>
          <w:del w:id="1625" w:author="Laurence Golding" w:date="2018-03-23T15:14:00Z"/>
        </w:rPr>
      </w:pPr>
      <w:del w:id="1626" w:author="Laurence Golding" w:date="2018-03-23T15:14:00Z">
        <w:r w:rsidDel="00866B31">
          <w:delText xml:space="preserve">                    "43"</w:delText>
        </w:r>
      </w:del>
    </w:p>
    <w:p w14:paraId="3DB258FA" w14:textId="59C76013" w:rsidR="006C19C1" w:rsidDel="00866B31" w:rsidRDefault="006C19C1" w:rsidP="00EA1C84">
      <w:pPr>
        <w:pStyle w:val="Codesmall"/>
        <w:rPr>
          <w:del w:id="1627" w:author="Laurence Golding" w:date="2018-03-23T15:14:00Z"/>
        </w:rPr>
      </w:pPr>
      <w:del w:id="1628" w:author="Laurence Golding" w:date="2018-03-23T15:14:00Z">
        <w:r w:rsidDel="00866B31">
          <w:delText xml:space="preserve">                  ],</w:delText>
        </w:r>
      </w:del>
    </w:p>
    <w:p w14:paraId="7E0C37B9" w14:textId="3EB6C4C8" w:rsidR="006C19C1" w:rsidRDefault="00866B31" w:rsidP="00EA1C84">
      <w:pPr>
        <w:pStyle w:val="Codesmall"/>
      </w:pPr>
      <w:ins w:id="1629" w:author="Laurence Golding" w:date="2018-03-23T15:13:00Z">
        <w:r>
          <w:t xml:space="preserve">    </w:t>
        </w:r>
      </w:ins>
      <w:r w:rsidR="006C19C1">
        <w:t xml:space="preserve">                  "state": {</w:t>
      </w:r>
    </w:p>
    <w:p w14:paraId="35C2AA4C" w14:textId="617AE1DE" w:rsidR="006C19C1" w:rsidRDefault="00866B31" w:rsidP="00EA1C84">
      <w:pPr>
        <w:pStyle w:val="Codesmall"/>
      </w:pPr>
      <w:ins w:id="1630" w:author="Laurence Golding" w:date="2018-03-23T15:13:00Z">
        <w:r>
          <w:t xml:space="preserve">    </w:t>
        </w:r>
      </w:ins>
      <w:r w:rsidR="006C19C1">
        <w:t xml:space="preserve">                    "y": "2",</w:t>
      </w:r>
    </w:p>
    <w:p w14:paraId="080BE347" w14:textId="1C63D5AC" w:rsidR="006C19C1" w:rsidRDefault="00866B31" w:rsidP="00EA1C84">
      <w:pPr>
        <w:pStyle w:val="Codesmall"/>
      </w:pPr>
      <w:ins w:id="1631" w:author="Laurence Golding" w:date="2018-03-23T15:13:00Z">
        <w:r>
          <w:t xml:space="preserve">    </w:t>
        </w:r>
      </w:ins>
      <w:r w:rsidR="006C19C1">
        <w:t xml:space="preserve">                    "z": "4",</w:t>
      </w:r>
    </w:p>
    <w:p w14:paraId="4B1AE113" w14:textId="76ED01D9" w:rsidR="006C19C1" w:rsidRDefault="00866B31" w:rsidP="00EA1C84">
      <w:pPr>
        <w:pStyle w:val="Codesmall"/>
      </w:pPr>
      <w:ins w:id="1632" w:author="Laurence Golding" w:date="2018-03-23T15:13:00Z">
        <w:r>
          <w:t xml:space="preserve">    </w:t>
        </w:r>
      </w:ins>
      <w:r w:rsidR="006C19C1">
        <w:t xml:space="preserve">                    "y + z": "6",</w:t>
      </w:r>
    </w:p>
    <w:p w14:paraId="61397E47" w14:textId="02D9675B" w:rsidR="006C19C1" w:rsidRDefault="00866B31" w:rsidP="00EA1C84">
      <w:pPr>
        <w:pStyle w:val="Codesmall"/>
      </w:pPr>
      <w:ins w:id="1633" w:author="Laurence Golding" w:date="2018-03-23T15:13:00Z">
        <w:r>
          <w:t xml:space="preserve">    </w:t>
        </w:r>
      </w:ins>
      <w:r w:rsidR="006C19C1">
        <w:t xml:space="preserve">                    "q": "7"</w:t>
      </w:r>
    </w:p>
    <w:p w14:paraId="75AE449A" w14:textId="58D3AA81" w:rsidR="006C19C1" w:rsidRDefault="00866B31" w:rsidP="00EA1C84">
      <w:pPr>
        <w:pStyle w:val="Codesmall"/>
      </w:pPr>
      <w:ins w:id="1634" w:author="Laurence Golding" w:date="2018-03-23T15:13:00Z">
        <w:r>
          <w:t xml:space="preserve">    </w:t>
        </w:r>
      </w:ins>
      <w:r w:rsidR="006C19C1">
        <w:t xml:space="preserve">                  },</w:t>
      </w:r>
    </w:p>
    <w:p w14:paraId="2AEA1AF5" w14:textId="10534229" w:rsidR="006043FF" w:rsidRDefault="00866B31" w:rsidP="00EA1C84">
      <w:pPr>
        <w:pStyle w:val="Codesmall"/>
      </w:pPr>
      <w:ins w:id="1635" w:author="Laurence Golding" w:date="2018-03-23T15:13:00Z">
        <w:r>
          <w:t xml:space="preserve">    </w:t>
        </w:r>
      </w:ins>
      <w:r w:rsidR="006043FF">
        <w:t xml:space="preserve">                  "importance": "unimportant",</w:t>
      </w:r>
    </w:p>
    <w:p w14:paraId="7192A406" w14:textId="27C2EA39" w:rsidR="001C6A7F" w:rsidRDefault="00866B31" w:rsidP="00EA1C84">
      <w:pPr>
        <w:pStyle w:val="Codesmall"/>
      </w:pPr>
      <w:ins w:id="1636" w:author="Laurence Golding" w:date="2018-03-23T15:13:00Z">
        <w:r>
          <w:t xml:space="preserve">    </w:t>
        </w:r>
      </w:ins>
      <w:r w:rsidR="006043FF">
        <w:t xml:space="preserve">                  "snippet": </w:t>
      </w:r>
      <w:r w:rsidR="001C6A7F">
        <w:t>{</w:t>
      </w:r>
    </w:p>
    <w:p w14:paraId="34CD1CE0" w14:textId="73E8A9C9" w:rsidR="001C6A7F" w:rsidRDefault="00866B31" w:rsidP="00EA1C84">
      <w:pPr>
        <w:pStyle w:val="Codesmall"/>
      </w:pPr>
      <w:ins w:id="1637" w:author="Laurence Golding" w:date="2018-03-23T15:13:00Z">
        <w:r>
          <w:t xml:space="preserve">    </w:t>
        </w:r>
      </w:ins>
      <w:r w:rsidR="001C6A7F">
        <w:t xml:space="preserve">                    "text": </w:t>
      </w:r>
      <w:r w:rsidR="006043FF">
        <w:t>"offset = (y + z)</w:t>
      </w:r>
      <w:r w:rsidR="006C19C1">
        <w:t xml:space="preserve"> * q</w:t>
      </w:r>
      <w:r w:rsidR="006043FF">
        <w:t xml:space="preserve"> + 1;"</w:t>
      </w:r>
    </w:p>
    <w:p w14:paraId="7218E0BF" w14:textId="77A135A9" w:rsidR="006043FF" w:rsidRDefault="00866B31" w:rsidP="00EA1C84">
      <w:pPr>
        <w:pStyle w:val="Codesmall"/>
      </w:pPr>
      <w:ins w:id="1638" w:author="Laurence Golding" w:date="2018-03-23T15:13:00Z">
        <w:r>
          <w:t xml:space="preserve">    </w:t>
        </w:r>
      </w:ins>
      <w:r w:rsidR="001C6A7F">
        <w:t xml:space="preserve">                  }</w:t>
      </w:r>
      <w:r w:rsidR="006043FF">
        <w:t>,</w:t>
      </w:r>
    </w:p>
    <w:p w14:paraId="3F7304FC" w14:textId="7CEC8FA8" w:rsidR="006043FF" w:rsidRDefault="00866B31" w:rsidP="00EA1C84">
      <w:pPr>
        <w:pStyle w:val="Codesmall"/>
      </w:pPr>
      <w:ins w:id="1639" w:author="Laurence Golding" w:date="2018-03-23T15:13:00Z">
        <w:r>
          <w:t xml:space="preserve">    </w:t>
        </w:r>
      </w:ins>
      <w:r w:rsidR="006043FF">
        <w:t xml:space="preserve">                  "physicalLocation": {</w:t>
      </w:r>
    </w:p>
    <w:p w14:paraId="0DD1B85B" w14:textId="1DBF7C87" w:rsidR="00FD3B8F" w:rsidRDefault="00866B31" w:rsidP="00EA1C84">
      <w:pPr>
        <w:pStyle w:val="Codesmall"/>
      </w:pPr>
      <w:ins w:id="1640" w:author="Laurence Golding" w:date="2018-03-23T15:13:00Z">
        <w:r>
          <w:t xml:space="preserve">    </w:t>
        </w:r>
      </w:ins>
      <w:r w:rsidR="00FD3B8F">
        <w:t xml:space="preserve">                    "fileLocation": {</w:t>
      </w:r>
    </w:p>
    <w:p w14:paraId="3BA093A0" w14:textId="487A5054" w:rsidR="00FD3B8F" w:rsidRDefault="00866B31" w:rsidP="00EA1C84">
      <w:pPr>
        <w:pStyle w:val="Codesmall"/>
      </w:pPr>
      <w:ins w:id="1641" w:author="Laurence Golding" w:date="2018-03-23T15:13:00Z">
        <w:r>
          <w:t xml:space="preserve">    </w:t>
        </w:r>
      </w:ins>
      <w:r w:rsidR="006043FF">
        <w:t xml:space="preserve">                    </w:t>
      </w:r>
      <w:r w:rsidR="00FD3B8F">
        <w:t xml:space="preserve">  </w:t>
      </w:r>
      <w:r w:rsidR="006043FF">
        <w:t>"uri": "file:///home/buildAgent/src/collections/list.h"</w:t>
      </w:r>
    </w:p>
    <w:p w14:paraId="3A930C4B" w14:textId="1315272B" w:rsidR="006043FF" w:rsidRDefault="00866B31" w:rsidP="00EA1C84">
      <w:pPr>
        <w:pStyle w:val="Codesmall"/>
      </w:pPr>
      <w:ins w:id="1642" w:author="Laurence Golding" w:date="2018-03-23T15:13:00Z">
        <w:r>
          <w:t xml:space="preserve">    </w:t>
        </w:r>
      </w:ins>
      <w:r w:rsidR="00FD3B8F">
        <w:t xml:space="preserve">                    }</w:t>
      </w:r>
      <w:r w:rsidR="006043FF">
        <w:t>,</w:t>
      </w:r>
    </w:p>
    <w:p w14:paraId="364B5D6F" w14:textId="60860052" w:rsidR="006043FF" w:rsidRDefault="00866B31" w:rsidP="00EA1C84">
      <w:pPr>
        <w:pStyle w:val="Codesmall"/>
      </w:pPr>
      <w:ins w:id="1643" w:author="Laurence Golding" w:date="2018-03-23T15:14:00Z">
        <w:r>
          <w:lastRenderedPageBreak/>
          <w:t xml:space="preserve">    </w:t>
        </w:r>
      </w:ins>
      <w:r w:rsidR="006043FF">
        <w:t xml:space="preserve">                    "region": {</w:t>
      </w:r>
    </w:p>
    <w:p w14:paraId="044C2A0B" w14:textId="468AB6A6" w:rsidR="006043FF" w:rsidRDefault="00866B31" w:rsidP="00EA1C84">
      <w:pPr>
        <w:pStyle w:val="Codesmall"/>
      </w:pPr>
      <w:ins w:id="1644" w:author="Laurence Golding" w:date="2018-03-23T15:14:00Z">
        <w:r>
          <w:t xml:space="preserve">    </w:t>
        </w:r>
      </w:ins>
      <w:r w:rsidR="006043FF">
        <w:t xml:space="preserve">                      "startLine": 15</w:t>
      </w:r>
    </w:p>
    <w:p w14:paraId="78F59CBE" w14:textId="30334CEF" w:rsidR="006043FF" w:rsidRDefault="00866B31" w:rsidP="00EA1C84">
      <w:pPr>
        <w:pStyle w:val="Codesmall"/>
      </w:pPr>
      <w:ins w:id="1645" w:author="Laurence Golding" w:date="2018-03-23T15:14:00Z">
        <w:r>
          <w:t xml:space="preserve">    </w:t>
        </w:r>
      </w:ins>
      <w:r w:rsidR="006043FF">
        <w:t xml:space="preserve">                    }</w:t>
      </w:r>
    </w:p>
    <w:p w14:paraId="018B206F" w14:textId="45F55A36" w:rsidR="006043FF" w:rsidRDefault="00866B31" w:rsidP="00EA1C84">
      <w:pPr>
        <w:pStyle w:val="Codesmall"/>
      </w:pPr>
      <w:ins w:id="1646" w:author="Laurence Golding" w:date="2018-03-23T15:14:00Z">
        <w:r>
          <w:t xml:space="preserve">    </w:t>
        </w:r>
      </w:ins>
      <w:r w:rsidR="006043FF">
        <w:t xml:space="preserve">                  },</w:t>
      </w:r>
    </w:p>
    <w:p w14:paraId="336F3699" w14:textId="35D91386" w:rsidR="006043FF" w:rsidRDefault="00866B31" w:rsidP="00EA1C84">
      <w:pPr>
        <w:pStyle w:val="Codesmall"/>
      </w:pPr>
      <w:ins w:id="1647" w:author="Laurence Golding" w:date="2018-03-23T15:14:00Z">
        <w:r>
          <w:t xml:space="preserve">    </w:t>
        </w:r>
      </w:ins>
      <w:r w:rsidR="006043FF">
        <w:t xml:space="preserve">                  "annotations": [</w:t>
      </w:r>
    </w:p>
    <w:p w14:paraId="4C8E48CC" w14:textId="2A1A8973" w:rsidR="006043FF" w:rsidRDefault="00866B31" w:rsidP="00EA1C84">
      <w:pPr>
        <w:pStyle w:val="Codesmall"/>
      </w:pPr>
      <w:ins w:id="1648" w:author="Laurence Golding" w:date="2018-03-23T15:14:00Z">
        <w:r>
          <w:t xml:space="preserve">    </w:t>
        </w:r>
      </w:ins>
      <w:r w:rsidR="006043FF">
        <w:t xml:space="preserve">                    {</w:t>
      </w:r>
    </w:p>
    <w:p w14:paraId="65704FEE" w14:textId="103B5EC6" w:rsidR="007B3256" w:rsidRDefault="00866B31" w:rsidP="00EA1C84">
      <w:pPr>
        <w:pStyle w:val="Codesmall"/>
      </w:pPr>
      <w:ins w:id="1649" w:author="Laurence Golding" w:date="2018-03-23T15:14:00Z">
        <w:r>
          <w:t xml:space="preserve">    </w:t>
        </w:r>
      </w:ins>
      <w:r w:rsidR="006043FF">
        <w:t xml:space="preserve">                      "message": </w:t>
      </w:r>
      <w:r w:rsidR="007B3256">
        <w:t>{</w:t>
      </w:r>
    </w:p>
    <w:p w14:paraId="098BA350" w14:textId="039EF983" w:rsidR="006043FF" w:rsidRDefault="00866B31" w:rsidP="00EA1C84">
      <w:pPr>
        <w:pStyle w:val="Codesmall"/>
      </w:pPr>
      <w:ins w:id="1650" w:author="Laurence Golding" w:date="2018-03-23T15:14:00Z">
        <w:r>
          <w:t xml:space="preserve">    </w:t>
        </w:r>
      </w:ins>
      <w:r w:rsidR="007B3256">
        <w:t xml:space="preserve">                        "text": </w:t>
      </w:r>
      <w:r w:rsidR="006043FF">
        <w:t>"(y + z) = 42",</w:t>
      </w:r>
    </w:p>
    <w:p w14:paraId="6F84E983" w14:textId="4C50C961" w:rsidR="007B3256" w:rsidRDefault="00866B31" w:rsidP="00EA1C84">
      <w:pPr>
        <w:pStyle w:val="Codesmall"/>
      </w:pPr>
      <w:ins w:id="1651" w:author="Laurence Golding" w:date="2018-03-23T15:14:00Z">
        <w:r>
          <w:t xml:space="preserve">    </w:t>
        </w:r>
      </w:ins>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45747B7E" w:rsidR="00162A07" w:rsidRDefault="00866B31" w:rsidP="00EA1C84">
      <w:pPr>
        <w:pStyle w:val="Codesmall"/>
      </w:pPr>
      <w:ins w:id="1652" w:author="Laurence Golding" w:date="2018-03-23T15:14:00Z">
        <w:r>
          <w:t xml:space="preserve">    </w:t>
        </w:r>
      </w:ins>
      <w:r w:rsidR="007B3256">
        <w:t xml:space="preserve">                      }</w:t>
      </w:r>
      <w:r w:rsidR="00162A07">
        <w:t>,</w:t>
      </w:r>
    </w:p>
    <w:p w14:paraId="4D04E870" w14:textId="276CE15A" w:rsidR="006043FF" w:rsidRDefault="00866B31" w:rsidP="00EA1C84">
      <w:pPr>
        <w:pStyle w:val="Codesmall"/>
      </w:pPr>
      <w:ins w:id="1653" w:author="Laurence Golding" w:date="2018-03-23T15:14:00Z">
        <w:r>
          <w:t xml:space="preserve">    </w:t>
        </w:r>
      </w:ins>
      <w:r w:rsidR="006043FF">
        <w:t xml:space="preserve">                      "locations": [</w:t>
      </w:r>
    </w:p>
    <w:p w14:paraId="5055E941" w14:textId="15F019ED" w:rsidR="006043FF" w:rsidRDefault="00866B31" w:rsidP="00EA1C84">
      <w:pPr>
        <w:pStyle w:val="Codesmall"/>
      </w:pPr>
      <w:ins w:id="1654" w:author="Laurence Golding" w:date="2018-03-23T15:14:00Z">
        <w:r>
          <w:t xml:space="preserve">    </w:t>
        </w:r>
      </w:ins>
      <w:r w:rsidR="006043FF">
        <w:t xml:space="preserve">                        {</w:t>
      </w:r>
    </w:p>
    <w:p w14:paraId="0AE230EB" w14:textId="60313AF3" w:rsidR="006043FF" w:rsidRDefault="00866B31" w:rsidP="00EA1C84">
      <w:pPr>
        <w:pStyle w:val="Codesmall"/>
      </w:pPr>
      <w:ins w:id="1655" w:author="Laurence Golding" w:date="2018-03-23T15:14:00Z">
        <w:r>
          <w:t xml:space="preserve">    </w:t>
        </w:r>
      </w:ins>
      <w:r w:rsidR="006043FF">
        <w:t xml:space="preserve">                          "region": {</w:t>
      </w:r>
    </w:p>
    <w:p w14:paraId="227B53BB" w14:textId="59887775" w:rsidR="006043FF" w:rsidRDefault="00866B31" w:rsidP="00EA1C84">
      <w:pPr>
        <w:pStyle w:val="Codesmall"/>
      </w:pPr>
      <w:ins w:id="1656" w:author="Laurence Golding" w:date="2018-03-23T15:14:00Z">
        <w:r>
          <w:t xml:space="preserve">    </w:t>
        </w:r>
      </w:ins>
      <w:r w:rsidR="006043FF">
        <w:t xml:space="preserve">                            "startLine": 15,</w:t>
      </w:r>
    </w:p>
    <w:p w14:paraId="7047F4CA" w14:textId="17579C2A" w:rsidR="006043FF" w:rsidRDefault="00866B31" w:rsidP="00EA1C84">
      <w:pPr>
        <w:pStyle w:val="Codesmall"/>
      </w:pPr>
      <w:ins w:id="1657" w:author="Laurence Golding" w:date="2018-03-23T15:14:00Z">
        <w:r>
          <w:t xml:space="preserve">    </w:t>
        </w:r>
      </w:ins>
      <w:r w:rsidR="006043FF">
        <w:t xml:space="preserve">                            "startColumn": 13,</w:t>
      </w:r>
    </w:p>
    <w:p w14:paraId="1386CAA5" w14:textId="7AFB935F" w:rsidR="006043FF" w:rsidRDefault="00866B31" w:rsidP="00EA1C84">
      <w:pPr>
        <w:pStyle w:val="Codesmall"/>
      </w:pPr>
      <w:ins w:id="1658" w:author="Laurence Golding" w:date="2018-03-23T15:14:00Z">
        <w:r>
          <w:t xml:space="preserve">    </w:t>
        </w:r>
      </w:ins>
      <w:r w:rsidR="006043FF">
        <w:t xml:space="preserve">                            "endColumn": 19</w:t>
      </w:r>
    </w:p>
    <w:p w14:paraId="3518C6BA" w14:textId="4310D1A6" w:rsidR="006043FF" w:rsidRDefault="00866B31" w:rsidP="00EA1C84">
      <w:pPr>
        <w:pStyle w:val="Codesmall"/>
      </w:pPr>
      <w:ins w:id="1659" w:author="Laurence Golding" w:date="2018-03-23T15:14:00Z">
        <w:r>
          <w:t xml:space="preserve">    </w:t>
        </w:r>
      </w:ins>
      <w:r w:rsidR="006043FF">
        <w:t xml:space="preserve">                          }</w:t>
      </w:r>
    </w:p>
    <w:p w14:paraId="128C9C8C" w14:textId="5C9061FA" w:rsidR="006043FF" w:rsidRDefault="00866B31" w:rsidP="00EA1C84">
      <w:pPr>
        <w:pStyle w:val="Codesmall"/>
      </w:pPr>
      <w:ins w:id="1660" w:author="Laurence Golding" w:date="2018-03-23T15:14:00Z">
        <w:r>
          <w:t xml:space="preserve">    </w:t>
        </w:r>
      </w:ins>
      <w:r w:rsidR="006043FF">
        <w:t xml:space="preserve">                        }</w:t>
      </w:r>
    </w:p>
    <w:p w14:paraId="375E6B92" w14:textId="6537181F" w:rsidR="006043FF" w:rsidRDefault="00866B31" w:rsidP="00EA1C84">
      <w:pPr>
        <w:pStyle w:val="Codesmall"/>
      </w:pPr>
      <w:ins w:id="1661" w:author="Laurence Golding" w:date="2018-03-23T15:14:00Z">
        <w:r>
          <w:t xml:space="preserve">    </w:t>
        </w:r>
      </w:ins>
      <w:r w:rsidR="006043FF">
        <w:t xml:space="preserve">                      ]</w:t>
      </w:r>
    </w:p>
    <w:p w14:paraId="3C51892B" w14:textId="37FFFD1E" w:rsidR="006043FF" w:rsidRDefault="00866B31" w:rsidP="00EA1C84">
      <w:pPr>
        <w:pStyle w:val="Codesmall"/>
      </w:pPr>
      <w:ins w:id="1662" w:author="Laurence Golding" w:date="2018-03-23T15:14:00Z">
        <w:r>
          <w:t xml:space="preserve">    </w:t>
        </w:r>
      </w:ins>
      <w:r w:rsidR="006043FF">
        <w:t xml:space="preserve">                    }</w:t>
      </w:r>
    </w:p>
    <w:p w14:paraId="1F081B41" w14:textId="109470E7" w:rsidR="006043FF" w:rsidRDefault="00866B31" w:rsidP="00EA1C84">
      <w:pPr>
        <w:pStyle w:val="Codesmall"/>
      </w:pPr>
      <w:ins w:id="1663" w:author="Laurence Golding" w:date="2018-03-23T15:15:00Z">
        <w:r>
          <w:t xml:space="preserve">    </w:t>
        </w:r>
      </w:ins>
      <w:r w:rsidR="006043FF">
        <w:t xml:space="preserve">                  ],</w:t>
      </w:r>
    </w:p>
    <w:p w14:paraId="150A3DEB" w14:textId="54F9A0E0" w:rsidR="006043FF" w:rsidRDefault="00866B31" w:rsidP="00EA1C84">
      <w:pPr>
        <w:pStyle w:val="Codesmall"/>
      </w:pPr>
      <w:ins w:id="1664" w:author="Laurence Golding" w:date="2018-03-23T15:15:00Z">
        <w:r>
          <w:t xml:space="preserve">    </w:t>
        </w:r>
      </w:ins>
      <w:r w:rsidR="006043FF">
        <w:t xml:space="preserve">                  "fullyQualifiedLogicalName": "</w:t>
      </w:r>
      <w:proofErr w:type="gramStart"/>
      <w:r w:rsidR="006043FF">
        <w:t>collections::</w:t>
      </w:r>
      <w:proofErr w:type="gramEnd"/>
      <w:r w:rsidR="006043FF">
        <w:t>list:add",</w:t>
      </w:r>
    </w:p>
    <w:p w14:paraId="44F627C7" w14:textId="6B06C33B" w:rsidR="006043FF" w:rsidRDefault="00866B31" w:rsidP="00EA1C84">
      <w:pPr>
        <w:pStyle w:val="Codesmall"/>
      </w:pPr>
      <w:ins w:id="1665" w:author="Laurence Golding" w:date="2018-03-23T15:15:00Z">
        <w:r>
          <w:t xml:space="preserve">    </w:t>
        </w:r>
      </w:ins>
      <w:r w:rsidR="006043FF">
        <w:t xml:space="preserve">                  "module": "platform",</w:t>
      </w:r>
    </w:p>
    <w:p w14:paraId="3260DB1B" w14:textId="39B568B7" w:rsidR="006043FF" w:rsidDel="00866B31" w:rsidRDefault="006043FF" w:rsidP="00EA1C84">
      <w:pPr>
        <w:pStyle w:val="Codesmall"/>
        <w:rPr>
          <w:del w:id="1666" w:author="Laurence Golding" w:date="2018-03-23T15:15:00Z"/>
        </w:rPr>
      </w:pPr>
      <w:del w:id="1667" w:author="Laurence Golding" w:date="2018-03-23T15:15:00Z">
        <w:r w:rsidDel="00866B31">
          <w:delText xml:space="preserve">                  "threadId": 52</w:delText>
        </w:r>
      </w:del>
    </w:p>
    <w:p w14:paraId="48C25E2B" w14:textId="4762F09C" w:rsidR="006043FF" w:rsidRDefault="00866B31" w:rsidP="00EA1C84">
      <w:pPr>
        <w:pStyle w:val="Codesmall"/>
      </w:pPr>
      <w:ins w:id="1668" w:author="Laurence Golding" w:date="2018-03-23T15:15:00Z">
        <w:r>
          <w:t xml:space="preserve">    </w:t>
        </w:r>
      </w:ins>
      <w:r w:rsidR="006043FF">
        <w:t xml:space="preserve">                },</w:t>
      </w:r>
    </w:p>
    <w:p w14:paraId="63A37CC6" w14:textId="7619A7A9" w:rsidR="006043FF" w:rsidRDefault="00866B31" w:rsidP="00EA1C84">
      <w:pPr>
        <w:pStyle w:val="Codesmall"/>
      </w:pPr>
      <w:ins w:id="1669" w:author="Laurence Golding" w:date="2018-03-23T15:15:00Z">
        <w:r>
          <w:t xml:space="preserve">    </w:t>
        </w:r>
      </w:ins>
      <w:r w:rsidR="006043FF">
        <w:t xml:space="preserve">                {</w:t>
      </w:r>
    </w:p>
    <w:p w14:paraId="11F69A04" w14:textId="606015DF" w:rsidR="006043FF" w:rsidRDefault="00866B31" w:rsidP="00EA1C84">
      <w:pPr>
        <w:pStyle w:val="Codesmall"/>
      </w:pPr>
      <w:ins w:id="1670" w:author="Laurence Golding" w:date="2018-03-23T15:15:00Z">
        <w:r>
          <w:t xml:space="preserve">    </w:t>
        </w:r>
      </w:ins>
      <w:r w:rsidR="006043FF">
        <w:t xml:space="preserve">                  "step": </w:t>
      </w:r>
      <w:r w:rsidR="00652B5C">
        <w:t>3</w:t>
      </w:r>
      <w:r w:rsidR="006043FF">
        <w:t>,</w:t>
      </w:r>
    </w:p>
    <w:p w14:paraId="3C7F3603" w14:textId="5141E86B" w:rsidR="006043FF" w:rsidDel="00866B31" w:rsidRDefault="006043FF" w:rsidP="00EA1C84">
      <w:pPr>
        <w:pStyle w:val="Codesmall"/>
        <w:rPr>
          <w:del w:id="1671" w:author="Laurence Golding" w:date="2018-03-23T15:15:00Z"/>
        </w:rPr>
      </w:pPr>
      <w:del w:id="1672" w:author="Laurence Golding" w:date="2018-03-23T15:15:00Z">
        <w:r w:rsidDel="00866B31">
          <w:delText xml:space="preserve">                  "kind": "call",</w:delText>
        </w:r>
      </w:del>
    </w:p>
    <w:p w14:paraId="7747F185" w14:textId="4765BD8F" w:rsidR="006043FF" w:rsidRDefault="00866B31" w:rsidP="00EA1C84">
      <w:pPr>
        <w:pStyle w:val="Codesmall"/>
      </w:pPr>
      <w:ins w:id="1673" w:author="Laurence Golding" w:date="2018-03-23T15:15:00Z">
        <w:r>
          <w:t xml:space="preserve">    </w:t>
        </w:r>
      </w:ins>
      <w:r w:rsidR="006043FF">
        <w:t xml:space="preserve">                  "importance": "essential",</w:t>
      </w:r>
    </w:p>
    <w:p w14:paraId="56FCFFDD" w14:textId="4035915F" w:rsidR="007B3256" w:rsidRDefault="00866B31" w:rsidP="00EA1C84">
      <w:pPr>
        <w:pStyle w:val="Codesmall"/>
      </w:pPr>
      <w:ins w:id="1674" w:author="Laurence Golding" w:date="2018-03-23T15:15:00Z">
        <w:r>
          <w:t xml:space="preserve">    </w:t>
        </w:r>
      </w:ins>
      <w:r w:rsidR="006043FF">
        <w:t xml:space="preserve">                  "message": </w:t>
      </w:r>
      <w:r w:rsidR="007B3256">
        <w:t>{</w:t>
      </w:r>
    </w:p>
    <w:p w14:paraId="6C8813A7" w14:textId="0134A87E" w:rsidR="006C19C1" w:rsidRDefault="00866B31" w:rsidP="00EA1C84">
      <w:pPr>
        <w:pStyle w:val="Codesmall"/>
      </w:pPr>
      <w:ins w:id="1675" w:author="Laurence Golding" w:date="2018-03-23T15:15:00Z">
        <w:r>
          <w:t xml:space="preserve">    </w:t>
        </w:r>
      </w:ins>
      <w:r w:rsidR="007B3256">
        <w:t xml:space="preserve">                    "text": </w:t>
      </w:r>
      <w:r w:rsidR="006043FF">
        <w:t>"Uninitialized variable \"ptr\" passed to</w:t>
      </w:r>
    </w:p>
    <w:p w14:paraId="1E0972C1" w14:textId="4F6733F1" w:rsidR="006043FF" w:rsidRDefault="00866B31" w:rsidP="00EA1C84">
      <w:pPr>
        <w:pStyle w:val="Codesmall"/>
      </w:pPr>
      <w:ins w:id="1676" w:author="Laurence Golding" w:date="2018-03-23T15:15:00Z">
        <w:r>
          <w:t xml:space="preserve">    </w:t>
        </w:r>
      </w:ins>
      <w:r w:rsidR="006C19C1">
        <w:t xml:space="preserve">                             </w:t>
      </w:r>
      <w:r w:rsidR="006043FF">
        <w:t>method \"add_core\".",</w:t>
      </w:r>
    </w:p>
    <w:p w14:paraId="79AE5FFA" w14:textId="700ED2CC" w:rsidR="007B3256" w:rsidRDefault="00866B31" w:rsidP="007B3256">
      <w:pPr>
        <w:pStyle w:val="Codesmall"/>
      </w:pPr>
      <w:ins w:id="1677" w:author="Laurence Golding" w:date="2018-03-23T15:15:00Z">
        <w:r>
          <w:t xml:space="preserve">    </w:t>
        </w:r>
      </w:ins>
      <w:r w:rsidR="007B3256">
        <w:t xml:space="preserve">                    "richText": "Uninitialized variable `ptr` passed to</w:t>
      </w:r>
    </w:p>
    <w:p w14:paraId="5BC8458B" w14:textId="681284C9" w:rsidR="007B3256" w:rsidRDefault="00866B31" w:rsidP="007B3256">
      <w:pPr>
        <w:pStyle w:val="Codesmall"/>
      </w:pPr>
      <w:ins w:id="1678" w:author="Laurence Golding" w:date="2018-03-23T15:16:00Z">
        <w:r>
          <w:t xml:space="preserve">    </w:t>
        </w:r>
      </w:ins>
      <w:r w:rsidR="007B3256">
        <w:t xml:space="preserve">                                 method `add_core`."</w:t>
      </w:r>
    </w:p>
    <w:p w14:paraId="31A4F321" w14:textId="489DF3CE" w:rsidR="007B3256" w:rsidRDefault="00866B31" w:rsidP="007B3256">
      <w:pPr>
        <w:pStyle w:val="Codesmall"/>
      </w:pPr>
      <w:ins w:id="1679" w:author="Laurence Golding" w:date="2018-03-23T15:16:00Z">
        <w:r>
          <w:t xml:space="preserve">    </w:t>
        </w:r>
      </w:ins>
      <w:r w:rsidR="007B3256">
        <w:t xml:space="preserve">                  },</w:t>
      </w:r>
    </w:p>
    <w:p w14:paraId="69CA1162" w14:textId="6AFCE765" w:rsidR="001C6A7F" w:rsidRDefault="00866B31" w:rsidP="00EA1C84">
      <w:pPr>
        <w:pStyle w:val="Codesmall"/>
      </w:pPr>
      <w:ins w:id="1680" w:author="Laurence Golding" w:date="2018-03-23T15:16:00Z">
        <w:r>
          <w:t xml:space="preserve">    </w:t>
        </w:r>
      </w:ins>
      <w:r w:rsidR="006043FF">
        <w:t xml:space="preserve">                  "snippet": </w:t>
      </w:r>
      <w:r w:rsidR="001C6A7F">
        <w:t>{</w:t>
      </w:r>
    </w:p>
    <w:p w14:paraId="558B061D" w14:textId="3E2B7A27" w:rsidR="001C6A7F" w:rsidRDefault="00866B31" w:rsidP="00EA1C84">
      <w:pPr>
        <w:pStyle w:val="Codesmall"/>
      </w:pPr>
      <w:ins w:id="1681" w:author="Laurence Golding" w:date="2018-03-23T15:16:00Z">
        <w:r>
          <w:t xml:space="preserve">    </w:t>
        </w:r>
      </w:ins>
      <w:r w:rsidR="001C6A7F">
        <w:t xml:space="preserve">                    "text": </w:t>
      </w:r>
      <w:r w:rsidR="006043FF">
        <w:t>"add_</w:t>
      </w:r>
      <w:proofErr w:type="gramStart"/>
      <w:r w:rsidR="006043FF">
        <w:t>core(</w:t>
      </w:r>
      <w:proofErr w:type="gramEnd"/>
      <w:r w:rsidR="006043FF">
        <w:t>ptr, offset, val)"</w:t>
      </w:r>
    </w:p>
    <w:p w14:paraId="6B841E44" w14:textId="6BA9529F" w:rsidR="006043FF" w:rsidRDefault="00866B31" w:rsidP="00EA1C84">
      <w:pPr>
        <w:pStyle w:val="Codesmall"/>
      </w:pPr>
      <w:ins w:id="1682" w:author="Laurence Golding" w:date="2018-03-23T15:16:00Z">
        <w:r>
          <w:t xml:space="preserve">    </w:t>
        </w:r>
      </w:ins>
      <w:r w:rsidR="001C6A7F">
        <w:t xml:space="preserve">                  }</w:t>
      </w:r>
      <w:r w:rsidR="006043FF">
        <w:t>,</w:t>
      </w:r>
    </w:p>
    <w:p w14:paraId="468A13D5" w14:textId="1D836A76" w:rsidR="006043FF" w:rsidDel="00866B31" w:rsidRDefault="006043FF" w:rsidP="00EA1C84">
      <w:pPr>
        <w:pStyle w:val="Codesmall"/>
        <w:rPr>
          <w:del w:id="1683" w:author="Laurence Golding" w:date="2018-03-23T15:15:00Z"/>
        </w:rPr>
      </w:pPr>
      <w:del w:id="1684" w:author="Laurence Golding" w:date="2018-03-23T15:15:00Z">
        <w:r w:rsidDel="00866B31">
          <w:delText xml:space="preserve">                  "</w:delText>
        </w:r>
        <w:r w:rsidR="00652B5C" w:rsidDel="00866B31">
          <w:delText>target</w:delText>
        </w:r>
        <w:r w:rsidDel="00866B31">
          <w:delText>": "collections::list:add_core",</w:delText>
        </w:r>
      </w:del>
    </w:p>
    <w:p w14:paraId="3A27B968" w14:textId="335D9488" w:rsidR="006043FF" w:rsidRDefault="00866B31" w:rsidP="00EA1C84">
      <w:pPr>
        <w:pStyle w:val="Codesmall"/>
      </w:pPr>
      <w:ins w:id="1685" w:author="Laurence Golding" w:date="2018-03-23T15:16:00Z">
        <w:r>
          <w:t xml:space="preserve">    </w:t>
        </w:r>
      </w:ins>
      <w:r w:rsidR="006043FF">
        <w:t xml:space="preserve">                  "physicalLocation": {</w:t>
      </w:r>
    </w:p>
    <w:p w14:paraId="1798184D" w14:textId="4DFE295C" w:rsidR="00FD3B8F" w:rsidRDefault="00866B31" w:rsidP="00EA1C84">
      <w:pPr>
        <w:pStyle w:val="Codesmall"/>
      </w:pPr>
      <w:ins w:id="1686" w:author="Laurence Golding" w:date="2018-03-23T15:16:00Z">
        <w:r>
          <w:t xml:space="preserve">    </w:t>
        </w:r>
      </w:ins>
      <w:r w:rsidR="00FD3B8F">
        <w:t xml:space="preserve">                    "fileLocation": {</w:t>
      </w:r>
    </w:p>
    <w:p w14:paraId="1A41FF7D" w14:textId="0D599E2A" w:rsidR="00FD3B8F" w:rsidRDefault="00866B31" w:rsidP="00EA1C84">
      <w:pPr>
        <w:pStyle w:val="Codesmall"/>
      </w:pPr>
      <w:ins w:id="1687" w:author="Laurence Golding" w:date="2018-03-23T15:16:00Z">
        <w:r>
          <w:t xml:space="preserve">    </w:t>
        </w:r>
      </w:ins>
      <w:r w:rsidR="00FD3B8F">
        <w:t xml:space="preserve">  </w:t>
      </w:r>
      <w:r w:rsidR="006043FF">
        <w:t xml:space="preserve">                    "uri": "file:///home/buildAgent/src/collections/list.h"</w:t>
      </w:r>
    </w:p>
    <w:p w14:paraId="21009B42" w14:textId="7E7BCF4A" w:rsidR="006043FF" w:rsidRDefault="00866B31" w:rsidP="00EA1C84">
      <w:pPr>
        <w:pStyle w:val="Codesmall"/>
      </w:pPr>
      <w:ins w:id="1688" w:author="Laurence Golding" w:date="2018-03-23T15:16:00Z">
        <w:r>
          <w:t xml:space="preserve">    </w:t>
        </w:r>
      </w:ins>
      <w:r w:rsidR="00FD3B8F">
        <w:t xml:space="preserve">                    }</w:t>
      </w:r>
      <w:r w:rsidR="006043FF">
        <w:t>,</w:t>
      </w:r>
    </w:p>
    <w:p w14:paraId="2F50E99A" w14:textId="1230AFD5" w:rsidR="006043FF" w:rsidRDefault="00866B31" w:rsidP="00EA1C84">
      <w:pPr>
        <w:pStyle w:val="Codesmall"/>
      </w:pPr>
      <w:ins w:id="1689" w:author="Laurence Golding" w:date="2018-03-23T15:16:00Z">
        <w:r>
          <w:t xml:space="preserve">    </w:t>
        </w:r>
      </w:ins>
      <w:r w:rsidR="006043FF">
        <w:t xml:space="preserve">                    "region": {</w:t>
      </w:r>
    </w:p>
    <w:p w14:paraId="4E1E7C61" w14:textId="69C1FFA4" w:rsidR="006043FF" w:rsidRDefault="00866B31" w:rsidP="00EA1C84">
      <w:pPr>
        <w:pStyle w:val="Codesmall"/>
      </w:pPr>
      <w:ins w:id="1690" w:author="Laurence Golding" w:date="2018-03-23T15:16:00Z">
        <w:r>
          <w:t xml:space="preserve">    </w:t>
        </w:r>
      </w:ins>
      <w:r w:rsidR="006043FF">
        <w:t xml:space="preserve">                      "startLine": 25</w:t>
      </w:r>
    </w:p>
    <w:p w14:paraId="0296815D" w14:textId="08DEC484" w:rsidR="006043FF" w:rsidRDefault="00866B31" w:rsidP="00EA1C84">
      <w:pPr>
        <w:pStyle w:val="Codesmall"/>
      </w:pPr>
      <w:ins w:id="1691" w:author="Laurence Golding" w:date="2018-03-23T15:16:00Z">
        <w:r>
          <w:t xml:space="preserve">    </w:t>
        </w:r>
      </w:ins>
      <w:r w:rsidR="006043FF">
        <w:t xml:space="preserve">                    }</w:t>
      </w:r>
    </w:p>
    <w:p w14:paraId="62ED8461" w14:textId="63BE3791" w:rsidR="006043FF" w:rsidRDefault="00866B31" w:rsidP="00EA1C84">
      <w:pPr>
        <w:pStyle w:val="Codesmall"/>
      </w:pPr>
      <w:ins w:id="1692" w:author="Laurence Golding" w:date="2018-03-23T15:16:00Z">
        <w:r>
          <w:t xml:space="preserve">    </w:t>
        </w:r>
      </w:ins>
      <w:r w:rsidR="006043FF">
        <w:t xml:space="preserve">                  },</w:t>
      </w:r>
    </w:p>
    <w:p w14:paraId="4CFC74E7" w14:textId="100CE39E" w:rsidR="006043FF" w:rsidRDefault="00866B31" w:rsidP="00EA1C84">
      <w:pPr>
        <w:pStyle w:val="Codesmall"/>
      </w:pPr>
      <w:ins w:id="1693" w:author="Laurence Golding" w:date="2018-03-23T15:16:00Z">
        <w:r>
          <w:t xml:space="preserve">    </w:t>
        </w:r>
      </w:ins>
      <w:r w:rsidR="006043FF">
        <w:t xml:space="preserve">                  "fullyQualifiedLogicalName": "</w:t>
      </w:r>
      <w:proofErr w:type="gramStart"/>
      <w:r w:rsidR="006043FF">
        <w:t>collections::</w:t>
      </w:r>
      <w:proofErr w:type="gramEnd"/>
      <w:r w:rsidR="006043FF">
        <w:t>list:add",</w:t>
      </w:r>
    </w:p>
    <w:p w14:paraId="0C1D8F79" w14:textId="42F2F2F0" w:rsidR="006043FF" w:rsidRDefault="00866B31" w:rsidP="00EA1C84">
      <w:pPr>
        <w:pStyle w:val="Codesmall"/>
      </w:pPr>
      <w:ins w:id="1694" w:author="Laurence Golding" w:date="2018-03-23T15:16:00Z">
        <w:r>
          <w:t xml:space="preserve">    </w:t>
        </w:r>
      </w:ins>
      <w:r w:rsidR="006043FF">
        <w:t xml:space="preserve">                  "module": "platform",</w:t>
      </w:r>
    </w:p>
    <w:p w14:paraId="6515C85B" w14:textId="77777777" w:rsidR="006043FF" w:rsidRDefault="006043FF" w:rsidP="00EA1C84">
      <w:pPr>
        <w:pStyle w:val="Codesmall"/>
      </w:pPr>
      <w:r>
        <w:t xml:space="preserve">                  "threadId": 52</w:t>
      </w:r>
    </w:p>
    <w:p w14:paraId="0FB43C21" w14:textId="2CC748EF" w:rsidR="006043FF" w:rsidRDefault="00866B31" w:rsidP="00EA1C84">
      <w:pPr>
        <w:pStyle w:val="Codesmall"/>
      </w:pPr>
      <w:ins w:id="1695" w:author="Laurence Golding" w:date="2018-03-23T15:16:00Z">
        <w:r>
          <w:t xml:space="preserve">    </w:t>
        </w:r>
      </w:ins>
      <w:r w:rsidR="006043FF">
        <w:t xml:space="preserve">                }</w:t>
      </w:r>
    </w:p>
    <w:p w14:paraId="10737524" w14:textId="0735F69A" w:rsidR="006043FF" w:rsidRDefault="00866B31" w:rsidP="00EA1C84">
      <w:pPr>
        <w:pStyle w:val="Codesmall"/>
      </w:pPr>
      <w:ins w:id="1696" w:author="Laurence Golding" w:date="2018-03-23T15:16:00Z">
        <w:r>
          <w:t xml:space="preserve">    </w:t>
        </w:r>
      </w:ins>
      <w:r w:rsidR="006043FF">
        <w:t xml:space="preserve">              ]</w:t>
      </w:r>
    </w:p>
    <w:p w14:paraId="38618D91" w14:textId="73D0AC92" w:rsidR="006043FF" w:rsidRDefault="00866B31" w:rsidP="00EA1C84">
      <w:pPr>
        <w:pStyle w:val="Codesmall"/>
      </w:pPr>
      <w:ins w:id="1697" w:author="Laurence Golding" w:date="2018-03-23T15:16:00Z">
        <w:r>
          <w:t xml:space="preserve">    </w:t>
        </w:r>
      </w:ins>
      <w:r w:rsidR="006043FF">
        <w:t xml:space="preserve">            }</w:t>
      </w:r>
    </w:p>
    <w:p w14:paraId="0C52FB9C" w14:textId="77777777" w:rsidR="00866B31" w:rsidRDefault="00866B31" w:rsidP="00EA1C84">
      <w:pPr>
        <w:pStyle w:val="Codesmall"/>
        <w:rPr>
          <w:ins w:id="1698" w:author="Laurence Golding" w:date="2018-03-23T15:16:00Z"/>
        </w:rPr>
      </w:pPr>
      <w:ins w:id="1699" w:author="Laurence Golding" w:date="2018-03-23T15:16:00Z">
        <w:r>
          <w:t xml:space="preserve">    </w:t>
        </w:r>
      </w:ins>
      <w:r w:rsidR="006043FF">
        <w:t xml:space="preserve">          ]</w:t>
      </w:r>
    </w:p>
    <w:p w14:paraId="20FA64E3" w14:textId="77777777" w:rsidR="00866B31" w:rsidRDefault="00866B31" w:rsidP="00EA1C84">
      <w:pPr>
        <w:pStyle w:val="Codesmall"/>
        <w:rPr>
          <w:ins w:id="1700" w:author="Laurence Golding" w:date="2018-03-23T15:16:00Z"/>
        </w:rPr>
      </w:pPr>
      <w:ins w:id="1701" w:author="Laurence Golding" w:date="2018-03-23T15:16:00Z">
        <w:r>
          <w:t xml:space="preserve">            }</w:t>
        </w:r>
      </w:ins>
    </w:p>
    <w:p w14:paraId="1180C2F4" w14:textId="3D52EF54" w:rsidR="006043FF" w:rsidRDefault="00866B31" w:rsidP="00EA1C84">
      <w:pPr>
        <w:pStyle w:val="Codesmall"/>
      </w:pPr>
      <w:ins w:id="1702" w:author="Laurence Golding" w:date="2018-03-23T15:16:00Z">
        <w:r>
          <w:t xml:space="preserve">          ]</w:t>
        </w:r>
      </w:ins>
      <w:del w:id="1703" w:author="Laurence Golding" w:date="2018-03-23T15:16:00Z">
        <w:r w:rsidR="006043FF" w:rsidDel="00866B31">
          <w:delText>,</w:delText>
        </w:r>
      </w:del>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lastRenderedPageBreak/>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w:t>
      </w:r>
      <w:commentRangeStart w:id="1704"/>
      <w:r>
        <w:t>52</w:t>
      </w:r>
      <w:commentRangeEnd w:id="1704"/>
      <w:r w:rsidR="00866B31">
        <w:rPr>
          <w:rStyle w:val="CommentReference"/>
          <w:rFonts w:ascii="Arial" w:hAnsi="Arial"/>
        </w:rPr>
        <w:commentReference w:id="1704"/>
      </w:r>
      <w:r>
        <w:t>,</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lastRenderedPageBreak/>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706" w:name="AppendixRevisionHistory"/>
      <w:bookmarkStart w:id="1707" w:name="_Toc85472898"/>
      <w:bookmarkStart w:id="1708" w:name="_Toc287332014"/>
      <w:bookmarkStart w:id="1709" w:name="_Toc509234566"/>
      <w:bookmarkEnd w:id="1706"/>
      <w:r>
        <w:lastRenderedPageBreak/>
        <w:t xml:space="preserve">(Informative) </w:t>
      </w:r>
      <w:r w:rsidR="00A05FDF">
        <w:t>Revision History</w:t>
      </w:r>
      <w:bookmarkEnd w:id="1707"/>
      <w:bookmarkEnd w:id="1708"/>
      <w:bookmarkEnd w:id="17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7" w:author="Laurence Golding" w:date="2018-03-23T14:48:00Z" w:initials="LG">
    <w:p w14:paraId="639361F7" w14:textId="43AF132E" w:rsidR="00467832" w:rsidRDefault="00467832">
      <w:pPr>
        <w:pStyle w:val="CommentText"/>
      </w:pPr>
      <w:r>
        <w:rPr>
          <w:rStyle w:val="CommentReference"/>
        </w:rPr>
        <w:annotationRef/>
      </w:r>
      <w:r>
        <w:t>What a strange sentence. When does a “Foo” object every describe more than one Foo? I don’t know what I had in mind when I wrote this.</w:t>
      </w:r>
    </w:p>
  </w:comment>
  <w:comment w:id="781" w:author="Laurence Golding" w:date="2018-03-23T14:58:00Z" w:initials="LG">
    <w:p w14:paraId="21CD201F" w14:textId="394C5E53" w:rsidR="003075E6" w:rsidRDefault="003075E6">
      <w:pPr>
        <w:pStyle w:val="CommentText"/>
      </w:pPr>
      <w:r>
        <w:rPr>
          <w:rStyle w:val="CommentReference"/>
        </w:rPr>
        <w:annotationRef/>
      </w:r>
      <w:r>
        <w:t xml:space="preserve">We don’t have </w:t>
      </w:r>
      <w:r w:rsidRPr="003075E6">
        <w:rPr>
          <w:rStyle w:val="CODEtemp"/>
        </w:rPr>
        <w:t>annotatedCodeLocation.kind</w:t>
      </w:r>
      <w:r>
        <w:t xml:space="preserve"> any more</w:t>
      </w:r>
      <w:r w:rsidR="005C657C">
        <w:t>, so two out of the original three examples disappear, so the bullet list disappears</w:t>
      </w:r>
      <w:r>
        <w:t>.</w:t>
      </w:r>
    </w:p>
  </w:comment>
  <w:comment w:id="842" w:author="Laurence Golding" w:date="2018-03-21T14:41:00Z" w:initials="LG">
    <w:p w14:paraId="5687F93D" w14:textId="684F4E06" w:rsidR="005617AE" w:rsidRDefault="005617AE">
      <w:pPr>
        <w:pStyle w:val="CommentText"/>
      </w:pPr>
      <w:r>
        <w:rPr>
          <w:rStyle w:val="CommentReference"/>
        </w:rPr>
        <w:annotationRef/>
      </w:r>
      <w:r>
        <w:t>I’m going to remove this section entirely and replace it with a section dedicated to the state property. The description of the state property is indeed buried in this section, but the markup changes would make it too difficult to read the result.</w:t>
      </w:r>
    </w:p>
  </w:comment>
  <w:comment w:id="1704" w:author="Laurence Golding" w:date="2018-03-23T15:17:00Z" w:initials="LG">
    <w:p w14:paraId="25549C4C" w14:textId="77777777" w:rsidR="00866B31" w:rsidRDefault="00866B31">
      <w:pPr>
        <w:pStyle w:val="CommentText"/>
      </w:pPr>
      <w:r>
        <w:rPr>
          <w:rStyle w:val="CommentReference"/>
        </w:rPr>
        <w:annotationRef/>
      </w:r>
      <w:r>
        <w:t xml:space="preserve">If we get rid of aCL.threadId, we can’t use it here in stacks. Do we need it? A stack </w:t>
      </w:r>
      <w:r>
        <w:rPr>
          <w:i/>
        </w:rPr>
        <w:t>can</w:t>
      </w:r>
      <w:r>
        <w:t xml:space="preserve"> span threads, right?</w:t>
      </w:r>
    </w:p>
    <w:p w14:paraId="3530427D" w14:textId="77777777" w:rsidR="002919D3" w:rsidRDefault="002919D3">
      <w:pPr>
        <w:pStyle w:val="CommentText"/>
      </w:pPr>
    </w:p>
    <w:p w14:paraId="31B43E69" w14:textId="4A38F860" w:rsidR="002919D3" w:rsidRPr="00866B31" w:rsidRDefault="002919D3">
      <w:pPr>
        <w:pStyle w:val="CommentText"/>
      </w:pPr>
      <w:r>
        <w:t xml:space="preserve">It’s ok. This is a stackFrame object, not an aCL. </w:t>
      </w:r>
      <w:r>
        <w:t>stackFrame will keep its threadId.</w:t>
      </w:r>
      <w:bookmarkStart w:id="1705" w:name="_GoBack"/>
      <w:bookmarkEnd w:id="170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361F7" w15:done="0"/>
  <w15:commentEx w15:paraId="21CD201F" w15:done="0"/>
  <w15:commentEx w15:paraId="5687F93D" w15:done="0"/>
  <w15:commentEx w15:paraId="31B43E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361F7" w16cid:durableId="1E5F9256"/>
  <w16cid:commentId w16cid:paraId="21CD201F" w16cid:durableId="1E5F9478"/>
  <w16cid:commentId w16cid:paraId="5687F93D" w16cid:durableId="1E5CEDAC"/>
  <w16cid:commentId w16cid:paraId="31B43E69" w16cid:durableId="1E5F99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1EBB3" w14:textId="77777777" w:rsidR="00906221" w:rsidRDefault="00906221" w:rsidP="008C100C">
      <w:r>
        <w:separator/>
      </w:r>
    </w:p>
    <w:p w14:paraId="1FBC287E" w14:textId="77777777" w:rsidR="00906221" w:rsidRDefault="00906221" w:rsidP="008C100C"/>
    <w:p w14:paraId="106A23FF" w14:textId="77777777" w:rsidR="00906221" w:rsidRDefault="00906221" w:rsidP="008C100C"/>
    <w:p w14:paraId="52F3A648" w14:textId="77777777" w:rsidR="00906221" w:rsidRDefault="00906221" w:rsidP="008C100C"/>
    <w:p w14:paraId="683EFE48" w14:textId="77777777" w:rsidR="00906221" w:rsidRDefault="00906221" w:rsidP="008C100C"/>
    <w:p w14:paraId="53AE0019" w14:textId="77777777" w:rsidR="00906221" w:rsidRDefault="00906221" w:rsidP="008C100C"/>
    <w:p w14:paraId="5546A728" w14:textId="77777777" w:rsidR="00906221" w:rsidRDefault="00906221" w:rsidP="008C100C"/>
  </w:endnote>
  <w:endnote w:type="continuationSeparator" w:id="0">
    <w:p w14:paraId="757F7165" w14:textId="77777777" w:rsidR="00906221" w:rsidRDefault="00906221" w:rsidP="008C100C">
      <w:r>
        <w:continuationSeparator/>
      </w:r>
    </w:p>
    <w:p w14:paraId="352E1EBC" w14:textId="77777777" w:rsidR="00906221" w:rsidRDefault="00906221" w:rsidP="008C100C"/>
    <w:p w14:paraId="455DF3A1" w14:textId="77777777" w:rsidR="00906221" w:rsidRDefault="00906221" w:rsidP="008C100C"/>
    <w:p w14:paraId="40583F74" w14:textId="77777777" w:rsidR="00906221" w:rsidRDefault="00906221" w:rsidP="008C100C"/>
    <w:p w14:paraId="1487286C" w14:textId="77777777" w:rsidR="00906221" w:rsidRDefault="00906221" w:rsidP="008C100C"/>
    <w:p w14:paraId="20268490" w14:textId="77777777" w:rsidR="00906221" w:rsidRDefault="00906221" w:rsidP="008C100C"/>
    <w:p w14:paraId="00B84D2D" w14:textId="77777777" w:rsidR="00906221" w:rsidRDefault="0090622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617AE" w:rsidRDefault="00561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617AE" w:rsidRPr="00195F88" w:rsidRDefault="005617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617AE" w:rsidRPr="00195F88" w:rsidRDefault="005617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617AE" w:rsidRDefault="00561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C5396" w14:textId="77777777" w:rsidR="00906221" w:rsidRDefault="00906221" w:rsidP="008C100C">
      <w:r>
        <w:separator/>
      </w:r>
    </w:p>
    <w:p w14:paraId="5DFF7DBA" w14:textId="77777777" w:rsidR="00906221" w:rsidRDefault="00906221" w:rsidP="008C100C"/>
  </w:footnote>
  <w:footnote w:type="continuationSeparator" w:id="0">
    <w:p w14:paraId="37B2601D" w14:textId="77777777" w:rsidR="00906221" w:rsidRDefault="00906221" w:rsidP="008C100C">
      <w:r>
        <w:continuationSeparator/>
      </w:r>
    </w:p>
    <w:p w14:paraId="511E12C0" w14:textId="77777777" w:rsidR="00906221" w:rsidRDefault="0090622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617AE" w:rsidRDefault="00561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617AE" w:rsidRDefault="00561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617AE" w:rsidRDefault="00561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CC725B"/>
    <w:multiLevelType w:val="multilevel"/>
    <w:tmpl w:val="A73C19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6"/>
  </w:num>
  <w:num w:numId="7">
    <w:abstractNumId w:val="46"/>
  </w:num>
  <w:num w:numId="8">
    <w:abstractNumId w:val="38"/>
  </w:num>
  <w:num w:numId="9">
    <w:abstractNumId w:val="3"/>
  </w:num>
  <w:num w:numId="10">
    <w:abstractNumId w:val="56"/>
  </w:num>
  <w:num w:numId="11">
    <w:abstractNumId w:val="45"/>
  </w:num>
  <w:num w:numId="12">
    <w:abstractNumId w:val="21"/>
  </w:num>
  <w:num w:numId="13">
    <w:abstractNumId w:val="16"/>
  </w:num>
  <w:num w:numId="14">
    <w:abstractNumId w:val="17"/>
  </w:num>
  <w:num w:numId="15">
    <w:abstractNumId w:val="59"/>
  </w:num>
  <w:num w:numId="16">
    <w:abstractNumId w:val="44"/>
  </w:num>
  <w:num w:numId="17">
    <w:abstractNumId w:val="62"/>
  </w:num>
  <w:num w:numId="18">
    <w:abstractNumId w:val="47"/>
  </w:num>
  <w:num w:numId="19">
    <w:abstractNumId w:val="63"/>
  </w:num>
  <w:num w:numId="20">
    <w:abstractNumId w:val="53"/>
  </w:num>
  <w:num w:numId="21">
    <w:abstractNumId w:val="27"/>
  </w:num>
  <w:num w:numId="22">
    <w:abstractNumId w:val="50"/>
  </w:num>
  <w:num w:numId="23">
    <w:abstractNumId w:val="54"/>
  </w:num>
  <w:num w:numId="24">
    <w:abstractNumId w:val="43"/>
  </w:num>
  <w:num w:numId="25">
    <w:abstractNumId w:val="42"/>
  </w:num>
  <w:num w:numId="26">
    <w:abstractNumId w:val="36"/>
  </w:num>
  <w:num w:numId="27">
    <w:abstractNumId w:val="6"/>
  </w:num>
  <w:num w:numId="28">
    <w:abstractNumId w:val="34"/>
  </w:num>
  <w:num w:numId="29">
    <w:abstractNumId w:val="18"/>
  </w:num>
  <w:num w:numId="30">
    <w:abstractNumId w:val="57"/>
  </w:num>
  <w:num w:numId="31">
    <w:abstractNumId w:val="29"/>
  </w:num>
  <w:num w:numId="32">
    <w:abstractNumId w:val="10"/>
  </w:num>
  <w:num w:numId="33">
    <w:abstractNumId w:val="39"/>
  </w:num>
  <w:num w:numId="34">
    <w:abstractNumId w:val="23"/>
  </w:num>
  <w:num w:numId="35">
    <w:abstractNumId w:val="15"/>
  </w:num>
  <w:num w:numId="36">
    <w:abstractNumId w:val="8"/>
  </w:num>
  <w:num w:numId="37">
    <w:abstractNumId w:val="30"/>
  </w:num>
  <w:num w:numId="38">
    <w:abstractNumId w:val="25"/>
  </w:num>
  <w:num w:numId="39">
    <w:abstractNumId w:val="61"/>
  </w:num>
  <w:num w:numId="40">
    <w:abstractNumId w:val="9"/>
  </w:num>
  <w:num w:numId="41">
    <w:abstractNumId w:val="52"/>
  </w:num>
  <w:num w:numId="42">
    <w:abstractNumId w:val="28"/>
  </w:num>
  <w:num w:numId="43">
    <w:abstractNumId w:val="24"/>
  </w:num>
  <w:num w:numId="44">
    <w:abstractNumId w:val="14"/>
  </w:num>
  <w:num w:numId="45">
    <w:abstractNumId w:val="66"/>
  </w:num>
  <w:num w:numId="46">
    <w:abstractNumId w:val="35"/>
  </w:num>
  <w:num w:numId="47">
    <w:abstractNumId w:val="7"/>
  </w:num>
  <w:num w:numId="48">
    <w:abstractNumId w:val="60"/>
  </w:num>
  <w:num w:numId="49">
    <w:abstractNumId w:val="31"/>
  </w:num>
  <w:num w:numId="50">
    <w:abstractNumId w:val="32"/>
  </w:num>
  <w:num w:numId="51">
    <w:abstractNumId w:val="48"/>
  </w:num>
  <w:num w:numId="52">
    <w:abstractNumId w:val="55"/>
  </w:num>
  <w:num w:numId="53">
    <w:abstractNumId w:val="33"/>
  </w:num>
  <w:num w:numId="54">
    <w:abstractNumId w:val="11"/>
  </w:num>
  <w:num w:numId="55">
    <w:abstractNumId w:val="2"/>
  </w:num>
  <w:num w:numId="56">
    <w:abstractNumId w:val="12"/>
  </w:num>
  <w:num w:numId="57">
    <w:abstractNumId w:val="40"/>
  </w:num>
  <w:num w:numId="58">
    <w:abstractNumId w:val="37"/>
  </w:num>
  <w:num w:numId="59">
    <w:abstractNumId w:val="41"/>
  </w:num>
  <w:num w:numId="60">
    <w:abstractNumId w:val="19"/>
  </w:num>
  <w:num w:numId="61">
    <w:abstractNumId w:val="20"/>
  </w:num>
  <w:num w:numId="62">
    <w:abstractNumId w:val="4"/>
  </w:num>
  <w:num w:numId="63">
    <w:abstractNumId w:val="5"/>
  </w:num>
  <w:num w:numId="64">
    <w:abstractNumId w:val="65"/>
  </w:num>
  <w:num w:numId="65">
    <w:abstractNumId w:val="13"/>
  </w:num>
  <w:num w:numId="66">
    <w:abstractNumId w:val="22"/>
  </w:num>
  <w:num w:numId="67">
    <w:abstractNumId w:val="64"/>
  </w:num>
  <w:num w:numId="68">
    <w:abstractNumId w:val="51"/>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B8F"/>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0B7E"/>
    <w:rsid w:val="00082AAE"/>
    <w:rsid w:val="0008346E"/>
    <w:rsid w:val="00084D2F"/>
    <w:rsid w:val="000928F9"/>
    <w:rsid w:val="000944A4"/>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81F"/>
    <w:rsid w:val="0020224F"/>
    <w:rsid w:val="00203622"/>
    <w:rsid w:val="00205FE1"/>
    <w:rsid w:val="0020630E"/>
    <w:rsid w:val="002063E4"/>
    <w:rsid w:val="002067AF"/>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19D3"/>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1B07"/>
    <w:rsid w:val="002C4966"/>
    <w:rsid w:val="002C5B97"/>
    <w:rsid w:val="002C68D3"/>
    <w:rsid w:val="002D0FAE"/>
    <w:rsid w:val="002D6ECF"/>
    <w:rsid w:val="002E25E7"/>
    <w:rsid w:val="002E52B0"/>
    <w:rsid w:val="002F1358"/>
    <w:rsid w:val="002F18F3"/>
    <w:rsid w:val="002F59E7"/>
    <w:rsid w:val="002F5B9C"/>
    <w:rsid w:val="002F793A"/>
    <w:rsid w:val="00301208"/>
    <w:rsid w:val="003075E6"/>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28B5"/>
    <w:rsid w:val="003A433A"/>
    <w:rsid w:val="003A630D"/>
    <w:rsid w:val="003B0544"/>
    <w:rsid w:val="003B0E37"/>
    <w:rsid w:val="003B19CD"/>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7E"/>
    <w:rsid w:val="004258D4"/>
    <w:rsid w:val="00431CDA"/>
    <w:rsid w:val="0043737C"/>
    <w:rsid w:val="0044419A"/>
    <w:rsid w:val="00452F2D"/>
    <w:rsid w:val="00454769"/>
    <w:rsid w:val="0045634D"/>
    <w:rsid w:val="004564FB"/>
    <w:rsid w:val="0045775F"/>
    <w:rsid w:val="00460340"/>
    <w:rsid w:val="0046367E"/>
    <w:rsid w:val="00463B76"/>
    <w:rsid w:val="00465D52"/>
    <w:rsid w:val="0046783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17AE"/>
    <w:rsid w:val="00562C17"/>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C657C"/>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3F11"/>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6B31"/>
    <w:rsid w:val="008677C6"/>
    <w:rsid w:val="00881AF1"/>
    <w:rsid w:val="00882021"/>
    <w:rsid w:val="00882DB2"/>
    <w:rsid w:val="00882FC4"/>
    <w:rsid w:val="00883971"/>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6221"/>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07F"/>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E7369"/>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5002D"/>
    <w:rsid w:val="00B52762"/>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66DD3"/>
    <w:rsid w:val="00C71349"/>
    <w:rsid w:val="00C7242E"/>
    <w:rsid w:val="00C7321D"/>
    <w:rsid w:val="00C7613B"/>
    <w:rsid w:val="00C76CAA"/>
    <w:rsid w:val="00C77916"/>
    <w:rsid w:val="00C77E8B"/>
    <w:rsid w:val="00C83566"/>
    <w:rsid w:val="00C85F5E"/>
    <w:rsid w:val="00C9139F"/>
    <w:rsid w:val="00C93F2E"/>
    <w:rsid w:val="00C945B3"/>
    <w:rsid w:val="00CA025D"/>
    <w:rsid w:val="00CA144C"/>
    <w:rsid w:val="00CA2698"/>
    <w:rsid w:val="00CA2EB2"/>
    <w:rsid w:val="00CA3AC5"/>
    <w:rsid w:val="00CA5783"/>
    <w:rsid w:val="00CA5EC9"/>
    <w:rsid w:val="00CA5F99"/>
    <w:rsid w:val="00CA7141"/>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4598B"/>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A69F4"/>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3B15"/>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0AC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3030A-DD4E-47D4-A01B-936CB14A4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12593</TotalTime>
  <Pages>124</Pages>
  <Words>49785</Words>
  <Characters>283775</Characters>
  <Application>Microsoft Office Word</Application>
  <DocSecurity>0</DocSecurity>
  <Lines>2364</Lines>
  <Paragraphs>665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332895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524</cp:revision>
  <cp:lastPrinted>2011-08-05T16:21:00Z</cp:lastPrinted>
  <dcterms:created xsi:type="dcterms:W3CDTF">2017-08-01T19:18:00Z</dcterms:created>
  <dcterms:modified xsi:type="dcterms:W3CDTF">2018-03-28T21:44:00Z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