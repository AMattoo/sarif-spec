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45955A7D" w:rsidR="00D17F06" w:rsidRDefault="003C716A"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DBD3B90"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12E3372F"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D82FC6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51925DA"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4F635EFE"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7F3D7EC"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0AF3D25"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DC9880F"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8C379E8" w14:textId="7EF3BBE7" w:rsidR="00BE1BB3"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6816482" w:history="1">
        <w:r w:rsidR="00BE1BB3" w:rsidRPr="00283C59">
          <w:rPr>
            <w:rStyle w:val="Hyperlink"/>
            <w:noProof/>
          </w:rPr>
          <w:t>1</w:t>
        </w:r>
        <w:r w:rsidR="00BE1BB3">
          <w:rPr>
            <w:rFonts w:asciiTheme="minorHAnsi" w:eastAsiaTheme="minorEastAsia" w:hAnsiTheme="minorHAnsi" w:cstheme="minorBidi"/>
            <w:noProof/>
            <w:sz w:val="22"/>
            <w:szCs w:val="22"/>
          </w:rPr>
          <w:tab/>
        </w:r>
        <w:r w:rsidR="00BE1BB3" w:rsidRPr="00283C59">
          <w:rPr>
            <w:rStyle w:val="Hyperlink"/>
            <w:noProof/>
          </w:rPr>
          <w:t>Introduction</w:t>
        </w:r>
        <w:r w:rsidR="00BE1BB3">
          <w:rPr>
            <w:noProof/>
            <w:webHidden/>
          </w:rPr>
          <w:tab/>
        </w:r>
        <w:r w:rsidR="00BE1BB3">
          <w:rPr>
            <w:noProof/>
            <w:webHidden/>
          </w:rPr>
          <w:fldChar w:fldCharType="begin"/>
        </w:r>
        <w:r w:rsidR="00BE1BB3">
          <w:rPr>
            <w:noProof/>
            <w:webHidden/>
          </w:rPr>
          <w:instrText xml:space="preserve"> PAGEREF _Toc506816482 \h </w:instrText>
        </w:r>
        <w:r w:rsidR="00BE1BB3">
          <w:rPr>
            <w:noProof/>
            <w:webHidden/>
          </w:rPr>
        </w:r>
        <w:r w:rsidR="00BE1BB3">
          <w:rPr>
            <w:noProof/>
            <w:webHidden/>
          </w:rPr>
          <w:fldChar w:fldCharType="separate"/>
        </w:r>
        <w:r w:rsidR="00BE1BB3">
          <w:rPr>
            <w:noProof/>
            <w:webHidden/>
          </w:rPr>
          <w:t>10</w:t>
        </w:r>
        <w:r w:rsidR="00BE1BB3">
          <w:rPr>
            <w:noProof/>
            <w:webHidden/>
          </w:rPr>
          <w:fldChar w:fldCharType="end"/>
        </w:r>
      </w:hyperlink>
    </w:p>
    <w:p w14:paraId="5E28AFE4" w14:textId="1912A049"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483" w:history="1">
        <w:r w:rsidR="00BE1BB3" w:rsidRPr="00283C59">
          <w:rPr>
            <w:rStyle w:val="Hyperlink"/>
            <w:noProof/>
          </w:rPr>
          <w:t>1.1 IPR Policy</w:t>
        </w:r>
        <w:r w:rsidR="00BE1BB3">
          <w:rPr>
            <w:noProof/>
            <w:webHidden/>
          </w:rPr>
          <w:tab/>
        </w:r>
        <w:r w:rsidR="00BE1BB3">
          <w:rPr>
            <w:noProof/>
            <w:webHidden/>
          </w:rPr>
          <w:fldChar w:fldCharType="begin"/>
        </w:r>
        <w:r w:rsidR="00BE1BB3">
          <w:rPr>
            <w:noProof/>
            <w:webHidden/>
          </w:rPr>
          <w:instrText xml:space="preserve"> PAGEREF _Toc506816483 \h </w:instrText>
        </w:r>
        <w:r w:rsidR="00BE1BB3">
          <w:rPr>
            <w:noProof/>
            <w:webHidden/>
          </w:rPr>
        </w:r>
        <w:r w:rsidR="00BE1BB3">
          <w:rPr>
            <w:noProof/>
            <w:webHidden/>
          </w:rPr>
          <w:fldChar w:fldCharType="separate"/>
        </w:r>
        <w:r w:rsidR="00BE1BB3">
          <w:rPr>
            <w:noProof/>
            <w:webHidden/>
          </w:rPr>
          <w:t>10</w:t>
        </w:r>
        <w:r w:rsidR="00BE1BB3">
          <w:rPr>
            <w:noProof/>
            <w:webHidden/>
          </w:rPr>
          <w:fldChar w:fldCharType="end"/>
        </w:r>
      </w:hyperlink>
    </w:p>
    <w:p w14:paraId="59F0AC45" w14:textId="7254F4BD"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484" w:history="1">
        <w:r w:rsidR="00BE1BB3" w:rsidRPr="00283C59">
          <w:rPr>
            <w:rStyle w:val="Hyperlink"/>
            <w:noProof/>
          </w:rPr>
          <w:t>1.2 Terminology</w:t>
        </w:r>
        <w:r w:rsidR="00BE1BB3">
          <w:rPr>
            <w:noProof/>
            <w:webHidden/>
          </w:rPr>
          <w:tab/>
        </w:r>
        <w:r w:rsidR="00BE1BB3">
          <w:rPr>
            <w:noProof/>
            <w:webHidden/>
          </w:rPr>
          <w:fldChar w:fldCharType="begin"/>
        </w:r>
        <w:r w:rsidR="00BE1BB3">
          <w:rPr>
            <w:noProof/>
            <w:webHidden/>
          </w:rPr>
          <w:instrText xml:space="preserve"> PAGEREF _Toc506816484 \h </w:instrText>
        </w:r>
        <w:r w:rsidR="00BE1BB3">
          <w:rPr>
            <w:noProof/>
            <w:webHidden/>
          </w:rPr>
        </w:r>
        <w:r w:rsidR="00BE1BB3">
          <w:rPr>
            <w:noProof/>
            <w:webHidden/>
          </w:rPr>
          <w:fldChar w:fldCharType="separate"/>
        </w:r>
        <w:r w:rsidR="00BE1BB3">
          <w:rPr>
            <w:noProof/>
            <w:webHidden/>
          </w:rPr>
          <w:t>10</w:t>
        </w:r>
        <w:r w:rsidR="00BE1BB3">
          <w:rPr>
            <w:noProof/>
            <w:webHidden/>
          </w:rPr>
          <w:fldChar w:fldCharType="end"/>
        </w:r>
      </w:hyperlink>
    </w:p>
    <w:p w14:paraId="010DC93C" w14:textId="23A0622B"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485" w:history="1">
        <w:r w:rsidR="00BE1BB3" w:rsidRPr="00283C59">
          <w:rPr>
            <w:rStyle w:val="Hyperlink"/>
            <w:noProof/>
          </w:rPr>
          <w:t>1.3 Normative References</w:t>
        </w:r>
        <w:r w:rsidR="00BE1BB3">
          <w:rPr>
            <w:noProof/>
            <w:webHidden/>
          </w:rPr>
          <w:tab/>
        </w:r>
        <w:r w:rsidR="00BE1BB3">
          <w:rPr>
            <w:noProof/>
            <w:webHidden/>
          </w:rPr>
          <w:fldChar w:fldCharType="begin"/>
        </w:r>
        <w:r w:rsidR="00BE1BB3">
          <w:rPr>
            <w:noProof/>
            <w:webHidden/>
          </w:rPr>
          <w:instrText xml:space="preserve"> PAGEREF _Toc506816485 \h </w:instrText>
        </w:r>
        <w:r w:rsidR="00BE1BB3">
          <w:rPr>
            <w:noProof/>
            <w:webHidden/>
          </w:rPr>
        </w:r>
        <w:r w:rsidR="00BE1BB3">
          <w:rPr>
            <w:noProof/>
            <w:webHidden/>
          </w:rPr>
          <w:fldChar w:fldCharType="separate"/>
        </w:r>
        <w:r w:rsidR="00BE1BB3">
          <w:rPr>
            <w:noProof/>
            <w:webHidden/>
          </w:rPr>
          <w:t>14</w:t>
        </w:r>
        <w:r w:rsidR="00BE1BB3">
          <w:rPr>
            <w:noProof/>
            <w:webHidden/>
          </w:rPr>
          <w:fldChar w:fldCharType="end"/>
        </w:r>
      </w:hyperlink>
    </w:p>
    <w:p w14:paraId="08EDA112" w14:textId="40E46DD1"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486" w:history="1">
        <w:r w:rsidR="00BE1BB3" w:rsidRPr="00283C59">
          <w:rPr>
            <w:rStyle w:val="Hyperlink"/>
            <w:noProof/>
          </w:rPr>
          <w:t>1.4 Non-Normative References</w:t>
        </w:r>
        <w:r w:rsidR="00BE1BB3">
          <w:rPr>
            <w:noProof/>
            <w:webHidden/>
          </w:rPr>
          <w:tab/>
        </w:r>
        <w:r w:rsidR="00BE1BB3">
          <w:rPr>
            <w:noProof/>
            <w:webHidden/>
          </w:rPr>
          <w:fldChar w:fldCharType="begin"/>
        </w:r>
        <w:r w:rsidR="00BE1BB3">
          <w:rPr>
            <w:noProof/>
            <w:webHidden/>
          </w:rPr>
          <w:instrText xml:space="preserve"> PAGEREF _Toc506816486 \h </w:instrText>
        </w:r>
        <w:r w:rsidR="00BE1BB3">
          <w:rPr>
            <w:noProof/>
            <w:webHidden/>
          </w:rPr>
        </w:r>
        <w:r w:rsidR="00BE1BB3">
          <w:rPr>
            <w:noProof/>
            <w:webHidden/>
          </w:rPr>
          <w:fldChar w:fldCharType="separate"/>
        </w:r>
        <w:r w:rsidR="00BE1BB3">
          <w:rPr>
            <w:noProof/>
            <w:webHidden/>
          </w:rPr>
          <w:t>15</w:t>
        </w:r>
        <w:r w:rsidR="00BE1BB3">
          <w:rPr>
            <w:noProof/>
            <w:webHidden/>
          </w:rPr>
          <w:fldChar w:fldCharType="end"/>
        </w:r>
      </w:hyperlink>
    </w:p>
    <w:p w14:paraId="1F48F1B4" w14:textId="4774EAA3" w:rsidR="00BE1BB3" w:rsidRDefault="003C716A">
      <w:pPr>
        <w:pStyle w:val="TOC1"/>
        <w:rPr>
          <w:rFonts w:asciiTheme="minorHAnsi" w:eastAsiaTheme="minorEastAsia" w:hAnsiTheme="minorHAnsi" w:cstheme="minorBidi"/>
          <w:noProof/>
          <w:sz w:val="22"/>
          <w:szCs w:val="22"/>
        </w:rPr>
      </w:pPr>
      <w:hyperlink w:anchor="_Toc506816487" w:history="1">
        <w:r w:rsidR="00BE1BB3" w:rsidRPr="00283C59">
          <w:rPr>
            <w:rStyle w:val="Hyperlink"/>
            <w:noProof/>
          </w:rPr>
          <w:t>2</w:t>
        </w:r>
        <w:r w:rsidR="00BE1BB3">
          <w:rPr>
            <w:rFonts w:asciiTheme="minorHAnsi" w:eastAsiaTheme="minorEastAsia" w:hAnsiTheme="minorHAnsi" w:cstheme="minorBidi"/>
            <w:noProof/>
            <w:sz w:val="22"/>
            <w:szCs w:val="22"/>
          </w:rPr>
          <w:tab/>
        </w:r>
        <w:r w:rsidR="00BE1BB3" w:rsidRPr="00283C59">
          <w:rPr>
            <w:rStyle w:val="Hyperlink"/>
            <w:noProof/>
          </w:rPr>
          <w:t>Conventions</w:t>
        </w:r>
        <w:r w:rsidR="00BE1BB3">
          <w:rPr>
            <w:noProof/>
            <w:webHidden/>
          </w:rPr>
          <w:tab/>
        </w:r>
        <w:r w:rsidR="00BE1BB3">
          <w:rPr>
            <w:noProof/>
            <w:webHidden/>
          </w:rPr>
          <w:fldChar w:fldCharType="begin"/>
        </w:r>
        <w:r w:rsidR="00BE1BB3">
          <w:rPr>
            <w:noProof/>
            <w:webHidden/>
          </w:rPr>
          <w:instrText xml:space="preserve"> PAGEREF _Toc506816487 \h </w:instrText>
        </w:r>
        <w:r w:rsidR="00BE1BB3">
          <w:rPr>
            <w:noProof/>
            <w:webHidden/>
          </w:rPr>
        </w:r>
        <w:r w:rsidR="00BE1BB3">
          <w:rPr>
            <w:noProof/>
            <w:webHidden/>
          </w:rPr>
          <w:fldChar w:fldCharType="separate"/>
        </w:r>
        <w:r w:rsidR="00BE1BB3">
          <w:rPr>
            <w:noProof/>
            <w:webHidden/>
          </w:rPr>
          <w:t>16</w:t>
        </w:r>
        <w:r w:rsidR="00BE1BB3">
          <w:rPr>
            <w:noProof/>
            <w:webHidden/>
          </w:rPr>
          <w:fldChar w:fldCharType="end"/>
        </w:r>
      </w:hyperlink>
    </w:p>
    <w:p w14:paraId="4C6D5447" w14:textId="76DD26AB"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488" w:history="1">
        <w:r w:rsidR="00BE1BB3" w:rsidRPr="00283C59">
          <w:rPr>
            <w:rStyle w:val="Hyperlink"/>
            <w:noProof/>
          </w:rPr>
          <w:t>2.1 General</w:t>
        </w:r>
        <w:r w:rsidR="00BE1BB3">
          <w:rPr>
            <w:noProof/>
            <w:webHidden/>
          </w:rPr>
          <w:tab/>
        </w:r>
        <w:r w:rsidR="00BE1BB3">
          <w:rPr>
            <w:noProof/>
            <w:webHidden/>
          </w:rPr>
          <w:fldChar w:fldCharType="begin"/>
        </w:r>
        <w:r w:rsidR="00BE1BB3">
          <w:rPr>
            <w:noProof/>
            <w:webHidden/>
          </w:rPr>
          <w:instrText xml:space="preserve"> PAGEREF _Toc506816488 \h </w:instrText>
        </w:r>
        <w:r w:rsidR="00BE1BB3">
          <w:rPr>
            <w:noProof/>
            <w:webHidden/>
          </w:rPr>
        </w:r>
        <w:r w:rsidR="00BE1BB3">
          <w:rPr>
            <w:noProof/>
            <w:webHidden/>
          </w:rPr>
          <w:fldChar w:fldCharType="separate"/>
        </w:r>
        <w:r w:rsidR="00BE1BB3">
          <w:rPr>
            <w:noProof/>
            <w:webHidden/>
          </w:rPr>
          <w:t>16</w:t>
        </w:r>
        <w:r w:rsidR="00BE1BB3">
          <w:rPr>
            <w:noProof/>
            <w:webHidden/>
          </w:rPr>
          <w:fldChar w:fldCharType="end"/>
        </w:r>
      </w:hyperlink>
    </w:p>
    <w:p w14:paraId="19470DBC" w14:textId="471429DB"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489" w:history="1">
        <w:r w:rsidR="00BE1BB3" w:rsidRPr="00283C59">
          <w:rPr>
            <w:rStyle w:val="Hyperlink"/>
            <w:noProof/>
          </w:rPr>
          <w:t>2.2 Format examples</w:t>
        </w:r>
        <w:r w:rsidR="00BE1BB3">
          <w:rPr>
            <w:noProof/>
            <w:webHidden/>
          </w:rPr>
          <w:tab/>
        </w:r>
        <w:r w:rsidR="00BE1BB3">
          <w:rPr>
            <w:noProof/>
            <w:webHidden/>
          </w:rPr>
          <w:fldChar w:fldCharType="begin"/>
        </w:r>
        <w:r w:rsidR="00BE1BB3">
          <w:rPr>
            <w:noProof/>
            <w:webHidden/>
          </w:rPr>
          <w:instrText xml:space="preserve"> PAGEREF _Toc506816489 \h </w:instrText>
        </w:r>
        <w:r w:rsidR="00BE1BB3">
          <w:rPr>
            <w:noProof/>
            <w:webHidden/>
          </w:rPr>
        </w:r>
        <w:r w:rsidR="00BE1BB3">
          <w:rPr>
            <w:noProof/>
            <w:webHidden/>
          </w:rPr>
          <w:fldChar w:fldCharType="separate"/>
        </w:r>
        <w:r w:rsidR="00BE1BB3">
          <w:rPr>
            <w:noProof/>
            <w:webHidden/>
          </w:rPr>
          <w:t>16</w:t>
        </w:r>
        <w:r w:rsidR="00BE1BB3">
          <w:rPr>
            <w:noProof/>
            <w:webHidden/>
          </w:rPr>
          <w:fldChar w:fldCharType="end"/>
        </w:r>
      </w:hyperlink>
    </w:p>
    <w:p w14:paraId="55E6B0AC" w14:textId="3133A592"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490" w:history="1">
        <w:r w:rsidR="00BE1BB3" w:rsidRPr="00283C59">
          <w:rPr>
            <w:rStyle w:val="Hyperlink"/>
            <w:noProof/>
          </w:rPr>
          <w:t>2.3 Property notation</w:t>
        </w:r>
        <w:r w:rsidR="00BE1BB3">
          <w:rPr>
            <w:noProof/>
            <w:webHidden/>
          </w:rPr>
          <w:tab/>
        </w:r>
        <w:r w:rsidR="00BE1BB3">
          <w:rPr>
            <w:noProof/>
            <w:webHidden/>
          </w:rPr>
          <w:fldChar w:fldCharType="begin"/>
        </w:r>
        <w:r w:rsidR="00BE1BB3">
          <w:rPr>
            <w:noProof/>
            <w:webHidden/>
          </w:rPr>
          <w:instrText xml:space="preserve"> PAGEREF _Toc506816490 \h </w:instrText>
        </w:r>
        <w:r w:rsidR="00BE1BB3">
          <w:rPr>
            <w:noProof/>
            <w:webHidden/>
          </w:rPr>
        </w:r>
        <w:r w:rsidR="00BE1BB3">
          <w:rPr>
            <w:noProof/>
            <w:webHidden/>
          </w:rPr>
          <w:fldChar w:fldCharType="separate"/>
        </w:r>
        <w:r w:rsidR="00BE1BB3">
          <w:rPr>
            <w:noProof/>
            <w:webHidden/>
          </w:rPr>
          <w:t>16</w:t>
        </w:r>
        <w:r w:rsidR="00BE1BB3">
          <w:rPr>
            <w:noProof/>
            <w:webHidden/>
          </w:rPr>
          <w:fldChar w:fldCharType="end"/>
        </w:r>
      </w:hyperlink>
    </w:p>
    <w:p w14:paraId="0E14AC5A" w14:textId="5CA1DF69"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491" w:history="1">
        <w:r w:rsidR="00BE1BB3" w:rsidRPr="00283C59">
          <w:rPr>
            <w:rStyle w:val="Hyperlink"/>
            <w:noProof/>
          </w:rPr>
          <w:t>2.4 Syntax notation</w:t>
        </w:r>
        <w:r w:rsidR="00BE1BB3">
          <w:rPr>
            <w:noProof/>
            <w:webHidden/>
          </w:rPr>
          <w:tab/>
        </w:r>
        <w:r w:rsidR="00BE1BB3">
          <w:rPr>
            <w:noProof/>
            <w:webHidden/>
          </w:rPr>
          <w:fldChar w:fldCharType="begin"/>
        </w:r>
        <w:r w:rsidR="00BE1BB3">
          <w:rPr>
            <w:noProof/>
            <w:webHidden/>
          </w:rPr>
          <w:instrText xml:space="preserve"> PAGEREF _Toc506816491 \h </w:instrText>
        </w:r>
        <w:r w:rsidR="00BE1BB3">
          <w:rPr>
            <w:noProof/>
            <w:webHidden/>
          </w:rPr>
        </w:r>
        <w:r w:rsidR="00BE1BB3">
          <w:rPr>
            <w:noProof/>
            <w:webHidden/>
          </w:rPr>
          <w:fldChar w:fldCharType="separate"/>
        </w:r>
        <w:r w:rsidR="00BE1BB3">
          <w:rPr>
            <w:noProof/>
            <w:webHidden/>
          </w:rPr>
          <w:t>16</w:t>
        </w:r>
        <w:r w:rsidR="00BE1BB3">
          <w:rPr>
            <w:noProof/>
            <w:webHidden/>
          </w:rPr>
          <w:fldChar w:fldCharType="end"/>
        </w:r>
      </w:hyperlink>
    </w:p>
    <w:p w14:paraId="4A24A175" w14:textId="51C5BE36" w:rsidR="00BE1BB3" w:rsidRDefault="003C716A">
      <w:pPr>
        <w:pStyle w:val="TOC1"/>
        <w:rPr>
          <w:rFonts w:asciiTheme="minorHAnsi" w:eastAsiaTheme="minorEastAsia" w:hAnsiTheme="minorHAnsi" w:cstheme="minorBidi"/>
          <w:noProof/>
          <w:sz w:val="22"/>
          <w:szCs w:val="22"/>
        </w:rPr>
      </w:pPr>
      <w:hyperlink w:anchor="_Toc506816492" w:history="1">
        <w:r w:rsidR="00BE1BB3" w:rsidRPr="00283C59">
          <w:rPr>
            <w:rStyle w:val="Hyperlink"/>
            <w:noProof/>
          </w:rPr>
          <w:t>3</w:t>
        </w:r>
        <w:r w:rsidR="00BE1BB3">
          <w:rPr>
            <w:rFonts w:asciiTheme="minorHAnsi" w:eastAsiaTheme="minorEastAsia" w:hAnsiTheme="minorHAnsi" w:cstheme="minorBidi"/>
            <w:noProof/>
            <w:sz w:val="22"/>
            <w:szCs w:val="22"/>
          </w:rPr>
          <w:tab/>
        </w:r>
        <w:r w:rsidR="00BE1BB3" w:rsidRPr="00283C59">
          <w:rPr>
            <w:rStyle w:val="Hyperlink"/>
            <w:noProof/>
          </w:rPr>
          <w:t>File format</w:t>
        </w:r>
        <w:r w:rsidR="00BE1BB3">
          <w:rPr>
            <w:noProof/>
            <w:webHidden/>
          </w:rPr>
          <w:tab/>
        </w:r>
        <w:r w:rsidR="00BE1BB3">
          <w:rPr>
            <w:noProof/>
            <w:webHidden/>
          </w:rPr>
          <w:fldChar w:fldCharType="begin"/>
        </w:r>
        <w:r w:rsidR="00BE1BB3">
          <w:rPr>
            <w:noProof/>
            <w:webHidden/>
          </w:rPr>
          <w:instrText xml:space="preserve"> PAGEREF _Toc506816492 \h </w:instrText>
        </w:r>
        <w:r w:rsidR="00BE1BB3">
          <w:rPr>
            <w:noProof/>
            <w:webHidden/>
          </w:rPr>
        </w:r>
        <w:r w:rsidR="00BE1BB3">
          <w:rPr>
            <w:noProof/>
            <w:webHidden/>
          </w:rPr>
          <w:fldChar w:fldCharType="separate"/>
        </w:r>
        <w:r w:rsidR="00BE1BB3">
          <w:rPr>
            <w:noProof/>
            <w:webHidden/>
          </w:rPr>
          <w:t>17</w:t>
        </w:r>
        <w:r w:rsidR="00BE1BB3">
          <w:rPr>
            <w:noProof/>
            <w:webHidden/>
          </w:rPr>
          <w:fldChar w:fldCharType="end"/>
        </w:r>
      </w:hyperlink>
    </w:p>
    <w:p w14:paraId="7A52D826" w14:textId="5EA4E15C"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493" w:history="1">
        <w:r w:rsidR="00BE1BB3" w:rsidRPr="00283C59">
          <w:rPr>
            <w:rStyle w:val="Hyperlink"/>
            <w:noProof/>
          </w:rPr>
          <w:t>3.1 General</w:t>
        </w:r>
        <w:r w:rsidR="00BE1BB3">
          <w:rPr>
            <w:noProof/>
            <w:webHidden/>
          </w:rPr>
          <w:tab/>
        </w:r>
        <w:r w:rsidR="00BE1BB3">
          <w:rPr>
            <w:noProof/>
            <w:webHidden/>
          </w:rPr>
          <w:fldChar w:fldCharType="begin"/>
        </w:r>
        <w:r w:rsidR="00BE1BB3">
          <w:rPr>
            <w:noProof/>
            <w:webHidden/>
          </w:rPr>
          <w:instrText xml:space="preserve"> PAGEREF _Toc506816493 \h </w:instrText>
        </w:r>
        <w:r w:rsidR="00BE1BB3">
          <w:rPr>
            <w:noProof/>
            <w:webHidden/>
          </w:rPr>
        </w:r>
        <w:r w:rsidR="00BE1BB3">
          <w:rPr>
            <w:noProof/>
            <w:webHidden/>
          </w:rPr>
          <w:fldChar w:fldCharType="separate"/>
        </w:r>
        <w:r w:rsidR="00BE1BB3">
          <w:rPr>
            <w:noProof/>
            <w:webHidden/>
          </w:rPr>
          <w:t>17</w:t>
        </w:r>
        <w:r w:rsidR="00BE1BB3">
          <w:rPr>
            <w:noProof/>
            <w:webHidden/>
          </w:rPr>
          <w:fldChar w:fldCharType="end"/>
        </w:r>
      </w:hyperlink>
    </w:p>
    <w:p w14:paraId="573B110E" w14:textId="599BD71A"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494" w:history="1">
        <w:r w:rsidR="00BE1BB3" w:rsidRPr="00283C59">
          <w:rPr>
            <w:rStyle w:val="Hyperlink"/>
            <w:noProof/>
          </w:rPr>
          <w:t>3.2 URI-valued properties</w:t>
        </w:r>
        <w:r w:rsidR="00BE1BB3">
          <w:rPr>
            <w:noProof/>
            <w:webHidden/>
          </w:rPr>
          <w:tab/>
        </w:r>
        <w:r w:rsidR="00BE1BB3">
          <w:rPr>
            <w:noProof/>
            <w:webHidden/>
          </w:rPr>
          <w:fldChar w:fldCharType="begin"/>
        </w:r>
        <w:r w:rsidR="00BE1BB3">
          <w:rPr>
            <w:noProof/>
            <w:webHidden/>
          </w:rPr>
          <w:instrText xml:space="preserve"> PAGEREF _Toc506816494 \h </w:instrText>
        </w:r>
        <w:r w:rsidR="00BE1BB3">
          <w:rPr>
            <w:noProof/>
            <w:webHidden/>
          </w:rPr>
        </w:r>
        <w:r w:rsidR="00BE1BB3">
          <w:rPr>
            <w:noProof/>
            <w:webHidden/>
          </w:rPr>
          <w:fldChar w:fldCharType="separate"/>
        </w:r>
        <w:r w:rsidR="00BE1BB3">
          <w:rPr>
            <w:noProof/>
            <w:webHidden/>
          </w:rPr>
          <w:t>17</w:t>
        </w:r>
        <w:r w:rsidR="00BE1BB3">
          <w:rPr>
            <w:noProof/>
            <w:webHidden/>
          </w:rPr>
          <w:fldChar w:fldCharType="end"/>
        </w:r>
      </w:hyperlink>
    </w:p>
    <w:p w14:paraId="100A2B9E" w14:textId="3B5C9E7F"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495" w:history="1">
        <w:r w:rsidR="00BE1BB3" w:rsidRPr="00283C59">
          <w:rPr>
            <w:rStyle w:val="Hyperlink"/>
            <w:noProof/>
          </w:rPr>
          <w:t>3.3 URI base id properties</w:t>
        </w:r>
        <w:r w:rsidR="00BE1BB3">
          <w:rPr>
            <w:noProof/>
            <w:webHidden/>
          </w:rPr>
          <w:tab/>
        </w:r>
        <w:r w:rsidR="00BE1BB3">
          <w:rPr>
            <w:noProof/>
            <w:webHidden/>
          </w:rPr>
          <w:fldChar w:fldCharType="begin"/>
        </w:r>
        <w:r w:rsidR="00BE1BB3">
          <w:rPr>
            <w:noProof/>
            <w:webHidden/>
          </w:rPr>
          <w:instrText xml:space="preserve"> PAGEREF _Toc506816495 \h </w:instrText>
        </w:r>
        <w:r w:rsidR="00BE1BB3">
          <w:rPr>
            <w:noProof/>
            <w:webHidden/>
          </w:rPr>
        </w:r>
        <w:r w:rsidR="00BE1BB3">
          <w:rPr>
            <w:noProof/>
            <w:webHidden/>
          </w:rPr>
          <w:fldChar w:fldCharType="separate"/>
        </w:r>
        <w:r w:rsidR="00BE1BB3">
          <w:rPr>
            <w:noProof/>
            <w:webHidden/>
          </w:rPr>
          <w:t>17</w:t>
        </w:r>
        <w:r w:rsidR="00BE1BB3">
          <w:rPr>
            <w:noProof/>
            <w:webHidden/>
          </w:rPr>
          <w:fldChar w:fldCharType="end"/>
        </w:r>
      </w:hyperlink>
    </w:p>
    <w:p w14:paraId="71380498" w14:textId="0EB7F83A"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496" w:history="1">
        <w:r w:rsidR="00BE1BB3" w:rsidRPr="00283C59">
          <w:rPr>
            <w:rStyle w:val="Hyperlink"/>
            <w:noProof/>
          </w:rPr>
          <w:t>3.4 String properties</w:t>
        </w:r>
        <w:r w:rsidR="00BE1BB3">
          <w:rPr>
            <w:noProof/>
            <w:webHidden/>
          </w:rPr>
          <w:tab/>
        </w:r>
        <w:r w:rsidR="00BE1BB3">
          <w:rPr>
            <w:noProof/>
            <w:webHidden/>
          </w:rPr>
          <w:fldChar w:fldCharType="begin"/>
        </w:r>
        <w:r w:rsidR="00BE1BB3">
          <w:rPr>
            <w:noProof/>
            <w:webHidden/>
          </w:rPr>
          <w:instrText xml:space="preserve"> PAGEREF _Toc506816496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0D151DE7" w14:textId="4C69662C"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497" w:history="1">
        <w:r w:rsidR="00BE1BB3" w:rsidRPr="00283C59">
          <w:rPr>
            <w:rStyle w:val="Hyperlink"/>
            <w:noProof/>
          </w:rPr>
          <w:t>3.5 Object properties</w:t>
        </w:r>
        <w:r w:rsidR="00BE1BB3">
          <w:rPr>
            <w:noProof/>
            <w:webHidden/>
          </w:rPr>
          <w:tab/>
        </w:r>
        <w:r w:rsidR="00BE1BB3">
          <w:rPr>
            <w:noProof/>
            <w:webHidden/>
          </w:rPr>
          <w:fldChar w:fldCharType="begin"/>
        </w:r>
        <w:r w:rsidR="00BE1BB3">
          <w:rPr>
            <w:noProof/>
            <w:webHidden/>
          </w:rPr>
          <w:instrText xml:space="preserve"> PAGEREF _Toc506816497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7E28E2EF" w14:textId="407A75EC"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498" w:history="1">
        <w:r w:rsidR="00BE1BB3" w:rsidRPr="00283C59">
          <w:rPr>
            <w:rStyle w:val="Hyperlink"/>
            <w:noProof/>
          </w:rPr>
          <w:t>3.6 Array properties</w:t>
        </w:r>
        <w:r w:rsidR="00BE1BB3">
          <w:rPr>
            <w:noProof/>
            <w:webHidden/>
          </w:rPr>
          <w:tab/>
        </w:r>
        <w:r w:rsidR="00BE1BB3">
          <w:rPr>
            <w:noProof/>
            <w:webHidden/>
          </w:rPr>
          <w:fldChar w:fldCharType="begin"/>
        </w:r>
        <w:r w:rsidR="00BE1BB3">
          <w:rPr>
            <w:noProof/>
            <w:webHidden/>
          </w:rPr>
          <w:instrText xml:space="preserve"> PAGEREF _Toc506816498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0196D7A0" w14:textId="4CB944E3"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499" w:history="1">
        <w:r w:rsidR="00BE1BB3" w:rsidRPr="00283C59">
          <w:rPr>
            <w:rStyle w:val="Hyperlink"/>
            <w:noProof/>
          </w:rPr>
          <w:t>3.7 Property bags</w:t>
        </w:r>
        <w:r w:rsidR="00BE1BB3">
          <w:rPr>
            <w:noProof/>
            <w:webHidden/>
          </w:rPr>
          <w:tab/>
        </w:r>
        <w:r w:rsidR="00BE1BB3">
          <w:rPr>
            <w:noProof/>
            <w:webHidden/>
          </w:rPr>
          <w:fldChar w:fldCharType="begin"/>
        </w:r>
        <w:r w:rsidR="00BE1BB3">
          <w:rPr>
            <w:noProof/>
            <w:webHidden/>
          </w:rPr>
          <w:instrText xml:space="preserve"> PAGEREF _Toc506816499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12DABEB7" w14:textId="622097C9"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00" w:history="1">
        <w:r w:rsidR="00BE1BB3" w:rsidRPr="00283C59">
          <w:rPr>
            <w:rStyle w:val="Hyperlink"/>
            <w:noProof/>
          </w:rPr>
          <w:t>3.7.1 General</w:t>
        </w:r>
        <w:r w:rsidR="00BE1BB3">
          <w:rPr>
            <w:noProof/>
            <w:webHidden/>
          </w:rPr>
          <w:tab/>
        </w:r>
        <w:r w:rsidR="00BE1BB3">
          <w:rPr>
            <w:noProof/>
            <w:webHidden/>
          </w:rPr>
          <w:fldChar w:fldCharType="begin"/>
        </w:r>
        <w:r w:rsidR="00BE1BB3">
          <w:rPr>
            <w:noProof/>
            <w:webHidden/>
          </w:rPr>
          <w:instrText xml:space="preserve"> PAGEREF _Toc506816500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6CD31EB0" w14:textId="38F03878"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01" w:history="1">
        <w:r w:rsidR="00BE1BB3" w:rsidRPr="00283C59">
          <w:rPr>
            <w:rStyle w:val="Hyperlink"/>
            <w:noProof/>
          </w:rPr>
          <w:t>3.7.2 Tags</w:t>
        </w:r>
        <w:r w:rsidR="00BE1BB3">
          <w:rPr>
            <w:noProof/>
            <w:webHidden/>
          </w:rPr>
          <w:tab/>
        </w:r>
        <w:r w:rsidR="00BE1BB3">
          <w:rPr>
            <w:noProof/>
            <w:webHidden/>
          </w:rPr>
          <w:fldChar w:fldCharType="begin"/>
        </w:r>
        <w:r w:rsidR="00BE1BB3">
          <w:rPr>
            <w:noProof/>
            <w:webHidden/>
          </w:rPr>
          <w:instrText xml:space="preserve"> PAGEREF _Toc506816501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7A4D31B8" w14:textId="2B61F64F" w:rsidR="00BE1BB3" w:rsidRDefault="003C716A">
      <w:pPr>
        <w:pStyle w:val="TOC4"/>
        <w:tabs>
          <w:tab w:val="right" w:leader="dot" w:pos="9350"/>
        </w:tabs>
        <w:rPr>
          <w:rFonts w:asciiTheme="minorHAnsi" w:eastAsiaTheme="minorEastAsia" w:hAnsiTheme="minorHAnsi" w:cstheme="minorBidi"/>
          <w:noProof/>
          <w:sz w:val="22"/>
          <w:szCs w:val="22"/>
        </w:rPr>
      </w:pPr>
      <w:hyperlink w:anchor="_Toc506816502" w:history="1">
        <w:r w:rsidR="00BE1BB3" w:rsidRPr="00283C59">
          <w:rPr>
            <w:rStyle w:val="Hyperlink"/>
            <w:noProof/>
          </w:rPr>
          <w:t>3.7.2.1 General</w:t>
        </w:r>
        <w:r w:rsidR="00BE1BB3">
          <w:rPr>
            <w:noProof/>
            <w:webHidden/>
          </w:rPr>
          <w:tab/>
        </w:r>
        <w:r w:rsidR="00BE1BB3">
          <w:rPr>
            <w:noProof/>
            <w:webHidden/>
          </w:rPr>
          <w:fldChar w:fldCharType="begin"/>
        </w:r>
        <w:r w:rsidR="00BE1BB3">
          <w:rPr>
            <w:noProof/>
            <w:webHidden/>
          </w:rPr>
          <w:instrText xml:space="preserve"> PAGEREF _Toc506816502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7E79581A" w14:textId="1EE2EEB5" w:rsidR="00BE1BB3" w:rsidRDefault="003C716A">
      <w:pPr>
        <w:pStyle w:val="TOC4"/>
        <w:tabs>
          <w:tab w:val="right" w:leader="dot" w:pos="9350"/>
        </w:tabs>
        <w:rPr>
          <w:rFonts w:asciiTheme="minorHAnsi" w:eastAsiaTheme="minorEastAsia" w:hAnsiTheme="minorHAnsi" w:cstheme="minorBidi"/>
          <w:noProof/>
          <w:sz w:val="22"/>
          <w:szCs w:val="22"/>
        </w:rPr>
      </w:pPr>
      <w:hyperlink w:anchor="_Toc506816503" w:history="1">
        <w:r w:rsidR="00BE1BB3" w:rsidRPr="00283C59">
          <w:rPr>
            <w:rStyle w:val="Hyperlink"/>
            <w:noProof/>
          </w:rPr>
          <w:t>3.7.2.2 Namespaced tags</w:t>
        </w:r>
        <w:r w:rsidR="00BE1BB3">
          <w:rPr>
            <w:noProof/>
            <w:webHidden/>
          </w:rPr>
          <w:tab/>
        </w:r>
        <w:r w:rsidR="00BE1BB3">
          <w:rPr>
            <w:noProof/>
            <w:webHidden/>
          </w:rPr>
          <w:fldChar w:fldCharType="begin"/>
        </w:r>
        <w:r w:rsidR="00BE1BB3">
          <w:rPr>
            <w:noProof/>
            <w:webHidden/>
          </w:rPr>
          <w:instrText xml:space="preserve"> PAGEREF _Toc506816503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1035CBD1" w14:textId="12AD8EF7" w:rsidR="00BE1BB3" w:rsidRDefault="003C716A">
      <w:pPr>
        <w:pStyle w:val="TOC4"/>
        <w:tabs>
          <w:tab w:val="right" w:leader="dot" w:pos="9350"/>
        </w:tabs>
        <w:rPr>
          <w:rFonts w:asciiTheme="minorHAnsi" w:eastAsiaTheme="minorEastAsia" w:hAnsiTheme="minorHAnsi" w:cstheme="minorBidi"/>
          <w:noProof/>
          <w:sz w:val="22"/>
          <w:szCs w:val="22"/>
        </w:rPr>
      </w:pPr>
      <w:hyperlink w:anchor="_Toc506816504" w:history="1">
        <w:r w:rsidR="00BE1BB3" w:rsidRPr="00283C59">
          <w:rPr>
            <w:rStyle w:val="Hyperlink"/>
            <w:noProof/>
          </w:rPr>
          <w:t>3.7.2.3 Tag metadata</w:t>
        </w:r>
        <w:r w:rsidR="00BE1BB3">
          <w:rPr>
            <w:noProof/>
            <w:webHidden/>
          </w:rPr>
          <w:tab/>
        </w:r>
        <w:r w:rsidR="00BE1BB3">
          <w:rPr>
            <w:noProof/>
            <w:webHidden/>
          </w:rPr>
          <w:fldChar w:fldCharType="begin"/>
        </w:r>
        <w:r w:rsidR="00BE1BB3">
          <w:rPr>
            <w:noProof/>
            <w:webHidden/>
          </w:rPr>
          <w:instrText xml:space="preserve"> PAGEREF _Toc506816504 \h </w:instrText>
        </w:r>
        <w:r w:rsidR="00BE1BB3">
          <w:rPr>
            <w:noProof/>
            <w:webHidden/>
          </w:rPr>
        </w:r>
        <w:r w:rsidR="00BE1BB3">
          <w:rPr>
            <w:noProof/>
            <w:webHidden/>
          </w:rPr>
          <w:fldChar w:fldCharType="separate"/>
        </w:r>
        <w:r w:rsidR="00BE1BB3">
          <w:rPr>
            <w:noProof/>
            <w:webHidden/>
          </w:rPr>
          <w:t>20</w:t>
        </w:r>
        <w:r w:rsidR="00BE1BB3">
          <w:rPr>
            <w:noProof/>
            <w:webHidden/>
          </w:rPr>
          <w:fldChar w:fldCharType="end"/>
        </w:r>
      </w:hyperlink>
    </w:p>
    <w:p w14:paraId="7AD8D9D4" w14:textId="395C4CFC"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505" w:history="1">
        <w:r w:rsidR="00BE1BB3" w:rsidRPr="00283C59">
          <w:rPr>
            <w:rStyle w:val="Hyperlink"/>
            <w:noProof/>
          </w:rPr>
          <w:t>3.8 Date/time properties</w:t>
        </w:r>
        <w:r w:rsidR="00BE1BB3">
          <w:rPr>
            <w:noProof/>
            <w:webHidden/>
          </w:rPr>
          <w:tab/>
        </w:r>
        <w:r w:rsidR="00BE1BB3">
          <w:rPr>
            <w:noProof/>
            <w:webHidden/>
          </w:rPr>
          <w:fldChar w:fldCharType="begin"/>
        </w:r>
        <w:r w:rsidR="00BE1BB3">
          <w:rPr>
            <w:noProof/>
            <w:webHidden/>
          </w:rPr>
          <w:instrText xml:space="preserve"> PAGEREF _Toc506816505 \h </w:instrText>
        </w:r>
        <w:r w:rsidR="00BE1BB3">
          <w:rPr>
            <w:noProof/>
            <w:webHidden/>
          </w:rPr>
        </w:r>
        <w:r w:rsidR="00BE1BB3">
          <w:rPr>
            <w:noProof/>
            <w:webHidden/>
          </w:rPr>
          <w:fldChar w:fldCharType="separate"/>
        </w:r>
        <w:r w:rsidR="00BE1BB3">
          <w:rPr>
            <w:noProof/>
            <w:webHidden/>
          </w:rPr>
          <w:t>20</w:t>
        </w:r>
        <w:r w:rsidR="00BE1BB3">
          <w:rPr>
            <w:noProof/>
            <w:webHidden/>
          </w:rPr>
          <w:fldChar w:fldCharType="end"/>
        </w:r>
      </w:hyperlink>
    </w:p>
    <w:p w14:paraId="6C29901A" w14:textId="5BEBF18E"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506" w:history="1">
        <w:r w:rsidR="00BE1BB3" w:rsidRPr="00283C59">
          <w:rPr>
            <w:rStyle w:val="Hyperlink"/>
            <w:noProof/>
          </w:rPr>
          <w:t>3.9 Array properties with unique values</w:t>
        </w:r>
        <w:r w:rsidR="00BE1BB3">
          <w:rPr>
            <w:noProof/>
            <w:webHidden/>
          </w:rPr>
          <w:tab/>
        </w:r>
        <w:r w:rsidR="00BE1BB3">
          <w:rPr>
            <w:noProof/>
            <w:webHidden/>
          </w:rPr>
          <w:fldChar w:fldCharType="begin"/>
        </w:r>
        <w:r w:rsidR="00BE1BB3">
          <w:rPr>
            <w:noProof/>
            <w:webHidden/>
          </w:rPr>
          <w:instrText xml:space="preserve"> PAGEREF _Toc506816506 \h </w:instrText>
        </w:r>
        <w:r w:rsidR="00BE1BB3">
          <w:rPr>
            <w:noProof/>
            <w:webHidden/>
          </w:rPr>
        </w:r>
        <w:r w:rsidR="00BE1BB3">
          <w:rPr>
            <w:noProof/>
            <w:webHidden/>
          </w:rPr>
          <w:fldChar w:fldCharType="separate"/>
        </w:r>
        <w:r w:rsidR="00BE1BB3">
          <w:rPr>
            <w:noProof/>
            <w:webHidden/>
          </w:rPr>
          <w:t>20</w:t>
        </w:r>
        <w:r w:rsidR="00BE1BB3">
          <w:rPr>
            <w:noProof/>
            <w:webHidden/>
          </w:rPr>
          <w:fldChar w:fldCharType="end"/>
        </w:r>
      </w:hyperlink>
    </w:p>
    <w:p w14:paraId="118A197A" w14:textId="1AB8A91E"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507" w:history="1">
        <w:r w:rsidR="00BE1BB3" w:rsidRPr="00283C59">
          <w:rPr>
            <w:rStyle w:val="Hyperlink"/>
            <w:noProof/>
          </w:rPr>
          <w:t>3.10 Message properties</w:t>
        </w:r>
        <w:r w:rsidR="00BE1BB3">
          <w:rPr>
            <w:noProof/>
            <w:webHidden/>
          </w:rPr>
          <w:tab/>
        </w:r>
        <w:r w:rsidR="00BE1BB3">
          <w:rPr>
            <w:noProof/>
            <w:webHidden/>
          </w:rPr>
          <w:fldChar w:fldCharType="begin"/>
        </w:r>
        <w:r w:rsidR="00BE1BB3">
          <w:rPr>
            <w:noProof/>
            <w:webHidden/>
          </w:rPr>
          <w:instrText xml:space="preserve"> PAGEREF _Toc506816507 \h </w:instrText>
        </w:r>
        <w:r w:rsidR="00BE1BB3">
          <w:rPr>
            <w:noProof/>
            <w:webHidden/>
          </w:rPr>
        </w:r>
        <w:r w:rsidR="00BE1BB3">
          <w:rPr>
            <w:noProof/>
            <w:webHidden/>
          </w:rPr>
          <w:fldChar w:fldCharType="separate"/>
        </w:r>
        <w:r w:rsidR="00BE1BB3">
          <w:rPr>
            <w:noProof/>
            <w:webHidden/>
          </w:rPr>
          <w:t>20</w:t>
        </w:r>
        <w:r w:rsidR="00BE1BB3">
          <w:rPr>
            <w:noProof/>
            <w:webHidden/>
          </w:rPr>
          <w:fldChar w:fldCharType="end"/>
        </w:r>
      </w:hyperlink>
    </w:p>
    <w:p w14:paraId="7A0023AD" w14:textId="6E87A4F8"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08" w:history="1">
        <w:r w:rsidR="00BE1BB3" w:rsidRPr="00283C59">
          <w:rPr>
            <w:rStyle w:val="Hyperlink"/>
            <w:noProof/>
          </w:rPr>
          <w:t>3.10.1 General</w:t>
        </w:r>
        <w:r w:rsidR="00BE1BB3">
          <w:rPr>
            <w:noProof/>
            <w:webHidden/>
          </w:rPr>
          <w:tab/>
        </w:r>
        <w:r w:rsidR="00BE1BB3">
          <w:rPr>
            <w:noProof/>
            <w:webHidden/>
          </w:rPr>
          <w:fldChar w:fldCharType="begin"/>
        </w:r>
        <w:r w:rsidR="00BE1BB3">
          <w:rPr>
            <w:noProof/>
            <w:webHidden/>
          </w:rPr>
          <w:instrText xml:space="preserve"> PAGEREF _Toc506816508 \h </w:instrText>
        </w:r>
        <w:r w:rsidR="00BE1BB3">
          <w:rPr>
            <w:noProof/>
            <w:webHidden/>
          </w:rPr>
        </w:r>
        <w:r w:rsidR="00BE1BB3">
          <w:rPr>
            <w:noProof/>
            <w:webHidden/>
          </w:rPr>
          <w:fldChar w:fldCharType="separate"/>
        </w:r>
        <w:r w:rsidR="00BE1BB3">
          <w:rPr>
            <w:noProof/>
            <w:webHidden/>
          </w:rPr>
          <w:t>20</w:t>
        </w:r>
        <w:r w:rsidR="00BE1BB3">
          <w:rPr>
            <w:noProof/>
            <w:webHidden/>
          </w:rPr>
          <w:fldChar w:fldCharType="end"/>
        </w:r>
      </w:hyperlink>
    </w:p>
    <w:p w14:paraId="72659330" w14:textId="0C29BE80"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09" w:history="1">
        <w:r w:rsidR="00BE1BB3" w:rsidRPr="00283C59">
          <w:rPr>
            <w:rStyle w:val="Hyperlink"/>
            <w:noProof/>
          </w:rPr>
          <w:t>3.10.2 Plain text messages</w:t>
        </w:r>
        <w:r w:rsidR="00BE1BB3">
          <w:rPr>
            <w:noProof/>
            <w:webHidden/>
          </w:rPr>
          <w:tab/>
        </w:r>
        <w:r w:rsidR="00BE1BB3">
          <w:rPr>
            <w:noProof/>
            <w:webHidden/>
          </w:rPr>
          <w:fldChar w:fldCharType="begin"/>
        </w:r>
        <w:r w:rsidR="00BE1BB3">
          <w:rPr>
            <w:noProof/>
            <w:webHidden/>
          </w:rPr>
          <w:instrText xml:space="preserve"> PAGEREF _Toc506816509 \h </w:instrText>
        </w:r>
        <w:r w:rsidR="00BE1BB3">
          <w:rPr>
            <w:noProof/>
            <w:webHidden/>
          </w:rPr>
        </w:r>
        <w:r w:rsidR="00BE1BB3">
          <w:rPr>
            <w:noProof/>
            <w:webHidden/>
          </w:rPr>
          <w:fldChar w:fldCharType="separate"/>
        </w:r>
        <w:r w:rsidR="00BE1BB3">
          <w:rPr>
            <w:noProof/>
            <w:webHidden/>
          </w:rPr>
          <w:t>21</w:t>
        </w:r>
        <w:r w:rsidR="00BE1BB3">
          <w:rPr>
            <w:noProof/>
            <w:webHidden/>
          </w:rPr>
          <w:fldChar w:fldCharType="end"/>
        </w:r>
      </w:hyperlink>
    </w:p>
    <w:p w14:paraId="3DCC95A5" w14:textId="2D419DCB"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10" w:history="1">
        <w:r w:rsidR="00BE1BB3" w:rsidRPr="00283C59">
          <w:rPr>
            <w:rStyle w:val="Hyperlink"/>
            <w:noProof/>
          </w:rPr>
          <w:t>3.10.3 Rich text messages</w:t>
        </w:r>
        <w:r w:rsidR="00BE1BB3">
          <w:rPr>
            <w:noProof/>
            <w:webHidden/>
          </w:rPr>
          <w:tab/>
        </w:r>
        <w:r w:rsidR="00BE1BB3">
          <w:rPr>
            <w:noProof/>
            <w:webHidden/>
          </w:rPr>
          <w:fldChar w:fldCharType="begin"/>
        </w:r>
        <w:r w:rsidR="00BE1BB3">
          <w:rPr>
            <w:noProof/>
            <w:webHidden/>
          </w:rPr>
          <w:instrText xml:space="preserve"> PAGEREF _Toc506816510 \h </w:instrText>
        </w:r>
        <w:r w:rsidR="00BE1BB3">
          <w:rPr>
            <w:noProof/>
            <w:webHidden/>
          </w:rPr>
        </w:r>
        <w:r w:rsidR="00BE1BB3">
          <w:rPr>
            <w:noProof/>
            <w:webHidden/>
          </w:rPr>
          <w:fldChar w:fldCharType="separate"/>
        </w:r>
        <w:r w:rsidR="00BE1BB3">
          <w:rPr>
            <w:noProof/>
            <w:webHidden/>
          </w:rPr>
          <w:t>21</w:t>
        </w:r>
        <w:r w:rsidR="00BE1BB3">
          <w:rPr>
            <w:noProof/>
            <w:webHidden/>
          </w:rPr>
          <w:fldChar w:fldCharType="end"/>
        </w:r>
      </w:hyperlink>
    </w:p>
    <w:p w14:paraId="6C95A27F" w14:textId="2AD1399E" w:rsidR="00BE1BB3" w:rsidRDefault="003C716A">
      <w:pPr>
        <w:pStyle w:val="TOC4"/>
        <w:tabs>
          <w:tab w:val="right" w:leader="dot" w:pos="9350"/>
        </w:tabs>
        <w:rPr>
          <w:rFonts w:asciiTheme="minorHAnsi" w:eastAsiaTheme="minorEastAsia" w:hAnsiTheme="minorHAnsi" w:cstheme="minorBidi"/>
          <w:noProof/>
          <w:sz w:val="22"/>
          <w:szCs w:val="22"/>
        </w:rPr>
      </w:pPr>
      <w:hyperlink w:anchor="_Toc506816511" w:history="1">
        <w:r w:rsidR="00BE1BB3" w:rsidRPr="00283C59">
          <w:rPr>
            <w:rStyle w:val="Hyperlink"/>
            <w:noProof/>
          </w:rPr>
          <w:t>3.10.3.1 General</w:t>
        </w:r>
        <w:r w:rsidR="00BE1BB3">
          <w:rPr>
            <w:noProof/>
            <w:webHidden/>
          </w:rPr>
          <w:tab/>
        </w:r>
        <w:r w:rsidR="00BE1BB3">
          <w:rPr>
            <w:noProof/>
            <w:webHidden/>
          </w:rPr>
          <w:fldChar w:fldCharType="begin"/>
        </w:r>
        <w:r w:rsidR="00BE1BB3">
          <w:rPr>
            <w:noProof/>
            <w:webHidden/>
          </w:rPr>
          <w:instrText xml:space="preserve"> PAGEREF _Toc506816511 \h </w:instrText>
        </w:r>
        <w:r w:rsidR="00BE1BB3">
          <w:rPr>
            <w:noProof/>
            <w:webHidden/>
          </w:rPr>
        </w:r>
        <w:r w:rsidR="00BE1BB3">
          <w:rPr>
            <w:noProof/>
            <w:webHidden/>
          </w:rPr>
          <w:fldChar w:fldCharType="separate"/>
        </w:r>
        <w:r w:rsidR="00BE1BB3">
          <w:rPr>
            <w:noProof/>
            <w:webHidden/>
          </w:rPr>
          <w:t>21</w:t>
        </w:r>
        <w:r w:rsidR="00BE1BB3">
          <w:rPr>
            <w:noProof/>
            <w:webHidden/>
          </w:rPr>
          <w:fldChar w:fldCharType="end"/>
        </w:r>
      </w:hyperlink>
    </w:p>
    <w:p w14:paraId="4387CDE2" w14:textId="0E9706CB" w:rsidR="00BE1BB3" w:rsidRDefault="003C716A">
      <w:pPr>
        <w:pStyle w:val="TOC4"/>
        <w:tabs>
          <w:tab w:val="right" w:leader="dot" w:pos="9350"/>
        </w:tabs>
        <w:rPr>
          <w:rFonts w:asciiTheme="minorHAnsi" w:eastAsiaTheme="minorEastAsia" w:hAnsiTheme="minorHAnsi" w:cstheme="minorBidi"/>
          <w:noProof/>
          <w:sz w:val="22"/>
          <w:szCs w:val="22"/>
        </w:rPr>
      </w:pPr>
      <w:hyperlink w:anchor="_Toc506816512" w:history="1">
        <w:r w:rsidR="00BE1BB3" w:rsidRPr="00283C59">
          <w:rPr>
            <w:rStyle w:val="Hyperlink"/>
            <w:noProof/>
          </w:rPr>
          <w:t>3.10.3.2 Security implications</w:t>
        </w:r>
        <w:r w:rsidR="00BE1BB3">
          <w:rPr>
            <w:noProof/>
            <w:webHidden/>
          </w:rPr>
          <w:tab/>
        </w:r>
        <w:r w:rsidR="00BE1BB3">
          <w:rPr>
            <w:noProof/>
            <w:webHidden/>
          </w:rPr>
          <w:fldChar w:fldCharType="begin"/>
        </w:r>
        <w:r w:rsidR="00BE1BB3">
          <w:rPr>
            <w:noProof/>
            <w:webHidden/>
          </w:rPr>
          <w:instrText xml:space="preserve"> PAGEREF _Toc506816512 \h </w:instrText>
        </w:r>
        <w:r w:rsidR="00BE1BB3">
          <w:rPr>
            <w:noProof/>
            <w:webHidden/>
          </w:rPr>
        </w:r>
        <w:r w:rsidR="00BE1BB3">
          <w:rPr>
            <w:noProof/>
            <w:webHidden/>
          </w:rPr>
          <w:fldChar w:fldCharType="separate"/>
        </w:r>
        <w:r w:rsidR="00BE1BB3">
          <w:rPr>
            <w:noProof/>
            <w:webHidden/>
          </w:rPr>
          <w:t>21</w:t>
        </w:r>
        <w:r w:rsidR="00BE1BB3">
          <w:rPr>
            <w:noProof/>
            <w:webHidden/>
          </w:rPr>
          <w:fldChar w:fldCharType="end"/>
        </w:r>
      </w:hyperlink>
    </w:p>
    <w:p w14:paraId="4BF238BC" w14:textId="7CEFAA73"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13" w:history="1">
        <w:r w:rsidR="00BE1BB3" w:rsidRPr="00283C59">
          <w:rPr>
            <w:rStyle w:val="Hyperlink"/>
            <w:noProof/>
          </w:rPr>
          <w:t>3.10.4 Messages with embedded links</w:t>
        </w:r>
        <w:r w:rsidR="00BE1BB3">
          <w:rPr>
            <w:noProof/>
            <w:webHidden/>
          </w:rPr>
          <w:tab/>
        </w:r>
        <w:r w:rsidR="00BE1BB3">
          <w:rPr>
            <w:noProof/>
            <w:webHidden/>
          </w:rPr>
          <w:fldChar w:fldCharType="begin"/>
        </w:r>
        <w:r w:rsidR="00BE1BB3">
          <w:rPr>
            <w:noProof/>
            <w:webHidden/>
          </w:rPr>
          <w:instrText xml:space="preserve"> PAGEREF _Toc506816513 \h </w:instrText>
        </w:r>
        <w:r w:rsidR="00BE1BB3">
          <w:rPr>
            <w:noProof/>
            <w:webHidden/>
          </w:rPr>
        </w:r>
        <w:r w:rsidR="00BE1BB3">
          <w:rPr>
            <w:noProof/>
            <w:webHidden/>
          </w:rPr>
          <w:fldChar w:fldCharType="separate"/>
        </w:r>
        <w:r w:rsidR="00BE1BB3">
          <w:rPr>
            <w:noProof/>
            <w:webHidden/>
          </w:rPr>
          <w:t>22</w:t>
        </w:r>
        <w:r w:rsidR="00BE1BB3">
          <w:rPr>
            <w:noProof/>
            <w:webHidden/>
          </w:rPr>
          <w:fldChar w:fldCharType="end"/>
        </w:r>
      </w:hyperlink>
    </w:p>
    <w:p w14:paraId="267751C6" w14:textId="7994947F"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514" w:history="1">
        <w:r w:rsidR="00BE1BB3" w:rsidRPr="00283C59">
          <w:rPr>
            <w:rStyle w:val="Hyperlink"/>
            <w:noProof/>
          </w:rPr>
          <w:t>3.11 sarifLog object</w:t>
        </w:r>
        <w:r w:rsidR="00BE1BB3">
          <w:rPr>
            <w:noProof/>
            <w:webHidden/>
          </w:rPr>
          <w:tab/>
        </w:r>
        <w:r w:rsidR="00BE1BB3">
          <w:rPr>
            <w:noProof/>
            <w:webHidden/>
          </w:rPr>
          <w:fldChar w:fldCharType="begin"/>
        </w:r>
        <w:r w:rsidR="00BE1BB3">
          <w:rPr>
            <w:noProof/>
            <w:webHidden/>
          </w:rPr>
          <w:instrText xml:space="preserve"> PAGEREF _Toc506816514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4A88EBBA" w14:textId="4D64BD98"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15" w:history="1">
        <w:r w:rsidR="00BE1BB3" w:rsidRPr="00283C59">
          <w:rPr>
            <w:rStyle w:val="Hyperlink"/>
            <w:noProof/>
          </w:rPr>
          <w:t>3.11.1 General</w:t>
        </w:r>
        <w:r w:rsidR="00BE1BB3">
          <w:rPr>
            <w:noProof/>
            <w:webHidden/>
          </w:rPr>
          <w:tab/>
        </w:r>
        <w:r w:rsidR="00BE1BB3">
          <w:rPr>
            <w:noProof/>
            <w:webHidden/>
          </w:rPr>
          <w:fldChar w:fldCharType="begin"/>
        </w:r>
        <w:r w:rsidR="00BE1BB3">
          <w:rPr>
            <w:noProof/>
            <w:webHidden/>
          </w:rPr>
          <w:instrText xml:space="preserve"> PAGEREF _Toc506816515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01C80D66" w14:textId="12CE802E"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16" w:history="1">
        <w:r w:rsidR="00BE1BB3" w:rsidRPr="00283C59">
          <w:rPr>
            <w:rStyle w:val="Hyperlink"/>
            <w:noProof/>
          </w:rPr>
          <w:t>3.11.2 version property</w:t>
        </w:r>
        <w:r w:rsidR="00BE1BB3">
          <w:rPr>
            <w:noProof/>
            <w:webHidden/>
          </w:rPr>
          <w:tab/>
        </w:r>
        <w:r w:rsidR="00BE1BB3">
          <w:rPr>
            <w:noProof/>
            <w:webHidden/>
          </w:rPr>
          <w:fldChar w:fldCharType="begin"/>
        </w:r>
        <w:r w:rsidR="00BE1BB3">
          <w:rPr>
            <w:noProof/>
            <w:webHidden/>
          </w:rPr>
          <w:instrText xml:space="preserve"> PAGEREF _Toc506816516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72B6B8D3" w14:textId="31FB2E04"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17" w:history="1">
        <w:r w:rsidR="00BE1BB3" w:rsidRPr="00283C59">
          <w:rPr>
            <w:rStyle w:val="Hyperlink"/>
            <w:noProof/>
          </w:rPr>
          <w:t>3.11.3 $schema property</w:t>
        </w:r>
        <w:r w:rsidR="00BE1BB3">
          <w:rPr>
            <w:noProof/>
            <w:webHidden/>
          </w:rPr>
          <w:tab/>
        </w:r>
        <w:r w:rsidR="00BE1BB3">
          <w:rPr>
            <w:noProof/>
            <w:webHidden/>
          </w:rPr>
          <w:fldChar w:fldCharType="begin"/>
        </w:r>
        <w:r w:rsidR="00BE1BB3">
          <w:rPr>
            <w:noProof/>
            <w:webHidden/>
          </w:rPr>
          <w:instrText xml:space="preserve"> PAGEREF _Toc506816517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66DD6E63" w14:textId="1110C083"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18" w:history="1">
        <w:r w:rsidR="00BE1BB3" w:rsidRPr="00283C59">
          <w:rPr>
            <w:rStyle w:val="Hyperlink"/>
            <w:noProof/>
          </w:rPr>
          <w:t>3.11.4 runs property</w:t>
        </w:r>
        <w:r w:rsidR="00BE1BB3">
          <w:rPr>
            <w:noProof/>
            <w:webHidden/>
          </w:rPr>
          <w:tab/>
        </w:r>
        <w:r w:rsidR="00BE1BB3">
          <w:rPr>
            <w:noProof/>
            <w:webHidden/>
          </w:rPr>
          <w:fldChar w:fldCharType="begin"/>
        </w:r>
        <w:r w:rsidR="00BE1BB3">
          <w:rPr>
            <w:noProof/>
            <w:webHidden/>
          </w:rPr>
          <w:instrText xml:space="preserve"> PAGEREF _Toc506816518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57E0C6EC" w14:textId="7B6EB5B5"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519" w:history="1">
        <w:r w:rsidR="00BE1BB3" w:rsidRPr="00283C59">
          <w:rPr>
            <w:rStyle w:val="Hyperlink"/>
            <w:noProof/>
          </w:rPr>
          <w:t>3.12 run object</w:t>
        </w:r>
        <w:r w:rsidR="00BE1BB3">
          <w:rPr>
            <w:noProof/>
            <w:webHidden/>
          </w:rPr>
          <w:tab/>
        </w:r>
        <w:r w:rsidR="00BE1BB3">
          <w:rPr>
            <w:noProof/>
            <w:webHidden/>
          </w:rPr>
          <w:fldChar w:fldCharType="begin"/>
        </w:r>
        <w:r w:rsidR="00BE1BB3">
          <w:rPr>
            <w:noProof/>
            <w:webHidden/>
          </w:rPr>
          <w:instrText xml:space="preserve"> PAGEREF _Toc506816519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653C2858" w14:textId="43A96A32"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20" w:history="1">
        <w:r w:rsidR="00BE1BB3" w:rsidRPr="00283C59">
          <w:rPr>
            <w:rStyle w:val="Hyperlink"/>
            <w:noProof/>
          </w:rPr>
          <w:t>3.12.1 General</w:t>
        </w:r>
        <w:r w:rsidR="00BE1BB3">
          <w:rPr>
            <w:noProof/>
            <w:webHidden/>
          </w:rPr>
          <w:tab/>
        </w:r>
        <w:r w:rsidR="00BE1BB3">
          <w:rPr>
            <w:noProof/>
            <w:webHidden/>
          </w:rPr>
          <w:fldChar w:fldCharType="begin"/>
        </w:r>
        <w:r w:rsidR="00BE1BB3">
          <w:rPr>
            <w:noProof/>
            <w:webHidden/>
          </w:rPr>
          <w:instrText xml:space="preserve"> PAGEREF _Toc506816520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4FE4A54A" w14:textId="44FBF154"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21" w:history="1">
        <w:r w:rsidR="00BE1BB3" w:rsidRPr="00283C59">
          <w:rPr>
            <w:rStyle w:val="Hyperlink"/>
            <w:noProof/>
          </w:rPr>
          <w:t>3.12.2 id property</w:t>
        </w:r>
        <w:r w:rsidR="00BE1BB3">
          <w:rPr>
            <w:noProof/>
            <w:webHidden/>
          </w:rPr>
          <w:tab/>
        </w:r>
        <w:r w:rsidR="00BE1BB3">
          <w:rPr>
            <w:noProof/>
            <w:webHidden/>
          </w:rPr>
          <w:fldChar w:fldCharType="begin"/>
        </w:r>
        <w:r w:rsidR="00BE1BB3">
          <w:rPr>
            <w:noProof/>
            <w:webHidden/>
          </w:rPr>
          <w:instrText xml:space="preserve"> PAGEREF _Toc506816521 \h </w:instrText>
        </w:r>
        <w:r w:rsidR="00BE1BB3">
          <w:rPr>
            <w:noProof/>
            <w:webHidden/>
          </w:rPr>
        </w:r>
        <w:r w:rsidR="00BE1BB3">
          <w:rPr>
            <w:noProof/>
            <w:webHidden/>
          </w:rPr>
          <w:fldChar w:fldCharType="separate"/>
        </w:r>
        <w:r w:rsidR="00BE1BB3">
          <w:rPr>
            <w:noProof/>
            <w:webHidden/>
          </w:rPr>
          <w:t>24</w:t>
        </w:r>
        <w:r w:rsidR="00BE1BB3">
          <w:rPr>
            <w:noProof/>
            <w:webHidden/>
          </w:rPr>
          <w:fldChar w:fldCharType="end"/>
        </w:r>
      </w:hyperlink>
    </w:p>
    <w:p w14:paraId="11A5E240" w14:textId="348DD672"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22" w:history="1">
        <w:r w:rsidR="00BE1BB3" w:rsidRPr="00283C59">
          <w:rPr>
            <w:rStyle w:val="Hyperlink"/>
            <w:noProof/>
          </w:rPr>
          <w:t>3.12.3 stableId property</w:t>
        </w:r>
        <w:r w:rsidR="00BE1BB3">
          <w:rPr>
            <w:noProof/>
            <w:webHidden/>
          </w:rPr>
          <w:tab/>
        </w:r>
        <w:r w:rsidR="00BE1BB3">
          <w:rPr>
            <w:noProof/>
            <w:webHidden/>
          </w:rPr>
          <w:fldChar w:fldCharType="begin"/>
        </w:r>
        <w:r w:rsidR="00BE1BB3">
          <w:rPr>
            <w:noProof/>
            <w:webHidden/>
          </w:rPr>
          <w:instrText xml:space="preserve"> PAGEREF _Toc506816522 \h </w:instrText>
        </w:r>
        <w:r w:rsidR="00BE1BB3">
          <w:rPr>
            <w:noProof/>
            <w:webHidden/>
          </w:rPr>
        </w:r>
        <w:r w:rsidR="00BE1BB3">
          <w:rPr>
            <w:noProof/>
            <w:webHidden/>
          </w:rPr>
          <w:fldChar w:fldCharType="separate"/>
        </w:r>
        <w:r w:rsidR="00BE1BB3">
          <w:rPr>
            <w:noProof/>
            <w:webHidden/>
          </w:rPr>
          <w:t>24</w:t>
        </w:r>
        <w:r w:rsidR="00BE1BB3">
          <w:rPr>
            <w:noProof/>
            <w:webHidden/>
          </w:rPr>
          <w:fldChar w:fldCharType="end"/>
        </w:r>
      </w:hyperlink>
    </w:p>
    <w:p w14:paraId="23E566FA" w14:textId="73C28D0A"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23" w:history="1">
        <w:r w:rsidR="00BE1BB3" w:rsidRPr="00283C59">
          <w:rPr>
            <w:rStyle w:val="Hyperlink"/>
            <w:noProof/>
          </w:rPr>
          <w:t>3.12.4 baselineId property</w:t>
        </w:r>
        <w:r w:rsidR="00BE1BB3">
          <w:rPr>
            <w:noProof/>
            <w:webHidden/>
          </w:rPr>
          <w:tab/>
        </w:r>
        <w:r w:rsidR="00BE1BB3">
          <w:rPr>
            <w:noProof/>
            <w:webHidden/>
          </w:rPr>
          <w:fldChar w:fldCharType="begin"/>
        </w:r>
        <w:r w:rsidR="00BE1BB3">
          <w:rPr>
            <w:noProof/>
            <w:webHidden/>
          </w:rPr>
          <w:instrText xml:space="preserve"> PAGEREF _Toc506816523 \h </w:instrText>
        </w:r>
        <w:r w:rsidR="00BE1BB3">
          <w:rPr>
            <w:noProof/>
            <w:webHidden/>
          </w:rPr>
        </w:r>
        <w:r w:rsidR="00BE1BB3">
          <w:rPr>
            <w:noProof/>
            <w:webHidden/>
          </w:rPr>
          <w:fldChar w:fldCharType="separate"/>
        </w:r>
        <w:r w:rsidR="00BE1BB3">
          <w:rPr>
            <w:noProof/>
            <w:webHidden/>
          </w:rPr>
          <w:t>24</w:t>
        </w:r>
        <w:r w:rsidR="00BE1BB3">
          <w:rPr>
            <w:noProof/>
            <w:webHidden/>
          </w:rPr>
          <w:fldChar w:fldCharType="end"/>
        </w:r>
      </w:hyperlink>
    </w:p>
    <w:p w14:paraId="32AC415D" w14:textId="4B708CBA"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24" w:history="1">
        <w:r w:rsidR="00BE1BB3" w:rsidRPr="00283C59">
          <w:rPr>
            <w:rStyle w:val="Hyperlink"/>
            <w:noProof/>
          </w:rPr>
          <w:t>3.12.5 automationId property</w:t>
        </w:r>
        <w:r w:rsidR="00BE1BB3">
          <w:rPr>
            <w:noProof/>
            <w:webHidden/>
          </w:rPr>
          <w:tab/>
        </w:r>
        <w:r w:rsidR="00BE1BB3">
          <w:rPr>
            <w:noProof/>
            <w:webHidden/>
          </w:rPr>
          <w:fldChar w:fldCharType="begin"/>
        </w:r>
        <w:r w:rsidR="00BE1BB3">
          <w:rPr>
            <w:noProof/>
            <w:webHidden/>
          </w:rPr>
          <w:instrText xml:space="preserve"> PAGEREF _Toc506816524 \h </w:instrText>
        </w:r>
        <w:r w:rsidR="00BE1BB3">
          <w:rPr>
            <w:noProof/>
            <w:webHidden/>
          </w:rPr>
        </w:r>
        <w:r w:rsidR="00BE1BB3">
          <w:rPr>
            <w:noProof/>
            <w:webHidden/>
          </w:rPr>
          <w:fldChar w:fldCharType="separate"/>
        </w:r>
        <w:r w:rsidR="00BE1BB3">
          <w:rPr>
            <w:noProof/>
            <w:webHidden/>
          </w:rPr>
          <w:t>24</w:t>
        </w:r>
        <w:r w:rsidR="00BE1BB3">
          <w:rPr>
            <w:noProof/>
            <w:webHidden/>
          </w:rPr>
          <w:fldChar w:fldCharType="end"/>
        </w:r>
      </w:hyperlink>
    </w:p>
    <w:p w14:paraId="15545DA3" w14:textId="6A47ED61"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25" w:history="1">
        <w:r w:rsidR="00BE1BB3" w:rsidRPr="00283C59">
          <w:rPr>
            <w:rStyle w:val="Hyperlink"/>
            <w:noProof/>
          </w:rPr>
          <w:t>3.12.6 architecture property</w:t>
        </w:r>
        <w:r w:rsidR="00BE1BB3">
          <w:rPr>
            <w:noProof/>
            <w:webHidden/>
          </w:rPr>
          <w:tab/>
        </w:r>
        <w:r w:rsidR="00BE1BB3">
          <w:rPr>
            <w:noProof/>
            <w:webHidden/>
          </w:rPr>
          <w:fldChar w:fldCharType="begin"/>
        </w:r>
        <w:r w:rsidR="00BE1BB3">
          <w:rPr>
            <w:noProof/>
            <w:webHidden/>
          </w:rPr>
          <w:instrText xml:space="preserve"> PAGEREF _Toc506816525 \h </w:instrText>
        </w:r>
        <w:r w:rsidR="00BE1BB3">
          <w:rPr>
            <w:noProof/>
            <w:webHidden/>
          </w:rPr>
        </w:r>
        <w:r w:rsidR="00BE1BB3">
          <w:rPr>
            <w:noProof/>
            <w:webHidden/>
          </w:rPr>
          <w:fldChar w:fldCharType="separate"/>
        </w:r>
        <w:r w:rsidR="00BE1BB3">
          <w:rPr>
            <w:noProof/>
            <w:webHidden/>
          </w:rPr>
          <w:t>25</w:t>
        </w:r>
        <w:r w:rsidR="00BE1BB3">
          <w:rPr>
            <w:noProof/>
            <w:webHidden/>
          </w:rPr>
          <w:fldChar w:fldCharType="end"/>
        </w:r>
      </w:hyperlink>
    </w:p>
    <w:p w14:paraId="6098E950" w14:textId="0307D4E2"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26" w:history="1">
        <w:r w:rsidR="00BE1BB3" w:rsidRPr="00283C59">
          <w:rPr>
            <w:rStyle w:val="Hyperlink"/>
            <w:noProof/>
          </w:rPr>
          <w:t>3.12.7 tool property</w:t>
        </w:r>
        <w:r w:rsidR="00BE1BB3">
          <w:rPr>
            <w:noProof/>
            <w:webHidden/>
          </w:rPr>
          <w:tab/>
        </w:r>
        <w:r w:rsidR="00BE1BB3">
          <w:rPr>
            <w:noProof/>
            <w:webHidden/>
          </w:rPr>
          <w:fldChar w:fldCharType="begin"/>
        </w:r>
        <w:r w:rsidR="00BE1BB3">
          <w:rPr>
            <w:noProof/>
            <w:webHidden/>
          </w:rPr>
          <w:instrText xml:space="preserve"> PAGEREF _Toc506816526 \h </w:instrText>
        </w:r>
        <w:r w:rsidR="00BE1BB3">
          <w:rPr>
            <w:noProof/>
            <w:webHidden/>
          </w:rPr>
        </w:r>
        <w:r w:rsidR="00BE1BB3">
          <w:rPr>
            <w:noProof/>
            <w:webHidden/>
          </w:rPr>
          <w:fldChar w:fldCharType="separate"/>
        </w:r>
        <w:r w:rsidR="00BE1BB3">
          <w:rPr>
            <w:noProof/>
            <w:webHidden/>
          </w:rPr>
          <w:t>25</w:t>
        </w:r>
        <w:r w:rsidR="00BE1BB3">
          <w:rPr>
            <w:noProof/>
            <w:webHidden/>
          </w:rPr>
          <w:fldChar w:fldCharType="end"/>
        </w:r>
      </w:hyperlink>
    </w:p>
    <w:p w14:paraId="653B9D9E" w14:textId="65A015DB"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27" w:history="1">
        <w:r w:rsidR="00BE1BB3" w:rsidRPr="00283C59">
          <w:rPr>
            <w:rStyle w:val="Hyperlink"/>
            <w:noProof/>
          </w:rPr>
          <w:t>3.12.8 invocation property</w:t>
        </w:r>
        <w:r w:rsidR="00BE1BB3">
          <w:rPr>
            <w:noProof/>
            <w:webHidden/>
          </w:rPr>
          <w:tab/>
        </w:r>
        <w:r w:rsidR="00BE1BB3">
          <w:rPr>
            <w:noProof/>
            <w:webHidden/>
          </w:rPr>
          <w:fldChar w:fldCharType="begin"/>
        </w:r>
        <w:r w:rsidR="00BE1BB3">
          <w:rPr>
            <w:noProof/>
            <w:webHidden/>
          </w:rPr>
          <w:instrText xml:space="preserve"> PAGEREF _Toc506816527 \h </w:instrText>
        </w:r>
        <w:r w:rsidR="00BE1BB3">
          <w:rPr>
            <w:noProof/>
            <w:webHidden/>
          </w:rPr>
        </w:r>
        <w:r w:rsidR="00BE1BB3">
          <w:rPr>
            <w:noProof/>
            <w:webHidden/>
          </w:rPr>
          <w:fldChar w:fldCharType="separate"/>
        </w:r>
        <w:r w:rsidR="00BE1BB3">
          <w:rPr>
            <w:noProof/>
            <w:webHidden/>
          </w:rPr>
          <w:t>25</w:t>
        </w:r>
        <w:r w:rsidR="00BE1BB3">
          <w:rPr>
            <w:noProof/>
            <w:webHidden/>
          </w:rPr>
          <w:fldChar w:fldCharType="end"/>
        </w:r>
      </w:hyperlink>
    </w:p>
    <w:p w14:paraId="3B1AA465" w14:textId="10C45CC0"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28" w:history="1">
        <w:r w:rsidR="00BE1BB3" w:rsidRPr="00283C59">
          <w:rPr>
            <w:rStyle w:val="Hyperlink"/>
            <w:noProof/>
          </w:rPr>
          <w:t>3.12.9 conversion property</w:t>
        </w:r>
        <w:r w:rsidR="00BE1BB3">
          <w:rPr>
            <w:noProof/>
            <w:webHidden/>
          </w:rPr>
          <w:tab/>
        </w:r>
        <w:r w:rsidR="00BE1BB3">
          <w:rPr>
            <w:noProof/>
            <w:webHidden/>
          </w:rPr>
          <w:fldChar w:fldCharType="begin"/>
        </w:r>
        <w:r w:rsidR="00BE1BB3">
          <w:rPr>
            <w:noProof/>
            <w:webHidden/>
          </w:rPr>
          <w:instrText xml:space="preserve"> PAGEREF _Toc506816528 \h </w:instrText>
        </w:r>
        <w:r w:rsidR="00BE1BB3">
          <w:rPr>
            <w:noProof/>
            <w:webHidden/>
          </w:rPr>
        </w:r>
        <w:r w:rsidR="00BE1BB3">
          <w:rPr>
            <w:noProof/>
            <w:webHidden/>
          </w:rPr>
          <w:fldChar w:fldCharType="separate"/>
        </w:r>
        <w:r w:rsidR="00BE1BB3">
          <w:rPr>
            <w:noProof/>
            <w:webHidden/>
          </w:rPr>
          <w:t>25</w:t>
        </w:r>
        <w:r w:rsidR="00BE1BB3">
          <w:rPr>
            <w:noProof/>
            <w:webHidden/>
          </w:rPr>
          <w:fldChar w:fldCharType="end"/>
        </w:r>
      </w:hyperlink>
    </w:p>
    <w:p w14:paraId="0821830C" w14:textId="2BB68C22"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29" w:history="1">
        <w:r w:rsidR="00BE1BB3" w:rsidRPr="00283C59">
          <w:rPr>
            <w:rStyle w:val="Hyperlink"/>
            <w:noProof/>
          </w:rPr>
          <w:t>3.12.10 files property</w:t>
        </w:r>
        <w:r w:rsidR="00BE1BB3">
          <w:rPr>
            <w:noProof/>
            <w:webHidden/>
          </w:rPr>
          <w:tab/>
        </w:r>
        <w:r w:rsidR="00BE1BB3">
          <w:rPr>
            <w:noProof/>
            <w:webHidden/>
          </w:rPr>
          <w:fldChar w:fldCharType="begin"/>
        </w:r>
        <w:r w:rsidR="00BE1BB3">
          <w:rPr>
            <w:noProof/>
            <w:webHidden/>
          </w:rPr>
          <w:instrText xml:space="preserve"> PAGEREF _Toc506816529 \h </w:instrText>
        </w:r>
        <w:r w:rsidR="00BE1BB3">
          <w:rPr>
            <w:noProof/>
            <w:webHidden/>
          </w:rPr>
        </w:r>
        <w:r w:rsidR="00BE1BB3">
          <w:rPr>
            <w:noProof/>
            <w:webHidden/>
          </w:rPr>
          <w:fldChar w:fldCharType="separate"/>
        </w:r>
        <w:r w:rsidR="00BE1BB3">
          <w:rPr>
            <w:noProof/>
            <w:webHidden/>
          </w:rPr>
          <w:t>25</w:t>
        </w:r>
        <w:r w:rsidR="00BE1BB3">
          <w:rPr>
            <w:noProof/>
            <w:webHidden/>
          </w:rPr>
          <w:fldChar w:fldCharType="end"/>
        </w:r>
      </w:hyperlink>
    </w:p>
    <w:p w14:paraId="08AD1A5C" w14:textId="5D3F418C"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30" w:history="1">
        <w:r w:rsidR="00BE1BB3" w:rsidRPr="00283C59">
          <w:rPr>
            <w:rStyle w:val="Hyperlink"/>
            <w:noProof/>
          </w:rPr>
          <w:t>3.12.11 logicalLocations property</w:t>
        </w:r>
        <w:r w:rsidR="00BE1BB3">
          <w:rPr>
            <w:noProof/>
            <w:webHidden/>
          </w:rPr>
          <w:tab/>
        </w:r>
        <w:r w:rsidR="00BE1BB3">
          <w:rPr>
            <w:noProof/>
            <w:webHidden/>
          </w:rPr>
          <w:fldChar w:fldCharType="begin"/>
        </w:r>
        <w:r w:rsidR="00BE1BB3">
          <w:rPr>
            <w:noProof/>
            <w:webHidden/>
          </w:rPr>
          <w:instrText xml:space="preserve"> PAGEREF _Toc506816530 \h </w:instrText>
        </w:r>
        <w:r w:rsidR="00BE1BB3">
          <w:rPr>
            <w:noProof/>
            <w:webHidden/>
          </w:rPr>
        </w:r>
        <w:r w:rsidR="00BE1BB3">
          <w:rPr>
            <w:noProof/>
            <w:webHidden/>
          </w:rPr>
          <w:fldChar w:fldCharType="separate"/>
        </w:r>
        <w:r w:rsidR="00BE1BB3">
          <w:rPr>
            <w:noProof/>
            <w:webHidden/>
          </w:rPr>
          <w:t>27</w:t>
        </w:r>
        <w:r w:rsidR="00BE1BB3">
          <w:rPr>
            <w:noProof/>
            <w:webHidden/>
          </w:rPr>
          <w:fldChar w:fldCharType="end"/>
        </w:r>
      </w:hyperlink>
    </w:p>
    <w:p w14:paraId="73D8FB55" w14:textId="645C4763"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31" w:history="1">
        <w:r w:rsidR="00BE1BB3" w:rsidRPr="00283C59">
          <w:rPr>
            <w:rStyle w:val="Hyperlink"/>
            <w:noProof/>
          </w:rPr>
          <w:t>3.12.12 results property</w:t>
        </w:r>
        <w:r w:rsidR="00BE1BB3">
          <w:rPr>
            <w:noProof/>
            <w:webHidden/>
          </w:rPr>
          <w:tab/>
        </w:r>
        <w:r w:rsidR="00BE1BB3">
          <w:rPr>
            <w:noProof/>
            <w:webHidden/>
          </w:rPr>
          <w:fldChar w:fldCharType="begin"/>
        </w:r>
        <w:r w:rsidR="00BE1BB3">
          <w:rPr>
            <w:noProof/>
            <w:webHidden/>
          </w:rPr>
          <w:instrText xml:space="preserve"> PAGEREF _Toc506816531 \h </w:instrText>
        </w:r>
        <w:r w:rsidR="00BE1BB3">
          <w:rPr>
            <w:noProof/>
            <w:webHidden/>
          </w:rPr>
        </w:r>
        <w:r w:rsidR="00BE1BB3">
          <w:rPr>
            <w:noProof/>
            <w:webHidden/>
          </w:rPr>
          <w:fldChar w:fldCharType="separate"/>
        </w:r>
        <w:r w:rsidR="00BE1BB3">
          <w:rPr>
            <w:noProof/>
            <w:webHidden/>
          </w:rPr>
          <w:t>28</w:t>
        </w:r>
        <w:r w:rsidR="00BE1BB3">
          <w:rPr>
            <w:noProof/>
            <w:webHidden/>
          </w:rPr>
          <w:fldChar w:fldCharType="end"/>
        </w:r>
      </w:hyperlink>
    </w:p>
    <w:p w14:paraId="662EE9C2" w14:textId="56FCE287"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32" w:history="1">
        <w:r w:rsidR="00BE1BB3" w:rsidRPr="00283C59">
          <w:rPr>
            <w:rStyle w:val="Hyperlink"/>
            <w:noProof/>
          </w:rPr>
          <w:t>3.12.13 toolNotifications property</w:t>
        </w:r>
        <w:r w:rsidR="00BE1BB3">
          <w:rPr>
            <w:noProof/>
            <w:webHidden/>
          </w:rPr>
          <w:tab/>
        </w:r>
        <w:r w:rsidR="00BE1BB3">
          <w:rPr>
            <w:noProof/>
            <w:webHidden/>
          </w:rPr>
          <w:fldChar w:fldCharType="begin"/>
        </w:r>
        <w:r w:rsidR="00BE1BB3">
          <w:rPr>
            <w:noProof/>
            <w:webHidden/>
          </w:rPr>
          <w:instrText xml:space="preserve"> PAGEREF _Toc506816532 \h </w:instrText>
        </w:r>
        <w:r w:rsidR="00BE1BB3">
          <w:rPr>
            <w:noProof/>
            <w:webHidden/>
          </w:rPr>
        </w:r>
        <w:r w:rsidR="00BE1BB3">
          <w:rPr>
            <w:noProof/>
            <w:webHidden/>
          </w:rPr>
          <w:fldChar w:fldCharType="separate"/>
        </w:r>
        <w:r w:rsidR="00BE1BB3">
          <w:rPr>
            <w:noProof/>
            <w:webHidden/>
          </w:rPr>
          <w:t>28</w:t>
        </w:r>
        <w:r w:rsidR="00BE1BB3">
          <w:rPr>
            <w:noProof/>
            <w:webHidden/>
          </w:rPr>
          <w:fldChar w:fldCharType="end"/>
        </w:r>
      </w:hyperlink>
    </w:p>
    <w:p w14:paraId="30CA9750" w14:textId="609E060D"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33" w:history="1">
        <w:r w:rsidR="00BE1BB3" w:rsidRPr="00283C59">
          <w:rPr>
            <w:rStyle w:val="Hyperlink"/>
            <w:noProof/>
          </w:rPr>
          <w:t>3.12.14 configurationNotifications property</w:t>
        </w:r>
        <w:r w:rsidR="00BE1BB3">
          <w:rPr>
            <w:noProof/>
            <w:webHidden/>
          </w:rPr>
          <w:tab/>
        </w:r>
        <w:r w:rsidR="00BE1BB3">
          <w:rPr>
            <w:noProof/>
            <w:webHidden/>
          </w:rPr>
          <w:fldChar w:fldCharType="begin"/>
        </w:r>
        <w:r w:rsidR="00BE1BB3">
          <w:rPr>
            <w:noProof/>
            <w:webHidden/>
          </w:rPr>
          <w:instrText xml:space="preserve"> PAGEREF _Toc506816533 \h </w:instrText>
        </w:r>
        <w:r w:rsidR="00BE1BB3">
          <w:rPr>
            <w:noProof/>
            <w:webHidden/>
          </w:rPr>
        </w:r>
        <w:r w:rsidR="00BE1BB3">
          <w:rPr>
            <w:noProof/>
            <w:webHidden/>
          </w:rPr>
          <w:fldChar w:fldCharType="separate"/>
        </w:r>
        <w:r w:rsidR="00BE1BB3">
          <w:rPr>
            <w:noProof/>
            <w:webHidden/>
          </w:rPr>
          <w:t>28</w:t>
        </w:r>
        <w:r w:rsidR="00BE1BB3">
          <w:rPr>
            <w:noProof/>
            <w:webHidden/>
          </w:rPr>
          <w:fldChar w:fldCharType="end"/>
        </w:r>
      </w:hyperlink>
    </w:p>
    <w:p w14:paraId="671B97C0" w14:textId="50871906"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34" w:history="1">
        <w:r w:rsidR="00BE1BB3" w:rsidRPr="00283C59">
          <w:rPr>
            <w:rStyle w:val="Hyperlink"/>
            <w:noProof/>
          </w:rPr>
          <w:t>3.12.15 rules property</w:t>
        </w:r>
        <w:r w:rsidR="00BE1BB3">
          <w:rPr>
            <w:noProof/>
            <w:webHidden/>
          </w:rPr>
          <w:tab/>
        </w:r>
        <w:r w:rsidR="00BE1BB3">
          <w:rPr>
            <w:noProof/>
            <w:webHidden/>
          </w:rPr>
          <w:fldChar w:fldCharType="begin"/>
        </w:r>
        <w:r w:rsidR="00BE1BB3">
          <w:rPr>
            <w:noProof/>
            <w:webHidden/>
          </w:rPr>
          <w:instrText xml:space="preserve"> PAGEREF _Toc506816534 \h </w:instrText>
        </w:r>
        <w:r w:rsidR="00BE1BB3">
          <w:rPr>
            <w:noProof/>
            <w:webHidden/>
          </w:rPr>
        </w:r>
        <w:r w:rsidR="00BE1BB3">
          <w:rPr>
            <w:noProof/>
            <w:webHidden/>
          </w:rPr>
          <w:fldChar w:fldCharType="separate"/>
        </w:r>
        <w:r w:rsidR="00BE1BB3">
          <w:rPr>
            <w:noProof/>
            <w:webHidden/>
          </w:rPr>
          <w:t>29</w:t>
        </w:r>
        <w:r w:rsidR="00BE1BB3">
          <w:rPr>
            <w:noProof/>
            <w:webHidden/>
          </w:rPr>
          <w:fldChar w:fldCharType="end"/>
        </w:r>
      </w:hyperlink>
    </w:p>
    <w:p w14:paraId="289989BA" w14:textId="21F4D9CF"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35" w:history="1">
        <w:r w:rsidR="00BE1BB3" w:rsidRPr="00283C59">
          <w:rPr>
            <w:rStyle w:val="Hyperlink"/>
            <w:noProof/>
          </w:rPr>
          <w:t>3.12.16 richMessageMimeType property</w:t>
        </w:r>
        <w:r w:rsidR="00BE1BB3">
          <w:rPr>
            <w:noProof/>
            <w:webHidden/>
          </w:rPr>
          <w:tab/>
        </w:r>
        <w:r w:rsidR="00BE1BB3">
          <w:rPr>
            <w:noProof/>
            <w:webHidden/>
          </w:rPr>
          <w:fldChar w:fldCharType="begin"/>
        </w:r>
        <w:r w:rsidR="00BE1BB3">
          <w:rPr>
            <w:noProof/>
            <w:webHidden/>
          </w:rPr>
          <w:instrText xml:space="preserve"> PAGEREF _Toc506816535 \h </w:instrText>
        </w:r>
        <w:r w:rsidR="00BE1BB3">
          <w:rPr>
            <w:noProof/>
            <w:webHidden/>
          </w:rPr>
        </w:r>
        <w:r w:rsidR="00BE1BB3">
          <w:rPr>
            <w:noProof/>
            <w:webHidden/>
          </w:rPr>
          <w:fldChar w:fldCharType="separate"/>
        </w:r>
        <w:r w:rsidR="00BE1BB3">
          <w:rPr>
            <w:noProof/>
            <w:webHidden/>
          </w:rPr>
          <w:t>30</w:t>
        </w:r>
        <w:r w:rsidR="00BE1BB3">
          <w:rPr>
            <w:noProof/>
            <w:webHidden/>
          </w:rPr>
          <w:fldChar w:fldCharType="end"/>
        </w:r>
      </w:hyperlink>
    </w:p>
    <w:p w14:paraId="25456A68" w14:textId="4B02EF26"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36" w:history="1">
        <w:r w:rsidR="00BE1BB3" w:rsidRPr="00283C59">
          <w:rPr>
            <w:rStyle w:val="Hyperlink"/>
            <w:noProof/>
          </w:rPr>
          <w:t>3.12.17 properties property</w:t>
        </w:r>
        <w:r w:rsidR="00BE1BB3">
          <w:rPr>
            <w:noProof/>
            <w:webHidden/>
          </w:rPr>
          <w:tab/>
        </w:r>
        <w:r w:rsidR="00BE1BB3">
          <w:rPr>
            <w:noProof/>
            <w:webHidden/>
          </w:rPr>
          <w:fldChar w:fldCharType="begin"/>
        </w:r>
        <w:r w:rsidR="00BE1BB3">
          <w:rPr>
            <w:noProof/>
            <w:webHidden/>
          </w:rPr>
          <w:instrText xml:space="preserve"> PAGEREF _Toc506816536 \h </w:instrText>
        </w:r>
        <w:r w:rsidR="00BE1BB3">
          <w:rPr>
            <w:noProof/>
            <w:webHidden/>
          </w:rPr>
        </w:r>
        <w:r w:rsidR="00BE1BB3">
          <w:rPr>
            <w:noProof/>
            <w:webHidden/>
          </w:rPr>
          <w:fldChar w:fldCharType="separate"/>
        </w:r>
        <w:r w:rsidR="00BE1BB3">
          <w:rPr>
            <w:noProof/>
            <w:webHidden/>
          </w:rPr>
          <w:t>30</w:t>
        </w:r>
        <w:r w:rsidR="00BE1BB3">
          <w:rPr>
            <w:noProof/>
            <w:webHidden/>
          </w:rPr>
          <w:fldChar w:fldCharType="end"/>
        </w:r>
      </w:hyperlink>
    </w:p>
    <w:p w14:paraId="730FD658" w14:textId="0C17D6BE"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537" w:history="1">
        <w:r w:rsidR="00BE1BB3" w:rsidRPr="00283C59">
          <w:rPr>
            <w:rStyle w:val="Hyperlink"/>
            <w:noProof/>
          </w:rPr>
          <w:t>3.13 tool object</w:t>
        </w:r>
        <w:r w:rsidR="00BE1BB3">
          <w:rPr>
            <w:noProof/>
            <w:webHidden/>
          </w:rPr>
          <w:tab/>
        </w:r>
        <w:r w:rsidR="00BE1BB3">
          <w:rPr>
            <w:noProof/>
            <w:webHidden/>
          </w:rPr>
          <w:fldChar w:fldCharType="begin"/>
        </w:r>
        <w:r w:rsidR="00BE1BB3">
          <w:rPr>
            <w:noProof/>
            <w:webHidden/>
          </w:rPr>
          <w:instrText xml:space="preserve"> PAGEREF _Toc506816537 \h </w:instrText>
        </w:r>
        <w:r w:rsidR="00BE1BB3">
          <w:rPr>
            <w:noProof/>
            <w:webHidden/>
          </w:rPr>
        </w:r>
        <w:r w:rsidR="00BE1BB3">
          <w:rPr>
            <w:noProof/>
            <w:webHidden/>
          </w:rPr>
          <w:fldChar w:fldCharType="separate"/>
        </w:r>
        <w:r w:rsidR="00BE1BB3">
          <w:rPr>
            <w:noProof/>
            <w:webHidden/>
          </w:rPr>
          <w:t>31</w:t>
        </w:r>
        <w:r w:rsidR="00BE1BB3">
          <w:rPr>
            <w:noProof/>
            <w:webHidden/>
          </w:rPr>
          <w:fldChar w:fldCharType="end"/>
        </w:r>
      </w:hyperlink>
    </w:p>
    <w:p w14:paraId="419EE182" w14:textId="74973D74"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38" w:history="1">
        <w:r w:rsidR="00BE1BB3" w:rsidRPr="00283C59">
          <w:rPr>
            <w:rStyle w:val="Hyperlink"/>
            <w:noProof/>
          </w:rPr>
          <w:t>3.13.1 General</w:t>
        </w:r>
        <w:r w:rsidR="00BE1BB3">
          <w:rPr>
            <w:noProof/>
            <w:webHidden/>
          </w:rPr>
          <w:tab/>
        </w:r>
        <w:r w:rsidR="00BE1BB3">
          <w:rPr>
            <w:noProof/>
            <w:webHidden/>
          </w:rPr>
          <w:fldChar w:fldCharType="begin"/>
        </w:r>
        <w:r w:rsidR="00BE1BB3">
          <w:rPr>
            <w:noProof/>
            <w:webHidden/>
          </w:rPr>
          <w:instrText xml:space="preserve"> PAGEREF _Toc506816538 \h </w:instrText>
        </w:r>
        <w:r w:rsidR="00BE1BB3">
          <w:rPr>
            <w:noProof/>
            <w:webHidden/>
          </w:rPr>
        </w:r>
        <w:r w:rsidR="00BE1BB3">
          <w:rPr>
            <w:noProof/>
            <w:webHidden/>
          </w:rPr>
          <w:fldChar w:fldCharType="separate"/>
        </w:r>
        <w:r w:rsidR="00BE1BB3">
          <w:rPr>
            <w:noProof/>
            <w:webHidden/>
          </w:rPr>
          <w:t>31</w:t>
        </w:r>
        <w:r w:rsidR="00BE1BB3">
          <w:rPr>
            <w:noProof/>
            <w:webHidden/>
          </w:rPr>
          <w:fldChar w:fldCharType="end"/>
        </w:r>
      </w:hyperlink>
    </w:p>
    <w:p w14:paraId="073E15AA" w14:textId="59627BBB"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39" w:history="1">
        <w:r w:rsidR="00BE1BB3" w:rsidRPr="00283C59">
          <w:rPr>
            <w:rStyle w:val="Hyperlink"/>
            <w:noProof/>
          </w:rPr>
          <w:t>3.13.2 name property</w:t>
        </w:r>
        <w:r w:rsidR="00BE1BB3">
          <w:rPr>
            <w:noProof/>
            <w:webHidden/>
          </w:rPr>
          <w:tab/>
        </w:r>
        <w:r w:rsidR="00BE1BB3">
          <w:rPr>
            <w:noProof/>
            <w:webHidden/>
          </w:rPr>
          <w:fldChar w:fldCharType="begin"/>
        </w:r>
        <w:r w:rsidR="00BE1BB3">
          <w:rPr>
            <w:noProof/>
            <w:webHidden/>
          </w:rPr>
          <w:instrText xml:space="preserve"> PAGEREF _Toc506816539 \h </w:instrText>
        </w:r>
        <w:r w:rsidR="00BE1BB3">
          <w:rPr>
            <w:noProof/>
            <w:webHidden/>
          </w:rPr>
        </w:r>
        <w:r w:rsidR="00BE1BB3">
          <w:rPr>
            <w:noProof/>
            <w:webHidden/>
          </w:rPr>
          <w:fldChar w:fldCharType="separate"/>
        </w:r>
        <w:r w:rsidR="00BE1BB3">
          <w:rPr>
            <w:noProof/>
            <w:webHidden/>
          </w:rPr>
          <w:t>31</w:t>
        </w:r>
        <w:r w:rsidR="00BE1BB3">
          <w:rPr>
            <w:noProof/>
            <w:webHidden/>
          </w:rPr>
          <w:fldChar w:fldCharType="end"/>
        </w:r>
      </w:hyperlink>
    </w:p>
    <w:p w14:paraId="73D1E1A3" w14:textId="608DFAA8"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40" w:history="1">
        <w:r w:rsidR="00BE1BB3" w:rsidRPr="00283C59">
          <w:rPr>
            <w:rStyle w:val="Hyperlink"/>
            <w:noProof/>
          </w:rPr>
          <w:t>3.13.3 fullName property</w:t>
        </w:r>
        <w:r w:rsidR="00BE1BB3">
          <w:rPr>
            <w:noProof/>
            <w:webHidden/>
          </w:rPr>
          <w:tab/>
        </w:r>
        <w:r w:rsidR="00BE1BB3">
          <w:rPr>
            <w:noProof/>
            <w:webHidden/>
          </w:rPr>
          <w:fldChar w:fldCharType="begin"/>
        </w:r>
        <w:r w:rsidR="00BE1BB3">
          <w:rPr>
            <w:noProof/>
            <w:webHidden/>
          </w:rPr>
          <w:instrText xml:space="preserve"> PAGEREF _Toc506816540 \h </w:instrText>
        </w:r>
        <w:r w:rsidR="00BE1BB3">
          <w:rPr>
            <w:noProof/>
            <w:webHidden/>
          </w:rPr>
        </w:r>
        <w:r w:rsidR="00BE1BB3">
          <w:rPr>
            <w:noProof/>
            <w:webHidden/>
          </w:rPr>
          <w:fldChar w:fldCharType="separate"/>
        </w:r>
        <w:r w:rsidR="00BE1BB3">
          <w:rPr>
            <w:noProof/>
            <w:webHidden/>
          </w:rPr>
          <w:t>31</w:t>
        </w:r>
        <w:r w:rsidR="00BE1BB3">
          <w:rPr>
            <w:noProof/>
            <w:webHidden/>
          </w:rPr>
          <w:fldChar w:fldCharType="end"/>
        </w:r>
      </w:hyperlink>
    </w:p>
    <w:p w14:paraId="55CA23F9" w14:textId="350967C2"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41" w:history="1">
        <w:r w:rsidR="00BE1BB3" w:rsidRPr="00283C59">
          <w:rPr>
            <w:rStyle w:val="Hyperlink"/>
            <w:noProof/>
          </w:rPr>
          <w:t>3.13.4 semanticVersion property</w:t>
        </w:r>
        <w:r w:rsidR="00BE1BB3">
          <w:rPr>
            <w:noProof/>
            <w:webHidden/>
          </w:rPr>
          <w:tab/>
        </w:r>
        <w:r w:rsidR="00BE1BB3">
          <w:rPr>
            <w:noProof/>
            <w:webHidden/>
          </w:rPr>
          <w:fldChar w:fldCharType="begin"/>
        </w:r>
        <w:r w:rsidR="00BE1BB3">
          <w:rPr>
            <w:noProof/>
            <w:webHidden/>
          </w:rPr>
          <w:instrText xml:space="preserve"> PAGEREF _Toc506816541 \h </w:instrText>
        </w:r>
        <w:r w:rsidR="00BE1BB3">
          <w:rPr>
            <w:noProof/>
            <w:webHidden/>
          </w:rPr>
        </w:r>
        <w:r w:rsidR="00BE1BB3">
          <w:rPr>
            <w:noProof/>
            <w:webHidden/>
          </w:rPr>
          <w:fldChar w:fldCharType="separate"/>
        </w:r>
        <w:r w:rsidR="00BE1BB3">
          <w:rPr>
            <w:noProof/>
            <w:webHidden/>
          </w:rPr>
          <w:t>31</w:t>
        </w:r>
        <w:r w:rsidR="00BE1BB3">
          <w:rPr>
            <w:noProof/>
            <w:webHidden/>
          </w:rPr>
          <w:fldChar w:fldCharType="end"/>
        </w:r>
      </w:hyperlink>
    </w:p>
    <w:p w14:paraId="46D2E7BD" w14:textId="1DB0FE77"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42" w:history="1">
        <w:r w:rsidR="00BE1BB3" w:rsidRPr="00283C59">
          <w:rPr>
            <w:rStyle w:val="Hyperlink"/>
            <w:noProof/>
          </w:rPr>
          <w:t>3.13.5 version property</w:t>
        </w:r>
        <w:r w:rsidR="00BE1BB3">
          <w:rPr>
            <w:noProof/>
            <w:webHidden/>
          </w:rPr>
          <w:tab/>
        </w:r>
        <w:r w:rsidR="00BE1BB3">
          <w:rPr>
            <w:noProof/>
            <w:webHidden/>
          </w:rPr>
          <w:fldChar w:fldCharType="begin"/>
        </w:r>
        <w:r w:rsidR="00BE1BB3">
          <w:rPr>
            <w:noProof/>
            <w:webHidden/>
          </w:rPr>
          <w:instrText xml:space="preserve"> PAGEREF _Toc506816542 \h </w:instrText>
        </w:r>
        <w:r w:rsidR="00BE1BB3">
          <w:rPr>
            <w:noProof/>
            <w:webHidden/>
          </w:rPr>
        </w:r>
        <w:r w:rsidR="00BE1BB3">
          <w:rPr>
            <w:noProof/>
            <w:webHidden/>
          </w:rPr>
          <w:fldChar w:fldCharType="separate"/>
        </w:r>
        <w:r w:rsidR="00BE1BB3">
          <w:rPr>
            <w:noProof/>
            <w:webHidden/>
          </w:rPr>
          <w:t>32</w:t>
        </w:r>
        <w:r w:rsidR="00BE1BB3">
          <w:rPr>
            <w:noProof/>
            <w:webHidden/>
          </w:rPr>
          <w:fldChar w:fldCharType="end"/>
        </w:r>
      </w:hyperlink>
    </w:p>
    <w:p w14:paraId="24112729" w14:textId="68F93EF5"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43" w:history="1">
        <w:r w:rsidR="00BE1BB3" w:rsidRPr="00283C59">
          <w:rPr>
            <w:rStyle w:val="Hyperlink"/>
            <w:noProof/>
          </w:rPr>
          <w:t>3.13.6 fileVersion property</w:t>
        </w:r>
        <w:r w:rsidR="00BE1BB3">
          <w:rPr>
            <w:noProof/>
            <w:webHidden/>
          </w:rPr>
          <w:tab/>
        </w:r>
        <w:r w:rsidR="00BE1BB3">
          <w:rPr>
            <w:noProof/>
            <w:webHidden/>
          </w:rPr>
          <w:fldChar w:fldCharType="begin"/>
        </w:r>
        <w:r w:rsidR="00BE1BB3">
          <w:rPr>
            <w:noProof/>
            <w:webHidden/>
          </w:rPr>
          <w:instrText xml:space="preserve"> PAGEREF _Toc506816543 \h </w:instrText>
        </w:r>
        <w:r w:rsidR="00BE1BB3">
          <w:rPr>
            <w:noProof/>
            <w:webHidden/>
          </w:rPr>
        </w:r>
        <w:r w:rsidR="00BE1BB3">
          <w:rPr>
            <w:noProof/>
            <w:webHidden/>
          </w:rPr>
          <w:fldChar w:fldCharType="separate"/>
        </w:r>
        <w:r w:rsidR="00BE1BB3">
          <w:rPr>
            <w:noProof/>
            <w:webHidden/>
          </w:rPr>
          <w:t>32</w:t>
        </w:r>
        <w:r w:rsidR="00BE1BB3">
          <w:rPr>
            <w:noProof/>
            <w:webHidden/>
          </w:rPr>
          <w:fldChar w:fldCharType="end"/>
        </w:r>
      </w:hyperlink>
    </w:p>
    <w:p w14:paraId="41182025" w14:textId="15905371"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44" w:history="1">
        <w:r w:rsidR="00BE1BB3" w:rsidRPr="00283C59">
          <w:rPr>
            <w:rStyle w:val="Hyperlink"/>
            <w:noProof/>
          </w:rPr>
          <w:t>3.13.7 language property</w:t>
        </w:r>
        <w:r w:rsidR="00BE1BB3">
          <w:rPr>
            <w:noProof/>
            <w:webHidden/>
          </w:rPr>
          <w:tab/>
        </w:r>
        <w:r w:rsidR="00BE1BB3">
          <w:rPr>
            <w:noProof/>
            <w:webHidden/>
          </w:rPr>
          <w:fldChar w:fldCharType="begin"/>
        </w:r>
        <w:r w:rsidR="00BE1BB3">
          <w:rPr>
            <w:noProof/>
            <w:webHidden/>
          </w:rPr>
          <w:instrText xml:space="preserve"> PAGEREF _Toc506816544 \h </w:instrText>
        </w:r>
        <w:r w:rsidR="00BE1BB3">
          <w:rPr>
            <w:noProof/>
            <w:webHidden/>
          </w:rPr>
        </w:r>
        <w:r w:rsidR="00BE1BB3">
          <w:rPr>
            <w:noProof/>
            <w:webHidden/>
          </w:rPr>
          <w:fldChar w:fldCharType="separate"/>
        </w:r>
        <w:r w:rsidR="00BE1BB3">
          <w:rPr>
            <w:noProof/>
            <w:webHidden/>
          </w:rPr>
          <w:t>32</w:t>
        </w:r>
        <w:r w:rsidR="00BE1BB3">
          <w:rPr>
            <w:noProof/>
            <w:webHidden/>
          </w:rPr>
          <w:fldChar w:fldCharType="end"/>
        </w:r>
      </w:hyperlink>
    </w:p>
    <w:p w14:paraId="5595F385" w14:textId="2E9A27A7"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45" w:history="1">
        <w:r w:rsidR="00BE1BB3" w:rsidRPr="00283C59">
          <w:rPr>
            <w:rStyle w:val="Hyperlink"/>
            <w:noProof/>
          </w:rPr>
          <w:t>3.13.8 sarifLoggerVersion property</w:t>
        </w:r>
        <w:r w:rsidR="00BE1BB3">
          <w:rPr>
            <w:noProof/>
            <w:webHidden/>
          </w:rPr>
          <w:tab/>
        </w:r>
        <w:r w:rsidR="00BE1BB3">
          <w:rPr>
            <w:noProof/>
            <w:webHidden/>
          </w:rPr>
          <w:fldChar w:fldCharType="begin"/>
        </w:r>
        <w:r w:rsidR="00BE1BB3">
          <w:rPr>
            <w:noProof/>
            <w:webHidden/>
          </w:rPr>
          <w:instrText xml:space="preserve"> PAGEREF _Toc506816545 \h </w:instrText>
        </w:r>
        <w:r w:rsidR="00BE1BB3">
          <w:rPr>
            <w:noProof/>
            <w:webHidden/>
          </w:rPr>
        </w:r>
        <w:r w:rsidR="00BE1BB3">
          <w:rPr>
            <w:noProof/>
            <w:webHidden/>
          </w:rPr>
          <w:fldChar w:fldCharType="separate"/>
        </w:r>
        <w:r w:rsidR="00BE1BB3">
          <w:rPr>
            <w:noProof/>
            <w:webHidden/>
          </w:rPr>
          <w:t>32</w:t>
        </w:r>
        <w:r w:rsidR="00BE1BB3">
          <w:rPr>
            <w:noProof/>
            <w:webHidden/>
          </w:rPr>
          <w:fldChar w:fldCharType="end"/>
        </w:r>
      </w:hyperlink>
    </w:p>
    <w:p w14:paraId="74AC2B7A" w14:textId="68F1AD3A"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46" w:history="1">
        <w:r w:rsidR="00BE1BB3" w:rsidRPr="00283C59">
          <w:rPr>
            <w:rStyle w:val="Hyperlink"/>
            <w:noProof/>
          </w:rPr>
          <w:t>3.13.9 properties property</w:t>
        </w:r>
        <w:r w:rsidR="00BE1BB3">
          <w:rPr>
            <w:noProof/>
            <w:webHidden/>
          </w:rPr>
          <w:tab/>
        </w:r>
        <w:r w:rsidR="00BE1BB3">
          <w:rPr>
            <w:noProof/>
            <w:webHidden/>
          </w:rPr>
          <w:fldChar w:fldCharType="begin"/>
        </w:r>
        <w:r w:rsidR="00BE1BB3">
          <w:rPr>
            <w:noProof/>
            <w:webHidden/>
          </w:rPr>
          <w:instrText xml:space="preserve"> PAGEREF _Toc506816546 \h </w:instrText>
        </w:r>
        <w:r w:rsidR="00BE1BB3">
          <w:rPr>
            <w:noProof/>
            <w:webHidden/>
          </w:rPr>
        </w:r>
        <w:r w:rsidR="00BE1BB3">
          <w:rPr>
            <w:noProof/>
            <w:webHidden/>
          </w:rPr>
          <w:fldChar w:fldCharType="separate"/>
        </w:r>
        <w:r w:rsidR="00BE1BB3">
          <w:rPr>
            <w:noProof/>
            <w:webHidden/>
          </w:rPr>
          <w:t>32</w:t>
        </w:r>
        <w:r w:rsidR="00BE1BB3">
          <w:rPr>
            <w:noProof/>
            <w:webHidden/>
          </w:rPr>
          <w:fldChar w:fldCharType="end"/>
        </w:r>
      </w:hyperlink>
    </w:p>
    <w:p w14:paraId="0C0CD252" w14:textId="0B519B6E"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547" w:history="1">
        <w:r w:rsidR="00BE1BB3" w:rsidRPr="00283C59">
          <w:rPr>
            <w:rStyle w:val="Hyperlink"/>
            <w:noProof/>
          </w:rPr>
          <w:t>3.14 invocation object</w:t>
        </w:r>
        <w:r w:rsidR="00BE1BB3">
          <w:rPr>
            <w:noProof/>
            <w:webHidden/>
          </w:rPr>
          <w:tab/>
        </w:r>
        <w:r w:rsidR="00BE1BB3">
          <w:rPr>
            <w:noProof/>
            <w:webHidden/>
          </w:rPr>
          <w:fldChar w:fldCharType="begin"/>
        </w:r>
        <w:r w:rsidR="00BE1BB3">
          <w:rPr>
            <w:noProof/>
            <w:webHidden/>
          </w:rPr>
          <w:instrText xml:space="preserve"> PAGEREF _Toc506816547 \h </w:instrText>
        </w:r>
        <w:r w:rsidR="00BE1BB3">
          <w:rPr>
            <w:noProof/>
            <w:webHidden/>
          </w:rPr>
        </w:r>
        <w:r w:rsidR="00BE1BB3">
          <w:rPr>
            <w:noProof/>
            <w:webHidden/>
          </w:rPr>
          <w:fldChar w:fldCharType="separate"/>
        </w:r>
        <w:r w:rsidR="00BE1BB3">
          <w:rPr>
            <w:noProof/>
            <w:webHidden/>
          </w:rPr>
          <w:t>33</w:t>
        </w:r>
        <w:r w:rsidR="00BE1BB3">
          <w:rPr>
            <w:noProof/>
            <w:webHidden/>
          </w:rPr>
          <w:fldChar w:fldCharType="end"/>
        </w:r>
      </w:hyperlink>
    </w:p>
    <w:p w14:paraId="62ED55F3" w14:textId="33B64662"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48" w:history="1">
        <w:r w:rsidR="00BE1BB3" w:rsidRPr="00283C59">
          <w:rPr>
            <w:rStyle w:val="Hyperlink"/>
            <w:noProof/>
          </w:rPr>
          <w:t>3.14.1 General</w:t>
        </w:r>
        <w:r w:rsidR="00BE1BB3">
          <w:rPr>
            <w:noProof/>
            <w:webHidden/>
          </w:rPr>
          <w:tab/>
        </w:r>
        <w:r w:rsidR="00BE1BB3">
          <w:rPr>
            <w:noProof/>
            <w:webHidden/>
          </w:rPr>
          <w:fldChar w:fldCharType="begin"/>
        </w:r>
        <w:r w:rsidR="00BE1BB3">
          <w:rPr>
            <w:noProof/>
            <w:webHidden/>
          </w:rPr>
          <w:instrText xml:space="preserve"> PAGEREF _Toc506816548 \h </w:instrText>
        </w:r>
        <w:r w:rsidR="00BE1BB3">
          <w:rPr>
            <w:noProof/>
            <w:webHidden/>
          </w:rPr>
        </w:r>
        <w:r w:rsidR="00BE1BB3">
          <w:rPr>
            <w:noProof/>
            <w:webHidden/>
          </w:rPr>
          <w:fldChar w:fldCharType="separate"/>
        </w:r>
        <w:r w:rsidR="00BE1BB3">
          <w:rPr>
            <w:noProof/>
            <w:webHidden/>
          </w:rPr>
          <w:t>33</w:t>
        </w:r>
        <w:r w:rsidR="00BE1BB3">
          <w:rPr>
            <w:noProof/>
            <w:webHidden/>
          </w:rPr>
          <w:fldChar w:fldCharType="end"/>
        </w:r>
      </w:hyperlink>
    </w:p>
    <w:p w14:paraId="46073407" w14:textId="7FC4D02C"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49" w:history="1">
        <w:r w:rsidR="00BE1BB3" w:rsidRPr="00283C59">
          <w:rPr>
            <w:rStyle w:val="Hyperlink"/>
            <w:noProof/>
          </w:rPr>
          <w:t>3.14.2 commandLine property</w:t>
        </w:r>
        <w:r w:rsidR="00BE1BB3">
          <w:rPr>
            <w:noProof/>
            <w:webHidden/>
          </w:rPr>
          <w:tab/>
        </w:r>
        <w:r w:rsidR="00BE1BB3">
          <w:rPr>
            <w:noProof/>
            <w:webHidden/>
          </w:rPr>
          <w:fldChar w:fldCharType="begin"/>
        </w:r>
        <w:r w:rsidR="00BE1BB3">
          <w:rPr>
            <w:noProof/>
            <w:webHidden/>
          </w:rPr>
          <w:instrText xml:space="preserve"> PAGEREF _Toc506816549 \h </w:instrText>
        </w:r>
        <w:r w:rsidR="00BE1BB3">
          <w:rPr>
            <w:noProof/>
            <w:webHidden/>
          </w:rPr>
        </w:r>
        <w:r w:rsidR="00BE1BB3">
          <w:rPr>
            <w:noProof/>
            <w:webHidden/>
          </w:rPr>
          <w:fldChar w:fldCharType="separate"/>
        </w:r>
        <w:r w:rsidR="00BE1BB3">
          <w:rPr>
            <w:noProof/>
            <w:webHidden/>
          </w:rPr>
          <w:t>33</w:t>
        </w:r>
        <w:r w:rsidR="00BE1BB3">
          <w:rPr>
            <w:noProof/>
            <w:webHidden/>
          </w:rPr>
          <w:fldChar w:fldCharType="end"/>
        </w:r>
      </w:hyperlink>
    </w:p>
    <w:p w14:paraId="1D63C7D6" w14:textId="006E4734"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50" w:history="1">
        <w:r w:rsidR="00BE1BB3" w:rsidRPr="00283C59">
          <w:rPr>
            <w:rStyle w:val="Hyperlink"/>
            <w:noProof/>
          </w:rPr>
          <w:t>3.14.3 responseFiles property</w:t>
        </w:r>
        <w:r w:rsidR="00BE1BB3">
          <w:rPr>
            <w:noProof/>
            <w:webHidden/>
          </w:rPr>
          <w:tab/>
        </w:r>
        <w:r w:rsidR="00BE1BB3">
          <w:rPr>
            <w:noProof/>
            <w:webHidden/>
          </w:rPr>
          <w:fldChar w:fldCharType="begin"/>
        </w:r>
        <w:r w:rsidR="00BE1BB3">
          <w:rPr>
            <w:noProof/>
            <w:webHidden/>
          </w:rPr>
          <w:instrText xml:space="preserve"> PAGEREF _Toc506816550 \h </w:instrText>
        </w:r>
        <w:r w:rsidR="00BE1BB3">
          <w:rPr>
            <w:noProof/>
            <w:webHidden/>
          </w:rPr>
        </w:r>
        <w:r w:rsidR="00BE1BB3">
          <w:rPr>
            <w:noProof/>
            <w:webHidden/>
          </w:rPr>
          <w:fldChar w:fldCharType="separate"/>
        </w:r>
        <w:r w:rsidR="00BE1BB3">
          <w:rPr>
            <w:noProof/>
            <w:webHidden/>
          </w:rPr>
          <w:t>33</w:t>
        </w:r>
        <w:r w:rsidR="00BE1BB3">
          <w:rPr>
            <w:noProof/>
            <w:webHidden/>
          </w:rPr>
          <w:fldChar w:fldCharType="end"/>
        </w:r>
      </w:hyperlink>
    </w:p>
    <w:p w14:paraId="17F627AC" w14:textId="4DC0C8B8"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51" w:history="1">
        <w:r w:rsidR="00BE1BB3" w:rsidRPr="00283C59">
          <w:rPr>
            <w:rStyle w:val="Hyperlink"/>
            <w:noProof/>
          </w:rPr>
          <w:t>3.14.4 startTime property</w:t>
        </w:r>
        <w:r w:rsidR="00BE1BB3">
          <w:rPr>
            <w:noProof/>
            <w:webHidden/>
          </w:rPr>
          <w:tab/>
        </w:r>
        <w:r w:rsidR="00BE1BB3">
          <w:rPr>
            <w:noProof/>
            <w:webHidden/>
          </w:rPr>
          <w:fldChar w:fldCharType="begin"/>
        </w:r>
        <w:r w:rsidR="00BE1BB3">
          <w:rPr>
            <w:noProof/>
            <w:webHidden/>
          </w:rPr>
          <w:instrText xml:space="preserve"> PAGEREF _Toc506816551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595CBD89" w14:textId="28E32758"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52" w:history="1">
        <w:r w:rsidR="00BE1BB3" w:rsidRPr="00283C59">
          <w:rPr>
            <w:rStyle w:val="Hyperlink"/>
            <w:noProof/>
          </w:rPr>
          <w:t>3.14.5 endTime property</w:t>
        </w:r>
        <w:r w:rsidR="00BE1BB3">
          <w:rPr>
            <w:noProof/>
            <w:webHidden/>
          </w:rPr>
          <w:tab/>
        </w:r>
        <w:r w:rsidR="00BE1BB3">
          <w:rPr>
            <w:noProof/>
            <w:webHidden/>
          </w:rPr>
          <w:fldChar w:fldCharType="begin"/>
        </w:r>
        <w:r w:rsidR="00BE1BB3">
          <w:rPr>
            <w:noProof/>
            <w:webHidden/>
          </w:rPr>
          <w:instrText xml:space="preserve"> PAGEREF _Toc506816552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55E0189E" w14:textId="2C7F4717"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53" w:history="1">
        <w:r w:rsidR="00BE1BB3" w:rsidRPr="00283C59">
          <w:rPr>
            <w:rStyle w:val="Hyperlink"/>
            <w:noProof/>
          </w:rPr>
          <w:t>3.14.6 machine property</w:t>
        </w:r>
        <w:r w:rsidR="00BE1BB3">
          <w:rPr>
            <w:noProof/>
            <w:webHidden/>
          </w:rPr>
          <w:tab/>
        </w:r>
        <w:r w:rsidR="00BE1BB3">
          <w:rPr>
            <w:noProof/>
            <w:webHidden/>
          </w:rPr>
          <w:fldChar w:fldCharType="begin"/>
        </w:r>
        <w:r w:rsidR="00BE1BB3">
          <w:rPr>
            <w:noProof/>
            <w:webHidden/>
          </w:rPr>
          <w:instrText xml:space="preserve"> PAGEREF _Toc506816553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111D5C2A" w14:textId="541D78EF"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54" w:history="1">
        <w:r w:rsidR="00BE1BB3" w:rsidRPr="00283C59">
          <w:rPr>
            <w:rStyle w:val="Hyperlink"/>
            <w:noProof/>
          </w:rPr>
          <w:t>3.14.7 account property</w:t>
        </w:r>
        <w:r w:rsidR="00BE1BB3">
          <w:rPr>
            <w:noProof/>
            <w:webHidden/>
          </w:rPr>
          <w:tab/>
        </w:r>
        <w:r w:rsidR="00BE1BB3">
          <w:rPr>
            <w:noProof/>
            <w:webHidden/>
          </w:rPr>
          <w:fldChar w:fldCharType="begin"/>
        </w:r>
        <w:r w:rsidR="00BE1BB3">
          <w:rPr>
            <w:noProof/>
            <w:webHidden/>
          </w:rPr>
          <w:instrText xml:space="preserve"> PAGEREF _Toc506816554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2E6566EA" w14:textId="5D8DC0C3"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55" w:history="1">
        <w:r w:rsidR="00BE1BB3" w:rsidRPr="00283C59">
          <w:rPr>
            <w:rStyle w:val="Hyperlink"/>
            <w:noProof/>
          </w:rPr>
          <w:t>3.14.8 processId property</w:t>
        </w:r>
        <w:r w:rsidR="00BE1BB3">
          <w:rPr>
            <w:noProof/>
            <w:webHidden/>
          </w:rPr>
          <w:tab/>
        </w:r>
        <w:r w:rsidR="00BE1BB3">
          <w:rPr>
            <w:noProof/>
            <w:webHidden/>
          </w:rPr>
          <w:fldChar w:fldCharType="begin"/>
        </w:r>
        <w:r w:rsidR="00BE1BB3">
          <w:rPr>
            <w:noProof/>
            <w:webHidden/>
          </w:rPr>
          <w:instrText xml:space="preserve"> PAGEREF _Toc506816555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0329E692" w14:textId="5529C2BE"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56" w:history="1">
        <w:r w:rsidR="00BE1BB3" w:rsidRPr="00283C59">
          <w:rPr>
            <w:rStyle w:val="Hyperlink"/>
            <w:noProof/>
          </w:rPr>
          <w:t>3.14.9 fileName property</w:t>
        </w:r>
        <w:r w:rsidR="00BE1BB3">
          <w:rPr>
            <w:noProof/>
            <w:webHidden/>
          </w:rPr>
          <w:tab/>
        </w:r>
        <w:r w:rsidR="00BE1BB3">
          <w:rPr>
            <w:noProof/>
            <w:webHidden/>
          </w:rPr>
          <w:fldChar w:fldCharType="begin"/>
        </w:r>
        <w:r w:rsidR="00BE1BB3">
          <w:rPr>
            <w:noProof/>
            <w:webHidden/>
          </w:rPr>
          <w:instrText xml:space="preserve"> PAGEREF _Toc506816556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797F0E0E" w14:textId="1691BB2F"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57" w:history="1">
        <w:r w:rsidR="00BE1BB3" w:rsidRPr="00283C59">
          <w:rPr>
            <w:rStyle w:val="Hyperlink"/>
            <w:noProof/>
          </w:rPr>
          <w:t>3.14.10 workingDirectory property</w:t>
        </w:r>
        <w:r w:rsidR="00BE1BB3">
          <w:rPr>
            <w:noProof/>
            <w:webHidden/>
          </w:rPr>
          <w:tab/>
        </w:r>
        <w:r w:rsidR="00BE1BB3">
          <w:rPr>
            <w:noProof/>
            <w:webHidden/>
          </w:rPr>
          <w:fldChar w:fldCharType="begin"/>
        </w:r>
        <w:r w:rsidR="00BE1BB3">
          <w:rPr>
            <w:noProof/>
            <w:webHidden/>
          </w:rPr>
          <w:instrText xml:space="preserve"> PAGEREF _Toc506816557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1A4B36F0" w14:textId="30765DD1"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58" w:history="1">
        <w:r w:rsidR="00BE1BB3" w:rsidRPr="00283C59">
          <w:rPr>
            <w:rStyle w:val="Hyperlink"/>
            <w:noProof/>
          </w:rPr>
          <w:t>3.14.11 environmentVariables property</w:t>
        </w:r>
        <w:r w:rsidR="00BE1BB3">
          <w:rPr>
            <w:noProof/>
            <w:webHidden/>
          </w:rPr>
          <w:tab/>
        </w:r>
        <w:r w:rsidR="00BE1BB3">
          <w:rPr>
            <w:noProof/>
            <w:webHidden/>
          </w:rPr>
          <w:fldChar w:fldCharType="begin"/>
        </w:r>
        <w:r w:rsidR="00BE1BB3">
          <w:rPr>
            <w:noProof/>
            <w:webHidden/>
          </w:rPr>
          <w:instrText xml:space="preserve"> PAGEREF _Toc506816558 \h </w:instrText>
        </w:r>
        <w:r w:rsidR="00BE1BB3">
          <w:rPr>
            <w:noProof/>
            <w:webHidden/>
          </w:rPr>
        </w:r>
        <w:r w:rsidR="00BE1BB3">
          <w:rPr>
            <w:noProof/>
            <w:webHidden/>
          </w:rPr>
          <w:fldChar w:fldCharType="separate"/>
        </w:r>
        <w:r w:rsidR="00BE1BB3">
          <w:rPr>
            <w:noProof/>
            <w:webHidden/>
          </w:rPr>
          <w:t>35</w:t>
        </w:r>
        <w:r w:rsidR="00BE1BB3">
          <w:rPr>
            <w:noProof/>
            <w:webHidden/>
          </w:rPr>
          <w:fldChar w:fldCharType="end"/>
        </w:r>
      </w:hyperlink>
    </w:p>
    <w:p w14:paraId="5287455E" w14:textId="20188454"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59" w:history="1">
        <w:r w:rsidR="00BE1BB3" w:rsidRPr="00283C59">
          <w:rPr>
            <w:rStyle w:val="Hyperlink"/>
            <w:noProof/>
          </w:rPr>
          <w:t>3.14.12 properties property</w:t>
        </w:r>
        <w:r w:rsidR="00BE1BB3">
          <w:rPr>
            <w:noProof/>
            <w:webHidden/>
          </w:rPr>
          <w:tab/>
        </w:r>
        <w:r w:rsidR="00BE1BB3">
          <w:rPr>
            <w:noProof/>
            <w:webHidden/>
          </w:rPr>
          <w:fldChar w:fldCharType="begin"/>
        </w:r>
        <w:r w:rsidR="00BE1BB3">
          <w:rPr>
            <w:noProof/>
            <w:webHidden/>
          </w:rPr>
          <w:instrText xml:space="preserve"> PAGEREF _Toc506816559 \h </w:instrText>
        </w:r>
        <w:r w:rsidR="00BE1BB3">
          <w:rPr>
            <w:noProof/>
            <w:webHidden/>
          </w:rPr>
        </w:r>
        <w:r w:rsidR="00BE1BB3">
          <w:rPr>
            <w:noProof/>
            <w:webHidden/>
          </w:rPr>
          <w:fldChar w:fldCharType="separate"/>
        </w:r>
        <w:r w:rsidR="00BE1BB3">
          <w:rPr>
            <w:noProof/>
            <w:webHidden/>
          </w:rPr>
          <w:t>35</w:t>
        </w:r>
        <w:r w:rsidR="00BE1BB3">
          <w:rPr>
            <w:noProof/>
            <w:webHidden/>
          </w:rPr>
          <w:fldChar w:fldCharType="end"/>
        </w:r>
      </w:hyperlink>
    </w:p>
    <w:p w14:paraId="2A7CF91F" w14:textId="3D500568"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560" w:history="1">
        <w:r w:rsidR="00BE1BB3" w:rsidRPr="00283C59">
          <w:rPr>
            <w:rStyle w:val="Hyperlink"/>
            <w:noProof/>
          </w:rPr>
          <w:t>3.15 conversion object</w:t>
        </w:r>
        <w:r w:rsidR="00BE1BB3">
          <w:rPr>
            <w:noProof/>
            <w:webHidden/>
          </w:rPr>
          <w:tab/>
        </w:r>
        <w:r w:rsidR="00BE1BB3">
          <w:rPr>
            <w:noProof/>
            <w:webHidden/>
          </w:rPr>
          <w:fldChar w:fldCharType="begin"/>
        </w:r>
        <w:r w:rsidR="00BE1BB3">
          <w:rPr>
            <w:noProof/>
            <w:webHidden/>
          </w:rPr>
          <w:instrText xml:space="preserve"> PAGEREF _Toc506816560 \h </w:instrText>
        </w:r>
        <w:r w:rsidR="00BE1BB3">
          <w:rPr>
            <w:noProof/>
            <w:webHidden/>
          </w:rPr>
        </w:r>
        <w:r w:rsidR="00BE1BB3">
          <w:rPr>
            <w:noProof/>
            <w:webHidden/>
          </w:rPr>
          <w:fldChar w:fldCharType="separate"/>
        </w:r>
        <w:r w:rsidR="00BE1BB3">
          <w:rPr>
            <w:noProof/>
            <w:webHidden/>
          </w:rPr>
          <w:t>35</w:t>
        </w:r>
        <w:r w:rsidR="00BE1BB3">
          <w:rPr>
            <w:noProof/>
            <w:webHidden/>
          </w:rPr>
          <w:fldChar w:fldCharType="end"/>
        </w:r>
      </w:hyperlink>
    </w:p>
    <w:p w14:paraId="176DE92A" w14:textId="50E37EAB"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61" w:history="1">
        <w:r w:rsidR="00BE1BB3" w:rsidRPr="00283C59">
          <w:rPr>
            <w:rStyle w:val="Hyperlink"/>
            <w:noProof/>
          </w:rPr>
          <w:t>3.15.1 General</w:t>
        </w:r>
        <w:r w:rsidR="00BE1BB3">
          <w:rPr>
            <w:noProof/>
            <w:webHidden/>
          </w:rPr>
          <w:tab/>
        </w:r>
        <w:r w:rsidR="00BE1BB3">
          <w:rPr>
            <w:noProof/>
            <w:webHidden/>
          </w:rPr>
          <w:fldChar w:fldCharType="begin"/>
        </w:r>
        <w:r w:rsidR="00BE1BB3">
          <w:rPr>
            <w:noProof/>
            <w:webHidden/>
          </w:rPr>
          <w:instrText xml:space="preserve"> PAGEREF _Toc506816561 \h </w:instrText>
        </w:r>
        <w:r w:rsidR="00BE1BB3">
          <w:rPr>
            <w:noProof/>
            <w:webHidden/>
          </w:rPr>
        </w:r>
        <w:r w:rsidR="00BE1BB3">
          <w:rPr>
            <w:noProof/>
            <w:webHidden/>
          </w:rPr>
          <w:fldChar w:fldCharType="separate"/>
        </w:r>
        <w:r w:rsidR="00BE1BB3">
          <w:rPr>
            <w:noProof/>
            <w:webHidden/>
          </w:rPr>
          <w:t>35</w:t>
        </w:r>
        <w:r w:rsidR="00BE1BB3">
          <w:rPr>
            <w:noProof/>
            <w:webHidden/>
          </w:rPr>
          <w:fldChar w:fldCharType="end"/>
        </w:r>
      </w:hyperlink>
    </w:p>
    <w:p w14:paraId="6E96ADFF" w14:textId="0E641C12"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62" w:history="1">
        <w:r w:rsidR="00BE1BB3" w:rsidRPr="00283C59">
          <w:rPr>
            <w:rStyle w:val="Hyperlink"/>
            <w:noProof/>
          </w:rPr>
          <w:t>3.15.2 tool property</w:t>
        </w:r>
        <w:r w:rsidR="00BE1BB3">
          <w:rPr>
            <w:noProof/>
            <w:webHidden/>
          </w:rPr>
          <w:tab/>
        </w:r>
        <w:r w:rsidR="00BE1BB3">
          <w:rPr>
            <w:noProof/>
            <w:webHidden/>
          </w:rPr>
          <w:fldChar w:fldCharType="begin"/>
        </w:r>
        <w:r w:rsidR="00BE1BB3">
          <w:rPr>
            <w:noProof/>
            <w:webHidden/>
          </w:rPr>
          <w:instrText xml:space="preserve"> PAGEREF _Toc506816562 \h </w:instrText>
        </w:r>
        <w:r w:rsidR="00BE1BB3">
          <w:rPr>
            <w:noProof/>
            <w:webHidden/>
          </w:rPr>
        </w:r>
        <w:r w:rsidR="00BE1BB3">
          <w:rPr>
            <w:noProof/>
            <w:webHidden/>
          </w:rPr>
          <w:fldChar w:fldCharType="separate"/>
        </w:r>
        <w:r w:rsidR="00BE1BB3">
          <w:rPr>
            <w:noProof/>
            <w:webHidden/>
          </w:rPr>
          <w:t>35</w:t>
        </w:r>
        <w:r w:rsidR="00BE1BB3">
          <w:rPr>
            <w:noProof/>
            <w:webHidden/>
          </w:rPr>
          <w:fldChar w:fldCharType="end"/>
        </w:r>
      </w:hyperlink>
    </w:p>
    <w:p w14:paraId="259E0341" w14:textId="487BE721"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63" w:history="1">
        <w:r w:rsidR="00BE1BB3" w:rsidRPr="00283C59">
          <w:rPr>
            <w:rStyle w:val="Hyperlink"/>
            <w:noProof/>
          </w:rPr>
          <w:t>3.15.3 invocation property</w:t>
        </w:r>
        <w:r w:rsidR="00BE1BB3">
          <w:rPr>
            <w:noProof/>
            <w:webHidden/>
          </w:rPr>
          <w:tab/>
        </w:r>
        <w:r w:rsidR="00BE1BB3">
          <w:rPr>
            <w:noProof/>
            <w:webHidden/>
          </w:rPr>
          <w:fldChar w:fldCharType="begin"/>
        </w:r>
        <w:r w:rsidR="00BE1BB3">
          <w:rPr>
            <w:noProof/>
            <w:webHidden/>
          </w:rPr>
          <w:instrText xml:space="preserve"> PAGEREF _Toc506816563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39EF9294" w14:textId="560A2F49"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64" w:history="1">
        <w:r w:rsidR="00BE1BB3" w:rsidRPr="00283C59">
          <w:rPr>
            <w:rStyle w:val="Hyperlink"/>
            <w:noProof/>
          </w:rPr>
          <w:t>3.15.4 analysisToolLogFileUri property</w:t>
        </w:r>
        <w:r w:rsidR="00BE1BB3">
          <w:rPr>
            <w:noProof/>
            <w:webHidden/>
          </w:rPr>
          <w:tab/>
        </w:r>
        <w:r w:rsidR="00BE1BB3">
          <w:rPr>
            <w:noProof/>
            <w:webHidden/>
          </w:rPr>
          <w:fldChar w:fldCharType="begin"/>
        </w:r>
        <w:r w:rsidR="00BE1BB3">
          <w:rPr>
            <w:noProof/>
            <w:webHidden/>
          </w:rPr>
          <w:instrText xml:space="preserve"> PAGEREF _Toc506816564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36D719EC" w14:textId="56673331"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65" w:history="1">
        <w:r w:rsidR="00BE1BB3" w:rsidRPr="00283C59">
          <w:rPr>
            <w:rStyle w:val="Hyperlink"/>
            <w:noProof/>
          </w:rPr>
          <w:t>3.15.5 analysisToolLogFileUriBaseId</w:t>
        </w:r>
        <w:r w:rsidR="00BE1BB3">
          <w:rPr>
            <w:noProof/>
            <w:webHidden/>
          </w:rPr>
          <w:tab/>
        </w:r>
        <w:r w:rsidR="00BE1BB3">
          <w:rPr>
            <w:noProof/>
            <w:webHidden/>
          </w:rPr>
          <w:fldChar w:fldCharType="begin"/>
        </w:r>
        <w:r w:rsidR="00BE1BB3">
          <w:rPr>
            <w:noProof/>
            <w:webHidden/>
          </w:rPr>
          <w:instrText xml:space="preserve"> PAGEREF _Toc506816565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750A4A9F" w14:textId="684EC38A"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566" w:history="1">
        <w:r w:rsidR="00BE1BB3" w:rsidRPr="00283C59">
          <w:rPr>
            <w:rStyle w:val="Hyperlink"/>
            <w:noProof/>
          </w:rPr>
          <w:t>3.16 file object</w:t>
        </w:r>
        <w:r w:rsidR="00BE1BB3">
          <w:rPr>
            <w:noProof/>
            <w:webHidden/>
          </w:rPr>
          <w:tab/>
        </w:r>
        <w:r w:rsidR="00BE1BB3">
          <w:rPr>
            <w:noProof/>
            <w:webHidden/>
          </w:rPr>
          <w:fldChar w:fldCharType="begin"/>
        </w:r>
        <w:r w:rsidR="00BE1BB3">
          <w:rPr>
            <w:noProof/>
            <w:webHidden/>
          </w:rPr>
          <w:instrText xml:space="preserve"> PAGEREF _Toc506816566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26DDB870" w14:textId="121B408F"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67" w:history="1">
        <w:r w:rsidR="00BE1BB3" w:rsidRPr="00283C59">
          <w:rPr>
            <w:rStyle w:val="Hyperlink"/>
            <w:noProof/>
          </w:rPr>
          <w:t>3.16.1 General</w:t>
        </w:r>
        <w:r w:rsidR="00BE1BB3">
          <w:rPr>
            <w:noProof/>
            <w:webHidden/>
          </w:rPr>
          <w:tab/>
        </w:r>
        <w:r w:rsidR="00BE1BB3">
          <w:rPr>
            <w:noProof/>
            <w:webHidden/>
          </w:rPr>
          <w:fldChar w:fldCharType="begin"/>
        </w:r>
        <w:r w:rsidR="00BE1BB3">
          <w:rPr>
            <w:noProof/>
            <w:webHidden/>
          </w:rPr>
          <w:instrText xml:space="preserve"> PAGEREF _Toc506816567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22F97223" w14:textId="7054539A"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68" w:history="1">
        <w:r w:rsidR="00BE1BB3" w:rsidRPr="00283C59">
          <w:rPr>
            <w:rStyle w:val="Hyperlink"/>
            <w:noProof/>
          </w:rPr>
          <w:t>3.16.2 uri property</w:t>
        </w:r>
        <w:r w:rsidR="00BE1BB3">
          <w:rPr>
            <w:noProof/>
            <w:webHidden/>
          </w:rPr>
          <w:tab/>
        </w:r>
        <w:r w:rsidR="00BE1BB3">
          <w:rPr>
            <w:noProof/>
            <w:webHidden/>
          </w:rPr>
          <w:fldChar w:fldCharType="begin"/>
        </w:r>
        <w:r w:rsidR="00BE1BB3">
          <w:rPr>
            <w:noProof/>
            <w:webHidden/>
          </w:rPr>
          <w:instrText xml:space="preserve"> PAGEREF _Toc506816568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569C6D33" w14:textId="01FEC3E6"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69" w:history="1">
        <w:r w:rsidR="00BE1BB3" w:rsidRPr="00283C59">
          <w:rPr>
            <w:rStyle w:val="Hyperlink"/>
            <w:noProof/>
          </w:rPr>
          <w:t>3.16.3 uriBaseId property</w:t>
        </w:r>
        <w:r w:rsidR="00BE1BB3">
          <w:rPr>
            <w:noProof/>
            <w:webHidden/>
          </w:rPr>
          <w:tab/>
        </w:r>
        <w:r w:rsidR="00BE1BB3">
          <w:rPr>
            <w:noProof/>
            <w:webHidden/>
          </w:rPr>
          <w:fldChar w:fldCharType="begin"/>
        </w:r>
        <w:r w:rsidR="00BE1BB3">
          <w:rPr>
            <w:noProof/>
            <w:webHidden/>
          </w:rPr>
          <w:instrText xml:space="preserve"> PAGEREF _Toc506816569 \h </w:instrText>
        </w:r>
        <w:r w:rsidR="00BE1BB3">
          <w:rPr>
            <w:noProof/>
            <w:webHidden/>
          </w:rPr>
        </w:r>
        <w:r w:rsidR="00BE1BB3">
          <w:rPr>
            <w:noProof/>
            <w:webHidden/>
          </w:rPr>
          <w:fldChar w:fldCharType="separate"/>
        </w:r>
        <w:r w:rsidR="00BE1BB3">
          <w:rPr>
            <w:noProof/>
            <w:webHidden/>
          </w:rPr>
          <w:t>37</w:t>
        </w:r>
        <w:r w:rsidR="00BE1BB3">
          <w:rPr>
            <w:noProof/>
            <w:webHidden/>
          </w:rPr>
          <w:fldChar w:fldCharType="end"/>
        </w:r>
      </w:hyperlink>
    </w:p>
    <w:p w14:paraId="4A16181E" w14:textId="681B63C1"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70" w:history="1">
        <w:r w:rsidR="00BE1BB3" w:rsidRPr="00283C59">
          <w:rPr>
            <w:rStyle w:val="Hyperlink"/>
            <w:noProof/>
          </w:rPr>
          <w:t>3.16.4 parentKey property</w:t>
        </w:r>
        <w:r w:rsidR="00BE1BB3">
          <w:rPr>
            <w:noProof/>
            <w:webHidden/>
          </w:rPr>
          <w:tab/>
        </w:r>
        <w:r w:rsidR="00BE1BB3">
          <w:rPr>
            <w:noProof/>
            <w:webHidden/>
          </w:rPr>
          <w:fldChar w:fldCharType="begin"/>
        </w:r>
        <w:r w:rsidR="00BE1BB3">
          <w:rPr>
            <w:noProof/>
            <w:webHidden/>
          </w:rPr>
          <w:instrText xml:space="preserve"> PAGEREF _Toc506816570 \h </w:instrText>
        </w:r>
        <w:r w:rsidR="00BE1BB3">
          <w:rPr>
            <w:noProof/>
            <w:webHidden/>
          </w:rPr>
        </w:r>
        <w:r w:rsidR="00BE1BB3">
          <w:rPr>
            <w:noProof/>
            <w:webHidden/>
          </w:rPr>
          <w:fldChar w:fldCharType="separate"/>
        </w:r>
        <w:r w:rsidR="00BE1BB3">
          <w:rPr>
            <w:noProof/>
            <w:webHidden/>
          </w:rPr>
          <w:t>38</w:t>
        </w:r>
        <w:r w:rsidR="00BE1BB3">
          <w:rPr>
            <w:noProof/>
            <w:webHidden/>
          </w:rPr>
          <w:fldChar w:fldCharType="end"/>
        </w:r>
      </w:hyperlink>
    </w:p>
    <w:p w14:paraId="4CA80187" w14:textId="41510F9F"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71" w:history="1">
        <w:r w:rsidR="00BE1BB3" w:rsidRPr="00283C59">
          <w:rPr>
            <w:rStyle w:val="Hyperlink"/>
            <w:noProof/>
          </w:rPr>
          <w:t>3.16.5 offset property</w:t>
        </w:r>
        <w:r w:rsidR="00BE1BB3">
          <w:rPr>
            <w:noProof/>
            <w:webHidden/>
          </w:rPr>
          <w:tab/>
        </w:r>
        <w:r w:rsidR="00BE1BB3">
          <w:rPr>
            <w:noProof/>
            <w:webHidden/>
          </w:rPr>
          <w:fldChar w:fldCharType="begin"/>
        </w:r>
        <w:r w:rsidR="00BE1BB3">
          <w:rPr>
            <w:noProof/>
            <w:webHidden/>
          </w:rPr>
          <w:instrText xml:space="preserve"> PAGEREF _Toc506816571 \h </w:instrText>
        </w:r>
        <w:r w:rsidR="00BE1BB3">
          <w:rPr>
            <w:noProof/>
            <w:webHidden/>
          </w:rPr>
        </w:r>
        <w:r w:rsidR="00BE1BB3">
          <w:rPr>
            <w:noProof/>
            <w:webHidden/>
          </w:rPr>
          <w:fldChar w:fldCharType="separate"/>
        </w:r>
        <w:r w:rsidR="00BE1BB3">
          <w:rPr>
            <w:noProof/>
            <w:webHidden/>
          </w:rPr>
          <w:t>38</w:t>
        </w:r>
        <w:r w:rsidR="00BE1BB3">
          <w:rPr>
            <w:noProof/>
            <w:webHidden/>
          </w:rPr>
          <w:fldChar w:fldCharType="end"/>
        </w:r>
      </w:hyperlink>
    </w:p>
    <w:p w14:paraId="644F6E95" w14:textId="1DD9D17C"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72" w:history="1">
        <w:r w:rsidR="00BE1BB3" w:rsidRPr="00283C59">
          <w:rPr>
            <w:rStyle w:val="Hyperlink"/>
            <w:noProof/>
          </w:rPr>
          <w:t>3.16.6 length property</w:t>
        </w:r>
        <w:r w:rsidR="00BE1BB3">
          <w:rPr>
            <w:noProof/>
            <w:webHidden/>
          </w:rPr>
          <w:tab/>
        </w:r>
        <w:r w:rsidR="00BE1BB3">
          <w:rPr>
            <w:noProof/>
            <w:webHidden/>
          </w:rPr>
          <w:fldChar w:fldCharType="begin"/>
        </w:r>
        <w:r w:rsidR="00BE1BB3">
          <w:rPr>
            <w:noProof/>
            <w:webHidden/>
          </w:rPr>
          <w:instrText xml:space="preserve"> PAGEREF _Toc506816572 \h </w:instrText>
        </w:r>
        <w:r w:rsidR="00BE1BB3">
          <w:rPr>
            <w:noProof/>
            <w:webHidden/>
          </w:rPr>
        </w:r>
        <w:r w:rsidR="00BE1BB3">
          <w:rPr>
            <w:noProof/>
            <w:webHidden/>
          </w:rPr>
          <w:fldChar w:fldCharType="separate"/>
        </w:r>
        <w:r w:rsidR="00BE1BB3">
          <w:rPr>
            <w:noProof/>
            <w:webHidden/>
          </w:rPr>
          <w:t>38</w:t>
        </w:r>
        <w:r w:rsidR="00BE1BB3">
          <w:rPr>
            <w:noProof/>
            <w:webHidden/>
          </w:rPr>
          <w:fldChar w:fldCharType="end"/>
        </w:r>
      </w:hyperlink>
    </w:p>
    <w:p w14:paraId="56524276" w14:textId="25981C47"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73" w:history="1">
        <w:r w:rsidR="00BE1BB3" w:rsidRPr="00283C59">
          <w:rPr>
            <w:rStyle w:val="Hyperlink"/>
            <w:noProof/>
          </w:rPr>
          <w:t>3.16.7 mimeType property</w:t>
        </w:r>
        <w:r w:rsidR="00BE1BB3">
          <w:rPr>
            <w:noProof/>
            <w:webHidden/>
          </w:rPr>
          <w:tab/>
        </w:r>
        <w:r w:rsidR="00BE1BB3">
          <w:rPr>
            <w:noProof/>
            <w:webHidden/>
          </w:rPr>
          <w:fldChar w:fldCharType="begin"/>
        </w:r>
        <w:r w:rsidR="00BE1BB3">
          <w:rPr>
            <w:noProof/>
            <w:webHidden/>
          </w:rPr>
          <w:instrText xml:space="preserve"> PAGEREF _Toc506816573 \h </w:instrText>
        </w:r>
        <w:r w:rsidR="00BE1BB3">
          <w:rPr>
            <w:noProof/>
            <w:webHidden/>
          </w:rPr>
        </w:r>
        <w:r w:rsidR="00BE1BB3">
          <w:rPr>
            <w:noProof/>
            <w:webHidden/>
          </w:rPr>
          <w:fldChar w:fldCharType="separate"/>
        </w:r>
        <w:r w:rsidR="00BE1BB3">
          <w:rPr>
            <w:noProof/>
            <w:webHidden/>
          </w:rPr>
          <w:t>38</w:t>
        </w:r>
        <w:r w:rsidR="00BE1BB3">
          <w:rPr>
            <w:noProof/>
            <w:webHidden/>
          </w:rPr>
          <w:fldChar w:fldCharType="end"/>
        </w:r>
      </w:hyperlink>
    </w:p>
    <w:p w14:paraId="2CCC9E22" w14:textId="6788C75F"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74" w:history="1">
        <w:r w:rsidR="00BE1BB3" w:rsidRPr="00283C59">
          <w:rPr>
            <w:rStyle w:val="Hyperlink"/>
            <w:noProof/>
          </w:rPr>
          <w:t>3.16.8 hashes property</w:t>
        </w:r>
        <w:r w:rsidR="00BE1BB3">
          <w:rPr>
            <w:noProof/>
            <w:webHidden/>
          </w:rPr>
          <w:tab/>
        </w:r>
        <w:r w:rsidR="00BE1BB3">
          <w:rPr>
            <w:noProof/>
            <w:webHidden/>
          </w:rPr>
          <w:fldChar w:fldCharType="begin"/>
        </w:r>
        <w:r w:rsidR="00BE1BB3">
          <w:rPr>
            <w:noProof/>
            <w:webHidden/>
          </w:rPr>
          <w:instrText xml:space="preserve"> PAGEREF _Toc506816574 \h </w:instrText>
        </w:r>
        <w:r w:rsidR="00BE1BB3">
          <w:rPr>
            <w:noProof/>
            <w:webHidden/>
          </w:rPr>
        </w:r>
        <w:r w:rsidR="00BE1BB3">
          <w:rPr>
            <w:noProof/>
            <w:webHidden/>
          </w:rPr>
          <w:fldChar w:fldCharType="separate"/>
        </w:r>
        <w:r w:rsidR="00BE1BB3">
          <w:rPr>
            <w:noProof/>
            <w:webHidden/>
          </w:rPr>
          <w:t>38</w:t>
        </w:r>
        <w:r w:rsidR="00BE1BB3">
          <w:rPr>
            <w:noProof/>
            <w:webHidden/>
          </w:rPr>
          <w:fldChar w:fldCharType="end"/>
        </w:r>
      </w:hyperlink>
    </w:p>
    <w:p w14:paraId="40DB3C18" w14:textId="585DEFDC"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75" w:history="1">
        <w:r w:rsidR="00BE1BB3" w:rsidRPr="00283C59">
          <w:rPr>
            <w:rStyle w:val="Hyperlink"/>
            <w:noProof/>
          </w:rPr>
          <w:t>3.16.9 contents property</w:t>
        </w:r>
        <w:r w:rsidR="00BE1BB3">
          <w:rPr>
            <w:noProof/>
            <w:webHidden/>
          </w:rPr>
          <w:tab/>
        </w:r>
        <w:r w:rsidR="00BE1BB3">
          <w:rPr>
            <w:noProof/>
            <w:webHidden/>
          </w:rPr>
          <w:fldChar w:fldCharType="begin"/>
        </w:r>
        <w:r w:rsidR="00BE1BB3">
          <w:rPr>
            <w:noProof/>
            <w:webHidden/>
          </w:rPr>
          <w:instrText xml:space="preserve"> PAGEREF _Toc506816575 \h </w:instrText>
        </w:r>
        <w:r w:rsidR="00BE1BB3">
          <w:rPr>
            <w:noProof/>
            <w:webHidden/>
          </w:rPr>
        </w:r>
        <w:r w:rsidR="00BE1BB3">
          <w:rPr>
            <w:noProof/>
            <w:webHidden/>
          </w:rPr>
          <w:fldChar w:fldCharType="separate"/>
        </w:r>
        <w:r w:rsidR="00BE1BB3">
          <w:rPr>
            <w:noProof/>
            <w:webHidden/>
          </w:rPr>
          <w:t>39</w:t>
        </w:r>
        <w:r w:rsidR="00BE1BB3">
          <w:rPr>
            <w:noProof/>
            <w:webHidden/>
          </w:rPr>
          <w:fldChar w:fldCharType="end"/>
        </w:r>
      </w:hyperlink>
    </w:p>
    <w:p w14:paraId="359D31F9" w14:textId="13362B8B"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76" w:history="1">
        <w:r w:rsidR="00BE1BB3" w:rsidRPr="00283C59">
          <w:rPr>
            <w:rStyle w:val="Hyperlink"/>
            <w:noProof/>
          </w:rPr>
          <w:t>3.16.10 properties property</w:t>
        </w:r>
        <w:r w:rsidR="00BE1BB3">
          <w:rPr>
            <w:noProof/>
            <w:webHidden/>
          </w:rPr>
          <w:tab/>
        </w:r>
        <w:r w:rsidR="00BE1BB3">
          <w:rPr>
            <w:noProof/>
            <w:webHidden/>
          </w:rPr>
          <w:fldChar w:fldCharType="begin"/>
        </w:r>
        <w:r w:rsidR="00BE1BB3">
          <w:rPr>
            <w:noProof/>
            <w:webHidden/>
          </w:rPr>
          <w:instrText xml:space="preserve"> PAGEREF _Toc506816576 \h </w:instrText>
        </w:r>
        <w:r w:rsidR="00BE1BB3">
          <w:rPr>
            <w:noProof/>
            <w:webHidden/>
          </w:rPr>
        </w:r>
        <w:r w:rsidR="00BE1BB3">
          <w:rPr>
            <w:noProof/>
            <w:webHidden/>
          </w:rPr>
          <w:fldChar w:fldCharType="separate"/>
        </w:r>
        <w:r w:rsidR="00BE1BB3">
          <w:rPr>
            <w:noProof/>
            <w:webHidden/>
          </w:rPr>
          <w:t>39</w:t>
        </w:r>
        <w:r w:rsidR="00BE1BB3">
          <w:rPr>
            <w:noProof/>
            <w:webHidden/>
          </w:rPr>
          <w:fldChar w:fldCharType="end"/>
        </w:r>
      </w:hyperlink>
    </w:p>
    <w:p w14:paraId="6A92DB58" w14:textId="48D4B1EE"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577" w:history="1">
        <w:r w:rsidR="00BE1BB3" w:rsidRPr="00283C59">
          <w:rPr>
            <w:rStyle w:val="Hyperlink"/>
            <w:noProof/>
          </w:rPr>
          <w:t>3.17 hash object</w:t>
        </w:r>
        <w:r w:rsidR="00BE1BB3">
          <w:rPr>
            <w:noProof/>
            <w:webHidden/>
          </w:rPr>
          <w:tab/>
        </w:r>
        <w:r w:rsidR="00BE1BB3">
          <w:rPr>
            <w:noProof/>
            <w:webHidden/>
          </w:rPr>
          <w:fldChar w:fldCharType="begin"/>
        </w:r>
        <w:r w:rsidR="00BE1BB3">
          <w:rPr>
            <w:noProof/>
            <w:webHidden/>
          </w:rPr>
          <w:instrText xml:space="preserve"> PAGEREF _Toc506816577 \h </w:instrText>
        </w:r>
        <w:r w:rsidR="00BE1BB3">
          <w:rPr>
            <w:noProof/>
            <w:webHidden/>
          </w:rPr>
        </w:r>
        <w:r w:rsidR="00BE1BB3">
          <w:rPr>
            <w:noProof/>
            <w:webHidden/>
          </w:rPr>
          <w:fldChar w:fldCharType="separate"/>
        </w:r>
        <w:r w:rsidR="00BE1BB3">
          <w:rPr>
            <w:noProof/>
            <w:webHidden/>
          </w:rPr>
          <w:t>39</w:t>
        </w:r>
        <w:r w:rsidR="00BE1BB3">
          <w:rPr>
            <w:noProof/>
            <w:webHidden/>
          </w:rPr>
          <w:fldChar w:fldCharType="end"/>
        </w:r>
      </w:hyperlink>
    </w:p>
    <w:p w14:paraId="1EF5C086" w14:textId="466304C7"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78" w:history="1">
        <w:r w:rsidR="00BE1BB3" w:rsidRPr="00283C59">
          <w:rPr>
            <w:rStyle w:val="Hyperlink"/>
            <w:noProof/>
          </w:rPr>
          <w:t>3.17.1 General</w:t>
        </w:r>
        <w:r w:rsidR="00BE1BB3">
          <w:rPr>
            <w:noProof/>
            <w:webHidden/>
          </w:rPr>
          <w:tab/>
        </w:r>
        <w:r w:rsidR="00BE1BB3">
          <w:rPr>
            <w:noProof/>
            <w:webHidden/>
          </w:rPr>
          <w:fldChar w:fldCharType="begin"/>
        </w:r>
        <w:r w:rsidR="00BE1BB3">
          <w:rPr>
            <w:noProof/>
            <w:webHidden/>
          </w:rPr>
          <w:instrText xml:space="preserve"> PAGEREF _Toc506816578 \h </w:instrText>
        </w:r>
        <w:r w:rsidR="00BE1BB3">
          <w:rPr>
            <w:noProof/>
            <w:webHidden/>
          </w:rPr>
        </w:r>
        <w:r w:rsidR="00BE1BB3">
          <w:rPr>
            <w:noProof/>
            <w:webHidden/>
          </w:rPr>
          <w:fldChar w:fldCharType="separate"/>
        </w:r>
        <w:r w:rsidR="00BE1BB3">
          <w:rPr>
            <w:noProof/>
            <w:webHidden/>
          </w:rPr>
          <w:t>39</w:t>
        </w:r>
        <w:r w:rsidR="00BE1BB3">
          <w:rPr>
            <w:noProof/>
            <w:webHidden/>
          </w:rPr>
          <w:fldChar w:fldCharType="end"/>
        </w:r>
      </w:hyperlink>
    </w:p>
    <w:p w14:paraId="54E78A54" w14:textId="20307984"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79" w:history="1">
        <w:r w:rsidR="00BE1BB3" w:rsidRPr="00283C59">
          <w:rPr>
            <w:rStyle w:val="Hyperlink"/>
            <w:noProof/>
          </w:rPr>
          <w:t>3.17.2 value property</w:t>
        </w:r>
        <w:r w:rsidR="00BE1BB3">
          <w:rPr>
            <w:noProof/>
            <w:webHidden/>
          </w:rPr>
          <w:tab/>
        </w:r>
        <w:r w:rsidR="00BE1BB3">
          <w:rPr>
            <w:noProof/>
            <w:webHidden/>
          </w:rPr>
          <w:fldChar w:fldCharType="begin"/>
        </w:r>
        <w:r w:rsidR="00BE1BB3">
          <w:rPr>
            <w:noProof/>
            <w:webHidden/>
          </w:rPr>
          <w:instrText xml:space="preserve"> PAGEREF _Toc506816579 \h </w:instrText>
        </w:r>
        <w:r w:rsidR="00BE1BB3">
          <w:rPr>
            <w:noProof/>
            <w:webHidden/>
          </w:rPr>
        </w:r>
        <w:r w:rsidR="00BE1BB3">
          <w:rPr>
            <w:noProof/>
            <w:webHidden/>
          </w:rPr>
          <w:fldChar w:fldCharType="separate"/>
        </w:r>
        <w:r w:rsidR="00BE1BB3">
          <w:rPr>
            <w:noProof/>
            <w:webHidden/>
          </w:rPr>
          <w:t>39</w:t>
        </w:r>
        <w:r w:rsidR="00BE1BB3">
          <w:rPr>
            <w:noProof/>
            <w:webHidden/>
          </w:rPr>
          <w:fldChar w:fldCharType="end"/>
        </w:r>
      </w:hyperlink>
    </w:p>
    <w:p w14:paraId="51B29474" w14:textId="1EF8FE82"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80" w:history="1">
        <w:r w:rsidR="00BE1BB3" w:rsidRPr="00283C59">
          <w:rPr>
            <w:rStyle w:val="Hyperlink"/>
            <w:noProof/>
          </w:rPr>
          <w:t>3.17.3 algorithm property</w:t>
        </w:r>
        <w:r w:rsidR="00BE1BB3">
          <w:rPr>
            <w:noProof/>
            <w:webHidden/>
          </w:rPr>
          <w:tab/>
        </w:r>
        <w:r w:rsidR="00BE1BB3">
          <w:rPr>
            <w:noProof/>
            <w:webHidden/>
          </w:rPr>
          <w:fldChar w:fldCharType="begin"/>
        </w:r>
        <w:r w:rsidR="00BE1BB3">
          <w:rPr>
            <w:noProof/>
            <w:webHidden/>
          </w:rPr>
          <w:instrText xml:space="preserve"> PAGEREF _Toc506816580 \h </w:instrText>
        </w:r>
        <w:r w:rsidR="00BE1BB3">
          <w:rPr>
            <w:noProof/>
            <w:webHidden/>
          </w:rPr>
        </w:r>
        <w:r w:rsidR="00BE1BB3">
          <w:rPr>
            <w:noProof/>
            <w:webHidden/>
          </w:rPr>
          <w:fldChar w:fldCharType="separate"/>
        </w:r>
        <w:r w:rsidR="00BE1BB3">
          <w:rPr>
            <w:noProof/>
            <w:webHidden/>
          </w:rPr>
          <w:t>40</w:t>
        </w:r>
        <w:r w:rsidR="00BE1BB3">
          <w:rPr>
            <w:noProof/>
            <w:webHidden/>
          </w:rPr>
          <w:fldChar w:fldCharType="end"/>
        </w:r>
      </w:hyperlink>
    </w:p>
    <w:p w14:paraId="4AF5FB1C" w14:textId="06574432"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581" w:history="1">
        <w:r w:rsidR="00BE1BB3" w:rsidRPr="00283C59">
          <w:rPr>
            <w:rStyle w:val="Hyperlink"/>
            <w:noProof/>
          </w:rPr>
          <w:t>3.18 result object</w:t>
        </w:r>
        <w:r w:rsidR="00BE1BB3">
          <w:rPr>
            <w:noProof/>
            <w:webHidden/>
          </w:rPr>
          <w:tab/>
        </w:r>
        <w:r w:rsidR="00BE1BB3">
          <w:rPr>
            <w:noProof/>
            <w:webHidden/>
          </w:rPr>
          <w:fldChar w:fldCharType="begin"/>
        </w:r>
        <w:r w:rsidR="00BE1BB3">
          <w:rPr>
            <w:noProof/>
            <w:webHidden/>
          </w:rPr>
          <w:instrText xml:space="preserve"> PAGEREF _Toc506816581 \h </w:instrText>
        </w:r>
        <w:r w:rsidR="00BE1BB3">
          <w:rPr>
            <w:noProof/>
            <w:webHidden/>
          </w:rPr>
        </w:r>
        <w:r w:rsidR="00BE1BB3">
          <w:rPr>
            <w:noProof/>
            <w:webHidden/>
          </w:rPr>
          <w:fldChar w:fldCharType="separate"/>
        </w:r>
        <w:r w:rsidR="00BE1BB3">
          <w:rPr>
            <w:noProof/>
            <w:webHidden/>
          </w:rPr>
          <w:t>40</w:t>
        </w:r>
        <w:r w:rsidR="00BE1BB3">
          <w:rPr>
            <w:noProof/>
            <w:webHidden/>
          </w:rPr>
          <w:fldChar w:fldCharType="end"/>
        </w:r>
      </w:hyperlink>
    </w:p>
    <w:p w14:paraId="59AF3A43" w14:textId="7F83E57F"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82" w:history="1">
        <w:r w:rsidR="00BE1BB3" w:rsidRPr="00283C59">
          <w:rPr>
            <w:rStyle w:val="Hyperlink"/>
            <w:noProof/>
          </w:rPr>
          <w:t>3.18.1 General</w:t>
        </w:r>
        <w:r w:rsidR="00BE1BB3">
          <w:rPr>
            <w:noProof/>
            <w:webHidden/>
          </w:rPr>
          <w:tab/>
        </w:r>
        <w:r w:rsidR="00BE1BB3">
          <w:rPr>
            <w:noProof/>
            <w:webHidden/>
          </w:rPr>
          <w:fldChar w:fldCharType="begin"/>
        </w:r>
        <w:r w:rsidR="00BE1BB3">
          <w:rPr>
            <w:noProof/>
            <w:webHidden/>
          </w:rPr>
          <w:instrText xml:space="preserve"> PAGEREF _Toc506816582 \h </w:instrText>
        </w:r>
        <w:r w:rsidR="00BE1BB3">
          <w:rPr>
            <w:noProof/>
            <w:webHidden/>
          </w:rPr>
        </w:r>
        <w:r w:rsidR="00BE1BB3">
          <w:rPr>
            <w:noProof/>
            <w:webHidden/>
          </w:rPr>
          <w:fldChar w:fldCharType="separate"/>
        </w:r>
        <w:r w:rsidR="00BE1BB3">
          <w:rPr>
            <w:noProof/>
            <w:webHidden/>
          </w:rPr>
          <w:t>40</w:t>
        </w:r>
        <w:r w:rsidR="00BE1BB3">
          <w:rPr>
            <w:noProof/>
            <w:webHidden/>
          </w:rPr>
          <w:fldChar w:fldCharType="end"/>
        </w:r>
      </w:hyperlink>
    </w:p>
    <w:p w14:paraId="325AF50E" w14:textId="54608631"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83" w:history="1">
        <w:r w:rsidR="00BE1BB3" w:rsidRPr="00283C59">
          <w:rPr>
            <w:rStyle w:val="Hyperlink"/>
            <w:noProof/>
          </w:rPr>
          <w:t>3.18.2 ruleId property</w:t>
        </w:r>
        <w:r w:rsidR="00BE1BB3">
          <w:rPr>
            <w:noProof/>
            <w:webHidden/>
          </w:rPr>
          <w:tab/>
        </w:r>
        <w:r w:rsidR="00BE1BB3">
          <w:rPr>
            <w:noProof/>
            <w:webHidden/>
          </w:rPr>
          <w:fldChar w:fldCharType="begin"/>
        </w:r>
        <w:r w:rsidR="00BE1BB3">
          <w:rPr>
            <w:noProof/>
            <w:webHidden/>
          </w:rPr>
          <w:instrText xml:space="preserve"> PAGEREF _Toc506816583 \h </w:instrText>
        </w:r>
        <w:r w:rsidR="00BE1BB3">
          <w:rPr>
            <w:noProof/>
            <w:webHidden/>
          </w:rPr>
        </w:r>
        <w:r w:rsidR="00BE1BB3">
          <w:rPr>
            <w:noProof/>
            <w:webHidden/>
          </w:rPr>
          <w:fldChar w:fldCharType="separate"/>
        </w:r>
        <w:r w:rsidR="00BE1BB3">
          <w:rPr>
            <w:noProof/>
            <w:webHidden/>
          </w:rPr>
          <w:t>40</w:t>
        </w:r>
        <w:r w:rsidR="00BE1BB3">
          <w:rPr>
            <w:noProof/>
            <w:webHidden/>
          </w:rPr>
          <w:fldChar w:fldCharType="end"/>
        </w:r>
      </w:hyperlink>
    </w:p>
    <w:p w14:paraId="6677F652" w14:textId="378E6F3B"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84" w:history="1">
        <w:r w:rsidR="00BE1BB3" w:rsidRPr="00283C59">
          <w:rPr>
            <w:rStyle w:val="Hyperlink"/>
            <w:noProof/>
          </w:rPr>
          <w:t>3.18.3 ruleKey property</w:t>
        </w:r>
        <w:r w:rsidR="00BE1BB3">
          <w:rPr>
            <w:noProof/>
            <w:webHidden/>
          </w:rPr>
          <w:tab/>
        </w:r>
        <w:r w:rsidR="00BE1BB3">
          <w:rPr>
            <w:noProof/>
            <w:webHidden/>
          </w:rPr>
          <w:fldChar w:fldCharType="begin"/>
        </w:r>
        <w:r w:rsidR="00BE1BB3">
          <w:rPr>
            <w:noProof/>
            <w:webHidden/>
          </w:rPr>
          <w:instrText xml:space="preserve"> PAGEREF _Toc506816584 \h </w:instrText>
        </w:r>
        <w:r w:rsidR="00BE1BB3">
          <w:rPr>
            <w:noProof/>
            <w:webHidden/>
          </w:rPr>
        </w:r>
        <w:r w:rsidR="00BE1BB3">
          <w:rPr>
            <w:noProof/>
            <w:webHidden/>
          </w:rPr>
          <w:fldChar w:fldCharType="separate"/>
        </w:r>
        <w:r w:rsidR="00BE1BB3">
          <w:rPr>
            <w:noProof/>
            <w:webHidden/>
          </w:rPr>
          <w:t>41</w:t>
        </w:r>
        <w:r w:rsidR="00BE1BB3">
          <w:rPr>
            <w:noProof/>
            <w:webHidden/>
          </w:rPr>
          <w:fldChar w:fldCharType="end"/>
        </w:r>
      </w:hyperlink>
    </w:p>
    <w:p w14:paraId="233198A2" w14:textId="52748B9E"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85" w:history="1">
        <w:r w:rsidR="00BE1BB3" w:rsidRPr="00283C59">
          <w:rPr>
            <w:rStyle w:val="Hyperlink"/>
            <w:noProof/>
          </w:rPr>
          <w:t>3.18.4 level property</w:t>
        </w:r>
        <w:r w:rsidR="00BE1BB3">
          <w:rPr>
            <w:noProof/>
            <w:webHidden/>
          </w:rPr>
          <w:tab/>
        </w:r>
        <w:r w:rsidR="00BE1BB3">
          <w:rPr>
            <w:noProof/>
            <w:webHidden/>
          </w:rPr>
          <w:fldChar w:fldCharType="begin"/>
        </w:r>
        <w:r w:rsidR="00BE1BB3">
          <w:rPr>
            <w:noProof/>
            <w:webHidden/>
          </w:rPr>
          <w:instrText xml:space="preserve"> PAGEREF _Toc506816585 \h </w:instrText>
        </w:r>
        <w:r w:rsidR="00BE1BB3">
          <w:rPr>
            <w:noProof/>
            <w:webHidden/>
          </w:rPr>
        </w:r>
        <w:r w:rsidR="00BE1BB3">
          <w:rPr>
            <w:noProof/>
            <w:webHidden/>
          </w:rPr>
          <w:fldChar w:fldCharType="separate"/>
        </w:r>
        <w:r w:rsidR="00BE1BB3">
          <w:rPr>
            <w:noProof/>
            <w:webHidden/>
          </w:rPr>
          <w:t>41</w:t>
        </w:r>
        <w:r w:rsidR="00BE1BB3">
          <w:rPr>
            <w:noProof/>
            <w:webHidden/>
          </w:rPr>
          <w:fldChar w:fldCharType="end"/>
        </w:r>
      </w:hyperlink>
    </w:p>
    <w:p w14:paraId="40B94775" w14:textId="5ADFB86B"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86" w:history="1">
        <w:r w:rsidR="00BE1BB3" w:rsidRPr="00283C59">
          <w:rPr>
            <w:rStyle w:val="Hyperlink"/>
            <w:noProof/>
          </w:rPr>
          <w:t>3.18.5 message property</w:t>
        </w:r>
        <w:r w:rsidR="00BE1BB3">
          <w:rPr>
            <w:noProof/>
            <w:webHidden/>
          </w:rPr>
          <w:tab/>
        </w:r>
        <w:r w:rsidR="00BE1BB3">
          <w:rPr>
            <w:noProof/>
            <w:webHidden/>
          </w:rPr>
          <w:fldChar w:fldCharType="begin"/>
        </w:r>
        <w:r w:rsidR="00BE1BB3">
          <w:rPr>
            <w:noProof/>
            <w:webHidden/>
          </w:rPr>
          <w:instrText xml:space="preserve"> PAGEREF _Toc506816586 \h </w:instrText>
        </w:r>
        <w:r w:rsidR="00BE1BB3">
          <w:rPr>
            <w:noProof/>
            <w:webHidden/>
          </w:rPr>
        </w:r>
        <w:r w:rsidR="00BE1BB3">
          <w:rPr>
            <w:noProof/>
            <w:webHidden/>
          </w:rPr>
          <w:fldChar w:fldCharType="separate"/>
        </w:r>
        <w:r w:rsidR="00BE1BB3">
          <w:rPr>
            <w:noProof/>
            <w:webHidden/>
          </w:rPr>
          <w:t>43</w:t>
        </w:r>
        <w:r w:rsidR="00BE1BB3">
          <w:rPr>
            <w:noProof/>
            <w:webHidden/>
          </w:rPr>
          <w:fldChar w:fldCharType="end"/>
        </w:r>
      </w:hyperlink>
    </w:p>
    <w:p w14:paraId="1EF72DB8" w14:textId="0E4B752B"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87" w:history="1">
        <w:r w:rsidR="00BE1BB3" w:rsidRPr="00283C59">
          <w:rPr>
            <w:rStyle w:val="Hyperlink"/>
            <w:noProof/>
          </w:rPr>
          <w:t>3.18.6 richMessage property</w:t>
        </w:r>
        <w:r w:rsidR="00BE1BB3">
          <w:rPr>
            <w:noProof/>
            <w:webHidden/>
          </w:rPr>
          <w:tab/>
        </w:r>
        <w:r w:rsidR="00BE1BB3">
          <w:rPr>
            <w:noProof/>
            <w:webHidden/>
          </w:rPr>
          <w:fldChar w:fldCharType="begin"/>
        </w:r>
        <w:r w:rsidR="00BE1BB3">
          <w:rPr>
            <w:noProof/>
            <w:webHidden/>
          </w:rPr>
          <w:instrText xml:space="preserve"> PAGEREF _Toc506816587 \h </w:instrText>
        </w:r>
        <w:r w:rsidR="00BE1BB3">
          <w:rPr>
            <w:noProof/>
            <w:webHidden/>
          </w:rPr>
        </w:r>
        <w:r w:rsidR="00BE1BB3">
          <w:rPr>
            <w:noProof/>
            <w:webHidden/>
          </w:rPr>
          <w:fldChar w:fldCharType="separate"/>
        </w:r>
        <w:r w:rsidR="00BE1BB3">
          <w:rPr>
            <w:noProof/>
            <w:webHidden/>
          </w:rPr>
          <w:t>44</w:t>
        </w:r>
        <w:r w:rsidR="00BE1BB3">
          <w:rPr>
            <w:noProof/>
            <w:webHidden/>
          </w:rPr>
          <w:fldChar w:fldCharType="end"/>
        </w:r>
      </w:hyperlink>
    </w:p>
    <w:p w14:paraId="0BA1B9FF" w14:textId="18F46721"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88" w:history="1">
        <w:r w:rsidR="00BE1BB3" w:rsidRPr="00283C59">
          <w:rPr>
            <w:rStyle w:val="Hyperlink"/>
            <w:noProof/>
          </w:rPr>
          <w:t>3.18.7 templatedMessage property</w:t>
        </w:r>
        <w:r w:rsidR="00BE1BB3">
          <w:rPr>
            <w:noProof/>
            <w:webHidden/>
          </w:rPr>
          <w:tab/>
        </w:r>
        <w:r w:rsidR="00BE1BB3">
          <w:rPr>
            <w:noProof/>
            <w:webHidden/>
          </w:rPr>
          <w:fldChar w:fldCharType="begin"/>
        </w:r>
        <w:r w:rsidR="00BE1BB3">
          <w:rPr>
            <w:noProof/>
            <w:webHidden/>
          </w:rPr>
          <w:instrText xml:space="preserve"> PAGEREF _Toc506816588 \h </w:instrText>
        </w:r>
        <w:r w:rsidR="00BE1BB3">
          <w:rPr>
            <w:noProof/>
            <w:webHidden/>
          </w:rPr>
        </w:r>
        <w:r w:rsidR="00BE1BB3">
          <w:rPr>
            <w:noProof/>
            <w:webHidden/>
          </w:rPr>
          <w:fldChar w:fldCharType="separate"/>
        </w:r>
        <w:r w:rsidR="00BE1BB3">
          <w:rPr>
            <w:noProof/>
            <w:webHidden/>
          </w:rPr>
          <w:t>44</w:t>
        </w:r>
        <w:r w:rsidR="00BE1BB3">
          <w:rPr>
            <w:noProof/>
            <w:webHidden/>
          </w:rPr>
          <w:fldChar w:fldCharType="end"/>
        </w:r>
      </w:hyperlink>
    </w:p>
    <w:p w14:paraId="5669306B" w14:textId="2285DE3A"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89" w:history="1">
        <w:r w:rsidR="00BE1BB3" w:rsidRPr="00283C59">
          <w:rPr>
            <w:rStyle w:val="Hyperlink"/>
            <w:noProof/>
          </w:rPr>
          <w:t>3.18.8 locations property</w:t>
        </w:r>
        <w:r w:rsidR="00BE1BB3">
          <w:rPr>
            <w:noProof/>
            <w:webHidden/>
          </w:rPr>
          <w:tab/>
        </w:r>
        <w:r w:rsidR="00BE1BB3">
          <w:rPr>
            <w:noProof/>
            <w:webHidden/>
          </w:rPr>
          <w:fldChar w:fldCharType="begin"/>
        </w:r>
        <w:r w:rsidR="00BE1BB3">
          <w:rPr>
            <w:noProof/>
            <w:webHidden/>
          </w:rPr>
          <w:instrText xml:space="preserve"> PAGEREF _Toc506816589 \h </w:instrText>
        </w:r>
        <w:r w:rsidR="00BE1BB3">
          <w:rPr>
            <w:noProof/>
            <w:webHidden/>
          </w:rPr>
        </w:r>
        <w:r w:rsidR="00BE1BB3">
          <w:rPr>
            <w:noProof/>
            <w:webHidden/>
          </w:rPr>
          <w:fldChar w:fldCharType="separate"/>
        </w:r>
        <w:r w:rsidR="00BE1BB3">
          <w:rPr>
            <w:noProof/>
            <w:webHidden/>
          </w:rPr>
          <w:t>44</w:t>
        </w:r>
        <w:r w:rsidR="00BE1BB3">
          <w:rPr>
            <w:noProof/>
            <w:webHidden/>
          </w:rPr>
          <w:fldChar w:fldCharType="end"/>
        </w:r>
      </w:hyperlink>
    </w:p>
    <w:p w14:paraId="1C736F56" w14:textId="5AA799F6"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90" w:history="1">
        <w:r w:rsidR="00BE1BB3" w:rsidRPr="00283C59">
          <w:rPr>
            <w:rStyle w:val="Hyperlink"/>
            <w:noProof/>
          </w:rPr>
          <w:t>3.18.9 snippet property</w:t>
        </w:r>
        <w:r w:rsidR="00BE1BB3">
          <w:rPr>
            <w:noProof/>
            <w:webHidden/>
          </w:rPr>
          <w:tab/>
        </w:r>
        <w:r w:rsidR="00BE1BB3">
          <w:rPr>
            <w:noProof/>
            <w:webHidden/>
          </w:rPr>
          <w:fldChar w:fldCharType="begin"/>
        </w:r>
        <w:r w:rsidR="00BE1BB3">
          <w:rPr>
            <w:noProof/>
            <w:webHidden/>
          </w:rPr>
          <w:instrText xml:space="preserve"> PAGEREF _Toc506816590 \h </w:instrText>
        </w:r>
        <w:r w:rsidR="00BE1BB3">
          <w:rPr>
            <w:noProof/>
            <w:webHidden/>
          </w:rPr>
        </w:r>
        <w:r w:rsidR="00BE1BB3">
          <w:rPr>
            <w:noProof/>
            <w:webHidden/>
          </w:rPr>
          <w:fldChar w:fldCharType="separate"/>
        </w:r>
        <w:r w:rsidR="00BE1BB3">
          <w:rPr>
            <w:noProof/>
            <w:webHidden/>
          </w:rPr>
          <w:t>45</w:t>
        </w:r>
        <w:r w:rsidR="00BE1BB3">
          <w:rPr>
            <w:noProof/>
            <w:webHidden/>
          </w:rPr>
          <w:fldChar w:fldCharType="end"/>
        </w:r>
      </w:hyperlink>
    </w:p>
    <w:p w14:paraId="1382F064" w14:textId="14C49954"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91" w:history="1">
        <w:r w:rsidR="00BE1BB3" w:rsidRPr="00283C59">
          <w:rPr>
            <w:rStyle w:val="Hyperlink"/>
            <w:noProof/>
          </w:rPr>
          <w:t>3.18.10 toolFingerprintContribution property</w:t>
        </w:r>
        <w:r w:rsidR="00BE1BB3">
          <w:rPr>
            <w:noProof/>
            <w:webHidden/>
          </w:rPr>
          <w:tab/>
        </w:r>
        <w:r w:rsidR="00BE1BB3">
          <w:rPr>
            <w:noProof/>
            <w:webHidden/>
          </w:rPr>
          <w:fldChar w:fldCharType="begin"/>
        </w:r>
        <w:r w:rsidR="00BE1BB3">
          <w:rPr>
            <w:noProof/>
            <w:webHidden/>
          </w:rPr>
          <w:instrText xml:space="preserve"> PAGEREF _Toc506816591 \h </w:instrText>
        </w:r>
        <w:r w:rsidR="00BE1BB3">
          <w:rPr>
            <w:noProof/>
            <w:webHidden/>
          </w:rPr>
        </w:r>
        <w:r w:rsidR="00BE1BB3">
          <w:rPr>
            <w:noProof/>
            <w:webHidden/>
          </w:rPr>
          <w:fldChar w:fldCharType="separate"/>
        </w:r>
        <w:r w:rsidR="00BE1BB3">
          <w:rPr>
            <w:noProof/>
            <w:webHidden/>
          </w:rPr>
          <w:t>45</w:t>
        </w:r>
        <w:r w:rsidR="00BE1BB3">
          <w:rPr>
            <w:noProof/>
            <w:webHidden/>
          </w:rPr>
          <w:fldChar w:fldCharType="end"/>
        </w:r>
      </w:hyperlink>
    </w:p>
    <w:p w14:paraId="214CDE02" w14:textId="46F73A0C"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92" w:history="1">
        <w:r w:rsidR="00BE1BB3" w:rsidRPr="00283C59">
          <w:rPr>
            <w:rStyle w:val="Hyperlink"/>
            <w:noProof/>
          </w:rPr>
          <w:t>3.18.11 codeFlows property</w:t>
        </w:r>
        <w:r w:rsidR="00BE1BB3">
          <w:rPr>
            <w:noProof/>
            <w:webHidden/>
          </w:rPr>
          <w:tab/>
        </w:r>
        <w:r w:rsidR="00BE1BB3">
          <w:rPr>
            <w:noProof/>
            <w:webHidden/>
          </w:rPr>
          <w:fldChar w:fldCharType="begin"/>
        </w:r>
        <w:r w:rsidR="00BE1BB3">
          <w:rPr>
            <w:noProof/>
            <w:webHidden/>
          </w:rPr>
          <w:instrText xml:space="preserve"> PAGEREF _Toc506816592 \h </w:instrText>
        </w:r>
        <w:r w:rsidR="00BE1BB3">
          <w:rPr>
            <w:noProof/>
            <w:webHidden/>
          </w:rPr>
        </w:r>
        <w:r w:rsidR="00BE1BB3">
          <w:rPr>
            <w:noProof/>
            <w:webHidden/>
          </w:rPr>
          <w:fldChar w:fldCharType="separate"/>
        </w:r>
        <w:r w:rsidR="00BE1BB3">
          <w:rPr>
            <w:noProof/>
            <w:webHidden/>
          </w:rPr>
          <w:t>45</w:t>
        </w:r>
        <w:r w:rsidR="00BE1BB3">
          <w:rPr>
            <w:noProof/>
            <w:webHidden/>
          </w:rPr>
          <w:fldChar w:fldCharType="end"/>
        </w:r>
      </w:hyperlink>
    </w:p>
    <w:p w14:paraId="1CEDB69D" w14:textId="322A6670"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93" w:history="1">
        <w:r w:rsidR="00BE1BB3" w:rsidRPr="00283C59">
          <w:rPr>
            <w:rStyle w:val="Hyperlink"/>
            <w:noProof/>
          </w:rPr>
          <w:t>3.18.12 stacks property</w:t>
        </w:r>
        <w:r w:rsidR="00BE1BB3">
          <w:rPr>
            <w:noProof/>
            <w:webHidden/>
          </w:rPr>
          <w:tab/>
        </w:r>
        <w:r w:rsidR="00BE1BB3">
          <w:rPr>
            <w:noProof/>
            <w:webHidden/>
          </w:rPr>
          <w:fldChar w:fldCharType="begin"/>
        </w:r>
        <w:r w:rsidR="00BE1BB3">
          <w:rPr>
            <w:noProof/>
            <w:webHidden/>
          </w:rPr>
          <w:instrText xml:space="preserve"> PAGEREF _Toc506816593 \h </w:instrText>
        </w:r>
        <w:r w:rsidR="00BE1BB3">
          <w:rPr>
            <w:noProof/>
            <w:webHidden/>
          </w:rPr>
        </w:r>
        <w:r w:rsidR="00BE1BB3">
          <w:rPr>
            <w:noProof/>
            <w:webHidden/>
          </w:rPr>
          <w:fldChar w:fldCharType="separate"/>
        </w:r>
        <w:r w:rsidR="00BE1BB3">
          <w:rPr>
            <w:noProof/>
            <w:webHidden/>
          </w:rPr>
          <w:t>45</w:t>
        </w:r>
        <w:r w:rsidR="00BE1BB3">
          <w:rPr>
            <w:noProof/>
            <w:webHidden/>
          </w:rPr>
          <w:fldChar w:fldCharType="end"/>
        </w:r>
      </w:hyperlink>
    </w:p>
    <w:p w14:paraId="66836E3D" w14:textId="30CDB9AE"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94" w:history="1">
        <w:r w:rsidR="00BE1BB3" w:rsidRPr="00283C59">
          <w:rPr>
            <w:rStyle w:val="Hyperlink"/>
            <w:noProof/>
          </w:rPr>
          <w:t>3.18.13 relatedLocations property</w:t>
        </w:r>
        <w:r w:rsidR="00BE1BB3">
          <w:rPr>
            <w:noProof/>
            <w:webHidden/>
          </w:rPr>
          <w:tab/>
        </w:r>
        <w:r w:rsidR="00BE1BB3">
          <w:rPr>
            <w:noProof/>
            <w:webHidden/>
          </w:rPr>
          <w:fldChar w:fldCharType="begin"/>
        </w:r>
        <w:r w:rsidR="00BE1BB3">
          <w:rPr>
            <w:noProof/>
            <w:webHidden/>
          </w:rPr>
          <w:instrText xml:space="preserve"> PAGEREF _Toc506816594 \h </w:instrText>
        </w:r>
        <w:r w:rsidR="00BE1BB3">
          <w:rPr>
            <w:noProof/>
            <w:webHidden/>
          </w:rPr>
        </w:r>
        <w:r w:rsidR="00BE1BB3">
          <w:rPr>
            <w:noProof/>
            <w:webHidden/>
          </w:rPr>
          <w:fldChar w:fldCharType="separate"/>
        </w:r>
        <w:r w:rsidR="00BE1BB3">
          <w:rPr>
            <w:noProof/>
            <w:webHidden/>
          </w:rPr>
          <w:t>45</w:t>
        </w:r>
        <w:r w:rsidR="00BE1BB3">
          <w:rPr>
            <w:noProof/>
            <w:webHidden/>
          </w:rPr>
          <w:fldChar w:fldCharType="end"/>
        </w:r>
      </w:hyperlink>
    </w:p>
    <w:p w14:paraId="5B2905C1" w14:textId="1DF7D5D3"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95" w:history="1">
        <w:r w:rsidR="00BE1BB3" w:rsidRPr="00283C59">
          <w:rPr>
            <w:rStyle w:val="Hyperlink"/>
            <w:noProof/>
          </w:rPr>
          <w:t>3.18.14 suppressionStates property</w:t>
        </w:r>
        <w:r w:rsidR="00BE1BB3">
          <w:rPr>
            <w:noProof/>
            <w:webHidden/>
          </w:rPr>
          <w:tab/>
        </w:r>
        <w:r w:rsidR="00BE1BB3">
          <w:rPr>
            <w:noProof/>
            <w:webHidden/>
          </w:rPr>
          <w:fldChar w:fldCharType="begin"/>
        </w:r>
        <w:r w:rsidR="00BE1BB3">
          <w:rPr>
            <w:noProof/>
            <w:webHidden/>
          </w:rPr>
          <w:instrText xml:space="preserve"> PAGEREF _Toc506816595 \h </w:instrText>
        </w:r>
        <w:r w:rsidR="00BE1BB3">
          <w:rPr>
            <w:noProof/>
            <w:webHidden/>
          </w:rPr>
        </w:r>
        <w:r w:rsidR="00BE1BB3">
          <w:rPr>
            <w:noProof/>
            <w:webHidden/>
          </w:rPr>
          <w:fldChar w:fldCharType="separate"/>
        </w:r>
        <w:r w:rsidR="00BE1BB3">
          <w:rPr>
            <w:noProof/>
            <w:webHidden/>
          </w:rPr>
          <w:t>46</w:t>
        </w:r>
        <w:r w:rsidR="00BE1BB3">
          <w:rPr>
            <w:noProof/>
            <w:webHidden/>
          </w:rPr>
          <w:fldChar w:fldCharType="end"/>
        </w:r>
      </w:hyperlink>
    </w:p>
    <w:p w14:paraId="4FCEB705" w14:textId="188BA308" w:rsidR="00BE1BB3" w:rsidRDefault="003C716A">
      <w:pPr>
        <w:pStyle w:val="TOC4"/>
        <w:tabs>
          <w:tab w:val="right" w:leader="dot" w:pos="9350"/>
        </w:tabs>
        <w:rPr>
          <w:rFonts w:asciiTheme="minorHAnsi" w:eastAsiaTheme="minorEastAsia" w:hAnsiTheme="minorHAnsi" w:cstheme="minorBidi"/>
          <w:noProof/>
          <w:sz w:val="22"/>
          <w:szCs w:val="22"/>
        </w:rPr>
      </w:pPr>
      <w:hyperlink w:anchor="_Toc506816596" w:history="1">
        <w:r w:rsidR="00BE1BB3" w:rsidRPr="00283C59">
          <w:rPr>
            <w:rStyle w:val="Hyperlink"/>
            <w:noProof/>
          </w:rPr>
          <w:t>3.18.14.1 General</w:t>
        </w:r>
        <w:r w:rsidR="00BE1BB3">
          <w:rPr>
            <w:noProof/>
            <w:webHidden/>
          </w:rPr>
          <w:tab/>
        </w:r>
        <w:r w:rsidR="00BE1BB3">
          <w:rPr>
            <w:noProof/>
            <w:webHidden/>
          </w:rPr>
          <w:fldChar w:fldCharType="begin"/>
        </w:r>
        <w:r w:rsidR="00BE1BB3">
          <w:rPr>
            <w:noProof/>
            <w:webHidden/>
          </w:rPr>
          <w:instrText xml:space="preserve"> PAGEREF _Toc506816596 \h </w:instrText>
        </w:r>
        <w:r w:rsidR="00BE1BB3">
          <w:rPr>
            <w:noProof/>
            <w:webHidden/>
          </w:rPr>
        </w:r>
        <w:r w:rsidR="00BE1BB3">
          <w:rPr>
            <w:noProof/>
            <w:webHidden/>
          </w:rPr>
          <w:fldChar w:fldCharType="separate"/>
        </w:r>
        <w:r w:rsidR="00BE1BB3">
          <w:rPr>
            <w:noProof/>
            <w:webHidden/>
          </w:rPr>
          <w:t>46</w:t>
        </w:r>
        <w:r w:rsidR="00BE1BB3">
          <w:rPr>
            <w:noProof/>
            <w:webHidden/>
          </w:rPr>
          <w:fldChar w:fldCharType="end"/>
        </w:r>
      </w:hyperlink>
    </w:p>
    <w:p w14:paraId="485028F6" w14:textId="35056A34" w:rsidR="00BE1BB3" w:rsidRDefault="003C716A">
      <w:pPr>
        <w:pStyle w:val="TOC4"/>
        <w:tabs>
          <w:tab w:val="right" w:leader="dot" w:pos="9350"/>
        </w:tabs>
        <w:rPr>
          <w:rFonts w:asciiTheme="minorHAnsi" w:eastAsiaTheme="minorEastAsia" w:hAnsiTheme="minorHAnsi" w:cstheme="minorBidi"/>
          <w:noProof/>
          <w:sz w:val="22"/>
          <w:szCs w:val="22"/>
        </w:rPr>
      </w:pPr>
      <w:hyperlink w:anchor="_Toc506816597" w:history="1">
        <w:r w:rsidR="00BE1BB3" w:rsidRPr="00283C59">
          <w:rPr>
            <w:rStyle w:val="Hyperlink"/>
            <w:noProof/>
          </w:rPr>
          <w:t>3.18.14.2 suppressedInSource value</w:t>
        </w:r>
        <w:r w:rsidR="00BE1BB3">
          <w:rPr>
            <w:noProof/>
            <w:webHidden/>
          </w:rPr>
          <w:tab/>
        </w:r>
        <w:r w:rsidR="00BE1BB3">
          <w:rPr>
            <w:noProof/>
            <w:webHidden/>
          </w:rPr>
          <w:fldChar w:fldCharType="begin"/>
        </w:r>
        <w:r w:rsidR="00BE1BB3">
          <w:rPr>
            <w:noProof/>
            <w:webHidden/>
          </w:rPr>
          <w:instrText xml:space="preserve"> PAGEREF _Toc506816597 \h </w:instrText>
        </w:r>
        <w:r w:rsidR="00BE1BB3">
          <w:rPr>
            <w:noProof/>
            <w:webHidden/>
          </w:rPr>
        </w:r>
        <w:r w:rsidR="00BE1BB3">
          <w:rPr>
            <w:noProof/>
            <w:webHidden/>
          </w:rPr>
          <w:fldChar w:fldCharType="separate"/>
        </w:r>
        <w:r w:rsidR="00BE1BB3">
          <w:rPr>
            <w:noProof/>
            <w:webHidden/>
          </w:rPr>
          <w:t>46</w:t>
        </w:r>
        <w:r w:rsidR="00BE1BB3">
          <w:rPr>
            <w:noProof/>
            <w:webHidden/>
          </w:rPr>
          <w:fldChar w:fldCharType="end"/>
        </w:r>
      </w:hyperlink>
    </w:p>
    <w:p w14:paraId="46403FA8" w14:textId="1C6C5E21" w:rsidR="00BE1BB3" w:rsidRDefault="003C716A">
      <w:pPr>
        <w:pStyle w:val="TOC4"/>
        <w:tabs>
          <w:tab w:val="right" w:leader="dot" w:pos="9350"/>
        </w:tabs>
        <w:rPr>
          <w:rFonts w:asciiTheme="minorHAnsi" w:eastAsiaTheme="minorEastAsia" w:hAnsiTheme="minorHAnsi" w:cstheme="minorBidi"/>
          <w:noProof/>
          <w:sz w:val="22"/>
          <w:szCs w:val="22"/>
        </w:rPr>
      </w:pPr>
      <w:hyperlink w:anchor="_Toc506816598" w:history="1">
        <w:r w:rsidR="00BE1BB3" w:rsidRPr="00283C59">
          <w:rPr>
            <w:rStyle w:val="Hyperlink"/>
            <w:noProof/>
          </w:rPr>
          <w:t>3.18.14.3 suppressedExternally value</w:t>
        </w:r>
        <w:r w:rsidR="00BE1BB3">
          <w:rPr>
            <w:noProof/>
            <w:webHidden/>
          </w:rPr>
          <w:tab/>
        </w:r>
        <w:r w:rsidR="00BE1BB3">
          <w:rPr>
            <w:noProof/>
            <w:webHidden/>
          </w:rPr>
          <w:fldChar w:fldCharType="begin"/>
        </w:r>
        <w:r w:rsidR="00BE1BB3">
          <w:rPr>
            <w:noProof/>
            <w:webHidden/>
          </w:rPr>
          <w:instrText xml:space="preserve"> PAGEREF _Toc506816598 \h </w:instrText>
        </w:r>
        <w:r w:rsidR="00BE1BB3">
          <w:rPr>
            <w:noProof/>
            <w:webHidden/>
          </w:rPr>
        </w:r>
        <w:r w:rsidR="00BE1BB3">
          <w:rPr>
            <w:noProof/>
            <w:webHidden/>
          </w:rPr>
          <w:fldChar w:fldCharType="separate"/>
        </w:r>
        <w:r w:rsidR="00BE1BB3">
          <w:rPr>
            <w:noProof/>
            <w:webHidden/>
          </w:rPr>
          <w:t>47</w:t>
        </w:r>
        <w:r w:rsidR="00BE1BB3">
          <w:rPr>
            <w:noProof/>
            <w:webHidden/>
          </w:rPr>
          <w:fldChar w:fldCharType="end"/>
        </w:r>
      </w:hyperlink>
    </w:p>
    <w:p w14:paraId="29D6E527" w14:textId="63C4306B"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599" w:history="1">
        <w:r w:rsidR="00BE1BB3" w:rsidRPr="00283C59">
          <w:rPr>
            <w:rStyle w:val="Hyperlink"/>
            <w:noProof/>
          </w:rPr>
          <w:t>3.18.15 baselineState property</w:t>
        </w:r>
        <w:r w:rsidR="00BE1BB3">
          <w:rPr>
            <w:noProof/>
            <w:webHidden/>
          </w:rPr>
          <w:tab/>
        </w:r>
        <w:r w:rsidR="00BE1BB3">
          <w:rPr>
            <w:noProof/>
            <w:webHidden/>
          </w:rPr>
          <w:fldChar w:fldCharType="begin"/>
        </w:r>
        <w:r w:rsidR="00BE1BB3">
          <w:rPr>
            <w:noProof/>
            <w:webHidden/>
          </w:rPr>
          <w:instrText xml:space="preserve"> PAGEREF _Toc506816599 \h </w:instrText>
        </w:r>
        <w:r w:rsidR="00BE1BB3">
          <w:rPr>
            <w:noProof/>
            <w:webHidden/>
          </w:rPr>
        </w:r>
        <w:r w:rsidR="00BE1BB3">
          <w:rPr>
            <w:noProof/>
            <w:webHidden/>
          </w:rPr>
          <w:fldChar w:fldCharType="separate"/>
        </w:r>
        <w:r w:rsidR="00BE1BB3">
          <w:rPr>
            <w:noProof/>
            <w:webHidden/>
          </w:rPr>
          <w:t>47</w:t>
        </w:r>
        <w:r w:rsidR="00BE1BB3">
          <w:rPr>
            <w:noProof/>
            <w:webHidden/>
          </w:rPr>
          <w:fldChar w:fldCharType="end"/>
        </w:r>
      </w:hyperlink>
    </w:p>
    <w:p w14:paraId="3421C9D5" w14:textId="2AA05BD8"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00" w:history="1">
        <w:r w:rsidR="00BE1BB3" w:rsidRPr="00283C59">
          <w:rPr>
            <w:rStyle w:val="Hyperlink"/>
            <w:noProof/>
          </w:rPr>
          <w:t>3.18.16 conversionProvenance property</w:t>
        </w:r>
        <w:r w:rsidR="00BE1BB3">
          <w:rPr>
            <w:noProof/>
            <w:webHidden/>
          </w:rPr>
          <w:tab/>
        </w:r>
        <w:r w:rsidR="00BE1BB3">
          <w:rPr>
            <w:noProof/>
            <w:webHidden/>
          </w:rPr>
          <w:fldChar w:fldCharType="begin"/>
        </w:r>
        <w:r w:rsidR="00BE1BB3">
          <w:rPr>
            <w:noProof/>
            <w:webHidden/>
          </w:rPr>
          <w:instrText xml:space="preserve"> PAGEREF _Toc506816600 \h </w:instrText>
        </w:r>
        <w:r w:rsidR="00BE1BB3">
          <w:rPr>
            <w:noProof/>
            <w:webHidden/>
          </w:rPr>
        </w:r>
        <w:r w:rsidR="00BE1BB3">
          <w:rPr>
            <w:noProof/>
            <w:webHidden/>
          </w:rPr>
          <w:fldChar w:fldCharType="separate"/>
        </w:r>
        <w:r w:rsidR="00BE1BB3">
          <w:rPr>
            <w:noProof/>
            <w:webHidden/>
          </w:rPr>
          <w:t>47</w:t>
        </w:r>
        <w:r w:rsidR="00BE1BB3">
          <w:rPr>
            <w:noProof/>
            <w:webHidden/>
          </w:rPr>
          <w:fldChar w:fldCharType="end"/>
        </w:r>
      </w:hyperlink>
    </w:p>
    <w:p w14:paraId="0F48C0DB" w14:textId="1AB288E8"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01" w:history="1">
        <w:r w:rsidR="00BE1BB3" w:rsidRPr="00283C59">
          <w:rPr>
            <w:rStyle w:val="Hyperlink"/>
            <w:noProof/>
          </w:rPr>
          <w:t>3.18.17 fixes property</w:t>
        </w:r>
        <w:r w:rsidR="00BE1BB3">
          <w:rPr>
            <w:noProof/>
            <w:webHidden/>
          </w:rPr>
          <w:tab/>
        </w:r>
        <w:r w:rsidR="00BE1BB3">
          <w:rPr>
            <w:noProof/>
            <w:webHidden/>
          </w:rPr>
          <w:fldChar w:fldCharType="begin"/>
        </w:r>
        <w:r w:rsidR="00BE1BB3">
          <w:rPr>
            <w:noProof/>
            <w:webHidden/>
          </w:rPr>
          <w:instrText xml:space="preserve"> PAGEREF _Toc506816601 \h </w:instrText>
        </w:r>
        <w:r w:rsidR="00BE1BB3">
          <w:rPr>
            <w:noProof/>
            <w:webHidden/>
          </w:rPr>
        </w:r>
        <w:r w:rsidR="00BE1BB3">
          <w:rPr>
            <w:noProof/>
            <w:webHidden/>
          </w:rPr>
          <w:fldChar w:fldCharType="separate"/>
        </w:r>
        <w:r w:rsidR="00BE1BB3">
          <w:rPr>
            <w:noProof/>
            <w:webHidden/>
          </w:rPr>
          <w:t>48</w:t>
        </w:r>
        <w:r w:rsidR="00BE1BB3">
          <w:rPr>
            <w:noProof/>
            <w:webHidden/>
          </w:rPr>
          <w:fldChar w:fldCharType="end"/>
        </w:r>
      </w:hyperlink>
    </w:p>
    <w:p w14:paraId="751B482E" w14:textId="1E0A4369"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02" w:history="1">
        <w:r w:rsidR="00BE1BB3" w:rsidRPr="00283C59">
          <w:rPr>
            <w:rStyle w:val="Hyperlink"/>
            <w:noProof/>
          </w:rPr>
          <w:t>3.18.18 properties property</w:t>
        </w:r>
        <w:r w:rsidR="00BE1BB3">
          <w:rPr>
            <w:noProof/>
            <w:webHidden/>
          </w:rPr>
          <w:tab/>
        </w:r>
        <w:r w:rsidR="00BE1BB3">
          <w:rPr>
            <w:noProof/>
            <w:webHidden/>
          </w:rPr>
          <w:fldChar w:fldCharType="begin"/>
        </w:r>
        <w:r w:rsidR="00BE1BB3">
          <w:rPr>
            <w:noProof/>
            <w:webHidden/>
          </w:rPr>
          <w:instrText xml:space="preserve"> PAGEREF _Toc506816602 \h </w:instrText>
        </w:r>
        <w:r w:rsidR="00BE1BB3">
          <w:rPr>
            <w:noProof/>
            <w:webHidden/>
          </w:rPr>
        </w:r>
        <w:r w:rsidR="00BE1BB3">
          <w:rPr>
            <w:noProof/>
            <w:webHidden/>
          </w:rPr>
          <w:fldChar w:fldCharType="separate"/>
        </w:r>
        <w:r w:rsidR="00BE1BB3">
          <w:rPr>
            <w:noProof/>
            <w:webHidden/>
          </w:rPr>
          <w:t>48</w:t>
        </w:r>
        <w:r w:rsidR="00BE1BB3">
          <w:rPr>
            <w:noProof/>
            <w:webHidden/>
          </w:rPr>
          <w:fldChar w:fldCharType="end"/>
        </w:r>
      </w:hyperlink>
    </w:p>
    <w:p w14:paraId="32ACF683" w14:textId="26B83BA6"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603" w:history="1">
        <w:r w:rsidR="00BE1BB3" w:rsidRPr="00283C59">
          <w:rPr>
            <w:rStyle w:val="Hyperlink"/>
            <w:noProof/>
          </w:rPr>
          <w:t>3.19 analysisToolLogFileContents object</w:t>
        </w:r>
        <w:r w:rsidR="00BE1BB3">
          <w:rPr>
            <w:noProof/>
            <w:webHidden/>
          </w:rPr>
          <w:tab/>
        </w:r>
        <w:r w:rsidR="00BE1BB3">
          <w:rPr>
            <w:noProof/>
            <w:webHidden/>
          </w:rPr>
          <w:fldChar w:fldCharType="begin"/>
        </w:r>
        <w:r w:rsidR="00BE1BB3">
          <w:rPr>
            <w:noProof/>
            <w:webHidden/>
          </w:rPr>
          <w:instrText xml:space="preserve"> PAGEREF _Toc506816603 \h </w:instrText>
        </w:r>
        <w:r w:rsidR="00BE1BB3">
          <w:rPr>
            <w:noProof/>
            <w:webHidden/>
          </w:rPr>
        </w:r>
        <w:r w:rsidR="00BE1BB3">
          <w:rPr>
            <w:noProof/>
            <w:webHidden/>
          </w:rPr>
          <w:fldChar w:fldCharType="separate"/>
        </w:r>
        <w:r w:rsidR="00BE1BB3">
          <w:rPr>
            <w:noProof/>
            <w:webHidden/>
          </w:rPr>
          <w:t>48</w:t>
        </w:r>
        <w:r w:rsidR="00BE1BB3">
          <w:rPr>
            <w:noProof/>
            <w:webHidden/>
          </w:rPr>
          <w:fldChar w:fldCharType="end"/>
        </w:r>
      </w:hyperlink>
    </w:p>
    <w:p w14:paraId="3079C559" w14:textId="283D0D34"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04" w:history="1">
        <w:r w:rsidR="00BE1BB3" w:rsidRPr="00283C59">
          <w:rPr>
            <w:rStyle w:val="Hyperlink"/>
            <w:noProof/>
          </w:rPr>
          <w:t>3.19.1 General</w:t>
        </w:r>
        <w:r w:rsidR="00BE1BB3">
          <w:rPr>
            <w:noProof/>
            <w:webHidden/>
          </w:rPr>
          <w:tab/>
        </w:r>
        <w:r w:rsidR="00BE1BB3">
          <w:rPr>
            <w:noProof/>
            <w:webHidden/>
          </w:rPr>
          <w:fldChar w:fldCharType="begin"/>
        </w:r>
        <w:r w:rsidR="00BE1BB3">
          <w:rPr>
            <w:noProof/>
            <w:webHidden/>
          </w:rPr>
          <w:instrText xml:space="preserve"> PAGEREF _Toc506816604 \h </w:instrText>
        </w:r>
        <w:r w:rsidR="00BE1BB3">
          <w:rPr>
            <w:noProof/>
            <w:webHidden/>
          </w:rPr>
        </w:r>
        <w:r w:rsidR="00BE1BB3">
          <w:rPr>
            <w:noProof/>
            <w:webHidden/>
          </w:rPr>
          <w:fldChar w:fldCharType="separate"/>
        </w:r>
        <w:r w:rsidR="00BE1BB3">
          <w:rPr>
            <w:noProof/>
            <w:webHidden/>
          </w:rPr>
          <w:t>48</w:t>
        </w:r>
        <w:r w:rsidR="00BE1BB3">
          <w:rPr>
            <w:noProof/>
            <w:webHidden/>
          </w:rPr>
          <w:fldChar w:fldCharType="end"/>
        </w:r>
      </w:hyperlink>
    </w:p>
    <w:p w14:paraId="4A94C54B" w14:textId="5452E082"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05" w:history="1">
        <w:r w:rsidR="00BE1BB3" w:rsidRPr="00283C59">
          <w:rPr>
            <w:rStyle w:val="Hyperlink"/>
            <w:noProof/>
          </w:rPr>
          <w:t>3.19.2 region property</w:t>
        </w:r>
        <w:r w:rsidR="00BE1BB3">
          <w:rPr>
            <w:noProof/>
            <w:webHidden/>
          </w:rPr>
          <w:tab/>
        </w:r>
        <w:r w:rsidR="00BE1BB3">
          <w:rPr>
            <w:noProof/>
            <w:webHidden/>
          </w:rPr>
          <w:fldChar w:fldCharType="begin"/>
        </w:r>
        <w:r w:rsidR="00BE1BB3">
          <w:rPr>
            <w:noProof/>
            <w:webHidden/>
          </w:rPr>
          <w:instrText xml:space="preserve"> PAGEREF _Toc506816605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48619F8B" w14:textId="3C10F593"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06" w:history="1">
        <w:r w:rsidR="00BE1BB3" w:rsidRPr="00283C59">
          <w:rPr>
            <w:rStyle w:val="Hyperlink"/>
            <w:noProof/>
          </w:rPr>
          <w:t>3.19.3 snippet property</w:t>
        </w:r>
        <w:r w:rsidR="00BE1BB3">
          <w:rPr>
            <w:noProof/>
            <w:webHidden/>
          </w:rPr>
          <w:tab/>
        </w:r>
        <w:r w:rsidR="00BE1BB3">
          <w:rPr>
            <w:noProof/>
            <w:webHidden/>
          </w:rPr>
          <w:fldChar w:fldCharType="begin"/>
        </w:r>
        <w:r w:rsidR="00BE1BB3">
          <w:rPr>
            <w:noProof/>
            <w:webHidden/>
          </w:rPr>
          <w:instrText xml:space="preserve"> PAGEREF _Toc506816606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64327468" w14:textId="13304AD1"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07" w:history="1">
        <w:r w:rsidR="00BE1BB3" w:rsidRPr="00283C59">
          <w:rPr>
            <w:rStyle w:val="Hyperlink"/>
            <w:noProof/>
          </w:rPr>
          <w:t>3.19.4 analysisToolLogFileUri property</w:t>
        </w:r>
        <w:r w:rsidR="00BE1BB3">
          <w:rPr>
            <w:noProof/>
            <w:webHidden/>
          </w:rPr>
          <w:tab/>
        </w:r>
        <w:r w:rsidR="00BE1BB3">
          <w:rPr>
            <w:noProof/>
            <w:webHidden/>
          </w:rPr>
          <w:fldChar w:fldCharType="begin"/>
        </w:r>
        <w:r w:rsidR="00BE1BB3">
          <w:rPr>
            <w:noProof/>
            <w:webHidden/>
          </w:rPr>
          <w:instrText xml:space="preserve"> PAGEREF _Toc506816607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7EA89C9C" w14:textId="23A5E8BC"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08" w:history="1">
        <w:r w:rsidR="00BE1BB3" w:rsidRPr="00283C59">
          <w:rPr>
            <w:rStyle w:val="Hyperlink"/>
            <w:noProof/>
          </w:rPr>
          <w:t>3.19.5 analysisToolLogFileBaseId property</w:t>
        </w:r>
        <w:r w:rsidR="00BE1BB3">
          <w:rPr>
            <w:noProof/>
            <w:webHidden/>
          </w:rPr>
          <w:tab/>
        </w:r>
        <w:r w:rsidR="00BE1BB3">
          <w:rPr>
            <w:noProof/>
            <w:webHidden/>
          </w:rPr>
          <w:fldChar w:fldCharType="begin"/>
        </w:r>
        <w:r w:rsidR="00BE1BB3">
          <w:rPr>
            <w:noProof/>
            <w:webHidden/>
          </w:rPr>
          <w:instrText xml:space="preserve"> PAGEREF _Toc506816608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258CFCEB" w14:textId="6F4EFCC0"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609" w:history="1">
        <w:r w:rsidR="00BE1BB3" w:rsidRPr="00283C59">
          <w:rPr>
            <w:rStyle w:val="Hyperlink"/>
            <w:noProof/>
          </w:rPr>
          <w:t>3.20 location object</w:t>
        </w:r>
        <w:r w:rsidR="00BE1BB3">
          <w:rPr>
            <w:noProof/>
            <w:webHidden/>
          </w:rPr>
          <w:tab/>
        </w:r>
        <w:r w:rsidR="00BE1BB3">
          <w:rPr>
            <w:noProof/>
            <w:webHidden/>
          </w:rPr>
          <w:fldChar w:fldCharType="begin"/>
        </w:r>
        <w:r w:rsidR="00BE1BB3">
          <w:rPr>
            <w:noProof/>
            <w:webHidden/>
          </w:rPr>
          <w:instrText xml:space="preserve"> PAGEREF _Toc506816609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2CCF7ABF" w14:textId="48EE05D1"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10" w:history="1">
        <w:r w:rsidR="00BE1BB3" w:rsidRPr="00283C59">
          <w:rPr>
            <w:rStyle w:val="Hyperlink"/>
            <w:noProof/>
          </w:rPr>
          <w:t>3.20.1 General</w:t>
        </w:r>
        <w:r w:rsidR="00BE1BB3">
          <w:rPr>
            <w:noProof/>
            <w:webHidden/>
          </w:rPr>
          <w:tab/>
        </w:r>
        <w:r w:rsidR="00BE1BB3">
          <w:rPr>
            <w:noProof/>
            <w:webHidden/>
          </w:rPr>
          <w:fldChar w:fldCharType="begin"/>
        </w:r>
        <w:r w:rsidR="00BE1BB3">
          <w:rPr>
            <w:noProof/>
            <w:webHidden/>
          </w:rPr>
          <w:instrText xml:space="preserve"> PAGEREF _Toc506816610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2EA4ADC8" w14:textId="3D8CBF75"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11" w:history="1">
        <w:r w:rsidR="00BE1BB3" w:rsidRPr="00283C59">
          <w:rPr>
            <w:rStyle w:val="Hyperlink"/>
            <w:noProof/>
          </w:rPr>
          <w:t>3.20.2 Constraints</w:t>
        </w:r>
        <w:r w:rsidR="00BE1BB3">
          <w:rPr>
            <w:noProof/>
            <w:webHidden/>
          </w:rPr>
          <w:tab/>
        </w:r>
        <w:r w:rsidR="00BE1BB3">
          <w:rPr>
            <w:noProof/>
            <w:webHidden/>
          </w:rPr>
          <w:fldChar w:fldCharType="begin"/>
        </w:r>
        <w:r w:rsidR="00BE1BB3">
          <w:rPr>
            <w:noProof/>
            <w:webHidden/>
          </w:rPr>
          <w:instrText xml:space="preserve"> PAGEREF _Toc506816611 \h </w:instrText>
        </w:r>
        <w:r w:rsidR="00BE1BB3">
          <w:rPr>
            <w:noProof/>
            <w:webHidden/>
          </w:rPr>
        </w:r>
        <w:r w:rsidR="00BE1BB3">
          <w:rPr>
            <w:noProof/>
            <w:webHidden/>
          </w:rPr>
          <w:fldChar w:fldCharType="separate"/>
        </w:r>
        <w:r w:rsidR="00BE1BB3">
          <w:rPr>
            <w:noProof/>
            <w:webHidden/>
          </w:rPr>
          <w:t>50</w:t>
        </w:r>
        <w:r w:rsidR="00BE1BB3">
          <w:rPr>
            <w:noProof/>
            <w:webHidden/>
          </w:rPr>
          <w:fldChar w:fldCharType="end"/>
        </w:r>
      </w:hyperlink>
    </w:p>
    <w:p w14:paraId="7EAB9490" w14:textId="7AD29D2E"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12" w:history="1">
        <w:r w:rsidR="00BE1BB3" w:rsidRPr="00283C59">
          <w:rPr>
            <w:rStyle w:val="Hyperlink"/>
            <w:noProof/>
          </w:rPr>
          <w:t>3.20.3 analysisTarget property</w:t>
        </w:r>
        <w:r w:rsidR="00BE1BB3">
          <w:rPr>
            <w:noProof/>
            <w:webHidden/>
          </w:rPr>
          <w:tab/>
        </w:r>
        <w:r w:rsidR="00BE1BB3">
          <w:rPr>
            <w:noProof/>
            <w:webHidden/>
          </w:rPr>
          <w:fldChar w:fldCharType="begin"/>
        </w:r>
        <w:r w:rsidR="00BE1BB3">
          <w:rPr>
            <w:noProof/>
            <w:webHidden/>
          </w:rPr>
          <w:instrText xml:space="preserve"> PAGEREF _Toc506816612 \h </w:instrText>
        </w:r>
        <w:r w:rsidR="00BE1BB3">
          <w:rPr>
            <w:noProof/>
            <w:webHidden/>
          </w:rPr>
        </w:r>
        <w:r w:rsidR="00BE1BB3">
          <w:rPr>
            <w:noProof/>
            <w:webHidden/>
          </w:rPr>
          <w:fldChar w:fldCharType="separate"/>
        </w:r>
        <w:r w:rsidR="00BE1BB3">
          <w:rPr>
            <w:noProof/>
            <w:webHidden/>
          </w:rPr>
          <w:t>50</w:t>
        </w:r>
        <w:r w:rsidR="00BE1BB3">
          <w:rPr>
            <w:noProof/>
            <w:webHidden/>
          </w:rPr>
          <w:fldChar w:fldCharType="end"/>
        </w:r>
      </w:hyperlink>
    </w:p>
    <w:p w14:paraId="176F6063" w14:textId="493C3B23"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13" w:history="1">
        <w:r w:rsidR="00BE1BB3" w:rsidRPr="00283C59">
          <w:rPr>
            <w:rStyle w:val="Hyperlink"/>
            <w:noProof/>
          </w:rPr>
          <w:t>3.20.4 resultFile property</w:t>
        </w:r>
        <w:r w:rsidR="00BE1BB3">
          <w:rPr>
            <w:noProof/>
            <w:webHidden/>
          </w:rPr>
          <w:tab/>
        </w:r>
        <w:r w:rsidR="00BE1BB3">
          <w:rPr>
            <w:noProof/>
            <w:webHidden/>
          </w:rPr>
          <w:fldChar w:fldCharType="begin"/>
        </w:r>
        <w:r w:rsidR="00BE1BB3">
          <w:rPr>
            <w:noProof/>
            <w:webHidden/>
          </w:rPr>
          <w:instrText xml:space="preserve"> PAGEREF _Toc506816613 \h </w:instrText>
        </w:r>
        <w:r w:rsidR="00BE1BB3">
          <w:rPr>
            <w:noProof/>
            <w:webHidden/>
          </w:rPr>
        </w:r>
        <w:r w:rsidR="00BE1BB3">
          <w:rPr>
            <w:noProof/>
            <w:webHidden/>
          </w:rPr>
          <w:fldChar w:fldCharType="separate"/>
        </w:r>
        <w:r w:rsidR="00BE1BB3">
          <w:rPr>
            <w:noProof/>
            <w:webHidden/>
          </w:rPr>
          <w:t>51</w:t>
        </w:r>
        <w:r w:rsidR="00BE1BB3">
          <w:rPr>
            <w:noProof/>
            <w:webHidden/>
          </w:rPr>
          <w:fldChar w:fldCharType="end"/>
        </w:r>
      </w:hyperlink>
    </w:p>
    <w:p w14:paraId="26D1640C" w14:textId="4C85453F"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14" w:history="1">
        <w:r w:rsidR="00BE1BB3" w:rsidRPr="00283C59">
          <w:rPr>
            <w:rStyle w:val="Hyperlink"/>
            <w:noProof/>
          </w:rPr>
          <w:t>3.20.5 fullyQualifiedLogicalName property</w:t>
        </w:r>
        <w:r w:rsidR="00BE1BB3">
          <w:rPr>
            <w:noProof/>
            <w:webHidden/>
          </w:rPr>
          <w:tab/>
        </w:r>
        <w:r w:rsidR="00BE1BB3">
          <w:rPr>
            <w:noProof/>
            <w:webHidden/>
          </w:rPr>
          <w:fldChar w:fldCharType="begin"/>
        </w:r>
        <w:r w:rsidR="00BE1BB3">
          <w:rPr>
            <w:noProof/>
            <w:webHidden/>
          </w:rPr>
          <w:instrText xml:space="preserve"> PAGEREF _Toc506816614 \h </w:instrText>
        </w:r>
        <w:r w:rsidR="00BE1BB3">
          <w:rPr>
            <w:noProof/>
            <w:webHidden/>
          </w:rPr>
        </w:r>
        <w:r w:rsidR="00BE1BB3">
          <w:rPr>
            <w:noProof/>
            <w:webHidden/>
          </w:rPr>
          <w:fldChar w:fldCharType="separate"/>
        </w:r>
        <w:r w:rsidR="00BE1BB3">
          <w:rPr>
            <w:noProof/>
            <w:webHidden/>
          </w:rPr>
          <w:t>51</w:t>
        </w:r>
        <w:r w:rsidR="00BE1BB3">
          <w:rPr>
            <w:noProof/>
            <w:webHidden/>
          </w:rPr>
          <w:fldChar w:fldCharType="end"/>
        </w:r>
      </w:hyperlink>
    </w:p>
    <w:p w14:paraId="49F7EF09" w14:textId="21595058"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15" w:history="1">
        <w:r w:rsidR="00BE1BB3" w:rsidRPr="00283C59">
          <w:rPr>
            <w:rStyle w:val="Hyperlink"/>
            <w:noProof/>
          </w:rPr>
          <w:t>3.20.6 logicalLocationKey property</w:t>
        </w:r>
        <w:r w:rsidR="00BE1BB3">
          <w:rPr>
            <w:noProof/>
            <w:webHidden/>
          </w:rPr>
          <w:tab/>
        </w:r>
        <w:r w:rsidR="00BE1BB3">
          <w:rPr>
            <w:noProof/>
            <w:webHidden/>
          </w:rPr>
          <w:fldChar w:fldCharType="begin"/>
        </w:r>
        <w:r w:rsidR="00BE1BB3">
          <w:rPr>
            <w:noProof/>
            <w:webHidden/>
          </w:rPr>
          <w:instrText xml:space="preserve"> PAGEREF _Toc506816615 \h </w:instrText>
        </w:r>
        <w:r w:rsidR="00BE1BB3">
          <w:rPr>
            <w:noProof/>
            <w:webHidden/>
          </w:rPr>
        </w:r>
        <w:r w:rsidR="00BE1BB3">
          <w:rPr>
            <w:noProof/>
            <w:webHidden/>
          </w:rPr>
          <w:fldChar w:fldCharType="separate"/>
        </w:r>
        <w:r w:rsidR="00BE1BB3">
          <w:rPr>
            <w:noProof/>
            <w:webHidden/>
          </w:rPr>
          <w:t>51</w:t>
        </w:r>
        <w:r w:rsidR="00BE1BB3">
          <w:rPr>
            <w:noProof/>
            <w:webHidden/>
          </w:rPr>
          <w:fldChar w:fldCharType="end"/>
        </w:r>
      </w:hyperlink>
    </w:p>
    <w:p w14:paraId="4799FB78" w14:textId="7E061599"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16" w:history="1">
        <w:r w:rsidR="00BE1BB3" w:rsidRPr="00283C59">
          <w:rPr>
            <w:rStyle w:val="Hyperlink"/>
            <w:noProof/>
          </w:rPr>
          <w:t>3.20.7 decoratedName property</w:t>
        </w:r>
        <w:r w:rsidR="00BE1BB3">
          <w:rPr>
            <w:noProof/>
            <w:webHidden/>
          </w:rPr>
          <w:tab/>
        </w:r>
        <w:r w:rsidR="00BE1BB3">
          <w:rPr>
            <w:noProof/>
            <w:webHidden/>
          </w:rPr>
          <w:fldChar w:fldCharType="begin"/>
        </w:r>
        <w:r w:rsidR="00BE1BB3">
          <w:rPr>
            <w:noProof/>
            <w:webHidden/>
          </w:rPr>
          <w:instrText xml:space="preserve"> PAGEREF _Toc506816616 \h </w:instrText>
        </w:r>
        <w:r w:rsidR="00BE1BB3">
          <w:rPr>
            <w:noProof/>
            <w:webHidden/>
          </w:rPr>
        </w:r>
        <w:r w:rsidR="00BE1BB3">
          <w:rPr>
            <w:noProof/>
            <w:webHidden/>
          </w:rPr>
          <w:fldChar w:fldCharType="separate"/>
        </w:r>
        <w:r w:rsidR="00BE1BB3">
          <w:rPr>
            <w:noProof/>
            <w:webHidden/>
          </w:rPr>
          <w:t>52</w:t>
        </w:r>
        <w:r w:rsidR="00BE1BB3">
          <w:rPr>
            <w:noProof/>
            <w:webHidden/>
          </w:rPr>
          <w:fldChar w:fldCharType="end"/>
        </w:r>
      </w:hyperlink>
    </w:p>
    <w:p w14:paraId="79510434" w14:textId="4550EE9B"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17" w:history="1">
        <w:r w:rsidR="00BE1BB3" w:rsidRPr="00283C59">
          <w:rPr>
            <w:rStyle w:val="Hyperlink"/>
            <w:noProof/>
          </w:rPr>
          <w:t>3.20.8 properties property</w:t>
        </w:r>
        <w:r w:rsidR="00BE1BB3">
          <w:rPr>
            <w:noProof/>
            <w:webHidden/>
          </w:rPr>
          <w:tab/>
        </w:r>
        <w:r w:rsidR="00BE1BB3">
          <w:rPr>
            <w:noProof/>
            <w:webHidden/>
          </w:rPr>
          <w:fldChar w:fldCharType="begin"/>
        </w:r>
        <w:r w:rsidR="00BE1BB3">
          <w:rPr>
            <w:noProof/>
            <w:webHidden/>
          </w:rPr>
          <w:instrText xml:space="preserve"> PAGEREF _Toc506816617 \h </w:instrText>
        </w:r>
        <w:r w:rsidR="00BE1BB3">
          <w:rPr>
            <w:noProof/>
            <w:webHidden/>
          </w:rPr>
        </w:r>
        <w:r w:rsidR="00BE1BB3">
          <w:rPr>
            <w:noProof/>
            <w:webHidden/>
          </w:rPr>
          <w:fldChar w:fldCharType="separate"/>
        </w:r>
        <w:r w:rsidR="00BE1BB3">
          <w:rPr>
            <w:noProof/>
            <w:webHidden/>
          </w:rPr>
          <w:t>53</w:t>
        </w:r>
        <w:r w:rsidR="00BE1BB3">
          <w:rPr>
            <w:noProof/>
            <w:webHidden/>
          </w:rPr>
          <w:fldChar w:fldCharType="end"/>
        </w:r>
      </w:hyperlink>
    </w:p>
    <w:p w14:paraId="341B4863" w14:textId="71FBC72C"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618" w:history="1">
        <w:r w:rsidR="00BE1BB3" w:rsidRPr="00283C59">
          <w:rPr>
            <w:rStyle w:val="Hyperlink"/>
            <w:noProof/>
          </w:rPr>
          <w:t>3.21 physicalLocation object</w:t>
        </w:r>
        <w:r w:rsidR="00BE1BB3">
          <w:rPr>
            <w:noProof/>
            <w:webHidden/>
          </w:rPr>
          <w:tab/>
        </w:r>
        <w:r w:rsidR="00BE1BB3">
          <w:rPr>
            <w:noProof/>
            <w:webHidden/>
          </w:rPr>
          <w:fldChar w:fldCharType="begin"/>
        </w:r>
        <w:r w:rsidR="00BE1BB3">
          <w:rPr>
            <w:noProof/>
            <w:webHidden/>
          </w:rPr>
          <w:instrText xml:space="preserve"> PAGEREF _Toc506816618 \h </w:instrText>
        </w:r>
        <w:r w:rsidR="00BE1BB3">
          <w:rPr>
            <w:noProof/>
            <w:webHidden/>
          </w:rPr>
        </w:r>
        <w:r w:rsidR="00BE1BB3">
          <w:rPr>
            <w:noProof/>
            <w:webHidden/>
          </w:rPr>
          <w:fldChar w:fldCharType="separate"/>
        </w:r>
        <w:r w:rsidR="00BE1BB3">
          <w:rPr>
            <w:noProof/>
            <w:webHidden/>
          </w:rPr>
          <w:t>53</w:t>
        </w:r>
        <w:r w:rsidR="00BE1BB3">
          <w:rPr>
            <w:noProof/>
            <w:webHidden/>
          </w:rPr>
          <w:fldChar w:fldCharType="end"/>
        </w:r>
      </w:hyperlink>
    </w:p>
    <w:p w14:paraId="15B4BD6F" w14:textId="17BF3112"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19" w:history="1">
        <w:r w:rsidR="00BE1BB3" w:rsidRPr="00283C59">
          <w:rPr>
            <w:rStyle w:val="Hyperlink"/>
            <w:noProof/>
          </w:rPr>
          <w:t>3.21.1 General</w:t>
        </w:r>
        <w:r w:rsidR="00BE1BB3">
          <w:rPr>
            <w:noProof/>
            <w:webHidden/>
          </w:rPr>
          <w:tab/>
        </w:r>
        <w:r w:rsidR="00BE1BB3">
          <w:rPr>
            <w:noProof/>
            <w:webHidden/>
          </w:rPr>
          <w:fldChar w:fldCharType="begin"/>
        </w:r>
        <w:r w:rsidR="00BE1BB3">
          <w:rPr>
            <w:noProof/>
            <w:webHidden/>
          </w:rPr>
          <w:instrText xml:space="preserve"> PAGEREF _Toc506816619 \h </w:instrText>
        </w:r>
        <w:r w:rsidR="00BE1BB3">
          <w:rPr>
            <w:noProof/>
            <w:webHidden/>
          </w:rPr>
        </w:r>
        <w:r w:rsidR="00BE1BB3">
          <w:rPr>
            <w:noProof/>
            <w:webHidden/>
          </w:rPr>
          <w:fldChar w:fldCharType="separate"/>
        </w:r>
        <w:r w:rsidR="00BE1BB3">
          <w:rPr>
            <w:noProof/>
            <w:webHidden/>
          </w:rPr>
          <w:t>53</w:t>
        </w:r>
        <w:r w:rsidR="00BE1BB3">
          <w:rPr>
            <w:noProof/>
            <w:webHidden/>
          </w:rPr>
          <w:fldChar w:fldCharType="end"/>
        </w:r>
      </w:hyperlink>
    </w:p>
    <w:p w14:paraId="51D3F908" w14:textId="287C06DE"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20" w:history="1">
        <w:r w:rsidR="00BE1BB3" w:rsidRPr="00283C59">
          <w:rPr>
            <w:rStyle w:val="Hyperlink"/>
            <w:noProof/>
          </w:rPr>
          <w:t>3.21.2 id property</w:t>
        </w:r>
        <w:r w:rsidR="00BE1BB3">
          <w:rPr>
            <w:noProof/>
            <w:webHidden/>
          </w:rPr>
          <w:tab/>
        </w:r>
        <w:r w:rsidR="00BE1BB3">
          <w:rPr>
            <w:noProof/>
            <w:webHidden/>
          </w:rPr>
          <w:fldChar w:fldCharType="begin"/>
        </w:r>
        <w:r w:rsidR="00BE1BB3">
          <w:rPr>
            <w:noProof/>
            <w:webHidden/>
          </w:rPr>
          <w:instrText xml:space="preserve"> PAGEREF _Toc506816620 \h </w:instrText>
        </w:r>
        <w:r w:rsidR="00BE1BB3">
          <w:rPr>
            <w:noProof/>
            <w:webHidden/>
          </w:rPr>
        </w:r>
        <w:r w:rsidR="00BE1BB3">
          <w:rPr>
            <w:noProof/>
            <w:webHidden/>
          </w:rPr>
          <w:fldChar w:fldCharType="separate"/>
        </w:r>
        <w:r w:rsidR="00BE1BB3">
          <w:rPr>
            <w:noProof/>
            <w:webHidden/>
          </w:rPr>
          <w:t>53</w:t>
        </w:r>
        <w:r w:rsidR="00BE1BB3">
          <w:rPr>
            <w:noProof/>
            <w:webHidden/>
          </w:rPr>
          <w:fldChar w:fldCharType="end"/>
        </w:r>
      </w:hyperlink>
    </w:p>
    <w:p w14:paraId="4C057A1A" w14:textId="610C654F"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21" w:history="1">
        <w:r w:rsidR="00BE1BB3" w:rsidRPr="00283C59">
          <w:rPr>
            <w:rStyle w:val="Hyperlink"/>
            <w:noProof/>
          </w:rPr>
          <w:t>3.21.3 uri property</w:t>
        </w:r>
        <w:r w:rsidR="00BE1BB3">
          <w:rPr>
            <w:noProof/>
            <w:webHidden/>
          </w:rPr>
          <w:tab/>
        </w:r>
        <w:r w:rsidR="00BE1BB3">
          <w:rPr>
            <w:noProof/>
            <w:webHidden/>
          </w:rPr>
          <w:fldChar w:fldCharType="begin"/>
        </w:r>
        <w:r w:rsidR="00BE1BB3">
          <w:rPr>
            <w:noProof/>
            <w:webHidden/>
          </w:rPr>
          <w:instrText xml:space="preserve"> PAGEREF _Toc506816621 \h </w:instrText>
        </w:r>
        <w:r w:rsidR="00BE1BB3">
          <w:rPr>
            <w:noProof/>
            <w:webHidden/>
          </w:rPr>
        </w:r>
        <w:r w:rsidR="00BE1BB3">
          <w:rPr>
            <w:noProof/>
            <w:webHidden/>
          </w:rPr>
          <w:fldChar w:fldCharType="separate"/>
        </w:r>
        <w:r w:rsidR="00BE1BB3">
          <w:rPr>
            <w:noProof/>
            <w:webHidden/>
          </w:rPr>
          <w:t>53</w:t>
        </w:r>
        <w:r w:rsidR="00BE1BB3">
          <w:rPr>
            <w:noProof/>
            <w:webHidden/>
          </w:rPr>
          <w:fldChar w:fldCharType="end"/>
        </w:r>
      </w:hyperlink>
    </w:p>
    <w:p w14:paraId="092A1B41" w14:textId="3D92878D"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22" w:history="1">
        <w:r w:rsidR="00BE1BB3" w:rsidRPr="00283C59">
          <w:rPr>
            <w:rStyle w:val="Hyperlink"/>
            <w:noProof/>
          </w:rPr>
          <w:t>3.21.4 uriBaseId property</w:t>
        </w:r>
        <w:r w:rsidR="00BE1BB3">
          <w:rPr>
            <w:noProof/>
            <w:webHidden/>
          </w:rPr>
          <w:tab/>
        </w:r>
        <w:r w:rsidR="00BE1BB3">
          <w:rPr>
            <w:noProof/>
            <w:webHidden/>
          </w:rPr>
          <w:fldChar w:fldCharType="begin"/>
        </w:r>
        <w:r w:rsidR="00BE1BB3">
          <w:rPr>
            <w:noProof/>
            <w:webHidden/>
          </w:rPr>
          <w:instrText xml:space="preserve"> PAGEREF _Toc506816622 \h </w:instrText>
        </w:r>
        <w:r w:rsidR="00BE1BB3">
          <w:rPr>
            <w:noProof/>
            <w:webHidden/>
          </w:rPr>
        </w:r>
        <w:r w:rsidR="00BE1BB3">
          <w:rPr>
            <w:noProof/>
            <w:webHidden/>
          </w:rPr>
          <w:fldChar w:fldCharType="separate"/>
        </w:r>
        <w:r w:rsidR="00BE1BB3">
          <w:rPr>
            <w:noProof/>
            <w:webHidden/>
          </w:rPr>
          <w:t>54</w:t>
        </w:r>
        <w:r w:rsidR="00BE1BB3">
          <w:rPr>
            <w:noProof/>
            <w:webHidden/>
          </w:rPr>
          <w:fldChar w:fldCharType="end"/>
        </w:r>
      </w:hyperlink>
    </w:p>
    <w:p w14:paraId="2F643DFE" w14:textId="4D94CAAE"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23" w:history="1">
        <w:r w:rsidR="00BE1BB3" w:rsidRPr="00283C59">
          <w:rPr>
            <w:rStyle w:val="Hyperlink"/>
            <w:noProof/>
          </w:rPr>
          <w:t>3.21.5 region property</w:t>
        </w:r>
        <w:r w:rsidR="00BE1BB3">
          <w:rPr>
            <w:noProof/>
            <w:webHidden/>
          </w:rPr>
          <w:tab/>
        </w:r>
        <w:r w:rsidR="00BE1BB3">
          <w:rPr>
            <w:noProof/>
            <w:webHidden/>
          </w:rPr>
          <w:fldChar w:fldCharType="begin"/>
        </w:r>
        <w:r w:rsidR="00BE1BB3">
          <w:rPr>
            <w:noProof/>
            <w:webHidden/>
          </w:rPr>
          <w:instrText xml:space="preserve"> PAGEREF _Toc506816623 \h </w:instrText>
        </w:r>
        <w:r w:rsidR="00BE1BB3">
          <w:rPr>
            <w:noProof/>
            <w:webHidden/>
          </w:rPr>
        </w:r>
        <w:r w:rsidR="00BE1BB3">
          <w:rPr>
            <w:noProof/>
            <w:webHidden/>
          </w:rPr>
          <w:fldChar w:fldCharType="separate"/>
        </w:r>
        <w:r w:rsidR="00BE1BB3">
          <w:rPr>
            <w:noProof/>
            <w:webHidden/>
          </w:rPr>
          <w:t>54</w:t>
        </w:r>
        <w:r w:rsidR="00BE1BB3">
          <w:rPr>
            <w:noProof/>
            <w:webHidden/>
          </w:rPr>
          <w:fldChar w:fldCharType="end"/>
        </w:r>
      </w:hyperlink>
    </w:p>
    <w:p w14:paraId="33AB07A6" w14:textId="1AD2DB77"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624" w:history="1">
        <w:r w:rsidR="00BE1BB3" w:rsidRPr="00283C59">
          <w:rPr>
            <w:rStyle w:val="Hyperlink"/>
            <w:noProof/>
          </w:rPr>
          <w:t>3.22 region object</w:t>
        </w:r>
        <w:r w:rsidR="00BE1BB3">
          <w:rPr>
            <w:noProof/>
            <w:webHidden/>
          </w:rPr>
          <w:tab/>
        </w:r>
        <w:r w:rsidR="00BE1BB3">
          <w:rPr>
            <w:noProof/>
            <w:webHidden/>
          </w:rPr>
          <w:fldChar w:fldCharType="begin"/>
        </w:r>
        <w:r w:rsidR="00BE1BB3">
          <w:rPr>
            <w:noProof/>
            <w:webHidden/>
          </w:rPr>
          <w:instrText xml:space="preserve"> PAGEREF _Toc506816624 \h </w:instrText>
        </w:r>
        <w:r w:rsidR="00BE1BB3">
          <w:rPr>
            <w:noProof/>
            <w:webHidden/>
          </w:rPr>
        </w:r>
        <w:r w:rsidR="00BE1BB3">
          <w:rPr>
            <w:noProof/>
            <w:webHidden/>
          </w:rPr>
          <w:fldChar w:fldCharType="separate"/>
        </w:r>
        <w:r w:rsidR="00BE1BB3">
          <w:rPr>
            <w:noProof/>
            <w:webHidden/>
          </w:rPr>
          <w:t>54</w:t>
        </w:r>
        <w:r w:rsidR="00BE1BB3">
          <w:rPr>
            <w:noProof/>
            <w:webHidden/>
          </w:rPr>
          <w:fldChar w:fldCharType="end"/>
        </w:r>
      </w:hyperlink>
    </w:p>
    <w:p w14:paraId="435144FE" w14:textId="2B561C7C"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25" w:history="1">
        <w:r w:rsidR="00BE1BB3" w:rsidRPr="00283C59">
          <w:rPr>
            <w:rStyle w:val="Hyperlink"/>
            <w:noProof/>
          </w:rPr>
          <w:t>3.22.1 General</w:t>
        </w:r>
        <w:r w:rsidR="00BE1BB3">
          <w:rPr>
            <w:noProof/>
            <w:webHidden/>
          </w:rPr>
          <w:tab/>
        </w:r>
        <w:r w:rsidR="00BE1BB3">
          <w:rPr>
            <w:noProof/>
            <w:webHidden/>
          </w:rPr>
          <w:fldChar w:fldCharType="begin"/>
        </w:r>
        <w:r w:rsidR="00BE1BB3">
          <w:rPr>
            <w:noProof/>
            <w:webHidden/>
          </w:rPr>
          <w:instrText xml:space="preserve"> PAGEREF _Toc506816625 \h </w:instrText>
        </w:r>
        <w:r w:rsidR="00BE1BB3">
          <w:rPr>
            <w:noProof/>
            <w:webHidden/>
          </w:rPr>
        </w:r>
        <w:r w:rsidR="00BE1BB3">
          <w:rPr>
            <w:noProof/>
            <w:webHidden/>
          </w:rPr>
          <w:fldChar w:fldCharType="separate"/>
        </w:r>
        <w:r w:rsidR="00BE1BB3">
          <w:rPr>
            <w:noProof/>
            <w:webHidden/>
          </w:rPr>
          <w:t>54</w:t>
        </w:r>
        <w:r w:rsidR="00BE1BB3">
          <w:rPr>
            <w:noProof/>
            <w:webHidden/>
          </w:rPr>
          <w:fldChar w:fldCharType="end"/>
        </w:r>
      </w:hyperlink>
    </w:p>
    <w:p w14:paraId="1FD0AE60" w14:textId="7C8346E3"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26" w:history="1">
        <w:r w:rsidR="00BE1BB3" w:rsidRPr="00283C59">
          <w:rPr>
            <w:rStyle w:val="Hyperlink"/>
            <w:noProof/>
          </w:rPr>
          <w:t>3.22.2 Text regions</w:t>
        </w:r>
        <w:r w:rsidR="00BE1BB3">
          <w:rPr>
            <w:noProof/>
            <w:webHidden/>
          </w:rPr>
          <w:tab/>
        </w:r>
        <w:r w:rsidR="00BE1BB3">
          <w:rPr>
            <w:noProof/>
            <w:webHidden/>
          </w:rPr>
          <w:fldChar w:fldCharType="begin"/>
        </w:r>
        <w:r w:rsidR="00BE1BB3">
          <w:rPr>
            <w:noProof/>
            <w:webHidden/>
          </w:rPr>
          <w:instrText xml:space="preserve"> PAGEREF _Toc506816626 \h </w:instrText>
        </w:r>
        <w:r w:rsidR="00BE1BB3">
          <w:rPr>
            <w:noProof/>
            <w:webHidden/>
          </w:rPr>
        </w:r>
        <w:r w:rsidR="00BE1BB3">
          <w:rPr>
            <w:noProof/>
            <w:webHidden/>
          </w:rPr>
          <w:fldChar w:fldCharType="separate"/>
        </w:r>
        <w:r w:rsidR="00BE1BB3">
          <w:rPr>
            <w:noProof/>
            <w:webHidden/>
          </w:rPr>
          <w:t>55</w:t>
        </w:r>
        <w:r w:rsidR="00BE1BB3">
          <w:rPr>
            <w:noProof/>
            <w:webHidden/>
          </w:rPr>
          <w:fldChar w:fldCharType="end"/>
        </w:r>
      </w:hyperlink>
    </w:p>
    <w:p w14:paraId="23BE5425" w14:textId="490B4187"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27" w:history="1">
        <w:r w:rsidR="00BE1BB3" w:rsidRPr="00283C59">
          <w:rPr>
            <w:rStyle w:val="Hyperlink"/>
            <w:noProof/>
          </w:rPr>
          <w:t>3.22.3 Binary regions</w:t>
        </w:r>
        <w:r w:rsidR="00BE1BB3">
          <w:rPr>
            <w:noProof/>
            <w:webHidden/>
          </w:rPr>
          <w:tab/>
        </w:r>
        <w:r w:rsidR="00BE1BB3">
          <w:rPr>
            <w:noProof/>
            <w:webHidden/>
          </w:rPr>
          <w:fldChar w:fldCharType="begin"/>
        </w:r>
        <w:r w:rsidR="00BE1BB3">
          <w:rPr>
            <w:noProof/>
            <w:webHidden/>
          </w:rPr>
          <w:instrText xml:space="preserve"> PAGEREF _Toc506816627 \h </w:instrText>
        </w:r>
        <w:r w:rsidR="00BE1BB3">
          <w:rPr>
            <w:noProof/>
            <w:webHidden/>
          </w:rPr>
        </w:r>
        <w:r w:rsidR="00BE1BB3">
          <w:rPr>
            <w:noProof/>
            <w:webHidden/>
          </w:rPr>
          <w:fldChar w:fldCharType="separate"/>
        </w:r>
        <w:r w:rsidR="00BE1BB3">
          <w:rPr>
            <w:noProof/>
            <w:webHidden/>
          </w:rPr>
          <w:t>56</w:t>
        </w:r>
        <w:r w:rsidR="00BE1BB3">
          <w:rPr>
            <w:noProof/>
            <w:webHidden/>
          </w:rPr>
          <w:fldChar w:fldCharType="end"/>
        </w:r>
      </w:hyperlink>
    </w:p>
    <w:p w14:paraId="57AEDCEB" w14:textId="383F6204"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28" w:history="1">
        <w:r w:rsidR="00BE1BB3" w:rsidRPr="00283C59">
          <w:rPr>
            <w:rStyle w:val="Hyperlink"/>
            <w:noProof/>
          </w:rPr>
          <w:t>3.22.4 startLine property</w:t>
        </w:r>
        <w:r w:rsidR="00BE1BB3">
          <w:rPr>
            <w:noProof/>
            <w:webHidden/>
          </w:rPr>
          <w:tab/>
        </w:r>
        <w:r w:rsidR="00BE1BB3">
          <w:rPr>
            <w:noProof/>
            <w:webHidden/>
          </w:rPr>
          <w:fldChar w:fldCharType="begin"/>
        </w:r>
        <w:r w:rsidR="00BE1BB3">
          <w:rPr>
            <w:noProof/>
            <w:webHidden/>
          </w:rPr>
          <w:instrText xml:space="preserve"> PAGEREF _Toc506816628 \h </w:instrText>
        </w:r>
        <w:r w:rsidR="00BE1BB3">
          <w:rPr>
            <w:noProof/>
            <w:webHidden/>
          </w:rPr>
        </w:r>
        <w:r w:rsidR="00BE1BB3">
          <w:rPr>
            <w:noProof/>
            <w:webHidden/>
          </w:rPr>
          <w:fldChar w:fldCharType="separate"/>
        </w:r>
        <w:r w:rsidR="00BE1BB3">
          <w:rPr>
            <w:noProof/>
            <w:webHidden/>
          </w:rPr>
          <w:t>56</w:t>
        </w:r>
        <w:r w:rsidR="00BE1BB3">
          <w:rPr>
            <w:noProof/>
            <w:webHidden/>
          </w:rPr>
          <w:fldChar w:fldCharType="end"/>
        </w:r>
      </w:hyperlink>
    </w:p>
    <w:p w14:paraId="6A5DF62A" w14:textId="18F53901"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29" w:history="1">
        <w:r w:rsidR="00BE1BB3" w:rsidRPr="00283C59">
          <w:rPr>
            <w:rStyle w:val="Hyperlink"/>
            <w:noProof/>
          </w:rPr>
          <w:t>3.22.5 startColumn property</w:t>
        </w:r>
        <w:r w:rsidR="00BE1BB3">
          <w:rPr>
            <w:noProof/>
            <w:webHidden/>
          </w:rPr>
          <w:tab/>
        </w:r>
        <w:r w:rsidR="00BE1BB3">
          <w:rPr>
            <w:noProof/>
            <w:webHidden/>
          </w:rPr>
          <w:fldChar w:fldCharType="begin"/>
        </w:r>
        <w:r w:rsidR="00BE1BB3">
          <w:rPr>
            <w:noProof/>
            <w:webHidden/>
          </w:rPr>
          <w:instrText xml:space="preserve"> PAGEREF _Toc506816629 \h </w:instrText>
        </w:r>
        <w:r w:rsidR="00BE1BB3">
          <w:rPr>
            <w:noProof/>
            <w:webHidden/>
          </w:rPr>
        </w:r>
        <w:r w:rsidR="00BE1BB3">
          <w:rPr>
            <w:noProof/>
            <w:webHidden/>
          </w:rPr>
          <w:fldChar w:fldCharType="separate"/>
        </w:r>
        <w:r w:rsidR="00BE1BB3">
          <w:rPr>
            <w:noProof/>
            <w:webHidden/>
          </w:rPr>
          <w:t>56</w:t>
        </w:r>
        <w:r w:rsidR="00BE1BB3">
          <w:rPr>
            <w:noProof/>
            <w:webHidden/>
          </w:rPr>
          <w:fldChar w:fldCharType="end"/>
        </w:r>
      </w:hyperlink>
    </w:p>
    <w:p w14:paraId="31B99E72" w14:textId="558355C8"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30" w:history="1">
        <w:r w:rsidR="00BE1BB3" w:rsidRPr="00283C59">
          <w:rPr>
            <w:rStyle w:val="Hyperlink"/>
            <w:noProof/>
          </w:rPr>
          <w:t>3.22.6 endLine property</w:t>
        </w:r>
        <w:r w:rsidR="00BE1BB3">
          <w:rPr>
            <w:noProof/>
            <w:webHidden/>
          </w:rPr>
          <w:tab/>
        </w:r>
        <w:r w:rsidR="00BE1BB3">
          <w:rPr>
            <w:noProof/>
            <w:webHidden/>
          </w:rPr>
          <w:fldChar w:fldCharType="begin"/>
        </w:r>
        <w:r w:rsidR="00BE1BB3">
          <w:rPr>
            <w:noProof/>
            <w:webHidden/>
          </w:rPr>
          <w:instrText xml:space="preserve"> PAGEREF _Toc506816630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3900588D" w14:textId="18F86DC2"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31" w:history="1">
        <w:r w:rsidR="00BE1BB3" w:rsidRPr="00283C59">
          <w:rPr>
            <w:rStyle w:val="Hyperlink"/>
            <w:noProof/>
          </w:rPr>
          <w:t>3.22.7 endColumn property</w:t>
        </w:r>
        <w:r w:rsidR="00BE1BB3">
          <w:rPr>
            <w:noProof/>
            <w:webHidden/>
          </w:rPr>
          <w:tab/>
        </w:r>
        <w:r w:rsidR="00BE1BB3">
          <w:rPr>
            <w:noProof/>
            <w:webHidden/>
          </w:rPr>
          <w:fldChar w:fldCharType="begin"/>
        </w:r>
        <w:r w:rsidR="00BE1BB3">
          <w:rPr>
            <w:noProof/>
            <w:webHidden/>
          </w:rPr>
          <w:instrText xml:space="preserve"> PAGEREF _Toc506816631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5D51EA98" w14:textId="4C3CE81E"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32" w:history="1">
        <w:r w:rsidR="00BE1BB3" w:rsidRPr="00283C59">
          <w:rPr>
            <w:rStyle w:val="Hyperlink"/>
            <w:noProof/>
          </w:rPr>
          <w:t>3.22.8 offset property</w:t>
        </w:r>
        <w:r w:rsidR="00BE1BB3">
          <w:rPr>
            <w:noProof/>
            <w:webHidden/>
          </w:rPr>
          <w:tab/>
        </w:r>
        <w:r w:rsidR="00BE1BB3">
          <w:rPr>
            <w:noProof/>
            <w:webHidden/>
          </w:rPr>
          <w:fldChar w:fldCharType="begin"/>
        </w:r>
        <w:r w:rsidR="00BE1BB3">
          <w:rPr>
            <w:noProof/>
            <w:webHidden/>
          </w:rPr>
          <w:instrText xml:space="preserve"> PAGEREF _Toc506816632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2AA1AD1A" w14:textId="599225D3"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33" w:history="1">
        <w:r w:rsidR="00BE1BB3" w:rsidRPr="00283C59">
          <w:rPr>
            <w:rStyle w:val="Hyperlink"/>
            <w:noProof/>
          </w:rPr>
          <w:t>3.22.9 length property</w:t>
        </w:r>
        <w:r w:rsidR="00BE1BB3">
          <w:rPr>
            <w:noProof/>
            <w:webHidden/>
          </w:rPr>
          <w:tab/>
        </w:r>
        <w:r w:rsidR="00BE1BB3">
          <w:rPr>
            <w:noProof/>
            <w:webHidden/>
          </w:rPr>
          <w:fldChar w:fldCharType="begin"/>
        </w:r>
        <w:r w:rsidR="00BE1BB3">
          <w:rPr>
            <w:noProof/>
            <w:webHidden/>
          </w:rPr>
          <w:instrText xml:space="preserve"> PAGEREF _Toc506816633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177A76CB" w14:textId="16E77536"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634" w:history="1">
        <w:r w:rsidR="00BE1BB3" w:rsidRPr="00283C59">
          <w:rPr>
            <w:rStyle w:val="Hyperlink"/>
            <w:noProof/>
          </w:rPr>
          <w:t>3.23 logicalLocation object</w:t>
        </w:r>
        <w:r w:rsidR="00BE1BB3">
          <w:rPr>
            <w:noProof/>
            <w:webHidden/>
          </w:rPr>
          <w:tab/>
        </w:r>
        <w:r w:rsidR="00BE1BB3">
          <w:rPr>
            <w:noProof/>
            <w:webHidden/>
          </w:rPr>
          <w:fldChar w:fldCharType="begin"/>
        </w:r>
        <w:r w:rsidR="00BE1BB3">
          <w:rPr>
            <w:noProof/>
            <w:webHidden/>
          </w:rPr>
          <w:instrText xml:space="preserve"> PAGEREF _Toc506816634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502C1400" w14:textId="52A5644E"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35" w:history="1">
        <w:r w:rsidR="00BE1BB3" w:rsidRPr="00283C59">
          <w:rPr>
            <w:rStyle w:val="Hyperlink"/>
            <w:noProof/>
          </w:rPr>
          <w:t>3.23.1 General</w:t>
        </w:r>
        <w:r w:rsidR="00BE1BB3">
          <w:rPr>
            <w:noProof/>
            <w:webHidden/>
          </w:rPr>
          <w:tab/>
        </w:r>
        <w:r w:rsidR="00BE1BB3">
          <w:rPr>
            <w:noProof/>
            <w:webHidden/>
          </w:rPr>
          <w:fldChar w:fldCharType="begin"/>
        </w:r>
        <w:r w:rsidR="00BE1BB3">
          <w:rPr>
            <w:noProof/>
            <w:webHidden/>
          </w:rPr>
          <w:instrText xml:space="preserve"> PAGEREF _Toc506816635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46081E10" w14:textId="0FC04655"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36" w:history="1">
        <w:r w:rsidR="00BE1BB3" w:rsidRPr="00283C59">
          <w:rPr>
            <w:rStyle w:val="Hyperlink"/>
            <w:noProof/>
          </w:rPr>
          <w:t>3.23.2 name property</w:t>
        </w:r>
        <w:r w:rsidR="00BE1BB3">
          <w:rPr>
            <w:noProof/>
            <w:webHidden/>
          </w:rPr>
          <w:tab/>
        </w:r>
        <w:r w:rsidR="00BE1BB3">
          <w:rPr>
            <w:noProof/>
            <w:webHidden/>
          </w:rPr>
          <w:fldChar w:fldCharType="begin"/>
        </w:r>
        <w:r w:rsidR="00BE1BB3">
          <w:rPr>
            <w:noProof/>
            <w:webHidden/>
          </w:rPr>
          <w:instrText xml:space="preserve"> PAGEREF _Toc506816636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40763264" w14:textId="5E865178"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37" w:history="1">
        <w:r w:rsidR="00BE1BB3" w:rsidRPr="00283C59">
          <w:rPr>
            <w:rStyle w:val="Hyperlink"/>
            <w:noProof/>
          </w:rPr>
          <w:t>3.23.3 kind property</w:t>
        </w:r>
        <w:r w:rsidR="00BE1BB3">
          <w:rPr>
            <w:noProof/>
            <w:webHidden/>
          </w:rPr>
          <w:tab/>
        </w:r>
        <w:r w:rsidR="00BE1BB3">
          <w:rPr>
            <w:noProof/>
            <w:webHidden/>
          </w:rPr>
          <w:fldChar w:fldCharType="begin"/>
        </w:r>
        <w:r w:rsidR="00BE1BB3">
          <w:rPr>
            <w:noProof/>
            <w:webHidden/>
          </w:rPr>
          <w:instrText xml:space="preserve"> PAGEREF _Toc506816637 \h </w:instrText>
        </w:r>
        <w:r w:rsidR="00BE1BB3">
          <w:rPr>
            <w:noProof/>
            <w:webHidden/>
          </w:rPr>
        </w:r>
        <w:r w:rsidR="00BE1BB3">
          <w:rPr>
            <w:noProof/>
            <w:webHidden/>
          </w:rPr>
          <w:fldChar w:fldCharType="separate"/>
        </w:r>
        <w:r w:rsidR="00BE1BB3">
          <w:rPr>
            <w:noProof/>
            <w:webHidden/>
          </w:rPr>
          <w:t>58</w:t>
        </w:r>
        <w:r w:rsidR="00BE1BB3">
          <w:rPr>
            <w:noProof/>
            <w:webHidden/>
          </w:rPr>
          <w:fldChar w:fldCharType="end"/>
        </w:r>
      </w:hyperlink>
    </w:p>
    <w:p w14:paraId="1177F35C" w14:textId="1A476EA3"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38" w:history="1">
        <w:r w:rsidR="00BE1BB3" w:rsidRPr="00283C59">
          <w:rPr>
            <w:rStyle w:val="Hyperlink"/>
            <w:noProof/>
          </w:rPr>
          <w:t>3.23.4 parentKey property</w:t>
        </w:r>
        <w:r w:rsidR="00BE1BB3">
          <w:rPr>
            <w:noProof/>
            <w:webHidden/>
          </w:rPr>
          <w:tab/>
        </w:r>
        <w:r w:rsidR="00BE1BB3">
          <w:rPr>
            <w:noProof/>
            <w:webHidden/>
          </w:rPr>
          <w:fldChar w:fldCharType="begin"/>
        </w:r>
        <w:r w:rsidR="00BE1BB3">
          <w:rPr>
            <w:noProof/>
            <w:webHidden/>
          </w:rPr>
          <w:instrText xml:space="preserve"> PAGEREF _Toc506816638 \h </w:instrText>
        </w:r>
        <w:r w:rsidR="00BE1BB3">
          <w:rPr>
            <w:noProof/>
            <w:webHidden/>
          </w:rPr>
        </w:r>
        <w:r w:rsidR="00BE1BB3">
          <w:rPr>
            <w:noProof/>
            <w:webHidden/>
          </w:rPr>
          <w:fldChar w:fldCharType="separate"/>
        </w:r>
        <w:r w:rsidR="00BE1BB3">
          <w:rPr>
            <w:noProof/>
            <w:webHidden/>
          </w:rPr>
          <w:t>58</w:t>
        </w:r>
        <w:r w:rsidR="00BE1BB3">
          <w:rPr>
            <w:noProof/>
            <w:webHidden/>
          </w:rPr>
          <w:fldChar w:fldCharType="end"/>
        </w:r>
      </w:hyperlink>
    </w:p>
    <w:p w14:paraId="41BFB968" w14:textId="096C69EE"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639" w:history="1">
        <w:r w:rsidR="00BE1BB3" w:rsidRPr="00283C59">
          <w:rPr>
            <w:rStyle w:val="Hyperlink"/>
            <w:noProof/>
          </w:rPr>
          <w:t>3.24 codeFlow object</w:t>
        </w:r>
        <w:r w:rsidR="00BE1BB3">
          <w:rPr>
            <w:noProof/>
            <w:webHidden/>
          </w:rPr>
          <w:tab/>
        </w:r>
        <w:r w:rsidR="00BE1BB3">
          <w:rPr>
            <w:noProof/>
            <w:webHidden/>
          </w:rPr>
          <w:fldChar w:fldCharType="begin"/>
        </w:r>
        <w:r w:rsidR="00BE1BB3">
          <w:rPr>
            <w:noProof/>
            <w:webHidden/>
          </w:rPr>
          <w:instrText xml:space="preserve"> PAGEREF _Toc506816639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7338B254" w14:textId="24849391"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40" w:history="1">
        <w:r w:rsidR="00BE1BB3" w:rsidRPr="00283C59">
          <w:rPr>
            <w:rStyle w:val="Hyperlink"/>
            <w:noProof/>
          </w:rPr>
          <w:t>3.24.1 General</w:t>
        </w:r>
        <w:r w:rsidR="00BE1BB3">
          <w:rPr>
            <w:noProof/>
            <w:webHidden/>
          </w:rPr>
          <w:tab/>
        </w:r>
        <w:r w:rsidR="00BE1BB3">
          <w:rPr>
            <w:noProof/>
            <w:webHidden/>
          </w:rPr>
          <w:fldChar w:fldCharType="begin"/>
        </w:r>
        <w:r w:rsidR="00BE1BB3">
          <w:rPr>
            <w:noProof/>
            <w:webHidden/>
          </w:rPr>
          <w:instrText xml:space="preserve"> PAGEREF _Toc506816640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611E41C4" w14:textId="0AECF059"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41" w:history="1">
        <w:r w:rsidR="00BE1BB3" w:rsidRPr="00283C59">
          <w:rPr>
            <w:rStyle w:val="Hyperlink"/>
            <w:noProof/>
          </w:rPr>
          <w:t>3.24.2 message property</w:t>
        </w:r>
        <w:r w:rsidR="00BE1BB3">
          <w:rPr>
            <w:noProof/>
            <w:webHidden/>
          </w:rPr>
          <w:tab/>
        </w:r>
        <w:r w:rsidR="00BE1BB3">
          <w:rPr>
            <w:noProof/>
            <w:webHidden/>
          </w:rPr>
          <w:fldChar w:fldCharType="begin"/>
        </w:r>
        <w:r w:rsidR="00BE1BB3">
          <w:rPr>
            <w:noProof/>
            <w:webHidden/>
          </w:rPr>
          <w:instrText xml:space="preserve"> PAGEREF _Toc506816641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60CDE2C7" w14:textId="7CA51FEE"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42" w:history="1">
        <w:r w:rsidR="00BE1BB3" w:rsidRPr="00283C59">
          <w:rPr>
            <w:rStyle w:val="Hyperlink"/>
            <w:noProof/>
          </w:rPr>
          <w:t>3.24.3 richMessage property</w:t>
        </w:r>
        <w:r w:rsidR="00BE1BB3">
          <w:rPr>
            <w:noProof/>
            <w:webHidden/>
          </w:rPr>
          <w:tab/>
        </w:r>
        <w:r w:rsidR="00BE1BB3">
          <w:rPr>
            <w:noProof/>
            <w:webHidden/>
          </w:rPr>
          <w:fldChar w:fldCharType="begin"/>
        </w:r>
        <w:r w:rsidR="00BE1BB3">
          <w:rPr>
            <w:noProof/>
            <w:webHidden/>
          </w:rPr>
          <w:instrText xml:space="preserve"> PAGEREF _Toc506816642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5581DFAE" w14:textId="7F6D48C5"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43" w:history="1">
        <w:r w:rsidR="00BE1BB3" w:rsidRPr="00283C59">
          <w:rPr>
            <w:rStyle w:val="Hyperlink"/>
            <w:noProof/>
          </w:rPr>
          <w:t>3.24.4 locations property</w:t>
        </w:r>
        <w:r w:rsidR="00BE1BB3">
          <w:rPr>
            <w:noProof/>
            <w:webHidden/>
          </w:rPr>
          <w:tab/>
        </w:r>
        <w:r w:rsidR="00BE1BB3">
          <w:rPr>
            <w:noProof/>
            <w:webHidden/>
          </w:rPr>
          <w:fldChar w:fldCharType="begin"/>
        </w:r>
        <w:r w:rsidR="00BE1BB3">
          <w:rPr>
            <w:noProof/>
            <w:webHidden/>
          </w:rPr>
          <w:instrText xml:space="preserve"> PAGEREF _Toc506816643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726F0BEC" w14:textId="50393524"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44" w:history="1">
        <w:r w:rsidR="00BE1BB3" w:rsidRPr="00283C59">
          <w:rPr>
            <w:rStyle w:val="Hyperlink"/>
            <w:noProof/>
          </w:rPr>
          <w:t>3.24.5 properties property</w:t>
        </w:r>
        <w:r w:rsidR="00BE1BB3">
          <w:rPr>
            <w:noProof/>
            <w:webHidden/>
          </w:rPr>
          <w:tab/>
        </w:r>
        <w:r w:rsidR="00BE1BB3">
          <w:rPr>
            <w:noProof/>
            <w:webHidden/>
          </w:rPr>
          <w:fldChar w:fldCharType="begin"/>
        </w:r>
        <w:r w:rsidR="00BE1BB3">
          <w:rPr>
            <w:noProof/>
            <w:webHidden/>
          </w:rPr>
          <w:instrText xml:space="preserve"> PAGEREF _Toc506816644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29294449" w14:textId="109E0F3E"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645" w:history="1">
        <w:r w:rsidR="00BE1BB3" w:rsidRPr="00283C59">
          <w:rPr>
            <w:rStyle w:val="Hyperlink"/>
            <w:noProof/>
          </w:rPr>
          <w:t>3.25 stack object</w:t>
        </w:r>
        <w:r w:rsidR="00BE1BB3">
          <w:rPr>
            <w:noProof/>
            <w:webHidden/>
          </w:rPr>
          <w:tab/>
        </w:r>
        <w:r w:rsidR="00BE1BB3">
          <w:rPr>
            <w:noProof/>
            <w:webHidden/>
          </w:rPr>
          <w:fldChar w:fldCharType="begin"/>
        </w:r>
        <w:r w:rsidR="00BE1BB3">
          <w:rPr>
            <w:noProof/>
            <w:webHidden/>
          </w:rPr>
          <w:instrText xml:space="preserve"> PAGEREF _Toc506816645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2F2D7F8F" w14:textId="350D43A9"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46" w:history="1">
        <w:r w:rsidR="00BE1BB3" w:rsidRPr="00283C59">
          <w:rPr>
            <w:rStyle w:val="Hyperlink"/>
            <w:noProof/>
          </w:rPr>
          <w:t>3.25.1 General</w:t>
        </w:r>
        <w:r w:rsidR="00BE1BB3">
          <w:rPr>
            <w:noProof/>
            <w:webHidden/>
          </w:rPr>
          <w:tab/>
        </w:r>
        <w:r w:rsidR="00BE1BB3">
          <w:rPr>
            <w:noProof/>
            <w:webHidden/>
          </w:rPr>
          <w:fldChar w:fldCharType="begin"/>
        </w:r>
        <w:r w:rsidR="00BE1BB3">
          <w:rPr>
            <w:noProof/>
            <w:webHidden/>
          </w:rPr>
          <w:instrText xml:space="preserve"> PAGEREF _Toc506816646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7F835F05" w14:textId="5F988759"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47" w:history="1">
        <w:r w:rsidR="00BE1BB3" w:rsidRPr="00283C59">
          <w:rPr>
            <w:rStyle w:val="Hyperlink"/>
            <w:noProof/>
          </w:rPr>
          <w:t>3.25.2 message property</w:t>
        </w:r>
        <w:r w:rsidR="00BE1BB3">
          <w:rPr>
            <w:noProof/>
            <w:webHidden/>
          </w:rPr>
          <w:tab/>
        </w:r>
        <w:r w:rsidR="00BE1BB3">
          <w:rPr>
            <w:noProof/>
            <w:webHidden/>
          </w:rPr>
          <w:fldChar w:fldCharType="begin"/>
        </w:r>
        <w:r w:rsidR="00BE1BB3">
          <w:rPr>
            <w:noProof/>
            <w:webHidden/>
          </w:rPr>
          <w:instrText xml:space="preserve"> PAGEREF _Toc506816647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6DE14D5B" w14:textId="352F9F8B"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48" w:history="1">
        <w:r w:rsidR="00BE1BB3" w:rsidRPr="00283C59">
          <w:rPr>
            <w:rStyle w:val="Hyperlink"/>
            <w:noProof/>
          </w:rPr>
          <w:t>3.25.3 richMessage property</w:t>
        </w:r>
        <w:r w:rsidR="00BE1BB3">
          <w:rPr>
            <w:noProof/>
            <w:webHidden/>
          </w:rPr>
          <w:tab/>
        </w:r>
        <w:r w:rsidR="00BE1BB3">
          <w:rPr>
            <w:noProof/>
            <w:webHidden/>
          </w:rPr>
          <w:fldChar w:fldCharType="begin"/>
        </w:r>
        <w:r w:rsidR="00BE1BB3">
          <w:rPr>
            <w:noProof/>
            <w:webHidden/>
          </w:rPr>
          <w:instrText xml:space="preserve"> PAGEREF _Toc506816648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776196B7" w14:textId="0706E94C"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49" w:history="1">
        <w:r w:rsidR="00BE1BB3" w:rsidRPr="00283C59">
          <w:rPr>
            <w:rStyle w:val="Hyperlink"/>
            <w:noProof/>
          </w:rPr>
          <w:t>3.25.4 frames property</w:t>
        </w:r>
        <w:r w:rsidR="00BE1BB3">
          <w:rPr>
            <w:noProof/>
            <w:webHidden/>
          </w:rPr>
          <w:tab/>
        </w:r>
        <w:r w:rsidR="00BE1BB3">
          <w:rPr>
            <w:noProof/>
            <w:webHidden/>
          </w:rPr>
          <w:fldChar w:fldCharType="begin"/>
        </w:r>
        <w:r w:rsidR="00BE1BB3">
          <w:rPr>
            <w:noProof/>
            <w:webHidden/>
          </w:rPr>
          <w:instrText xml:space="preserve"> PAGEREF _Toc506816649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75DFD1A7" w14:textId="41089A46"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50" w:history="1">
        <w:r w:rsidR="00BE1BB3" w:rsidRPr="00283C59">
          <w:rPr>
            <w:rStyle w:val="Hyperlink"/>
            <w:noProof/>
          </w:rPr>
          <w:t>3.25.5 properties property</w:t>
        </w:r>
        <w:r w:rsidR="00BE1BB3">
          <w:rPr>
            <w:noProof/>
            <w:webHidden/>
          </w:rPr>
          <w:tab/>
        </w:r>
        <w:r w:rsidR="00BE1BB3">
          <w:rPr>
            <w:noProof/>
            <w:webHidden/>
          </w:rPr>
          <w:fldChar w:fldCharType="begin"/>
        </w:r>
        <w:r w:rsidR="00BE1BB3">
          <w:rPr>
            <w:noProof/>
            <w:webHidden/>
          </w:rPr>
          <w:instrText xml:space="preserve"> PAGEREF _Toc506816650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267AF885" w14:textId="3628F4E3"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651" w:history="1">
        <w:r w:rsidR="00BE1BB3" w:rsidRPr="00283C59">
          <w:rPr>
            <w:rStyle w:val="Hyperlink"/>
            <w:noProof/>
          </w:rPr>
          <w:t>3.26 stackFrame object</w:t>
        </w:r>
        <w:r w:rsidR="00BE1BB3">
          <w:rPr>
            <w:noProof/>
            <w:webHidden/>
          </w:rPr>
          <w:tab/>
        </w:r>
        <w:r w:rsidR="00BE1BB3">
          <w:rPr>
            <w:noProof/>
            <w:webHidden/>
          </w:rPr>
          <w:fldChar w:fldCharType="begin"/>
        </w:r>
        <w:r w:rsidR="00BE1BB3">
          <w:rPr>
            <w:noProof/>
            <w:webHidden/>
          </w:rPr>
          <w:instrText xml:space="preserve"> PAGEREF _Toc506816651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569CBBBD" w14:textId="2C776326"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52" w:history="1">
        <w:r w:rsidR="00BE1BB3" w:rsidRPr="00283C59">
          <w:rPr>
            <w:rStyle w:val="Hyperlink"/>
            <w:noProof/>
          </w:rPr>
          <w:t>3.26.1 General</w:t>
        </w:r>
        <w:r w:rsidR="00BE1BB3">
          <w:rPr>
            <w:noProof/>
            <w:webHidden/>
          </w:rPr>
          <w:tab/>
        </w:r>
        <w:r w:rsidR="00BE1BB3">
          <w:rPr>
            <w:noProof/>
            <w:webHidden/>
          </w:rPr>
          <w:fldChar w:fldCharType="begin"/>
        </w:r>
        <w:r w:rsidR="00BE1BB3">
          <w:rPr>
            <w:noProof/>
            <w:webHidden/>
          </w:rPr>
          <w:instrText xml:space="preserve"> PAGEREF _Toc506816652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55DB2F0E" w14:textId="64A171CC"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53" w:history="1">
        <w:r w:rsidR="00BE1BB3" w:rsidRPr="00283C59">
          <w:rPr>
            <w:rStyle w:val="Hyperlink"/>
            <w:noProof/>
          </w:rPr>
          <w:t>3.26.2 message property</w:t>
        </w:r>
        <w:r w:rsidR="00BE1BB3">
          <w:rPr>
            <w:noProof/>
            <w:webHidden/>
          </w:rPr>
          <w:tab/>
        </w:r>
        <w:r w:rsidR="00BE1BB3">
          <w:rPr>
            <w:noProof/>
            <w:webHidden/>
          </w:rPr>
          <w:fldChar w:fldCharType="begin"/>
        </w:r>
        <w:r w:rsidR="00BE1BB3">
          <w:rPr>
            <w:noProof/>
            <w:webHidden/>
          </w:rPr>
          <w:instrText xml:space="preserve"> PAGEREF _Toc506816653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54A90D6B" w14:textId="2D30C35D"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54" w:history="1">
        <w:r w:rsidR="00BE1BB3" w:rsidRPr="00283C59">
          <w:rPr>
            <w:rStyle w:val="Hyperlink"/>
            <w:noProof/>
          </w:rPr>
          <w:t>3.26.3 richMessage property</w:t>
        </w:r>
        <w:r w:rsidR="00BE1BB3">
          <w:rPr>
            <w:noProof/>
            <w:webHidden/>
          </w:rPr>
          <w:tab/>
        </w:r>
        <w:r w:rsidR="00BE1BB3">
          <w:rPr>
            <w:noProof/>
            <w:webHidden/>
          </w:rPr>
          <w:fldChar w:fldCharType="begin"/>
        </w:r>
        <w:r w:rsidR="00BE1BB3">
          <w:rPr>
            <w:noProof/>
            <w:webHidden/>
          </w:rPr>
          <w:instrText xml:space="preserve"> PAGEREF _Toc506816654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747499D6" w14:textId="5D8CA7F3"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55" w:history="1">
        <w:r w:rsidR="00BE1BB3" w:rsidRPr="00283C59">
          <w:rPr>
            <w:rStyle w:val="Hyperlink"/>
            <w:noProof/>
          </w:rPr>
          <w:t>3.26.4 physicalLocation property</w:t>
        </w:r>
        <w:r w:rsidR="00BE1BB3">
          <w:rPr>
            <w:noProof/>
            <w:webHidden/>
          </w:rPr>
          <w:tab/>
        </w:r>
        <w:r w:rsidR="00BE1BB3">
          <w:rPr>
            <w:noProof/>
            <w:webHidden/>
          </w:rPr>
          <w:fldChar w:fldCharType="begin"/>
        </w:r>
        <w:r w:rsidR="00BE1BB3">
          <w:rPr>
            <w:noProof/>
            <w:webHidden/>
          </w:rPr>
          <w:instrText xml:space="preserve"> PAGEREF _Toc506816655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383E8A06" w14:textId="7BA644B8"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56" w:history="1">
        <w:r w:rsidR="00BE1BB3" w:rsidRPr="00283C59">
          <w:rPr>
            <w:rStyle w:val="Hyperlink"/>
            <w:noProof/>
          </w:rPr>
          <w:t>3.26.5 module property</w:t>
        </w:r>
        <w:r w:rsidR="00BE1BB3">
          <w:rPr>
            <w:noProof/>
            <w:webHidden/>
          </w:rPr>
          <w:tab/>
        </w:r>
        <w:r w:rsidR="00BE1BB3">
          <w:rPr>
            <w:noProof/>
            <w:webHidden/>
          </w:rPr>
          <w:fldChar w:fldCharType="begin"/>
        </w:r>
        <w:r w:rsidR="00BE1BB3">
          <w:rPr>
            <w:noProof/>
            <w:webHidden/>
          </w:rPr>
          <w:instrText xml:space="preserve"> PAGEREF _Toc506816656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5241D594" w14:textId="6172CCB1"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57" w:history="1">
        <w:r w:rsidR="00BE1BB3" w:rsidRPr="00283C59">
          <w:rPr>
            <w:rStyle w:val="Hyperlink"/>
            <w:noProof/>
          </w:rPr>
          <w:t>3.26.6 threadId property</w:t>
        </w:r>
        <w:r w:rsidR="00BE1BB3">
          <w:rPr>
            <w:noProof/>
            <w:webHidden/>
          </w:rPr>
          <w:tab/>
        </w:r>
        <w:r w:rsidR="00BE1BB3">
          <w:rPr>
            <w:noProof/>
            <w:webHidden/>
          </w:rPr>
          <w:fldChar w:fldCharType="begin"/>
        </w:r>
        <w:r w:rsidR="00BE1BB3">
          <w:rPr>
            <w:noProof/>
            <w:webHidden/>
          </w:rPr>
          <w:instrText xml:space="preserve"> PAGEREF _Toc506816657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42AB80F5" w14:textId="5EE5A731"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58" w:history="1">
        <w:r w:rsidR="00BE1BB3" w:rsidRPr="00283C59">
          <w:rPr>
            <w:rStyle w:val="Hyperlink"/>
            <w:noProof/>
          </w:rPr>
          <w:t>3.26.7 fullyQualifiedLogicalName property</w:t>
        </w:r>
        <w:r w:rsidR="00BE1BB3">
          <w:rPr>
            <w:noProof/>
            <w:webHidden/>
          </w:rPr>
          <w:tab/>
        </w:r>
        <w:r w:rsidR="00BE1BB3">
          <w:rPr>
            <w:noProof/>
            <w:webHidden/>
          </w:rPr>
          <w:fldChar w:fldCharType="begin"/>
        </w:r>
        <w:r w:rsidR="00BE1BB3">
          <w:rPr>
            <w:noProof/>
            <w:webHidden/>
          </w:rPr>
          <w:instrText xml:space="preserve"> PAGEREF _Toc506816658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487F09F3" w14:textId="02F42C98"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59" w:history="1">
        <w:r w:rsidR="00BE1BB3" w:rsidRPr="00283C59">
          <w:rPr>
            <w:rStyle w:val="Hyperlink"/>
            <w:noProof/>
          </w:rPr>
          <w:t>3.26.8 logicalLocationKey property</w:t>
        </w:r>
        <w:r w:rsidR="00BE1BB3">
          <w:rPr>
            <w:noProof/>
            <w:webHidden/>
          </w:rPr>
          <w:tab/>
        </w:r>
        <w:r w:rsidR="00BE1BB3">
          <w:rPr>
            <w:noProof/>
            <w:webHidden/>
          </w:rPr>
          <w:fldChar w:fldCharType="begin"/>
        </w:r>
        <w:r w:rsidR="00BE1BB3">
          <w:rPr>
            <w:noProof/>
            <w:webHidden/>
          </w:rPr>
          <w:instrText xml:space="preserve"> PAGEREF _Toc506816659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4CAD8C0A" w14:textId="1FF92EAC"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60" w:history="1">
        <w:r w:rsidR="00BE1BB3" w:rsidRPr="00283C59">
          <w:rPr>
            <w:rStyle w:val="Hyperlink"/>
            <w:noProof/>
          </w:rPr>
          <w:t>3.26.9 address property</w:t>
        </w:r>
        <w:r w:rsidR="00BE1BB3">
          <w:rPr>
            <w:noProof/>
            <w:webHidden/>
          </w:rPr>
          <w:tab/>
        </w:r>
        <w:r w:rsidR="00BE1BB3">
          <w:rPr>
            <w:noProof/>
            <w:webHidden/>
          </w:rPr>
          <w:fldChar w:fldCharType="begin"/>
        </w:r>
        <w:r w:rsidR="00BE1BB3">
          <w:rPr>
            <w:noProof/>
            <w:webHidden/>
          </w:rPr>
          <w:instrText xml:space="preserve"> PAGEREF _Toc506816660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38E23087" w14:textId="14DC80D1"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61" w:history="1">
        <w:r w:rsidR="00BE1BB3" w:rsidRPr="00283C59">
          <w:rPr>
            <w:rStyle w:val="Hyperlink"/>
            <w:noProof/>
          </w:rPr>
          <w:t>3.26.10 offset property</w:t>
        </w:r>
        <w:r w:rsidR="00BE1BB3">
          <w:rPr>
            <w:noProof/>
            <w:webHidden/>
          </w:rPr>
          <w:tab/>
        </w:r>
        <w:r w:rsidR="00BE1BB3">
          <w:rPr>
            <w:noProof/>
            <w:webHidden/>
          </w:rPr>
          <w:fldChar w:fldCharType="begin"/>
        </w:r>
        <w:r w:rsidR="00BE1BB3">
          <w:rPr>
            <w:noProof/>
            <w:webHidden/>
          </w:rPr>
          <w:instrText xml:space="preserve"> PAGEREF _Toc506816661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586C7D2A" w14:textId="351F87E4"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62" w:history="1">
        <w:r w:rsidR="00BE1BB3" w:rsidRPr="00283C59">
          <w:rPr>
            <w:rStyle w:val="Hyperlink"/>
            <w:noProof/>
          </w:rPr>
          <w:t>3.26.11 parameters property</w:t>
        </w:r>
        <w:r w:rsidR="00BE1BB3">
          <w:rPr>
            <w:noProof/>
            <w:webHidden/>
          </w:rPr>
          <w:tab/>
        </w:r>
        <w:r w:rsidR="00BE1BB3">
          <w:rPr>
            <w:noProof/>
            <w:webHidden/>
          </w:rPr>
          <w:fldChar w:fldCharType="begin"/>
        </w:r>
        <w:r w:rsidR="00BE1BB3">
          <w:rPr>
            <w:noProof/>
            <w:webHidden/>
          </w:rPr>
          <w:instrText xml:space="preserve"> PAGEREF _Toc506816662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550A9118" w14:textId="2E3497CC"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63" w:history="1">
        <w:r w:rsidR="00BE1BB3" w:rsidRPr="00283C59">
          <w:rPr>
            <w:rStyle w:val="Hyperlink"/>
            <w:noProof/>
          </w:rPr>
          <w:t>3.26.12 properties property</w:t>
        </w:r>
        <w:r w:rsidR="00BE1BB3">
          <w:rPr>
            <w:noProof/>
            <w:webHidden/>
          </w:rPr>
          <w:tab/>
        </w:r>
        <w:r w:rsidR="00BE1BB3">
          <w:rPr>
            <w:noProof/>
            <w:webHidden/>
          </w:rPr>
          <w:fldChar w:fldCharType="begin"/>
        </w:r>
        <w:r w:rsidR="00BE1BB3">
          <w:rPr>
            <w:noProof/>
            <w:webHidden/>
          </w:rPr>
          <w:instrText xml:space="preserve"> PAGEREF _Toc506816663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116D2196" w14:textId="03785557"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664" w:history="1">
        <w:r w:rsidR="00BE1BB3" w:rsidRPr="00283C59">
          <w:rPr>
            <w:rStyle w:val="Hyperlink"/>
            <w:noProof/>
          </w:rPr>
          <w:t>3.27 annotatedCodeLocation object</w:t>
        </w:r>
        <w:r w:rsidR="00BE1BB3">
          <w:rPr>
            <w:noProof/>
            <w:webHidden/>
          </w:rPr>
          <w:tab/>
        </w:r>
        <w:r w:rsidR="00BE1BB3">
          <w:rPr>
            <w:noProof/>
            <w:webHidden/>
          </w:rPr>
          <w:fldChar w:fldCharType="begin"/>
        </w:r>
        <w:r w:rsidR="00BE1BB3">
          <w:rPr>
            <w:noProof/>
            <w:webHidden/>
          </w:rPr>
          <w:instrText xml:space="preserve"> PAGEREF _Toc506816664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22AE1F22" w14:textId="04FA7B59"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65" w:history="1">
        <w:r w:rsidR="00BE1BB3" w:rsidRPr="00283C59">
          <w:rPr>
            <w:rStyle w:val="Hyperlink"/>
            <w:noProof/>
          </w:rPr>
          <w:t>3.27.1 General</w:t>
        </w:r>
        <w:r w:rsidR="00BE1BB3">
          <w:rPr>
            <w:noProof/>
            <w:webHidden/>
          </w:rPr>
          <w:tab/>
        </w:r>
        <w:r w:rsidR="00BE1BB3">
          <w:rPr>
            <w:noProof/>
            <w:webHidden/>
          </w:rPr>
          <w:fldChar w:fldCharType="begin"/>
        </w:r>
        <w:r w:rsidR="00BE1BB3">
          <w:rPr>
            <w:noProof/>
            <w:webHidden/>
          </w:rPr>
          <w:instrText xml:space="preserve"> PAGEREF _Toc506816665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0CED1234" w14:textId="099B30B5"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66" w:history="1">
        <w:r w:rsidR="00BE1BB3" w:rsidRPr="00283C59">
          <w:rPr>
            <w:rStyle w:val="Hyperlink"/>
            <w:noProof/>
          </w:rPr>
          <w:t>3.27.2 step property</w:t>
        </w:r>
        <w:r w:rsidR="00BE1BB3">
          <w:rPr>
            <w:noProof/>
            <w:webHidden/>
          </w:rPr>
          <w:tab/>
        </w:r>
        <w:r w:rsidR="00BE1BB3">
          <w:rPr>
            <w:noProof/>
            <w:webHidden/>
          </w:rPr>
          <w:fldChar w:fldCharType="begin"/>
        </w:r>
        <w:r w:rsidR="00BE1BB3">
          <w:rPr>
            <w:noProof/>
            <w:webHidden/>
          </w:rPr>
          <w:instrText xml:space="preserve"> PAGEREF _Toc506816666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7DE006DD" w14:textId="2F2BA614"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67" w:history="1">
        <w:r w:rsidR="00BE1BB3" w:rsidRPr="00283C59">
          <w:rPr>
            <w:rStyle w:val="Hyperlink"/>
            <w:noProof/>
          </w:rPr>
          <w:t>3.27.3 physicalLocation property</w:t>
        </w:r>
        <w:r w:rsidR="00BE1BB3">
          <w:rPr>
            <w:noProof/>
            <w:webHidden/>
          </w:rPr>
          <w:tab/>
        </w:r>
        <w:r w:rsidR="00BE1BB3">
          <w:rPr>
            <w:noProof/>
            <w:webHidden/>
          </w:rPr>
          <w:fldChar w:fldCharType="begin"/>
        </w:r>
        <w:r w:rsidR="00BE1BB3">
          <w:rPr>
            <w:noProof/>
            <w:webHidden/>
          </w:rPr>
          <w:instrText xml:space="preserve"> PAGEREF _Toc506816667 \h </w:instrText>
        </w:r>
        <w:r w:rsidR="00BE1BB3">
          <w:rPr>
            <w:noProof/>
            <w:webHidden/>
          </w:rPr>
        </w:r>
        <w:r w:rsidR="00BE1BB3">
          <w:rPr>
            <w:noProof/>
            <w:webHidden/>
          </w:rPr>
          <w:fldChar w:fldCharType="separate"/>
        </w:r>
        <w:r w:rsidR="00BE1BB3">
          <w:rPr>
            <w:noProof/>
            <w:webHidden/>
          </w:rPr>
          <w:t>62</w:t>
        </w:r>
        <w:r w:rsidR="00BE1BB3">
          <w:rPr>
            <w:noProof/>
            <w:webHidden/>
          </w:rPr>
          <w:fldChar w:fldCharType="end"/>
        </w:r>
      </w:hyperlink>
    </w:p>
    <w:p w14:paraId="16745269" w14:textId="13411359"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68" w:history="1">
        <w:r w:rsidR="00BE1BB3" w:rsidRPr="00283C59">
          <w:rPr>
            <w:rStyle w:val="Hyperlink"/>
            <w:noProof/>
          </w:rPr>
          <w:t>3.27.4 fullyQualifiedLogicalName property</w:t>
        </w:r>
        <w:r w:rsidR="00BE1BB3">
          <w:rPr>
            <w:noProof/>
            <w:webHidden/>
          </w:rPr>
          <w:tab/>
        </w:r>
        <w:r w:rsidR="00BE1BB3">
          <w:rPr>
            <w:noProof/>
            <w:webHidden/>
          </w:rPr>
          <w:fldChar w:fldCharType="begin"/>
        </w:r>
        <w:r w:rsidR="00BE1BB3">
          <w:rPr>
            <w:noProof/>
            <w:webHidden/>
          </w:rPr>
          <w:instrText xml:space="preserve"> PAGEREF _Toc506816668 \h </w:instrText>
        </w:r>
        <w:r w:rsidR="00BE1BB3">
          <w:rPr>
            <w:noProof/>
            <w:webHidden/>
          </w:rPr>
        </w:r>
        <w:r w:rsidR="00BE1BB3">
          <w:rPr>
            <w:noProof/>
            <w:webHidden/>
          </w:rPr>
          <w:fldChar w:fldCharType="separate"/>
        </w:r>
        <w:r w:rsidR="00BE1BB3">
          <w:rPr>
            <w:noProof/>
            <w:webHidden/>
          </w:rPr>
          <w:t>62</w:t>
        </w:r>
        <w:r w:rsidR="00BE1BB3">
          <w:rPr>
            <w:noProof/>
            <w:webHidden/>
          </w:rPr>
          <w:fldChar w:fldCharType="end"/>
        </w:r>
      </w:hyperlink>
    </w:p>
    <w:p w14:paraId="078A3F05" w14:textId="4FCFF918"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69" w:history="1">
        <w:r w:rsidR="00BE1BB3" w:rsidRPr="00283C59">
          <w:rPr>
            <w:rStyle w:val="Hyperlink"/>
            <w:noProof/>
          </w:rPr>
          <w:t>3.27.5 logicalLocationKey property</w:t>
        </w:r>
        <w:r w:rsidR="00BE1BB3">
          <w:rPr>
            <w:noProof/>
            <w:webHidden/>
          </w:rPr>
          <w:tab/>
        </w:r>
        <w:r w:rsidR="00BE1BB3">
          <w:rPr>
            <w:noProof/>
            <w:webHidden/>
          </w:rPr>
          <w:fldChar w:fldCharType="begin"/>
        </w:r>
        <w:r w:rsidR="00BE1BB3">
          <w:rPr>
            <w:noProof/>
            <w:webHidden/>
          </w:rPr>
          <w:instrText xml:space="preserve"> PAGEREF _Toc506816669 \h </w:instrText>
        </w:r>
        <w:r w:rsidR="00BE1BB3">
          <w:rPr>
            <w:noProof/>
            <w:webHidden/>
          </w:rPr>
        </w:r>
        <w:r w:rsidR="00BE1BB3">
          <w:rPr>
            <w:noProof/>
            <w:webHidden/>
          </w:rPr>
          <w:fldChar w:fldCharType="separate"/>
        </w:r>
        <w:r w:rsidR="00BE1BB3">
          <w:rPr>
            <w:noProof/>
            <w:webHidden/>
          </w:rPr>
          <w:t>62</w:t>
        </w:r>
        <w:r w:rsidR="00BE1BB3">
          <w:rPr>
            <w:noProof/>
            <w:webHidden/>
          </w:rPr>
          <w:fldChar w:fldCharType="end"/>
        </w:r>
      </w:hyperlink>
    </w:p>
    <w:p w14:paraId="5DA0511F" w14:textId="28CB324D"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70" w:history="1">
        <w:r w:rsidR="00BE1BB3" w:rsidRPr="00283C59">
          <w:rPr>
            <w:rStyle w:val="Hyperlink"/>
            <w:noProof/>
          </w:rPr>
          <w:t>3.27.6 module property</w:t>
        </w:r>
        <w:r w:rsidR="00BE1BB3">
          <w:rPr>
            <w:noProof/>
            <w:webHidden/>
          </w:rPr>
          <w:tab/>
        </w:r>
        <w:r w:rsidR="00BE1BB3">
          <w:rPr>
            <w:noProof/>
            <w:webHidden/>
          </w:rPr>
          <w:fldChar w:fldCharType="begin"/>
        </w:r>
        <w:r w:rsidR="00BE1BB3">
          <w:rPr>
            <w:noProof/>
            <w:webHidden/>
          </w:rPr>
          <w:instrText xml:space="preserve"> PAGEREF _Toc506816670 \h </w:instrText>
        </w:r>
        <w:r w:rsidR="00BE1BB3">
          <w:rPr>
            <w:noProof/>
            <w:webHidden/>
          </w:rPr>
        </w:r>
        <w:r w:rsidR="00BE1BB3">
          <w:rPr>
            <w:noProof/>
            <w:webHidden/>
          </w:rPr>
          <w:fldChar w:fldCharType="separate"/>
        </w:r>
        <w:r w:rsidR="00BE1BB3">
          <w:rPr>
            <w:noProof/>
            <w:webHidden/>
          </w:rPr>
          <w:t>62</w:t>
        </w:r>
        <w:r w:rsidR="00BE1BB3">
          <w:rPr>
            <w:noProof/>
            <w:webHidden/>
          </w:rPr>
          <w:fldChar w:fldCharType="end"/>
        </w:r>
      </w:hyperlink>
    </w:p>
    <w:p w14:paraId="6A54F5D7" w14:textId="4CC6CD3E"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71" w:history="1">
        <w:r w:rsidR="00BE1BB3" w:rsidRPr="00283C59">
          <w:rPr>
            <w:rStyle w:val="Hyperlink"/>
            <w:noProof/>
          </w:rPr>
          <w:t>3.27.7 threadId property</w:t>
        </w:r>
        <w:r w:rsidR="00BE1BB3">
          <w:rPr>
            <w:noProof/>
            <w:webHidden/>
          </w:rPr>
          <w:tab/>
        </w:r>
        <w:r w:rsidR="00BE1BB3">
          <w:rPr>
            <w:noProof/>
            <w:webHidden/>
          </w:rPr>
          <w:fldChar w:fldCharType="begin"/>
        </w:r>
        <w:r w:rsidR="00BE1BB3">
          <w:rPr>
            <w:noProof/>
            <w:webHidden/>
          </w:rPr>
          <w:instrText xml:space="preserve"> PAGEREF _Toc506816671 \h </w:instrText>
        </w:r>
        <w:r w:rsidR="00BE1BB3">
          <w:rPr>
            <w:noProof/>
            <w:webHidden/>
          </w:rPr>
        </w:r>
        <w:r w:rsidR="00BE1BB3">
          <w:rPr>
            <w:noProof/>
            <w:webHidden/>
          </w:rPr>
          <w:fldChar w:fldCharType="separate"/>
        </w:r>
        <w:r w:rsidR="00BE1BB3">
          <w:rPr>
            <w:noProof/>
            <w:webHidden/>
          </w:rPr>
          <w:t>63</w:t>
        </w:r>
        <w:r w:rsidR="00BE1BB3">
          <w:rPr>
            <w:noProof/>
            <w:webHidden/>
          </w:rPr>
          <w:fldChar w:fldCharType="end"/>
        </w:r>
      </w:hyperlink>
    </w:p>
    <w:p w14:paraId="5868224E" w14:textId="11048E43"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72" w:history="1">
        <w:r w:rsidR="00BE1BB3" w:rsidRPr="00283C59">
          <w:rPr>
            <w:rStyle w:val="Hyperlink"/>
            <w:noProof/>
          </w:rPr>
          <w:t>3.27.8 message property</w:t>
        </w:r>
        <w:r w:rsidR="00BE1BB3">
          <w:rPr>
            <w:noProof/>
            <w:webHidden/>
          </w:rPr>
          <w:tab/>
        </w:r>
        <w:r w:rsidR="00BE1BB3">
          <w:rPr>
            <w:noProof/>
            <w:webHidden/>
          </w:rPr>
          <w:fldChar w:fldCharType="begin"/>
        </w:r>
        <w:r w:rsidR="00BE1BB3">
          <w:rPr>
            <w:noProof/>
            <w:webHidden/>
          </w:rPr>
          <w:instrText xml:space="preserve"> PAGEREF _Toc506816672 \h </w:instrText>
        </w:r>
        <w:r w:rsidR="00BE1BB3">
          <w:rPr>
            <w:noProof/>
            <w:webHidden/>
          </w:rPr>
        </w:r>
        <w:r w:rsidR="00BE1BB3">
          <w:rPr>
            <w:noProof/>
            <w:webHidden/>
          </w:rPr>
          <w:fldChar w:fldCharType="separate"/>
        </w:r>
        <w:r w:rsidR="00BE1BB3">
          <w:rPr>
            <w:noProof/>
            <w:webHidden/>
          </w:rPr>
          <w:t>63</w:t>
        </w:r>
        <w:r w:rsidR="00BE1BB3">
          <w:rPr>
            <w:noProof/>
            <w:webHidden/>
          </w:rPr>
          <w:fldChar w:fldCharType="end"/>
        </w:r>
      </w:hyperlink>
    </w:p>
    <w:p w14:paraId="2DF8E513" w14:textId="4435F7C1"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73" w:history="1">
        <w:r w:rsidR="00BE1BB3" w:rsidRPr="00283C59">
          <w:rPr>
            <w:rStyle w:val="Hyperlink"/>
            <w:noProof/>
          </w:rPr>
          <w:t>3.27.9 richMessage property</w:t>
        </w:r>
        <w:r w:rsidR="00BE1BB3">
          <w:rPr>
            <w:noProof/>
            <w:webHidden/>
          </w:rPr>
          <w:tab/>
        </w:r>
        <w:r w:rsidR="00BE1BB3">
          <w:rPr>
            <w:noProof/>
            <w:webHidden/>
          </w:rPr>
          <w:fldChar w:fldCharType="begin"/>
        </w:r>
        <w:r w:rsidR="00BE1BB3">
          <w:rPr>
            <w:noProof/>
            <w:webHidden/>
          </w:rPr>
          <w:instrText xml:space="preserve"> PAGEREF _Toc506816673 \h </w:instrText>
        </w:r>
        <w:r w:rsidR="00BE1BB3">
          <w:rPr>
            <w:noProof/>
            <w:webHidden/>
          </w:rPr>
        </w:r>
        <w:r w:rsidR="00BE1BB3">
          <w:rPr>
            <w:noProof/>
            <w:webHidden/>
          </w:rPr>
          <w:fldChar w:fldCharType="separate"/>
        </w:r>
        <w:r w:rsidR="00BE1BB3">
          <w:rPr>
            <w:noProof/>
            <w:webHidden/>
          </w:rPr>
          <w:t>63</w:t>
        </w:r>
        <w:r w:rsidR="00BE1BB3">
          <w:rPr>
            <w:noProof/>
            <w:webHidden/>
          </w:rPr>
          <w:fldChar w:fldCharType="end"/>
        </w:r>
      </w:hyperlink>
    </w:p>
    <w:p w14:paraId="4078E278" w14:textId="4A58122D"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74" w:history="1">
        <w:r w:rsidR="00BE1BB3" w:rsidRPr="00283C59">
          <w:rPr>
            <w:rStyle w:val="Hyperlink"/>
            <w:noProof/>
          </w:rPr>
          <w:t>3.27.10 kind property</w:t>
        </w:r>
        <w:r w:rsidR="00BE1BB3">
          <w:rPr>
            <w:noProof/>
            <w:webHidden/>
          </w:rPr>
          <w:tab/>
        </w:r>
        <w:r w:rsidR="00BE1BB3">
          <w:rPr>
            <w:noProof/>
            <w:webHidden/>
          </w:rPr>
          <w:fldChar w:fldCharType="begin"/>
        </w:r>
        <w:r w:rsidR="00BE1BB3">
          <w:rPr>
            <w:noProof/>
            <w:webHidden/>
          </w:rPr>
          <w:instrText xml:space="preserve"> PAGEREF _Toc506816674 \h </w:instrText>
        </w:r>
        <w:r w:rsidR="00BE1BB3">
          <w:rPr>
            <w:noProof/>
            <w:webHidden/>
          </w:rPr>
        </w:r>
        <w:r w:rsidR="00BE1BB3">
          <w:rPr>
            <w:noProof/>
            <w:webHidden/>
          </w:rPr>
          <w:fldChar w:fldCharType="separate"/>
        </w:r>
        <w:r w:rsidR="00BE1BB3">
          <w:rPr>
            <w:noProof/>
            <w:webHidden/>
          </w:rPr>
          <w:t>63</w:t>
        </w:r>
        <w:r w:rsidR="00BE1BB3">
          <w:rPr>
            <w:noProof/>
            <w:webHidden/>
          </w:rPr>
          <w:fldChar w:fldCharType="end"/>
        </w:r>
      </w:hyperlink>
    </w:p>
    <w:p w14:paraId="7894E3E4" w14:textId="530B4B10"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75" w:history="1">
        <w:r w:rsidR="00BE1BB3" w:rsidRPr="00283C59">
          <w:rPr>
            <w:rStyle w:val="Hyperlink"/>
            <w:noProof/>
          </w:rPr>
          <w:t>3.27.11 kind-dependent properties: target, targetLocation, values and state</w:t>
        </w:r>
        <w:r w:rsidR="00BE1BB3">
          <w:rPr>
            <w:noProof/>
            <w:webHidden/>
          </w:rPr>
          <w:tab/>
        </w:r>
        <w:r w:rsidR="00BE1BB3">
          <w:rPr>
            <w:noProof/>
            <w:webHidden/>
          </w:rPr>
          <w:fldChar w:fldCharType="begin"/>
        </w:r>
        <w:r w:rsidR="00BE1BB3">
          <w:rPr>
            <w:noProof/>
            <w:webHidden/>
          </w:rPr>
          <w:instrText xml:space="preserve"> PAGEREF _Toc506816675 \h </w:instrText>
        </w:r>
        <w:r w:rsidR="00BE1BB3">
          <w:rPr>
            <w:noProof/>
            <w:webHidden/>
          </w:rPr>
        </w:r>
        <w:r w:rsidR="00BE1BB3">
          <w:rPr>
            <w:noProof/>
            <w:webHidden/>
          </w:rPr>
          <w:fldChar w:fldCharType="separate"/>
        </w:r>
        <w:r w:rsidR="00BE1BB3">
          <w:rPr>
            <w:noProof/>
            <w:webHidden/>
          </w:rPr>
          <w:t>64</w:t>
        </w:r>
        <w:r w:rsidR="00BE1BB3">
          <w:rPr>
            <w:noProof/>
            <w:webHidden/>
          </w:rPr>
          <w:fldChar w:fldCharType="end"/>
        </w:r>
      </w:hyperlink>
    </w:p>
    <w:p w14:paraId="02F79AEB" w14:textId="2A33B596"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76" w:history="1">
        <w:r w:rsidR="00BE1BB3" w:rsidRPr="00283C59">
          <w:rPr>
            <w:rStyle w:val="Hyperlink"/>
            <w:noProof/>
          </w:rPr>
          <w:t>3.27.12 targetKey property</w:t>
        </w:r>
        <w:r w:rsidR="00BE1BB3">
          <w:rPr>
            <w:noProof/>
            <w:webHidden/>
          </w:rPr>
          <w:tab/>
        </w:r>
        <w:r w:rsidR="00BE1BB3">
          <w:rPr>
            <w:noProof/>
            <w:webHidden/>
          </w:rPr>
          <w:fldChar w:fldCharType="begin"/>
        </w:r>
        <w:r w:rsidR="00BE1BB3">
          <w:rPr>
            <w:noProof/>
            <w:webHidden/>
          </w:rPr>
          <w:instrText xml:space="preserve"> PAGEREF _Toc506816676 \h </w:instrText>
        </w:r>
        <w:r w:rsidR="00BE1BB3">
          <w:rPr>
            <w:noProof/>
            <w:webHidden/>
          </w:rPr>
        </w:r>
        <w:r w:rsidR="00BE1BB3">
          <w:rPr>
            <w:noProof/>
            <w:webHidden/>
          </w:rPr>
          <w:fldChar w:fldCharType="separate"/>
        </w:r>
        <w:r w:rsidR="00BE1BB3">
          <w:rPr>
            <w:noProof/>
            <w:webHidden/>
          </w:rPr>
          <w:t>70</w:t>
        </w:r>
        <w:r w:rsidR="00BE1BB3">
          <w:rPr>
            <w:noProof/>
            <w:webHidden/>
          </w:rPr>
          <w:fldChar w:fldCharType="end"/>
        </w:r>
      </w:hyperlink>
    </w:p>
    <w:p w14:paraId="6FFECADD" w14:textId="56F38925"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77" w:history="1">
        <w:r w:rsidR="00BE1BB3" w:rsidRPr="00283C59">
          <w:rPr>
            <w:rStyle w:val="Hyperlink"/>
            <w:noProof/>
          </w:rPr>
          <w:t>3.27.13 importance property</w:t>
        </w:r>
        <w:r w:rsidR="00BE1BB3">
          <w:rPr>
            <w:noProof/>
            <w:webHidden/>
          </w:rPr>
          <w:tab/>
        </w:r>
        <w:r w:rsidR="00BE1BB3">
          <w:rPr>
            <w:noProof/>
            <w:webHidden/>
          </w:rPr>
          <w:fldChar w:fldCharType="begin"/>
        </w:r>
        <w:r w:rsidR="00BE1BB3">
          <w:rPr>
            <w:noProof/>
            <w:webHidden/>
          </w:rPr>
          <w:instrText xml:space="preserve"> PAGEREF _Toc506816677 \h </w:instrText>
        </w:r>
        <w:r w:rsidR="00BE1BB3">
          <w:rPr>
            <w:noProof/>
            <w:webHidden/>
          </w:rPr>
        </w:r>
        <w:r w:rsidR="00BE1BB3">
          <w:rPr>
            <w:noProof/>
            <w:webHidden/>
          </w:rPr>
          <w:fldChar w:fldCharType="separate"/>
        </w:r>
        <w:r w:rsidR="00BE1BB3">
          <w:rPr>
            <w:noProof/>
            <w:webHidden/>
          </w:rPr>
          <w:t>70</w:t>
        </w:r>
        <w:r w:rsidR="00BE1BB3">
          <w:rPr>
            <w:noProof/>
            <w:webHidden/>
          </w:rPr>
          <w:fldChar w:fldCharType="end"/>
        </w:r>
      </w:hyperlink>
    </w:p>
    <w:p w14:paraId="1CB9618C" w14:textId="3834268D"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78" w:history="1">
        <w:r w:rsidR="00BE1BB3" w:rsidRPr="00283C59">
          <w:rPr>
            <w:rStyle w:val="Hyperlink"/>
            <w:noProof/>
          </w:rPr>
          <w:t>3.27.14 taintKind property</w:t>
        </w:r>
        <w:r w:rsidR="00BE1BB3">
          <w:rPr>
            <w:noProof/>
            <w:webHidden/>
          </w:rPr>
          <w:tab/>
        </w:r>
        <w:r w:rsidR="00BE1BB3">
          <w:rPr>
            <w:noProof/>
            <w:webHidden/>
          </w:rPr>
          <w:fldChar w:fldCharType="begin"/>
        </w:r>
        <w:r w:rsidR="00BE1BB3">
          <w:rPr>
            <w:noProof/>
            <w:webHidden/>
          </w:rPr>
          <w:instrText xml:space="preserve"> PAGEREF _Toc506816678 \h </w:instrText>
        </w:r>
        <w:r w:rsidR="00BE1BB3">
          <w:rPr>
            <w:noProof/>
            <w:webHidden/>
          </w:rPr>
        </w:r>
        <w:r w:rsidR="00BE1BB3">
          <w:rPr>
            <w:noProof/>
            <w:webHidden/>
          </w:rPr>
          <w:fldChar w:fldCharType="separate"/>
        </w:r>
        <w:r w:rsidR="00BE1BB3">
          <w:rPr>
            <w:noProof/>
            <w:webHidden/>
          </w:rPr>
          <w:t>70</w:t>
        </w:r>
        <w:r w:rsidR="00BE1BB3">
          <w:rPr>
            <w:noProof/>
            <w:webHidden/>
          </w:rPr>
          <w:fldChar w:fldCharType="end"/>
        </w:r>
      </w:hyperlink>
    </w:p>
    <w:p w14:paraId="0EDFF993" w14:textId="4EA4B0F6"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79" w:history="1">
        <w:r w:rsidR="00BE1BB3" w:rsidRPr="00283C59">
          <w:rPr>
            <w:rStyle w:val="Hyperlink"/>
            <w:noProof/>
          </w:rPr>
          <w:t>3.27.15 snippet property</w:t>
        </w:r>
        <w:r w:rsidR="00BE1BB3">
          <w:rPr>
            <w:noProof/>
            <w:webHidden/>
          </w:rPr>
          <w:tab/>
        </w:r>
        <w:r w:rsidR="00BE1BB3">
          <w:rPr>
            <w:noProof/>
            <w:webHidden/>
          </w:rPr>
          <w:fldChar w:fldCharType="begin"/>
        </w:r>
        <w:r w:rsidR="00BE1BB3">
          <w:rPr>
            <w:noProof/>
            <w:webHidden/>
          </w:rPr>
          <w:instrText xml:space="preserve"> PAGEREF _Toc506816679 \h </w:instrText>
        </w:r>
        <w:r w:rsidR="00BE1BB3">
          <w:rPr>
            <w:noProof/>
            <w:webHidden/>
          </w:rPr>
        </w:r>
        <w:r w:rsidR="00BE1BB3">
          <w:rPr>
            <w:noProof/>
            <w:webHidden/>
          </w:rPr>
          <w:fldChar w:fldCharType="separate"/>
        </w:r>
        <w:r w:rsidR="00BE1BB3">
          <w:rPr>
            <w:noProof/>
            <w:webHidden/>
          </w:rPr>
          <w:t>71</w:t>
        </w:r>
        <w:r w:rsidR="00BE1BB3">
          <w:rPr>
            <w:noProof/>
            <w:webHidden/>
          </w:rPr>
          <w:fldChar w:fldCharType="end"/>
        </w:r>
      </w:hyperlink>
    </w:p>
    <w:p w14:paraId="41763B58" w14:textId="7E549EBF"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80" w:history="1">
        <w:r w:rsidR="00BE1BB3" w:rsidRPr="00283C59">
          <w:rPr>
            <w:rStyle w:val="Hyperlink"/>
            <w:noProof/>
          </w:rPr>
          <w:t>3.27.16 annotations property</w:t>
        </w:r>
        <w:r w:rsidR="00BE1BB3">
          <w:rPr>
            <w:noProof/>
            <w:webHidden/>
          </w:rPr>
          <w:tab/>
        </w:r>
        <w:r w:rsidR="00BE1BB3">
          <w:rPr>
            <w:noProof/>
            <w:webHidden/>
          </w:rPr>
          <w:fldChar w:fldCharType="begin"/>
        </w:r>
        <w:r w:rsidR="00BE1BB3">
          <w:rPr>
            <w:noProof/>
            <w:webHidden/>
          </w:rPr>
          <w:instrText xml:space="preserve"> PAGEREF _Toc506816680 \h </w:instrText>
        </w:r>
        <w:r w:rsidR="00BE1BB3">
          <w:rPr>
            <w:noProof/>
            <w:webHidden/>
          </w:rPr>
        </w:r>
        <w:r w:rsidR="00BE1BB3">
          <w:rPr>
            <w:noProof/>
            <w:webHidden/>
          </w:rPr>
          <w:fldChar w:fldCharType="separate"/>
        </w:r>
        <w:r w:rsidR="00BE1BB3">
          <w:rPr>
            <w:noProof/>
            <w:webHidden/>
          </w:rPr>
          <w:t>71</w:t>
        </w:r>
        <w:r w:rsidR="00BE1BB3">
          <w:rPr>
            <w:noProof/>
            <w:webHidden/>
          </w:rPr>
          <w:fldChar w:fldCharType="end"/>
        </w:r>
      </w:hyperlink>
    </w:p>
    <w:p w14:paraId="6FCF689F" w14:textId="47E72833"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81" w:history="1">
        <w:r w:rsidR="00BE1BB3" w:rsidRPr="00283C59">
          <w:rPr>
            <w:rStyle w:val="Hyperlink"/>
            <w:noProof/>
          </w:rPr>
          <w:t>3.27.17 properties property</w:t>
        </w:r>
        <w:r w:rsidR="00BE1BB3">
          <w:rPr>
            <w:noProof/>
            <w:webHidden/>
          </w:rPr>
          <w:tab/>
        </w:r>
        <w:r w:rsidR="00BE1BB3">
          <w:rPr>
            <w:noProof/>
            <w:webHidden/>
          </w:rPr>
          <w:fldChar w:fldCharType="begin"/>
        </w:r>
        <w:r w:rsidR="00BE1BB3">
          <w:rPr>
            <w:noProof/>
            <w:webHidden/>
          </w:rPr>
          <w:instrText xml:space="preserve"> PAGEREF _Toc506816681 \h </w:instrText>
        </w:r>
        <w:r w:rsidR="00BE1BB3">
          <w:rPr>
            <w:noProof/>
            <w:webHidden/>
          </w:rPr>
        </w:r>
        <w:r w:rsidR="00BE1BB3">
          <w:rPr>
            <w:noProof/>
            <w:webHidden/>
          </w:rPr>
          <w:fldChar w:fldCharType="separate"/>
        </w:r>
        <w:r w:rsidR="00BE1BB3">
          <w:rPr>
            <w:noProof/>
            <w:webHidden/>
          </w:rPr>
          <w:t>71</w:t>
        </w:r>
        <w:r w:rsidR="00BE1BB3">
          <w:rPr>
            <w:noProof/>
            <w:webHidden/>
          </w:rPr>
          <w:fldChar w:fldCharType="end"/>
        </w:r>
      </w:hyperlink>
    </w:p>
    <w:p w14:paraId="02ED8ACF" w14:textId="1C251F1F"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682" w:history="1">
        <w:r w:rsidR="00BE1BB3" w:rsidRPr="00283C59">
          <w:rPr>
            <w:rStyle w:val="Hyperlink"/>
            <w:noProof/>
          </w:rPr>
          <w:t>3.28 annotation object</w:t>
        </w:r>
        <w:r w:rsidR="00BE1BB3">
          <w:rPr>
            <w:noProof/>
            <w:webHidden/>
          </w:rPr>
          <w:tab/>
        </w:r>
        <w:r w:rsidR="00BE1BB3">
          <w:rPr>
            <w:noProof/>
            <w:webHidden/>
          </w:rPr>
          <w:fldChar w:fldCharType="begin"/>
        </w:r>
        <w:r w:rsidR="00BE1BB3">
          <w:rPr>
            <w:noProof/>
            <w:webHidden/>
          </w:rPr>
          <w:instrText xml:space="preserve"> PAGEREF _Toc506816682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6DF2E22A" w14:textId="54078FF1"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83" w:history="1">
        <w:r w:rsidR="00BE1BB3" w:rsidRPr="00283C59">
          <w:rPr>
            <w:rStyle w:val="Hyperlink"/>
            <w:noProof/>
          </w:rPr>
          <w:t>3.28.1 General</w:t>
        </w:r>
        <w:r w:rsidR="00BE1BB3">
          <w:rPr>
            <w:noProof/>
            <w:webHidden/>
          </w:rPr>
          <w:tab/>
        </w:r>
        <w:r w:rsidR="00BE1BB3">
          <w:rPr>
            <w:noProof/>
            <w:webHidden/>
          </w:rPr>
          <w:fldChar w:fldCharType="begin"/>
        </w:r>
        <w:r w:rsidR="00BE1BB3">
          <w:rPr>
            <w:noProof/>
            <w:webHidden/>
          </w:rPr>
          <w:instrText xml:space="preserve"> PAGEREF _Toc506816683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19DB6398" w14:textId="028A0E78"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84" w:history="1">
        <w:r w:rsidR="00BE1BB3" w:rsidRPr="00283C59">
          <w:rPr>
            <w:rStyle w:val="Hyperlink"/>
            <w:noProof/>
          </w:rPr>
          <w:t>3.28.2 message property</w:t>
        </w:r>
        <w:r w:rsidR="00BE1BB3">
          <w:rPr>
            <w:noProof/>
            <w:webHidden/>
          </w:rPr>
          <w:tab/>
        </w:r>
        <w:r w:rsidR="00BE1BB3">
          <w:rPr>
            <w:noProof/>
            <w:webHidden/>
          </w:rPr>
          <w:fldChar w:fldCharType="begin"/>
        </w:r>
        <w:r w:rsidR="00BE1BB3">
          <w:rPr>
            <w:noProof/>
            <w:webHidden/>
          </w:rPr>
          <w:instrText xml:space="preserve"> PAGEREF _Toc506816684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10886BDA" w14:textId="51E6FA0F"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85" w:history="1">
        <w:r w:rsidR="00BE1BB3" w:rsidRPr="00283C59">
          <w:rPr>
            <w:rStyle w:val="Hyperlink"/>
            <w:noProof/>
          </w:rPr>
          <w:t>3.28.3 richMessage property</w:t>
        </w:r>
        <w:r w:rsidR="00BE1BB3">
          <w:rPr>
            <w:noProof/>
            <w:webHidden/>
          </w:rPr>
          <w:tab/>
        </w:r>
        <w:r w:rsidR="00BE1BB3">
          <w:rPr>
            <w:noProof/>
            <w:webHidden/>
          </w:rPr>
          <w:fldChar w:fldCharType="begin"/>
        </w:r>
        <w:r w:rsidR="00BE1BB3">
          <w:rPr>
            <w:noProof/>
            <w:webHidden/>
          </w:rPr>
          <w:instrText xml:space="preserve"> PAGEREF _Toc506816685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5C9E556C" w14:textId="320AA5C2"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86" w:history="1">
        <w:r w:rsidR="00BE1BB3" w:rsidRPr="00283C59">
          <w:rPr>
            <w:rStyle w:val="Hyperlink"/>
            <w:noProof/>
          </w:rPr>
          <w:t>3.28.4 locations property</w:t>
        </w:r>
        <w:r w:rsidR="00BE1BB3">
          <w:rPr>
            <w:noProof/>
            <w:webHidden/>
          </w:rPr>
          <w:tab/>
        </w:r>
        <w:r w:rsidR="00BE1BB3">
          <w:rPr>
            <w:noProof/>
            <w:webHidden/>
          </w:rPr>
          <w:fldChar w:fldCharType="begin"/>
        </w:r>
        <w:r w:rsidR="00BE1BB3">
          <w:rPr>
            <w:noProof/>
            <w:webHidden/>
          </w:rPr>
          <w:instrText xml:space="preserve"> PAGEREF _Toc506816686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413FF829" w14:textId="6B95302C"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687" w:history="1">
        <w:r w:rsidR="00BE1BB3" w:rsidRPr="00283C59">
          <w:rPr>
            <w:rStyle w:val="Hyperlink"/>
            <w:noProof/>
          </w:rPr>
          <w:t>3.29 rule object</w:t>
        </w:r>
        <w:r w:rsidR="00BE1BB3">
          <w:rPr>
            <w:noProof/>
            <w:webHidden/>
          </w:rPr>
          <w:tab/>
        </w:r>
        <w:r w:rsidR="00BE1BB3">
          <w:rPr>
            <w:noProof/>
            <w:webHidden/>
          </w:rPr>
          <w:fldChar w:fldCharType="begin"/>
        </w:r>
        <w:r w:rsidR="00BE1BB3">
          <w:rPr>
            <w:noProof/>
            <w:webHidden/>
          </w:rPr>
          <w:instrText xml:space="preserve"> PAGEREF _Toc506816687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4E201443" w14:textId="23373F22"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88" w:history="1">
        <w:r w:rsidR="00BE1BB3" w:rsidRPr="00283C59">
          <w:rPr>
            <w:rStyle w:val="Hyperlink"/>
            <w:noProof/>
          </w:rPr>
          <w:t>3.29.1 General</w:t>
        </w:r>
        <w:r w:rsidR="00BE1BB3">
          <w:rPr>
            <w:noProof/>
            <w:webHidden/>
          </w:rPr>
          <w:tab/>
        </w:r>
        <w:r w:rsidR="00BE1BB3">
          <w:rPr>
            <w:noProof/>
            <w:webHidden/>
          </w:rPr>
          <w:fldChar w:fldCharType="begin"/>
        </w:r>
        <w:r w:rsidR="00BE1BB3">
          <w:rPr>
            <w:noProof/>
            <w:webHidden/>
          </w:rPr>
          <w:instrText xml:space="preserve"> PAGEREF _Toc506816688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3FB6203D" w14:textId="3A3E9C4E"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89" w:history="1">
        <w:r w:rsidR="00BE1BB3" w:rsidRPr="00283C59">
          <w:rPr>
            <w:rStyle w:val="Hyperlink"/>
            <w:noProof/>
          </w:rPr>
          <w:t>3.29.2 Constraints</w:t>
        </w:r>
        <w:r w:rsidR="00BE1BB3">
          <w:rPr>
            <w:noProof/>
            <w:webHidden/>
          </w:rPr>
          <w:tab/>
        </w:r>
        <w:r w:rsidR="00BE1BB3">
          <w:rPr>
            <w:noProof/>
            <w:webHidden/>
          </w:rPr>
          <w:fldChar w:fldCharType="begin"/>
        </w:r>
        <w:r w:rsidR="00BE1BB3">
          <w:rPr>
            <w:noProof/>
            <w:webHidden/>
          </w:rPr>
          <w:instrText xml:space="preserve"> PAGEREF _Toc506816689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48FF8C17" w14:textId="6A19D9D5"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90" w:history="1">
        <w:r w:rsidR="00BE1BB3" w:rsidRPr="00283C59">
          <w:rPr>
            <w:rStyle w:val="Hyperlink"/>
            <w:noProof/>
          </w:rPr>
          <w:t>3.29.3 id property</w:t>
        </w:r>
        <w:r w:rsidR="00BE1BB3">
          <w:rPr>
            <w:noProof/>
            <w:webHidden/>
          </w:rPr>
          <w:tab/>
        </w:r>
        <w:r w:rsidR="00BE1BB3">
          <w:rPr>
            <w:noProof/>
            <w:webHidden/>
          </w:rPr>
          <w:fldChar w:fldCharType="begin"/>
        </w:r>
        <w:r w:rsidR="00BE1BB3">
          <w:rPr>
            <w:noProof/>
            <w:webHidden/>
          </w:rPr>
          <w:instrText xml:space="preserve"> PAGEREF _Toc506816690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0EAE3696" w14:textId="6467567B"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91" w:history="1">
        <w:r w:rsidR="00BE1BB3" w:rsidRPr="00283C59">
          <w:rPr>
            <w:rStyle w:val="Hyperlink"/>
            <w:noProof/>
          </w:rPr>
          <w:t>3.29.4 name property</w:t>
        </w:r>
        <w:r w:rsidR="00BE1BB3">
          <w:rPr>
            <w:noProof/>
            <w:webHidden/>
          </w:rPr>
          <w:tab/>
        </w:r>
        <w:r w:rsidR="00BE1BB3">
          <w:rPr>
            <w:noProof/>
            <w:webHidden/>
          </w:rPr>
          <w:fldChar w:fldCharType="begin"/>
        </w:r>
        <w:r w:rsidR="00BE1BB3">
          <w:rPr>
            <w:noProof/>
            <w:webHidden/>
          </w:rPr>
          <w:instrText xml:space="preserve"> PAGEREF _Toc506816691 \h </w:instrText>
        </w:r>
        <w:r w:rsidR="00BE1BB3">
          <w:rPr>
            <w:noProof/>
            <w:webHidden/>
          </w:rPr>
        </w:r>
        <w:r w:rsidR="00BE1BB3">
          <w:rPr>
            <w:noProof/>
            <w:webHidden/>
          </w:rPr>
          <w:fldChar w:fldCharType="separate"/>
        </w:r>
        <w:r w:rsidR="00BE1BB3">
          <w:rPr>
            <w:noProof/>
            <w:webHidden/>
          </w:rPr>
          <w:t>73</w:t>
        </w:r>
        <w:r w:rsidR="00BE1BB3">
          <w:rPr>
            <w:noProof/>
            <w:webHidden/>
          </w:rPr>
          <w:fldChar w:fldCharType="end"/>
        </w:r>
      </w:hyperlink>
    </w:p>
    <w:p w14:paraId="4C70BF01" w14:textId="2BC8CCC4"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92" w:history="1">
        <w:r w:rsidR="00BE1BB3" w:rsidRPr="00283C59">
          <w:rPr>
            <w:rStyle w:val="Hyperlink"/>
            <w:noProof/>
          </w:rPr>
          <w:t>3.29.5 shortDescription property</w:t>
        </w:r>
        <w:r w:rsidR="00BE1BB3">
          <w:rPr>
            <w:noProof/>
            <w:webHidden/>
          </w:rPr>
          <w:tab/>
        </w:r>
        <w:r w:rsidR="00BE1BB3">
          <w:rPr>
            <w:noProof/>
            <w:webHidden/>
          </w:rPr>
          <w:fldChar w:fldCharType="begin"/>
        </w:r>
        <w:r w:rsidR="00BE1BB3">
          <w:rPr>
            <w:noProof/>
            <w:webHidden/>
          </w:rPr>
          <w:instrText xml:space="preserve"> PAGEREF _Toc506816692 \h </w:instrText>
        </w:r>
        <w:r w:rsidR="00BE1BB3">
          <w:rPr>
            <w:noProof/>
            <w:webHidden/>
          </w:rPr>
        </w:r>
        <w:r w:rsidR="00BE1BB3">
          <w:rPr>
            <w:noProof/>
            <w:webHidden/>
          </w:rPr>
          <w:fldChar w:fldCharType="separate"/>
        </w:r>
        <w:r w:rsidR="00BE1BB3">
          <w:rPr>
            <w:noProof/>
            <w:webHidden/>
          </w:rPr>
          <w:t>73</w:t>
        </w:r>
        <w:r w:rsidR="00BE1BB3">
          <w:rPr>
            <w:noProof/>
            <w:webHidden/>
          </w:rPr>
          <w:fldChar w:fldCharType="end"/>
        </w:r>
      </w:hyperlink>
    </w:p>
    <w:p w14:paraId="1C5C7124" w14:textId="67EC0888"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93" w:history="1">
        <w:r w:rsidR="00BE1BB3" w:rsidRPr="00283C59">
          <w:rPr>
            <w:rStyle w:val="Hyperlink"/>
            <w:noProof/>
          </w:rPr>
          <w:t>3.29.6 fullDescription property</w:t>
        </w:r>
        <w:r w:rsidR="00BE1BB3">
          <w:rPr>
            <w:noProof/>
            <w:webHidden/>
          </w:rPr>
          <w:tab/>
        </w:r>
        <w:r w:rsidR="00BE1BB3">
          <w:rPr>
            <w:noProof/>
            <w:webHidden/>
          </w:rPr>
          <w:fldChar w:fldCharType="begin"/>
        </w:r>
        <w:r w:rsidR="00BE1BB3">
          <w:rPr>
            <w:noProof/>
            <w:webHidden/>
          </w:rPr>
          <w:instrText xml:space="preserve"> PAGEREF _Toc506816693 \h </w:instrText>
        </w:r>
        <w:r w:rsidR="00BE1BB3">
          <w:rPr>
            <w:noProof/>
            <w:webHidden/>
          </w:rPr>
        </w:r>
        <w:r w:rsidR="00BE1BB3">
          <w:rPr>
            <w:noProof/>
            <w:webHidden/>
          </w:rPr>
          <w:fldChar w:fldCharType="separate"/>
        </w:r>
        <w:r w:rsidR="00BE1BB3">
          <w:rPr>
            <w:noProof/>
            <w:webHidden/>
          </w:rPr>
          <w:t>73</w:t>
        </w:r>
        <w:r w:rsidR="00BE1BB3">
          <w:rPr>
            <w:noProof/>
            <w:webHidden/>
          </w:rPr>
          <w:fldChar w:fldCharType="end"/>
        </w:r>
      </w:hyperlink>
    </w:p>
    <w:p w14:paraId="216D3B83" w14:textId="0C60318F"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94" w:history="1">
        <w:r w:rsidR="00BE1BB3" w:rsidRPr="00283C59">
          <w:rPr>
            <w:rStyle w:val="Hyperlink"/>
            <w:noProof/>
          </w:rPr>
          <w:t>3.29.7 richDescription property</w:t>
        </w:r>
        <w:r w:rsidR="00BE1BB3">
          <w:rPr>
            <w:noProof/>
            <w:webHidden/>
          </w:rPr>
          <w:tab/>
        </w:r>
        <w:r w:rsidR="00BE1BB3">
          <w:rPr>
            <w:noProof/>
            <w:webHidden/>
          </w:rPr>
          <w:fldChar w:fldCharType="begin"/>
        </w:r>
        <w:r w:rsidR="00BE1BB3">
          <w:rPr>
            <w:noProof/>
            <w:webHidden/>
          </w:rPr>
          <w:instrText xml:space="preserve"> PAGEREF _Toc506816694 \h </w:instrText>
        </w:r>
        <w:r w:rsidR="00BE1BB3">
          <w:rPr>
            <w:noProof/>
            <w:webHidden/>
          </w:rPr>
        </w:r>
        <w:r w:rsidR="00BE1BB3">
          <w:rPr>
            <w:noProof/>
            <w:webHidden/>
          </w:rPr>
          <w:fldChar w:fldCharType="separate"/>
        </w:r>
        <w:r w:rsidR="00BE1BB3">
          <w:rPr>
            <w:noProof/>
            <w:webHidden/>
          </w:rPr>
          <w:t>73</w:t>
        </w:r>
        <w:r w:rsidR="00BE1BB3">
          <w:rPr>
            <w:noProof/>
            <w:webHidden/>
          </w:rPr>
          <w:fldChar w:fldCharType="end"/>
        </w:r>
      </w:hyperlink>
    </w:p>
    <w:p w14:paraId="7690C45D" w14:textId="084EA028"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95" w:history="1">
        <w:r w:rsidR="00BE1BB3" w:rsidRPr="00283C59">
          <w:rPr>
            <w:rStyle w:val="Hyperlink"/>
            <w:noProof/>
          </w:rPr>
          <w:t>3.29.8 defaultLevel property</w:t>
        </w:r>
        <w:r w:rsidR="00BE1BB3">
          <w:rPr>
            <w:noProof/>
            <w:webHidden/>
          </w:rPr>
          <w:tab/>
        </w:r>
        <w:r w:rsidR="00BE1BB3">
          <w:rPr>
            <w:noProof/>
            <w:webHidden/>
          </w:rPr>
          <w:fldChar w:fldCharType="begin"/>
        </w:r>
        <w:r w:rsidR="00BE1BB3">
          <w:rPr>
            <w:noProof/>
            <w:webHidden/>
          </w:rPr>
          <w:instrText xml:space="preserve"> PAGEREF _Toc506816695 \h </w:instrText>
        </w:r>
        <w:r w:rsidR="00BE1BB3">
          <w:rPr>
            <w:noProof/>
            <w:webHidden/>
          </w:rPr>
        </w:r>
        <w:r w:rsidR="00BE1BB3">
          <w:rPr>
            <w:noProof/>
            <w:webHidden/>
          </w:rPr>
          <w:fldChar w:fldCharType="separate"/>
        </w:r>
        <w:r w:rsidR="00BE1BB3">
          <w:rPr>
            <w:noProof/>
            <w:webHidden/>
          </w:rPr>
          <w:t>73</w:t>
        </w:r>
        <w:r w:rsidR="00BE1BB3">
          <w:rPr>
            <w:noProof/>
            <w:webHidden/>
          </w:rPr>
          <w:fldChar w:fldCharType="end"/>
        </w:r>
      </w:hyperlink>
    </w:p>
    <w:p w14:paraId="2ACA1155" w14:textId="30E9E159"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96" w:history="1">
        <w:r w:rsidR="00BE1BB3" w:rsidRPr="00283C59">
          <w:rPr>
            <w:rStyle w:val="Hyperlink"/>
            <w:noProof/>
          </w:rPr>
          <w:t>3.29.9 messageTemplates property</w:t>
        </w:r>
        <w:r w:rsidR="00BE1BB3">
          <w:rPr>
            <w:noProof/>
            <w:webHidden/>
          </w:rPr>
          <w:tab/>
        </w:r>
        <w:r w:rsidR="00BE1BB3">
          <w:rPr>
            <w:noProof/>
            <w:webHidden/>
          </w:rPr>
          <w:fldChar w:fldCharType="begin"/>
        </w:r>
        <w:r w:rsidR="00BE1BB3">
          <w:rPr>
            <w:noProof/>
            <w:webHidden/>
          </w:rPr>
          <w:instrText xml:space="preserve"> PAGEREF _Toc506816696 \h </w:instrText>
        </w:r>
        <w:r w:rsidR="00BE1BB3">
          <w:rPr>
            <w:noProof/>
            <w:webHidden/>
          </w:rPr>
        </w:r>
        <w:r w:rsidR="00BE1BB3">
          <w:rPr>
            <w:noProof/>
            <w:webHidden/>
          </w:rPr>
          <w:fldChar w:fldCharType="separate"/>
        </w:r>
        <w:r w:rsidR="00BE1BB3">
          <w:rPr>
            <w:noProof/>
            <w:webHidden/>
          </w:rPr>
          <w:t>74</w:t>
        </w:r>
        <w:r w:rsidR="00BE1BB3">
          <w:rPr>
            <w:noProof/>
            <w:webHidden/>
          </w:rPr>
          <w:fldChar w:fldCharType="end"/>
        </w:r>
      </w:hyperlink>
    </w:p>
    <w:p w14:paraId="2507B2F0" w14:textId="08D724C1"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97" w:history="1">
        <w:r w:rsidR="00BE1BB3" w:rsidRPr="00283C59">
          <w:rPr>
            <w:rStyle w:val="Hyperlink"/>
            <w:noProof/>
          </w:rPr>
          <w:t>3.29.10 richMessageTemplates property</w:t>
        </w:r>
        <w:r w:rsidR="00BE1BB3">
          <w:rPr>
            <w:noProof/>
            <w:webHidden/>
          </w:rPr>
          <w:tab/>
        </w:r>
        <w:r w:rsidR="00BE1BB3">
          <w:rPr>
            <w:noProof/>
            <w:webHidden/>
          </w:rPr>
          <w:fldChar w:fldCharType="begin"/>
        </w:r>
        <w:r w:rsidR="00BE1BB3">
          <w:rPr>
            <w:noProof/>
            <w:webHidden/>
          </w:rPr>
          <w:instrText xml:space="preserve"> PAGEREF _Toc506816697 \h </w:instrText>
        </w:r>
        <w:r w:rsidR="00BE1BB3">
          <w:rPr>
            <w:noProof/>
            <w:webHidden/>
          </w:rPr>
        </w:r>
        <w:r w:rsidR="00BE1BB3">
          <w:rPr>
            <w:noProof/>
            <w:webHidden/>
          </w:rPr>
          <w:fldChar w:fldCharType="separate"/>
        </w:r>
        <w:r w:rsidR="00BE1BB3">
          <w:rPr>
            <w:noProof/>
            <w:webHidden/>
          </w:rPr>
          <w:t>74</w:t>
        </w:r>
        <w:r w:rsidR="00BE1BB3">
          <w:rPr>
            <w:noProof/>
            <w:webHidden/>
          </w:rPr>
          <w:fldChar w:fldCharType="end"/>
        </w:r>
      </w:hyperlink>
    </w:p>
    <w:p w14:paraId="3368587C" w14:textId="666C8DD0"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98" w:history="1">
        <w:r w:rsidR="00BE1BB3" w:rsidRPr="00283C59">
          <w:rPr>
            <w:rStyle w:val="Hyperlink"/>
            <w:noProof/>
          </w:rPr>
          <w:t>3.29.11 helpUri property</w:t>
        </w:r>
        <w:r w:rsidR="00BE1BB3">
          <w:rPr>
            <w:noProof/>
            <w:webHidden/>
          </w:rPr>
          <w:tab/>
        </w:r>
        <w:r w:rsidR="00BE1BB3">
          <w:rPr>
            <w:noProof/>
            <w:webHidden/>
          </w:rPr>
          <w:fldChar w:fldCharType="begin"/>
        </w:r>
        <w:r w:rsidR="00BE1BB3">
          <w:rPr>
            <w:noProof/>
            <w:webHidden/>
          </w:rPr>
          <w:instrText xml:space="preserve"> PAGEREF _Toc506816698 \h </w:instrText>
        </w:r>
        <w:r w:rsidR="00BE1BB3">
          <w:rPr>
            <w:noProof/>
            <w:webHidden/>
          </w:rPr>
        </w:r>
        <w:r w:rsidR="00BE1BB3">
          <w:rPr>
            <w:noProof/>
            <w:webHidden/>
          </w:rPr>
          <w:fldChar w:fldCharType="separate"/>
        </w:r>
        <w:r w:rsidR="00BE1BB3">
          <w:rPr>
            <w:noProof/>
            <w:webHidden/>
          </w:rPr>
          <w:t>75</w:t>
        </w:r>
        <w:r w:rsidR="00BE1BB3">
          <w:rPr>
            <w:noProof/>
            <w:webHidden/>
          </w:rPr>
          <w:fldChar w:fldCharType="end"/>
        </w:r>
      </w:hyperlink>
    </w:p>
    <w:p w14:paraId="451768D6" w14:textId="5F50977F"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699" w:history="1">
        <w:r w:rsidR="00BE1BB3" w:rsidRPr="00283C59">
          <w:rPr>
            <w:rStyle w:val="Hyperlink"/>
            <w:noProof/>
          </w:rPr>
          <w:t>3.29.12 help property</w:t>
        </w:r>
        <w:r w:rsidR="00BE1BB3">
          <w:rPr>
            <w:noProof/>
            <w:webHidden/>
          </w:rPr>
          <w:tab/>
        </w:r>
        <w:r w:rsidR="00BE1BB3">
          <w:rPr>
            <w:noProof/>
            <w:webHidden/>
          </w:rPr>
          <w:fldChar w:fldCharType="begin"/>
        </w:r>
        <w:r w:rsidR="00BE1BB3">
          <w:rPr>
            <w:noProof/>
            <w:webHidden/>
          </w:rPr>
          <w:instrText xml:space="preserve"> PAGEREF _Toc506816699 \h </w:instrText>
        </w:r>
        <w:r w:rsidR="00BE1BB3">
          <w:rPr>
            <w:noProof/>
            <w:webHidden/>
          </w:rPr>
        </w:r>
        <w:r w:rsidR="00BE1BB3">
          <w:rPr>
            <w:noProof/>
            <w:webHidden/>
          </w:rPr>
          <w:fldChar w:fldCharType="separate"/>
        </w:r>
        <w:r w:rsidR="00BE1BB3">
          <w:rPr>
            <w:noProof/>
            <w:webHidden/>
          </w:rPr>
          <w:t>75</w:t>
        </w:r>
        <w:r w:rsidR="00BE1BB3">
          <w:rPr>
            <w:noProof/>
            <w:webHidden/>
          </w:rPr>
          <w:fldChar w:fldCharType="end"/>
        </w:r>
      </w:hyperlink>
    </w:p>
    <w:p w14:paraId="2E1DA0C7" w14:textId="221601A9"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700" w:history="1">
        <w:r w:rsidR="00BE1BB3" w:rsidRPr="00283C59">
          <w:rPr>
            <w:rStyle w:val="Hyperlink"/>
            <w:noProof/>
          </w:rPr>
          <w:t>3.29.13 richHelp property</w:t>
        </w:r>
        <w:r w:rsidR="00BE1BB3">
          <w:rPr>
            <w:noProof/>
            <w:webHidden/>
          </w:rPr>
          <w:tab/>
        </w:r>
        <w:r w:rsidR="00BE1BB3">
          <w:rPr>
            <w:noProof/>
            <w:webHidden/>
          </w:rPr>
          <w:fldChar w:fldCharType="begin"/>
        </w:r>
        <w:r w:rsidR="00BE1BB3">
          <w:rPr>
            <w:noProof/>
            <w:webHidden/>
          </w:rPr>
          <w:instrText xml:space="preserve"> PAGEREF _Toc506816700 \h </w:instrText>
        </w:r>
        <w:r w:rsidR="00BE1BB3">
          <w:rPr>
            <w:noProof/>
            <w:webHidden/>
          </w:rPr>
        </w:r>
        <w:r w:rsidR="00BE1BB3">
          <w:rPr>
            <w:noProof/>
            <w:webHidden/>
          </w:rPr>
          <w:fldChar w:fldCharType="separate"/>
        </w:r>
        <w:r w:rsidR="00BE1BB3">
          <w:rPr>
            <w:noProof/>
            <w:webHidden/>
          </w:rPr>
          <w:t>75</w:t>
        </w:r>
        <w:r w:rsidR="00BE1BB3">
          <w:rPr>
            <w:noProof/>
            <w:webHidden/>
          </w:rPr>
          <w:fldChar w:fldCharType="end"/>
        </w:r>
      </w:hyperlink>
    </w:p>
    <w:p w14:paraId="41ADAD43" w14:textId="3BD5C755"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701" w:history="1">
        <w:r w:rsidR="00BE1BB3" w:rsidRPr="00283C59">
          <w:rPr>
            <w:rStyle w:val="Hyperlink"/>
            <w:noProof/>
          </w:rPr>
          <w:t>3.29.14 properties property</w:t>
        </w:r>
        <w:r w:rsidR="00BE1BB3">
          <w:rPr>
            <w:noProof/>
            <w:webHidden/>
          </w:rPr>
          <w:tab/>
        </w:r>
        <w:r w:rsidR="00BE1BB3">
          <w:rPr>
            <w:noProof/>
            <w:webHidden/>
          </w:rPr>
          <w:fldChar w:fldCharType="begin"/>
        </w:r>
        <w:r w:rsidR="00BE1BB3">
          <w:rPr>
            <w:noProof/>
            <w:webHidden/>
          </w:rPr>
          <w:instrText xml:space="preserve"> PAGEREF _Toc506816701 \h </w:instrText>
        </w:r>
        <w:r w:rsidR="00BE1BB3">
          <w:rPr>
            <w:noProof/>
            <w:webHidden/>
          </w:rPr>
        </w:r>
        <w:r w:rsidR="00BE1BB3">
          <w:rPr>
            <w:noProof/>
            <w:webHidden/>
          </w:rPr>
          <w:fldChar w:fldCharType="separate"/>
        </w:r>
        <w:r w:rsidR="00BE1BB3">
          <w:rPr>
            <w:noProof/>
            <w:webHidden/>
          </w:rPr>
          <w:t>75</w:t>
        </w:r>
        <w:r w:rsidR="00BE1BB3">
          <w:rPr>
            <w:noProof/>
            <w:webHidden/>
          </w:rPr>
          <w:fldChar w:fldCharType="end"/>
        </w:r>
      </w:hyperlink>
    </w:p>
    <w:p w14:paraId="3EDCBB4E" w14:textId="7F6302E0"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702" w:history="1">
        <w:r w:rsidR="00BE1BB3" w:rsidRPr="00283C59">
          <w:rPr>
            <w:rStyle w:val="Hyperlink"/>
            <w:noProof/>
          </w:rPr>
          <w:t>3.30 templatedMessage object</w:t>
        </w:r>
        <w:r w:rsidR="00BE1BB3">
          <w:rPr>
            <w:noProof/>
            <w:webHidden/>
          </w:rPr>
          <w:tab/>
        </w:r>
        <w:r w:rsidR="00BE1BB3">
          <w:rPr>
            <w:noProof/>
            <w:webHidden/>
          </w:rPr>
          <w:fldChar w:fldCharType="begin"/>
        </w:r>
        <w:r w:rsidR="00BE1BB3">
          <w:rPr>
            <w:noProof/>
            <w:webHidden/>
          </w:rPr>
          <w:instrText xml:space="preserve"> PAGEREF _Toc506816702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350A829E" w14:textId="52D45F9A"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703" w:history="1">
        <w:r w:rsidR="00BE1BB3" w:rsidRPr="00283C59">
          <w:rPr>
            <w:rStyle w:val="Hyperlink"/>
            <w:noProof/>
          </w:rPr>
          <w:t>3.30.1 General</w:t>
        </w:r>
        <w:r w:rsidR="00BE1BB3">
          <w:rPr>
            <w:noProof/>
            <w:webHidden/>
          </w:rPr>
          <w:tab/>
        </w:r>
        <w:r w:rsidR="00BE1BB3">
          <w:rPr>
            <w:noProof/>
            <w:webHidden/>
          </w:rPr>
          <w:fldChar w:fldCharType="begin"/>
        </w:r>
        <w:r w:rsidR="00BE1BB3">
          <w:rPr>
            <w:noProof/>
            <w:webHidden/>
          </w:rPr>
          <w:instrText xml:space="preserve"> PAGEREF _Toc506816703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6F41B4B9" w14:textId="2ABEF48E"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704" w:history="1">
        <w:r w:rsidR="00BE1BB3" w:rsidRPr="00283C59">
          <w:rPr>
            <w:rStyle w:val="Hyperlink"/>
            <w:noProof/>
          </w:rPr>
          <w:t>3.30.2 templateId property</w:t>
        </w:r>
        <w:r w:rsidR="00BE1BB3">
          <w:rPr>
            <w:noProof/>
            <w:webHidden/>
          </w:rPr>
          <w:tab/>
        </w:r>
        <w:r w:rsidR="00BE1BB3">
          <w:rPr>
            <w:noProof/>
            <w:webHidden/>
          </w:rPr>
          <w:fldChar w:fldCharType="begin"/>
        </w:r>
        <w:r w:rsidR="00BE1BB3">
          <w:rPr>
            <w:noProof/>
            <w:webHidden/>
          </w:rPr>
          <w:instrText xml:space="preserve"> PAGEREF _Toc506816704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46BF086E" w14:textId="1664571A"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705" w:history="1">
        <w:r w:rsidR="00BE1BB3" w:rsidRPr="00283C59">
          <w:rPr>
            <w:rStyle w:val="Hyperlink"/>
            <w:noProof/>
          </w:rPr>
          <w:t>3.30.3 arguments property</w:t>
        </w:r>
        <w:r w:rsidR="00BE1BB3">
          <w:rPr>
            <w:noProof/>
            <w:webHidden/>
          </w:rPr>
          <w:tab/>
        </w:r>
        <w:r w:rsidR="00BE1BB3">
          <w:rPr>
            <w:noProof/>
            <w:webHidden/>
          </w:rPr>
          <w:fldChar w:fldCharType="begin"/>
        </w:r>
        <w:r w:rsidR="00BE1BB3">
          <w:rPr>
            <w:noProof/>
            <w:webHidden/>
          </w:rPr>
          <w:instrText xml:space="preserve"> PAGEREF _Toc506816705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29B33B1B" w14:textId="1E9A4B40"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706" w:history="1">
        <w:r w:rsidR="00BE1BB3" w:rsidRPr="00283C59">
          <w:rPr>
            <w:rStyle w:val="Hyperlink"/>
            <w:noProof/>
          </w:rPr>
          <w:t>3.31 fix object</w:t>
        </w:r>
        <w:r w:rsidR="00BE1BB3">
          <w:rPr>
            <w:noProof/>
            <w:webHidden/>
          </w:rPr>
          <w:tab/>
        </w:r>
        <w:r w:rsidR="00BE1BB3">
          <w:rPr>
            <w:noProof/>
            <w:webHidden/>
          </w:rPr>
          <w:fldChar w:fldCharType="begin"/>
        </w:r>
        <w:r w:rsidR="00BE1BB3">
          <w:rPr>
            <w:noProof/>
            <w:webHidden/>
          </w:rPr>
          <w:instrText xml:space="preserve"> PAGEREF _Toc506816706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5BEF37CD" w14:textId="57A4EC87"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707" w:history="1">
        <w:r w:rsidR="00BE1BB3" w:rsidRPr="00283C59">
          <w:rPr>
            <w:rStyle w:val="Hyperlink"/>
            <w:noProof/>
          </w:rPr>
          <w:t>3.31.1 General</w:t>
        </w:r>
        <w:r w:rsidR="00BE1BB3">
          <w:rPr>
            <w:noProof/>
            <w:webHidden/>
          </w:rPr>
          <w:tab/>
        </w:r>
        <w:r w:rsidR="00BE1BB3">
          <w:rPr>
            <w:noProof/>
            <w:webHidden/>
          </w:rPr>
          <w:fldChar w:fldCharType="begin"/>
        </w:r>
        <w:r w:rsidR="00BE1BB3">
          <w:rPr>
            <w:noProof/>
            <w:webHidden/>
          </w:rPr>
          <w:instrText xml:space="preserve"> PAGEREF _Toc506816707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033C87C5" w14:textId="12202752"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708" w:history="1">
        <w:r w:rsidR="00BE1BB3" w:rsidRPr="00283C59">
          <w:rPr>
            <w:rStyle w:val="Hyperlink"/>
            <w:noProof/>
          </w:rPr>
          <w:t>3.31.2 description property</w:t>
        </w:r>
        <w:r w:rsidR="00BE1BB3">
          <w:rPr>
            <w:noProof/>
            <w:webHidden/>
          </w:rPr>
          <w:tab/>
        </w:r>
        <w:r w:rsidR="00BE1BB3">
          <w:rPr>
            <w:noProof/>
            <w:webHidden/>
          </w:rPr>
          <w:fldChar w:fldCharType="begin"/>
        </w:r>
        <w:r w:rsidR="00BE1BB3">
          <w:rPr>
            <w:noProof/>
            <w:webHidden/>
          </w:rPr>
          <w:instrText xml:space="preserve"> PAGEREF _Toc506816708 \h </w:instrText>
        </w:r>
        <w:r w:rsidR="00BE1BB3">
          <w:rPr>
            <w:noProof/>
            <w:webHidden/>
          </w:rPr>
        </w:r>
        <w:r w:rsidR="00BE1BB3">
          <w:rPr>
            <w:noProof/>
            <w:webHidden/>
          </w:rPr>
          <w:fldChar w:fldCharType="separate"/>
        </w:r>
        <w:r w:rsidR="00BE1BB3">
          <w:rPr>
            <w:noProof/>
            <w:webHidden/>
          </w:rPr>
          <w:t>77</w:t>
        </w:r>
        <w:r w:rsidR="00BE1BB3">
          <w:rPr>
            <w:noProof/>
            <w:webHidden/>
          </w:rPr>
          <w:fldChar w:fldCharType="end"/>
        </w:r>
      </w:hyperlink>
    </w:p>
    <w:p w14:paraId="4431514E" w14:textId="01FAA414"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709" w:history="1">
        <w:r w:rsidR="00BE1BB3" w:rsidRPr="00283C59">
          <w:rPr>
            <w:rStyle w:val="Hyperlink"/>
            <w:noProof/>
          </w:rPr>
          <w:t>3.31.3 richDescription property</w:t>
        </w:r>
        <w:r w:rsidR="00BE1BB3">
          <w:rPr>
            <w:noProof/>
            <w:webHidden/>
          </w:rPr>
          <w:tab/>
        </w:r>
        <w:r w:rsidR="00BE1BB3">
          <w:rPr>
            <w:noProof/>
            <w:webHidden/>
          </w:rPr>
          <w:fldChar w:fldCharType="begin"/>
        </w:r>
        <w:r w:rsidR="00BE1BB3">
          <w:rPr>
            <w:noProof/>
            <w:webHidden/>
          </w:rPr>
          <w:instrText xml:space="preserve"> PAGEREF _Toc506816709 \h </w:instrText>
        </w:r>
        <w:r w:rsidR="00BE1BB3">
          <w:rPr>
            <w:noProof/>
            <w:webHidden/>
          </w:rPr>
        </w:r>
        <w:r w:rsidR="00BE1BB3">
          <w:rPr>
            <w:noProof/>
            <w:webHidden/>
          </w:rPr>
          <w:fldChar w:fldCharType="separate"/>
        </w:r>
        <w:r w:rsidR="00BE1BB3">
          <w:rPr>
            <w:noProof/>
            <w:webHidden/>
          </w:rPr>
          <w:t>77</w:t>
        </w:r>
        <w:r w:rsidR="00BE1BB3">
          <w:rPr>
            <w:noProof/>
            <w:webHidden/>
          </w:rPr>
          <w:fldChar w:fldCharType="end"/>
        </w:r>
      </w:hyperlink>
    </w:p>
    <w:p w14:paraId="3308F4C8" w14:textId="37B658C1"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710" w:history="1">
        <w:r w:rsidR="00BE1BB3" w:rsidRPr="00283C59">
          <w:rPr>
            <w:rStyle w:val="Hyperlink"/>
            <w:noProof/>
          </w:rPr>
          <w:t>3.31.4 fileChanges property</w:t>
        </w:r>
        <w:r w:rsidR="00BE1BB3">
          <w:rPr>
            <w:noProof/>
            <w:webHidden/>
          </w:rPr>
          <w:tab/>
        </w:r>
        <w:r w:rsidR="00BE1BB3">
          <w:rPr>
            <w:noProof/>
            <w:webHidden/>
          </w:rPr>
          <w:fldChar w:fldCharType="begin"/>
        </w:r>
        <w:r w:rsidR="00BE1BB3">
          <w:rPr>
            <w:noProof/>
            <w:webHidden/>
          </w:rPr>
          <w:instrText xml:space="preserve"> PAGEREF _Toc506816710 \h </w:instrText>
        </w:r>
        <w:r w:rsidR="00BE1BB3">
          <w:rPr>
            <w:noProof/>
            <w:webHidden/>
          </w:rPr>
        </w:r>
        <w:r w:rsidR="00BE1BB3">
          <w:rPr>
            <w:noProof/>
            <w:webHidden/>
          </w:rPr>
          <w:fldChar w:fldCharType="separate"/>
        </w:r>
        <w:r w:rsidR="00BE1BB3">
          <w:rPr>
            <w:noProof/>
            <w:webHidden/>
          </w:rPr>
          <w:t>77</w:t>
        </w:r>
        <w:r w:rsidR="00BE1BB3">
          <w:rPr>
            <w:noProof/>
            <w:webHidden/>
          </w:rPr>
          <w:fldChar w:fldCharType="end"/>
        </w:r>
      </w:hyperlink>
    </w:p>
    <w:p w14:paraId="79A36628" w14:textId="0F73AAD4"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711" w:history="1">
        <w:r w:rsidR="00BE1BB3" w:rsidRPr="00283C59">
          <w:rPr>
            <w:rStyle w:val="Hyperlink"/>
            <w:noProof/>
          </w:rPr>
          <w:t>3.32 fileChange object</w:t>
        </w:r>
        <w:r w:rsidR="00BE1BB3">
          <w:rPr>
            <w:noProof/>
            <w:webHidden/>
          </w:rPr>
          <w:tab/>
        </w:r>
        <w:r w:rsidR="00BE1BB3">
          <w:rPr>
            <w:noProof/>
            <w:webHidden/>
          </w:rPr>
          <w:fldChar w:fldCharType="begin"/>
        </w:r>
        <w:r w:rsidR="00BE1BB3">
          <w:rPr>
            <w:noProof/>
            <w:webHidden/>
          </w:rPr>
          <w:instrText xml:space="preserve"> PAGEREF _Toc506816711 \h </w:instrText>
        </w:r>
        <w:r w:rsidR="00BE1BB3">
          <w:rPr>
            <w:noProof/>
            <w:webHidden/>
          </w:rPr>
        </w:r>
        <w:r w:rsidR="00BE1BB3">
          <w:rPr>
            <w:noProof/>
            <w:webHidden/>
          </w:rPr>
          <w:fldChar w:fldCharType="separate"/>
        </w:r>
        <w:r w:rsidR="00BE1BB3">
          <w:rPr>
            <w:noProof/>
            <w:webHidden/>
          </w:rPr>
          <w:t>77</w:t>
        </w:r>
        <w:r w:rsidR="00BE1BB3">
          <w:rPr>
            <w:noProof/>
            <w:webHidden/>
          </w:rPr>
          <w:fldChar w:fldCharType="end"/>
        </w:r>
      </w:hyperlink>
    </w:p>
    <w:p w14:paraId="0C931401" w14:textId="19AC9976"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712" w:history="1">
        <w:r w:rsidR="00BE1BB3" w:rsidRPr="00283C59">
          <w:rPr>
            <w:rStyle w:val="Hyperlink"/>
            <w:noProof/>
          </w:rPr>
          <w:t>3.32.1 General</w:t>
        </w:r>
        <w:r w:rsidR="00BE1BB3">
          <w:rPr>
            <w:noProof/>
            <w:webHidden/>
          </w:rPr>
          <w:tab/>
        </w:r>
        <w:r w:rsidR="00BE1BB3">
          <w:rPr>
            <w:noProof/>
            <w:webHidden/>
          </w:rPr>
          <w:fldChar w:fldCharType="begin"/>
        </w:r>
        <w:r w:rsidR="00BE1BB3">
          <w:rPr>
            <w:noProof/>
            <w:webHidden/>
          </w:rPr>
          <w:instrText xml:space="preserve"> PAGEREF _Toc506816712 \h </w:instrText>
        </w:r>
        <w:r w:rsidR="00BE1BB3">
          <w:rPr>
            <w:noProof/>
            <w:webHidden/>
          </w:rPr>
        </w:r>
        <w:r w:rsidR="00BE1BB3">
          <w:rPr>
            <w:noProof/>
            <w:webHidden/>
          </w:rPr>
          <w:fldChar w:fldCharType="separate"/>
        </w:r>
        <w:r w:rsidR="00BE1BB3">
          <w:rPr>
            <w:noProof/>
            <w:webHidden/>
          </w:rPr>
          <w:t>77</w:t>
        </w:r>
        <w:r w:rsidR="00BE1BB3">
          <w:rPr>
            <w:noProof/>
            <w:webHidden/>
          </w:rPr>
          <w:fldChar w:fldCharType="end"/>
        </w:r>
      </w:hyperlink>
    </w:p>
    <w:p w14:paraId="01732D6E" w14:textId="45B014B3"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713" w:history="1">
        <w:r w:rsidR="00BE1BB3" w:rsidRPr="00283C59">
          <w:rPr>
            <w:rStyle w:val="Hyperlink"/>
            <w:noProof/>
          </w:rPr>
          <w:t>3.32.2 uri property</w:t>
        </w:r>
        <w:r w:rsidR="00BE1BB3">
          <w:rPr>
            <w:noProof/>
            <w:webHidden/>
          </w:rPr>
          <w:tab/>
        </w:r>
        <w:r w:rsidR="00BE1BB3">
          <w:rPr>
            <w:noProof/>
            <w:webHidden/>
          </w:rPr>
          <w:fldChar w:fldCharType="begin"/>
        </w:r>
        <w:r w:rsidR="00BE1BB3">
          <w:rPr>
            <w:noProof/>
            <w:webHidden/>
          </w:rPr>
          <w:instrText xml:space="preserve"> PAGEREF _Toc506816713 \h </w:instrText>
        </w:r>
        <w:r w:rsidR="00BE1BB3">
          <w:rPr>
            <w:noProof/>
            <w:webHidden/>
          </w:rPr>
        </w:r>
        <w:r w:rsidR="00BE1BB3">
          <w:rPr>
            <w:noProof/>
            <w:webHidden/>
          </w:rPr>
          <w:fldChar w:fldCharType="separate"/>
        </w:r>
        <w:r w:rsidR="00BE1BB3">
          <w:rPr>
            <w:noProof/>
            <w:webHidden/>
          </w:rPr>
          <w:t>78</w:t>
        </w:r>
        <w:r w:rsidR="00BE1BB3">
          <w:rPr>
            <w:noProof/>
            <w:webHidden/>
          </w:rPr>
          <w:fldChar w:fldCharType="end"/>
        </w:r>
      </w:hyperlink>
    </w:p>
    <w:p w14:paraId="3AA277E1" w14:textId="6EF82188"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714" w:history="1">
        <w:r w:rsidR="00BE1BB3" w:rsidRPr="00283C59">
          <w:rPr>
            <w:rStyle w:val="Hyperlink"/>
            <w:noProof/>
          </w:rPr>
          <w:t>3.32.3 uriBaseId property</w:t>
        </w:r>
        <w:r w:rsidR="00BE1BB3">
          <w:rPr>
            <w:noProof/>
            <w:webHidden/>
          </w:rPr>
          <w:tab/>
        </w:r>
        <w:r w:rsidR="00BE1BB3">
          <w:rPr>
            <w:noProof/>
            <w:webHidden/>
          </w:rPr>
          <w:fldChar w:fldCharType="begin"/>
        </w:r>
        <w:r w:rsidR="00BE1BB3">
          <w:rPr>
            <w:noProof/>
            <w:webHidden/>
          </w:rPr>
          <w:instrText xml:space="preserve"> PAGEREF _Toc506816714 \h </w:instrText>
        </w:r>
        <w:r w:rsidR="00BE1BB3">
          <w:rPr>
            <w:noProof/>
            <w:webHidden/>
          </w:rPr>
        </w:r>
        <w:r w:rsidR="00BE1BB3">
          <w:rPr>
            <w:noProof/>
            <w:webHidden/>
          </w:rPr>
          <w:fldChar w:fldCharType="separate"/>
        </w:r>
        <w:r w:rsidR="00BE1BB3">
          <w:rPr>
            <w:noProof/>
            <w:webHidden/>
          </w:rPr>
          <w:t>78</w:t>
        </w:r>
        <w:r w:rsidR="00BE1BB3">
          <w:rPr>
            <w:noProof/>
            <w:webHidden/>
          </w:rPr>
          <w:fldChar w:fldCharType="end"/>
        </w:r>
      </w:hyperlink>
    </w:p>
    <w:p w14:paraId="05DDBEF2" w14:textId="518C2A6E"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715" w:history="1">
        <w:r w:rsidR="00BE1BB3" w:rsidRPr="00283C59">
          <w:rPr>
            <w:rStyle w:val="Hyperlink"/>
            <w:noProof/>
          </w:rPr>
          <w:t>3.32.4 replacements property</w:t>
        </w:r>
        <w:r w:rsidR="00BE1BB3">
          <w:rPr>
            <w:noProof/>
            <w:webHidden/>
          </w:rPr>
          <w:tab/>
        </w:r>
        <w:r w:rsidR="00BE1BB3">
          <w:rPr>
            <w:noProof/>
            <w:webHidden/>
          </w:rPr>
          <w:fldChar w:fldCharType="begin"/>
        </w:r>
        <w:r w:rsidR="00BE1BB3">
          <w:rPr>
            <w:noProof/>
            <w:webHidden/>
          </w:rPr>
          <w:instrText xml:space="preserve"> PAGEREF _Toc506816715 \h </w:instrText>
        </w:r>
        <w:r w:rsidR="00BE1BB3">
          <w:rPr>
            <w:noProof/>
            <w:webHidden/>
          </w:rPr>
        </w:r>
        <w:r w:rsidR="00BE1BB3">
          <w:rPr>
            <w:noProof/>
            <w:webHidden/>
          </w:rPr>
          <w:fldChar w:fldCharType="separate"/>
        </w:r>
        <w:r w:rsidR="00BE1BB3">
          <w:rPr>
            <w:noProof/>
            <w:webHidden/>
          </w:rPr>
          <w:t>78</w:t>
        </w:r>
        <w:r w:rsidR="00BE1BB3">
          <w:rPr>
            <w:noProof/>
            <w:webHidden/>
          </w:rPr>
          <w:fldChar w:fldCharType="end"/>
        </w:r>
      </w:hyperlink>
    </w:p>
    <w:p w14:paraId="26F2FE71" w14:textId="2ED35F51"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716" w:history="1">
        <w:r w:rsidR="00BE1BB3" w:rsidRPr="00283C59">
          <w:rPr>
            <w:rStyle w:val="Hyperlink"/>
            <w:noProof/>
          </w:rPr>
          <w:t>3.33 replacement object</w:t>
        </w:r>
        <w:r w:rsidR="00BE1BB3">
          <w:rPr>
            <w:noProof/>
            <w:webHidden/>
          </w:rPr>
          <w:tab/>
        </w:r>
        <w:r w:rsidR="00BE1BB3">
          <w:rPr>
            <w:noProof/>
            <w:webHidden/>
          </w:rPr>
          <w:fldChar w:fldCharType="begin"/>
        </w:r>
        <w:r w:rsidR="00BE1BB3">
          <w:rPr>
            <w:noProof/>
            <w:webHidden/>
          </w:rPr>
          <w:instrText xml:space="preserve"> PAGEREF _Toc506816716 \h </w:instrText>
        </w:r>
        <w:r w:rsidR="00BE1BB3">
          <w:rPr>
            <w:noProof/>
            <w:webHidden/>
          </w:rPr>
        </w:r>
        <w:r w:rsidR="00BE1BB3">
          <w:rPr>
            <w:noProof/>
            <w:webHidden/>
          </w:rPr>
          <w:fldChar w:fldCharType="separate"/>
        </w:r>
        <w:r w:rsidR="00BE1BB3">
          <w:rPr>
            <w:noProof/>
            <w:webHidden/>
          </w:rPr>
          <w:t>78</w:t>
        </w:r>
        <w:r w:rsidR="00BE1BB3">
          <w:rPr>
            <w:noProof/>
            <w:webHidden/>
          </w:rPr>
          <w:fldChar w:fldCharType="end"/>
        </w:r>
      </w:hyperlink>
    </w:p>
    <w:p w14:paraId="5317F530" w14:textId="3A749A10"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717" w:history="1">
        <w:r w:rsidR="00BE1BB3" w:rsidRPr="00283C59">
          <w:rPr>
            <w:rStyle w:val="Hyperlink"/>
            <w:noProof/>
          </w:rPr>
          <w:t>3.33.1 General</w:t>
        </w:r>
        <w:r w:rsidR="00BE1BB3">
          <w:rPr>
            <w:noProof/>
            <w:webHidden/>
          </w:rPr>
          <w:tab/>
        </w:r>
        <w:r w:rsidR="00BE1BB3">
          <w:rPr>
            <w:noProof/>
            <w:webHidden/>
          </w:rPr>
          <w:fldChar w:fldCharType="begin"/>
        </w:r>
        <w:r w:rsidR="00BE1BB3">
          <w:rPr>
            <w:noProof/>
            <w:webHidden/>
          </w:rPr>
          <w:instrText xml:space="preserve"> PAGEREF _Toc506816717 \h </w:instrText>
        </w:r>
        <w:r w:rsidR="00BE1BB3">
          <w:rPr>
            <w:noProof/>
            <w:webHidden/>
          </w:rPr>
        </w:r>
        <w:r w:rsidR="00BE1BB3">
          <w:rPr>
            <w:noProof/>
            <w:webHidden/>
          </w:rPr>
          <w:fldChar w:fldCharType="separate"/>
        </w:r>
        <w:r w:rsidR="00BE1BB3">
          <w:rPr>
            <w:noProof/>
            <w:webHidden/>
          </w:rPr>
          <w:t>78</w:t>
        </w:r>
        <w:r w:rsidR="00BE1BB3">
          <w:rPr>
            <w:noProof/>
            <w:webHidden/>
          </w:rPr>
          <w:fldChar w:fldCharType="end"/>
        </w:r>
      </w:hyperlink>
    </w:p>
    <w:p w14:paraId="59261EDC" w14:textId="361ADF6C"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718" w:history="1">
        <w:r w:rsidR="00BE1BB3" w:rsidRPr="00283C59">
          <w:rPr>
            <w:rStyle w:val="Hyperlink"/>
            <w:noProof/>
          </w:rPr>
          <w:t>3.33.2 Constraints</w:t>
        </w:r>
        <w:r w:rsidR="00BE1BB3">
          <w:rPr>
            <w:noProof/>
            <w:webHidden/>
          </w:rPr>
          <w:tab/>
        </w:r>
        <w:r w:rsidR="00BE1BB3">
          <w:rPr>
            <w:noProof/>
            <w:webHidden/>
          </w:rPr>
          <w:fldChar w:fldCharType="begin"/>
        </w:r>
        <w:r w:rsidR="00BE1BB3">
          <w:rPr>
            <w:noProof/>
            <w:webHidden/>
          </w:rPr>
          <w:instrText xml:space="preserve"> PAGEREF _Toc506816718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267AB165" w14:textId="0A4B1FD7"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719" w:history="1">
        <w:r w:rsidR="00BE1BB3" w:rsidRPr="00283C59">
          <w:rPr>
            <w:rStyle w:val="Hyperlink"/>
            <w:noProof/>
          </w:rPr>
          <w:t>3.33.3 offset property</w:t>
        </w:r>
        <w:r w:rsidR="00BE1BB3">
          <w:rPr>
            <w:noProof/>
            <w:webHidden/>
          </w:rPr>
          <w:tab/>
        </w:r>
        <w:r w:rsidR="00BE1BB3">
          <w:rPr>
            <w:noProof/>
            <w:webHidden/>
          </w:rPr>
          <w:fldChar w:fldCharType="begin"/>
        </w:r>
        <w:r w:rsidR="00BE1BB3">
          <w:rPr>
            <w:noProof/>
            <w:webHidden/>
          </w:rPr>
          <w:instrText xml:space="preserve"> PAGEREF _Toc506816719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4BF43081" w14:textId="29CC49CB"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720" w:history="1">
        <w:r w:rsidR="00BE1BB3" w:rsidRPr="00283C59">
          <w:rPr>
            <w:rStyle w:val="Hyperlink"/>
            <w:noProof/>
          </w:rPr>
          <w:t>3.33.4 deletedLength property</w:t>
        </w:r>
        <w:r w:rsidR="00BE1BB3">
          <w:rPr>
            <w:noProof/>
            <w:webHidden/>
          </w:rPr>
          <w:tab/>
        </w:r>
        <w:r w:rsidR="00BE1BB3">
          <w:rPr>
            <w:noProof/>
            <w:webHidden/>
          </w:rPr>
          <w:fldChar w:fldCharType="begin"/>
        </w:r>
        <w:r w:rsidR="00BE1BB3">
          <w:rPr>
            <w:noProof/>
            <w:webHidden/>
          </w:rPr>
          <w:instrText xml:space="preserve"> PAGEREF _Toc506816720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71F5A345" w14:textId="41E84D4B"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721" w:history="1">
        <w:r w:rsidR="00BE1BB3" w:rsidRPr="00283C59">
          <w:rPr>
            <w:rStyle w:val="Hyperlink"/>
            <w:noProof/>
          </w:rPr>
          <w:t>3.33.5 insertedBytes property</w:t>
        </w:r>
        <w:r w:rsidR="00BE1BB3">
          <w:rPr>
            <w:noProof/>
            <w:webHidden/>
          </w:rPr>
          <w:tab/>
        </w:r>
        <w:r w:rsidR="00BE1BB3">
          <w:rPr>
            <w:noProof/>
            <w:webHidden/>
          </w:rPr>
          <w:fldChar w:fldCharType="begin"/>
        </w:r>
        <w:r w:rsidR="00BE1BB3">
          <w:rPr>
            <w:noProof/>
            <w:webHidden/>
          </w:rPr>
          <w:instrText xml:space="preserve"> PAGEREF _Toc506816721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7785892C" w14:textId="6301252E"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722" w:history="1">
        <w:r w:rsidR="00BE1BB3" w:rsidRPr="00283C59">
          <w:rPr>
            <w:rStyle w:val="Hyperlink"/>
            <w:noProof/>
          </w:rPr>
          <w:t>3.34 notification object</w:t>
        </w:r>
        <w:r w:rsidR="00BE1BB3">
          <w:rPr>
            <w:noProof/>
            <w:webHidden/>
          </w:rPr>
          <w:tab/>
        </w:r>
        <w:r w:rsidR="00BE1BB3">
          <w:rPr>
            <w:noProof/>
            <w:webHidden/>
          </w:rPr>
          <w:fldChar w:fldCharType="begin"/>
        </w:r>
        <w:r w:rsidR="00BE1BB3">
          <w:rPr>
            <w:noProof/>
            <w:webHidden/>
          </w:rPr>
          <w:instrText xml:space="preserve"> PAGEREF _Toc506816722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58EC479B" w14:textId="6B621CDE"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723" w:history="1">
        <w:r w:rsidR="00BE1BB3" w:rsidRPr="00283C59">
          <w:rPr>
            <w:rStyle w:val="Hyperlink"/>
            <w:noProof/>
          </w:rPr>
          <w:t>3.34.1 General</w:t>
        </w:r>
        <w:r w:rsidR="00BE1BB3">
          <w:rPr>
            <w:noProof/>
            <w:webHidden/>
          </w:rPr>
          <w:tab/>
        </w:r>
        <w:r w:rsidR="00BE1BB3">
          <w:rPr>
            <w:noProof/>
            <w:webHidden/>
          </w:rPr>
          <w:fldChar w:fldCharType="begin"/>
        </w:r>
        <w:r w:rsidR="00BE1BB3">
          <w:rPr>
            <w:noProof/>
            <w:webHidden/>
          </w:rPr>
          <w:instrText xml:space="preserve"> PAGEREF _Toc506816723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7B83F16D" w14:textId="4747FBBE"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724" w:history="1">
        <w:r w:rsidR="00BE1BB3" w:rsidRPr="00283C59">
          <w:rPr>
            <w:rStyle w:val="Hyperlink"/>
            <w:noProof/>
          </w:rPr>
          <w:t>3.34.2 id property</w:t>
        </w:r>
        <w:r w:rsidR="00BE1BB3">
          <w:rPr>
            <w:noProof/>
            <w:webHidden/>
          </w:rPr>
          <w:tab/>
        </w:r>
        <w:r w:rsidR="00BE1BB3">
          <w:rPr>
            <w:noProof/>
            <w:webHidden/>
          </w:rPr>
          <w:fldChar w:fldCharType="begin"/>
        </w:r>
        <w:r w:rsidR="00BE1BB3">
          <w:rPr>
            <w:noProof/>
            <w:webHidden/>
          </w:rPr>
          <w:instrText xml:space="preserve"> PAGEREF _Toc506816724 \h </w:instrText>
        </w:r>
        <w:r w:rsidR="00BE1BB3">
          <w:rPr>
            <w:noProof/>
            <w:webHidden/>
          </w:rPr>
        </w:r>
        <w:r w:rsidR="00BE1BB3">
          <w:rPr>
            <w:noProof/>
            <w:webHidden/>
          </w:rPr>
          <w:fldChar w:fldCharType="separate"/>
        </w:r>
        <w:r w:rsidR="00BE1BB3">
          <w:rPr>
            <w:noProof/>
            <w:webHidden/>
          </w:rPr>
          <w:t>80</w:t>
        </w:r>
        <w:r w:rsidR="00BE1BB3">
          <w:rPr>
            <w:noProof/>
            <w:webHidden/>
          </w:rPr>
          <w:fldChar w:fldCharType="end"/>
        </w:r>
      </w:hyperlink>
    </w:p>
    <w:p w14:paraId="0FD1E6ED" w14:textId="345E99B4"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725" w:history="1">
        <w:r w:rsidR="00BE1BB3" w:rsidRPr="00283C59">
          <w:rPr>
            <w:rStyle w:val="Hyperlink"/>
            <w:noProof/>
          </w:rPr>
          <w:t>3.34.3 ruleId property</w:t>
        </w:r>
        <w:r w:rsidR="00BE1BB3">
          <w:rPr>
            <w:noProof/>
            <w:webHidden/>
          </w:rPr>
          <w:tab/>
        </w:r>
        <w:r w:rsidR="00BE1BB3">
          <w:rPr>
            <w:noProof/>
            <w:webHidden/>
          </w:rPr>
          <w:fldChar w:fldCharType="begin"/>
        </w:r>
        <w:r w:rsidR="00BE1BB3">
          <w:rPr>
            <w:noProof/>
            <w:webHidden/>
          </w:rPr>
          <w:instrText xml:space="preserve"> PAGEREF _Toc506816725 \h </w:instrText>
        </w:r>
        <w:r w:rsidR="00BE1BB3">
          <w:rPr>
            <w:noProof/>
            <w:webHidden/>
          </w:rPr>
        </w:r>
        <w:r w:rsidR="00BE1BB3">
          <w:rPr>
            <w:noProof/>
            <w:webHidden/>
          </w:rPr>
          <w:fldChar w:fldCharType="separate"/>
        </w:r>
        <w:r w:rsidR="00BE1BB3">
          <w:rPr>
            <w:noProof/>
            <w:webHidden/>
          </w:rPr>
          <w:t>80</w:t>
        </w:r>
        <w:r w:rsidR="00BE1BB3">
          <w:rPr>
            <w:noProof/>
            <w:webHidden/>
          </w:rPr>
          <w:fldChar w:fldCharType="end"/>
        </w:r>
      </w:hyperlink>
    </w:p>
    <w:p w14:paraId="0294BD2F" w14:textId="4DB28913"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726" w:history="1">
        <w:r w:rsidR="00BE1BB3" w:rsidRPr="00283C59">
          <w:rPr>
            <w:rStyle w:val="Hyperlink"/>
            <w:noProof/>
          </w:rPr>
          <w:t>3.34.4 ruleKey property</w:t>
        </w:r>
        <w:r w:rsidR="00BE1BB3">
          <w:rPr>
            <w:noProof/>
            <w:webHidden/>
          </w:rPr>
          <w:tab/>
        </w:r>
        <w:r w:rsidR="00BE1BB3">
          <w:rPr>
            <w:noProof/>
            <w:webHidden/>
          </w:rPr>
          <w:fldChar w:fldCharType="begin"/>
        </w:r>
        <w:r w:rsidR="00BE1BB3">
          <w:rPr>
            <w:noProof/>
            <w:webHidden/>
          </w:rPr>
          <w:instrText xml:space="preserve"> PAGEREF _Toc506816726 \h </w:instrText>
        </w:r>
        <w:r w:rsidR="00BE1BB3">
          <w:rPr>
            <w:noProof/>
            <w:webHidden/>
          </w:rPr>
        </w:r>
        <w:r w:rsidR="00BE1BB3">
          <w:rPr>
            <w:noProof/>
            <w:webHidden/>
          </w:rPr>
          <w:fldChar w:fldCharType="separate"/>
        </w:r>
        <w:r w:rsidR="00BE1BB3">
          <w:rPr>
            <w:noProof/>
            <w:webHidden/>
          </w:rPr>
          <w:t>80</w:t>
        </w:r>
        <w:r w:rsidR="00BE1BB3">
          <w:rPr>
            <w:noProof/>
            <w:webHidden/>
          </w:rPr>
          <w:fldChar w:fldCharType="end"/>
        </w:r>
      </w:hyperlink>
    </w:p>
    <w:p w14:paraId="1F2A7890" w14:textId="4083C785"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727" w:history="1">
        <w:r w:rsidR="00BE1BB3" w:rsidRPr="00283C59">
          <w:rPr>
            <w:rStyle w:val="Hyperlink"/>
            <w:noProof/>
          </w:rPr>
          <w:t>3.34.5 physicalLocation property</w:t>
        </w:r>
        <w:r w:rsidR="00BE1BB3">
          <w:rPr>
            <w:noProof/>
            <w:webHidden/>
          </w:rPr>
          <w:tab/>
        </w:r>
        <w:r w:rsidR="00BE1BB3">
          <w:rPr>
            <w:noProof/>
            <w:webHidden/>
          </w:rPr>
          <w:fldChar w:fldCharType="begin"/>
        </w:r>
        <w:r w:rsidR="00BE1BB3">
          <w:rPr>
            <w:noProof/>
            <w:webHidden/>
          </w:rPr>
          <w:instrText xml:space="preserve"> PAGEREF _Toc506816727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3B5FE08A" w14:textId="3B981A8F"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728" w:history="1">
        <w:r w:rsidR="00BE1BB3" w:rsidRPr="00283C59">
          <w:rPr>
            <w:rStyle w:val="Hyperlink"/>
            <w:noProof/>
          </w:rPr>
          <w:t>3.34.6 message property</w:t>
        </w:r>
        <w:r w:rsidR="00BE1BB3">
          <w:rPr>
            <w:noProof/>
            <w:webHidden/>
          </w:rPr>
          <w:tab/>
        </w:r>
        <w:r w:rsidR="00BE1BB3">
          <w:rPr>
            <w:noProof/>
            <w:webHidden/>
          </w:rPr>
          <w:fldChar w:fldCharType="begin"/>
        </w:r>
        <w:r w:rsidR="00BE1BB3">
          <w:rPr>
            <w:noProof/>
            <w:webHidden/>
          </w:rPr>
          <w:instrText xml:space="preserve"> PAGEREF _Toc506816728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6835EFC3" w14:textId="65780D06"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729" w:history="1">
        <w:r w:rsidR="00BE1BB3" w:rsidRPr="00283C59">
          <w:rPr>
            <w:rStyle w:val="Hyperlink"/>
            <w:noProof/>
          </w:rPr>
          <w:t>3.34.7 level property</w:t>
        </w:r>
        <w:r w:rsidR="00BE1BB3">
          <w:rPr>
            <w:noProof/>
            <w:webHidden/>
          </w:rPr>
          <w:tab/>
        </w:r>
        <w:r w:rsidR="00BE1BB3">
          <w:rPr>
            <w:noProof/>
            <w:webHidden/>
          </w:rPr>
          <w:fldChar w:fldCharType="begin"/>
        </w:r>
        <w:r w:rsidR="00BE1BB3">
          <w:rPr>
            <w:noProof/>
            <w:webHidden/>
          </w:rPr>
          <w:instrText xml:space="preserve"> PAGEREF _Toc506816729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783BFFAD" w14:textId="452EC7D2"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730" w:history="1">
        <w:r w:rsidR="00BE1BB3" w:rsidRPr="00283C59">
          <w:rPr>
            <w:rStyle w:val="Hyperlink"/>
            <w:noProof/>
          </w:rPr>
          <w:t>3.34.8 threadId property</w:t>
        </w:r>
        <w:r w:rsidR="00BE1BB3">
          <w:rPr>
            <w:noProof/>
            <w:webHidden/>
          </w:rPr>
          <w:tab/>
        </w:r>
        <w:r w:rsidR="00BE1BB3">
          <w:rPr>
            <w:noProof/>
            <w:webHidden/>
          </w:rPr>
          <w:fldChar w:fldCharType="begin"/>
        </w:r>
        <w:r w:rsidR="00BE1BB3">
          <w:rPr>
            <w:noProof/>
            <w:webHidden/>
          </w:rPr>
          <w:instrText xml:space="preserve"> PAGEREF _Toc506816730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30CC8902" w14:textId="46E28C61"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731" w:history="1">
        <w:r w:rsidR="00BE1BB3" w:rsidRPr="00283C59">
          <w:rPr>
            <w:rStyle w:val="Hyperlink"/>
            <w:noProof/>
          </w:rPr>
          <w:t>3.34.9 time property</w:t>
        </w:r>
        <w:r w:rsidR="00BE1BB3">
          <w:rPr>
            <w:noProof/>
            <w:webHidden/>
          </w:rPr>
          <w:tab/>
        </w:r>
        <w:r w:rsidR="00BE1BB3">
          <w:rPr>
            <w:noProof/>
            <w:webHidden/>
          </w:rPr>
          <w:fldChar w:fldCharType="begin"/>
        </w:r>
        <w:r w:rsidR="00BE1BB3">
          <w:rPr>
            <w:noProof/>
            <w:webHidden/>
          </w:rPr>
          <w:instrText xml:space="preserve"> PAGEREF _Toc506816731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31B0E0A1" w14:textId="7A1E161B"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732" w:history="1">
        <w:r w:rsidR="00BE1BB3" w:rsidRPr="00283C59">
          <w:rPr>
            <w:rStyle w:val="Hyperlink"/>
            <w:noProof/>
          </w:rPr>
          <w:t>3.34.10 exception property</w:t>
        </w:r>
        <w:r w:rsidR="00BE1BB3">
          <w:rPr>
            <w:noProof/>
            <w:webHidden/>
          </w:rPr>
          <w:tab/>
        </w:r>
        <w:r w:rsidR="00BE1BB3">
          <w:rPr>
            <w:noProof/>
            <w:webHidden/>
          </w:rPr>
          <w:fldChar w:fldCharType="begin"/>
        </w:r>
        <w:r w:rsidR="00BE1BB3">
          <w:rPr>
            <w:noProof/>
            <w:webHidden/>
          </w:rPr>
          <w:instrText xml:space="preserve"> PAGEREF _Toc506816732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69A63E3A" w14:textId="45AAF9A9"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733" w:history="1">
        <w:r w:rsidR="00BE1BB3" w:rsidRPr="00283C59">
          <w:rPr>
            <w:rStyle w:val="Hyperlink"/>
            <w:noProof/>
          </w:rPr>
          <w:t>3.34.11 properties property</w:t>
        </w:r>
        <w:r w:rsidR="00BE1BB3">
          <w:rPr>
            <w:noProof/>
            <w:webHidden/>
          </w:rPr>
          <w:tab/>
        </w:r>
        <w:r w:rsidR="00BE1BB3">
          <w:rPr>
            <w:noProof/>
            <w:webHidden/>
          </w:rPr>
          <w:fldChar w:fldCharType="begin"/>
        </w:r>
        <w:r w:rsidR="00BE1BB3">
          <w:rPr>
            <w:noProof/>
            <w:webHidden/>
          </w:rPr>
          <w:instrText xml:space="preserve"> PAGEREF _Toc506816733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29AE2AB0" w14:textId="6B7BCA01"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734" w:history="1">
        <w:r w:rsidR="00BE1BB3" w:rsidRPr="00283C59">
          <w:rPr>
            <w:rStyle w:val="Hyperlink"/>
            <w:noProof/>
          </w:rPr>
          <w:t>3.35 exception object</w:t>
        </w:r>
        <w:r w:rsidR="00BE1BB3">
          <w:rPr>
            <w:noProof/>
            <w:webHidden/>
          </w:rPr>
          <w:tab/>
        </w:r>
        <w:r w:rsidR="00BE1BB3">
          <w:rPr>
            <w:noProof/>
            <w:webHidden/>
          </w:rPr>
          <w:fldChar w:fldCharType="begin"/>
        </w:r>
        <w:r w:rsidR="00BE1BB3">
          <w:rPr>
            <w:noProof/>
            <w:webHidden/>
          </w:rPr>
          <w:instrText xml:space="preserve"> PAGEREF _Toc506816734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19A85FD5" w14:textId="058E5990"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735" w:history="1">
        <w:r w:rsidR="00BE1BB3" w:rsidRPr="00283C59">
          <w:rPr>
            <w:rStyle w:val="Hyperlink"/>
            <w:noProof/>
          </w:rPr>
          <w:t>3.35.1 General</w:t>
        </w:r>
        <w:r w:rsidR="00BE1BB3">
          <w:rPr>
            <w:noProof/>
            <w:webHidden/>
          </w:rPr>
          <w:tab/>
        </w:r>
        <w:r w:rsidR="00BE1BB3">
          <w:rPr>
            <w:noProof/>
            <w:webHidden/>
          </w:rPr>
          <w:fldChar w:fldCharType="begin"/>
        </w:r>
        <w:r w:rsidR="00BE1BB3">
          <w:rPr>
            <w:noProof/>
            <w:webHidden/>
          </w:rPr>
          <w:instrText xml:space="preserve"> PAGEREF _Toc506816735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6B712333" w14:textId="419E5090"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736" w:history="1">
        <w:r w:rsidR="00BE1BB3" w:rsidRPr="00283C59">
          <w:rPr>
            <w:rStyle w:val="Hyperlink"/>
            <w:noProof/>
          </w:rPr>
          <w:t>3.35.2 kind property</w:t>
        </w:r>
        <w:r w:rsidR="00BE1BB3">
          <w:rPr>
            <w:noProof/>
            <w:webHidden/>
          </w:rPr>
          <w:tab/>
        </w:r>
        <w:r w:rsidR="00BE1BB3">
          <w:rPr>
            <w:noProof/>
            <w:webHidden/>
          </w:rPr>
          <w:fldChar w:fldCharType="begin"/>
        </w:r>
        <w:r w:rsidR="00BE1BB3">
          <w:rPr>
            <w:noProof/>
            <w:webHidden/>
          </w:rPr>
          <w:instrText xml:space="preserve"> PAGEREF _Toc506816736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6E605DE6" w14:textId="7AABA100"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737" w:history="1">
        <w:r w:rsidR="00BE1BB3" w:rsidRPr="00283C59">
          <w:rPr>
            <w:rStyle w:val="Hyperlink"/>
            <w:noProof/>
          </w:rPr>
          <w:t>3.35.3 message property</w:t>
        </w:r>
        <w:r w:rsidR="00BE1BB3">
          <w:rPr>
            <w:noProof/>
            <w:webHidden/>
          </w:rPr>
          <w:tab/>
        </w:r>
        <w:r w:rsidR="00BE1BB3">
          <w:rPr>
            <w:noProof/>
            <w:webHidden/>
          </w:rPr>
          <w:fldChar w:fldCharType="begin"/>
        </w:r>
        <w:r w:rsidR="00BE1BB3">
          <w:rPr>
            <w:noProof/>
            <w:webHidden/>
          </w:rPr>
          <w:instrText xml:space="preserve"> PAGEREF _Toc506816737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01FF42DC" w14:textId="6C0A35B5"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738" w:history="1">
        <w:r w:rsidR="00BE1BB3" w:rsidRPr="00283C59">
          <w:rPr>
            <w:rStyle w:val="Hyperlink"/>
            <w:noProof/>
          </w:rPr>
          <w:t>3.35.4 stack property</w:t>
        </w:r>
        <w:r w:rsidR="00BE1BB3">
          <w:rPr>
            <w:noProof/>
            <w:webHidden/>
          </w:rPr>
          <w:tab/>
        </w:r>
        <w:r w:rsidR="00BE1BB3">
          <w:rPr>
            <w:noProof/>
            <w:webHidden/>
          </w:rPr>
          <w:fldChar w:fldCharType="begin"/>
        </w:r>
        <w:r w:rsidR="00BE1BB3">
          <w:rPr>
            <w:noProof/>
            <w:webHidden/>
          </w:rPr>
          <w:instrText xml:space="preserve"> PAGEREF _Toc506816738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38B4A09A" w14:textId="55E9BF46" w:rsidR="00BE1BB3" w:rsidRDefault="003C716A">
      <w:pPr>
        <w:pStyle w:val="TOC3"/>
        <w:tabs>
          <w:tab w:val="right" w:leader="dot" w:pos="9350"/>
        </w:tabs>
        <w:rPr>
          <w:rFonts w:asciiTheme="minorHAnsi" w:eastAsiaTheme="minorEastAsia" w:hAnsiTheme="minorHAnsi" w:cstheme="minorBidi"/>
          <w:noProof/>
          <w:sz w:val="22"/>
          <w:szCs w:val="22"/>
        </w:rPr>
      </w:pPr>
      <w:hyperlink w:anchor="_Toc506816739" w:history="1">
        <w:r w:rsidR="00BE1BB3" w:rsidRPr="00283C59">
          <w:rPr>
            <w:rStyle w:val="Hyperlink"/>
            <w:noProof/>
          </w:rPr>
          <w:t>3.35.5 innerExceptions property</w:t>
        </w:r>
        <w:r w:rsidR="00BE1BB3">
          <w:rPr>
            <w:noProof/>
            <w:webHidden/>
          </w:rPr>
          <w:tab/>
        </w:r>
        <w:r w:rsidR="00BE1BB3">
          <w:rPr>
            <w:noProof/>
            <w:webHidden/>
          </w:rPr>
          <w:fldChar w:fldCharType="begin"/>
        </w:r>
        <w:r w:rsidR="00BE1BB3">
          <w:rPr>
            <w:noProof/>
            <w:webHidden/>
          </w:rPr>
          <w:instrText xml:space="preserve"> PAGEREF _Toc506816739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04821402" w14:textId="4521C395" w:rsidR="00BE1BB3" w:rsidRDefault="003C716A">
      <w:pPr>
        <w:pStyle w:val="TOC1"/>
        <w:rPr>
          <w:rFonts w:asciiTheme="minorHAnsi" w:eastAsiaTheme="minorEastAsia" w:hAnsiTheme="minorHAnsi" w:cstheme="minorBidi"/>
          <w:noProof/>
          <w:sz w:val="22"/>
          <w:szCs w:val="22"/>
        </w:rPr>
      </w:pPr>
      <w:hyperlink w:anchor="_Toc506816740" w:history="1">
        <w:r w:rsidR="00BE1BB3" w:rsidRPr="00283C59">
          <w:rPr>
            <w:rStyle w:val="Hyperlink"/>
            <w:noProof/>
          </w:rPr>
          <w:t>4</w:t>
        </w:r>
        <w:r w:rsidR="00BE1BB3">
          <w:rPr>
            <w:rFonts w:asciiTheme="minorHAnsi" w:eastAsiaTheme="minorEastAsia" w:hAnsiTheme="minorHAnsi" w:cstheme="minorBidi"/>
            <w:noProof/>
            <w:sz w:val="22"/>
            <w:szCs w:val="22"/>
          </w:rPr>
          <w:tab/>
        </w:r>
        <w:r w:rsidR="00BE1BB3" w:rsidRPr="00283C59">
          <w:rPr>
            <w:rStyle w:val="Hyperlink"/>
            <w:noProof/>
          </w:rPr>
          <w:t>Conformance</w:t>
        </w:r>
        <w:r w:rsidR="00BE1BB3">
          <w:rPr>
            <w:noProof/>
            <w:webHidden/>
          </w:rPr>
          <w:tab/>
        </w:r>
        <w:r w:rsidR="00BE1BB3">
          <w:rPr>
            <w:noProof/>
            <w:webHidden/>
          </w:rPr>
          <w:fldChar w:fldCharType="begin"/>
        </w:r>
        <w:r w:rsidR="00BE1BB3">
          <w:rPr>
            <w:noProof/>
            <w:webHidden/>
          </w:rPr>
          <w:instrText xml:space="preserve"> PAGEREF _Toc506816740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0D4655F7" w14:textId="44212D25"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741" w:history="1">
        <w:r w:rsidR="00BE1BB3" w:rsidRPr="00283C59">
          <w:rPr>
            <w:rStyle w:val="Hyperlink"/>
            <w:noProof/>
          </w:rPr>
          <w:t>4.1 Conformance targets</w:t>
        </w:r>
        <w:r w:rsidR="00BE1BB3">
          <w:rPr>
            <w:noProof/>
            <w:webHidden/>
          </w:rPr>
          <w:tab/>
        </w:r>
        <w:r w:rsidR="00BE1BB3">
          <w:rPr>
            <w:noProof/>
            <w:webHidden/>
          </w:rPr>
          <w:fldChar w:fldCharType="begin"/>
        </w:r>
        <w:r w:rsidR="00BE1BB3">
          <w:rPr>
            <w:noProof/>
            <w:webHidden/>
          </w:rPr>
          <w:instrText xml:space="preserve"> PAGEREF _Toc506816741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5E5C91E9" w14:textId="5990A7B4"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742" w:history="1">
        <w:r w:rsidR="00BE1BB3" w:rsidRPr="00283C59">
          <w:rPr>
            <w:rStyle w:val="Hyperlink"/>
            <w:noProof/>
          </w:rPr>
          <w:t>4.2 Conformance Clause 1: SARIF log file</w:t>
        </w:r>
        <w:r w:rsidR="00BE1BB3">
          <w:rPr>
            <w:noProof/>
            <w:webHidden/>
          </w:rPr>
          <w:tab/>
        </w:r>
        <w:r w:rsidR="00BE1BB3">
          <w:rPr>
            <w:noProof/>
            <w:webHidden/>
          </w:rPr>
          <w:fldChar w:fldCharType="begin"/>
        </w:r>
        <w:r w:rsidR="00BE1BB3">
          <w:rPr>
            <w:noProof/>
            <w:webHidden/>
          </w:rPr>
          <w:instrText xml:space="preserve"> PAGEREF _Toc506816742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205685CB" w14:textId="4AB9E4BE"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743" w:history="1">
        <w:r w:rsidR="00BE1BB3" w:rsidRPr="00283C59">
          <w:rPr>
            <w:rStyle w:val="Hyperlink"/>
            <w:noProof/>
          </w:rPr>
          <w:t>4.3 Conformance Clause 2: Direct producer</w:t>
        </w:r>
        <w:r w:rsidR="00BE1BB3">
          <w:rPr>
            <w:noProof/>
            <w:webHidden/>
          </w:rPr>
          <w:tab/>
        </w:r>
        <w:r w:rsidR="00BE1BB3">
          <w:rPr>
            <w:noProof/>
            <w:webHidden/>
          </w:rPr>
          <w:fldChar w:fldCharType="begin"/>
        </w:r>
        <w:r w:rsidR="00BE1BB3">
          <w:rPr>
            <w:noProof/>
            <w:webHidden/>
          </w:rPr>
          <w:instrText xml:space="preserve"> PAGEREF _Toc506816743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325770AC" w14:textId="1BDD99E6"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744" w:history="1">
        <w:r w:rsidR="00BE1BB3" w:rsidRPr="00283C59">
          <w:rPr>
            <w:rStyle w:val="Hyperlink"/>
            <w:noProof/>
          </w:rPr>
          <w:t>4.4 Conformance Clause 3: Converter</w:t>
        </w:r>
        <w:r w:rsidR="00BE1BB3">
          <w:rPr>
            <w:noProof/>
            <w:webHidden/>
          </w:rPr>
          <w:tab/>
        </w:r>
        <w:r w:rsidR="00BE1BB3">
          <w:rPr>
            <w:noProof/>
            <w:webHidden/>
          </w:rPr>
          <w:fldChar w:fldCharType="begin"/>
        </w:r>
        <w:r w:rsidR="00BE1BB3">
          <w:rPr>
            <w:noProof/>
            <w:webHidden/>
          </w:rPr>
          <w:instrText xml:space="preserve"> PAGEREF _Toc506816744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5F8A4B9A" w14:textId="2C6331CD"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745" w:history="1">
        <w:r w:rsidR="00BE1BB3" w:rsidRPr="00283C59">
          <w:rPr>
            <w:rStyle w:val="Hyperlink"/>
            <w:noProof/>
          </w:rPr>
          <w:t>4.5 Conformance Clause 4: Deterministic producer</w:t>
        </w:r>
        <w:r w:rsidR="00BE1BB3">
          <w:rPr>
            <w:noProof/>
            <w:webHidden/>
          </w:rPr>
          <w:tab/>
        </w:r>
        <w:r w:rsidR="00BE1BB3">
          <w:rPr>
            <w:noProof/>
            <w:webHidden/>
          </w:rPr>
          <w:fldChar w:fldCharType="begin"/>
        </w:r>
        <w:r w:rsidR="00BE1BB3">
          <w:rPr>
            <w:noProof/>
            <w:webHidden/>
          </w:rPr>
          <w:instrText xml:space="preserve"> PAGEREF _Toc506816745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578339F8" w14:textId="2C583A62"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746" w:history="1">
        <w:r w:rsidR="00BE1BB3" w:rsidRPr="00283C59">
          <w:rPr>
            <w:rStyle w:val="Hyperlink"/>
            <w:noProof/>
          </w:rPr>
          <w:t>4.6 Conformance Clause 5: Consumer</w:t>
        </w:r>
        <w:r w:rsidR="00BE1BB3">
          <w:rPr>
            <w:noProof/>
            <w:webHidden/>
          </w:rPr>
          <w:tab/>
        </w:r>
        <w:r w:rsidR="00BE1BB3">
          <w:rPr>
            <w:noProof/>
            <w:webHidden/>
          </w:rPr>
          <w:fldChar w:fldCharType="begin"/>
        </w:r>
        <w:r w:rsidR="00BE1BB3">
          <w:rPr>
            <w:noProof/>
            <w:webHidden/>
          </w:rPr>
          <w:instrText xml:space="preserve"> PAGEREF _Toc506816746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6053D5EE" w14:textId="2A6363AB"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747" w:history="1">
        <w:r w:rsidR="00BE1BB3" w:rsidRPr="00283C59">
          <w:rPr>
            <w:rStyle w:val="Hyperlink"/>
            <w:noProof/>
          </w:rPr>
          <w:t>4.7 Conformance Clause 6: Viewer</w:t>
        </w:r>
        <w:r w:rsidR="00BE1BB3">
          <w:rPr>
            <w:noProof/>
            <w:webHidden/>
          </w:rPr>
          <w:tab/>
        </w:r>
        <w:r w:rsidR="00BE1BB3">
          <w:rPr>
            <w:noProof/>
            <w:webHidden/>
          </w:rPr>
          <w:fldChar w:fldCharType="begin"/>
        </w:r>
        <w:r w:rsidR="00BE1BB3">
          <w:rPr>
            <w:noProof/>
            <w:webHidden/>
          </w:rPr>
          <w:instrText xml:space="preserve"> PAGEREF _Toc506816747 \h </w:instrText>
        </w:r>
        <w:r w:rsidR="00BE1BB3">
          <w:rPr>
            <w:noProof/>
            <w:webHidden/>
          </w:rPr>
        </w:r>
        <w:r w:rsidR="00BE1BB3">
          <w:rPr>
            <w:noProof/>
            <w:webHidden/>
          </w:rPr>
          <w:fldChar w:fldCharType="separate"/>
        </w:r>
        <w:r w:rsidR="00BE1BB3">
          <w:rPr>
            <w:noProof/>
            <w:webHidden/>
          </w:rPr>
          <w:t>84</w:t>
        </w:r>
        <w:r w:rsidR="00BE1BB3">
          <w:rPr>
            <w:noProof/>
            <w:webHidden/>
          </w:rPr>
          <w:fldChar w:fldCharType="end"/>
        </w:r>
      </w:hyperlink>
    </w:p>
    <w:p w14:paraId="0B42E873" w14:textId="44BC691B" w:rsidR="00BE1BB3" w:rsidRDefault="003C716A">
      <w:pPr>
        <w:pStyle w:val="TOC1"/>
        <w:rPr>
          <w:rFonts w:asciiTheme="minorHAnsi" w:eastAsiaTheme="minorEastAsia" w:hAnsiTheme="minorHAnsi" w:cstheme="minorBidi"/>
          <w:noProof/>
          <w:sz w:val="22"/>
          <w:szCs w:val="22"/>
        </w:rPr>
      </w:pPr>
      <w:hyperlink w:anchor="_Toc506816748" w:history="1">
        <w:r w:rsidR="00BE1BB3" w:rsidRPr="00283C59">
          <w:rPr>
            <w:rStyle w:val="Hyperlink"/>
            <w:noProof/>
          </w:rPr>
          <w:t>Appendix A. (Informative) Acknowledgments</w:t>
        </w:r>
        <w:r w:rsidR="00BE1BB3">
          <w:rPr>
            <w:noProof/>
            <w:webHidden/>
          </w:rPr>
          <w:tab/>
        </w:r>
        <w:r w:rsidR="00BE1BB3">
          <w:rPr>
            <w:noProof/>
            <w:webHidden/>
          </w:rPr>
          <w:fldChar w:fldCharType="begin"/>
        </w:r>
        <w:r w:rsidR="00BE1BB3">
          <w:rPr>
            <w:noProof/>
            <w:webHidden/>
          </w:rPr>
          <w:instrText xml:space="preserve"> PAGEREF _Toc506816748 \h </w:instrText>
        </w:r>
        <w:r w:rsidR="00BE1BB3">
          <w:rPr>
            <w:noProof/>
            <w:webHidden/>
          </w:rPr>
        </w:r>
        <w:r w:rsidR="00BE1BB3">
          <w:rPr>
            <w:noProof/>
            <w:webHidden/>
          </w:rPr>
          <w:fldChar w:fldCharType="separate"/>
        </w:r>
        <w:r w:rsidR="00BE1BB3">
          <w:rPr>
            <w:noProof/>
            <w:webHidden/>
          </w:rPr>
          <w:t>85</w:t>
        </w:r>
        <w:r w:rsidR="00BE1BB3">
          <w:rPr>
            <w:noProof/>
            <w:webHidden/>
          </w:rPr>
          <w:fldChar w:fldCharType="end"/>
        </w:r>
      </w:hyperlink>
    </w:p>
    <w:p w14:paraId="20DC4737" w14:textId="17D2F717" w:rsidR="00BE1BB3" w:rsidRDefault="003C716A">
      <w:pPr>
        <w:pStyle w:val="TOC1"/>
        <w:rPr>
          <w:rFonts w:asciiTheme="minorHAnsi" w:eastAsiaTheme="minorEastAsia" w:hAnsiTheme="minorHAnsi" w:cstheme="minorBidi"/>
          <w:noProof/>
          <w:sz w:val="22"/>
          <w:szCs w:val="22"/>
        </w:rPr>
      </w:pPr>
      <w:hyperlink w:anchor="_Toc506816749" w:history="1">
        <w:r w:rsidR="00BE1BB3" w:rsidRPr="00283C59">
          <w:rPr>
            <w:rStyle w:val="Hyperlink"/>
            <w:noProof/>
          </w:rPr>
          <w:t>Appendix B. (Informative) Use of fingerprints by result management systems</w:t>
        </w:r>
        <w:r w:rsidR="00BE1BB3">
          <w:rPr>
            <w:noProof/>
            <w:webHidden/>
          </w:rPr>
          <w:tab/>
        </w:r>
        <w:r w:rsidR="00BE1BB3">
          <w:rPr>
            <w:noProof/>
            <w:webHidden/>
          </w:rPr>
          <w:fldChar w:fldCharType="begin"/>
        </w:r>
        <w:r w:rsidR="00BE1BB3">
          <w:rPr>
            <w:noProof/>
            <w:webHidden/>
          </w:rPr>
          <w:instrText xml:space="preserve"> PAGEREF _Toc506816749 \h </w:instrText>
        </w:r>
        <w:r w:rsidR="00BE1BB3">
          <w:rPr>
            <w:noProof/>
            <w:webHidden/>
          </w:rPr>
        </w:r>
        <w:r w:rsidR="00BE1BB3">
          <w:rPr>
            <w:noProof/>
            <w:webHidden/>
          </w:rPr>
          <w:fldChar w:fldCharType="separate"/>
        </w:r>
        <w:r w:rsidR="00BE1BB3">
          <w:rPr>
            <w:noProof/>
            <w:webHidden/>
          </w:rPr>
          <w:t>86</w:t>
        </w:r>
        <w:r w:rsidR="00BE1BB3">
          <w:rPr>
            <w:noProof/>
            <w:webHidden/>
          </w:rPr>
          <w:fldChar w:fldCharType="end"/>
        </w:r>
      </w:hyperlink>
    </w:p>
    <w:p w14:paraId="3DA4CEBD" w14:textId="6538702C" w:rsidR="00BE1BB3" w:rsidRDefault="003C716A">
      <w:pPr>
        <w:pStyle w:val="TOC1"/>
        <w:rPr>
          <w:rFonts w:asciiTheme="minorHAnsi" w:eastAsiaTheme="minorEastAsia" w:hAnsiTheme="minorHAnsi" w:cstheme="minorBidi"/>
          <w:noProof/>
          <w:sz w:val="22"/>
          <w:szCs w:val="22"/>
        </w:rPr>
      </w:pPr>
      <w:hyperlink w:anchor="_Toc506816750" w:history="1">
        <w:r w:rsidR="00BE1BB3" w:rsidRPr="00283C59">
          <w:rPr>
            <w:rStyle w:val="Hyperlink"/>
            <w:noProof/>
          </w:rPr>
          <w:t>Appendix C. (Informative) Use of SARIF by log file viewers</w:t>
        </w:r>
        <w:r w:rsidR="00BE1BB3">
          <w:rPr>
            <w:noProof/>
            <w:webHidden/>
          </w:rPr>
          <w:tab/>
        </w:r>
        <w:r w:rsidR="00BE1BB3">
          <w:rPr>
            <w:noProof/>
            <w:webHidden/>
          </w:rPr>
          <w:fldChar w:fldCharType="begin"/>
        </w:r>
        <w:r w:rsidR="00BE1BB3">
          <w:rPr>
            <w:noProof/>
            <w:webHidden/>
          </w:rPr>
          <w:instrText xml:space="preserve"> PAGEREF _Toc506816750 \h </w:instrText>
        </w:r>
        <w:r w:rsidR="00BE1BB3">
          <w:rPr>
            <w:noProof/>
            <w:webHidden/>
          </w:rPr>
        </w:r>
        <w:r w:rsidR="00BE1BB3">
          <w:rPr>
            <w:noProof/>
            <w:webHidden/>
          </w:rPr>
          <w:fldChar w:fldCharType="separate"/>
        </w:r>
        <w:r w:rsidR="00BE1BB3">
          <w:rPr>
            <w:noProof/>
            <w:webHidden/>
          </w:rPr>
          <w:t>87</w:t>
        </w:r>
        <w:r w:rsidR="00BE1BB3">
          <w:rPr>
            <w:noProof/>
            <w:webHidden/>
          </w:rPr>
          <w:fldChar w:fldCharType="end"/>
        </w:r>
      </w:hyperlink>
    </w:p>
    <w:p w14:paraId="769C069E" w14:textId="79ECE71F" w:rsidR="00BE1BB3" w:rsidRDefault="003C716A">
      <w:pPr>
        <w:pStyle w:val="TOC1"/>
        <w:rPr>
          <w:rFonts w:asciiTheme="minorHAnsi" w:eastAsiaTheme="minorEastAsia" w:hAnsiTheme="minorHAnsi" w:cstheme="minorBidi"/>
          <w:noProof/>
          <w:sz w:val="22"/>
          <w:szCs w:val="22"/>
        </w:rPr>
      </w:pPr>
      <w:hyperlink w:anchor="_Toc506816751" w:history="1">
        <w:r w:rsidR="00BE1BB3" w:rsidRPr="00283C59">
          <w:rPr>
            <w:rStyle w:val="Hyperlink"/>
            <w:noProof/>
          </w:rPr>
          <w:t>Appendix D. (Informative) Production of SARIF by converters</w:t>
        </w:r>
        <w:r w:rsidR="00BE1BB3">
          <w:rPr>
            <w:noProof/>
            <w:webHidden/>
          </w:rPr>
          <w:tab/>
        </w:r>
        <w:r w:rsidR="00BE1BB3">
          <w:rPr>
            <w:noProof/>
            <w:webHidden/>
          </w:rPr>
          <w:fldChar w:fldCharType="begin"/>
        </w:r>
        <w:r w:rsidR="00BE1BB3">
          <w:rPr>
            <w:noProof/>
            <w:webHidden/>
          </w:rPr>
          <w:instrText xml:space="preserve"> PAGEREF _Toc506816751 \h </w:instrText>
        </w:r>
        <w:r w:rsidR="00BE1BB3">
          <w:rPr>
            <w:noProof/>
            <w:webHidden/>
          </w:rPr>
        </w:r>
        <w:r w:rsidR="00BE1BB3">
          <w:rPr>
            <w:noProof/>
            <w:webHidden/>
          </w:rPr>
          <w:fldChar w:fldCharType="separate"/>
        </w:r>
        <w:r w:rsidR="00BE1BB3">
          <w:rPr>
            <w:noProof/>
            <w:webHidden/>
          </w:rPr>
          <w:t>88</w:t>
        </w:r>
        <w:r w:rsidR="00BE1BB3">
          <w:rPr>
            <w:noProof/>
            <w:webHidden/>
          </w:rPr>
          <w:fldChar w:fldCharType="end"/>
        </w:r>
      </w:hyperlink>
    </w:p>
    <w:p w14:paraId="5AB6D30F" w14:textId="69D2C180" w:rsidR="00BE1BB3" w:rsidRDefault="003C716A">
      <w:pPr>
        <w:pStyle w:val="TOC1"/>
        <w:rPr>
          <w:rFonts w:asciiTheme="minorHAnsi" w:eastAsiaTheme="minorEastAsia" w:hAnsiTheme="minorHAnsi" w:cstheme="minorBidi"/>
          <w:noProof/>
          <w:sz w:val="22"/>
          <w:szCs w:val="22"/>
        </w:rPr>
      </w:pPr>
      <w:hyperlink w:anchor="_Toc506816752" w:history="1">
        <w:r w:rsidR="00BE1BB3" w:rsidRPr="00283C59">
          <w:rPr>
            <w:rStyle w:val="Hyperlink"/>
            <w:noProof/>
          </w:rPr>
          <w:t>Appendix E. (Informative) Locating rule metadata</w:t>
        </w:r>
        <w:r w:rsidR="00BE1BB3">
          <w:rPr>
            <w:noProof/>
            <w:webHidden/>
          </w:rPr>
          <w:tab/>
        </w:r>
        <w:r w:rsidR="00BE1BB3">
          <w:rPr>
            <w:noProof/>
            <w:webHidden/>
          </w:rPr>
          <w:fldChar w:fldCharType="begin"/>
        </w:r>
        <w:r w:rsidR="00BE1BB3">
          <w:rPr>
            <w:noProof/>
            <w:webHidden/>
          </w:rPr>
          <w:instrText xml:space="preserve"> PAGEREF _Toc506816752 \h </w:instrText>
        </w:r>
        <w:r w:rsidR="00BE1BB3">
          <w:rPr>
            <w:noProof/>
            <w:webHidden/>
          </w:rPr>
        </w:r>
        <w:r w:rsidR="00BE1BB3">
          <w:rPr>
            <w:noProof/>
            <w:webHidden/>
          </w:rPr>
          <w:fldChar w:fldCharType="separate"/>
        </w:r>
        <w:r w:rsidR="00BE1BB3">
          <w:rPr>
            <w:noProof/>
            <w:webHidden/>
          </w:rPr>
          <w:t>89</w:t>
        </w:r>
        <w:r w:rsidR="00BE1BB3">
          <w:rPr>
            <w:noProof/>
            <w:webHidden/>
          </w:rPr>
          <w:fldChar w:fldCharType="end"/>
        </w:r>
      </w:hyperlink>
    </w:p>
    <w:p w14:paraId="32CBC370" w14:textId="2198A454" w:rsidR="00BE1BB3" w:rsidRDefault="003C716A">
      <w:pPr>
        <w:pStyle w:val="TOC1"/>
        <w:rPr>
          <w:rFonts w:asciiTheme="minorHAnsi" w:eastAsiaTheme="minorEastAsia" w:hAnsiTheme="minorHAnsi" w:cstheme="minorBidi"/>
          <w:noProof/>
          <w:sz w:val="22"/>
          <w:szCs w:val="22"/>
        </w:rPr>
      </w:pPr>
      <w:hyperlink w:anchor="_Toc506816753" w:history="1">
        <w:r w:rsidR="00BE1BB3" w:rsidRPr="00283C59">
          <w:rPr>
            <w:rStyle w:val="Hyperlink"/>
            <w:noProof/>
          </w:rPr>
          <w:t>Appendix F. (Normative) Producing deterministic SARIF log files</w:t>
        </w:r>
        <w:r w:rsidR="00BE1BB3">
          <w:rPr>
            <w:noProof/>
            <w:webHidden/>
          </w:rPr>
          <w:tab/>
        </w:r>
        <w:r w:rsidR="00BE1BB3">
          <w:rPr>
            <w:noProof/>
            <w:webHidden/>
          </w:rPr>
          <w:fldChar w:fldCharType="begin"/>
        </w:r>
        <w:r w:rsidR="00BE1BB3">
          <w:rPr>
            <w:noProof/>
            <w:webHidden/>
          </w:rPr>
          <w:instrText xml:space="preserve"> PAGEREF _Toc506816753 \h </w:instrText>
        </w:r>
        <w:r w:rsidR="00BE1BB3">
          <w:rPr>
            <w:noProof/>
            <w:webHidden/>
          </w:rPr>
        </w:r>
        <w:r w:rsidR="00BE1BB3">
          <w:rPr>
            <w:noProof/>
            <w:webHidden/>
          </w:rPr>
          <w:fldChar w:fldCharType="separate"/>
        </w:r>
        <w:r w:rsidR="00BE1BB3">
          <w:rPr>
            <w:noProof/>
            <w:webHidden/>
          </w:rPr>
          <w:t>90</w:t>
        </w:r>
        <w:r w:rsidR="00BE1BB3">
          <w:rPr>
            <w:noProof/>
            <w:webHidden/>
          </w:rPr>
          <w:fldChar w:fldCharType="end"/>
        </w:r>
      </w:hyperlink>
    </w:p>
    <w:p w14:paraId="4E15631F" w14:textId="2BEE0847"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754" w:history="1">
        <w:r w:rsidR="00BE1BB3" w:rsidRPr="00283C59">
          <w:rPr>
            <w:rStyle w:val="Hyperlink"/>
            <w:noProof/>
          </w:rPr>
          <w:t>F.1 General</w:t>
        </w:r>
        <w:r w:rsidR="00BE1BB3">
          <w:rPr>
            <w:noProof/>
            <w:webHidden/>
          </w:rPr>
          <w:tab/>
        </w:r>
        <w:r w:rsidR="00BE1BB3">
          <w:rPr>
            <w:noProof/>
            <w:webHidden/>
          </w:rPr>
          <w:fldChar w:fldCharType="begin"/>
        </w:r>
        <w:r w:rsidR="00BE1BB3">
          <w:rPr>
            <w:noProof/>
            <w:webHidden/>
          </w:rPr>
          <w:instrText xml:space="preserve"> PAGEREF _Toc506816754 \h </w:instrText>
        </w:r>
        <w:r w:rsidR="00BE1BB3">
          <w:rPr>
            <w:noProof/>
            <w:webHidden/>
          </w:rPr>
        </w:r>
        <w:r w:rsidR="00BE1BB3">
          <w:rPr>
            <w:noProof/>
            <w:webHidden/>
          </w:rPr>
          <w:fldChar w:fldCharType="separate"/>
        </w:r>
        <w:r w:rsidR="00BE1BB3">
          <w:rPr>
            <w:noProof/>
            <w:webHidden/>
          </w:rPr>
          <w:t>90</w:t>
        </w:r>
        <w:r w:rsidR="00BE1BB3">
          <w:rPr>
            <w:noProof/>
            <w:webHidden/>
          </w:rPr>
          <w:fldChar w:fldCharType="end"/>
        </w:r>
      </w:hyperlink>
    </w:p>
    <w:p w14:paraId="25888863" w14:textId="681D38A3"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755" w:history="1">
        <w:r w:rsidR="00BE1BB3" w:rsidRPr="00283C59">
          <w:rPr>
            <w:rStyle w:val="Hyperlink"/>
            <w:noProof/>
          </w:rPr>
          <w:t>F.2 Non-deterministic file format elements</w:t>
        </w:r>
        <w:r w:rsidR="00BE1BB3">
          <w:rPr>
            <w:noProof/>
            <w:webHidden/>
          </w:rPr>
          <w:tab/>
        </w:r>
        <w:r w:rsidR="00BE1BB3">
          <w:rPr>
            <w:noProof/>
            <w:webHidden/>
          </w:rPr>
          <w:fldChar w:fldCharType="begin"/>
        </w:r>
        <w:r w:rsidR="00BE1BB3">
          <w:rPr>
            <w:noProof/>
            <w:webHidden/>
          </w:rPr>
          <w:instrText xml:space="preserve"> PAGEREF _Toc506816755 \h </w:instrText>
        </w:r>
        <w:r w:rsidR="00BE1BB3">
          <w:rPr>
            <w:noProof/>
            <w:webHidden/>
          </w:rPr>
        </w:r>
        <w:r w:rsidR="00BE1BB3">
          <w:rPr>
            <w:noProof/>
            <w:webHidden/>
          </w:rPr>
          <w:fldChar w:fldCharType="separate"/>
        </w:r>
        <w:r w:rsidR="00BE1BB3">
          <w:rPr>
            <w:noProof/>
            <w:webHidden/>
          </w:rPr>
          <w:t>90</w:t>
        </w:r>
        <w:r w:rsidR="00BE1BB3">
          <w:rPr>
            <w:noProof/>
            <w:webHidden/>
          </w:rPr>
          <w:fldChar w:fldCharType="end"/>
        </w:r>
      </w:hyperlink>
    </w:p>
    <w:p w14:paraId="01E4F591" w14:textId="3C04DC91"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756" w:history="1">
        <w:r w:rsidR="00BE1BB3" w:rsidRPr="00283C59">
          <w:rPr>
            <w:rStyle w:val="Hyperlink"/>
            <w:noProof/>
          </w:rPr>
          <w:t>F.3 Array and dictionary element ordering</w:t>
        </w:r>
        <w:r w:rsidR="00BE1BB3">
          <w:rPr>
            <w:noProof/>
            <w:webHidden/>
          </w:rPr>
          <w:tab/>
        </w:r>
        <w:r w:rsidR="00BE1BB3">
          <w:rPr>
            <w:noProof/>
            <w:webHidden/>
          </w:rPr>
          <w:fldChar w:fldCharType="begin"/>
        </w:r>
        <w:r w:rsidR="00BE1BB3">
          <w:rPr>
            <w:noProof/>
            <w:webHidden/>
          </w:rPr>
          <w:instrText xml:space="preserve"> PAGEREF _Toc506816756 \h </w:instrText>
        </w:r>
        <w:r w:rsidR="00BE1BB3">
          <w:rPr>
            <w:noProof/>
            <w:webHidden/>
          </w:rPr>
        </w:r>
        <w:r w:rsidR="00BE1BB3">
          <w:rPr>
            <w:noProof/>
            <w:webHidden/>
          </w:rPr>
          <w:fldChar w:fldCharType="separate"/>
        </w:r>
        <w:r w:rsidR="00BE1BB3">
          <w:rPr>
            <w:noProof/>
            <w:webHidden/>
          </w:rPr>
          <w:t>91</w:t>
        </w:r>
        <w:r w:rsidR="00BE1BB3">
          <w:rPr>
            <w:noProof/>
            <w:webHidden/>
          </w:rPr>
          <w:fldChar w:fldCharType="end"/>
        </w:r>
      </w:hyperlink>
    </w:p>
    <w:p w14:paraId="47AD669C" w14:textId="051145D5"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757" w:history="1">
        <w:r w:rsidR="00BE1BB3" w:rsidRPr="00283C59">
          <w:rPr>
            <w:rStyle w:val="Hyperlink"/>
            <w:noProof/>
          </w:rPr>
          <w:t>F.4 Absolute paths</w:t>
        </w:r>
        <w:r w:rsidR="00BE1BB3">
          <w:rPr>
            <w:noProof/>
            <w:webHidden/>
          </w:rPr>
          <w:tab/>
        </w:r>
        <w:r w:rsidR="00BE1BB3">
          <w:rPr>
            <w:noProof/>
            <w:webHidden/>
          </w:rPr>
          <w:fldChar w:fldCharType="begin"/>
        </w:r>
        <w:r w:rsidR="00BE1BB3">
          <w:rPr>
            <w:noProof/>
            <w:webHidden/>
          </w:rPr>
          <w:instrText xml:space="preserve"> PAGEREF _Toc506816757 \h </w:instrText>
        </w:r>
        <w:r w:rsidR="00BE1BB3">
          <w:rPr>
            <w:noProof/>
            <w:webHidden/>
          </w:rPr>
        </w:r>
        <w:r w:rsidR="00BE1BB3">
          <w:rPr>
            <w:noProof/>
            <w:webHidden/>
          </w:rPr>
          <w:fldChar w:fldCharType="separate"/>
        </w:r>
        <w:r w:rsidR="00BE1BB3">
          <w:rPr>
            <w:noProof/>
            <w:webHidden/>
          </w:rPr>
          <w:t>91</w:t>
        </w:r>
        <w:r w:rsidR="00BE1BB3">
          <w:rPr>
            <w:noProof/>
            <w:webHidden/>
          </w:rPr>
          <w:fldChar w:fldCharType="end"/>
        </w:r>
      </w:hyperlink>
    </w:p>
    <w:p w14:paraId="62464B95" w14:textId="66C91C8C"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758" w:history="1">
        <w:r w:rsidR="00BE1BB3" w:rsidRPr="00283C59">
          <w:rPr>
            <w:rStyle w:val="Hyperlink"/>
            <w:noProof/>
          </w:rPr>
          <w:t>F.5 Compensating for non-deterministic output</w:t>
        </w:r>
        <w:r w:rsidR="00BE1BB3">
          <w:rPr>
            <w:noProof/>
            <w:webHidden/>
          </w:rPr>
          <w:tab/>
        </w:r>
        <w:r w:rsidR="00BE1BB3">
          <w:rPr>
            <w:noProof/>
            <w:webHidden/>
          </w:rPr>
          <w:fldChar w:fldCharType="begin"/>
        </w:r>
        <w:r w:rsidR="00BE1BB3">
          <w:rPr>
            <w:noProof/>
            <w:webHidden/>
          </w:rPr>
          <w:instrText xml:space="preserve"> PAGEREF _Toc506816758 \h </w:instrText>
        </w:r>
        <w:r w:rsidR="00BE1BB3">
          <w:rPr>
            <w:noProof/>
            <w:webHidden/>
          </w:rPr>
        </w:r>
        <w:r w:rsidR="00BE1BB3">
          <w:rPr>
            <w:noProof/>
            <w:webHidden/>
          </w:rPr>
          <w:fldChar w:fldCharType="separate"/>
        </w:r>
        <w:r w:rsidR="00BE1BB3">
          <w:rPr>
            <w:noProof/>
            <w:webHidden/>
          </w:rPr>
          <w:t>91</w:t>
        </w:r>
        <w:r w:rsidR="00BE1BB3">
          <w:rPr>
            <w:noProof/>
            <w:webHidden/>
          </w:rPr>
          <w:fldChar w:fldCharType="end"/>
        </w:r>
      </w:hyperlink>
    </w:p>
    <w:p w14:paraId="3DCE8CF6" w14:textId="50B19D0B"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759" w:history="1">
        <w:r w:rsidR="00BE1BB3" w:rsidRPr="00283C59">
          <w:rPr>
            <w:rStyle w:val="Hyperlink"/>
            <w:noProof/>
          </w:rPr>
          <w:t>F.6 Interaction between determinism and baselining</w:t>
        </w:r>
        <w:r w:rsidR="00BE1BB3">
          <w:rPr>
            <w:noProof/>
            <w:webHidden/>
          </w:rPr>
          <w:tab/>
        </w:r>
        <w:r w:rsidR="00BE1BB3">
          <w:rPr>
            <w:noProof/>
            <w:webHidden/>
          </w:rPr>
          <w:fldChar w:fldCharType="begin"/>
        </w:r>
        <w:r w:rsidR="00BE1BB3">
          <w:rPr>
            <w:noProof/>
            <w:webHidden/>
          </w:rPr>
          <w:instrText xml:space="preserve"> PAGEREF _Toc506816759 \h </w:instrText>
        </w:r>
        <w:r w:rsidR="00BE1BB3">
          <w:rPr>
            <w:noProof/>
            <w:webHidden/>
          </w:rPr>
        </w:r>
        <w:r w:rsidR="00BE1BB3">
          <w:rPr>
            <w:noProof/>
            <w:webHidden/>
          </w:rPr>
          <w:fldChar w:fldCharType="separate"/>
        </w:r>
        <w:r w:rsidR="00BE1BB3">
          <w:rPr>
            <w:noProof/>
            <w:webHidden/>
          </w:rPr>
          <w:t>92</w:t>
        </w:r>
        <w:r w:rsidR="00BE1BB3">
          <w:rPr>
            <w:noProof/>
            <w:webHidden/>
          </w:rPr>
          <w:fldChar w:fldCharType="end"/>
        </w:r>
      </w:hyperlink>
    </w:p>
    <w:p w14:paraId="3802A08B" w14:textId="58D5AE3C" w:rsidR="00BE1BB3" w:rsidRDefault="003C716A">
      <w:pPr>
        <w:pStyle w:val="TOC1"/>
        <w:rPr>
          <w:rFonts w:asciiTheme="minorHAnsi" w:eastAsiaTheme="minorEastAsia" w:hAnsiTheme="minorHAnsi" w:cstheme="minorBidi"/>
          <w:noProof/>
          <w:sz w:val="22"/>
          <w:szCs w:val="22"/>
        </w:rPr>
      </w:pPr>
      <w:hyperlink w:anchor="_Toc506816760" w:history="1">
        <w:r w:rsidR="00BE1BB3" w:rsidRPr="00283C59">
          <w:rPr>
            <w:rStyle w:val="Hyperlink"/>
            <w:noProof/>
          </w:rPr>
          <w:t>Appendix G. (Informative) Guidance on fixes</w:t>
        </w:r>
        <w:r w:rsidR="00BE1BB3">
          <w:rPr>
            <w:noProof/>
            <w:webHidden/>
          </w:rPr>
          <w:tab/>
        </w:r>
        <w:r w:rsidR="00BE1BB3">
          <w:rPr>
            <w:noProof/>
            <w:webHidden/>
          </w:rPr>
          <w:fldChar w:fldCharType="begin"/>
        </w:r>
        <w:r w:rsidR="00BE1BB3">
          <w:rPr>
            <w:noProof/>
            <w:webHidden/>
          </w:rPr>
          <w:instrText xml:space="preserve"> PAGEREF _Toc506816760 \h </w:instrText>
        </w:r>
        <w:r w:rsidR="00BE1BB3">
          <w:rPr>
            <w:noProof/>
            <w:webHidden/>
          </w:rPr>
        </w:r>
        <w:r w:rsidR="00BE1BB3">
          <w:rPr>
            <w:noProof/>
            <w:webHidden/>
          </w:rPr>
          <w:fldChar w:fldCharType="separate"/>
        </w:r>
        <w:r w:rsidR="00BE1BB3">
          <w:rPr>
            <w:noProof/>
            <w:webHidden/>
          </w:rPr>
          <w:t>93</w:t>
        </w:r>
        <w:r w:rsidR="00BE1BB3">
          <w:rPr>
            <w:noProof/>
            <w:webHidden/>
          </w:rPr>
          <w:fldChar w:fldCharType="end"/>
        </w:r>
      </w:hyperlink>
    </w:p>
    <w:p w14:paraId="57D5D2E8" w14:textId="7FE54D61" w:rsidR="00BE1BB3" w:rsidRDefault="003C716A">
      <w:pPr>
        <w:pStyle w:val="TOC1"/>
        <w:rPr>
          <w:rFonts w:asciiTheme="minorHAnsi" w:eastAsiaTheme="minorEastAsia" w:hAnsiTheme="minorHAnsi" w:cstheme="minorBidi"/>
          <w:noProof/>
          <w:sz w:val="22"/>
          <w:szCs w:val="22"/>
        </w:rPr>
      </w:pPr>
      <w:hyperlink w:anchor="_Toc506816761" w:history="1">
        <w:r w:rsidR="00BE1BB3" w:rsidRPr="00283C59">
          <w:rPr>
            <w:rStyle w:val="Hyperlink"/>
            <w:noProof/>
          </w:rPr>
          <w:t>Appendix H. (Informative) Examples</w:t>
        </w:r>
        <w:r w:rsidR="00BE1BB3">
          <w:rPr>
            <w:noProof/>
            <w:webHidden/>
          </w:rPr>
          <w:tab/>
        </w:r>
        <w:r w:rsidR="00BE1BB3">
          <w:rPr>
            <w:noProof/>
            <w:webHidden/>
          </w:rPr>
          <w:fldChar w:fldCharType="begin"/>
        </w:r>
        <w:r w:rsidR="00BE1BB3">
          <w:rPr>
            <w:noProof/>
            <w:webHidden/>
          </w:rPr>
          <w:instrText xml:space="preserve"> PAGEREF _Toc506816761 \h </w:instrText>
        </w:r>
        <w:r w:rsidR="00BE1BB3">
          <w:rPr>
            <w:noProof/>
            <w:webHidden/>
          </w:rPr>
        </w:r>
        <w:r w:rsidR="00BE1BB3">
          <w:rPr>
            <w:noProof/>
            <w:webHidden/>
          </w:rPr>
          <w:fldChar w:fldCharType="separate"/>
        </w:r>
        <w:r w:rsidR="00BE1BB3">
          <w:rPr>
            <w:noProof/>
            <w:webHidden/>
          </w:rPr>
          <w:t>94</w:t>
        </w:r>
        <w:r w:rsidR="00BE1BB3">
          <w:rPr>
            <w:noProof/>
            <w:webHidden/>
          </w:rPr>
          <w:fldChar w:fldCharType="end"/>
        </w:r>
      </w:hyperlink>
    </w:p>
    <w:p w14:paraId="4108E307" w14:textId="1F9F7B69"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762" w:history="1">
        <w:r w:rsidR="00BE1BB3" w:rsidRPr="00283C59">
          <w:rPr>
            <w:rStyle w:val="Hyperlink"/>
            <w:noProof/>
          </w:rPr>
          <w:t>H.1 Minimal valid SARIF file resulting from a scan</w:t>
        </w:r>
        <w:r w:rsidR="00BE1BB3">
          <w:rPr>
            <w:noProof/>
            <w:webHidden/>
          </w:rPr>
          <w:tab/>
        </w:r>
        <w:r w:rsidR="00BE1BB3">
          <w:rPr>
            <w:noProof/>
            <w:webHidden/>
          </w:rPr>
          <w:fldChar w:fldCharType="begin"/>
        </w:r>
        <w:r w:rsidR="00BE1BB3">
          <w:rPr>
            <w:noProof/>
            <w:webHidden/>
          </w:rPr>
          <w:instrText xml:space="preserve"> PAGEREF _Toc506816762 \h </w:instrText>
        </w:r>
        <w:r w:rsidR="00BE1BB3">
          <w:rPr>
            <w:noProof/>
            <w:webHidden/>
          </w:rPr>
        </w:r>
        <w:r w:rsidR="00BE1BB3">
          <w:rPr>
            <w:noProof/>
            <w:webHidden/>
          </w:rPr>
          <w:fldChar w:fldCharType="separate"/>
        </w:r>
        <w:r w:rsidR="00BE1BB3">
          <w:rPr>
            <w:noProof/>
            <w:webHidden/>
          </w:rPr>
          <w:t>94</w:t>
        </w:r>
        <w:r w:rsidR="00BE1BB3">
          <w:rPr>
            <w:noProof/>
            <w:webHidden/>
          </w:rPr>
          <w:fldChar w:fldCharType="end"/>
        </w:r>
      </w:hyperlink>
    </w:p>
    <w:p w14:paraId="0CFA47BB" w14:textId="0253E28D"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763" w:history="1">
        <w:r w:rsidR="00BE1BB3" w:rsidRPr="00283C59">
          <w:rPr>
            <w:rStyle w:val="Hyperlink"/>
            <w:noProof/>
          </w:rPr>
          <w:t>H.2 Minimal recommended SARIF file with source information</w:t>
        </w:r>
        <w:r w:rsidR="00BE1BB3">
          <w:rPr>
            <w:noProof/>
            <w:webHidden/>
          </w:rPr>
          <w:tab/>
        </w:r>
        <w:r w:rsidR="00BE1BB3">
          <w:rPr>
            <w:noProof/>
            <w:webHidden/>
          </w:rPr>
          <w:fldChar w:fldCharType="begin"/>
        </w:r>
        <w:r w:rsidR="00BE1BB3">
          <w:rPr>
            <w:noProof/>
            <w:webHidden/>
          </w:rPr>
          <w:instrText xml:space="preserve"> PAGEREF _Toc506816763 \h </w:instrText>
        </w:r>
        <w:r w:rsidR="00BE1BB3">
          <w:rPr>
            <w:noProof/>
            <w:webHidden/>
          </w:rPr>
        </w:r>
        <w:r w:rsidR="00BE1BB3">
          <w:rPr>
            <w:noProof/>
            <w:webHidden/>
          </w:rPr>
          <w:fldChar w:fldCharType="separate"/>
        </w:r>
        <w:r w:rsidR="00BE1BB3">
          <w:rPr>
            <w:noProof/>
            <w:webHidden/>
          </w:rPr>
          <w:t>94</w:t>
        </w:r>
        <w:r w:rsidR="00BE1BB3">
          <w:rPr>
            <w:noProof/>
            <w:webHidden/>
          </w:rPr>
          <w:fldChar w:fldCharType="end"/>
        </w:r>
      </w:hyperlink>
    </w:p>
    <w:p w14:paraId="789E8FA5" w14:textId="47F8502E"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764" w:history="1">
        <w:r w:rsidR="00BE1BB3" w:rsidRPr="00283C59">
          <w:rPr>
            <w:rStyle w:val="Hyperlink"/>
            <w:noProof/>
          </w:rPr>
          <w:t>H.3 Minimal recommended SARIF file without source information</w:t>
        </w:r>
        <w:r w:rsidR="00BE1BB3">
          <w:rPr>
            <w:noProof/>
            <w:webHidden/>
          </w:rPr>
          <w:tab/>
        </w:r>
        <w:r w:rsidR="00BE1BB3">
          <w:rPr>
            <w:noProof/>
            <w:webHidden/>
          </w:rPr>
          <w:fldChar w:fldCharType="begin"/>
        </w:r>
        <w:r w:rsidR="00BE1BB3">
          <w:rPr>
            <w:noProof/>
            <w:webHidden/>
          </w:rPr>
          <w:instrText xml:space="preserve"> PAGEREF _Toc506816764 \h </w:instrText>
        </w:r>
        <w:r w:rsidR="00BE1BB3">
          <w:rPr>
            <w:noProof/>
            <w:webHidden/>
          </w:rPr>
        </w:r>
        <w:r w:rsidR="00BE1BB3">
          <w:rPr>
            <w:noProof/>
            <w:webHidden/>
          </w:rPr>
          <w:fldChar w:fldCharType="separate"/>
        </w:r>
        <w:r w:rsidR="00BE1BB3">
          <w:rPr>
            <w:noProof/>
            <w:webHidden/>
          </w:rPr>
          <w:t>95</w:t>
        </w:r>
        <w:r w:rsidR="00BE1BB3">
          <w:rPr>
            <w:noProof/>
            <w:webHidden/>
          </w:rPr>
          <w:fldChar w:fldCharType="end"/>
        </w:r>
      </w:hyperlink>
    </w:p>
    <w:p w14:paraId="75F9AE6A" w14:textId="1358CFF3"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765" w:history="1">
        <w:r w:rsidR="00BE1BB3" w:rsidRPr="00283C59">
          <w:rPr>
            <w:rStyle w:val="Hyperlink"/>
            <w:noProof/>
          </w:rPr>
          <w:t>H.4 SARIF file for exporting rule metadata</w:t>
        </w:r>
        <w:r w:rsidR="00BE1BB3">
          <w:rPr>
            <w:noProof/>
            <w:webHidden/>
          </w:rPr>
          <w:tab/>
        </w:r>
        <w:r w:rsidR="00BE1BB3">
          <w:rPr>
            <w:noProof/>
            <w:webHidden/>
          </w:rPr>
          <w:fldChar w:fldCharType="begin"/>
        </w:r>
        <w:r w:rsidR="00BE1BB3">
          <w:rPr>
            <w:noProof/>
            <w:webHidden/>
          </w:rPr>
          <w:instrText xml:space="preserve"> PAGEREF _Toc506816765 \h </w:instrText>
        </w:r>
        <w:r w:rsidR="00BE1BB3">
          <w:rPr>
            <w:noProof/>
            <w:webHidden/>
          </w:rPr>
        </w:r>
        <w:r w:rsidR="00BE1BB3">
          <w:rPr>
            <w:noProof/>
            <w:webHidden/>
          </w:rPr>
          <w:fldChar w:fldCharType="separate"/>
        </w:r>
        <w:r w:rsidR="00BE1BB3">
          <w:rPr>
            <w:noProof/>
            <w:webHidden/>
          </w:rPr>
          <w:t>96</w:t>
        </w:r>
        <w:r w:rsidR="00BE1BB3">
          <w:rPr>
            <w:noProof/>
            <w:webHidden/>
          </w:rPr>
          <w:fldChar w:fldCharType="end"/>
        </w:r>
      </w:hyperlink>
    </w:p>
    <w:p w14:paraId="06A513EB" w14:textId="09C4A33A" w:rsidR="00BE1BB3" w:rsidRDefault="003C716A">
      <w:pPr>
        <w:pStyle w:val="TOC2"/>
        <w:tabs>
          <w:tab w:val="right" w:leader="dot" w:pos="9350"/>
        </w:tabs>
        <w:rPr>
          <w:rFonts w:asciiTheme="minorHAnsi" w:eastAsiaTheme="minorEastAsia" w:hAnsiTheme="minorHAnsi" w:cstheme="minorBidi"/>
          <w:noProof/>
          <w:sz w:val="22"/>
          <w:szCs w:val="22"/>
        </w:rPr>
      </w:pPr>
      <w:hyperlink w:anchor="_Toc506816766" w:history="1">
        <w:r w:rsidR="00BE1BB3" w:rsidRPr="00283C59">
          <w:rPr>
            <w:rStyle w:val="Hyperlink"/>
            <w:noProof/>
          </w:rPr>
          <w:t>H.5 Comprehensive SARIF file</w:t>
        </w:r>
        <w:r w:rsidR="00BE1BB3">
          <w:rPr>
            <w:noProof/>
            <w:webHidden/>
          </w:rPr>
          <w:tab/>
        </w:r>
        <w:r w:rsidR="00BE1BB3">
          <w:rPr>
            <w:noProof/>
            <w:webHidden/>
          </w:rPr>
          <w:fldChar w:fldCharType="begin"/>
        </w:r>
        <w:r w:rsidR="00BE1BB3">
          <w:rPr>
            <w:noProof/>
            <w:webHidden/>
          </w:rPr>
          <w:instrText xml:space="preserve"> PAGEREF _Toc506816766 \h </w:instrText>
        </w:r>
        <w:r w:rsidR="00BE1BB3">
          <w:rPr>
            <w:noProof/>
            <w:webHidden/>
          </w:rPr>
        </w:r>
        <w:r w:rsidR="00BE1BB3">
          <w:rPr>
            <w:noProof/>
            <w:webHidden/>
          </w:rPr>
          <w:fldChar w:fldCharType="separate"/>
        </w:r>
        <w:r w:rsidR="00BE1BB3">
          <w:rPr>
            <w:noProof/>
            <w:webHidden/>
          </w:rPr>
          <w:t>97</w:t>
        </w:r>
        <w:r w:rsidR="00BE1BB3">
          <w:rPr>
            <w:noProof/>
            <w:webHidden/>
          </w:rPr>
          <w:fldChar w:fldCharType="end"/>
        </w:r>
      </w:hyperlink>
    </w:p>
    <w:p w14:paraId="05F9D825" w14:textId="194F8355" w:rsidR="00BE1BB3" w:rsidRDefault="003C716A">
      <w:pPr>
        <w:pStyle w:val="TOC1"/>
        <w:rPr>
          <w:rFonts w:asciiTheme="minorHAnsi" w:eastAsiaTheme="minorEastAsia" w:hAnsiTheme="minorHAnsi" w:cstheme="minorBidi"/>
          <w:noProof/>
          <w:sz w:val="22"/>
          <w:szCs w:val="22"/>
        </w:rPr>
      </w:pPr>
      <w:hyperlink w:anchor="_Toc506816767" w:history="1">
        <w:r w:rsidR="00BE1BB3" w:rsidRPr="00283C59">
          <w:rPr>
            <w:rStyle w:val="Hyperlink"/>
            <w:noProof/>
          </w:rPr>
          <w:t>Appendix I. (Informative) Revision History</w:t>
        </w:r>
        <w:r w:rsidR="00BE1BB3">
          <w:rPr>
            <w:noProof/>
            <w:webHidden/>
          </w:rPr>
          <w:tab/>
        </w:r>
        <w:r w:rsidR="00BE1BB3">
          <w:rPr>
            <w:noProof/>
            <w:webHidden/>
          </w:rPr>
          <w:fldChar w:fldCharType="begin"/>
        </w:r>
        <w:r w:rsidR="00BE1BB3">
          <w:rPr>
            <w:noProof/>
            <w:webHidden/>
          </w:rPr>
          <w:instrText xml:space="preserve"> PAGEREF _Toc506816767 \h </w:instrText>
        </w:r>
        <w:r w:rsidR="00BE1BB3">
          <w:rPr>
            <w:noProof/>
            <w:webHidden/>
          </w:rPr>
        </w:r>
        <w:r w:rsidR="00BE1BB3">
          <w:rPr>
            <w:noProof/>
            <w:webHidden/>
          </w:rPr>
          <w:fldChar w:fldCharType="separate"/>
        </w:r>
        <w:r w:rsidR="00BE1BB3">
          <w:rPr>
            <w:noProof/>
            <w:webHidden/>
          </w:rPr>
          <w:t>103</w:t>
        </w:r>
        <w:r w:rsidR="00BE1BB3">
          <w:rPr>
            <w:noProof/>
            <w:webHidden/>
          </w:rPr>
          <w:fldChar w:fldCharType="end"/>
        </w:r>
      </w:hyperlink>
    </w:p>
    <w:p w14:paraId="300EBE96" w14:textId="21ABD97E"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6816482"/>
      <w:r>
        <w:lastRenderedPageBreak/>
        <w:t>Introduction</w:t>
      </w:r>
      <w:bookmarkEnd w:id="0"/>
      <w:bookmarkEnd w:id="3"/>
      <w:bookmarkEnd w:id="4"/>
    </w:p>
    <w:p w14:paraId="4160EA61" w14:textId="5508CCD6"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6816483"/>
      <w:bookmarkStart w:id="6" w:name="_Toc85472893"/>
      <w:bookmarkStart w:id="7" w:name="_Toc287332007"/>
      <w:r>
        <w:t>IPR Policy</w:t>
      </w:r>
      <w:bookmarkEnd w:id="5"/>
    </w:p>
    <w:p w14:paraId="46AF25ED" w14:textId="58EBE36B"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6C805E81"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6816484"/>
      <w:r>
        <w:t>Terminology</w:t>
      </w:r>
      <w:bookmarkEnd w:id="6"/>
      <w:bookmarkEnd w:id="7"/>
      <w:bookmarkEnd w:id="8"/>
    </w:p>
    <w:p w14:paraId="23C51B77" w14:textId="06E0F8E1"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1B958D4A" w:rsidR="00B05C99" w:rsidRDefault="003C716A" w:rsidP="00B05C99">
      <w:pPr>
        <w:pStyle w:val="Definition"/>
      </w:pPr>
      <w:hyperlink w:anchor="def_programming_artifact" w:history="1">
        <w:r w:rsidR="00B05C99" w:rsidRPr="00B05C99">
          <w:rPr>
            <w:rStyle w:val="Hyperlink"/>
          </w:rPr>
          <w:t>programming artifact</w:t>
        </w:r>
      </w:hyperlink>
      <w:r w:rsidR="00B05C99" w:rsidRPr="00C130CD">
        <w:t xml:space="preserve"> which </w:t>
      </w:r>
      <w:r w:rsidR="00D251CF">
        <w:t xml:space="preserve">a </w:t>
      </w:r>
      <w:hyperlink w:anchor="def_static_analysis_tool" w:history="1">
        <w:r w:rsidR="00D251CF" w:rsidRPr="00D251CF">
          <w:rPr>
            <w:rStyle w:val="Hyperlink"/>
          </w:rPr>
          <w:t>static ana</w:t>
        </w:r>
        <w:r w:rsidR="00D251CF" w:rsidRPr="00D251CF">
          <w:rPr>
            <w:rStyle w:val="Hyperlink"/>
          </w:rPr>
          <w:t>l</w:t>
        </w:r>
        <w:r w:rsidR="00D251CF" w:rsidRPr="00D251CF">
          <w:rPr>
            <w:rStyle w:val="Hyperlink"/>
          </w:rPr>
          <w:t>ysis tool</w:t>
        </w:r>
      </w:hyperlink>
      <w:r w:rsidR="00D251CF">
        <w:t xml:space="preserve"> </w:t>
      </w:r>
      <w:r w:rsidR="00B05C99" w:rsidRPr="00C130CD">
        <w:t>is instructed to analyze</w:t>
      </w:r>
    </w:p>
    <w:p w14:paraId="06354133" w14:textId="3A07197B" w:rsidR="00646038" w:rsidRDefault="00646038" w:rsidP="0003129F">
      <w:pPr>
        <w:pStyle w:val="Definitionterm"/>
      </w:pPr>
      <w:r>
        <w:t>artifact</w:t>
      </w:r>
    </w:p>
    <w:p w14:paraId="3D6951AF" w14:textId="033F63A5"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11825CC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 xml:space="preserve">static </w:t>
        </w:r>
        <w:r w:rsidRPr="0011364B">
          <w:rPr>
            <w:rStyle w:val="Hyperlink"/>
          </w:rPr>
          <w:t>a</w:t>
        </w:r>
        <w:r w:rsidRPr="0011364B">
          <w:rPr>
            <w:rStyle w:val="Hyperlink"/>
          </w:rPr>
          <w:t>nalysis tools</w:t>
        </w:r>
      </w:hyperlink>
      <w:r w:rsidRPr="0043737C">
        <w:t xml:space="preserve"> on a set of </w:t>
      </w:r>
      <w:hyperlink w:anchor="def_programming_artifact" w:history="1">
        <w:r w:rsidRPr="0011364B">
          <w:rPr>
            <w:rStyle w:val="Hyperlink"/>
          </w:rPr>
          <w:t>programming artifacts</w:t>
        </w:r>
      </w:hyperlink>
    </w:p>
    <w:p w14:paraId="0DBE3047" w14:textId="512DD658"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6684D392" w:rsidR="0044419A" w:rsidRDefault="003C716A"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B39323D" w:rsidR="0044419A" w:rsidRDefault="003C716A"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7C490A79"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3CE30C3B" w14:textId="002075D7" w:rsidR="00376AE7" w:rsidDel="006806EF" w:rsidRDefault="00376AE7" w:rsidP="00376AE7">
      <w:pPr>
        <w:pStyle w:val="Definitionterm"/>
        <w:rPr>
          <w:del w:id="13" w:author="Laurence Golding" w:date="2018-02-21T14:50:00Z"/>
        </w:rPr>
      </w:pPr>
      <w:del w:id="14" w:author="Laurence Golding" w:date="2018-02-21T14:50:00Z">
        <w:r w:rsidDel="006806EF">
          <w:delText>consumer</w:delText>
        </w:r>
      </w:del>
    </w:p>
    <w:p w14:paraId="14F86C9B" w14:textId="0291E685" w:rsidR="00376AE7" w:rsidRPr="00376AE7" w:rsidDel="006806EF" w:rsidRDefault="00376AE7" w:rsidP="00376AE7">
      <w:pPr>
        <w:pStyle w:val="Definition"/>
        <w:rPr>
          <w:del w:id="15" w:author="Laurence Golding" w:date="2018-02-21T14:50:00Z"/>
        </w:rPr>
      </w:pPr>
      <w:del w:id="16" w:author="Laurence Golding" w:date="2018-02-21T14:50:00Z">
        <w:r w:rsidDel="006806EF">
          <w:delText>program that reads and interprets a SARIF log file</w:delText>
        </w:r>
      </w:del>
    </w:p>
    <w:p w14:paraId="68D35867" w14:textId="13941711" w:rsidR="00B05C99" w:rsidRDefault="00B05C99" w:rsidP="00B05C99">
      <w:pPr>
        <w:pStyle w:val="Definitionterm"/>
      </w:pPr>
      <w:r w:rsidRPr="002644D0">
        <w:t>converter</w:t>
      </w:r>
    </w:p>
    <w:p w14:paraId="0EF35B7C" w14:textId="3E36CB0F" w:rsidR="00B05C99" w:rsidRDefault="00B05C99" w:rsidP="00B05C99">
      <w:pPr>
        <w:pStyle w:val="Definition"/>
      </w:pPr>
      <w:del w:id="17" w:author="Laurence Golding" w:date="2018-02-21T14:16:00Z">
        <w:r w:rsidRPr="00C130CD" w:rsidDel="00503441">
          <w:delText xml:space="preserve">program </w:delText>
        </w:r>
      </w:del>
      <w:ins w:id="18" w:author="Laurence Golding" w:date="2018-02-21T14:50:00Z">
        <w:r w:rsidR="006806EF">
          <w:fldChar w:fldCharType="begin"/>
        </w:r>
        <w:r w:rsidR="006806EF">
          <w:instrText xml:space="preserve"> HYPERLINK  \l "def_sarif_producer" </w:instrText>
        </w:r>
        <w:r w:rsidR="006806EF">
          <w:fldChar w:fldCharType="separate"/>
        </w:r>
        <w:r w:rsidR="006806EF" w:rsidRPr="006806EF">
          <w:rPr>
            <w:rStyle w:val="Hyperlink"/>
          </w:rPr>
          <w:t>SARIF producer</w:t>
        </w:r>
        <w:r w:rsidR="006806EF">
          <w:fldChar w:fldCharType="end"/>
        </w:r>
      </w:ins>
      <w:ins w:id="19" w:author="Laurence Golding" w:date="2018-02-21T14:16:00Z">
        <w:r w:rsidR="00503441" w:rsidRPr="00C130CD">
          <w:t xml:space="preserve"> </w:t>
        </w:r>
      </w:ins>
      <w:r w:rsidRPr="00C130CD">
        <w:t xml:space="preserve">that </w:t>
      </w:r>
      <w:r w:rsidR="00376AE7">
        <w:t>transforms</w:t>
      </w:r>
      <w:r w:rsidR="00376AE7" w:rsidRPr="00C130CD">
        <w:t xml:space="preserve"> </w:t>
      </w:r>
      <w:r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Pr="00C130CD">
        <w:t xml:space="preserve"> into </w:t>
      </w:r>
      <w:r w:rsidR="00376AE7">
        <w:t>the SARIF</w:t>
      </w:r>
      <w:r w:rsidRPr="00C130CD">
        <w:t xml:space="preserve"> format</w:t>
      </w:r>
    </w:p>
    <w:p w14:paraId="57469406" w14:textId="024417E9" w:rsidR="00376AE7" w:rsidRDefault="00376AE7" w:rsidP="00376AE7">
      <w:pPr>
        <w:pStyle w:val="Definitionterm"/>
      </w:pPr>
      <w:bookmarkStart w:id="20" w:name="def_direct_producer"/>
      <w:r>
        <w:t>direct producer</w:t>
      </w:r>
      <w:bookmarkEnd w:id="20"/>
    </w:p>
    <w:p w14:paraId="0955FC92" w14:textId="6D504B29" w:rsidR="00376AE7" w:rsidRPr="00376AE7" w:rsidRDefault="003C716A" w:rsidP="00376AE7">
      <w:pPr>
        <w:pStyle w:val="Definition"/>
      </w:pPr>
      <w:hyperlink w:anchor="def_static_analysis_tool" w:history="1">
        <w:r w:rsidR="00376AE7" w:rsidRPr="00376AE7">
          <w:rPr>
            <w:rStyle w:val="Hyperlink"/>
          </w:rPr>
          <w:t>analysis tool</w:t>
        </w:r>
      </w:hyperlink>
      <w:r w:rsidR="00376AE7">
        <w:t xml:space="preserve"> which </w:t>
      </w:r>
      <w:del w:id="21" w:author="Laurence Golding" w:date="2018-02-21T14:45:00Z">
        <w:r w:rsidR="00376AE7" w:rsidDel="006806EF">
          <w:delText>directly produces output in the SARIF format</w:delText>
        </w:r>
      </w:del>
      <w:ins w:id="22" w:author="Laurence Golding" w:date="2018-02-21T14:45:00Z">
        <w:r w:rsidR="006806EF">
          <w:t xml:space="preserve">acts as a </w:t>
        </w:r>
      </w:ins>
      <w:ins w:id="23" w:author="Laurence Golding" w:date="2018-02-21T14:50:00Z">
        <w:r w:rsidR="006806EF">
          <w:fldChar w:fldCharType="begin"/>
        </w:r>
        <w:r w:rsidR="006806EF">
          <w:instrText xml:space="preserve"> HYPERLINK  \l "def_sarif_producer" </w:instrText>
        </w:r>
        <w:r w:rsidR="006806EF">
          <w:fldChar w:fldCharType="separate"/>
        </w:r>
        <w:r w:rsidR="006806EF" w:rsidRPr="006806EF">
          <w:rPr>
            <w:rStyle w:val="Hyperlink"/>
          </w:rPr>
          <w:t>SARIF producer</w:t>
        </w:r>
        <w:r w:rsidR="006806EF">
          <w:fldChar w:fldCharType="end"/>
        </w:r>
      </w:ins>
    </w:p>
    <w:p w14:paraId="70C0DA29" w14:textId="77777777" w:rsidR="0044419A" w:rsidRDefault="0044419A" w:rsidP="0044419A">
      <w:pPr>
        <w:pStyle w:val="Definitionterm"/>
      </w:pPr>
      <w:r>
        <w:t>embedded link</w:t>
      </w:r>
    </w:p>
    <w:p w14:paraId="317E5AEB" w14:textId="691303DD"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4" w:name="def_end_user"/>
      <w:r>
        <w:t>(end) user</w:t>
      </w:r>
      <w:bookmarkEnd w:id="24"/>
    </w:p>
    <w:p w14:paraId="2B9FF6D7" w14:textId="3AD3401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3483F459" w:rsidR="0044419A" w:rsidRDefault="003C716A"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5" w:name="def_file"/>
      <w:r>
        <w:t>file</w:t>
      </w:r>
      <w:bookmarkEnd w:id="2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58774D66" w:rsidR="0044419A" w:rsidRDefault="003C716A"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26" w:name="def_line"/>
      <w:r>
        <w:t>line</w:t>
      </w:r>
      <w:bookmarkEnd w:id="26"/>
    </w:p>
    <w:p w14:paraId="1C2EBEBC" w14:textId="1F7EE047"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27" w:name="def_log_file"/>
      <w:r>
        <w:t>log file</w:t>
      </w:r>
      <w:bookmarkEnd w:id="27"/>
    </w:p>
    <w:p w14:paraId="7A312E29" w14:textId="71AD0A63"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8" w:name="def_log_file_viewer"/>
      <w:r>
        <w:t>(log file) viewer</w:t>
      </w:r>
      <w:bookmarkEnd w:id="28"/>
    </w:p>
    <w:p w14:paraId="16E84D5B" w14:textId="375E8E66" w:rsidR="0044419A" w:rsidRDefault="00402840" w:rsidP="0044419A">
      <w:pPr>
        <w:pStyle w:val="Definition"/>
      </w:pPr>
      <w:del w:id="29" w:author="Laurence Golding" w:date="2018-02-21T14:51:00Z">
        <w:r w:rsidDel="006806EF">
          <w:fldChar w:fldCharType="begin"/>
        </w:r>
        <w:r w:rsidDel="006806EF">
          <w:delInstrText xml:space="preserve"> HYPERLINK \l "def_consumer" </w:delInstrText>
        </w:r>
        <w:r w:rsidDel="006806EF">
          <w:fldChar w:fldCharType="separate"/>
        </w:r>
        <w:r w:rsidR="00376AE7" w:rsidRPr="006806EF" w:rsidDel="006806EF">
          <w:delText>consumer</w:delText>
        </w:r>
        <w:r w:rsidDel="006806EF">
          <w:rPr>
            <w:rStyle w:val="Hyperlink"/>
          </w:rPr>
          <w:fldChar w:fldCharType="end"/>
        </w:r>
      </w:del>
      <w:ins w:id="30" w:author="Laurence Golding" w:date="2018-02-21T14:51:00Z">
        <w:r w:rsidR="006806EF">
          <w:rPr>
            <w:rStyle w:val="Hyperlink"/>
          </w:rPr>
          <w:fldChar w:fldCharType="begin"/>
        </w:r>
        <w:r w:rsidR="006806EF">
          <w:rPr>
            <w:rStyle w:val="Hyperlink"/>
          </w:rPr>
          <w:instrText xml:space="preserve"> HYPERLINK  \l "def_sarif_consumer" </w:instrText>
        </w:r>
        <w:r w:rsidR="006806EF">
          <w:rPr>
            <w:rStyle w:val="Hyperlink"/>
          </w:rPr>
          <w:fldChar w:fldCharType="separate"/>
        </w:r>
        <w:r w:rsidR="006806EF" w:rsidRPr="006806EF">
          <w:rPr>
            <w:rStyle w:val="Hyperlink"/>
          </w:rPr>
          <w:t>SARIF consumer</w:t>
        </w:r>
        <w:r w:rsidR="006806EF">
          <w:rPr>
            <w:rStyle w:val="Hyperlink"/>
          </w:rPr>
          <w:fldChar w:fldCharType="end"/>
        </w:r>
      </w:ins>
      <w:r w:rsidR="00376AE7" w:rsidRPr="00367B83">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31" w:name="def_logical_location"/>
      <w:r>
        <w:t>logical location</w:t>
      </w:r>
      <w:bookmarkEnd w:id="31"/>
    </w:p>
    <w:p w14:paraId="4BBB3B8A" w14:textId="30B4BD5D"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32" w:name="def_message"/>
      <w:r>
        <w:t>message</w:t>
      </w:r>
      <w:bookmarkEnd w:id="32"/>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20D1721A" w:rsidR="0044419A" w:rsidRDefault="003C716A"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E1316B4" w:rsidR="00646038" w:rsidRDefault="003C716A"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5D5AC743" w:rsidR="0044419A" w:rsidRDefault="003C716A"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3" w:name="def_newline_sequence"/>
      <w:r>
        <w:t>newline sequence</w:t>
      </w:r>
      <w:bookmarkEnd w:id="33"/>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E9B474D" w:rsidR="00646038" w:rsidRDefault="003C716A"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1D64BEC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6F5967CF" w14:textId="02030EBD" w:rsidR="00503441" w:rsidRPr="00503441" w:rsidRDefault="003C716A" w:rsidP="00503441">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34" w:name="def_programming_artifact"/>
      <w:r>
        <w:t>(programming) artifact</w:t>
      </w:r>
    </w:p>
    <w:bookmarkEnd w:id="34"/>
    <w:p w14:paraId="423BBE77" w14:textId="10103A13"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5" w:name="def_problem"/>
      <w:r>
        <w:t>problem</w:t>
      </w:r>
      <w:bookmarkEnd w:id="35"/>
    </w:p>
    <w:p w14:paraId="6CDABD9B" w14:textId="59909277" w:rsidR="00B05C99" w:rsidRDefault="003C716A"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lastRenderedPageBreak/>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A4FB57A"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36" w:name="def_region"/>
      <w:r>
        <w:t>region</w:t>
      </w:r>
      <w:bookmarkEnd w:id="36"/>
    </w:p>
    <w:p w14:paraId="1059A9E8" w14:textId="7EF1BF6A"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65D8DF4B" w:rsidR="0044419A" w:rsidRDefault="003C716A"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37" w:name="def_result"/>
      <w:r>
        <w:t>result</w:t>
      </w:r>
      <w:bookmarkEnd w:id="37"/>
    </w:p>
    <w:p w14:paraId="7C7B90EF" w14:textId="7C69610C"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7A98452B" w:rsidR="00B05C99" w:rsidRDefault="003C716A"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8" w:name="def_result_management_system"/>
      <w:r>
        <w:t>result management system</w:t>
      </w:r>
      <w:bookmarkEnd w:id="38"/>
    </w:p>
    <w:p w14:paraId="1864B8E6" w14:textId="1AA042D8"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11310DAC"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21E6319D" w:rsidR="0044419A" w:rsidRDefault="003C716A"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9" w:name="def_rule"/>
      <w:r>
        <w:t>rule</w:t>
      </w:r>
      <w:bookmarkEnd w:id="39"/>
    </w:p>
    <w:p w14:paraId="40742D5C" w14:textId="170A1B5F"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79C8BBFD"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4EEED62C" w:rsidR="00B05C99" w:rsidRDefault="003C716A"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3B9B334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530FE783"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4316C0D"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15CCDBCF" w14:textId="6B2B594F" w:rsidR="006806EF" w:rsidRDefault="006806EF" w:rsidP="00B05C99">
      <w:pPr>
        <w:pStyle w:val="Definitionterm"/>
        <w:rPr>
          <w:ins w:id="41" w:author="Laurence Golding" w:date="2018-02-21T14:47:00Z"/>
        </w:rPr>
      </w:pPr>
      <w:bookmarkStart w:id="42" w:name="def_sarif_consumer"/>
      <w:bookmarkStart w:id="43" w:name="def_stable_value"/>
      <w:ins w:id="44" w:author="Laurence Golding" w:date="2018-02-21T14:47:00Z">
        <w:r>
          <w:lastRenderedPageBreak/>
          <w:t>SARIF consumer</w:t>
        </w:r>
        <w:bookmarkEnd w:id="42"/>
      </w:ins>
    </w:p>
    <w:p w14:paraId="790E284D" w14:textId="404B5E84" w:rsidR="006806EF" w:rsidRPr="006806EF" w:rsidRDefault="006806EF" w:rsidP="006806EF">
      <w:pPr>
        <w:pStyle w:val="Definition"/>
        <w:rPr>
          <w:ins w:id="45" w:author="Laurence Golding" w:date="2018-02-21T14:47:00Z"/>
        </w:rPr>
      </w:pPr>
      <w:ins w:id="46" w:author="Laurence Golding" w:date="2018-02-21T14:48:00Z">
        <w:r>
          <w:t>program that reads and interprets a SARIF log file</w:t>
        </w:r>
      </w:ins>
    </w:p>
    <w:p w14:paraId="07C194E6" w14:textId="076055EB" w:rsidR="006806EF" w:rsidRDefault="006806EF" w:rsidP="00B05C99">
      <w:pPr>
        <w:pStyle w:val="Definitionterm"/>
        <w:rPr>
          <w:ins w:id="47" w:author="Laurence Golding" w:date="2018-02-21T14:46:00Z"/>
        </w:rPr>
      </w:pPr>
      <w:bookmarkStart w:id="48" w:name="def_sarif_producer"/>
      <w:ins w:id="49" w:author="Laurence Golding" w:date="2018-02-21T14:46:00Z">
        <w:r>
          <w:t>SARIF producer</w:t>
        </w:r>
        <w:bookmarkEnd w:id="48"/>
      </w:ins>
    </w:p>
    <w:p w14:paraId="7E2F7443" w14:textId="54F25F72" w:rsidR="006806EF" w:rsidRPr="006806EF" w:rsidRDefault="006806EF" w:rsidP="006806EF">
      <w:pPr>
        <w:pStyle w:val="Definition"/>
        <w:rPr>
          <w:ins w:id="50" w:author="Laurence Golding" w:date="2018-02-21T14:46:00Z"/>
        </w:rPr>
      </w:pPr>
      <w:ins w:id="51" w:author="Laurence Golding" w:date="2018-02-21T14:46:00Z">
        <w:r>
          <w:t xml:space="preserve">program </w:t>
        </w:r>
      </w:ins>
      <w:ins w:id="52" w:author="Laurence Golding" w:date="2018-02-21T14:48:00Z">
        <w:r>
          <w:t>that</w:t>
        </w:r>
      </w:ins>
      <w:ins w:id="53" w:author="Laurence Golding" w:date="2018-02-21T14:46:00Z">
        <w:r>
          <w:t xml:space="preserve"> emits output in the SARIF format</w:t>
        </w:r>
      </w:ins>
    </w:p>
    <w:p w14:paraId="550D454E" w14:textId="67E2ED96" w:rsidR="00B05C99" w:rsidRDefault="00B05C99" w:rsidP="00B05C99">
      <w:pPr>
        <w:pStyle w:val="Definitionterm"/>
      </w:pPr>
      <w:r>
        <w:t>stable value</w:t>
      </w:r>
      <w:bookmarkEnd w:id="43"/>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4" w:name="def_static_analysis_tool"/>
      <w:r>
        <w:t>(static analysis) tool</w:t>
      </w:r>
      <w:bookmarkEnd w:id="54"/>
    </w:p>
    <w:p w14:paraId="1D0151E8" w14:textId="170AF1F0"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in order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5" w:name="def_tag"/>
      <w:r>
        <w:t>tag</w:t>
      </w:r>
      <w:bookmarkEnd w:id="55"/>
    </w:p>
    <w:p w14:paraId="54E71C71" w14:textId="19F035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6" w:name="def_text_file"/>
      <w:r>
        <w:t>text file</w:t>
      </w:r>
      <w:bookmarkEnd w:id="56"/>
    </w:p>
    <w:p w14:paraId="29A46E48" w14:textId="690A2AD2" w:rsidR="0044419A" w:rsidRDefault="003C716A"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3312FA9" w:rsidR="0044419A" w:rsidRDefault="003C716A"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70FE5270" w:rsidR="0003129F" w:rsidRDefault="003C716A"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7AD900A" w:rsidR="0044419A" w:rsidRDefault="003C716A"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7" w:name="def_triage"/>
      <w:r>
        <w:t>triage</w:t>
      </w:r>
      <w:bookmarkEnd w:id="57"/>
    </w:p>
    <w:p w14:paraId="38D08C7E" w14:textId="103A5DEB"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2A31BC3E"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510F4F05"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8" w:name="_Ref7502892"/>
      <w:bookmarkStart w:id="59" w:name="_Toc12011611"/>
      <w:bookmarkStart w:id="60" w:name="_Toc85472894"/>
      <w:bookmarkStart w:id="61" w:name="_Toc287332008"/>
      <w:bookmarkStart w:id="62" w:name="_Toc506816485"/>
      <w:r>
        <w:t>Normative</w:t>
      </w:r>
      <w:bookmarkEnd w:id="58"/>
      <w:bookmarkEnd w:id="59"/>
      <w:r>
        <w:t xml:space="preserve"> References</w:t>
      </w:r>
      <w:bookmarkEnd w:id="60"/>
      <w:bookmarkEnd w:id="61"/>
      <w:bookmarkEnd w:id="62"/>
    </w:p>
    <w:p w14:paraId="1CA20F39" w14:textId="3EB9E8F7" w:rsidR="00130B0A" w:rsidRDefault="00130B0A" w:rsidP="00130B0A">
      <w:pPr>
        <w:pStyle w:val="Ref"/>
        <w:rPr>
          <w:rStyle w:val="Refterm"/>
          <w:b w:val="0"/>
        </w:rPr>
      </w:pPr>
      <w:r w:rsidRPr="00EE7D13">
        <w:rPr>
          <w:rStyle w:val="Refterm"/>
        </w:rPr>
        <w:t>[</w:t>
      </w:r>
      <w:bookmarkStart w:id="63" w:name="BCP14"/>
      <w:r>
        <w:rPr>
          <w:rStyle w:val="Refterm"/>
        </w:rPr>
        <w:t>BCP14</w:t>
      </w:r>
      <w:bookmarkEnd w:id="63"/>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53574B02" w:rsidR="00AB66A4" w:rsidRDefault="00AB66A4" w:rsidP="00130B0A">
      <w:pPr>
        <w:pStyle w:val="Ref"/>
        <w:rPr>
          <w:rStyle w:val="Refterm"/>
          <w:b w:val="0"/>
        </w:rPr>
      </w:pPr>
      <w:r w:rsidRPr="00EE7D13">
        <w:rPr>
          <w:rStyle w:val="Refterm"/>
        </w:rPr>
        <w:t>[</w:t>
      </w:r>
      <w:bookmarkStart w:id="64" w:name="ECMA404"/>
      <w:r w:rsidRPr="00EE7D13">
        <w:rPr>
          <w:rStyle w:val="Refterm"/>
        </w:rPr>
        <w:t>ECMA404</w:t>
      </w:r>
      <w:bookmarkEnd w:id="64"/>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56E55D8C" w:rsidR="00AB66A4" w:rsidRDefault="00AB66A4" w:rsidP="00AB66A4">
      <w:pPr>
        <w:pStyle w:val="Ref"/>
      </w:pPr>
      <w:r w:rsidRPr="00EE7D13">
        <w:rPr>
          <w:rStyle w:val="Refterm"/>
        </w:rPr>
        <w:t>[</w:t>
      </w:r>
      <w:bookmarkStart w:id="65" w:name="FIPSPUB1804"/>
      <w:r w:rsidRPr="00EE7D13">
        <w:rPr>
          <w:rStyle w:val="Refterm"/>
        </w:rPr>
        <w:t>FIPSPUB180-4</w:t>
      </w:r>
      <w:bookmarkEnd w:id="65"/>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66" w:name="GFM"/>
      <w:r>
        <w:rPr>
          <w:rStyle w:val="Refterm"/>
        </w:rPr>
        <w:t>GFM</w:t>
      </w:r>
      <w:bookmarkEnd w:id="66"/>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3842AB30" w:rsidR="00AB66A4" w:rsidRDefault="00AB66A4" w:rsidP="005B76B8">
      <w:pPr>
        <w:pStyle w:val="Ref"/>
      </w:pPr>
      <w:r w:rsidRPr="00EE7D13">
        <w:rPr>
          <w:rStyle w:val="Refterm"/>
        </w:rPr>
        <w:lastRenderedPageBreak/>
        <w:t>[</w:t>
      </w:r>
      <w:bookmarkStart w:id="67" w:name="ISO86012004"/>
      <w:r w:rsidRPr="00EE7D13">
        <w:rPr>
          <w:rStyle w:val="Refterm"/>
        </w:rPr>
        <w:t>ISO8601:2004</w:t>
      </w:r>
      <w:bookmarkEnd w:id="67"/>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722E5E39" w14:textId="70AE166B" w:rsidR="004F385B" w:rsidRDefault="004F385B" w:rsidP="004F385B">
      <w:pPr>
        <w:pStyle w:val="Ref"/>
      </w:pPr>
      <w:r w:rsidRPr="00EE7D13">
        <w:rPr>
          <w:rStyle w:val="Refterm"/>
        </w:rPr>
        <w:t>[</w:t>
      </w:r>
      <w:bookmarkStart w:id="68" w:name="ISO14977"/>
      <w:r w:rsidRPr="00EE7D13">
        <w:rPr>
          <w:rStyle w:val="Refterm"/>
        </w:rPr>
        <w:t>ISO</w:t>
      </w:r>
      <w:r>
        <w:rPr>
          <w:rStyle w:val="Refterm"/>
        </w:rPr>
        <w:t>14977</w:t>
      </w:r>
      <w:r w:rsidRPr="00EE7D13">
        <w:rPr>
          <w:rStyle w:val="Refterm"/>
        </w:rPr>
        <w:t>:</w:t>
      </w:r>
      <w:r>
        <w:rPr>
          <w:rStyle w:val="Refterm"/>
        </w:rPr>
        <w:t>1996</w:t>
      </w:r>
      <w:bookmarkEnd w:id="68"/>
      <w:r w:rsidRPr="00EE7D13">
        <w:rPr>
          <w:rStyle w:val="Refterm"/>
        </w:rPr>
        <w:t>]</w:t>
      </w:r>
      <w:r>
        <w:tab/>
        <w:t>“Information technology – Syntactic metalanguage – Extended BNF”, ISO/IEC 14977:1996(E), December 1996,</w:t>
      </w:r>
      <w:r w:rsidR="003F242A">
        <w:t xml:space="preserve"> </w:t>
      </w:r>
      <w:hyperlink r:id="rId35" w:history="1">
        <w:r w:rsidR="003F242A" w:rsidRPr="00C51B14">
          <w:rPr>
            <w:rStyle w:val="Hyperlink"/>
          </w:rPr>
          <w:t>https://www.iso.org/standard/26153.html</w:t>
        </w:r>
      </w:hyperlink>
      <w:r w:rsidR="003F242A">
        <w:t>.</w:t>
      </w:r>
    </w:p>
    <w:p w14:paraId="2F4A3B08" w14:textId="619EF9BC" w:rsidR="00F85576" w:rsidRDefault="00F85576" w:rsidP="004F385B">
      <w:pPr>
        <w:pStyle w:val="Ref"/>
      </w:pPr>
      <w:r w:rsidRPr="00EE7D13">
        <w:rPr>
          <w:rStyle w:val="Refterm"/>
        </w:rPr>
        <w:t>[</w:t>
      </w:r>
      <w:bookmarkStart w:id="69" w:name="JSCHEMA01"/>
      <w:r w:rsidRPr="00EE7D13">
        <w:rPr>
          <w:rStyle w:val="Refterm"/>
        </w:rPr>
        <w:t>JSCHEMA01</w:t>
      </w:r>
      <w:bookmarkEnd w:id="6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6" w:history="1">
        <w:r w:rsidRPr="00AC1D41">
          <w:rPr>
            <w:rStyle w:val="Hyperlink"/>
          </w:rPr>
          <w:t>http://json-schema.org/latest/json-schema-core.html</w:t>
        </w:r>
      </w:hyperlink>
      <w:r>
        <w:t>.</w:t>
      </w:r>
    </w:p>
    <w:p w14:paraId="40E940D8" w14:textId="2ADF8CAC" w:rsidR="00C02DEC" w:rsidRDefault="00C02DEC" w:rsidP="00F85576">
      <w:pPr>
        <w:pStyle w:val="Ref"/>
      </w:pPr>
      <w:r w:rsidRPr="00EE7D13">
        <w:rPr>
          <w:rStyle w:val="Refterm"/>
        </w:rPr>
        <w:t>[</w:t>
      </w:r>
      <w:bookmarkStart w:id="70" w:name="RFC2119"/>
      <w:r w:rsidRPr="00EE7D13">
        <w:rPr>
          <w:rStyle w:val="Refterm"/>
        </w:rPr>
        <w:t>RFC2119</w:t>
      </w:r>
      <w:bookmarkEnd w:id="7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7" w:history="1">
        <w:r w:rsidR="000F3A82">
          <w:rPr>
            <w:rStyle w:val="Hyperlink"/>
          </w:rPr>
          <w:t>http://www.ietf.org/rfc/rfc2119.txt</w:t>
        </w:r>
      </w:hyperlink>
      <w:r w:rsidR="000F3A82">
        <w:t>.</w:t>
      </w:r>
    </w:p>
    <w:p w14:paraId="0259BD7A" w14:textId="5D24611F" w:rsidR="00AB66A4" w:rsidRDefault="00AB66A4" w:rsidP="00AB66A4">
      <w:pPr>
        <w:pStyle w:val="Ref"/>
      </w:pPr>
      <w:r w:rsidRPr="00EE7D13">
        <w:rPr>
          <w:rStyle w:val="Refterm"/>
        </w:rPr>
        <w:t>[</w:t>
      </w:r>
      <w:bookmarkStart w:id="71" w:name="RFC2045"/>
      <w:r w:rsidRPr="00EE7D13">
        <w:rPr>
          <w:rStyle w:val="Refterm"/>
        </w:rPr>
        <w:t>RFC2045</w:t>
      </w:r>
      <w:bookmarkEnd w:id="7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8" w:history="1">
        <w:r>
          <w:rPr>
            <w:rStyle w:val="Hyperlink"/>
            <w:rFonts w:cs="Arial"/>
            <w:szCs w:val="20"/>
          </w:rPr>
          <w:t>http://www.rfc-editor.org/info/rfc2045</w:t>
        </w:r>
      </w:hyperlink>
      <w:r w:rsidR="009C2B7C">
        <w:t>.</w:t>
      </w:r>
    </w:p>
    <w:p w14:paraId="4CBA246D" w14:textId="57AEDCC5" w:rsidR="00C56762" w:rsidRPr="0052312C" w:rsidRDefault="00C56762" w:rsidP="00C56762">
      <w:pPr>
        <w:pStyle w:val="Ref"/>
      </w:pPr>
      <w:r>
        <w:rPr>
          <w:rStyle w:val="Refterm"/>
        </w:rPr>
        <w:t>[</w:t>
      </w:r>
      <w:bookmarkStart w:id="72" w:name="RFC3629"/>
      <w:r>
        <w:rPr>
          <w:rStyle w:val="Refterm"/>
        </w:rPr>
        <w:t>RFC3629</w:t>
      </w:r>
      <w:bookmarkEnd w:id="72"/>
      <w:r>
        <w:rPr>
          <w:rStyle w:val="Refterm"/>
        </w:rPr>
        <w:t>]</w:t>
      </w:r>
      <w:r>
        <w:rPr>
          <w:rStyle w:val="Refterm"/>
        </w:rPr>
        <w:tab/>
      </w:r>
      <w:r>
        <w:rPr>
          <w:rFonts w:cs="Arial"/>
          <w:szCs w:val="20"/>
        </w:rPr>
        <w:t xml:space="preserve">Yergeau, F., "UTF-8, a transformation format of ISO 10646", STD 63, RFC 3629, DOI 10.17487/RFC3629, November 2003, </w:t>
      </w:r>
      <w:hyperlink r:id="rId39" w:history="1">
        <w:r>
          <w:rPr>
            <w:rStyle w:val="Hyperlink"/>
            <w:rFonts w:cs="Arial"/>
            <w:szCs w:val="20"/>
          </w:rPr>
          <w:t>http://www.rfc-editor.org/info/rfc3629</w:t>
        </w:r>
      </w:hyperlink>
      <w:r>
        <w:rPr>
          <w:rFonts w:cs="Arial"/>
          <w:szCs w:val="20"/>
        </w:rPr>
        <w:t>.</w:t>
      </w:r>
    </w:p>
    <w:p w14:paraId="2D24B622" w14:textId="6A584ABB" w:rsidR="0092395F" w:rsidRDefault="00AB66A4" w:rsidP="00C56762">
      <w:pPr>
        <w:pStyle w:val="Ref"/>
      </w:pPr>
      <w:r w:rsidRPr="00EE7D13">
        <w:rPr>
          <w:rStyle w:val="Refterm"/>
        </w:rPr>
        <w:t>[</w:t>
      </w:r>
      <w:bookmarkStart w:id="73" w:name="RFC3986"/>
      <w:r w:rsidRPr="00EE7D13">
        <w:rPr>
          <w:rStyle w:val="Refterm"/>
        </w:rPr>
        <w:t>RFC3986</w:t>
      </w:r>
      <w:bookmarkEnd w:id="7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0" w:history="1">
        <w:r>
          <w:rPr>
            <w:rStyle w:val="Hyperlink"/>
            <w:rFonts w:cs="Arial"/>
            <w:szCs w:val="20"/>
          </w:rPr>
          <w:t>http://www.rfc-editor.org/info/rfc3986</w:t>
        </w:r>
      </w:hyperlink>
      <w:r w:rsidRPr="00AB66A4">
        <w:t>.</w:t>
      </w:r>
    </w:p>
    <w:p w14:paraId="6D642014" w14:textId="5837C79E" w:rsidR="00C56762" w:rsidRDefault="00C56762" w:rsidP="00C56762">
      <w:pPr>
        <w:pStyle w:val="Ref"/>
      </w:pPr>
      <w:r>
        <w:rPr>
          <w:rStyle w:val="Refterm"/>
        </w:rPr>
        <w:t>[</w:t>
      </w:r>
      <w:bookmarkStart w:id="74" w:name="RFC5646"/>
      <w:r>
        <w:rPr>
          <w:rStyle w:val="Refterm"/>
        </w:rPr>
        <w:t>RFC5646</w:t>
      </w:r>
      <w:bookmarkEnd w:id="7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6EF1D083" w:rsidR="006E09CB" w:rsidRDefault="006E09CB" w:rsidP="00130B0A">
      <w:pPr>
        <w:pStyle w:val="Ref"/>
        <w:rPr>
          <w:rStyle w:val="Refterm"/>
        </w:rPr>
      </w:pPr>
      <w:r>
        <w:rPr>
          <w:rStyle w:val="Refterm"/>
        </w:rPr>
        <w:t>[</w:t>
      </w:r>
      <w:bookmarkStart w:id="75" w:name="RFC7763"/>
      <w:r>
        <w:rPr>
          <w:rStyle w:val="Refterm"/>
        </w:rPr>
        <w:t>RFC7763</w:t>
      </w:r>
      <w:bookmarkEnd w:id="75"/>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4DD922CE" w:rsidR="006E09CB" w:rsidRDefault="006E09CB" w:rsidP="006E09CB">
      <w:pPr>
        <w:pStyle w:val="Ref"/>
      </w:pPr>
      <w:r>
        <w:rPr>
          <w:rStyle w:val="Refterm"/>
          <w:bCs w:val="0"/>
        </w:rPr>
        <w:t>[</w:t>
      </w:r>
      <w:bookmarkStart w:id="76" w:name="RFC7764"/>
      <w:r>
        <w:rPr>
          <w:rStyle w:val="Refterm"/>
          <w:bCs w:val="0"/>
        </w:rPr>
        <w:t>RFC7764</w:t>
      </w:r>
      <w:bookmarkEnd w:id="7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t>[</w:t>
      </w:r>
      <w:bookmarkStart w:id="77" w:name="RFC8174"/>
      <w:r>
        <w:rPr>
          <w:rStyle w:val="Refterm"/>
          <w:bCs w:val="0"/>
        </w:rPr>
        <w:t>RFC8174</w:t>
      </w:r>
      <w:bookmarkEnd w:id="7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1E19245C" w:rsidR="00F85576" w:rsidRPr="00F85576" w:rsidRDefault="00F85576" w:rsidP="00130B0A">
      <w:pPr>
        <w:pStyle w:val="Ref"/>
        <w:rPr>
          <w:rStyle w:val="Refterm"/>
          <w:b w:val="0"/>
        </w:rPr>
      </w:pPr>
      <w:r>
        <w:rPr>
          <w:rStyle w:val="Refterm"/>
        </w:rPr>
        <w:t>[</w:t>
      </w:r>
      <w:bookmarkStart w:id="78" w:name="SEMVER"/>
      <w:r>
        <w:rPr>
          <w:rStyle w:val="Refterm"/>
        </w:rPr>
        <w:t>SEMVER</w:t>
      </w:r>
      <w:bookmarkEnd w:id="78"/>
      <w:r>
        <w:rPr>
          <w:rStyle w:val="Refterm"/>
        </w:rPr>
        <w:t>]</w:t>
      </w:r>
      <w:r>
        <w:rPr>
          <w:rStyle w:val="Refterm"/>
        </w:rPr>
        <w:tab/>
      </w:r>
      <w:r>
        <w:t xml:space="preserve">“Semantic Versioning 2.0.0”, </w:t>
      </w:r>
      <w:hyperlink r:id="rId44" w:history="1">
        <w:r w:rsidRPr="004776BD">
          <w:rPr>
            <w:rStyle w:val="Hyperlink"/>
          </w:rPr>
          <w:t>http://semver.org/</w:t>
        </w:r>
      </w:hyperlink>
      <w:r>
        <w:t>.</w:t>
      </w:r>
    </w:p>
    <w:p w14:paraId="590D7B5A" w14:textId="4594AA00" w:rsidR="0092395F" w:rsidRDefault="00DE0F9F" w:rsidP="00F85576">
      <w:pPr>
        <w:pStyle w:val="Ref"/>
      </w:pPr>
      <w:r>
        <w:rPr>
          <w:rStyle w:val="Refterm"/>
        </w:rPr>
        <w:t>[</w:t>
      </w:r>
      <w:bookmarkStart w:id="79" w:name="UNICODE10"/>
      <w:r>
        <w:rPr>
          <w:rStyle w:val="Refterm"/>
        </w:rPr>
        <w:t>UNICODE10</w:t>
      </w:r>
      <w:bookmarkEnd w:id="79"/>
      <w:r>
        <w:rPr>
          <w:rStyle w:val="Refterm"/>
        </w:rPr>
        <w:t>]</w:t>
      </w:r>
      <w:r>
        <w:rPr>
          <w:rStyle w:val="Refterm"/>
        </w:rPr>
        <w:tab/>
      </w:r>
      <w:r>
        <w:t xml:space="preserve">Unicode 10.0, June 2017, </w:t>
      </w:r>
      <w:hyperlink r:id="rId45" w:history="1">
        <w:r w:rsidRPr="00AC1D41">
          <w:rPr>
            <w:rStyle w:val="Hyperlink"/>
          </w:rPr>
          <w:t>http://www.unicode.org/versions/Unicode10.0.0/</w:t>
        </w:r>
      </w:hyperlink>
    </w:p>
    <w:p w14:paraId="1AFFEE78" w14:textId="77777777" w:rsidR="00C02DEC" w:rsidRDefault="00C02DEC" w:rsidP="00A710C8">
      <w:pPr>
        <w:pStyle w:val="Heading2"/>
      </w:pPr>
      <w:bookmarkStart w:id="80" w:name="_Toc85472895"/>
      <w:bookmarkStart w:id="81" w:name="_Toc287332009"/>
      <w:bookmarkStart w:id="82" w:name="_Toc506816486"/>
      <w:r>
        <w:t>Non-Normative References</w:t>
      </w:r>
      <w:bookmarkEnd w:id="80"/>
      <w:bookmarkEnd w:id="81"/>
      <w:bookmarkEnd w:id="82"/>
    </w:p>
    <w:p w14:paraId="1067680D" w14:textId="734A8DE6" w:rsidR="00D422AB" w:rsidRDefault="00D422AB" w:rsidP="00D422AB">
      <w:pPr>
        <w:pStyle w:val="Ref"/>
        <w:rPr>
          <w:rStyle w:val="Refterm"/>
          <w:b w:val="0"/>
        </w:rPr>
      </w:pPr>
      <w:r w:rsidRPr="001A52C9">
        <w:rPr>
          <w:rStyle w:val="Refterm"/>
        </w:rPr>
        <w:t>[</w:t>
      </w:r>
      <w:bookmarkStart w:id="83" w:name="CMARK"/>
      <w:r>
        <w:rPr>
          <w:rStyle w:val="Refterm"/>
        </w:rPr>
        <w:t>CMARK</w:t>
      </w:r>
      <w:bookmarkEnd w:id="83"/>
      <w:r w:rsidRPr="001A52C9">
        <w:rPr>
          <w:rStyle w:val="Refterm"/>
        </w:rPr>
        <w:t>]</w:t>
      </w:r>
      <w:r w:rsidRPr="005126F2">
        <w:rPr>
          <w:rStyle w:val="Refterm"/>
          <w:b w:val="0"/>
        </w:rPr>
        <w:tab/>
      </w:r>
      <w:r w:rsidRPr="00D422AB">
        <w:t xml:space="preserve">“CommonMark Spec”, Version 0.28, (2017-08-01), </w:t>
      </w:r>
      <w:hyperlink r:id="rId46" w:history="1">
        <w:r w:rsidRPr="00705E4D">
          <w:rPr>
            <w:rStyle w:val="Hyperlink"/>
          </w:rPr>
          <w:t>http://spec.commonmark.org/0.28/</w:t>
        </w:r>
      </w:hyperlink>
      <w:r w:rsidRPr="00D422AB">
        <w:t>.</w:t>
      </w:r>
    </w:p>
    <w:p w14:paraId="1FDA798B" w14:textId="0E32B0D6" w:rsidR="00A86F30" w:rsidRDefault="00A86F30" w:rsidP="00D422AB">
      <w:pPr>
        <w:pStyle w:val="Ref"/>
        <w:rPr>
          <w:rStyle w:val="Refterm"/>
          <w:b w:val="0"/>
        </w:rPr>
      </w:pPr>
      <w:r w:rsidRPr="001A52C9">
        <w:rPr>
          <w:rStyle w:val="Refterm"/>
        </w:rPr>
        <w:t>[</w:t>
      </w:r>
      <w:bookmarkStart w:id="84" w:name="CWE"/>
      <w:r>
        <w:rPr>
          <w:rStyle w:val="Refterm"/>
        </w:rPr>
        <w:t>CWE</w:t>
      </w:r>
      <w:bookmarkEnd w:id="84"/>
      <w:r w:rsidRPr="001A52C9">
        <w:rPr>
          <w:rStyle w:val="Refterm"/>
        </w:rPr>
        <w:t>]</w:t>
      </w:r>
      <w:r w:rsidRPr="005126F2">
        <w:rPr>
          <w:rStyle w:val="Refterm"/>
          <w:b w:val="0"/>
        </w:rPr>
        <w:tab/>
      </w:r>
      <w:r w:rsidRPr="0052312C">
        <w:t>“</w:t>
      </w:r>
      <w:r>
        <w:t>Common Weakness Enumeration</w:t>
      </w:r>
      <w:r w:rsidRPr="0052312C">
        <w:t xml:space="preserve">”, </w:t>
      </w:r>
      <w:hyperlink r:id="rId47" w:history="1">
        <w:r w:rsidR="00F84A73" w:rsidRPr="00705E4D">
          <w:rPr>
            <w:rStyle w:val="Hyperlink"/>
          </w:rPr>
          <w:t>https://cwe.mitre.org</w:t>
        </w:r>
      </w:hyperlink>
      <w:r w:rsidR="00F84A73">
        <w:t>.</w:t>
      </w:r>
    </w:p>
    <w:p w14:paraId="45B8378B" w14:textId="49B6B405" w:rsidR="00F84A73" w:rsidRDefault="00F84A73" w:rsidP="00F84A73">
      <w:pPr>
        <w:pStyle w:val="Ref"/>
        <w:rPr>
          <w:rStyle w:val="Refterm"/>
          <w:b w:val="0"/>
        </w:rPr>
      </w:pPr>
      <w:r w:rsidRPr="001A52C9">
        <w:rPr>
          <w:rStyle w:val="Refterm"/>
        </w:rPr>
        <w:t>[</w:t>
      </w:r>
      <w:bookmarkStart w:id="85" w:name="GFMCMARK"/>
      <w:r>
        <w:rPr>
          <w:rStyle w:val="Refterm"/>
        </w:rPr>
        <w:t>GFMCMARK</w:t>
      </w:r>
      <w:bookmarkEnd w:id="85"/>
      <w:r w:rsidRPr="001A52C9">
        <w:rPr>
          <w:rStyle w:val="Refterm"/>
        </w:rPr>
        <w:t>]</w:t>
      </w:r>
      <w:r w:rsidRPr="005126F2">
        <w:rPr>
          <w:rStyle w:val="Refterm"/>
          <w:b w:val="0"/>
        </w:rPr>
        <w:tab/>
      </w:r>
      <w:r w:rsidRPr="00F84A73">
        <w:t xml:space="preserve">“GitHub's fork of cmark, a CommonMark parsing and rendering library and program in C”, </w:t>
      </w:r>
      <w:hyperlink r:id="rId48" w:history="1">
        <w:r w:rsidRPr="00705E4D">
          <w:rPr>
            <w:rStyle w:val="Hyperlink"/>
          </w:rPr>
          <w:t>https://github.com/github/cmark</w:t>
        </w:r>
      </w:hyperlink>
      <w:r w:rsidRPr="00F84A73">
        <w:t>.</w:t>
      </w:r>
    </w:p>
    <w:p w14:paraId="0FEC2F43" w14:textId="0124F917" w:rsidR="00F84A73" w:rsidRDefault="00F84A73" w:rsidP="00F84A73">
      <w:pPr>
        <w:pStyle w:val="Ref"/>
        <w:rPr>
          <w:rStyle w:val="Refterm"/>
          <w:b w:val="0"/>
        </w:rPr>
      </w:pPr>
      <w:r w:rsidRPr="001A52C9">
        <w:rPr>
          <w:rStyle w:val="Refterm"/>
        </w:rPr>
        <w:t>[</w:t>
      </w:r>
      <w:bookmarkStart w:id="86" w:name="GFMENG"/>
      <w:r>
        <w:rPr>
          <w:rStyle w:val="Refterm"/>
        </w:rPr>
        <w:t>GFMENG</w:t>
      </w:r>
      <w:bookmarkEnd w:id="86"/>
      <w:r w:rsidRPr="001A52C9">
        <w:rPr>
          <w:rStyle w:val="Refterm"/>
        </w:rPr>
        <w:t>]</w:t>
      </w:r>
      <w:r w:rsidRPr="005126F2">
        <w:rPr>
          <w:rStyle w:val="Refterm"/>
          <w:b w:val="0"/>
        </w:rPr>
        <w:tab/>
      </w:r>
      <w:r w:rsidRPr="00F84A73">
        <w:t xml:space="preserve">“GitHub Engineering: A formal spec for GitHub Flavored Markdown”, </w:t>
      </w:r>
      <w:hyperlink r:id="rId49" w:history="1">
        <w:r w:rsidRPr="00705E4D">
          <w:rPr>
            <w:rStyle w:val="Hyperlink"/>
          </w:rPr>
          <w:t>https://githubengineering.com/a-formal-spec-for-github-markdown/</w:t>
        </w:r>
      </w:hyperlink>
      <w:r w:rsidRPr="00F84A73">
        <w:t>.</w:t>
      </w:r>
    </w:p>
    <w:p w14:paraId="676C3FD1" w14:textId="02748F99"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0" w:history="1">
        <w:r w:rsidR="0052312C" w:rsidRPr="00AC1D41">
          <w:rPr>
            <w:rStyle w:val="Hyperlink"/>
          </w:rPr>
          <w:t>https://www.iso.org/standard/57853.html</w:t>
        </w:r>
      </w:hyperlink>
      <w:r w:rsidR="00F50B4E">
        <w:rPr>
          <w:rStyle w:val="Hyperlink"/>
        </w:rPr>
        <w:t>.</w:t>
      </w:r>
    </w:p>
    <w:p w14:paraId="6A7E9801" w14:textId="4CB58273"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1" w:history="1">
        <w:r w:rsidR="00361885" w:rsidRPr="00AC1D41">
          <w:rPr>
            <w:rStyle w:val="Hyperlink"/>
          </w:rPr>
          <w:t>https://www.iso.org/standard/64029.html</w:t>
        </w:r>
      </w:hyperlink>
      <w:r w:rsidR="00F50B4E">
        <w:rPr>
          <w:rStyle w:val="Hyperlink"/>
        </w:rPr>
        <w:t>.</w:t>
      </w:r>
    </w:p>
    <w:p w14:paraId="33244B84" w14:textId="6A5A5F02"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7" w:name="_Toc506816487"/>
      <w:r>
        <w:lastRenderedPageBreak/>
        <w:t>Conventions</w:t>
      </w:r>
      <w:bookmarkEnd w:id="87"/>
    </w:p>
    <w:p w14:paraId="50E64719" w14:textId="2428E7E7" w:rsidR="0012387E" w:rsidRPr="0012387E" w:rsidRDefault="0012387E" w:rsidP="0012387E"/>
    <w:p w14:paraId="2D42620D" w14:textId="4CD3D186" w:rsidR="0012387E" w:rsidRDefault="00EE7D13" w:rsidP="0012387E">
      <w:pPr>
        <w:pStyle w:val="Heading2"/>
      </w:pPr>
      <w:bookmarkStart w:id="88" w:name="_Toc506816488"/>
      <w:r>
        <w:t>General</w:t>
      </w:r>
      <w:bookmarkEnd w:id="8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9" w:name="_Toc506816489"/>
      <w:r>
        <w:t>Format examples</w:t>
      </w:r>
      <w:bookmarkEnd w:id="89"/>
    </w:p>
    <w:p w14:paraId="0C763244" w14:textId="27FBD08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0" w:name="_Toc506816490"/>
      <w:r>
        <w:t>Property notation</w:t>
      </w:r>
      <w:bookmarkEnd w:id="90"/>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91" w:name="_Toc506816491"/>
      <w:r>
        <w:t>Syntax notation</w:t>
      </w:r>
      <w:bookmarkEnd w:id="91"/>
    </w:p>
    <w:p w14:paraId="15BCDF38" w14:textId="027BAE1A"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0217D4">
      <w:pPr>
        <w:pStyle w:val="ListParagraph"/>
        <w:numPr>
          <w:ilvl w:val="0"/>
          <w:numId w:val="5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7C16BCDF" w:rsidR="001012B0" w:rsidRDefault="001012B0" w:rsidP="000217D4">
      <w:pPr>
        <w:pStyle w:val="ListParagraph"/>
        <w:numPr>
          <w:ilvl w:val="0"/>
          <w:numId w:val="5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92" w:name="_Ref506805751"/>
      <w:bookmarkStart w:id="93" w:name="_Ref506805786"/>
      <w:bookmarkStart w:id="94" w:name="_Ref506805801"/>
      <w:bookmarkStart w:id="95" w:name="_Ref506805881"/>
      <w:bookmarkStart w:id="96" w:name="_Toc506816492"/>
      <w:r>
        <w:lastRenderedPageBreak/>
        <w:t>File format</w:t>
      </w:r>
      <w:bookmarkEnd w:id="92"/>
      <w:bookmarkEnd w:id="93"/>
      <w:bookmarkEnd w:id="94"/>
      <w:bookmarkEnd w:id="95"/>
      <w:bookmarkEnd w:id="96"/>
    </w:p>
    <w:p w14:paraId="4E58823B" w14:textId="39ED7B8C" w:rsidR="008F022E" w:rsidRDefault="008F022E" w:rsidP="008F022E">
      <w:pPr>
        <w:pStyle w:val="Heading2"/>
      </w:pPr>
      <w:bookmarkStart w:id="97" w:name="_Toc506816493"/>
      <w:r>
        <w:t>General</w:t>
      </w:r>
      <w:bookmarkEnd w:id="97"/>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E3BF045"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BE1BB3">
        <w:t>3.11</w:t>
      </w:r>
      <w:r>
        <w:fldChar w:fldCharType="end"/>
      </w:r>
      <w:r>
        <w:t>).</w:t>
      </w:r>
    </w:p>
    <w:p w14:paraId="37874D7A" w14:textId="106DD334" w:rsidR="00815787" w:rsidRDefault="00815787" w:rsidP="00815787">
      <w:pPr>
        <w:pStyle w:val="Heading2"/>
      </w:pPr>
      <w:bookmarkStart w:id="98" w:name="_Ref493342422"/>
      <w:bookmarkStart w:id="99" w:name="_Toc506816494"/>
      <w:r>
        <w:t>URI-valued properties</w:t>
      </w:r>
      <w:bookmarkEnd w:id="98"/>
      <w:bookmarkEnd w:id="99"/>
    </w:p>
    <w:p w14:paraId="604C3241" w14:textId="15511759"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62F96E3F"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0217D4">
      <w:pPr>
        <w:pStyle w:val="Note"/>
        <w:numPr>
          <w:ilvl w:val="0"/>
          <w:numId w:val="48"/>
        </w:numPr>
      </w:pPr>
      <w:r w:rsidRPr="00F24170">
        <w:t>Percent-encoded characters use upper-case hexadecimal digits.</w:t>
      </w:r>
    </w:p>
    <w:p w14:paraId="19E58A18" w14:textId="7AEC683A" w:rsidR="00F24170" w:rsidRDefault="00F24170" w:rsidP="000217D4">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0217D4">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0217D4">
      <w:pPr>
        <w:pStyle w:val="Note"/>
        <w:numPr>
          <w:ilvl w:val="0"/>
          <w:numId w:val="48"/>
        </w:numPr>
      </w:pPr>
      <w:r w:rsidRPr="00F24170">
        <w:t>In the host component, registered names and hexadecimal addresses use lower-case.</w:t>
      </w:r>
    </w:p>
    <w:p w14:paraId="13070E6F" w14:textId="33ADCC9F" w:rsidR="00F24170" w:rsidRDefault="00F24170" w:rsidP="00F24170">
      <w:r w:rsidRPr="00F24170">
        <w:t xml:space="preserve">Aside from normalization, </w:t>
      </w:r>
      <w:del w:id="100" w:author="Laurence Golding" w:date="2018-02-21T14:33:00Z">
        <w:r w:rsidRPr="00F24170" w:rsidDel="00DB7193">
          <w:delText>tools that</w:delText>
        </w:r>
      </w:del>
      <w:ins w:id="101" w:author="Laurence Golding" w:date="2018-02-21T14:33:00Z">
        <w:r w:rsidR="00DB7193">
          <w:t>SARIF</w:t>
        </w:r>
      </w:ins>
      <w:r w:rsidRPr="00F24170">
        <w:t xml:space="preserve"> produce</w:t>
      </w:r>
      <w:ins w:id="102" w:author="Laurence Golding" w:date="2018-02-21T14:33:00Z">
        <w:r w:rsidR="00DB7193">
          <w:t>rs</w:t>
        </w:r>
      </w:ins>
      <w:r w:rsidRPr="00F24170">
        <w:t xml:space="preserve"> </w:t>
      </w:r>
      <w:del w:id="103" w:author="Laurence Golding" w:date="2018-02-21T14:33:00Z">
        <w:r w:rsidRPr="00F24170" w:rsidDel="00DB7193">
          <w:delText xml:space="preserve">SARIF files </w:delText>
        </w:r>
      </w:del>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104" w:name="_Ref493422705"/>
      <w:bookmarkStart w:id="105" w:name="_Toc506816495"/>
      <w:r>
        <w:t>URI base id properties</w:t>
      </w:r>
      <w:bookmarkEnd w:id="104"/>
      <w:bookmarkEnd w:id="105"/>
    </w:p>
    <w:p w14:paraId="4438C49A" w14:textId="5E7A72CB"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BE1BB3">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0FB44134" w:rsidR="00F24170" w:rsidRDefault="00F24170" w:rsidP="00F24170">
      <w:r w:rsidRPr="00F24170">
        <w:lastRenderedPageBreak/>
        <w:t xml:space="preserve">If the </w:t>
      </w:r>
      <w:ins w:id="106" w:author="Laurence Golding" w:date="2018-02-21T14:52:00Z">
        <w:r w:rsidR="006806EF">
          <w:t xml:space="preserve">SARIF </w:t>
        </w:r>
      </w:ins>
      <w:r w:rsidRPr="00F24170">
        <w:t xml:space="preserve">consumer </w:t>
      </w:r>
      <w:del w:id="107" w:author="Laurence Golding" w:date="2018-02-21T14:52:00Z">
        <w:r w:rsidRPr="00F24170" w:rsidDel="006806EF">
          <w:delText xml:space="preserve">of the log file </w:delText>
        </w:r>
      </w:del>
      <w:r w:rsidRPr="00F24170">
        <w:t xml:space="preserve">requires an absolute URI (for example, to display the specified file to a user), then </w:t>
      </w:r>
      <w:del w:id="108" w:author="Laurence Golding" w:date="2018-02-21T14:52:00Z">
        <w:r w:rsidRPr="00F24170" w:rsidDel="006806EF">
          <w:delText>the consumer</w:delText>
        </w:r>
      </w:del>
      <w:ins w:id="109" w:author="Laurence Golding" w:date="2018-02-21T14:52:00Z">
        <w:r w:rsidR="006806EF">
          <w:t>it</w:t>
        </w:r>
      </w:ins>
      <w:r w:rsidRPr="00F24170">
        <w:t xml:space="preserve">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5534C3A6"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DC3F77">
        <w:fldChar w:fldCharType="begin"/>
      </w:r>
      <w:r w:rsidR="00DC3F77">
        <w:instrText xml:space="preserve"> REF _Ref503369432 \r \h </w:instrText>
      </w:r>
      <w:r w:rsidR="00DC3F77">
        <w:fldChar w:fldCharType="separate"/>
      </w:r>
      <w:r w:rsidR="00BE1BB3">
        <w:t>3.21.3</w:t>
      </w:r>
      <w:r w:rsidR="00DC3F77">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BE1BB3">
        <w:t>3.21.4</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1FAD9825"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rsidR="00DC3F77">
        <w:fldChar w:fldCharType="begin"/>
      </w:r>
      <w:r w:rsidR="00DC3F77">
        <w:instrText xml:space="preserve"> REF _Ref503369435 \r \h </w:instrText>
      </w:r>
      <w:r w:rsidR="00DC3F77">
        <w:fldChar w:fldCharType="separate"/>
      </w:r>
      <w:r w:rsidR="00BE1BB3">
        <w:t>3.21.3</w:t>
      </w:r>
      <w:r w:rsidR="00DC3F77">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BE1BB3">
        <w:t>3.21.4</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0217D4">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0217D4">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0217D4">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0217D4">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0217D4">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110" w:name="_Toc506816496"/>
      <w:r>
        <w:t>String properties</w:t>
      </w:r>
      <w:bookmarkEnd w:id="110"/>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111" w:name="_Toc506816497"/>
      <w:r>
        <w:t>Object properties</w:t>
      </w:r>
      <w:bookmarkEnd w:id="111"/>
    </w:p>
    <w:p w14:paraId="1C30B6EF" w14:textId="2EFF2CC1" w:rsidR="006041EE" w:rsidRPr="006041EE" w:rsidRDefault="006041EE" w:rsidP="006041EE">
      <w:r w:rsidRPr="006041EE">
        <w:t xml:space="preserve">Certain properties in this specification are defined to be JSON objects whose property names satisfy certain conditions. Examples are the </w:t>
      </w:r>
      <w:proofErr w:type="gramStart"/>
      <w:r w:rsidRPr="006041EE">
        <w:rPr>
          <w:rStyle w:val="CODEtemp"/>
        </w:rPr>
        <w:t>run.files</w:t>
      </w:r>
      <w:proofErr w:type="gramEnd"/>
      <w:r w:rsidRPr="006041EE">
        <w:t xml:space="preserve"> property (§</w:t>
      </w:r>
      <w:r>
        <w:fldChar w:fldCharType="begin"/>
      </w:r>
      <w:r>
        <w:instrText xml:space="preserve"> REF _Ref493345118 \w \h </w:instrText>
      </w:r>
      <w:r>
        <w:fldChar w:fldCharType="separate"/>
      </w:r>
      <w:r w:rsidR="00BE1BB3">
        <w:t>3.12.10</w:t>
      </w:r>
      <w:r>
        <w:fldChar w:fldCharType="end"/>
      </w:r>
      <w:r w:rsidRPr="006041EE">
        <w:t xml:space="preserve">) and the </w:t>
      </w:r>
      <w:r w:rsidRPr="006041EE">
        <w:rPr>
          <w:rStyle w:val="CODEtemp"/>
        </w:rPr>
        <w:lastRenderedPageBreak/>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BE1BB3">
        <w:t>3.29.9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12" w:name="_Toc506816498"/>
      <w:r>
        <w:t>Array properties</w:t>
      </w:r>
      <w:bookmarkEnd w:id="112"/>
    </w:p>
    <w:p w14:paraId="5EBAA746" w14:textId="121584ED" w:rsidR="008F0C80" w:rsidRPr="008F0C80" w:rsidRDefault="008F0C80" w:rsidP="008F0C80">
      <w:r w:rsidRPr="008F0C80">
        <w:t xml:space="preserve">Certain properties in this specification are defined to be JSON arrays. Examples are the </w:t>
      </w:r>
      <w:proofErr w:type="gramStart"/>
      <w:r w:rsidRPr="008F0C80">
        <w:rPr>
          <w:rStyle w:val="CODEtemp"/>
        </w:rPr>
        <w:t>run.toolNotifications</w:t>
      </w:r>
      <w:proofErr w:type="gramEnd"/>
      <w:r w:rsidRPr="008F0C80">
        <w:t xml:space="preserve"> property (§</w:t>
      </w:r>
      <w:r>
        <w:fldChar w:fldCharType="begin"/>
      </w:r>
      <w:r>
        <w:instrText xml:space="preserve"> REF _Ref493345429 \w \h </w:instrText>
      </w:r>
      <w:r>
        <w:fldChar w:fldCharType="separate"/>
      </w:r>
      <w:r w:rsidR="00BE1BB3">
        <w:t>3.12.13</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BE1BB3">
        <w:t>3.16.8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113" w:name="_Ref493408960"/>
      <w:bookmarkStart w:id="114" w:name="_Toc506816499"/>
      <w:r>
        <w:t>Property bags</w:t>
      </w:r>
      <w:bookmarkEnd w:id="113"/>
      <w:bookmarkEnd w:id="114"/>
    </w:p>
    <w:p w14:paraId="394A6CDE" w14:textId="6ABA55FC" w:rsidR="00815787" w:rsidRDefault="00815787" w:rsidP="00815787">
      <w:pPr>
        <w:pStyle w:val="Heading3"/>
      </w:pPr>
      <w:bookmarkStart w:id="115" w:name="_Toc506816500"/>
      <w:r>
        <w:t>General</w:t>
      </w:r>
      <w:bookmarkEnd w:id="115"/>
    </w:p>
    <w:p w14:paraId="09818AAE" w14:textId="4A3D586F"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16" w:name="_Toc506816501"/>
      <w:r>
        <w:t>Tags</w:t>
      </w:r>
      <w:bookmarkEnd w:id="116"/>
    </w:p>
    <w:p w14:paraId="32ECCC5D" w14:textId="2CF5DE43" w:rsidR="00992B66" w:rsidRPr="00992B66" w:rsidRDefault="00992B66" w:rsidP="00992B66">
      <w:pPr>
        <w:pStyle w:val="Heading4"/>
      </w:pPr>
      <w:bookmarkStart w:id="117" w:name="_Toc506816502"/>
      <w:r>
        <w:t>General</w:t>
      </w:r>
      <w:bookmarkEnd w:id="117"/>
    </w:p>
    <w:p w14:paraId="0F1BC690" w14:textId="2E767DD5"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18" w:name="_Hlk493349329"/>
      <w:r w:rsidRPr="001A344F">
        <w:t xml:space="preserve">an array containing zero or more arbitrary strings, no two of which </w:t>
      </w:r>
      <w:r w:rsidRPr="001A344F">
        <w:rPr>
          <w:b/>
        </w:rPr>
        <w:t>SHALL</w:t>
      </w:r>
      <w:r w:rsidRPr="001A344F">
        <w:t xml:space="preserve"> be the same</w:t>
      </w:r>
      <w:bookmarkEnd w:id="118"/>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19" w:name="_Toc506816503"/>
      <w:r>
        <w:t>Namespaced tags</w:t>
      </w:r>
      <w:bookmarkEnd w:id="119"/>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2C61040"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20" w:name="_Toc506816504"/>
      <w:r>
        <w:t>Tag metadata</w:t>
      </w:r>
      <w:bookmarkEnd w:id="120"/>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5D94484" w:rsidR="00E945FA" w:rsidRDefault="00E945FA" w:rsidP="00E945FA">
      <w:pPr>
        <w:pStyle w:val="Code"/>
      </w:pPr>
      <w:proofErr w:type="gramStart"/>
      <w:r>
        <w:t xml:space="preserve">{  </w:t>
      </w:r>
      <w:proofErr w:type="gramEnd"/>
      <w:r>
        <w:t xml:space="preserve">                            # A result object (see §</w:t>
      </w:r>
      <w:r>
        <w:fldChar w:fldCharType="begin"/>
      </w:r>
      <w:r>
        <w:instrText xml:space="preserve"> REF _Ref493350984 \r \h </w:instrText>
      </w:r>
      <w:r>
        <w:fldChar w:fldCharType="separate"/>
      </w:r>
      <w:r>
        <w:t>3.18</w:t>
      </w:r>
      <w:r>
        <w:fldChar w:fldCharType="end"/>
      </w:r>
      <w:r>
        <w:t>)</w:t>
      </w:r>
    </w:p>
    <w:p w14:paraId="48CF6B29" w14:textId="77777777" w:rsidR="00E945FA" w:rsidRDefault="00E945FA" w:rsidP="00E945FA">
      <w:pPr>
        <w:pStyle w:val="Code"/>
      </w:pPr>
      <w:r>
        <w:t xml:space="preserve">  "ruleId": "SEC0251",</w:t>
      </w:r>
    </w:p>
    <w:p w14:paraId="584ED2A5" w14:textId="77777777" w:rsidR="00E945FA" w:rsidRDefault="00E945FA" w:rsidP="00E945FA">
      <w:pPr>
        <w:pStyle w:val="Code"/>
      </w:pPr>
      <w:r>
        <w:lastRenderedPageBreak/>
        <w:t xml:space="preserve">  "message": "The path 'data</w:t>
      </w:r>
      <w:proofErr w:type="gramStart"/>
      <w:r>
        <w:t>/..</w:t>
      </w:r>
      <w:proofErr w:type="gramEnd"/>
      <w:r>
        <w:t>/bin' is not within the 'data' directory",</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5D9D04AF" w:rsidR="00E945FA" w:rsidRDefault="00E945FA" w:rsidP="00E945FA">
      <w:pPr>
        <w:pStyle w:val="Code"/>
      </w:pPr>
      <w:proofErr w:type="gramStart"/>
      <w:r>
        <w:t xml:space="preserve">{  </w:t>
      </w:r>
      <w:proofErr w:type="gramEnd"/>
      <w:r>
        <w:t xml:space="preserve">                            # A result object (see §</w:t>
      </w:r>
      <w:r>
        <w:fldChar w:fldCharType="begin"/>
      </w:r>
      <w:r>
        <w:instrText xml:space="preserve"> REF _Ref493350984 \r \h </w:instrText>
      </w:r>
      <w:r>
        <w:fldChar w:fldCharType="separate"/>
      </w:r>
      <w:r>
        <w:t>3.18</w:t>
      </w:r>
      <w:r>
        <w:fldChar w:fldCharType="end"/>
      </w:r>
      <w:r>
        <w:t>)</w:t>
      </w:r>
    </w:p>
    <w:p w14:paraId="53663C09" w14:textId="77777777" w:rsidR="00E945FA" w:rsidRDefault="00E945FA" w:rsidP="00E945FA">
      <w:pPr>
        <w:pStyle w:val="Code"/>
      </w:pPr>
      <w:r>
        <w:t xml:space="preserve">  "ruleId": "SEC0251",</w:t>
      </w:r>
    </w:p>
    <w:p w14:paraId="141A1092" w14:textId="77777777" w:rsidR="00E945FA" w:rsidRDefault="00E945FA" w:rsidP="00E945FA">
      <w:pPr>
        <w:pStyle w:val="Code"/>
      </w:pPr>
      <w:r>
        <w:t xml:space="preserve">  "message": "The path 'data</w:t>
      </w:r>
      <w:proofErr w:type="gramStart"/>
      <w:r>
        <w:t>/..</w:t>
      </w:r>
      <w:proofErr w:type="gramEnd"/>
      <w:r>
        <w:t>/bin' is not within the 'data' directory",</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6779F94"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t>3.12</w:t>
      </w:r>
      <w:r>
        <w:fldChar w:fldCharType="end"/>
      </w:r>
      <w:r>
        <w:t xml:space="preserve">) that lexically contains the </w:t>
      </w:r>
      <w:r w:rsidRPr="00B94FAC">
        <w:rPr>
          <w:rStyle w:val="CODEtemp"/>
        </w:rPr>
        <w:t>result</w:t>
      </w:r>
      <w:r>
        <w:t xml:space="preserve"> object:</w:t>
      </w:r>
    </w:p>
    <w:p w14:paraId="2D58AD47" w14:textId="6A887FB0"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t>3.12</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6E99A886" w14:textId="77777777" w:rsidR="00E945FA" w:rsidRDefault="00E945FA" w:rsidP="00E945FA">
      <w:pPr>
        <w:pStyle w:val="Code"/>
      </w:pPr>
      <w:r>
        <w:t xml:space="preserve">      "message": "The path 'data</w:t>
      </w:r>
      <w:proofErr w:type="gramStart"/>
      <w:r>
        <w:t>/..</w:t>
      </w:r>
      <w:proofErr w:type="gramEnd"/>
      <w:r>
        <w:t>/bin' is not within the 'data' directory",</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21" w:name="_Ref493413701"/>
      <w:bookmarkStart w:id="122" w:name="_Ref493413744"/>
      <w:bookmarkStart w:id="123" w:name="_Toc506816505"/>
      <w:r>
        <w:t>Date/time properties</w:t>
      </w:r>
      <w:bookmarkEnd w:id="121"/>
      <w:bookmarkEnd w:id="122"/>
      <w:bookmarkEnd w:id="123"/>
    </w:p>
    <w:p w14:paraId="33510EF1" w14:textId="536A1FBF"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71910FA6"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 xml:space="preserve">" + </w:t>
      </w:r>
      <w:proofErr w:type="gramStart"/>
      <w:r>
        <w:t>millisecond</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52E07CCE" w:rsidR="00AA5CBF" w:rsidRDefault="00AA5CBF" w:rsidP="00903F25">
      <w:pPr>
        <w:pStyle w:val="Code"/>
      </w:pPr>
      <w:r>
        <w:t>second = 2 * decimal digit (* from 00 to 59 *);</w:t>
      </w:r>
    </w:p>
    <w:p w14:paraId="0920C893" w14:textId="355C6599" w:rsidR="00AA5CBF" w:rsidRDefault="00AA5CBF" w:rsidP="00903F25">
      <w:pPr>
        <w:pStyle w:val="Code"/>
      </w:pPr>
    </w:p>
    <w:p w14:paraId="34B28157" w14:textId="228460DB" w:rsidR="00AA5CBF" w:rsidRDefault="00AA5CBF" w:rsidP="00903F25">
      <w:pPr>
        <w:pStyle w:val="Code"/>
      </w:pPr>
      <w:r>
        <w:t>millisecond = 3 * decimal digit (* from 000 to 999 *);</w:t>
      </w:r>
    </w:p>
    <w:p w14:paraId="655BFAD0" w14:textId="77777777" w:rsidR="00AA5CBF" w:rsidRDefault="00AA5CBF" w:rsidP="00AF1133">
      <w:pPr>
        <w:pStyle w:val="Note"/>
      </w:pPr>
    </w:p>
    <w:p w14:paraId="341ADC40" w14:textId="11F4548A"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124" w:name="_Ref493404799"/>
      <w:bookmarkStart w:id="125" w:name="_Toc506816506"/>
      <w:r>
        <w:t>Array properties with unique values</w:t>
      </w:r>
      <w:bookmarkEnd w:id="124"/>
      <w:bookmarkEnd w:id="125"/>
    </w:p>
    <w:p w14:paraId="165FE7F2" w14:textId="2950BA94"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126" w:name="_Ref493426052"/>
      <w:bookmarkStart w:id="127" w:name="_Toc506816507"/>
      <w:r>
        <w:t>Message properties</w:t>
      </w:r>
      <w:bookmarkEnd w:id="126"/>
      <w:bookmarkEnd w:id="127"/>
    </w:p>
    <w:p w14:paraId="0A758B59" w14:textId="372BB610" w:rsidR="00354823" w:rsidRPr="00354823" w:rsidRDefault="00354823" w:rsidP="00354823">
      <w:pPr>
        <w:pStyle w:val="Heading3"/>
      </w:pPr>
      <w:bookmarkStart w:id="128" w:name="_Toc506816508"/>
      <w:r>
        <w:t>General</w:t>
      </w:r>
      <w:bookmarkEnd w:id="128"/>
    </w:p>
    <w:p w14:paraId="63E76F08" w14:textId="44ADAB37"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129" w:name="_Hlk493349567"/>
      <w:r w:rsidR="00045705">
        <w:t>S</w:t>
      </w:r>
      <w:r w:rsidRPr="00CD2928">
        <w:t>uch</w:t>
      </w:r>
      <w:r w:rsidR="002063E4">
        <w:t xml:space="preserve"> a</w:t>
      </w:r>
      <w:r w:rsidRPr="00CD2928">
        <w:t xml:space="preserve">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129"/>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3700E2DE"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BE1BB3">
        <w:t>3.10.4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roofErr w:type="gramStart"/>
      <w:r>
        <w:t>\[</w:t>
      </w:r>
      <w:proofErr w:type="gramEnd"/>
      <w:r>
        <w:t>\"."</w:t>
      </w:r>
    </w:p>
    <w:p w14:paraId="31452CE1" w14:textId="75857643" w:rsidR="00045705" w:rsidRDefault="00045705" w:rsidP="00045705">
      <w:pPr>
        <w:pStyle w:val="Heading3"/>
      </w:pPr>
      <w:bookmarkStart w:id="130" w:name="_Ref503354593"/>
      <w:bookmarkStart w:id="131" w:name="_Toc506816509"/>
      <w:r>
        <w:t>Plain text messages</w:t>
      </w:r>
      <w:bookmarkEnd w:id="130"/>
      <w:bookmarkEnd w:id="131"/>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lastRenderedPageBreak/>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32" w:name="_Ref503354606"/>
      <w:bookmarkStart w:id="133" w:name="_Toc506816510"/>
      <w:r>
        <w:t>Rich text messages</w:t>
      </w:r>
      <w:bookmarkEnd w:id="132"/>
      <w:bookmarkEnd w:id="133"/>
    </w:p>
    <w:p w14:paraId="78C77DEB" w14:textId="06212753" w:rsidR="00675C8D" w:rsidRPr="00675C8D" w:rsidRDefault="00675C8D" w:rsidP="00675C8D">
      <w:pPr>
        <w:pStyle w:val="Heading4"/>
      </w:pPr>
      <w:bookmarkStart w:id="134" w:name="_Toc506816511"/>
      <w:r>
        <w:t>General</w:t>
      </w:r>
      <w:bookmarkEnd w:id="134"/>
    </w:p>
    <w:p w14:paraId="45F56986" w14:textId="77777777" w:rsidR="00A4123E" w:rsidRDefault="00A4123E" w:rsidP="00A4123E">
      <w:r>
        <w:t xml:space="preserve">Rich text messages </w:t>
      </w:r>
      <w:r>
        <w:rPr>
          <w:b/>
        </w:rPr>
        <w:t>MAY</w:t>
      </w:r>
      <w:r>
        <w:t xml:space="preserve"> be of arbitrary length, and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0C83E9B6"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BE1BB3">
        <w:t>3.12.16</w:t>
      </w:r>
      <w:r w:rsidR="00E769D4">
        <w:fldChar w:fldCharType="end"/>
      </w:r>
      <w:r w:rsidR="00E769D4">
        <w:t>)</w:t>
      </w:r>
      <w:r>
        <w:t>. For maximum interoperability among SARIF log files produced by different tools,</w:t>
      </w:r>
      <w:ins w:id="135" w:author="Laurence Golding" w:date="2018-02-21T14:34:00Z">
        <w:r w:rsidR="00DB7193">
          <w:t xml:space="preserve"> </w:t>
        </w:r>
      </w:ins>
      <w:ins w:id="136" w:author="Laurence Golding" w:date="2018-02-21T15:13:00Z">
        <w:r w:rsidR="00F22E38">
          <w:t>analysis tool</w:t>
        </w:r>
      </w:ins>
      <w:ins w:id="137" w:author="Laurence Golding" w:date="2018-02-21T14:34:00Z">
        <w:r w:rsidR="00DB7193">
          <w:t xml:space="preserve">s </w:t>
        </w:r>
        <w:r w:rsidR="00DB7193" w:rsidRPr="00DB7193">
          <w:rPr>
            <w:b/>
          </w:rPr>
          <w:t>SHALL</w:t>
        </w:r>
        <w:r w:rsidR="00DB7193">
          <w:t xml:space="preserve"> express</w:t>
        </w:r>
      </w:ins>
      <w:r>
        <w:t xml:space="preserve"> rich text messages </w:t>
      </w:r>
      <w:del w:id="138" w:author="Laurence Golding" w:date="2018-02-21T14:35:00Z">
        <w:r w:rsidDel="00996E4C">
          <w:delText xml:space="preserve">produced directly by analysis tools </w:delText>
        </w:r>
        <w:r w:rsidDel="00996E4C">
          <w:rPr>
            <w:b/>
          </w:rPr>
          <w:delText>SHALL</w:delText>
        </w:r>
        <w:r w:rsidDel="00996E4C">
          <w:delText xml:space="preserve"> be expressed </w:delText>
        </w:r>
      </w:del>
      <w:r>
        <w:t>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3F961CC0"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w:t>
      </w:r>
      <w:r w:rsidR="000C756E">
        <w:t>(§</w:t>
      </w:r>
      <w:r w:rsidR="000C756E">
        <w:fldChar w:fldCharType="begin"/>
      </w:r>
      <w:r w:rsidR="000C756E">
        <w:instrText xml:space="preserve"> REF _Ref503355262 \r \h </w:instrText>
      </w:r>
      <w:r w:rsidR="000C756E">
        <w:fldChar w:fldCharType="separate"/>
      </w:r>
      <w:r w:rsidR="00BE1BB3">
        <w:t>3.12.16</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139" w:name="_Ref503355198"/>
      <w:bookmarkStart w:id="140" w:name="_Toc506816512"/>
      <w:r>
        <w:t>Security implications</w:t>
      </w:r>
      <w:bookmarkEnd w:id="139"/>
      <w:bookmarkEnd w:id="140"/>
    </w:p>
    <w:p w14:paraId="6D3F0C8E" w14:textId="291B56EE" w:rsidR="00675C8D" w:rsidRDefault="00675C8D" w:rsidP="00675C8D">
      <w:r>
        <w:t xml:space="preserve">If the rich text message format is any variant of Markdown, then for security reasons, </w:t>
      </w:r>
      <w:del w:id="141" w:author="Laurence Golding" w:date="2018-02-21T14:36:00Z">
        <w:r w:rsidDel="00996E4C">
          <w:delText xml:space="preserve">the </w:delText>
        </w:r>
      </w:del>
      <w:ins w:id="142" w:author="Laurence Golding" w:date="2018-02-21T14:36:00Z">
        <w:r w:rsidR="00996E4C">
          <w:t xml:space="preserve">SARIF </w:t>
        </w:r>
      </w:ins>
      <w:r>
        <w:t xml:space="preserve">producers and </w:t>
      </w:r>
      <w:ins w:id="143" w:author="Laurence Golding" w:date="2018-02-21T15:00:00Z">
        <w:r w:rsidR="00705561">
          <w:t xml:space="preserve">SARIF </w:t>
        </w:r>
      </w:ins>
      <w:r>
        <w:t xml:space="preserve">consumers </w:t>
      </w:r>
      <w:del w:id="144" w:author="Laurence Golding" w:date="2018-02-21T14:36:00Z">
        <w:r w:rsidDel="00996E4C">
          <w:delText xml:space="preserve">of SARIF files </w:delText>
        </w:r>
      </w:del>
      <w:r w:rsidR="000804E2">
        <w:rPr>
          <w:b/>
        </w:rPr>
        <w:t>SHALL</w:t>
      </w:r>
      <w:r>
        <w:t xml:space="preserve"> </w:t>
      </w:r>
      <w:r w:rsidR="001D5109">
        <w:t>adhere to the following</w:t>
      </w:r>
      <w:r>
        <w:t>:</w:t>
      </w:r>
    </w:p>
    <w:p w14:paraId="26D1849F" w14:textId="0232BA6E" w:rsidR="00675C8D" w:rsidRDefault="00675C8D" w:rsidP="000217D4">
      <w:pPr>
        <w:pStyle w:val="ListParagraph"/>
        <w:numPr>
          <w:ilvl w:val="0"/>
          <w:numId w:val="4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19B66F3" w:rsidR="00675C8D" w:rsidRDefault="00675C8D" w:rsidP="000217D4">
      <w:pPr>
        <w:pStyle w:val="ListParagraph"/>
        <w:numPr>
          <w:ilvl w:val="0"/>
          <w:numId w:val="4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0217D4">
      <w:pPr>
        <w:pStyle w:val="ListParagraph"/>
        <w:numPr>
          <w:ilvl w:val="0"/>
          <w:numId w:val="4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145" w:name="_Ref503352567"/>
      <w:bookmarkStart w:id="146" w:name="_Toc506816513"/>
      <w:r>
        <w:t>Messages with e</w:t>
      </w:r>
      <w:r w:rsidR="00A4123E">
        <w:t>mbedded links</w:t>
      </w:r>
      <w:bookmarkEnd w:id="145"/>
      <w:bookmarkEnd w:id="146"/>
    </w:p>
    <w:p w14:paraId="039E6FD3" w14:textId="77777777" w:rsidR="002957C4" w:rsidRDefault="002957C4" w:rsidP="002957C4">
      <w:r>
        <w:t xml:space="preserve">The text of a message property </w:t>
      </w:r>
      <w:r>
        <w:rPr>
          <w:b/>
        </w:rPr>
        <w:t>MAY</w:t>
      </w:r>
      <w:r>
        <w:t xml:space="preserve"> </w:t>
      </w:r>
      <w:proofErr w:type="gramStart"/>
      <w:r>
        <w:t>include</w:t>
      </w:r>
      <w:proofErr w:type="gramEnd"/>
      <w:r>
        <w:t xml:space="preserve"> one or more links to locations within files.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1227E16C"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BE1BB3">
        <w:t>3.10.2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BE1BB3">
        <w:t>3.10.3</w:t>
      </w:r>
      <w:r>
        <w:fldChar w:fldCharType="end"/>
      </w:r>
      <w:r>
        <w:t xml:space="preserve">), </w:t>
      </w:r>
      <w:r>
        <w:rPr>
          <w:rStyle w:val="CODEtemp"/>
        </w:rPr>
        <w:t>link text</w:t>
      </w:r>
      <w:r>
        <w:t xml:space="preserve"> </w:t>
      </w:r>
      <w:r>
        <w:rPr>
          <w:b/>
        </w:rPr>
        <w:t>MAY</w:t>
      </w:r>
      <w:r>
        <w:t xml:space="preserve"> be either plain text or rich text.</w:t>
      </w:r>
    </w:p>
    <w:p w14:paraId="11D0E986" w14:textId="3F39ABFF" w:rsidR="002957C4" w:rsidRDefault="002957C4" w:rsidP="002957C4">
      <w:r>
        <w:lastRenderedPageBreak/>
        <w:t xml:space="preserve">The </w:t>
      </w:r>
      <w:r>
        <w:rPr>
          <w:rStyle w:val="CODEtemp"/>
        </w:rPr>
        <w:t>result</w:t>
      </w:r>
      <w:r>
        <w:t xml:space="preserve"> object (§</w:t>
      </w:r>
      <w:r>
        <w:fldChar w:fldCharType="begin"/>
      </w:r>
      <w:r>
        <w:instrText xml:space="preserve"> REF _Ref493350984 \r \h </w:instrText>
      </w:r>
      <w:r>
        <w:fldChar w:fldCharType="separate"/>
      </w:r>
      <w:r w:rsidR="00BE1BB3">
        <w:t>3.18</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BE1BB3">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BE1BB3">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0E964B61"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w:t>
      </w:r>
      <w:proofErr w:type="gramStart"/>
      <w:r>
        <w:t>](</w:t>
      </w:r>
      <w:proofErr w:type="gramEnd"/>
      <w:r>
        <w:t>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t>}</w:t>
      </w:r>
    </w:p>
    <w:p w14:paraId="2B1E94BC" w14:textId="77777777" w:rsidR="002957C4" w:rsidRPr="002957C4" w:rsidRDefault="002957C4" w:rsidP="002957C4"/>
    <w:p w14:paraId="0645E5C8" w14:textId="2B9C47C0" w:rsidR="0038356E" w:rsidRPr="0038356E" w:rsidRDefault="00815787" w:rsidP="0038356E">
      <w:pPr>
        <w:pStyle w:val="Heading2"/>
      </w:pPr>
      <w:bookmarkStart w:id="147" w:name="_Ref493337542"/>
      <w:bookmarkStart w:id="148" w:name="_Toc506816514"/>
      <w:r>
        <w:t>sarifLog object</w:t>
      </w:r>
      <w:bookmarkEnd w:id="147"/>
      <w:bookmarkEnd w:id="148"/>
    </w:p>
    <w:p w14:paraId="5DEDD21B" w14:textId="0630136E" w:rsidR="000D32C1" w:rsidRDefault="000D32C1" w:rsidP="000D32C1">
      <w:pPr>
        <w:pStyle w:val="Heading3"/>
      </w:pPr>
      <w:bookmarkStart w:id="149" w:name="_Toc506816515"/>
      <w:r>
        <w:t>General</w:t>
      </w:r>
      <w:bookmarkEnd w:id="14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5E27A644"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BE1BB3">
        <w:t>3.11.2</w:t>
      </w:r>
      <w:r w:rsidR="0038356E">
        <w:fldChar w:fldCharType="end"/>
      </w:r>
    </w:p>
    <w:p w14:paraId="69B7D7D3" w14:textId="6CFBC386" w:rsidR="0038356E" w:rsidRDefault="00FC1320" w:rsidP="0038356E">
      <w:pPr>
        <w:pStyle w:val="Code"/>
      </w:pPr>
      <w:r>
        <w:t xml:space="preserve">    "runs</w:t>
      </w:r>
      <w:proofErr w:type="gramStart"/>
      <w:r>
        <w:t>"</w:t>
      </w:r>
      <w:r w:rsidR="0038356E">
        <w:t>:</w:t>
      </w:r>
      <w:r>
        <w:t>[</w:t>
      </w:r>
      <w:proofErr w:type="gramEnd"/>
      <w:r w:rsidR="0038356E">
        <w:t xml:space="preserve">            # see §</w:t>
      </w:r>
      <w:r w:rsidR="0038356E">
        <w:fldChar w:fldCharType="begin"/>
      </w:r>
      <w:r w:rsidR="0038356E">
        <w:instrText xml:space="preserve"> REF _Ref493349987 \w \h </w:instrText>
      </w:r>
      <w:r w:rsidR="0038356E">
        <w:fldChar w:fldCharType="separate"/>
      </w:r>
      <w:r w:rsidR="00BE1BB3">
        <w:t>3.11.4</w:t>
      </w:r>
      <w:r w:rsidR="0038356E">
        <w:fldChar w:fldCharType="end"/>
      </w:r>
    </w:p>
    <w:p w14:paraId="39DC26EB" w14:textId="77777777" w:rsidR="0038356E" w:rsidRDefault="0038356E" w:rsidP="0038356E">
      <w:pPr>
        <w:pStyle w:val="Code"/>
      </w:pPr>
      <w:r>
        <w:t xml:space="preserve">        {</w:t>
      </w:r>
    </w:p>
    <w:p w14:paraId="4DCDD64B" w14:textId="4BFF1829" w:rsidR="0038356E" w:rsidRDefault="0038356E" w:rsidP="0038356E">
      <w:pPr>
        <w:pStyle w:val="Code"/>
      </w:pPr>
      <w:r>
        <w:lastRenderedPageBreak/>
        <w:t xml:space="preserve">            ...         # a run object (see §</w:t>
      </w:r>
      <w:r>
        <w:fldChar w:fldCharType="begin"/>
      </w:r>
      <w:r>
        <w:instrText xml:space="preserve"> REF _Ref493349997 \w \h </w:instrText>
      </w:r>
      <w:r>
        <w:fldChar w:fldCharType="separate"/>
      </w:r>
      <w:r w:rsidR="00BE1BB3">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w:t>
      </w:r>
      <w:proofErr w:type="gramStart"/>
      <w:r>
        <w:t>run</w:t>
      </w:r>
      <w:proofErr w:type="gramEnd"/>
      <w:r>
        <w:t xml:space="preserve">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50" w:name="_Ref493349977"/>
      <w:bookmarkStart w:id="151" w:name="_Ref493350297"/>
      <w:bookmarkStart w:id="152" w:name="_Toc506816516"/>
      <w:r>
        <w:t>version property</w:t>
      </w:r>
      <w:bookmarkEnd w:id="150"/>
      <w:bookmarkEnd w:id="151"/>
      <w:bookmarkEnd w:id="152"/>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53" w:name="_Toc506816517"/>
      <w:r>
        <w:t>$schema property</w:t>
      </w:r>
      <w:bookmarkEnd w:id="153"/>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A38424F"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BE1BB3">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54" w:name="_Ref493349987"/>
      <w:bookmarkStart w:id="155" w:name="_Toc506816518"/>
      <w:r>
        <w:t>runs property</w:t>
      </w:r>
      <w:bookmarkEnd w:id="154"/>
      <w:bookmarkEnd w:id="155"/>
    </w:p>
    <w:p w14:paraId="4CED6907" w14:textId="05D25357"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BE1BB3">
        <w:t>3.12</w:t>
      </w:r>
      <w:r>
        <w:fldChar w:fldCharType="end"/>
      </w:r>
      <w:r w:rsidRPr="00584D35">
        <w:t>).</w:t>
      </w:r>
    </w:p>
    <w:p w14:paraId="076C2078" w14:textId="7A8121FC" w:rsidR="00C66549" w:rsidRPr="00C66549" w:rsidRDefault="00EC6397" w:rsidP="00C66549">
      <w:pPr>
        <w:pStyle w:val="Heading2"/>
      </w:pPr>
      <w:bookmarkStart w:id="156" w:name="_Ref493349997"/>
      <w:bookmarkStart w:id="157" w:name="_Ref493350451"/>
      <w:bookmarkStart w:id="158" w:name="_Toc506816519"/>
      <w:r>
        <w:t>run object</w:t>
      </w:r>
      <w:bookmarkEnd w:id="156"/>
      <w:bookmarkEnd w:id="157"/>
      <w:bookmarkEnd w:id="158"/>
    </w:p>
    <w:p w14:paraId="10E42C1C" w14:textId="534C375F" w:rsidR="000D32C1" w:rsidRDefault="000D32C1" w:rsidP="000D32C1">
      <w:pPr>
        <w:pStyle w:val="Heading3"/>
      </w:pPr>
      <w:bookmarkStart w:id="159" w:name="_Toc506816520"/>
      <w:r>
        <w:t>General</w:t>
      </w:r>
      <w:bookmarkEnd w:id="159"/>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0CA262A4" w:rsidR="00C66549" w:rsidRDefault="00C66549" w:rsidP="00C66549">
      <w:pPr>
        <w:pStyle w:val="Code"/>
      </w:pPr>
      <w:r>
        <w:t xml:space="preserve">    "tool":        # see §</w:t>
      </w:r>
      <w:r>
        <w:fldChar w:fldCharType="begin"/>
      </w:r>
      <w:r>
        <w:instrText xml:space="preserve"> REF _Ref493350956 \w \h </w:instrText>
      </w:r>
      <w:r>
        <w:fldChar w:fldCharType="separate"/>
      </w:r>
      <w:r w:rsidR="00BE1BB3">
        <w:t>3.12.7</w:t>
      </w:r>
      <w:r>
        <w:fldChar w:fldCharType="end"/>
      </w:r>
    </w:p>
    <w:p w14:paraId="48CEEDFF" w14:textId="77777777" w:rsidR="00C66549" w:rsidRDefault="00C66549" w:rsidP="00C66549">
      <w:pPr>
        <w:pStyle w:val="Code"/>
      </w:pPr>
      <w:r>
        <w:t xml:space="preserve">    {</w:t>
      </w:r>
    </w:p>
    <w:p w14:paraId="458D3C95" w14:textId="6ACBF577" w:rsidR="00C66549" w:rsidRDefault="00C66549" w:rsidP="00C66549">
      <w:pPr>
        <w:pStyle w:val="Code"/>
      </w:pPr>
      <w:r>
        <w:t xml:space="preserve">        ...        # a tool object (see §</w:t>
      </w:r>
      <w:r>
        <w:fldChar w:fldCharType="begin"/>
      </w:r>
      <w:r>
        <w:instrText xml:space="preserve"> REF _Ref493350964 \w \h </w:instrText>
      </w:r>
      <w:r>
        <w:fldChar w:fldCharType="separate"/>
      </w:r>
      <w:r w:rsidR="00BE1BB3">
        <w:t>3.13</w:t>
      </w:r>
      <w:r>
        <w:fldChar w:fldCharType="end"/>
      </w:r>
      <w:r>
        <w:t>)</w:t>
      </w:r>
    </w:p>
    <w:p w14:paraId="5659FE03" w14:textId="77777777" w:rsidR="00C66549" w:rsidRDefault="00C66549" w:rsidP="00C66549">
      <w:pPr>
        <w:pStyle w:val="Code"/>
      </w:pPr>
      <w:r>
        <w:t xml:space="preserve">    },</w:t>
      </w:r>
    </w:p>
    <w:p w14:paraId="5572A9C8" w14:textId="3E5B5B75" w:rsidR="00C66549" w:rsidRDefault="00C66549" w:rsidP="00C66549">
      <w:pPr>
        <w:pStyle w:val="Code"/>
      </w:pPr>
      <w:r>
        <w:t xml:space="preserve">    "results":     # see §</w:t>
      </w:r>
      <w:r>
        <w:fldChar w:fldCharType="begin"/>
      </w:r>
      <w:r>
        <w:instrText xml:space="preserve"> REF _Ref493350972 \w \h </w:instrText>
      </w:r>
      <w:r>
        <w:fldChar w:fldCharType="separate"/>
      </w:r>
      <w:r w:rsidR="00BE1BB3">
        <w:t>3.12.12</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41FB4CC6" w:rsidR="00C66549" w:rsidRDefault="00C66549" w:rsidP="00C66549">
      <w:pPr>
        <w:pStyle w:val="Code"/>
      </w:pPr>
      <w:r>
        <w:t xml:space="preserve">            ...    # a result object (see §</w:t>
      </w:r>
      <w:r>
        <w:fldChar w:fldCharType="begin"/>
      </w:r>
      <w:r>
        <w:instrText xml:space="preserve"> REF _Ref493350984 \w \h </w:instrText>
      </w:r>
      <w:r>
        <w:fldChar w:fldCharType="separate"/>
      </w:r>
      <w:r w:rsidR="00BE1BB3">
        <w:t>3.18</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w:t>
      </w:r>
      <w:proofErr w:type="gramStart"/>
      <w:r>
        <w:t>object</w:t>
      </w:r>
      <w:proofErr w:type="gramEnd"/>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lastRenderedPageBreak/>
        <w:t>}</w:t>
      </w:r>
    </w:p>
    <w:p w14:paraId="6F4BF71F" w14:textId="726809FB" w:rsidR="000D32C1" w:rsidRDefault="000D32C1" w:rsidP="000D32C1">
      <w:pPr>
        <w:pStyle w:val="Heading3"/>
      </w:pPr>
      <w:bookmarkStart w:id="160" w:name="_Ref493351359"/>
      <w:bookmarkStart w:id="161" w:name="_Toc506816521"/>
      <w:r>
        <w:t>id property</w:t>
      </w:r>
      <w:bookmarkEnd w:id="160"/>
      <w:bookmarkEnd w:id="161"/>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62" w:name="_Toc506816522"/>
      <w:r>
        <w:t>stableId property</w:t>
      </w:r>
      <w:bookmarkEnd w:id="162"/>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63" w:name="_Ref493475805"/>
      <w:bookmarkStart w:id="164" w:name="_Toc506816523"/>
      <w:r>
        <w:t>baselineId property</w:t>
      </w:r>
      <w:bookmarkEnd w:id="163"/>
      <w:bookmarkEnd w:id="164"/>
    </w:p>
    <w:p w14:paraId="2AAA192D" w14:textId="52DF331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BE1BB3">
        <w:t>3.12.2</w:t>
      </w:r>
      <w:r>
        <w:fldChar w:fldCharType="end"/>
      </w:r>
      <w:r w:rsidRPr="006066AC">
        <w:t>) of some previous run.</w:t>
      </w:r>
    </w:p>
    <w:p w14:paraId="039F708E" w14:textId="55BF3E8A" w:rsidR="006066AC" w:rsidRDefault="006066AC" w:rsidP="006066AC">
      <w:r w:rsidRPr="006066AC">
        <w:t xml:space="preserve">If the </w:t>
      </w:r>
      <w:r w:rsidRPr="006066AC">
        <w:rPr>
          <w:rStyle w:val="CODEtemp"/>
        </w:rPr>
        <w:t>baselineId</w:t>
      </w:r>
      <w:r w:rsidRPr="006066AC">
        <w:t xml:space="preserve"> property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BE1BB3">
        <w:t>3.18.15</w:t>
      </w:r>
      <w:r>
        <w:fldChar w:fldCharType="end"/>
      </w:r>
      <w:r w:rsidRPr="006066AC">
        <w:t>) of every result object (§</w:t>
      </w:r>
      <w:r>
        <w:fldChar w:fldCharType="begin"/>
      </w:r>
      <w:r>
        <w:instrText xml:space="preserve"> REF _Ref493350984 \w \h </w:instrText>
      </w:r>
      <w:r>
        <w:fldChar w:fldCharType="separate"/>
      </w:r>
      <w:r w:rsidR="00BE1BB3">
        <w:t>3.18</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165" w:name="_Toc506816524"/>
      <w:r>
        <w:t>automationId property</w:t>
      </w:r>
      <w:bookmarkEnd w:id="165"/>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66" w:name="_Toc506816525"/>
      <w:r>
        <w:t>architecture property</w:t>
      </w:r>
      <w:bookmarkEnd w:id="166"/>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lastRenderedPageBreak/>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67" w:name="_Ref493350956"/>
      <w:bookmarkStart w:id="168" w:name="_Toc506816526"/>
      <w:r>
        <w:t>tool property</w:t>
      </w:r>
      <w:bookmarkEnd w:id="167"/>
      <w:bookmarkEnd w:id="168"/>
    </w:p>
    <w:p w14:paraId="56566E8E" w14:textId="39ECE8E1"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BE1BB3">
        <w:t>3.13</w:t>
      </w:r>
      <w:r>
        <w:fldChar w:fldCharType="end"/>
      </w:r>
      <w:r w:rsidRPr="003B5868">
        <w:t>) that describes the analysis tool that was run.</w:t>
      </w:r>
    </w:p>
    <w:p w14:paraId="29FA70CD" w14:textId="7E358CE9" w:rsidR="000D32C1" w:rsidRDefault="000D32C1" w:rsidP="000D32C1">
      <w:pPr>
        <w:pStyle w:val="Heading3"/>
      </w:pPr>
      <w:bookmarkStart w:id="169" w:name="_Toc506816527"/>
      <w:r>
        <w:t>invocation property</w:t>
      </w:r>
      <w:bookmarkEnd w:id="169"/>
    </w:p>
    <w:p w14:paraId="676BBCBB" w14:textId="5BE6F69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BE1BB3">
        <w:t>3.14</w:t>
      </w:r>
      <w:r>
        <w:fldChar w:fldCharType="end"/>
      </w:r>
      <w:r w:rsidRPr="003B5868">
        <w:t>) that describes the invocation of the analysis tool that was run.</w:t>
      </w:r>
    </w:p>
    <w:p w14:paraId="76F18E7D" w14:textId="09FC60AC" w:rsidR="00AC6C45" w:rsidRDefault="00AC6C45" w:rsidP="00AC6C45">
      <w:pPr>
        <w:pStyle w:val="Heading3"/>
      </w:pPr>
      <w:bookmarkStart w:id="170" w:name="_Toc506816528"/>
      <w:r>
        <w:t>conversion property</w:t>
      </w:r>
      <w:bookmarkEnd w:id="170"/>
    </w:p>
    <w:p w14:paraId="226462F1" w14:textId="61DC65F5"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BE1BB3">
        <w:t>3.15</w:t>
      </w:r>
      <w:r>
        <w:fldChar w:fldCharType="end"/>
      </w:r>
      <w:r>
        <w:t>) that describes how the converter transformed the analysis tool’s native output format into the SARIF format.</w:t>
      </w:r>
    </w:p>
    <w:p w14:paraId="3215698C" w14:textId="2C403222" w:rsidR="00AC6C45" w:rsidRPr="00AC6C45" w:rsidRDefault="00AC6C45" w:rsidP="00AC6C45">
      <w:del w:id="171" w:author="Laurence Golding" w:date="2018-02-21T14:37:00Z">
        <w:r w:rsidRPr="00067072" w:rsidDel="00996E4C">
          <w:delText xml:space="preserve">If </w:delText>
        </w:r>
        <w:r w:rsidDel="00996E4C">
          <w:delText xml:space="preserve">a </w:delText>
        </w:r>
        <w:r w:rsidRPr="00067072" w:rsidDel="00996E4C">
          <w:rPr>
            <w:rStyle w:val="CODEtemp"/>
          </w:rPr>
          <w:delText>run</w:delText>
        </w:r>
        <w:r w:rsidDel="00996E4C">
          <w:delText xml:space="preserve"> object</w:delText>
        </w:r>
        <w:r w:rsidRPr="00067072" w:rsidDel="00996E4C">
          <w:delText xml:space="preserve"> was produced by an analysis tool rather than by a </w:delText>
        </w:r>
        <w:r w:rsidDel="00996E4C">
          <w:delText>converter</w:delText>
        </w:r>
        <w:r w:rsidRPr="00067072" w:rsidDel="00996E4C">
          <w:delText xml:space="preserve">, the </w:delText>
        </w:r>
        <w:r w:rsidRPr="00067072" w:rsidDel="00996E4C">
          <w:rPr>
            <w:rStyle w:val="CODEtemp"/>
          </w:rPr>
          <w:delText>conversion</w:delText>
        </w:r>
        <w:r w:rsidRPr="00067072" w:rsidDel="00996E4C">
          <w:delText xml:space="preserve"> property </w:delText>
        </w:r>
        <w:r w:rsidRPr="00067072" w:rsidDel="00996E4C">
          <w:rPr>
            <w:b/>
          </w:rPr>
          <w:delText>SHALL</w:delText>
        </w:r>
        <w:r w:rsidRPr="00067072" w:rsidDel="00996E4C">
          <w:delText xml:space="preserve"> be absent</w:delText>
        </w:r>
      </w:del>
      <w:ins w:id="172" w:author="Laurence Golding" w:date="2018-02-21T14:37:00Z">
        <w:r w:rsidR="00996E4C">
          <w:t xml:space="preserve">A direct producer </w:t>
        </w:r>
        <w:r w:rsidR="00996E4C">
          <w:rPr>
            <w:b/>
          </w:rPr>
          <w:t>SHALL NOT</w:t>
        </w:r>
        <w:r w:rsidR="00996E4C">
          <w:t xml:space="preserve"> emit the </w:t>
        </w:r>
        <w:r w:rsidR="00996E4C" w:rsidRPr="00996E4C">
          <w:rPr>
            <w:rStyle w:val="CODEtemp"/>
          </w:rPr>
          <w:t>conversion</w:t>
        </w:r>
        <w:r w:rsidR="00996E4C">
          <w:t xml:space="preserve"> property</w:t>
        </w:r>
      </w:ins>
      <w:r w:rsidRPr="00067072">
        <w:t>.</w:t>
      </w:r>
    </w:p>
    <w:p w14:paraId="7D9E2059" w14:textId="4BAF2AAA" w:rsidR="000D32C1" w:rsidRDefault="000D32C1" w:rsidP="000D32C1">
      <w:pPr>
        <w:pStyle w:val="Heading3"/>
      </w:pPr>
      <w:bookmarkStart w:id="173" w:name="_Ref493345118"/>
      <w:bookmarkStart w:id="174" w:name="_Toc506816529"/>
      <w:r>
        <w:t>files property</w:t>
      </w:r>
      <w:bookmarkEnd w:id="173"/>
      <w:bookmarkEnd w:id="174"/>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442713B8"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BE1BB3">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03425EDA"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BE1BB3">
        <w:t>3.16</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lastRenderedPageBreak/>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665F946F"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BE1BB3">
        <w:t>3.2</w:t>
      </w:r>
      <w:r>
        <w:fldChar w:fldCharType="end"/>
      </w:r>
      <w:r w:rsidRPr="001C3E3E">
        <w:t>.</w:t>
      </w:r>
    </w:p>
    <w:p w14:paraId="7F2B59B5" w14:textId="42F074EB"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BE1BB3">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BE1BB3">
        <w:t>3.16.5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BE1BB3">
        <w:t>3.16.6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6FC91149"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C91C089"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BE1BB3">
        <w:t>3.16</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50C692C7"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BE1BB3">
        <w:t>3.16.4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lastRenderedPageBreak/>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75" w:name="_Ref493479000"/>
      <w:bookmarkStart w:id="176" w:name="_Ref493479448"/>
      <w:bookmarkStart w:id="177" w:name="_Toc506816530"/>
      <w:r>
        <w:t>logicalLocations property</w:t>
      </w:r>
      <w:bookmarkEnd w:id="175"/>
      <w:bookmarkEnd w:id="176"/>
      <w:bookmarkEnd w:id="177"/>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BC7C5CE" w:rsidR="00D27F62" w:rsidRDefault="00D27F62" w:rsidP="00D27F62">
      <w:r w:rsidRPr="00D27F62">
        <w:t>Wi</w:t>
      </w:r>
      <w:r>
        <w:t>th one exception described in §</w:t>
      </w:r>
      <w:r>
        <w:fldChar w:fldCharType="begin"/>
      </w:r>
      <w:r>
        <w:instrText xml:space="preserve"> REF _Ref493404415 \r \h </w:instrText>
      </w:r>
      <w:r>
        <w:fldChar w:fldCharType="separate"/>
      </w:r>
      <w:r w:rsidR="00BE1BB3">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BE1BB3">
        <w:t>3.20.5</w:t>
      </w:r>
      <w:r>
        <w:fldChar w:fldCharType="end"/>
      </w:r>
      <w:r>
        <w:t xml:space="preserve"> </w:t>
      </w:r>
      <w:r w:rsidRPr="00D27F62">
        <w:t>for examples.</w:t>
      </w:r>
    </w:p>
    <w:p w14:paraId="1928BB84" w14:textId="2C479EAE"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BE1BB3">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42A70966"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BE1BB3">
        <w:t>3.20.5</w:t>
      </w:r>
      <w:r>
        <w:fldChar w:fldCharType="end"/>
      </w:r>
      <w:r w:rsidRPr="00D27F62">
        <w:t xml:space="preserve">), because it allows results management systems and other programs to organize analysis results, for example, by asking questions such as “How many results were found in the </w:t>
      </w:r>
      <w:r w:rsidR="00FB5300">
        <w:lastRenderedPageBreak/>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78" w:name="_Ref493350972"/>
      <w:bookmarkStart w:id="179" w:name="_Toc506816531"/>
      <w:r>
        <w:t>results property</w:t>
      </w:r>
      <w:bookmarkEnd w:id="178"/>
      <w:bookmarkEnd w:id="179"/>
    </w:p>
    <w:p w14:paraId="319EAE63" w14:textId="7F02C1D1"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BE1BB3">
        <w:t>3.9</w:t>
      </w:r>
      <w:r>
        <w:fldChar w:fldCharType="end"/>
      </w:r>
      <w:r>
        <w:t>) result objects (§</w:t>
      </w:r>
      <w:r>
        <w:fldChar w:fldCharType="begin"/>
      </w:r>
      <w:r>
        <w:instrText xml:space="preserve"> REF _Ref493350984 \r \h </w:instrText>
      </w:r>
      <w:r>
        <w:fldChar w:fldCharType="separate"/>
      </w:r>
      <w:r w:rsidR="00BE1BB3">
        <w:t>3.18</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4F34B45A"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BE1BB3">
        <w:t>3.12.15</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80" w:name="_Ref493345429"/>
      <w:bookmarkStart w:id="181" w:name="_Toc506816532"/>
      <w:r>
        <w:t>toolNotifications</w:t>
      </w:r>
      <w:r w:rsidR="00401BB5">
        <w:t xml:space="preserve"> property</w:t>
      </w:r>
      <w:bookmarkEnd w:id="180"/>
      <w:bookmarkEnd w:id="181"/>
    </w:p>
    <w:p w14:paraId="6ED00C77" w14:textId="1B0FB885"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BE1BB3">
        <w:t>3.34</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BE1BB3">
        <w:t>3.34.7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82" w:name="_Toc506816533"/>
      <w:r>
        <w:t>configurationNotifications</w:t>
      </w:r>
      <w:r w:rsidR="00401BB5">
        <w:t xml:space="preserve"> property</w:t>
      </w:r>
      <w:bookmarkEnd w:id="182"/>
    </w:p>
    <w:p w14:paraId="7E2BD1CC" w14:textId="640F286A"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BE1BB3">
        <w:t>3.34</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BE1BB3">
        <w:t>3.34.7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lastRenderedPageBreak/>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83" w:name="_Ref493404878"/>
      <w:bookmarkStart w:id="184" w:name="_Toc506816534"/>
      <w:r>
        <w:t>rules property</w:t>
      </w:r>
      <w:bookmarkEnd w:id="183"/>
      <w:bookmarkEnd w:id="184"/>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55FCC129"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BE1BB3">
        <w:t>3.29</w:t>
      </w:r>
      <w:r>
        <w:fldChar w:fldCharType="end"/>
      </w:r>
      <w:r w:rsidRPr="00DD45F4">
        <w:t>).</w:t>
      </w:r>
    </w:p>
    <w:p w14:paraId="2C32612D" w14:textId="6057A598"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BE1BB3">
        <w:t>3.29.3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lastRenderedPageBreak/>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0F65F873"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BE1BB3">
        <w:t>3.18</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BE1BB3">
        <w:t>3.18.2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BE1BB3">
        <w:t>3.18.3</w:t>
      </w:r>
      <w:r>
        <w:fldChar w:fldCharType="end"/>
      </w:r>
      <w:r w:rsidRPr="0037313D">
        <w:t>).</w:t>
      </w:r>
    </w:p>
    <w:p w14:paraId="321E971D" w14:textId="3DFB61DC" w:rsidR="003F533C" w:rsidRDefault="003F533C" w:rsidP="003F533C">
      <w:pPr>
        <w:pStyle w:val="Heading3"/>
      </w:pPr>
      <w:bookmarkStart w:id="185" w:name="_Ref503355262"/>
      <w:bookmarkStart w:id="186" w:name="_Toc506816535"/>
      <w:r>
        <w:t>richMessageMimeType property</w:t>
      </w:r>
      <w:bookmarkEnd w:id="185"/>
      <w:bookmarkEnd w:id="186"/>
    </w:p>
    <w:p w14:paraId="6FE5FA9A" w14:textId="4C870692"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BE1BB3">
        <w:t>3.10.3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5EF6649B"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BE1BB3">
        <w:t>3.10.3.2</w:t>
      </w:r>
      <w:r>
        <w:fldChar w:fldCharType="end"/>
      </w:r>
      <w:r>
        <w:t>.</w:t>
      </w:r>
    </w:p>
    <w:p w14:paraId="2F70E880" w14:textId="3C823711" w:rsidR="00401BB5" w:rsidRDefault="00401BB5" w:rsidP="00401BB5">
      <w:pPr>
        <w:pStyle w:val="Heading3"/>
      </w:pPr>
      <w:bookmarkStart w:id="187" w:name="_Toc506816536"/>
      <w:r>
        <w:t>properties property</w:t>
      </w:r>
      <w:bookmarkEnd w:id="187"/>
    </w:p>
    <w:p w14:paraId="6A87570C" w14:textId="677973F0"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BE1BB3">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88" w:name="_Ref493350964"/>
      <w:bookmarkStart w:id="189" w:name="_Toc506816537"/>
      <w:r>
        <w:t>tool object</w:t>
      </w:r>
      <w:bookmarkEnd w:id="188"/>
      <w:bookmarkEnd w:id="189"/>
    </w:p>
    <w:p w14:paraId="389A43BD" w14:textId="582B65CB" w:rsidR="00401BB5" w:rsidRDefault="00401BB5" w:rsidP="00401BB5">
      <w:pPr>
        <w:pStyle w:val="Heading3"/>
      </w:pPr>
      <w:bookmarkStart w:id="190" w:name="_Toc506816538"/>
      <w:r>
        <w:t>General</w:t>
      </w:r>
      <w:bookmarkEnd w:id="190"/>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lastRenderedPageBreak/>
        <w:t>{</w:t>
      </w:r>
    </w:p>
    <w:p w14:paraId="20EE1BFA" w14:textId="7295F93E" w:rsidR="00F85576" w:rsidRDefault="00F85576" w:rsidP="00F85576">
      <w:pPr>
        <w:pStyle w:val="Code"/>
      </w:pPr>
      <w:r>
        <w:t xml:space="preserve">    "name": "CodeScanner</w:t>
      </w:r>
      <w:proofErr w:type="gramStart"/>
      <w:r>
        <w:t xml:space="preserve">",   </w:t>
      </w:r>
      <w:proofErr w:type="gramEnd"/>
      <w:r>
        <w:t xml:space="preserve">                                    # see §</w:t>
      </w:r>
      <w:r>
        <w:fldChar w:fldCharType="begin"/>
      </w:r>
      <w:r>
        <w:instrText xml:space="preserve"> REF _Ref493409155 \r \h </w:instrText>
      </w:r>
      <w:r>
        <w:fldChar w:fldCharType="separate"/>
      </w:r>
      <w:r w:rsidR="00BE1BB3">
        <w:t>3.13.2</w:t>
      </w:r>
      <w:r>
        <w:fldChar w:fldCharType="end"/>
      </w:r>
    </w:p>
    <w:p w14:paraId="69B4117F" w14:textId="3865D93B" w:rsidR="00F85576" w:rsidRDefault="00F85576" w:rsidP="00F85576">
      <w:pPr>
        <w:pStyle w:val="Code"/>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fldChar w:fldCharType="separate"/>
      </w:r>
      <w:r w:rsidR="00BE1BB3">
        <w:t>3.13.3</w:t>
      </w:r>
      <w:r>
        <w:fldChar w:fldCharType="end"/>
      </w:r>
    </w:p>
    <w:p w14:paraId="3C102082" w14:textId="0BE0AC4B" w:rsidR="00F85576" w:rsidRDefault="00F85576" w:rsidP="00F85576">
      <w:pPr>
        <w:pStyle w:val="Code"/>
      </w:pPr>
      <w:r>
        <w:t xml:space="preserve">    "semanticVersion": "1.1.2-beta.12</w:t>
      </w:r>
      <w:proofErr w:type="gramStart"/>
      <w:r>
        <w:t xml:space="preserve">",   </w:t>
      </w:r>
      <w:proofErr w:type="gramEnd"/>
      <w:r>
        <w:t xml:space="preserve">                       # see §</w:t>
      </w:r>
      <w:r>
        <w:fldChar w:fldCharType="begin"/>
      </w:r>
      <w:r>
        <w:instrText xml:space="preserve"> REF _Ref493409198 \r \h </w:instrText>
      </w:r>
      <w:r>
        <w:fldChar w:fldCharType="separate"/>
      </w:r>
      <w:r w:rsidR="00BE1BB3">
        <w:t>3.13.4</w:t>
      </w:r>
      <w:r>
        <w:fldChar w:fldCharType="end"/>
      </w:r>
    </w:p>
    <w:p w14:paraId="51BC003B" w14:textId="07004555" w:rsidR="00F85576" w:rsidRDefault="00F85576" w:rsidP="00F85576">
      <w:pPr>
        <w:pStyle w:val="Code"/>
      </w:pPr>
      <w:r>
        <w:t xml:space="preserve">    "version": "1.1.2b</w:t>
      </w:r>
      <w:proofErr w:type="gramStart"/>
      <w:r>
        <w:t xml:space="preserve">12,   </w:t>
      </w:r>
      <w:proofErr w:type="gramEnd"/>
      <w:r>
        <w:t xml:space="preserve">                                     # see §</w:t>
      </w:r>
      <w:r>
        <w:fldChar w:fldCharType="begin"/>
      </w:r>
      <w:r>
        <w:instrText xml:space="preserve"> REF _Ref493409191 \r \h </w:instrText>
      </w:r>
      <w:r>
        <w:fldChar w:fldCharType="separate"/>
      </w:r>
      <w:r w:rsidR="00BE1BB3">
        <w:t>3.13.5</w:t>
      </w:r>
      <w:r>
        <w:fldChar w:fldCharType="end"/>
      </w:r>
    </w:p>
    <w:p w14:paraId="3461AB94" w14:textId="6564A5A5"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BE1BB3">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91" w:name="_Ref493409155"/>
      <w:bookmarkStart w:id="192" w:name="_Toc506816539"/>
      <w:r>
        <w:t>name property</w:t>
      </w:r>
      <w:bookmarkEnd w:id="191"/>
      <w:bookmarkEnd w:id="192"/>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93" w:name="_Ref493409168"/>
      <w:bookmarkStart w:id="194" w:name="_Toc506816540"/>
      <w:r>
        <w:t>fullName property</w:t>
      </w:r>
      <w:bookmarkEnd w:id="193"/>
      <w:bookmarkEnd w:id="194"/>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95" w:name="_Ref493409198"/>
      <w:bookmarkStart w:id="196" w:name="_Toc506816541"/>
      <w:r>
        <w:t>semanticVersion property</w:t>
      </w:r>
      <w:bookmarkEnd w:id="195"/>
      <w:bookmarkEnd w:id="196"/>
    </w:p>
    <w:p w14:paraId="0F26CA6A" w14:textId="119D9007"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6922F353" w:rsidR="00590B1D" w:rsidRDefault="00590B1D" w:rsidP="00590B1D">
      <w:del w:id="197" w:author="Laurence Golding" w:date="2018-02-21T14:38:00Z">
        <w:r w:rsidRPr="00590B1D" w:rsidDel="00996E4C">
          <w:delText xml:space="preserve">In a log file produced by a </w:delText>
        </w:r>
        <w:r w:rsidR="00AC6C45" w:rsidDel="00996E4C">
          <w:delText>converter</w:delText>
        </w:r>
        <w:r w:rsidRPr="00590B1D" w:rsidDel="00996E4C">
          <w:delText xml:space="preserve">, the </w:delText>
        </w:r>
        <w:r w:rsidRPr="00590B1D" w:rsidDel="00996E4C">
          <w:rPr>
            <w:rStyle w:val="CODEtemp"/>
          </w:rPr>
          <w:delText>semanticVersion</w:delText>
        </w:r>
        <w:r w:rsidRPr="00590B1D" w:rsidDel="00996E4C">
          <w:delText xml:space="preserve"> property </w:delText>
        </w:r>
        <w:r w:rsidRPr="00590B1D" w:rsidDel="00996E4C">
          <w:rPr>
            <w:b/>
          </w:rPr>
          <w:delText>SHALL</w:delText>
        </w:r>
        <w:r w:rsidRPr="00590B1D" w:rsidDel="00996E4C">
          <w:delText xml:space="preserve"> be absent</w:delText>
        </w:r>
      </w:del>
      <w:ins w:id="198" w:author="Laurence Golding" w:date="2018-02-21T14:38:00Z">
        <w:r w:rsidR="00996E4C">
          <w:t xml:space="preserve">A converter </w:t>
        </w:r>
        <w:r w:rsidR="00996E4C">
          <w:rPr>
            <w:b/>
          </w:rPr>
          <w:t>SHALL NOT</w:t>
        </w:r>
        <w:r w:rsidR="00996E4C">
          <w:t xml:space="preserve"> emit </w:t>
        </w:r>
      </w:ins>
      <w:ins w:id="199" w:author="Laurence Golding" w:date="2018-02-21T14:39:00Z">
        <w:r w:rsidR="00996E4C">
          <w:t xml:space="preserve">the </w:t>
        </w:r>
        <w:r w:rsidR="00996E4C" w:rsidRPr="00996E4C">
          <w:rPr>
            <w:rStyle w:val="CODEtemp"/>
          </w:rPr>
          <w:t>semanticVersion</w:t>
        </w:r>
        <w:r w:rsidR="00996E4C">
          <w:t xml:space="preserve"> property</w:t>
        </w:r>
      </w:ins>
      <w:r w:rsidRPr="00590B1D">
        <w: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00" w:name="_Ref493409191"/>
      <w:bookmarkStart w:id="201" w:name="_Toc506816542"/>
      <w:r>
        <w:t>version property</w:t>
      </w:r>
      <w:bookmarkEnd w:id="200"/>
      <w:bookmarkEnd w:id="201"/>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3A2F3CB6" w:rsidR="0029702B" w:rsidRPr="0029702B" w:rsidRDefault="0029702B" w:rsidP="0029702B">
      <w:del w:id="202" w:author="Laurence Golding" w:date="2018-02-21T14:39:00Z">
        <w:r w:rsidRPr="0029702B" w:rsidDel="00996E4C">
          <w:lastRenderedPageBreak/>
          <w:delText xml:space="preserve">In a log file produced by a converter, the </w:delText>
        </w:r>
        <w:r w:rsidRPr="0029702B" w:rsidDel="00996E4C">
          <w:rPr>
            <w:rStyle w:val="CODEtemp"/>
          </w:rPr>
          <w:delText>version</w:delText>
        </w:r>
        <w:r w:rsidRPr="0029702B" w:rsidDel="00996E4C">
          <w:delText xml:space="preserve"> property </w:delText>
        </w:r>
        <w:r w:rsidRPr="0029702B" w:rsidDel="00996E4C">
          <w:rPr>
            <w:b/>
          </w:rPr>
          <w:delText>SHALL</w:delText>
        </w:r>
        <w:r w:rsidRPr="0029702B" w:rsidDel="00996E4C">
          <w:delText xml:space="preserve"> be present</w:delText>
        </w:r>
      </w:del>
      <w:ins w:id="203" w:author="Laurence Golding" w:date="2018-02-21T14:39:00Z">
        <w:r w:rsidR="00996E4C">
          <w:t xml:space="preserve">A converter </w:t>
        </w:r>
        <w:r w:rsidR="00996E4C">
          <w:rPr>
            <w:b/>
          </w:rPr>
          <w:t>SHALL</w:t>
        </w:r>
        <w:r w:rsidR="00996E4C">
          <w:t xml:space="preserve"> emit the </w:t>
        </w:r>
        <w:r w:rsidR="00996E4C" w:rsidRPr="00996E4C">
          <w:rPr>
            <w:rStyle w:val="CODEtemp"/>
          </w:rPr>
          <w:t>version</w:t>
        </w:r>
        <w:r w:rsidR="00996E4C">
          <w:t xml:space="preserve"> </w:t>
        </w:r>
        <w:proofErr w:type="gramStart"/>
        <w:r w:rsidR="00996E4C">
          <w:t>property.</w:t>
        </w:r>
      </w:ins>
      <w:r w:rsidRPr="0029702B">
        <w:t>.</w:t>
      </w:r>
      <w:proofErr w:type="gramEnd"/>
    </w:p>
    <w:p w14:paraId="631AE892" w14:textId="73AC6566" w:rsidR="00401BB5" w:rsidRDefault="00401BB5" w:rsidP="00401BB5">
      <w:pPr>
        <w:pStyle w:val="Heading3"/>
      </w:pPr>
      <w:bookmarkStart w:id="204" w:name="_Ref493409205"/>
      <w:bookmarkStart w:id="205" w:name="_Toc506816543"/>
      <w:r>
        <w:t>fileVersion property</w:t>
      </w:r>
      <w:bookmarkEnd w:id="204"/>
      <w:bookmarkEnd w:id="205"/>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06" w:name="_Toc506816544"/>
      <w:r>
        <w:t>language property</w:t>
      </w:r>
      <w:bookmarkEnd w:id="206"/>
    </w:p>
    <w:p w14:paraId="0DEC6669" w14:textId="64AB1077"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07" w:name="_Hlk503355525"/>
      <w:r w:rsidRPr="00C56762">
        <w:t>a string specifying the language of the messages produced by the tool</w:t>
      </w:r>
      <w:bookmarkEnd w:id="207"/>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208" w:name="_Toc506816545"/>
      <w:r>
        <w:t>sarifLoggerVersion property</w:t>
      </w:r>
      <w:bookmarkEnd w:id="208"/>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09" w:name="_Toc506816546"/>
      <w:r>
        <w:t>properties property</w:t>
      </w:r>
      <w:bookmarkEnd w:id="209"/>
    </w:p>
    <w:p w14:paraId="074F31FD" w14:textId="13879B28"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BE1BB3">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10" w:name="_Ref493352563"/>
      <w:bookmarkStart w:id="211" w:name="_Toc506816547"/>
      <w:r>
        <w:t>invocation object</w:t>
      </w:r>
      <w:bookmarkEnd w:id="210"/>
      <w:bookmarkEnd w:id="211"/>
    </w:p>
    <w:p w14:paraId="10E65C9D" w14:textId="17190F2B" w:rsidR="00401BB5" w:rsidRDefault="00401BB5" w:rsidP="00401BB5">
      <w:pPr>
        <w:pStyle w:val="Heading3"/>
      </w:pPr>
      <w:bookmarkStart w:id="212" w:name="_Toc506816548"/>
      <w:r>
        <w:t>General</w:t>
      </w:r>
      <w:bookmarkEnd w:id="212"/>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13" w:name="_Ref493414102"/>
      <w:bookmarkStart w:id="214" w:name="_Toc506816549"/>
      <w:r>
        <w:lastRenderedPageBreak/>
        <w:t>commandLine property</w:t>
      </w:r>
      <w:bookmarkEnd w:id="213"/>
      <w:bookmarkEnd w:id="21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215" w:name="_Toc506816550"/>
      <w:r>
        <w:t>responseFiles property</w:t>
      </w:r>
      <w:bookmarkEnd w:id="215"/>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w:t>
      </w:r>
      <w:proofErr w:type="gramStart"/>
      <w:r>
        <w:t>rules:basic</w:t>
      </w:r>
      <w:proofErr w:type="gramEnd"/>
      <w:r>
        <w:t>\n/out:analyzer.sarif",</w:t>
      </w:r>
    </w:p>
    <w:p w14:paraId="18B1B777" w14:textId="7E43DE1A" w:rsidR="00780AD1" w:rsidRDefault="00780AD1" w:rsidP="00780AD1">
      <w:pPr>
        <w:pStyle w:val="Code"/>
      </w:pPr>
      <w:r>
        <w:t xml:space="preserve">   </w:t>
      </w:r>
      <w:r w:rsidR="007C64F1">
        <w:t xml:space="preserve">    </w:t>
      </w:r>
      <w:r>
        <w:t xml:space="preserve"> "strict.rsp": "/</w:t>
      </w:r>
      <w:proofErr w:type="gramStart"/>
      <w:r>
        <w:t>rules:security</w:t>
      </w:r>
      <w:proofErr w:type="gramEnd"/>
      <w:r>
        <w:t xml:space="preserve">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lastRenderedPageBreak/>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216" w:name="_Toc506816551"/>
      <w:r>
        <w:t>startTime property</w:t>
      </w:r>
      <w:bookmarkEnd w:id="216"/>
    </w:p>
    <w:p w14:paraId="16315911" w14:textId="4DD84AA9"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BE1BB3">
        <w:t>3.8</w:t>
      </w:r>
      <w:r>
        <w:fldChar w:fldCharType="end"/>
      </w:r>
      <w:r w:rsidRPr="00A14F9A">
        <w:t>.</w:t>
      </w:r>
    </w:p>
    <w:p w14:paraId="64D62131" w14:textId="648590CB" w:rsidR="00401BB5" w:rsidRDefault="00401BB5" w:rsidP="00401BB5">
      <w:pPr>
        <w:pStyle w:val="Heading3"/>
      </w:pPr>
      <w:bookmarkStart w:id="217" w:name="_Toc506816552"/>
      <w:r>
        <w:t>endTime property</w:t>
      </w:r>
      <w:bookmarkEnd w:id="217"/>
    </w:p>
    <w:p w14:paraId="7310B713" w14:textId="2427D8B7"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BE1BB3">
        <w:t>3.8</w:t>
      </w:r>
      <w:r>
        <w:fldChar w:fldCharType="end"/>
      </w:r>
      <w:r w:rsidRPr="00A14F9A">
        <w:t>).</w:t>
      </w:r>
    </w:p>
    <w:p w14:paraId="403BF44E" w14:textId="3684AD93" w:rsidR="00401BB5" w:rsidRDefault="00401BB5" w:rsidP="00401BB5">
      <w:pPr>
        <w:pStyle w:val="Heading3"/>
      </w:pPr>
      <w:bookmarkStart w:id="218" w:name="_Toc506816553"/>
      <w:r>
        <w:t>machine property</w:t>
      </w:r>
      <w:bookmarkEnd w:id="218"/>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19" w:name="_Toc506816554"/>
      <w:r>
        <w:t>account property</w:t>
      </w:r>
      <w:bookmarkEnd w:id="21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20" w:name="_Toc506816555"/>
      <w:r>
        <w:t>processId property</w:t>
      </w:r>
      <w:bookmarkEnd w:id="22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221" w:name="_Toc506816556"/>
      <w:r>
        <w:t>fileName property</w:t>
      </w:r>
      <w:bookmarkEnd w:id="221"/>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65D144A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BE1BB3">
        <w:t>3.13</w:t>
      </w:r>
      <w:r>
        <w:fldChar w:fldCharType="end"/>
      </w:r>
      <w:r w:rsidRPr="00A14F9A">
        <w:t>) because the identical tool might be invoked from different paths on different machines.</w:t>
      </w:r>
    </w:p>
    <w:p w14:paraId="4CBA5986" w14:textId="2DD6CC0D"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BE1BB3">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22" w:name="_Toc506816557"/>
      <w:r>
        <w:t>workingDirectory property</w:t>
      </w:r>
      <w:bookmarkEnd w:id="222"/>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23" w:name="_Toc506816558"/>
      <w:r>
        <w:t>environmentVariables property</w:t>
      </w:r>
      <w:bookmarkEnd w:id="223"/>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lastRenderedPageBreak/>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224" w:name="_Toc506816559"/>
      <w:r>
        <w:t>properties property</w:t>
      </w:r>
      <w:bookmarkEnd w:id="224"/>
    </w:p>
    <w:p w14:paraId="6D4EC85A" w14:textId="65C2485D"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BE1BB3">
        <w:t>3.7</w:t>
      </w:r>
      <w:r>
        <w:fldChar w:fldCharType="end"/>
      </w:r>
      <w:r w:rsidRPr="00F90F0E">
        <w:t>). This allows tools to include information about the tool invocation that is not explicitly specified in the SARIF format.</w:t>
      </w:r>
    </w:p>
    <w:p w14:paraId="78FA4DB2" w14:textId="6B6A2008" w:rsidR="00AC6C45" w:rsidRDefault="00AC6C45" w:rsidP="00AC6C45">
      <w:pPr>
        <w:pStyle w:val="Heading2"/>
      </w:pPr>
      <w:bookmarkStart w:id="225" w:name="_Ref506806657"/>
      <w:bookmarkStart w:id="226" w:name="_Toc506816560"/>
      <w:r>
        <w:t>conversion object</w:t>
      </w:r>
      <w:bookmarkEnd w:id="225"/>
      <w:bookmarkEnd w:id="226"/>
    </w:p>
    <w:p w14:paraId="615BCC83" w14:textId="7B3EE260" w:rsidR="00AC6C45" w:rsidRDefault="00AC6C45" w:rsidP="00AC6C45">
      <w:pPr>
        <w:pStyle w:val="Heading3"/>
      </w:pPr>
      <w:bookmarkStart w:id="227" w:name="_Toc506816561"/>
      <w:r>
        <w:t>General</w:t>
      </w:r>
      <w:bookmarkEnd w:id="227"/>
    </w:p>
    <w:p w14:paraId="3D1423B1" w14:textId="51F3DFD2" w:rsidR="00AC6C45" w:rsidRDefault="00AC6C45" w:rsidP="00AC6C45">
      <w:r>
        <w:t xml:space="preserve">A </w:t>
      </w:r>
      <w:r w:rsidRPr="000C59FB">
        <w:rPr>
          <w:rStyle w:val="CODEtemp"/>
        </w:rPr>
        <w:t>conversion</w:t>
      </w:r>
      <w:r>
        <w:t xml:space="preserve"> object describes how a converter transformed the output of a</w:t>
      </w:r>
      <w:ins w:id="228" w:author="Laurence Golding" w:date="2018-02-21T15:07:00Z">
        <w:r w:rsidR="00F22E38">
          <w:t>n</w:t>
        </w:r>
      </w:ins>
      <w:r>
        <w:t xml:space="preserve"> </w:t>
      </w:r>
      <w:del w:id="229" w:author="Laurence Golding" w:date="2018-02-21T15:07:00Z">
        <w:r w:rsidDel="00F22E38">
          <w:delText xml:space="preserve">static </w:delText>
        </w:r>
      </w:del>
      <w:r>
        <w:t>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7F985D0B"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BE1BB3">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2C65B17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BE1BB3">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2DE25AF" w14:textId="15464ECD" w:rsidR="00AC6C45" w:rsidRDefault="00AC6C45" w:rsidP="00AC6C45">
      <w:pPr>
        <w:pStyle w:val="Codesmall"/>
      </w:pPr>
      <w:r>
        <w:t xml:space="preserve">        "analysisToolLogFileUri": "northwind.log</w:t>
      </w:r>
      <w:proofErr w:type="gramStart"/>
      <w:r>
        <w:t xml:space="preserve">",   </w:t>
      </w:r>
      <w:proofErr w:type="gramEnd"/>
      <w:r>
        <w:t xml:space="preserve"># see </w:t>
      </w:r>
      <w:r w:rsidRPr="000C59FB">
        <w:t>§</w:t>
      </w:r>
      <w:r w:rsidR="00CA2EB2">
        <w:fldChar w:fldCharType="begin"/>
      </w:r>
      <w:r w:rsidR="00CA2EB2">
        <w:instrText xml:space="preserve"> REF _Ref503539431 \w \h </w:instrText>
      </w:r>
      <w:r w:rsidR="00CA2EB2">
        <w:fldChar w:fldCharType="separate"/>
      </w:r>
      <w:r w:rsidR="00BE1BB3">
        <w:t>3.15.4</w:t>
      </w:r>
      <w:r w:rsidR="00CA2EB2">
        <w:fldChar w:fldCharType="end"/>
      </w:r>
    </w:p>
    <w:p w14:paraId="7F58A454" w14:textId="38354960" w:rsidR="00AC6C45" w:rsidRDefault="00AC6C45" w:rsidP="00AC6C45">
      <w:pPr>
        <w:pStyle w:val="Codesmall"/>
      </w:pPr>
      <w:r>
        <w:t xml:space="preserve">        "analysisToolLogFileUriBaseId": "$LOG_DIR$</w:t>
      </w:r>
      <w:proofErr w:type="gramStart"/>
      <w:r>
        <w:t>"  #</w:t>
      </w:r>
      <w:proofErr w:type="gramEnd"/>
      <w:r>
        <w:t xml:space="preserve"> see </w:t>
      </w:r>
      <w:r w:rsidRPr="000C59FB">
        <w:t>§</w:t>
      </w:r>
      <w:r w:rsidR="00CA2EB2">
        <w:fldChar w:fldCharType="begin"/>
      </w:r>
      <w:r w:rsidR="00CA2EB2">
        <w:instrText xml:space="preserve"> REF _Ref503608248 \w \h </w:instrText>
      </w:r>
      <w:r w:rsidR="00CA2EB2">
        <w:fldChar w:fldCharType="separate"/>
      </w:r>
      <w:r w:rsidR="00BE1BB3">
        <w:t>3.15.5</w:t>
      </w:r>
      <w:r w:rsidR="00CA2EB2">
        <w:fldChar w:fldCharType="end"/>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30" w:name="_Ref503539410"/>
      <w:bookmarkStart w:id="231" w:name="_Toc506816562"/>
      <w:r>
        <w:t>tool property</w:t>
      </w:r>
      <w:bookmarkEnd w:id="230"/>
      <w:bookmarkEnd w:id="231"/>
    </w:p>
    <w:p w14:paraId="3E0454EE" w14:textId="6C911398"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BE1BB3">
        <w:t>3.13</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32" w:name="_Ref503608264"/>
      <w:bookmarkStart w:id="233" w:name="_Toc506816563"/>
      <w:r>
        <w:t>invocation property</w:t>
      </w:r>
      <w:bookmarkEnd w:id="232"/>
      <w:bookmarkEnd w:id="233"/>
    </w:p>
    <w:p w14:paraId="3E5B67EA" w14:textId="4884A5C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BE1BB3">
        <w:t>3.14</w:t>
      </w:r>
      <w:r w:rsidR="004002D1">
        <w:fldChar w:fldCharType="end"/>
      </w:r>
      <w:r w:rsidRPr="006D6AE0">
        <w:t xml:space="preserve">) that describes the invocation of the </w:t>
      </w:r>
      <w:r>
        <w:t>converter</w:t>
      </w:r>
      <w:r w:rsidRPr="006D6AE0">
        <w:t>.</w:t>
      </w:r>
    </w:p>
    <w:p w14:paraId="53AE43F0" w14:textId="77777777" w:rsidR="00AC6C45" w:rsidRDefault="00AC6C45" w:rsidP="00AC6C45">
      <w:pPr>
        <w:pStyle w:val="Heading3"/>
        <w:numPr>
          <w:ilvl w:val="2"/>
          <w:numId w:val="2"/>
        </w:numPr>
      </w:pPr>
      <w:bookmarkStart w:id="234" w:name="_Ref503539431"/>
      <w:bookmarkStart w:id="235" w:name="_Toc506816564"/>
      <w:r>
        <w:lastRenderedPageBreak/>
        <w:t>analysisToolLogFileUri property</w:t>
      </w:r>
      <w:bookmarkEnd w:id="234"/>
      <w:bookmarkEnd w:id="235"/>
    </w:p>
    <w:p w14:paraId="5F713669" w14:textId="65230432"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analysisToolLogFileUri</w:t>
      </w:r>
      <w:r>
        <w:t xml:space="preserve"> </w:t>
      </w:r>
      <w:r w:rsidRPr="00F90F0E">
        <w:t>whose value is a string containing a valid URI (§</w:t>
      </w:r>
      <w:r w:rsidR="004002D1">
        <w:fldChar w:fldCharType="begin"/>
      </w:r>
      <w:r w:rsidR="004002D1">
        <w:instrText xml:space="preserve"> REF _Ref493342422 \w \h </w:instrText>
      </w:r>
      <w:r w:rsidR="004002D1">
        <w:fldChar w:fldCharType="separate"/>
      </w:r>
      <w:r w:rsidR="00BE1BB3">
        <w:t>3.2</w:t>
      </w:r>
      <w:r w:rsidR="004002D1">
        <w:fldChar w:fldCharType="end"/>
      </w:r>
      <w:r w:rsidRPr="00F90F0E">
        <w:t>)</w:t>
      </w:r>
      <w:r>
        <w:t xml:space="preserve"> that specifies the location of the analysis tool log file that the converter transformed into the SARIF format.</w:t>
      </w:r>
    </w:p>
    <w:p w14:paraId="15414D63" w14:textId="21547952"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analysisToolLogFileUri</w:t>
      </w:r>
      <w:r>
        <w:t xml:space="preserve"> property (</w:t>
      </w:r>
      <w:r w:rsidRPr="00F90F0E">
        <w:t>§</w:t>
      </w:r>
      <w:r>
        <w:fldChar w:fldCharType="begin"/>
      </w:r>
      <w:r>
        <w:instrText xml:space="preserve"> REF _Ref506285865 \r \h </w:instrText>
      </w:r>
      <w:r>
        <w:fldChar w:fldCharType="separate"/>
      </w:r>
      <w:r w:rsidR="00BE1BB3">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BE1BB3">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BE1BB3">
        <w:t>3.18.16</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BE1BB3">
        <w:t>3.18</w:t>
      </w:r>
      <w:r w:rsidR="00A631F9">
        <w:fldChar w:fldCharType="end"/>
      </w:r>
      <w:r>
        <w:t>).</w:t>
      </w:r>
    </w:p>
    <w:p w14:paraId="05429062" w14:textId="77777777" w:rsidR="00AC6C45" w:rsidRDefault="00AC6C45" w:rsidP="00AC6C45">
      <w:pPr>
        <w:pStyle w:val="Heading3"/>
        <w:numPr>
          <w:ilvl w:val="2"/>
          <w:numId w:val="2"/>
        </w:numPr>
      </w:pPr>
      <w:bookmarkStart w:id="236" w:name="_Ref503608248"/>
      <w:bookmarkStart w:id="237" w:name="_Toc506816565"/>
      <w:r>
        <w:t>analysisToolLogFileUriBaseId</w:t>
      </w:r>
      <w:bookmarkEnd w:id="236"/>
      <w:bookmarkEnd w:id="237"/>
    </w:p>
    <w:p w14:paraId="65A9A2AB" w14:textId="0412BC51" w:rsidR="00AC6C45" w:rsidRDefault="00AC6C45" w:rsidP="00AC6C45">
      <w:r>
        <w:t xml:space="preserve">If the value of the </w:t>
      </w:r>
      <w:r w:rsidRPr="006D6AE0">
        <w:rPr>
          <w:rStyle w:val="CODEtemp"/>
        </w:rPr>
        <w:t>analysisToolLogFileUri</w:t>
      </w:r>
      <w:r>
        <w:t xml:space="preserve"> property (</w:t>
      </w:r>
      <w:r w:rsidRPr="00F90F0E">
        <w:t>§</w:t>
      </w:r>
      <w:r w:rsidR="00DF302D">
        <w:fldChar w:fldCharType="begin"/>
      </w:r>
      <w:r w:rsidR="00DF302D">
        <w:instrText xml:space="preserve"> REF _Ref503539431 \w \h </w:instrText>
      </w:r>
      <w:r w:rsidR="00DF302D">
        <w:fldChar w:fldCharType="separate"/>
      </w:r>
      <w:r w:rsidR="00BE1BB3">
        <w:t>3.15.4</w:t>
      </w:r>
      <w:r w:rsidR="00DF302D">
        <w:fldChar w:fldCharType="end"/>
      </w:r>
      <w:r>
        <w:t xml:space="preserve">) is a relative URI, a </w:t>
      </w:r>
      <w:r w:rsidRPr="00CB2D71">
        <w:rPr>
          <w:rStyle w:val="CODEtemp"/>
        </w:rPr>
        <w:t>conversion</w:t>
      </w:r>
      <w:r>
        <w:t xml:space="preserve"> object </w:t>
      </w:r>
      <w:r w:rsidRPr="006D6AE0">
        <w:rPr>
          <w:b/>
        </w:rPr>
        <w:t>MAY</w:t>
      </w:r>
      <w:r>
        <w:t xml:space="preserve"> contain a property named </w:t>
      </w:r>
      <w:r w:rsidRPr="006D6AE0">
        <w:rPr>
          <w:rStyle w:val="CODEtemp"/>
        </w:rPr>
        <w:t>analysisToolLogFileUriBaseId</w:t>
      </w:r>
      <w:r>
        <w:t xml:space="preserve"> </w:t>
      </w:r>
      <w:r w:rsidRPr="0013636C">
        <w:t>whose value is a string containing a URI base id (§</w:t>
      </w:r>
      <w:r w:rsidR="00A631F9">
        <w:fldChar w:fldCharType="begin"/>
      </w:r>
      <w:r w:rsidR="00A631F9">
        <w:instrText xml:space="preserve"> REF _Ref493422705 \w \h </w:instrText>
      </w:r>
      <w:r w:rsidR="00A631F9">
        <w:fldChar w:fldCharType="separate"/>
      </w:r>
      <w:r w:rsidR="00BE1BB3">
        <w:t>3.3</w:t>
      </w:r>
      <w:r w:rsidR="00A631F9">
        <w:fldChar w:fldCharType="end"/>
      </w:r>
      <w:r w:rsidRPr="0013636C">
        <w:t xml:space="preserve">) which indirectly specifies the absolute URI with respect to which </w:t>
      </w:r>
      <w:r>
        <w:rPr>
          <w:rStyle w:val="CODEtemp"/>
        </w:rPr>
        <w:t>analysisToolLogFileUri</w:t>
      </w:r>
      <w:r w:rsidRPr="0013636C">
        <w:t xml:space="preserve"> </w:t>
      </w:r>
      <w:r w:rsidRPr="00353739">
        <w:rPr>
          <w:b/>
        </w:rPr>
        <w:t>SHALL</w:t>
      </w:r>
      <w:r w:rsidRPr="0013636C">
        <w:t xml:space="preserve"> be interpreted.</w:t>
      </w:r>
    </w:p>
    <w:p w14:paraId="367F7895" w14:textId="083D0219" w:rsidR="00AC6C45" w:rsidRPr="00AC6C45" w:rsidRDefault="00AC6C45" w:rsidP="00AC6C45">
      <w:r>
        <w:t xml:space="preserve">If the </w:t>
      </w:r>
      <w:r w:rsidRPr="006D6AE0">
        <w:rPr>
          <w:rStyle w:val="CODEtemp"/>
        </w:rPr>
        <w:t>analysisToolLogFileUri</w:t>
      </w:r>
      <w:r>
        <w:t xml:space="preserve"> property is absent, or if its value is an absolute URI, then the </w:t>
      </w:r>
      <w:r w:rsidRPr="006D6AE0">
        <w:rPr>
          <w:rStyle w:val="CODEtemp"/>
        </w:rPr>
        <w:t>analysisToolLogFileUri</w:t>
      </w:r>
      <w:r>
        <w:rPr>
          <w:rStyle w:val="CODEtemp"/>
        </w:rPr>
        <w:t>BaseId</w:t>
      </w:r>
      <w:r>
        <w:t xml:space="preserve"> property </w:t>
      </w:r>
      <w:r w:rsidRPr="004B4BD9">
        <w:rPr>
          <w:b/>
        </w:rPr>
        <w:t>SHALL</w:t>
      </w:r>
      <w:r>
        <w:t xml:space="preserve"> be absent.</w:t>
      </w:r>
    </w:p>
    <w:p w14:paraId="0EABEAD9" w14:textId="56C74FED" w:rsidR="00401BB5" w:rsidRDefault="00401BB5" w:rsidP="00401BB5">
      <w:pPr>
        <w:pStyle w:val="Heading2"/>
      </w:pPr>
      <w:bookmarkStart w:id="238" w:name="_Ref493403111"/>
      <w:bookmarkStart w:id="239" w:name="_Ref493404005"/>
      <w:bookmarkStart w:id="240" w:name="_Toc506816566"/>
      <w:r>
        <w:t>file object</w:t>
      </w:r>
      <w:bookmarkEnd w:id="238"/>
      <w:bookmarkEnd w:id="239"/>
      <w:bookmarkEnd w:id="240"/>
    </w:p>
    <w:p w14:paraId="375224F2" w14:textId="20156049" w:rsidR="00401BB5" w:rsidRDefault="00401BB5" w:rsidP="00401BB5">
      <w:pPr>
        <w:pStyle w:val="Heading3"/>
      </w:pPr>
      <w:bookmarkStart w:id="241" w:name="_Toc506816567"/>
      <w:r>
        <w:t>General</w:t>
      </w:r>
      <w:bookmarkEnd w:id="241"/>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242" w:name="_Ref493403519"/>
      <w:bookmarkStart w:id="243" w:name="_Toc506816568"/>
      <w:r>
        <w:t>uri property</w:t>
      </w:r>
      <w:bookmarkEnd w:id="242"/>
      <w:bookmarkEnd w:id="243"/>
    </w:p>
    <w:p w14:paraId="35DB6B07" w14:textId="6E0D8E80"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BE1BB3">
        <w:t>3.2</w:t>
      </w:r>
      <w:r>
        <w:fldChar w:fldCharType="end"/>
      </w:r>
      <w:r w:rsidRPr="00F90F0E">
        <w:t>).</w:t>
      </w:r>
    </w:p>
    <w:p w14:paraId="421F8AA7" w14:textId="198E7A7C"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proofErr w:type="gramStart"/>
      <w:r w:rsidRPr="00F90F0E">
        <w:rPr>
          <w:rStyle w:val="CODEtemp"/>
        </w:rPr>
        <w:t>run.files</w:t>
      </w:r>
      <w:proofErr w:type="gramEnd"/>
      <w:r w:rsidRPr="00F90F0E">
        <w:t xml:space="preserve"> (§</w:t>
      </w:r>
      <w:r>
        <w:fldChar w:fldCharType="begin"/>
      </w:r>
      <w:r>
        <w:instrText xml:space="preserve"> REF _Ref493345118 \r \h </w:instrText>
      </w:r>
      <w:r>
        <w:fldChar w:fldCharType="separate"/>
      </w:r>
      <w:r w:rsidR="00BE1BB3">
        <w:t>3.12.10</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62DB644E"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BE1BB3">
        <w:t>3.16.5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lastRenderedPageBreak/>
        <w:t xml:space="preserve">        "uri": "/src/file.c",</w:t>
      </w:r>
    </w:p>
    <w:p w14:paraId="3B480DCF" w14:textId="77777777" w:rsidR="00513AC5" w:rsidRDefault="00513AC5" w:rsidP="00513AC5">
      <w:pPr>
        <w:pStyle w:val="Code"/>
      </w:pPr>
      <w:r>
        <w:t xml:space="preserve">        "mimeType": "x-c",</w:t>
      </w:r>
    </w:p>
    <w:p w14:paraId="56468B73" w14:textId="4C807FA5"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BE1BB3">
        <w:t>3.16.4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244" w:name="_Toc506816569"/>
      <w:r>
        <w:t>uriBaseId property</w:t>
      </w:r>
      <w:bookmarkEnd w:id="244"/>
    </w:p>
    <w:p w14:paraId="732287EA" w14:textId="19EDC75A"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BE1BB3">
        <w:t>3.16.2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BE1BB3">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245" w:name="_Ref493404063"/>
      <w:bookmarkStart w:id="246" w:name="_Toc506816570"/>
      <w:r>
        <w:t>parentKey property</w:t>
      </w:r>
      <w:bookmarkEnd w:id="245"/>
      <w:bookmarkEnd w:id="246"/>
    </w:p>
    <w:p w14:paraId="7B9D65E1" w14:textId="3A5575FF"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fldChar w:fldCharType="begin"/>
      </w:r>
      <w:r>
        <w:instrText xml:space="preserve"> REF _Ref493345118 \r \h </w:instrText>
      </w:r>
      <w:r>
        <w:fldChar w:fldCharType="separate"/>
      </w:r>
      <w:r w:rsidR="00BE1BB3">
        <w:t>3.12.10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lastRenderedPageBreak/>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247" w:name="_Ref493403563"/>
      <w:bookmarkStart w:id="248" w:name="_Toc506816571"/>
      <w:r>
        <w:t>offset property</w:t>
      </w:r>
      <w:bookmarkEnd w:id="247"/>
      <w:bookmarkEnd w:id="24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1AAF9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BE1BB3">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249" w:name="_Ref493403574"/>
      <w:bookmarkStart w:id="250" w:name="_Toc506816572"/>
      <w:r>
        <w:t>length property</w:t>
      </w:r>
      <w:bookmarkEnd w:id="249"/>
      <w:bookmarkEnd w:id="25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251" w:name="_Toc506816573"/>
      <w:r>
        <w:t>mimeType property</w:t>
      </w:r>
      <w:bookmarkEnd w:id="251"/>
    </w:p>
    <w:p w14:paraId="6A7F57F6" w14:textId="063D7842"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252" w:name="_Ref493345445"/>
      <w:bookmarkStart w:id="253" w:name="_Toc506816574"/>
      <w:r>
        <w:t>hashes property</w:t>
      </w:r>
      <w:bookmarkEnd w:id="252"/>
      <w:bookmarkEnd w:id="253"/>
    </w:p>
    <w:p w14:paraId="084CC4D1" w14:textId="7BCEE368"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BE1BB3">
        <w:t>3.9</w:t>
      </w:r>
      <w:r>
        <w:fldChar w:fldCharType="end"/>
      </w:r>
      <w:r w:rsidRPr="0082371F">
        <w:t>) hash objects (§</w:t>
      </w:r>
      <w:r>
        <w:fldChar w:fldCharType="begin"/>
      </w:r>
      <w:r>
        <w:instrText xml:space="preserve"> REF _Ref493423194 \r \h </w:instrText>
      </w:r>
      <w:r>
        <w:fldChar w:fldCharType="separate"/>
      </w:r>
      <w:r w:rsidR="00BE1BB3">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w:t>
      </w:r>
      <w:r w:rsidRPr="0082371F">
        <w:lastRenderedPageBreak/>
        <w:t>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254" w:name="_Toc506816575"/>
      <w:r>
        <w:t>contents property</w:t>
      </w:r>
      <w:bookmarkEnd w:id="254"/>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255" w:name="_Toc506816576"/>
      <w:r>
        <w:t>properties property</w:t>
      </w:r>
      <w:bookmarkEnd w:id="255"/>
    </w:p>
    <w:p w14:paraId="21A387A7" w14:textId="015DC502"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BE1BB3">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256" w:name="_Ref493423194"/>
      <w:bookmarkStart w:id="257" w:name="_Toc506816577"/>
      <w:r>
        <w:t>hash object</w:t>
      </w:r>
      <w:bookmarkEnd w:id="256"/>
      <w:bookmarkEnd w:id="257"/>
    </w:p>
    <w:p w14:paraId="5D6F2309" w14:textId="08453102" w:rsidR="00401BB5" w:rsidRDefault="00401BB5" w:rsidP="00401BB5">
      <w:pPr>
        <w:pStyle w:val="Heading3"/>
      </w:pPr>
      <w:bookmarkStart w:id="258" w:name="_Toc506816578"/>
      <w:r>
        <w:t>General</w:t>
      </w:r>
      <w:bookmarkEnd w:id="258"/>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2690560A"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BE1BB3">
        <w:t>3.17.2</w:t>
      </w:r>
      <w:r>
        <w:fldChar w:fldCharType="end"/>
      </w:r>
    </w:p>
    <w:p w14:paraId="006ED192" w14:textId="0C000E61" w:rsidR="0082371F" w:rsidRDefault="0082371F" w:rsidP="0082371F">
      <w:pPr>
        <w:pStyle w:val="Code"/>
      </w:pPr>
      <w:r>
        <w:t xml:space="preserve">    "algorithm":"sha256"                                  # see §</w:t>
      </w:r>
      <w:r>
        <w:fldChar w:fldCharType="begin"/>
      </w:r>
      <w:r>
        <w:instrText xml:space="preserve"> REF _Ref493423568 \r \h </w:instrText>
      </w:r>
      <w:r>
        <w:fldChar w:fldCharType="separate"/>
      </w:r>
      <w:r w:rsidR="00BE1BB3">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259" w:name="_Ref493423561"/>
      <w:bookmarkStart w:id="260" w:name="_Ref493423701"/>
      <w:bookmarkStart w:id="261" w:name="_Toc506816579"/>
      <w:r>
        <w:t>value property</w:t>
      </w:r>
      <w:bookmarkEnd w:id="259"/>
      <w:bookmarkEnd w:id="260"/>
      <w:bookmarkEnd w:id="261"/>
    </w:p>
    <w:p w14:paraId="373B1E83" w14:textId="68CD2746"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BE1BB3">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262" w:name="_Ref493423568"/>
      <w:bookmarkStart w:id="263" w:name="_Toc506816580"/>
      <w:r>
        <w:t>algorithm property</w:t>
      </w:r>
      <w:bookmarkEnd w:id="262"/>
      <w:bookmarkEnd w:id="263"/>
    </w:p>
    <w:p w14:paraId="074EAC1D" w14:textId="44120371"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BE1BB3">
        <w:t>3.17.2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0217D4">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0217D4">
      <w:pPr>
        <w:pStyle w:val="ListParagraph"/>
        <w:numPr>
          <w:ilvl w:val="0"/>
          <w:numId w:val="9"/>
        </w:numPr>
        <w:rPr>
          <w:rStyle w:val="CODEtemp"/>
        </w:rPr>
      </w:pPr>
      <w:r w:rsidRPr="00244809">
        <w:rPr>
          <w:rStyle w:val="CODEtemp"/>
        </w:rPr>
        <w:t>"blake256"</w:t>
      </w:r>
    </w:p>
    <w:p w14:paraId="4CB0C03C" w14:textId="5B6E137B" w:rsidR="00244809" w:rsidRPr="00244809" w:rsidRDefault="00244809" w:rsidP="000217D4">
      <w:pPr>
        <w:pStyle w:val="ListParagraph"/>
        <w:numPr>
          <w:ilvl w:val="0"/>
          <w:numId w:val="9"/>
        </w:numPr>
        <w:rPr>
          <w:rStyle w:val="CODEtemp"/>
        </w:rPr>
      </w:pPr>
      <w:r w:rsidRPr="00244809">
        <w:rPr>
          <w:rStyle w:val="CODEtemp"/>
        </w:rPr>
        <w:t>"blake512"</w:t>
      </w:r>
    </w:p>
    <w:p w14:paraId="28EE3572" w14:textId="196583BC" w:rsidR="00244809" w:rsidRPr="00244809" w:rsidRDefault="00244809" w:rsidP="000217D4">
      <w:pPr>
        <w:pStyle w:val="ListParagraph"/>
        <w:numPr>
          <w:ilvl w:val="0"/>
          <w:numId w:val="9"/>
        </w:numPr>
        <w:rPr>
          <w:rStyle w:val="CODEtemp"/>
        </w:rPr>
      </w:pPr>
      <w:r w:rsidRPr="00244809">
        <w:rPr>
          <w:rStyle w:val="CODEtemp"/>
        </w:rPr>
        <w:t>"ecoh"</w:t>
      </w:r>
    </w:p>
    <w:p w14:paraId="667B956B" w14:textId="3316A528" w:rsidR="00244809" w:rsidRPr="00244809" w:rsidRDefault="00244809" w:rsidP="000217D4">
      <w:pPr>
        <w:pStyle w:val="ListParagraph"/>
        <w:numPr>
          <w:ilvl w:val="0"/>
          <w:numId w:val="9"/>
        </w:numPr>
        <w:rPr>
          <w:rStyle w:val="CODEtemp"/>
        </w:rPr>
      </w:pPr>
      <w:r w:rsidRPr="00244809">
        <w:rPr>
          <w:rStyle w:val="CODEtemp"/>
        </w:rPr>
        <w:lastRenderedPageBreak/>
        <w:t>"fsb"</w:t>
      </w:r>
    </w:p>
    <w:p w14:paraId="06CAC195" w14:textId="62CE253D" w:rsidR="00244809" w:rsidRPr="00244809" w:rsidRDefault="00244809" w:rsidP="000217D4">
      <w:pPr>
        <w:pStyle w:val="ListParagraph"/>
        <w:numPr>
          <w:ilvl w:val="0"/>
          <w:numId w:val="9"/>
        </w:numPr>
        <w:rPr>
          <w:rStyle w:val="CODEtemp"/>
        </w:rPr>
      </w:pPr>
      <w:r w:rsidRPr="00244809">
        <w:rPr>
          <w:rStyle w:val="CODEtemp"/>
        </w:rPr>
        <w:t>"gost"</w:t>
      </w:r>
    </w:p>
    <w:p w14:paraId="19777CCA" w14:textId="012A2083" w:rsidR="00244809" w:rsidRPr="00244809" w:rsidRDefault="00244809" w:rsidP="000217D4">
      <w:pPr>
        <w:pStyle w:val="ListParagraph"/>
        <w:numPr>
          <w:ilvl w:val="0"/>
          <w:numId w:val="9"/>
        </w:numPr>
        <w:rPr>
          <w:rStyle w:val="CODEtemp"/>
        </w:rPr>
      </w:pPr>
      <w:r w:rsidRPr="00244809">
        <w:rPr>
          <w:rStyle w:val="CODEtemp"/>
        </w:rPr>
        <w:t>"groestl"</w:t>
      </w:r>
    </w:p>
    <w:p w14:paraId="482DDFA3" w14:textId="3BA81538" w:rsidR="00244809" w:rsidRPr="00244809" w:rsidRDefault="00244809" w:rsidP="000217D4">
      <w:pPr>
        <w:pStyle w:val="ListParagraph"/>
        <w:numPr>
          <w:ilvl w:val="0"/>
          <w:numId w:val="9"/>
        </w:numPr>
        <w:rPr>
          <w:rStyle w:val="CODEtemp"/>
        </w:rPr>
      </w:pPr>
      <w:r w:rsidRPr="00244809">
        <w:rPr>
          <w:rStyle w:val="CODEtemp"/>
        </w:rPr>
        <w:t>"has160"</w:t>
      </w:r>
    </w:p>
    <w:p w14:paraId="6774EC19" w14:textId="77777777" w:rsidR="00244809" w:rsidRPr="00244809" w:rsidRDefault="00244809" w:rsidP="000217D4">
      <w:pPr>
        <w:pStyle w:val="ListParagraph"/>
        <w:numPr>
          <w:ilvl w:val="0"/>
          <w:numId w:val="9"/>
        </w:numPr>
        <w:rPr>
          <w:rStyle w:val="CODEtemp"/>
        </w:rPr>
      </w:pPr>
      <w:r w:rsidRPr="00244809">
        <w:rPr>
          <w:rStyle w:val="CODEtemp"/>
        </w:rPr>
        <w:t>"haval"</w:t>
      </w:r>
    </w:p>
    <w:p w14:paraId="0B9273DF" w14:textId="77777777" w:rsidR="00244809" w:rsidRPr="00244809" w:rsidRDefault="00244809" w:rsidP="000217D4">
      <w:pPr>
        <w:pStyle w:val="ListParagraph"/>
        <w:numPr>
          <w:ilvl w:val="0"/>
          <w:numId w:val="9"/>
        </w:numPr>
        <w:rPr>
          <w:rStyle w:val="CODEtemp"/>
        </w:rPr>
      </w:pPr>
      <w:r w:rsidRPr="00244809">
        <w:rPr>
          <w:rStyle w:val="CODEtemp"/>
        </w:rPr>
        <w:t>"jh"</w:t>
      </w:r>
    </w:p>
    <w:p w14:paraId="0C73DE00" w14:textId="77777777" w:rsidR="00244809" w:rsidRPr="00244809" w:rsidRDefault="00244809" w:rsidP="000217D4">
      <w:pPr>
        <w:pStyle w:val="ListParagraph"/>
        <w:numPr>
          <w:ilvl w:val="0"/>
          <w:numId w:val="9"/>
        </w:numPr>
        <w:rPr>
          <w:rStyle w:val="CODEtemp"/>
        </w:rPr>
      </w:pPr>
      <w:r w:rsidRPr="00244809">
        <w:rPr>
          <w:rStyle w:val="CODEtemp"/>
        </w:rPr>
        <w:t>"md2"</w:t>
      </w:r>
    </w:p>
    <w:p w14:paraId="54184B04" w14:textId="77777777" w:rsidR="00244809" w:rsidRPr="00244809" w:rsidRDefault="00244809" w:rsidP="000217D4">
      <w:pPr>
        <w:pStyle w:val="ListParagraph"/>
        <w:numPr>
          <w:ilvl w:val="0"/>
          <w:numId w:val="9"/>
        </w:numPr>
        <w:rPr>
          <w:rStyle w:val="CODEtemp"/>
        </w:rPr>
      </w:pPr>
      <w:r w:rsidRPr="00244809">
        <w:rPr>
          <w:rStyle w:val="CODEtemp"/>
        </w:rPr>
        <w:t>"md4"</w:t>
      </w:r>
    </w:p>
    <w:p w14:paraId="4302A7F4" w14:textId="77777777" w:rsidR="00244809" w:rsidRPr="00244809" w:rsidRDefault="00244809" w:rsidP="000217D4">
      <w:pPr>
        <w:pStyle w:val="ListParagraph"/>
        <w:numPr>
          <w:ilvl w:val="0"/>
          <w:numId w:val="9"/>
        </w:numPr>
        <w:rPr>
          <w:rStyle w:val="CODEtemp"/>
        </w:rPr>
      </w:pPr>
      <w:r w:rsidRPr="00244809">
        <w:rPr>
          <w:rStyle w:val="CODEtemp"/>
        </w:rPr>
        <w:t>"md5"</w:t>
      </w:r>
    </w:p>
    <w:p w14:paraId="57F20AC4" w14:textId="77777777" w:rsidR="00244809" w:rsidRPr="00244809" w:rsidRDefault="00244809" w:rsidP="000217D4">
      <w:pPr>
        <w:pStyle w:val="ListParagraph"/>
        <w:numPr>
          <w:ilvl w:val="0"/>
          <w:numId w:val="9"/>
        </w:numPr>
        <w:rPr>
          <w:rStyle w:val="CODEtemp"/>
        </w:rPr>
      </w:pPr>
      <w:r w:rsidRPr="00244809">
        <w:rPr>
          <w:rStyle w:val="CODEtemp"/>
        </w:rPr>
        <w:t>"md6"</w:t>
      </w:r>
    </w:p>
    <w:p w14:paraId="7B93D3D9" w14:textId="77777777" w:rsidR="00244809" w:rsidRPr="00244809" w:rsidRDefault="00244809" w:rsidP="000217D4">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0217D4">
      <w:pPr>
        <w:pStyle w:val="ListParagraph"/>
        <w:numPr>
          <w:ilvl w:val="0"/>
          <w:numId w:val="9"/>
        </w:numPr>
        <w:rPr>
          <w:rStyle w:val="CODEtemp"/>
        </w:rPr>
      </w:pPr>
      <w:r w:rsidRPr="00244809">
        <w:rPr>
          <w:rStyle w:val="CODEtemp"/>
        </w:rPr>
        <w:t>"ripeMD"</w:t>
      </w:r>
    </w:p>
    <w:p w14:paraId="4F6FF228" w14:textId="77777777" w:rsidR="00244809" w:rsidRPr="00244809" w:rsidRDefault="00244809" w:rsidP="000217D4">
      <w:pPr>
        <w:pStyle w:val="ListParagraph"/>
        <w:numPr>
          <w:ilvl w:val="0"/>
          <w:numId w:val="9"/>
        </w:numPr>
        <w:rPr>
          <w:rStyle w:val="CODEtemp"/>
        </w:rPr>
      </w:pPr>
      <w:r w:rsidRPr="00244809">
        <w:rPr>
          <w:rStyle w:val="CODEtemp"/>
        </w:rPr>
        <w:t>"ripeMD128"</w:t>
      </w:r>
    </w:p>
    <w:p w14:paraId="14A9C72B" w14:textId="77777777" w:rsidR="00244809" w:rsidRPr="00244809" w:rsidRDefault="00244809" w:rsidP="000217D4">
      <w:pPr>
        <w:pStyle w:val="ListParagraph"/>
        <w:numPr>
          <w:ilvl w:val="0"/>
          <w:numId w:val="9"/>
        </w:numPr>
        <w:rPr>
          <w:rStyle w:val="CODEtemp"/>
        </w:rPr>
      </w:pPr>
      <w:r w:rsidRPr="00244809">
        <w:rPr>
          <w:rStyle w:val="CODEtemp"/>
        </w:rPr>
        <w:t>"ripeMD160"</w:t>
      </w:r>
    </w:p>
    <w:p w14:paraId="504A7FE8" w14:textId="77777777" w:rsidR="00244809" w:rsidRPr="00244809" w:rsidRDefault="00244809" w:rsidP="000217D4">
      <w:pPr>
        <w:pStyle w:val="ListParagraph"/>
        <w:numPr>
          <w:ilvl w:val="0"/>
          <w:numId w:val="9"/>
        </w:numPr>
        <w:rPr>
          <w:rStyle w:val="CODEtemp"/>
        </w:rPr>
      </w:pPr>
      <w:r w:rsidRPr="00244809">
        <w:rPr>
          <w:rStyle w:val="CODEtemp"/>
        </w:rPr>
        <w:t>"ripeMD320"</w:t>
      </w:r>
    </w:p>
    <w:p w14:paraId="5519C577" w14:textId="77777777" w:rsidR="00244809" w:rsidRPr="00244809" w:rsidRDefault="00244809" w:rsidP="000217D4">
      <w:pPr>
        <w:pStyle w:val="ListParagraph"/>
        <w:numPr>
          <w:ilvl w:val="0"/>
          <w:numId w:val="9"/>
        </w:numPr>
        <w:rPr>
          <w:rStyle w:val="CODEtemp"/>
        </w:rPr>
      </w:pPr>
      <w:r w:rsidRPr="00244809">
        <w:rPr>
          <w:rStyle w:val="CODEtemp"/>
        </w:rPr>
        <w:t>"sdhash"</w:t>
      </w:r>
    </w:p>
    <w:p w14:paraId="58B94C6E" w14:textId="77777777" w:rsidR="00244809" w:rsidRPr="00244809" w:rsidRDefault="00244809" w:rsidP="000217D4">
      <w:pPr>
        <w:pStyle w:val="ListParagraph"/>
        <w:numPr>
          <w:ilvl w:val="0"/>
          <w:numId w:val="9"/>
        </w:numPr>
        <w:rPr>
          <w:rStyle w:val="CODEtemp"/>
        </w:rPr>
      </w:pPr>
      <w:r w:rsidRPr="00244809">
        <w:rPr>
          <w:rStyle w:val="CODEtemp"/>
        </w:rPr>
        <w:t>"sha1"</w:t>
      </w:r>
    </w:p>
    <w:p w14:paraId="57B60EDF" w14:textId="77777777" w:rsidR="00244809" w:rsidRPr="00244809" w:rsidRDefault="00244809" w:rsidP="000217D4">
      <w:pPr>
        <w:pStyle w:val="ListParagraph"/>
        <w:numPr>
          <w:ilvl w:val="0"/>
          <w:numId w:val="9"/>
        </w:numPr>
        <w:rPr>
          <w:rStyle w:val="CODEtemp"/>
        </w:rPr>
      </w:pPr>
      <w:r w:rsidRPr="00244809">
        <w:rPr>
          <w:rStyle w:val="CODEtemp"/>
        </w:rPr>
        <w:t>"sha224"</w:t>
      </w:r>
    </w:p>
    <w:p w14:paraId="7E6564F6" w14:textId="77777777" w:rsidR="00244809" w:rsidRPr="00244809" w:rsidRDefault="00244809" w:rsidP="000217D4">
      <w:pPr>
        <w:pStyle w:val="ListParagraph"/>
        <w:numPr>
          <w:ilvl w:val="0"/>
          <w:numId w:val="9"/>
        </w:numPr>
        <w:rPr>
          <w:rStyle w:val="CODEtemp"/>
        </w:rPr>
      </w:pPr>
      <w:r w:rsidRPr="00244809">
        <w:rPr>
          <w:rStyle w:val="CODEtemp"/>
        </w:rPr>
        <w:t>"sha256"</w:t>
      </w:r>
    </w:p>
    <w:p w14:paraId="12DF3D69" w14:textId="77777777" w:rsidR="00244809" w:rsidRPr="00244809" w:rsidRDefault="00244809" w:rsidP="000217D4">
      <w:pPr>
        <w:pStyle w:val="ListParagraph"/>
        <w:numPr>
          <w:ilvl w:val="0"/>
          <w:numId w:val="9"/>
        </w:numPr>
        <w:rPr>
          <w:rStyle w:val="CODEtemp"/>
        </w:rPr>
      </w:pPr>
      <w:r w:rsidRPr="00244809">
        <w:rPr>
          <w:rStyle w:val="CODEtemp"/>
        </w:rPr>
        <w:t>"sha384"</w:t>
      </w:r>
    </w:p>
    <w:p w14:paraId="1943AB5B" w14:textId="77777777" w:rsidR="00244809" w:rsidRPr="00244809" w:rsidRDefault="00244809" w:rsidP="000217D4">
      <w:pPr>
        <w:pStyle w:val="ListParagraph"/>
        <w:numPr>
          <w:ilvl w:val="0"/>
          <w:numId w:val="9"/>
        </w:numPr>
        <w:rPr>
          <w:rStyle w:val="CODEtemp"/>
        </w:rPr>
      </w:pPr>
      <w:r w:rsidRPr="00244809">
        <w:rPr>
          <w:rStyle w:val="CODEtemp"/>
        </w:rPr>
        <w:t>"sha512"</w:t>
      </w:r>
    </w:p>
    <w:p w14:paraId="54117D1A" w14:textId="77777777" w:rsidR="00244809" w:rsidRPr="00244809" w:rsidRDefault="00244809" w:rsidP="000217D4">
      <w:pPr>
        <w:pStyle w:val="ListParagraph"/>
        <w:numPr>
          <w:ilvl w:val="0"/>
          <w:numId w:val="9"/>
        </w:numPr>
        <w:rPr>
          <w:rStyle w:val="CODEtemp"/>
        </w:rPr>
      </w:pPr>
      <w:r w:rsidRPr="00244809">
        <w:rPr>
          <w:rStyle w:val="CODEtemp"/>
        </w:rPr>
        <w:t>"sha3"</w:t>
      </w:r>
    </w:p>
    <w:p w14:paraId="3DF92D61" w14:textId="77777777" w:rsidR="00244809" w:rsidRDefault="00244809" w:rsidP="000217D4">
      <w:pPr>
        <w:pStyle w:val="ListParagraph"/>
        <w:numPr>
          <w:ilvl w:val="0"/>
          <w:numId w:val="9"/>
        </w:numPr>
      </w:pPr>
      <w:r>
        <w:t>"skein"</w:t>
      </w:r>
    </w:p>
    <w:p w14:paraId="1B4EC166" w14:textId="77777777" w:rsidR="00244809" w:rsidRPr="00244809" w:rsidRDefault="00244809" w:rsidP="000217D4">
      <w:pPr>
        <w:pStyle w:val="ListParagraph"/>
        <w:numPr>
          <w:ilvl w:val="0"/>
          <w:numId w:val="9"/>
        </w:numPr>
        <w:rPr>
          <w:rStyle w:val="CODEtemp"/>
        </w:rPr>
      </w:pPr>
      <w:r w:rsidRPr="00244809">
        <w:rPr>
          <w:rStyle w:val="CODEtemp"/>
        </w:rPr>
        <w:t>"snefru"</w:t>
      </w:r>
    </w:p>
    <w:p w14:paraId="375E33C2" w14:textId="77777777" w:rsidR="00244809" w:rsidRPr="00244809" w:rsidRDefault="00244809" w:rsidP="000217D4">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0217D4">
      <w:pPr>
        <w:pStyle w:val="ListParagraph"/>
        <w:numPr>
          <w:ilvl w:val="0"/>
          <w:numId w:val="9"/>
        </w:numPr>
        <w:rPr>
          <w:rStyle w:val="CODEtemp"/>
        </w:rPr>
      </w:pPr>
      <w:r w:rsidRPr="00244809">
        <w:rPr>
          <w:rStyle w:val="CODEtemp"/>
        </w:rPr>
        <w:t>"ssdeep"</w:t>
      </w:r>
    </w:p>
    <w:p w14:paraId="404CC663" w14:textId="77777777" w:rsidR="00244809" w:rsidRPr="00244809" w:rsidRDefault="00244809" w:rsidP="000217D4">
      <w:pPr>
        <w:pStyle w:val="ListParagraph"/>
        <w:numPr>
          <w:ilvl w:val="0"/>
          <w:numId w:val="9"/>
        </w:numPr>
        <w:rPr>
          <w:rStyle w:val="CODEtemp"/>
        </w:rPr>
      </w:pPr>
      <w:r w:rsidRPr="00244809">
        <w:rPr>
          <w:rStyle w:val="CODEtemp"/>
        </w:rPr>
        <w:t>"swifft"</w:t>
      </w:r>
    </w:p>
    <w:p w14:paraId="5C63A239" w14:textId="77777777" w:rsidR="00244809" w:rsidRPr="00244809" w:rsidRDefault="00244809" w:rsidP="000217D4">
      <w:pPr>
        <w:pStyle w:val="ListParagraph"/>
        <w:numPr>
          <w:ilvl w:val="0"/>
          <w:numId w:val="9"/>
        </w:numPr>
        <w:rPr>
          <w:rStyle w:val="CODEtemp"/>
        </w:rPr>
      </w:pPr>
      <w:r w:rsidRPr="00244809">
        <w:rPr>
          <w:rStyle w:val="CODEtemp"/>
        </w:rPr>
        <w:t>"tiger"</w:t>
      </w:r>
    </w:p>
    <w:p w14:paraId="755351E0" w14:textId="77777777" w:rsidR="00244809" w:rsidRPr="00244809" w:rsidRDefault="00244809" w:rsidP="000217D4">
      <w:pPr>
        <w:pStyle w:val="ListParagraph"/>
        <w:numPr>
          <w:ilvl w:val="0"/>
          <w:numId w:val="9"/>
        </w:numPr>
        <w:rPr>
          <w:rStyle w:val="CODEtemp"/>
        </w:rPr>
      </w:pPr>
      <w:r w:rsidRPr="00244809">
        <w:rPr>
          <w:rStyle w:val="CODEtemp"/>
        </w:rPr>
        <w:t>"tlsh"</w:t>
      </w:r>
    </w:p>
    <w:p w14:paraId="3A42D764" w14:textId="1878F12B" w:rsidR="00244809" w:rsidRPr="00244809" w:rsidRDefault="00244809" w:rsidP="000217D4">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264" w:name="_Ref493350984"/>
      <w:bookmarkStart w:id="265" w:name="_Toc506816581"/>
      <w:r>
        <w:t>result object</w:t>
      </w:r>
      <w:bookmarkEnd w:id="264"/>
      <w:bookmarkEnd w:id="265"/>
    </w:p>
    <w:p w14:paraId="74FD90F6" w14:textId="18F2DD20" w:rsidR="00401BB5" w:rsidRDefault="00401BB5" w:rsidP="00401BB5">
      <w:pPr>
        <w:pStyle w:val="Heading3"/>
      </w:pPr>
      <w:bookmarkStart w:id="266" w:name="_Toc506816582"/>
      <w:r>
        <w:t>General</w:t>
      </w:r>
      <w:bookmarkEnd w:id="266"/>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267" w:name="_Ref493408865"/>
      <w:bookmarkStart w:id="268" w:name="_Toc506816583"/>
      <w:r>
        <w:t>ruleId property</w:t>
      </w:r>
      <w:bookmarkEnd w:id="267"/>
      <w:bookmarkEnd w:id="268"/>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2AA1025E" w:rsidR="00244809" w:rsidRDefault="00244809" w:rsidP="00244809">
      <w:del w:id="269" w:author="Laurence Golding" w:date="2018-02-21T15:08:00Z">
        <w:r w:rsidRPr="00244809" w:rsidDel="00F22E38">
          <w:delText xml:space="preserve">If the log was created by an analysis tool (as opposed to a </w:delText>
        </w:r>
        <w:r w:rsidR="00A631F9" w:rsidDel="00F22E38">
          <w:delText>converter</w:delText>
        </w:r>
        <w:r w:rsidRPr="00244809" w:rsidDel="00F22E38">
          <w:delText xml:space="preserve">), then </w:delText>
        </w:r>
        <w:r w:rsidRPr="00244809" w:rsidDel="00F22E38">
          <w:rPr>
            <w:rStyle w:val="CODEtemp"/>
          </w:rPr>
          <w:delText>ruleId</w:delText>
        </w:r>
        <w:r w:rsidRPr="00244809" w:rsidDel="00F22E38">
          <w:delText xml:space="preserve"> </w:delText>
        </w:r>
        <w:r w:rsidRPr="00244809" w:rsidDel="00F22E38">
          <w:rPr>
            <w:b/>
          </w:rPr>
          <w:delText>SHALL</w:delText>
        </w:r>
        <w:r w:rsidRPr="00244809" w:rsidDel="00F22E38">
          <w:delText xml:space="preserve"> be present</w:delText>
        </w:r>
      </w:del>
      <w:ins w:id="270" w:author="Laurence Golding" w:date="2018-02-21T15:08:00Z">
        <w:r w:rsidR="00F22E38">
          <w:t xml:space="preserve">Direct producers </w:t>
        </w:r>
        <w:r w:rsidR="00F22E38">
          <w:rPr>
            <w:b/>
          </w:rPr>
          <w:t>SHALL</w:t>
        </w:r>
        <w:r w:rsidR="00F22E38">
          <w:t xml:space="preserve"> emit the </w:t>
        </w:r>
        <w:r w:rsidR="00F22E38" w:rsidRPr="00F22E38">
          <w:rPr>
            <w:rStyle w:val="CODEtemp"/>
          </w:rPr>
          <w:t>ruleId</w:t>
        </w:r>
        <w:r w:rsidR="00F22E38">
          <w:t xml:space="preserve"> property</w:t>
        </w:r>
      </w:ins>
      <w:r w:rsidRPr="00244809">
        <w:t>.</w:t>
      </w:r>
    </w:p>
    <w:p w14:paraId="55A9B5E9" w14:textId="23410DC5" w:rsidR="00244809" w:rsidRPr="00244809" w:rsidRDefault="00244809" w:rsidP="00244809">
      <w:r w:rsidRPr="00244809">
        <w:lastRenderedPageBreak/>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271" w:name="_Ref493408875"/>
      <w:bookmarkStart w:id="272" w:name="_Toc506816584"/>
      <w:r>
        <w:t>ruleKey property</w:t>
      </w:r>
      <w:bookmarkEnd w:id="271"/>
      <w:bookmarkEnd w:id="272"/>
    </w:p>
    <w:p w14:paraId="543A4472" w14:textId="3A789BE4"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BE1BB3">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BE1BB3">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BE1BB3">
        <w:t>3.12.15</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026C4486"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BE1BB3">
        <w:t>3.29.3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BE1BB3">
        <w:t>3.29</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w:t>
      </w:r>
      <w:proofErr w:type="gramStart"/>
      <w:r>
        <w:t>",  #</w:t>
      </w:r>
      <w:proofErr w:type="gramEnd"/>
      <w:r>
        <w:t xml:space="preserve">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273" w:name="_Ref493511208"/>
      <w:bookmarkStart w:id="274" w:name="_Toc506816585"/>
      <w:r>
        <w:t>level property</w:t>
      </w:r>
      <w:bookmarkEnd w:id="273"/>
      <w:bookmarkEnd w:id="27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67629F8" w:rsidR="000A7DA8" w:rsidRDefault="000A7DA8" w:rsidP="000217D4">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BE1BB3">
        <w:t>3.18.2</w:t>
      </w:r>
      <w:r>
        <w:fldChar w:fldCharType="end"/>
      </w:r>
      <w:r>
        <w:t>) was evaluated, and no problem was found.</w:t>
      </w:r>
    </w:p>
    <w:p w14:paraId="6902BE83" w14:textId="47AB696B" w:rsidR="000A7DA8" w:rsidRDefault="000A7DA8" w:rsidP="000217D4">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0217D4">
      <w:pPr>
        <w:pStyle w:val="ListParagraph"/>
        <w:numPr>
          <w:ilvl w:val="0"/>
          <w:numId w:val="10"/>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0217D4">
      <w:pPr>
        <w:pStyle w:val="ListParagraph"/>
        <w:numPr>
          <w:ilvl w:val="0"/>
          <w:numId w:val="10"/>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31628D45" w:rsidR="000A7DA8" w:rsidRDefault="000A7DA8" w:rsidP="000217D4">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BE1BB3">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lastRenderedPageBreak/>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0217D4">
      <w:pPr>
        <w:pStyle w:val="ListParagraph"/>
        <w:numPr>
          <w:ilvl w:val="0"/>
          <w:numId w:val="11"/>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w:t>
      </w:r>
      <w:proofErr w:type="gramStart"/>
      <w:r>
        <w:t>start</w:t>
      </w:r>
      <w:proofErr w:type="gramEnd"/>
      <w:r>
        <w: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2CD73C90" w:rsidR="00B050AF" w:rsidRDefault="00B050AF" w:rsidP="00B050AF">
      <w:r w:rsidRPr="00B050AF">
        <w:lastRenderedPageBreak/>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BE1BB3">
        <w:t>3.29.8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BE1BB3">
        <w:t>3.29</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BE1BB3">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BE1BB3">
        <w:t>3.18.3</w:t>
      </w:r>
      <w:r>
        <w:fldChar w:fldCharType="end"/>
      </w:r>
      <w:r w:rsidRPr="00B050AF">
        <w:t>).</w:t>
      </w:r>
    </w:p>
    <w:p w14:paraId="5E554133" w14:textId="65265CD0"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BE1BB3">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BE1BB3">
        <w:t>3.12.15</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275" w:name="_Ref493426628"/>
      <w:bookmarkStart w:id="276" w:name="_Toc506816586"/>
      <w:r>
        <w:t>message property</w:t>
      </w:r>
      <w:bookmarkEnd w:id="275"/>
      <w:bookmarkEnd w:id="276"/>
    </w:p>
    <w:p w14:paraId="1CDEBD81" w14:textId="1DCE42F7"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BE1BB3">
        <w:t>3.10.2</w:t>
      </w:r>
      <w:r w:rsidR="00E55AD3">
        <w:fldChar w:fldCharType="end"/>
      </w:r>
      <w:r w:rsidR="001B4C41">
        <w:t xml:space="preserve">) </w:t>
      </w:r>
      <w:r w:rsidRPr="00B10DFC">
        <w:t>that describes the result.</w:t>
      </w:r>
      <w:bookmarkStart w:id="277"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BE1BB3">
        <w:t>3.18.7</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277"/>
      <w:r w:rsidR="00DE7AAC">
        <w:t xml:space="preserve"> property.</w:t>
      </w:r>
    </w:p>
    <w:p w14:paraId="2544155E" w14:textId="4B1397BE"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BE1BB3">
        <w:t>3.10.2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0217D4">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0217D4">
      <w:pPr>
        <w:pStyle w:val="ListParagraph"/>
        <w:numPr>
          <w:ilvl w:val="0"/>
          <w:numId w:val="11"/>
        </w:numPr>
      </w:pPr>
      <w:r w:rsidRPr="00AD1298">
        <w:t>The condition within the analysis target that led to the problem being reported.</w:t>
      </w:r>
    </w:p>
    <w:p w14:paraId="6319B290" w14:textId="5E84007C" w:rsidR="00AD1298" w:rsidRDefault="00AD1298" w:rsidP="000217D4">
      <w:pPr>
        <w:pStyle w:val="ListParagraph"/>
        <w:numPr>
          <w:ilvl w:val="0"/>
          <w:numId w:val="11"/>
        </w:numPr>
      </w:pPr>
      <w:r w:rsidRPr="00AD1298">
        <w:t>The risks potentially associated with not fixing the problem.</w:t>
      </w:r>
    </w:p>
    <w:p w14:paraId="091385E4" w14:textId="55F59EAB" w:rsidR="00AD1298" w:rsidRDefault="00A620C3" w:rsidP="000217D4">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278" w:name="_Ref503356941"/>
      <w:bookmarkStart w:id="279" w:name="_Toc506816587"/>
      <w:bookmarkStart w:id="280" w:name="_Ref499727631"/>
      <w:r>
        <w:t>richMessage property</w:t>
      </w:r>
      <w:bookmarkEnd w:id="278"/>
      <w:bookmarkEnd w:id="279"/>
    </w:p>
    <w:p w14:paraId="0354BDFE" w14:textId="336ACE94"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BE1BB3">
        <w:t>3.18.5</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281" w:name="_Ref503355981"/>
      <w:bookmarkStart w:id="282" w:name="_Toc506816588"/>
      <w:r>
        <w:t>templated</w:t>
      </w:r>
      <w:r w:rsidR="00401BB5">
        <w:t>Message property</w:t>
      </w:r>
      <w:bookmarkEnd w:id="280"/>
      <w:bookmarkEnd w:id="281"/>
      <w:bookmarkEnd w:id="282"/>
    </w:p>
    <w:p w14:paraId="29801E2A" w14:textId="7200B074" w:rsidR="000B6674" w:rsidRDefault="00B31516" w:rsidP="006F467D">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BE1BB3">
        <w:t>3.30</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BE1BB3">
        <w:t>3.18.5</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4B523557" w:rsidR="006F467D" w:rsidRDefault="0031494F" w:rsidP="006F467D">
      <w:r>
        <w:lastRenderedPageBreak/>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proofErr w:type="gramStart"/>
      <w:r w:rsidR="00EE6A00" w:rsidRPr="00EE6A00">
        <w:rPr>
          <w:rStyle w:val="CODEtemp"/>
        </w:rPr>
        <w:t>rule.messageTemplates</w:t>
      </w:r>
      <w:proofErr w:type="gramEnd"/>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BE1BB3">
        <w:t>3.29.9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63A1367D"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283" w:name="_Hlk502501222"/>
      <w:r>
        <w:t>§</w:t>
      </w:r>
      <w:bookmarkEnd w:id="283"/>
      <w:r>
        <w:fldChar w:fldCharType="begin"/>
      </w:r>
      <w:r>
        <w:instrText xml:space="preserve"> REF _Ref503356941 \r \h </w:instrText>
      </w:r>
      <w:r>
        <w:fldChar w:fldCharType="separate"/>
      </w:r>
      <w:r w:rsidR="00BE1BB3">
        <w:t>3.18.6</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BE1BB3">
        <w:t>3.29.10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284" w:name="_Toc506816589"/>
      <w:r>
        <w:t>locations property</w:t>
      </w:r>
      <w:bookmarkEnd w:id="284"/>
    </w:p>
    <w:p w14:paraId="065F9E8C" w14:textId="77F3B159"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BE1BB3">
        <w:t>3.9</w:t>
      </w:r>
      <w:r>
        <w:fldChar w:fldCharType="end"/>
      </w:r>
      <w:r w:rsidRPr="00CA5F99">
        <w:t>) location objects (§</w:t>
      </w:r>
      <w:r>
        <w:fldChar w:fldCharType="begin"/>
      </w:r>
      <w:r>
        <w:instrText xml:space="preserve"> REF _Ref493426721 \r \h </w:instrText>
      </w:r>
      <w:r>
        <w:fldChar w:fldCharType="separate"/>
      </w:r>
      <w:r w:rsidR="00BE1BB3">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285" w:name="_Toc506816590"/>
      <w:r>
        <w:t>snippet property</w:t>
      </w:r>
      <w:bookmarkEnd w:id="285"/>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286" w:name="_Toc506816591"/>
      <w:r>
        <w:t>toolFingerprintContribution property</w:t>
      </w:r>
      <w:bookmarkEnd w:id="286"/>
    </w:p>
    <w:p w14:paraId="38DB500E" w14:textId="215387D8"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287" w:name="_Toc506816592"/>
      <w:r>
        <w:lastRenderedPageBreak/>
        <w:t>codeFlows property</w:t>
      </w:r>
      <w:bookmarkEnd w:id="287"/>
    </w:p>
    <w:p w14:paraId="4BD8575B" w14:textId="61A74A1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BE1BB3">
        <w:t>3.9</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BE1BB3">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288" w:name="_Toc506816593"/>
      <w:r>
        <w:t>stacks property</w:t>
      </w:r>
      <w:bookmarkEnd w:id="288"/>
    </w:p>
    <w:p w14:paraId="5ABDA84F" w14:textId="71228D0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BE1BB3">
        <w:t>3.9</w:t>
      </w:r>
      <w:r>
        <w:fldChar w:fldCharType="end"/>
      </w:r>
      <w:r w:rsidRPr="00135BCE">
        <w:t>) stack objects (§</w:t>
      </w:r>
      <w:r>
        <w:fldChar w:fldCharType="begin"/>
      </w:r>
      <w:r>
        <w:instrText xml:space="preserve"> REF _Ref493427479 \r \h </w:instrText>
      </w:r>
      <w:r>
        <w:fldChar w:fldCharType="separate"/>
      </w:r>
      <w:r w:rsidR="00BE1BB3">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89" w:name="_Ref493499246"/>
      <w:bookmarkStart w:id="290" w:name="_Toc506816594"/>
      <w:r>
        <w:t>relatedLocations property</w:t>
      </w:r>
      <w:bookmarkEnd w:id="289"/>
      <w:bookmarkEnd w:id="290"/>
    </w:p>
    <w:p w14:paraId="31F869B5" w14:textId="04652A7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BE1BB3">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BE1BB3">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5F87404B"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BE1BB3">
        <w:t>3.27</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lastRenderedPageBreak/>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2A24FE">
      <w:pPr>
        <w:pStyle w:val="Code"/>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291" w:name="_Toc506816595"/>
      <w:r>
        <w:t>suppressionStates property</w:t>
      </w:r>
      <w:bookmarkEnd w:id="291"/>
    </w:p>
    <w:p w14:paraId="1AE8DC88" w14:textId="2A54B9A5" w:rsidR="00401BB5" w:rsidRDefault="00401BB5" w:rsidP="00401BB5">
      <w:pPr>
        <w:pStyle w:val="Heading4"/>
      </w:pPr>
      <w:bookmarkStart w:id="292" w:name="_Toc506816596"/>
      <w:r>
        <w:t>General</w:t>
      </w:r>
      <w:bookmarkEnd w:id="292"/>
    </w:p>
    <w:p w14:paraId="0F62C5DD" w14:textId="23804396"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BE1BB3">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0933015" w:rsidR="0011740D" w:rsidRDefault="0011740D" w:rsidP="000217D4">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BE1BB3">
        <w:t>3.18.14.2</w:t>
      </w:r>
      <w:r w:rsidR="00194A04">
        <w:fldChar w:fldCharType="end"/>
      </w:r>
      <w:r w:rsidR="002A24FE" w:rsidRPr="002A24FE">
        <w:t>)</w:t>
      </w:r>
      <w:r>
        <w:t>.</w:t>
      </w:r>
    </w:p>
    <w:p w14:paraId="1A5BE1CF" w14:textId="7BE3561E" w:rsidR="00194A04" w:rsidRPr="002A24FE" w:rsidRDefault="0011740D" w:rsidP="000217D4">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BE1BB3">
        <w:t>3.18.14.3</w:t>
      </w:r>
      <w:r w:rsidR="00194A04">
        <w:fldChar w:fldCharType="end"/>
      </w:r>
      <w:r w:rsidR="002A24FE" w:rsidRPr="002A24FE">
        <w:t>).</w:t>
      </w:r>
    </w:p>
    <w:p w14:paraId="4F013A56" w14:textId="1CD9F500" w:rsidR="00401BB5" w:rsidRDefault="00401BB5" w:rsidP="00401BB5">
      <w:pPr>
        <w:pStyle w:val="Heading4"/>
      </w:pPr>
      <w:bookmarkStart w:id="293" w:name="_Ref493475240"/>
      <w:bookmarkStart w:id="294" w:name="_Toc506816597"/>
      <w:r>
        <w:t>suppressedInSource value</w:t>
      </w:r>
      <w:bookmarkEnd w:id="293"/>
      <w:bookmarkEnd w:id="294"/>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295" w:name="_Ref493475253"/>
      <w:bookmarkStart w:id="296" w:name="_Toc506816598"/>
      <w:r>
        <w:t>suppressedExternally value</w:t>
      </w:r>
      <w:bookmarkEnd w:id="295"/>
      <w:bookmarkEnd w:id="296"/>
    </w:p>
    <w:p w14:paraId="2B762209" w14:textId="09C300F5" w:rsidR="00194A04" w:rsidRDefault="00194A04" w:rsidP="00194A04">
      <w:r w:rsidRPr="00194A04">
        <w:t xml:space="preserve">Some development environments provide a persistent store, for example a database, containing historical information about the results from </w:t>
      </w:r>
      <w:del w:id="297" w:author="Laurence Golding" w:date="2018-02-21T15:09:00Z">
        <w:r w:rsidRPr="00194A04" w:rsidDel="00F22E38">
          <w:delText xml:space="preserve">static </w:delText>
        </w:r>
      </w:del>
      <w:r w:rsidRPr="00194A04">
        <w:t>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298" w:name="_Ref493351360"/>
      <w:bookmarkStart w:id="299" w:name="_Toc506816599"/>
      <w:r>
        <w:t>baselineState property</w:t>
      </w:r>
      <w:bookmarkEnd w:id="298"/>
      <w:bookmarkEnd w:id="299"/>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501436AD"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BE1BB3">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0217D4">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0217D4">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0217D4">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40B06BAD"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555548BF" w14:textId="751CF58B" w:rsidR="00DF302D" w:rsidRDefault="00DF302D" w:rsidP="006E546E">
      <w:pPr>
        <w:pStyle w:val="Heading3"/>
      </w:pPr>
      <w:bookmarkStart w:id="300" w:name="_Ref506807829"/>
      <w:bookmarkStart w:id="301" w:name="_Toc506816600"/>
      <w:r>
        <w:t>conversionProvenance property</w:t>
      </w:r>
      <w:bookmarkEnd w:id="300"/>
      <w:bookmarkEnd w:id="301"/>
    </w:p>
    <w:p w14:paraId="689E88D0" w14:textId="77777777" w:rsidR="00996E4C" w:rsidRDefault="00DF302D" w:rsidP="00DF302D">
      <w:pPr>
        <w:rPr>
          <w:ins w:id="302" w:author="Laurence Golding" w:date="2018-02-21T14:41:00Z"/>
        </w:rPr>
      </w:pPr>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BE1BB3">
        <w:t>3.12</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BE1BB3">
        <w:t>3.9</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BE1BB3">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4DEBA0A5" w:rsidR="00DF302D" w:rsidRDefault="00DF302D" w:rsidP="00DF302D">
      <w:del w:id="303" w:author="Laurence Golding" w:date="2018-02-21T14:41:00Z">
        <w:r w:rsidDel="00996E4C">
          <w:delText xml:space="preserve"> If the </w:delText>
        </w:r>
        <w:r w:rsidRPr="00C82263" w:rsidDel="00996E4C">
          <w:rPr>
            <w:rStyle w:val="CODEtemp"/>
          </w:rPr>
          <w:delText>run</w:delText>
        </w:r>
        <w:r w:rsidDel="00996E4C">
          <w:delText xml:space="preserve"> object was produced by an analysis tool, the </w:delText>
        </w:r>
        <w:r w:rsidRPr="00C82263" w:rsidDel="00996E4C">
          <w:rPr>
            <w:rStyle w:val="CODEtemp"/>
          </w:rPr>
          <w:delText>conversionProvenance</w:delText>
        </w:r>
        <w:r w:rsidDel="00996E4C">
          <w:delText xml:space="preserve"> property </w:delText>
        </w:r>
        <w:r w:rsidRPr="00C82263" w:rsidDel="00996E4C">
          <w:rPr>
            <w:b/>
          </w:rPr>
          <w:delText>SHALL</w:delText>
        </w:r>
        <w:r w:rsidDel="00996E4C">
          <w:delText xml:space="preserve"> be absent</w:delText>
        </w:r>
      </w:del>
      <w:ins w:id="304" w:author="Laurence Golding" w:date="2018-02-21T14:41:00Z">
        <w:r w:rsidR="00996E4C">
          <w:t xml:space="preserve">A direct producer </w:t>
        </w:r>
        <w:r w:rsidR="00996E4C" w:rsidRPr="00996E4C">
          <w:rPr>
            <w:b/>
          </w:rPr>
          <w:t>SHALL NOT</w:t>
        </w:r>
        <w:r w:rsidR="00996E4C">
          <w:t xml:space="preserve"> emit the </w:t>
        </w:r>
        <w:r w:rsidR="00996E4C" w:rsidRPr="00996E4C">
          <w:rPr>
            <w:rStyle w:val="CODEtemp"/>
          </w:rPr>
          <w:t>conversionProvenance</w:t>
        </w:r>
        <w:r w:rsidR="00996E4C">
          <w:t xml:space="preserve"> property</w:t>
        </w:r>
      </w:ins>
      <w:r>
        <w:t>.</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414C6914"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BE1BB3">
        <w:t>3.19.1</w:t>
      </w:r>
      <w:r>
        <w:fldChar w:fldCharType="end"/>
      </w:r>
      <w:r>
        <w:t>.</w:t>
      </w:r>
    </w:p>
    <w:p w14:paraId="656D1948" w14:textId="2B2F6C2A" w:rsidR="006E546E" w:rsidRDefault="006E546E" w:rsidP="006E546E">
      <w:pPr>
        <w:pStyle w:val="Heading3"/>
      </w:pPr>
      <w:bookmarkStart w:id="305" w:name="_Toc506816601"/>
      <w:r>
        <w:t>fixes property</w:t>
      </w:r>
      <w:bookmarkEnd w:id="305"/>
    </w:p>
    <w:p w14:paraId="41DB16FF" w14:textId="2ACB0396"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BE1BB3">
        <w:t>3.9</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BE1BB3">
        <w:t>3.31</w:t>
      </w:r>
      <w:r>
        <w:fldChar w:fldCharType="end"/>
      </w:r>
      <w:r w:rsidRPr="00E20F80">
        <w:t>).</w:t>
      </w:r>
    </w:p>
    <w:p w14:paraId="42E1D0DE" w14:textId="54DDCACE" w:rsidR="006E546E" w:rsidRDefault="006E546E" w:rsidP="006E546E">
      <w:pPr>
        <w:pStyle w:val="Heading3"/>
      </w:pPr>
      <w:bookmarkStart w:id="306" w:name="_Toc506816602"/>
      <w:r>
        <w:lastRenderedPageBreak/>
        <w:t>properties property</w:t>
      </w:r>
      <w:bookmarkEnd w:id="306"/>
    </w:p>
    <w:p w14:paraId="5BBA1AD3" w14:textId="69269A0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BE1BB3">
        <w:t>3.7</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307" w:name="_Ref503540214"/>
      <w:bookmarkStart w:id="308" w:name="_Ref506212395"/>
      <w:bookmarkStart w:id="309" w:name="_Toc506816603"/>
      <w:bookmarkStart w:id="310" w:name="_Ref493426721"/>
      <w:r>
        <w:t>analysis</w:t>
      </w:r>
      <w:bookmarkEnd w:id="307"/>
      <w:r>
        <w:t>ToolLogFileContents object</w:t>
      </w:r>
      <w:bookmarkEnd w:id="308"/>
      <w:bookmarkEnd w:id="309"/>
    </w:p>
    <w:p w14:paraId="5B2AC38C" w14:textId="77777777" w:rsidR="004002D1" w:rsidRPr="00107D61" w:rsidRDefault="004002D1" w:rsidP="004002D1">
      <w:pPr>
        <w:pStyle w:val="Heading3"/>
        <w:numPr>
          <w:ilvl w:val="2"/>
          <w:numId w:val="2"/>
        </w:numPr>
      </w:pPr>
      <w:bookmarkStart w:id="311" w:name="_Ref503541055"/>
      <w:bookmarkStart w:id="312" w:name="_Toc506816604"/>
      <w:r>
        <w:t>General</w:t>
      </w:r>
      <w:bookmarkEnd w:id="311"/>
      <w:bookmarkEnd w:id="312"/>
    </w:p>
    <w:p w14:paraId="129CC76D" w14:textId="75603230"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BE1BB3">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proofErr w:type="gramStart"/>
      <w:r>
        <w:t>&lt;?xml</w:t>
      </w:r>
      <w:proofErr w:type="gramEnd"/>
      <w:r>
        <w:t xml:space="preserve">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4B0C12C3" w:rsidR="004002D1" w:rsidRDefault="004002D1" w:rsidP="004002D1">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_Ref503538494 \r \h </w:instrText>
      </w:r>
      <w:r>
        <w:fldChar w:fldCharType="separate"/>
      </w:r>
      <w:r w:rsidR="00BE1BB3">
        <w:rPr>
          <w:b/>
          <w:bCs/>
        </w:rPr>
        <w:t>Error! Reference source not found.</w:t>
      </w:r>
      <w:r>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0254930F" w14:textId="77777777" w:rsidR="004002D1" w:rsidRDefault="004002D1" w:rsidP="004002D1">
      <w:pPr>
        <w:pStyle w:val="Codesmall"/>
      </w:pPr>
      <w:r>
        <w:t xml:space="preserve">          "message": "Assertions are unreliable. ...",</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7A6FA16F" w:rsidR="004002D1" w:rsidRDefault="004002D1" w:rsidP="004002D1">
      <w:pPr>
        <w:pStyle w:val="Codesmall"/>
      </w:pPr>
      <w:r>
        <w:t xml:space="preserve">              "region": </w:t>
      </w:r>
      <w:proofErr w:type="gramStart"/>
      <w:r>
        <w:t xml:space="preserve">{  </w:t>
      </w:r>
      <w:proofErr w:type="gramEnd"/>
      <w:r>
        <w:t xml:space="preserve">         # see </w:t>
      </w:r>
      <w:r w:rsidRPr="00E20F80">
        <w:t>§</w:t>
      </w:r>
      <w:r w:rsidR="00EE6EBD">
        <w:fldChar w:fldCharType="begin"/>
      </w:r>
      <w:r w:rsidR="00EE6EBD">
        <w:instrText xml:space="preserve"> REF _Ref503540611 \w \h </w:instrText>
      </w:r>
      <w:r w:rsidR="00EE6EBD">
        <w:fldChar w:fldCharType="separate"/>
      </w:r>
      <w:r w:rsidR="00BE1BB3">
        <w:t>3.19.2</w:t>
      </w:r>
      <w:r w:rsidR="00EE6EBD">
        <w:fldChar w:fldCharType="end"/>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03F22120" w:rsidR="004002D1" w:rsidRDefault="004002D1" w:rsidP="004002D1">
      <w:pPr>
        <w:pStyle w:val="Codesmall"/>
      </w:pPr>
      <w:r>
        <w:t xml:space="preserve">              "snippet": "</w:t>
      </w:r>
      <w:r w:rsidRPr="004811D4">
        <w:t xml:space="preserve">&lt;problem&gt;\n </w:t>
      </w:r>
      <w:r>
        <w:t>...</w:t>
      </w:r>
      <w:r w:rsidRPr="004811D4">
        <w:t xml:space="preserve"> \</w:t>
      </w:r>
      <w:proofErr w:type="gramStart"/>
      <w:r w:rsidRPr="004811D4">
        <w:t>n  &lt;</w:t>
      </w:r>
      <w:proofErr w:type="gramEnd"/>
      <w:r w:rsidRPr="004811D4">
        <w:t>/problem&gt;</w:t>
      </w:r>
      <w:r>
        <w:t xml:space="preserve">",    # see </w:t>
      </w:r>
      <w:r w:rsidRPr="00E20F80">
        <w:t>§</w:t>
      </w:r>
      <w:r w:rsidR="00EE6EBD">
        <w:fldChar w:fldCharType="begin"/>
      </w:r>
      <w:r w:rsidR="00EE6EBD">
        <w:instrText xml:space="preserve"> REF _Ref503540621 \w \h </w:instrText>
      </w:r>
      <w:r w:rsidR="00EE6EBD">
        <w:fldChar w:fldCharType="separate"/>
      </w:r>
      <w:r w:rsidR="00BE1BB3">
        <w:t>3.19.3</w:t>
      </w:r>
      <w:r w:rsidR="00EE6EBD">
        <w:fldChar w:fldCharType="end"/>
      </w:r>
    </w:p>
    <w:p w14:paraId="59048451" w14:textId="013DBFF6" w:rsidR="004002D1" w:rsidRDefault="004002D1" w:rsidP="004002D1">
      <w:pPr>
        <w:pStyle w:val="Codesmall"/>
      </w:pPr>
      <w:r>
        <w:t xml:space="preserve">              "analysisToolLogFileUri": "AndroidStudio.log</w:t>
      </w:r>
      <w:proofErr w:type="gramStart"/>
      <w:r>
        <w:t>",  #</w:t>
      </w:r>
      <w:proofErr w:type="gramEnd"/>
      <w:r>
        <w:t xml:space="preserve"> see </w:t>
      </w:r>
      <w:r w:rsidRPr="00E20F80">
        <w:t>§</w:t>
      </w:r>
      <w:r w:rsidR="00EE6EBD">
        <w:fldChar w:fldCharType="begin"/>
      </w:r>
      <w:r w:rsidR="00EE6EBD">
        <w:instrText xml:space="preserve"> REF _Ref506285865 \w \h </w:instrText>
      </w:r>
      <w:r w:rsidR="00EE6EBD">
        <w:fldChar w:fldCharType="separate"/>
      </w:r>
      <w:r w:rsidR="00BE1BB3">
        <w:t>3.19.4</w:t>
      </w:r>
      <w:r w:rsidR="00EE6EBD">
        <w:fldChar w:fldCharType="end"/>
      </w:r>
    </w:p>
    <w:p w14:paraId="1D550892" w14:textId="67BBFAC3" w:rsidR="004002D1" w:rsidRDefault="004002D1" w:rsidP="004002D1">
      <w:pPr>
        <w:pStyle w:val="Codesmall"/>
      </w:pPr>
      <w:r>
        <w:t xml:space="preserve">              "analysisToolLogFileUriBaseId": "$LOGSROOT"     # see </w:t>
      </w:r>
      <w:r w:rsidRPr="00E20F80">
        <w:t>§</w:t>
      </w:r>
      <w:r w:rsidR="00EE6EBD">
        <w:fldChar w:fldCharType="begin"/>
      </w:r>
      <w:r w:rsidR="00EE6EBD">
        <w:instrText xml:space="preserve"> REF _Ref506287103 \w \h </w:instrText>
      </w:r>
      <w:r w:rsidR="00EE6EBD">
        <w:fldChar w:fldCharType="separate"/>
      </w:r>
      <w:r w:rsidR="00BE1BB3">
        <w:t>3.19.5</w:t>
      </w:r>
      <w:r w:rsidR="00EE6EBD">
        <w:fldChar w:fldCharType="end"/>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313" w:name="_Ref503540611"/>
      <w:bookmarkStart w:id="314" w:name="_Toc506816605"/>
      <w:r>
        <w:lastRenderedPageBreak/>
        <w:t>region property</w:t>
      </w:r>
      <w:bookmarkEnd w:id="313"/>
      <w:bookmarkEnd w:id="314"/>
    </w:p>
    <w:p w14:paraId="07DFC403" w14:textId="79F6C55A"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BE1BB3">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77777777" w:rsidR="004002D1" w:rsidRPr="00AB6586" w:rsidRDefault="004002D1" w:rsidP="004002D1">
      <w:r>
        <w:t>If this property is absent, the region is taken to be the entirety of the analysis tool’s log file.</w:t>
      </w:r>
    </w:p>
    <w:p w14:paraId="7E969981" w14:textId="77777777" w:rsidR="004002D1" w:rsidRDefault="004002D1" w:rsidP="004002D1">
      <w:pPr>
        <w:pStyle w:val="Heading3"/>
        <w:numPr>
          <w:ilvl w:val="2"/>
          <w:numId w:val="2"/>
        </w:numPr>
      </w:pPr>
      <w:bookmarkStart w:id="315" w:name="_Ref503540621"/>
      <w:bookmarkStart w:id="316" w:name="_Toc506816606"/>
      <w:r>
        <w:t>snippet property</w:t>
      </w:r>
      <w:bookmarkEnd w:id="315"/>
      <w:bookmarkEnd w:id="316"/>
    </w:p>
    <w:p w14:paraId="728BD8AE" w14:textId="77777777"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string which contains the text of that region of the analysis tool’s log file that was transformed into the </w:t>
      </w:r>
      <w:r w:rsidRPr="007558AD">
        <w:rPr>
          <w:rStyle w:val="CODEtemp"/>
        </w:rPr>
        <w:t>result</w:t>
      </w:r>
      <w:r>
        <w:t xml:space="preserve"> object.</w:t>
      </w:r>
    </w:p>
    <w:p w14:paraId="7A047DEC" w14:textId="77777777" w:rsidR="004002D1" w:rsidRDefault="004002D1" w:rsidP="004002D1">
      <w:pPr>
        <w:pStyle w:val="Heading3"/>
        <w:numPr>
          <w:ilvl w:val="2"/>
          <w:numId w:val="2"/>
        </w:numPr>
      </w:pPr>
      <w:bookmarkStart w:id="317" w:name="_Ref506285865"/>
      <w:bookmarkStart w:id="318" w:name="_Toc506816607"/>
      <w:r>
        <w:t>analysisToolLogFileUri property</w:t>
      </w:r>
      <w:bookmarkEnd w:id="317"/>
      <w:bookmarkEnd w:id="318"/>
    </w:p>
    <w:p w14:paraId="195FCA89" w14:textId="4E11F19E"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analysisToolLogFileUri</w:t>
      </w:r>
      <w:r>
        <w:t xml:space="preserve"> whose value is a </w:t>
      </w:r>
      <w:r w:rsidRPr="00F90F0E">
        <w:t>string containing a valid URI (§</w:t>
      </w:r>
      <w:r w:rsidR="00EE6EBD">
        <w:fldChar w:fldCharType="begin"/>
      </w:r>
      <w:r w:rsidR="00EE6EBD">
        <w:instrText xml:space="preserve"> REF _Ref493342422 \w \h </w:instrText>
      </w:r>
      <w:r w:rsidR="00EE6EBD">
        <w:fldChar w:fldCharType="separate"/>
      </w:r>
      <w:r w:rsidR="00BE1BB3">
        <w:t>3.2</w:t>
      </w:r>
      <w:r w:rsidR="00EE6EBD">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3C17E8F7" w:rsidR="004002D1" w:rsidRPr="00015160" w:rsidRDefault="004002D1" w:rsidP="004002D1">
      <w:r>
        <w:t xml:space="preserve">If the </w:t>
      </w:r>
      <w:r w:rsidRPr="007558AD">
        <w:rPr>
          <w:rStyle w:val="CODEtemp"/>
        </w:rPr>
        <w:t>analysisToolLogFileUri</w:t>
      </w:r>
      <w:r>
        <w:t xml:space="preserve"> property is absent, its value shall be taken to be the value of the </w:t>
      </w:r>
      <w:proofErr w:type="gramStart"/>
      <w:r w:rsidRPr="00F0625D">
        <w:rPr>
          <w:rStyle w:val="CODEtemp"/>
        </w:rPr>
        <w:t>run.conversion</w:t>
      </w:r>
      <w:proofErr w:type="gramEnd"/>
      <w:r w:rsidRPr="00F0625D">
        <w:rPr>
          <w:rStyle w:val="CODEtemp"/>
        </w:rPr>
        <w:t>.analysisToolLogFileUri</w:t>
      </w:r>
      <w:r>
        <w:t xml:space="preserve"> property (</w:t>
      </w:r>
      <w:r w:rsidRPr="00F90F0E">
        <w:t>§</w:t>
      </w:r>
      <w:r w:rsidR="00EE6EBD">
        <w:fldChar w:fldCharType="begin"/>
      </w:r>
      <w:r w:rsidR="00EE6EBD">
        <w:instrText xml:space="preserve"> REF _Ref503539431 \w \h </w:instrText>
      </w:r>
      <w:r w:rsidR="00EE6EBD">
        <w:fldChar w:fldCharType="separate"/>
      </w:r>
      <w:r w:rsidR="00BE1BB3">
        <w:t>3.15.4</w:t>
      </w:r>
      <w:r w:rsidR="00EE6EBD">
        <w:fldChar w:fldCharType="end"/>
      </w:r>
      <w:r>
        <w:t>), if that property is present.</w:t>
      </w:r>
    </w:p>
    <w:p w14:paraId="422DA9EF" w14:textId="77777777" w:rsidR="004002D1" w:rsidRDefault="004002D1" w:rsidP="004002D1">
      <w:pPr>
        <w:pStyle w:val="Heading3"/>
        <w:numPr>
          <w:ilvl w:val="2"/>
          <w:numId w:val="2"/>
        </w:numPr>
      </w:pPr>
      <w:bookmarkStart w:id="319" w:name="_Ref506287103"/>
      <w:bookmarkStart w:id="320" w:name="_Toc506816608"/>
      <w:r>
        <w:t>analysisToolLogFileBaseId property</w:t>
      </w:r>
      <w:bookmarkEnd w:id="319"/>
      <w:bookmarkEnd w:id="320"/>
    </w:p>
    <w:p w14:paraId="6CDD11E9" w14:textId="0BCAC94C" w:rsidR="004002D1" w:rsidRDefault="004002D1" w:rsidP="004002D1">
      <w:r>
        <w:t xml:space="preserve">If the value of the </w:t>
      </w:r>
      <w:r w:rsidRPr="006D6AE0">
        <w:rPr>
          <w:rStyle w:val="CODEtemp"/>
        </w:rPr>
        <w:t>analysisToolLogFileUri</w:t>
      </w:r>
      <w:r>
        <w:t xml:space="preserve"> property (</w:t>
      </w:r>
      <w:r w:rsidRPr="00F90F0E">
        <w:t>§</w:t>
      </w:r>
      <w:r w:rsidR="00EE6EBD">
        <w:fldChar w:fldCharType="begin"/>
      </w:r>
      <w:r w:rsidR="00EE6EBD">
        <w:instrText xml:space="preserve"> REF _Ref506285865 \w \h </w:instrText>
      </w:r>
      <w:r w:rsidR="00EE6EBD">
        <w:fldChar w:fldCharType="separate"/>
      </w:r>
      <w:r w:rsidR="00BE1BB3">
        <w:t>3.19.4</w:t>
      </w:r>
      <w:r w:rsidR="00EE6EBD">
        <w:fldChar w:fldCharType="end"/>
      </w:r>
      <w:r>
        <w:t xml:space="preserve">) is a relative URI, an </w:t>
      </w:r>
      <w:r>
        <w:rPr>
          <w:rStyle w:val="CODEtemp"/>
        </w:rPr>
        <w:t>analysisToolLogFileContents</w:t>
      </w:r>
      <w:r>
        <w:t xml:space="preserve"> object </w:t>
      </w:r>
      <w:r w:rsidRPr="006D6AE0">
        <w:rPr>
          <w:b/>
        </w:rPr>
        <w:t>MAY</w:t>
      </w:r>
      <w:r>
        <w:t xml:space="preserve"> contain a property named </w:t>
      </w:r>
      <w:r w:rsidRPr="006D6AE0">
        <w:rPr>
          <w:rStyle w:val="CODEtemp"/>
        </w:rPr>
        <w:t>analysisToolLogFileUriBaseId</w:t>
      </w:r>
      <w:r>
        <w:t xml:space="preserve"> </w:t>
      </w:r>
      <w:r w:rsidRPr="0013636C">
        <w:t>whose value is a string containing a URI base id (§</w:t>
      </w:r>
      <w:r w:rsidR="00EE6EBD">
        <w:fldChar w:fldCharType="begin"/>
      </w:r>
      <w:r w:rsidR="00EE6EBD">
        <w:instrText xml:space="preserve"> REF _Ref493422705 \w \h </w:instrText>
      </w:r>
      <w:r w:rsidR="00EE6EBD">
        <w:fldChar w:fldCharType="separate"/>
      </w:r>
      <w:r w:rsidR="00BE1BB3">
        <w:t>3.3</w:t>
      </w:r>
      <w:r w:rsidR="00EE6EBD">
        <w:fldChar w:fldCharType="end"/>
      </w:r>
      <w:r w:rsidRPr="0013636C">
        <w:t xml:space="preserve">) which indirectly specifies the absolute URI with respect to which </w:t>
      </w:r>
      <w:r>
        <w:rPr>
          <w:rStyle w:val="CODEtemp"/>
        </w:rPr>
        <w:t>analysisToolLogFileUri</w:t>
      </w:r>
      <w:r w:rsidRPr="0013636C">
        <w:t xml:space="preserve"> </w:t>
      </w:r>
      <w:r w:rsidRPr="00353739">
        <w:rPr>
          <w:b/>
        </w:rPr>
        <w:t>SHALL</w:t>
      </w:r>
      <w:r w:rsidRPr="0013636C">
        <w:t xml:space="preserve"> be interpreted.</w:t>
      </w:r>
    </w:p>
    <w:p w14:paraId="7804FA8C" w14:textId="77777777" w:rsidR="004002D1" w:rsidRPr="004B4BD9" w:rsidRDefault="004002D1" w:rsidP="004002D1">
      <w:r>
        <w:t xml:space="preserve">If the </w:t>
      </w:r>
      <w:r w:rsidRPr="006D6AE0">
        <w:rPr>
          <w:rStyle w:val="CODEtemp"/>
        </w:rPr>
        <w:t>analysisToolLogFileUri</w:t>
      </w:r>
      <w:r>
        <w:t xml:space="preserve"> property is absent, or if its value is an absolute URI, then the </w:t>
      </w:r>
      <w:r w:rsidRPr="006D6AE0">
        <w:rPr>
          <w:rStyle w:val="CODEtemp"/>
        </w:rPr>
        <w:t>analysisToolLogFileUri</w:t>
      </w:r>
      <w:r>
        <w:rPr>
          <w:rStyle w:val="CODEtemp"/>
        </w:rPr>
        <w:t>BaseId</w:t>
      </w:r>
      <w:r>
        <w:t xml:space="preserve"> property </w:t>
      </w:r>
      <w:r w:rsidRPr="004B4BD9">
        <w:rPr>
          <w:b/>
        </w:rPr>
        <w:t>SHALL</w:t>
      </w:r>
      <w:r>
        <w:t xml:space="preserve"> be absent.</w:t>
      </w:r>
    </w:p>
    <w:p w14:paraId="6848B71B" w14:textId="614B7C52" w:rsidR="006E546E" w:rsidRDefault="006E546E" w:rsidP="006E546E">
      <w:pPr>
        <w:pStyle w:val="Heading2"/>
      </w:pPr>
      <w:bookmarkStart w:id="321" w:name="_Toc506816609"/>
      <w:r>
        <w:t>location object</w:t>
      </w:r>
      <w:bookmarkEnd w:id="310"/>
      <w:bookmarkEnd w:id="321"/>
    </w:p>
    <w:p w14:paraId="27ED50C0" w14:textId="23D428DC" w:rsidR="006E546E" w:rsidRDefault="006E546E" w:rsidP="006E546E">
      <w:pPr>
        <w:pStyle w:val="Heading3"/>
      </w:pPr>
      <w:bookmarkStart w:id="322" w:name="_Ref493479281"/>
      <w:bookmarkStart w:id="323" w:name="_Toc506816610"/>
      <w:r>
        <w:t>General</w:t>
      </w:r>
      <w:bookmarkEnd w:id="322"/>
      <w:bookmarkEnd w:id="323"/>
    </w:p>
    <w:p w14:paraId="1D30489B" w14:textId="3B9ED6E2"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BE1BB3">
        <w:t>3.21</w:t>
      </w:r>
      <w:r>
        <w:fldChar w:fldCharType="end"/>
      </w:r>
      <w:r w:rsidRPr="00180B28">
        <w:t>) of the result, the logical location (§</w:t>
      </w:r>
      <w:r>
        <w:fldChar w:fldCharType="begin"/>
      </w:r>
      <w:r>
        <w:instrText xml:space="preserve"> REF _Ref493404450 \w \h </w:instrText>
      </w:r>
      <w:r>
        <w:fldChar w:fldCharType="separate"/>
      </w:r>
      <w:r w:rsidR="00BE1BB3">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2480EFD6"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BE1BB3">
        <w:t>3.20.5</w:t>
      </w:r>
      <w:r>
        <w:fldChar w:fldCharType="end"/>
      </w:r>
      <w:r w:rsidRPr="00180B28">
        <w:t>) is particularly convenient for fingerprinting.</w:t>
      </w:r>
    </w:p>
    <w:p w14:paraId="638ED7CC" w14:textId="64BD3AA0" w:rsidR="006E546E" w:rsidRDefault="006E546E" w:rsidP="006E546E">
      <w:pPr>
        <w:pStyle w:val="Heading3"/>
      </w:pPr>
      <w:bookmarkStart w:id="324" w:name="_Ref493478389"/>
      <w:bookmarkStart w:id="325" w:name="_Toc506816611"/>
      <w:r>
        <w:lastRenderedPageBreak/>
        <w:t>Constraints</w:t>
      </w:r>
      <w:bookmarkEnd w:id="324"/>
      <w:bookmarkEnd w:id="325"/>
    </w:p>
    <w:p w14:paraId="4A7EE9DC" w14:textId="2AE61057" w:rsidR="00180B28" w:rsidRDefault="00180B28" w:rsidP="00180B28">
      <w:r w:rsidRPr="00180B28">
        <w:t xml:space="preserve">Depending on the information available to the </w:t>
      </w:r>
      <w:del w:id="326" w:author="Laurence Golding" w:date="2018-02-21T14:42:00Z">
        <w:r w:rsidRPr="00180B28" w:rsidDel="00996E4C">
          <w:delText>tool that produces the SARIF log file</w:delText>
        </w:r>
      </w:del>
      <w:ins w:id="327" w:author="Laurence Golding" w:date="2018-02-21T14:42:00Z">
        <w:r w:rsidR="00996E4C">
          <w:t>SARIF producer</w:t>
        </w:r>
      </w:ins>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BE1BB3">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BE1BB3">
        <w:t>3.20.4</w:t>
      </w:r>
      <w:r>
        <w:fldChar w:fldCharType="end"/>
      </w:r>
      <w:r w:rsidRPr="00180B28">
        <w:t xml:space="preserve">) </w:t>
      </w:r>
      <w:r w:rsidRPr="00180B28">
        <w:rPr>
          <w:b/>
        </w:rPr>
        <w:t>SHALL</w:t>
      </w:r>
      <w:r w:rsidRPr="00180B28">
        <w:t xml:space="preserve"> be present.</w:t>
      </w:r>
    </w:p>
    <w:p w14:paraId="2A2C53B3" w14:textId="4A510B1E" w:rsidR="00180B28" w:rsidRDefault="00180B28" w:rsidP="00180B28">
      <w:r w:rsidRPr="00180B28">
        <w:t xml:space="preserve">If the </w:t>
      </w:r>
      <w:del w:id="328" w:author="Laurence Golding" w:date="2018-02-21T14:42:00Z">
        <w:r w:rsidRPr="00180B28" w:rsidDel="00996E4C">
          <w:delText>tool that produces the log file</w:delText>
        </w:r>
      </w:del>
      <w:ins w:id="329" w:author="Laurence Golding" w:date="2018-02-21T14:42:00Z">
        <w:r w:rsidR="00996E4C">
          <w:t>producer</w:t>
        </w:r>
      </w:ins>
      <w:r w:rsidRPr="00180B28">
        <w:t xml:space="preserv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del w:id="330" w:author="Laurence Golding" w:date="2018-02-21T14:42:00Z">
        <w:r w:rsidRPr="00180B28" w:rsidDel="00996E4C">
          <w:delText xml:space="preserve">tool </w:delText>
        </w:r>
      </w:del>
      <w:ins w:id="331" w:author="Laurence Golding" w:date="2018-02-21T14:42:00Z">
        <w:r w:rsidR="00996E4C">
          <w:t>producer</w:t>
        </w:r>
        <w:r w:rsidR="00996E4C" w:rsidRPr="00180B28">
          <w:t xml:space="preserve"> </w:t>
        </w:r>
      </w:ins>
      <w:r w:rsidRPr="00180B28">
        <w:t xml:space="preserve">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69BEC9C" w:rsidR="00180B28" w:rsidRDefault="00180B28" w:rsidP="00180B28">
      <w:r w:rsidRPr="00180B28">
        <w:t xml:space="preserve">If the </w:t>
      </w:r>
      <w:del w:id="332" w:author="Laurence Golding" w:date="2018-02-21T14:42:00Z">
        <w:r w:rsidRPr="00180B28" w:rsidDel="00996E4C">
          <w:delText>tool that produces the log file</w:delText>
        </w:r>
      </w:del>
      <w:ins w:id="333" w:author="Laurence Golding" w:date="2018-02-21T14:42:00Z">
        <w:r w:rsidR="00996E4C">
          <w:t>SARIF producer</w:t>
        </w:r>
      </w:ins>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334" w:name="_Ref493424691"/>
      <w:bookmarkStart w:id="335" w:name="_Toc506816612"/>
      <w:r>
        <w:t>analysisTarget property</w:t>
      </w:r>
      <w:bookmarkEnd w:id="334"/>
      <w:bookmarkEnd w:id="335"/>
    </w:p>
    <w:p w14:paraId="4A174E10" w14:textId="09816142" w:rsidR="00732E87" w:rsidRDefault="00732E87" w:rsidP="00732E87">
      <w:r>
        <w:t>D</w:t>
      </w:r>
      <w:r w:rsidRPr="00732E87">
        <w:t>epend</w:t>
      </w:r>
      <w:r>
        <w:t>ing</w:t>
      </w:r>
      <w:r w:rsidRPr="00732E87">
        <w:t xml:space="preserve"> on the information available to the </w:t>
      </w:r>
      <w:del w:id="336" w:author="Laurence Golding" w:date="2018-02-21T14:43:00Z">
        <w:r w:rsidRPr="00732E87" w:rsidDel="00996E4C">
          <w:delText>tool that produces the log file</w:delText>
        </w:r>
      </w:del>
      <w:ins w:id="337" w:author="Laurence Golding" w:date="2018-02-21T14:43:00Z">
        <w:r w:rsidR="00996E4C">
          <w:t>SARIF producer</w:t>
        </w:r>
      </w:ins>
      <w:r w:rsidRPr="00732E87">
        <w:t xml:space="preserve"> (see §</w:t>
      </w:r>
      <w:r>
        <w:fldChar w:fldCharType="begin"/>
      </w:r>
      <w:r>
        <w:instrText xml:space="preserve"> REF _Ref493478389 \w \h </w:instrText>
      </w:r>
      <w:r>
        <w:fldChar w:fldCharType="separate"/>
      </w:r>
      <w:r w:rsidR="00BE1BB3">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BE1BB3">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338" w:name="_Ref493477623"/>
      <w:bookmarkStart w:id="339" w:name="_Ref493478351"/>
      <w:bookmarkStart w:id="340" w:name="_Toc506816613"/>
      <w:r>
        <w:t>resultFile property</w:t>
      </w:r>
      <w:bookmarkEnd w:id="338"/>
      <w:bookmarkEnd w:id="339"/>
      <w:bookmarkEnd w:id="340"/>
    </w:p>
    <w:p w14:paraId="37D40289" w14:textId="47E21842" w:rsidR="00732E87" w:rsidRPr="00732E87" w:rsidRDefault="00732E87" w:rsidP="00732E87">
      <w:r>
        <w:t>D</w:t>
      </w:r>
      <w:r w:rsidRPr="00732E87">
        <w:t>epend</w:t>
      </w:r>
      <w:r>
        <w:t>ing</w:t>
      </w:r>
      <w:r w:rsidRPr="00732E87">
        <w:t xml:space="preserve"> on the information available to the </w:t>
      </w:r>
      <w:del w:id="341" w:author="Laurence Golding" w:date="2018-02-21T14:43:00Z">
        <w:r w:rsidRPr="00732E87" w:rsidDel="00996E4C">
          <w:delText>tool that produces the log file</w:delText>
        </w:r>
      </w:del>
      <w:ins w:id="342" w:author="Laurence Golding" w:date="2018-02-21T14:43:00Z">
        <w:r w:rsidR="00996E4C">
          <w:t>SARIF producer</w:t>
        </w:r>
      </w:ins>
      <w:r w:rsidRPr="00732E87">
        <w:t xml:space="preserve"> (see §</w:t>
      </w:r>
      <w:r>
        <w:fldChar w:fldCharType="begin"/>
      </w:r>
      <w:r>
        <w:instrText xml:space="preserve"> REF _Ref493478389 \w \h </w:instrText>
      </w:r>
      <w:r>
        <w:fldChar w:fldCharType="separate"/>
      </w:r>
      <w:r w:rsidR="00BE1BB3">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t>
      </w:r>
      <w:r w:rsidRPr="00732E87">
        <w:lastRenderedPageBreak/>
        <w:t xml:space="preserve">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BE1BB3">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343" w:name="_Ref493404450"/>
      <w:bookmarkStart w:id="344" w:name="_Ref493404690"/>
      <w:bookmarkStart w:id="345" w:name="_Toc506816614"/>
      <w:r>
        <w:t>fullyQualifiedLogicalName property</w:t>
      </w:r>
      <w:bookmarkEnd w:id="343"/>
      <w:bookmarkEnd w:id="344"/>
      <w:bookmarkEnd w:id="345"/>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317EAAFB" w:rsidR="00E66E38" w:rsidRDefault="00E66E38" w:rsidP="00E66E38">
      <w:r w:rsidRPr="00E66E38">
        <w:t xml:space="preserve">If the </w:t>
      </w:r>
      <w:proofErr w:type="gramStart"/>
      <w:r w:rsidRPr="00E66E38">
        <w:rPr>
          <w:rStyle w:val="CODEtemp"/>
        </w:rPr>
        <w:t>run.logicalLocations</w:t>
      </w:r>
      <w:proofErr w:type="gramEnd"/>
      <w:r w:rsidRPr="00E66E38">
        <w:t xml:space="preserve"> property (§</w:t>
      </w:r>
      <w:r>
        <w:fldChar w:fldCharType="begin"/>
      </w:r>
      <w:r>
        <w:instrText xml:space="preserve"> REF _Ref493479000 \w \h </w:instrText>
      </w:r>
      <w:r>
        <w:fldChar w:fldCharType="separate"/>
      </w:r>
      <w:r w:rsidR="00BE1BB3">
        <w:t>3.12.11</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BE1BB3">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3C716A">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2EAC5C3E" w:rsidR="00E66E38" w:rsidRDefault="00E66E38" w:rsidP="003C716A">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BE1BB3">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3C716A">
      <w:pPr>
        <w:pStyle w:val="Note"/>
        <w:numPr>
          <w:ilvl w:val="0"/>
          <w:numId w:val="13"/>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3C716A">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346" w:name="_Ref493404415"/>
      <w:bookmarkStart w:id="347" w:name="_Toc506816615"/>
      <w:r>
        <w:t>logicalLocationKey property</w:t>
      </w:r>
      <w:bookmarkEnd w:id="346"/>
      <w:bookmarkEnd w:id="347"/>
    </w:p>
    <w:p w14:paraId="5CE2EC28" w14:textId="70860DB1"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proofErr w:type="gramStart"/>
      <w:r w:rsidR="00F249F9" w:rsidRPr="00F249F9">
        <w:rPr>
          <w:rStyle w:val="CODEtemp"/>
        </w:rPr>
        <w:t>run.logicalLocations</w:t>
      </w:r>
      <w:proofErr w:type="gramEnd"/>
      <w:r w:rsidR="00F249F9" w:rsidRPr="00F249F9">
        <w:t xml:space="preserve"> object (§</w:t>
      </w:r>
      <w:r w:rsidR="00F249F9">
        <w:fldChar w:fldCharType="begin"/>
      </w:r>
      <w:r w:rsidR="00F249F9">
        <w:instrText xml:space="preserve"> REF _Ref493479448 \w \h </w:instrText>
      </w:r>
      <w:r w:rsidR="00F249F9">
        <w:fldChar w:fldCharType="separate"/>
      </w:r>
      <w:r w:rsidR="00BE1BB3">
        <w:t>3.12.11</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BE1BB3">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lastRenderedPageBreak/>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48" w:name="_Toc506816616"/>
      <w:r>
        <w:t>decoratedName property</w:t>
      </w:r>
      <w:bookmarkEnd w:id="348"/>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569E5333"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BE1BB3">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349" w:name="_Toc506816617"/>
      <w:r>
        <w:t>properties property</w:t>
      </w:r>
      <w:bookmarkEnd w:id="349"/>
    </w:p>
    <w:p w14:paraId="2CEAC173" w14:textId="4DE283D0"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BE1BB3">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350" w:name="_Ref493477390"/>
      <w:bookmarkStart w:id="351" w:name="_Ref493478323"/>
      <w:bookmarkStart w:id="352" w:name="_Ref493478590"/>
      <w:bookmarkStart w:id="353" w:name="_Toc506816618"/>
      <w:r>
        <w:lastRenderedPageBreak/>
        <w:t>physicalLocation object</w:t>
      </w:r>
      <w:bookmarkEnd w:id="350"/>
      <w:bookmarkEnd w:id="351"/>
      <w:bookmarkEnd w:id="352"/>
      <w:bookmarkEnd w:id="353"/>
    </w:p>
    <w:p w14:paraId="0B9181AD" w14:textId="12F902F2" w:rsidR="006E546E" w:rsidRDefault="006E546E" w:rsidP="006E546E">
      <w:pPr>
        <w:pStyle w:val="Heading3"/>
      </w:pPr>
      <w:bookmarkStart w:id="354" w:name="_Toc506816619"/>
      <w:r>
        <w:t>General</w:t>
      </w:r>
      <w:bookmarkEnd w:id="354"/>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55" w:name="_Ref503357394"/>
      <w:bookmarkStart w:id="356" w:name="_Toc506816620"/>
      <w:bookmarkStart w:id="357" w:name="_Ref493343236"/>
      <w:r>
        <w:t>id property</w:t>
      </w:r>
      <w:bookmarkEnd w:id="355"/>
      <w:bookmarkEnd w:id="356"/>
    </w:p>
    <w:p w14:paraId="39E78313" w14:textId="22174534"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BE1BB3">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77777777" w:rsidR="00AF7697" w:rsidRDefault="00AF7697" w:rsidP="00AF7697">
      <w:pPr>
        <w:pStyle w:val="Code"/>
      </w:pPr>
      <w:proofErr w:type="gramStart"/>
      <w:r>
        <w:t>result.codeFlows</w:t>
      </w:r>
      <w:proofErr w:type="gramEnd"/>
      <w:r>
        <w:t>[0].locations[0].physicalLocation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6BF7DDFA"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BE1BB3">
        <w:t>3.10.4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4015F503" w:rsidR="006E546E" w:rsidRDefault="006E546E" w:rsidP="006E546E">
      <w:pPr>
        <w:pStyle w:val="Heading3"/>
      </w:pPr>
      <w:bookmarkStart w:id="358" w:name="_Ref503369432"/>
      <w:bookmarkStart w:id="359" w:name="_Ref503369435"/>
      <w:bookmarkStart w:id="360" w:name="_Ref503371110"/>
      <w:bookmarkStart w:id="361" w:name="_Ref503371652"/>
      <w:bookmarkStart w:id="362" w:name="_Toc506816621"/>
      <w:r>
        <w:t>uri property</w:t>
      </w:r>
      <w:bookmarkEnd w:id="357"/>
      <w:bookmarkEnd w:id="358"/>
      <w:bookmarkEnd w:id="359"/>
      <w:bookmarkEnd w:id="360"/>
      <w:bookmarkEnd w:id="361"/>
      <w:bookmarkEnd w:id="362"/>
    </w:p>
    <w:p w14:paraId="5D69C82C" w14:textId="2106359A"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BE1BB3">
        <w:t>3.2</w:t>
      </w:r>
      <w:r>
        <w:fldChar w:fldCharType="end"/>
      </w:r>
      <w:r w:rsidRPr="00365886">
        <w:t>).</w:t>
      </w:r>
    </w:p>
    <w:p w14:paraId="40E0A00A" w14:textId="17FA43D7" w:rsidR="00365886" w:rsidRDefault="00365886" w:rsidP="00365886">
      <w:r w:rsidRPr="00365886">
        <w:t>The exceptions are as follows:</w:t>
      </w:r>
    </w:p>
    <w:p w14:paraId="770956CF" w14:textId="6426AE3E" w:rsidR="00365886" w:rsidRDefault="00124F1F" w:rsidP="00BF1B9B">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BE1BB3">
        <w:t>3.27.11</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BE1BB3">
        <w:t>3.27.11</w:t>
      </w:r>
      <w:r>
        <w:fldChar w:fldCharType="end"/>
      </w:r>
      <w:r w:rsidRPr="00124F1F">
        <w:t>.</w:t>
      </w:r>
    </w:p>
    <w:p w14:paraId="79337148" w14:textId="648DD83F" w:rsidR="00124F1F" w:rsidRDefault="00124F1F" w:rsidP="00BF1B9B">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BE1BB3">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BE1BB3">
        <w:t>3.27.16</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BE1BB3">
        <w:t>3.27.16</w:t>
      </w:r>
      <w:r>
        <w:fldChar w:fldCharType="end"/>
      </w:r>
      <w:r w:rsidRPr="00124F1F">
        <w:t>.</w:t>
      </w:r>
    </w:p>
    <w:p w14:paraId="03500782" w14:textId="197538CF" w:rsidR="00124F1F" w:rsidRDefault="00124F1F" w:rsidP="00124F1F">
      <w:r w:rsidRPr="00124F1F">
        <w:t xml:space="preserve">If the </w:t>
      </w:r>
      <w:proofErr w:type="gramStart"/>
      <w:r w:rsidRPr="00124F1F">
        <w:rPr>
          <w:rStyle w:val="CODEtemp"/>
        </w:rPr>
        <w:t>run.files</w:t>
      </w:r>
      <w:proofErr w:type="gramEnd"/>
      <w:r w:rsidRPr="00124F1F">
        <w:t xml:space="preserve"> property (§</w:t>
      </w:r>
      <w:r>
        <w:fldChar w:fldCharType="begin"/>
      </w:r>
      <w:r>
        <w:instrText xml:space="preserve"> REF _Ref493345118 \w \h </w:instrText>
      </w:r>
      <w:r>
        <w:fldChar w:fldCharType="separate"/>
      </w:r>
      <w:r w:rsidR="00BE1BB3">
        <w:t>3.12.10</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lastRenderedPageBreak/>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363" w:name="_Ref493343237"/>
      <w:bookmarkStart w:id="364" w:name="_Toc506816622"/>
      <w:r>
        <w:t>uriBaseId property</w:t>
      </w:r>
      <w:bookmarkEnd w:id="363"/>
      <w:bookmarkEnd w:id="364"/>
    </w:p>
    <w:p w14:paraId="5D773B93" w14:textId="696FC0B6" w:rsidR="0013636C" w:rsidRDefault="0013636C" w:rsidP="0013636C">
      <w:r w:rsidRPr="0013636C">
        <w:t xml:space="preserve">If the </w:t>
      </w:r>
      <w:r w:rsidRPr="0013636C">
        <w:rPr>
          <w:rStyle w:val="CODEtemp"/>
        </w:rPr>
        <w:t>uri</w:t>
      </w:r>
      <w:r w:rsidRPr="0013636C">
        <w:t xml:space="preserve"> property (§</w:t>
      </w:r>
      <w:r w:rsidR="00A25A6E">
        <w:fldChar w:fldCharType="begin"/>
      </w:r>
      <w:r w:rsidR="00A25A6E">
        <w:instrText xml:space="preserve"> REF _Ref503371110 \r \h </w:instrText>
      </w:r>
      <w:r w:rsidR="00A25A6E">
        <w:fldChar w:fldCharType="separate"/>
      </w:r>
      <w:r w:rsidR="00BE1BB3">
        <w:t>3.21.3</w:t>
      </w:r>
      <w:r w:rsidR="00A25A6E">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BE1BB3">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365" w:name="_Ref493509797"/>
      <w:bookmarkStart w:id="366" w:name="_Toc506816623"/>
      <w:r>
        <w:t>region property</w:t>
      </w:r>
      <w:bookmarkEnd w:id="365"/>
      <w:bookmarkEnd w:id="366"/>
    </w:p>
    <w:p w14:paraId="34CA82A6" w14:textId="7829FCAC"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BE1BB3">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367" w:name="_Ref493490350"/>
      <w:bookmarkStart w:id="368" w:name="_Toc506816624"/>
      <w:r>
        <w:t>region object</w:t>
      </w:r>
      <w:bookmarkEnd w:id="367"/>
      <w:bookmarkEnd w:id="368"/>
    </w:p>
    <w:p w14:paraId="5C4DB1F6" w14:textId="0F642D18" w:rsidR="006E546E" w:rsidRDefault="006E546E" w:rsidP="006E546E">
      <w:pPr>
        <w:pStyle w:val="Heading3"/>
      </w:pPr>
      <w:bookmarkStart w:id="369" w:name="_Toc506816625"/>
      <w:r>
        <w:t>General</w:t>
      </w:r>
      <w:bookmarkEnd w:id="369"/>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BF1B9B">
      <w:pPr>
        <w:pStyle w:val="ListParagraph"/>
        <w:numPr>
          <w:ilvl w:val="0"/>
          <w:numId w:val="16"/>
        </w:numPr>
      </w:pPr>
      <w:r w:rsidRPr="003E62A7">
        <w:t>A text region represents a contiguous range of zero or more characters.</w:t>
      </w:r>
    </w:p>
    <w:p w14:paraId="70CE5D61" w14:textId="14B68CD4" w:rsidR="003E62A7" w:rsidRDefault="003E62A7" w:rsidP="00BF1B9B">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12F21ABA"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BE1BB3">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6869693A" w:rsidR="003E62A7" w:rsidRDefault="003E62A7" w:rsidP="003E62A7">
      <w:pPr>
        <w:pStyle w:val="Note"/>
      </w:pPr>
      <w:r>
        <w:t xml:space="preserve">NOTE 1: </w:t>
      </w:r>
      <w:del w:id="370" w:author="Laurence Golding" w:date="2018-02-21T14:53:00Z">
        <w:r w:rsidRPr="003E62A7" w:rsidDel="006806EF">
          <w:delText xml:space="preserve">Consumers </w:delText>
        </w:r>
      </w:del>
      <w:ins w:id="371" w:author="Laurence Golding" w:date="2018-02-21T14:53:00Z">
        <w:r w:rsidR="006806EF">
          <w:t>SARIF c</w:t>
        </w:r>
        <w:r w:rsidR="006806EF" w:rsidRPr="003E62A7">
          <w:t xml:space="preserve">onsumers </w:t>
        </w:r>
      </w:ins>
      <w:del w:id="372" w:author="Laurence Golding" w:date="2018-02-21T14:53:00Z">
        <w:r w:rsidRPr="003E62A7" w:rsidDel="006806EF">
          <w:delText xml:space="preserve">of SARIF files </w:delText>
        </w:r>
      </w:del>
      <w:r w:rsidRPr="003E62A7">
        <w:t xml:space="preserve">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lastRenderedPageBreak/>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373" w:name="_Ref493492556"/>
      <w:bookmarkStart w:id="374" w:name="_Ref493492604"/>
      <w:bookmarkStart w:id="375" w:name="_Ref493492671"/>
      <w:bookmarkStart w:id="376" w:name="_Toc506816626"/>
      <w:r>
        <w:t>Text regions</w:t>
      </w:r>
      <w:bookmarkEnd w:id="373"/>
      <w:bookmarkEnd w:id="374"/>
      <w:bookmarkEnd w:id="375"/>
      <w:bookmarkEnd w:id="376"/>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428DB1BD"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24B8EFB6"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BE1BB3">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BE1BB3">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33EB1003"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BE1BB3">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BE1BB3">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BE1BB3">
        <w:t>3.22.9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BF1B9B">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BF1B9B">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lastRenderedPageBreak/>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377" w:name="_Toc506816627"/>
      <w:r>
        <w:t>Binary regions</w:t>
      </w:r>
      <w:bookmarkEnd w:id="377"/>
    </w:p>
    <w:p w14:paraId="645A946E" w14:textId="225FB9AB"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BE1BB3">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58DFBE96"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BE1BB3">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4C28DE30"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BE1BB3">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BE1BB3">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BE1BB3">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BE1BB3">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378" w:name="_Ref493490565"/>
      <w:bookmarkStart w:id="379" w:name="_Ref493491243"/>
      <w:bookmarkStart w:id="380" w:name="_Ref493492406"/>
      <w:bookmarkStart w:id="381" w:name="_Toc506816628"/>
      <w:r>
        <w:t>startLine property</w:t>
      </w:r>
      <w:bookmarkEnd w:id="378"/>
      <w:bookmarkEnd w:id="379"/>
      <w:bookmarkEnd w:id="380"/>
      <w:bookmarkEnd w:id="381"/>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382" w:name="_Ref493491260"/>
      <w:bookmarkStart w:id="383" w:name="_Ref493492414"/>
      <w:bookmarkStart w:id="384" w:name="_Toc506816629"/>
      <w:r>
        <w:t>startColumn property</w:t>
      </w:r>
      <w:bookmarkEnd w:id="382"/>
      <w:bookmarkEnd w:id="383"/>
      <w:bookmarkEnd w:id="384"/>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0376D40F"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BE1BB3">
        <w:t>3.22.2</w:t>
      </w:r>
      <w:r>
        <w:fldChar w:fldCharType="end"/>
      </w:r>
      <w:r>
        <w:t>.</w:t>
      </w:r>
    </w:p>
    <w:p w14:paraId="29DFBDCD" w14:textId="49CB3F3F" w:rsidR="006E546E" w:rsidRDefault="006E546E" w:rsidP="006E546E">
      <w:pPr>
        <w:pStyle w:val="Heading3"/>
      </w:pPr>
      <w:bookmarkStart w:id="385" w:name="_Ref493491334"/>
      <w:bookmarkStart w:id="386" w:name="_Ref493492422"/>
      <w:bookmarkStart w:id="387" w:name="_Toc506816630"/>
      <w:r>
        <w:t>endLine property</w:t>
      </w:r>
      <w:bookmarkEnd w:id="385"/>
      <w:bookmarkEnd w:id="386"/>
      <w:bookmarkEnd w:id="387"/>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440A8E69"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BE1BB3">
        <w:t>3.22.2</w:t>
      </w:r>
      <w:r>
        <w:fldChar w:fldCharType="end"/>
      </w:r>
      <w:r>
        <w:t>.</w:t>
      </w:r>
    </w:p>
    <w:p w14:paraId="70DC2A2F" w14:textId="6B14264D" w:rsidR="006E546E" w:rsidRDefault="006E546E" w:rsidP="006E546E">
      <w:pPr>
        <w:pStyle w:val="Heading3"/>
      </w:pPr>
      <w:bookmarkStart w:id="388" w:name="_Ref493491342"/>
      <w:bookmarkStart w:id="389" w:name="_Ref493492427"/>
      <w:bookmarkStart w:id="390" w:name="_Toc506816631"/>
      <w:r>
        <w:lastRenderedPageBreak/>
        <w:t>endColumn property</w:t>
      </w:r>
      <w:bookmarkEnd w:id="388"/>
      <w:bookmarkEnd w:id="389"/>
      <w:bookmarkEnd w:id="390"/>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5C7EB7EC"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BE1BB3">
        <w:t>3.22.2</w:t>
      </w:r>
      <w:r>
        <w:fldChar w:fldCharType="end"/>
      </w:r>
      <w:r>
        <w:t>.</w:t>
      </w:r>
    </w:p>
    <w:p w14:paraId="71768405" w14:textId="2CD24091" w:rsidR="006E546E" w:rsidRDefault="006E546E" w:rsidP="006E546E">
      <w:pPr>
        <w:pStyle w:val="Heading3"/>
      </w:pPr>
      <w:bookmarkStart w:id="391" w:name="_Ref493492251"/>
      <w:bookmarkStart w:id="392" w:name="_Ref493492981"/>
      <w:bookmarkStart w:id="393" w:name="_Toc506816632"/>
      <w:r>
        <w:t>offset property</w:t>
      </w:r>
      <w:bookmarkEnd w:id="391"/>
      <w:bookmarkEnd w:id="392"/>
      <w:bookmarkEnd w:id="393"/>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394" w:name="_Ref493491350"/>
      <w:bookmarkStart w:id="395" w:name="_Ref493492312"/>
      <w:bookmarkStart w:id="396" w:name="_Toc506816633"/>
      <w:r>
        <w:t>length property</w:t>
      </w:r>
      <w:bookmarkEnd w:id="394"/>
      <w:bookmarkEnd w:id="395"/>
      <w:bookmarkEnd w:id="396"/>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5B550CF5"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BE1BB3">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397" w:name="_Ref493404505"/>
      <w:bookmarkStart w:id="398" w:name="_Toc506816634"/>
      <w:r>
        <w:t>logicalLocation object</w:t>
      </w:r>
      <w:bookmarkEnd w:id="397"/>
      <w:bookmarkEnd w:id="398"/>
    </w:p>
    <w:p w14:paraId="479717FF" w14:textId="2760154A" w:rsidR="006E546E" w:rsidRDefault="006E546E" w:rsidP="006E546E">
      <w:pPr>
        <w:pStyle w:val="Heading3"/>
      </w:pPr>
      <w:bookmarkStart w:id="399" w:name="_Toc506816635"/>
      <w:r>
        <w:t>General</w:t>
      </w:r>
      <w:bookmarkEnd w:id="399"/>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4EC02325"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BE1BB3">
        <w:t>3.12.11</w:t>
      </w:r>
      <w:r>
        <w:fldChar w:fldCharType="end"/>
      </w:r>
      <w:r>
        <w:t>).</w:t>
      </w:r>
    </w:p>
    <w:p w14:paraId="70635E46" w14:textId="168F318C" w:rsidR="006E546E" w:rsidRDefault="006E546E" w:rsidP="006E546E">
      <w:pPr>
        <w:pStyle w:val="Heading3"/>
      </w:pPr>
      <w:bookmarkStart w:id="400" w:name="_Toc506816636"/>
      <w:r>
        <w:t>name property</w:t>
      </w:r>
      <w:bookmarkEnd w:id="400"/>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lastRenderedPageBreak/>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01" w:name="_Toc506816637"/>
      <w:r>
        <w:t>kind property</w:t>
      </w:r>
      <w:bookmarkEnd w:id="401"/>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BF1B9B">
      <w:pPr>
        <w:pStyle w:val="ListParagraph"/>
        <w:numPr>
          <w:ilvl w:val="0"/>
          <w:numId w:val="18"/>
        </w:numPr>
        <w:rPr>
          <w:rStyle w:val="CODEtemp"/>
        </w:rPr>
      </w:pPr>
      <w:r w:rsidRPr="00AD7FD8">
        <w:rPr>
          <w:rStyle w:val="CODEtemp"/>
        </w:rPr>
        <w:t>"function"</w:t>
      </w:r>
    </w:p>
    <w:p w14:paraId="4FD1280F" w14:textId="77777777" w:rsidR="00AD7FD8" w:rsidRPr="00AD7FD8" w:rsidRDefault="00AD7FD8" w:rsidP="00BF1B9B">
      <w:pPr>
        <w:pStyle w:val="ListParagraph"/>
        <w:numPr>
          <w:ilvl w:val="0"/>
          <w:numId w:val="18"/>
        </w:numPr>
        <w:rPr>
          <w:rStyle w:val="CODEtemp"/>
        </w:rPr>
      </w:pPr>
      <w:r w:rsidRPr="00AD7FD8">
        <w:rPr>
          <w:rStyle w:val="CODEtemp"/>
        </w:rPr>
        <w:t>"member"</w:t>
      </w:r>
    </w:p>
    <w:p w14:paraId="25FAA4E3" w14:textId="77777777" w:rsidR="00AD7FD8" w:rsidRPr="00AD7FD8" w:rsidRDefault="00AD7FD8" w:rsidP="00BF1B9B">
      <w:pPr>
        <w:pStyle w:val="ListParagraph"/>
        <w:numPr>
          <w:ilvl w:val="0"/>
          <w:numId w:val="18"/>
        </w:numPr>
        <w:rPr>
          <w:rStyle w:val="CODEtemp"/>
        </w:rPr>
      </w:pPr>
      <w:r w:rsidRPr="00AD7FD8">
        <w:rPr>
          <w:rStyle w:val="CODEtemp"/>
        </w:rPr>
        <w:t>"module"</w:t>
      </w:r>
    </w:p>
    <w:p w14:paraId="1B945F59" w14:textId="77777777" w:rsidR="00AD7FD8" w:rsidRPr="00AD7FD8" w:rsidRDefault="00AD7FD8" w:rsidP="00BF1B9B">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BF1B9B">
      <w:pPr>
        <w:pStyle w:val="ListParagraph"/>
        <w:numPr>
          <w:ilvl w:val="0"/>
          <w:numId w:val="18"/>
        </w:numPr>
        <w:rPr>
          <w:rStyle w:val="CODEtemp"/>
        </w:rPr>
      </w:pPr>
      <w:r w:rsidRPr="00AD7FD8">
        <w:rPr>
          <w:rStyle w:val="CODEtemp"/>
        </w:rPr>
        <w:t>"package"</w:t>
      </w:r>
    </w:p>
    <w:p w14:paraId="68613BC7" w14:textId="77777777" w:rsidR="00AD7FD8" w:rsidRPr="00AD7FD8" w:rsidRDefault="00AD7FD8" w:rsidP="00BF1B9B">
      <w:pPr>
        <w:pStyle w:val="ListParagraph"/>
        <w:numPr>
          <w:ilvl w:val="0"/>
          <w:numId w:val="18"/>
        </w:numPr>
        <w:rPr>
          <w:rStyle w:val="CODEtemp"/>
        </w:rPr>
      </w:pPr>
      <w:r w:rsidRPr="00AD7FD8">
        <w:rPr>
          <w:rStyle w:val="CODEtemp"/>
        </w:rPr>
        <w:t>"resource"</w:t>
      </w:r>
    </w:p>
    <w:p w14:paraId="753F23D2" w14:textId="77777777" w:rsidR="00AD7FD8" w:rsidRPr="00AD7FD8" w:rsidRDefault="00AD7FD8" w:rsidP="00BF1B9B">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402" w:name="_Toc506816638"/>
      <w:r>
        <w:t>parentKey property</w:t>
      </w:r>
      <w:bookmarkEnd w:id="402"/>
    </w:p>
    <w:p w14:paraId="765BBE49" w14:textId="7717EC18"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BE1BB3">
        <w:t>3.12.11</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403" w:name="_Ref493427364"/>
      <w:bookmarkStart w:id="404" w:name="_Toc506816639"/>
      <w:r>
        <w:t>codeFlow object</w:t>
      </w:r>
      <w:bookmarkEnd w:id="403"/>
      <w:bookmarkEnd w:id="404"/>
    </w:p>
    <w:p w14:paraId="68EE36AB" w14:textId="336A5D40" w:rsidR="006E546E" w:rsidRDefault="006E546E" w:rsidP="006E546E">
      <w:pPr>
        <w:pStyle w:val="Heading3"/>
      </w:pPr>
      <w:bookmarkStart w:id="405" w:name="_Toc506816640"/>
      <w:r>
        <w:t>General</w:t>
      </w:r>
      <w:bookmarkEnd w:id="405"/>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406" w:name="_Ref503361742"/>
      <w:bookmarkStart w:id="407" w:name="_Toc506816641"/>
      <w:r>
        <w:lastRenderedPageBreak/>
        <w:t>message property</w:t>
      </w:r>
      <w:bookmarkEnd w:id="406"/>
      <w:bookmarkEnd w:id="407"/>
    </w:p>
    <w:p w14:paraId="3994B882" w14:textId="231CB251"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BE1BB3">
        <w:t>3.10.2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408" w:name="_Toc506816642"/>
      <w:r>
        <w:t>richMessage property</w:t>
      </w:r>
      <w:bookmarkEnd w:id="408"/>
    </w:p>
    <w:p w14:paraId="34BD34AF" w14:textId="1158BD0E"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BE1BB3">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relevant to the code flow.</w:t>
      </w:r>
    </w:p>
    <w:p w14:paraId="6B2CF899" w14:textId="00A4DB64" w:rsidR="006E546E" w:rsidRDefault="006E546E" w:rsidP="006E546E">
      <w:pPr>
        <w:pStyle w:val="Heading3"/>
      </w:pPr>
      <w:bookmarkStart w:id="409" w:name="_Toc506816643"/>
      <w:r>
        <w:t>locations property</w:t>
      </w:r>
      <w:bookmarkEnd w:id="409"/>
    </w:p>
    <w:p w14:paraId="648A48EB" w14:textId="496CCB0D"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BE1BB3">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410" w:name="_Toc506816644"/>
      <w:r>
        <w:t>properties property</w:t>
      </w:r>
      <w:bookmarkEnd w:id="410"/>
    </w:p>
    <w:p w14:paraId="070BA385" w14:textId="0DD8B337"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E1BB3">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411" w:name="_Ref493427479"/>
      <w:bookmarkStart w:id="412" w:name="_Toc506816645"/>
      <w:r>
        <w:t>stack object</w:t>
      </w:r>
      <w:bookmarkEnd w:id="411"/>
      <w:bookmarkEnd w:id="412"/>
    </w:p>
    <w:p w14:paraId="5A2500F3" w14:textId="474DE860" w:rsidR="006E546E" w:rsidRDefault="006E546E" w:rsidP="006E546E">
      <w:pPr>
        <w:pStyle w:val="Heading3"/>
      </w:pPr>
      <w:bookmarkStart w:id="413" w:name="_Toc506816646"/>
      <w:r>
        <w:t>General</w:t>
      </w:r>
      <w:bookmarkEnd w:id="41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14" w:name="_Ref503361859"/>
      <w:bookmarkStart w:id="415" w:name="_Toc506816647"/>
      <w:r>
        <w:t>message property</w:t>
      </w:r>
      <w:bookmarkEnd w:id="414"/>
      <w:bookmarkEnd w:id="415"/>
    </w:p>
    <w:p w14:paraId="2BDF4228" w14:textId="74ABFF1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BE1BB3">
        <w:t>3.10.2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416" w:name="_Toc506816648"/>
      <w:r>
        <w:t>richMessage property</w:t>
      </w:r>
      <w:bookmarkEnd w:id="416"/>
    </w:p>
    <w:p w14:paraId="3CD63C43" w14:textId="34852C92"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BE1BB3">
        <w:t>3.25.2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relevant to this call stack.</w:t>
      </w:r>
    </w:p>
    <w:p w14:paraId="6A64F276" w14:textId="78CF76C1" w:rsidR="006E546E" w:rsidRDefault="006E546E" w:rsidP="006E546E">
      <w:pPr>
        <w:pStyle w:val="Heading3"/>
      </w:pPr>
      <w:bookmarkStart w:id="417" w:name="_Toc506816649"/>
      <w:r>
        <w:t>frames property</w:t>
      </w:r>
      <w:bookmarkEnd w:id="417"/>
    </w:p>
    <w:p w14:paraId="469B2FA7" w14:textId="7C7CF50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BE1BB3">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 xml:space="preserve">NOTE 2: It is possible that the analysis tool will not have location information for every frame in the call stack. This might happen if, for example, application code for which </w:t>
      </w:r>
      <w:r>
        <w:lastRenderedPageBreak/>
        <w:t>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418" w:name="_Toc506816650"/>
      <w:r>
        <w:t>properties property</w:t>
      </w:r>
      <w:bookmarkEnd w:id="418"/>
    </w:p>
    <w:p w14:paraId="48B11B8A" w14:textId="7C82DE5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E1BB3">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419" w:name="_Ref493494398"/>
      <w:bookmarkStart w:id="420" w:name="_Toc506816651"/>
      <w:r>
        <w:t>stackFrame object</w:t>
      </w:r>
      <w:bookmarkEnd w:id="419"/>
      <w:bookmarkEnd w:id="420"/>
    </w:p>
    <w:p w14:paraId="440DEBE2" w14:textId="2D9664B2" w:rsidR="006E546E" w:rsidRDefault="006E546E" w:rsidP="006E546E">
      <w:pPr>
        <w:pStyle w:val="Heading3"/>
      </w:pPr>
      <w:bookmarkStart w:id="421" w:name="_Toc506816652"/>
      <w:r>
        <w:t>General</w:t>
      </w:r>
      <w:bookmarkEnd w:id="421"/>
    </w:p>
    <w:p w14:paraId="7DA1CA9D" w14:textId="70FFF76C"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BE1BB3">
        <w:t>3.25</w:t>
      </w:r>
      <w:r>
        <w:fldChar w:fldCharType="end"/>
      </w:r>
      <w:r w:rsidRPr="00F41277">
        <w:t>).</w:t>
      </w:r>
    </w:p>
    <w:p w14:paraId="31AEBDA0" w14:textId="0547366C" w:rsidR="006E546E" w:rsidRDefault="006E546E" w:rsidP="006E546E">
      <w:pPr>
        <w:pStyle w:val="Heading3"/>
      </w:pPr>
      <w:bookmarkStart w:id="422" w:name="_Ref503362058"/>
      <w:bookmarkStart w:id="423" w:name="_Toc506816653"/>
      <w:r>
        <w:t>message property</w:t>
      </w:r>
      <w:bookmarkEnd w:id="422"/>
      <w:bookmarkEnd w:id="423"/>
    </w:p>
    <w:p w14:paraId="17FF8954" w14:textId="443F456F"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BE1BB3">
        <w:t>3.10.2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424" w:name="_Toc506816654"/>
      <w:bookmarkStart w:id="425" w:name="_Ref493494583"/>
      <w:bookmarkStart w:id="426" w:name="_Ref493494807"/>
      <w:r>
        <w:t>richMessage property</w:t>
      </w:r>
      <w:bookmarkEnd w:id="424"/>
    </w:p>
    <w:p w14:paraId="4D091079" w14:textId="72B7E4E2"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BE1BB3">
        <w:t>3.26.2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relevant to this stack frame.</w:t>
      </w:r>
    </w:p>
    <w:p w14:paraId="595703CE" w14:textId="2299F4E3" w:rsidR="00D10846" w:rsidRDefault="00D10846" w:rsidP="006E546E">
      <w:pPr>
        <w:pStyle w:val="Heading3"/>
      </w:pPr>
      <w:bookmarkStart w:id="427" w:name="_Ref503362303"/>
      <w:bookmarkStart w:id="428" w:name="_Toc506816655"/>
      <w:bookmarkEnd w:id="425"/>
      <w:bookmarkEnd w:id="426"/>
      <w:r>
        <w:t>physicalLocation property</w:t>
      </w:r>
      <w:bookmarkEnd w:id="427"/>
      <w:bookmarkEnd w:id="428"/>
    </w:p>
    <w:p w14:paraId="075462B0" w14:textId="604ADD5B"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BE1BB3">
        <w:t>3.21</w:t>
      </w:r>
      <w:r>
        <w:fldChar w:fldCharType="end"/>
      </w:r>
      <w:r>
        <w:t>) specifying the location to which this stack frame refers.</w:t>
      </w:r>
    </w:p>
    <w:p w14:paraId="4ABAFAEB" w14:textId="487C084B" w:rsidR="006E546E" w:rsidRDefault="006E546E" w:rsidP="006E546E">
      <w:pPr>
        <w:pStyle w:val="Heading3"/>
      </w:pPr>
      <w:bookmarkStart w:id="429" w:name="_Toc506816656"/>
      <w:r>
        <w:t>module property</w:t>
      </w:r>
      <w:bookmarkEnd w:id="42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30" w:name="_Toc506816657"/>
      <w:r>
        <w:t>threadId property</w:t>
      </w:r>
      <w:bookmarkEnd w:id="430"/>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431" w:name="_Ref493495527"/>
      <w:bookmarkStart w:id="432" w:name="_Toc506816658"/>
      <w:r>
        <w:t>fullyQualifiedLogicalName property</w:t>
      </w:r>
      <w:bookmarkEnd w:id="431"/>
      <w:bookmarkEnd w:id="432"/>
    </w:p>
    <w:p w14:paraId="6E141375" w14:textId="28D2CFF0"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BE1BB3">
        <w:t>3.20.5</w:t>
      </w:r>
      <w:r>
        <w:fldChar w:fldCharType="end"/>
      </w:r>
      <w:r>
        <w:t xml:space="preserve"> for examples.</w:t>
      </w:r>
    </w:p>
    <w:p w14:paraId="68A6E8A8" w14:textId="396D8957" w:rsidR="00E66BA0" w:rsidRPr="00E66BA0" w:rsidRDefault="00E06227" w:rsidP="00E06227">
      <w:r>
        <w:t xml:space="preserve">If the </w:t>
      </w:r>
      <w:proofErr w:type="gramStart"/>
      <w:r w:rsidRPr="00E06227">
        <w:rPr>
          <w:rStyle w:val="CODEtemp"/>
        </w:rPr>
        <w:t>run.logicalLocations</w:t>
      </w:r>
      <w:proofErr w:type="gramEnd"/>
      <w:r>
        <w:t xml:space="preserve"> property (§</w:t>
      </w:r>
      <w:r>
        <w:fldChar w:fldCharType="begin"/>
      </w:r>
      <w:r>
        <w:instrText xml:space="preserve"> REF _Ref493479000 \w \h </w:instrText>
      </w:r>
      <w:r>
        <w:fldChar w:fldCharType="separate"/>
      </w:r>
      <w:r w:rsidR="00BE1BB3">
        <w:t>3.12.11</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BE1BB3">
        <w:t>3.26.8</w:t>
      </w:r>
      <w:r>
        <w:fldChar w:fldCharType="end"/>
      </w:r>
      <w:r>
        <w:t>.</w:t>
      </w:r>
    </w:p>
    <w:p w14:paraId="588EBC73" w14:textId="7961EC10" w:rsidR="006E546E" w:rsidRDefault="006E546E" w:rsidP="006E546E">
      <w:pPr>
        <w:pStyle w:val="Heading3"/>
      </w:pPr>
      <w:bookmarkStart w:id="433" w:name="_Ref493495433"/>
      <w:bookmarkStart w:id="434" w:name="_Toc506816659"/>
      <w:r>
        <w:t>logicalLocationKey property</w:t>
      </w:r>
      <w:bookmarkEnd w:id="433"/>
      <w:bookmarkEnd w:id="434"/>
    </w:p>
    <w:p w14:paraId="3CAA094A" w14:textId="78D5B596"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proofErr w:type="gramStart"/>
      <w:r w:rsidRPr="00E06227">
        <w:rPr>
          <w:rStyle w:val="CODEtemp"/>
        </w:rPr>
        <w:t>run.logicalLocations</w:t>
      </w:r>
      <w:proofErr w:type="gramEnd"/>
      <w:r w:rsidRPr="00E06227">
        <w:t xml:space="preserve"> object (§</w:t>
      </w:r>
      <w:r>
        <w:fldChar w:fldCharType="begin"/>
      </w:r>
      <w:r>
        <w:instrText xml:space="preserve"> REF _Ref493479000 \w \h </w:instrText>
      </w:r>
      <w:r>
        <w:fldChar w:fldCharType="separate"/>
      </w:r>
      <w:r w:rsidR="00BE1BB3">
        <w:t>3.12.11</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BE1BB3">
        <w:t>3.26.7</w:t>
      </w:r>
      <w:r>
        <w:fldChar w:fldCharType="end"/>
      </w:r>
      <w:r w:rsidR="001A79B6">
        <w:t>).</w:t>
      </w:r>
    </w:p>
    <w:p w14:paraId="57FAEFB7" w14:textId="10B6B803" w:rsidR="001A79B6" w:rsidRPr="00E06227" w:rsidRDefault="001A79B6" w:rsidP="00E06227">
      <w:r w:rsidRPr="00F249F9">
        <w:rPr>
          <w:rStyle w:val="CODEtemp"/>
        </w:rPr>
        <w:lastRenderedPageBreak/>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3B36F26A" w14:textId="2244D251" w:rsidR="006E546E" w:rsidRDefault="006E546E" w:rsidP="006E546E">
      <w:pPr>
        <w:pStyle w:val="Heading3"/>
      </w:pPr>
      <w:bookmarkStart w:id="435" w:name="_Toc506816660"/>
      <w:r>
        <w:t>address property</w:t>
      </w:r>
      <w:bookmarkEnd w:id="435"/>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36" w:name="_Toc506816661"/>
      <w:r>
        <w:t>offset property</w:t>
      </w:r>
      <w:bookmarkEnd w:id="436"/>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484698D1" w:rsidR="002B41B0" w:rsidRPr="002B41B0" w:rsidRDefault="002B41B0" w:rsidP="002B41B0">
      <w:pPr>
        <w:pStyle w:val="Note"/>
        <w:rPr>
          <w:rFonts w:ascii="Times New Roman" w:hAnsi="Times New Roman"/>
          <w:sz w:val="24"/>
        </w:rPr>
      </w:pPr>
      <w:r>
        <w:t xml:space="preserve">NOTE: This is distinct from the </w:t>
      </w:r>
      <w:proofErr w:type="gramStart"/>
      <w:r>
        <w:rPr>
          <w:rStyle w:val="CODEtemp"/>
        </w:rPr>
        <w:t>physicalLocation.region.offset</w:t>
      </w:r>
      <w:proofErr w:type="gramEnd"/>
      <w:r>
        <w:t xml:space="preserve"> property (§</w:t>
      </w:r>
      <w:r>
        <w:fldChar w:fldCharType="begin"/>
      </w:r>
      <w:r>
        <w:instrText xml:space="preserve"> REF _Ref493492251 \r \h </w:instrText>
      </w:r>
      <w:r>
        <w:fldChar w:fldCharType="separate"/>
      </w:r>
      <w:r w:rsidR="00BE1BB3">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BE1BB3">
        <w:t>3.26.4</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437" w:name="_Toc506816662"/>
      <w:r>
        <w:t>parameters property</w:t>
      </w:r>
      <w:bookmarkEnd w:id="437"/>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438" w:name="_Toc506816663"/>
      <w:r>
        <w:t>properties property</w:t>
      </w:r>
      <w:bookmarkEnd w:id="438"/>
    </w:p>
    <w:p w14:paraId="4545F168" w14:textId="50063350"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BE1BB3">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439" w:name="_Ref493427581"/>
      <w:bookmarkStart w:id="440" w:name="_Ref493427754"/>
      <w:bookmarkStart w:id="441" w:name="_Toc506816664"/>
      <w:r>
        <w:t>annotatedCodeLocation object</w:t>
      </w:r>
      <w:bookmarkEnd w:id="439"/>
      <w:bookmarkEnd w:id="440"/>
      <w:bookmarkEnd w:id="441"/>
    </w:p>
    <w:p w14:paraId="6AFFA125" w14:textId="72CDB951" w:rsidR="006E546E" w:rsidRDefault="006E546E" w:rsidP="006E546E">
      <w:pPr>
        <w:pStyle w:val="Heading3"/>
      </w:pPr>
      <w:bookmarkStart w:id="442" w:name="_Toc506816665"/>
      <w:r>
        <w:t>General</w:t>
      </w:r>
      <w:bookmarkEnd w:id="442"/>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443" w:name="_Toc506816666"/>
      <w:r>
        <w:t>step property</w:t>
      </w:r>
      <w:bookmarkEnd w:id="443"/>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BF1B9B">
      <w:pPr>
        <w:pStyle w:val="Note"/>
        <w:numPr>
          <w:ilvl w:val="0"/>
          <w:numId w:val="19"/>
        </w:numPr>
      </w:pPr>
      <w:r>
        <w:t>A viewer can display the identifier next to each location when it displays a code flow.</w:t>
      </w:r>
    </w:p>
    <w:p w14:paraId="468014B4" w14:textId="2888F185" w:rsidR="00A91CEB" w:rsidRPr="00A91CEB" w:rsidRDefault="00A91CEB" w:rsidP="00BF1B9B">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444" w:name="_Ref493497783"/>
      <w:bookmarkStart w:id="445" w:name="_Ref493499799"/>
      <w:bookmarkStart w:id="446" w:name="_Toc506816667"/>
      <w:r>
        <w:lastRenderedPageBreak/>
        <w:t>physicalLocation property</w:t>
      </w:r>
      <w:bookmarkEnd w:id="444"/>
      <w:bookmarkEnd w:id="445"/>
      <w:bookmarkEnd w:id="446"/>
    </w:p>
    <w:p w14:paraId="4354E1E2" w14:textId="17F71EAC"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BE1BB3">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BF1B9B">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77761F20" w:rsidR="003D6897" w:rsidRDefault="003D6897" w:rsidP="00BF1B9B">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BE1BB3">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BE1BB3">
        <w:t>3.27.10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BF1B9B">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447" w:name="_Ref493498084"/>
      <w:bookmarkStart w:id="448" w:name="_Toc506816668"/>
      <w:r>
        <w:t>fullyQualifiedLogicalName property</w:t>
      </w:r>
      <w:bookmarkEnd w:id="447"/>
      <w:bookmarkEnd w:id="448"/>
    </w:p>
    <w:p w14:paraId="628A73C1" w14:textId="1F4B78ED"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BE1BB3">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BE1BB3">
        <w:t>3.20.5</w:t>
      </w:r>
      <w:r>
        <w:fldChar w:fldCharType="end"/>
      </w:r>
      <w:r>
        <w:t xml:space="preserve"> for examples.</w:t>
      </w:r>
    </w:p>
    <w:p w14:paraId="7A75113A" w14:textId="24F6E9B7" w:rsidR="003D6897" w:rsidRPr="003D6897" w:rsidRDefault="003D6897" w:rsidP="003D6897">
      <w:r>
        <w:t xml:space="preserve">If the </w:t>
      </w:r>
      <w:proofErr w:type="gramStart"/>
      <w:r w:rsidRPr="003D6897">
        <w:rPr>
          <w:rStyle w:val="CODEtemp"/>
        </w:rPr>
        <w:t>run.logicalLocations</w:t>
      </w:r>
      <w:proofErr w:type="gramEnd"/>
      <w:r>
        <w:t xml:space="preserve"> property (§</w:t>
      </w:r>
      <w:r>
        <w:fldChar w:fldCharType="begin"/>
      </w:r>
      <w:r>
        <w:instrText xml:space="preserve"> REF _Ref493479000 \w \h </w:instrText>
      </w:r>
      <w:r>
        <w:fldChar w:fldCharType="separate"/>
      </w:r>
      <w:r w:rsidR="00BE1BB3">
        <w:t>3.12.11</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BE1BB3">
        <w:t>3.27.5</w:t>
      </w:r>
      <w:r>
        <w:fldChar w:fldCharType="end"/>
      </w:r>
      <w:r>
        <w:t>.</w:t>
      </w:r>
    </w:p>
    <w:p w14:paraId="2908524E" w14:textId="2CB47E17" w:rsidR="006E546E" w:rsidRDefault="006E546E" w:rsidP="006E546E">
      <w:pPr>
        <w:pStyle w:val="Heading3"/>
      </w:pPr>
      <w:bookmarkStart w:id="449" w:name="_Ref493497988"/>
      <w:bookmarkStart w:id="450" w:name="_Toc506816669"/>
      <w:r>
        <w:t>logicalLocationKey property</w:t>
      </w:r>
      <w:bookmarkEnd w:id="449"/>
      <w:bookmarkEnd w:id="450"/>
    </w:p>
    <w:p w14:paraId="2355FA25" w14:textId="7C1FE833"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proofErr w:type="gramStart"/>
      <w:r w:rsidRPr="00132810">
        <w:rPr>
          <w:rStyle w:val="CODEtemp"/>
        </w:rPr>
        <w:t>run.logicalLocations</w:t>
      </w:r>
      <w:proofErr w:type="gramEnd"/>
      <w:r w:rsidRPr="00132810">
        <w:t xml:space="preserve"> object (§</w:t>
      </w:r>
      <w:r>
        <w:fldChar w:fldCharType="begin"/>
      </w:r>
      <w:r>
        <w:instrText xml:space="preserve"> REF _Ref493479000 \w \h </w:instrText>
      </w:r>
      <w:r>
        <w:fldChar w:fldCharType="separate"/>
      </w:r>
      <w:r w:rsidR="00BE1BB3">
        <w:t>3.12.11</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BE1BB3">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451" w:name="_Toc506816670"/>
      <w:r>
        <w:t>module property</w:t>
      </w:r>
      <w:bookmarkEnd w:id="451"/>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452" w:name="_Toc506816671"/>
      <w:r>
        <w:t>threadId property</w:t>
      </w:r>
      <w:bookmarkEnd w:id="452"/>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453" w:name="_Ref503362449"/>
      <w:bookmarkStart w:id="454" w:name="_Toc506816672"/>
      <w:r>
        <w:lastRenderedPageBreak/>
        <w:t>message property</w:t>
      </w:r>
      <w:bookmarkEnd w:id="453"/>
      <w:bookmarkEnd w:id="454"/>
    </w:p>
    <w:p w14:paraId="1776048E" w14:textId="1AC35160"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BE1BB3">
        <w:t>3.10.2</w:t>
      </w:r>
      <w:r w:rsidR="003E72A2">
        <w:fldChar w:fldCharType="end"/>
      </w:r>
      <w:r w:rsidR="003E72A2">
        <w:t xml:space="preserve">) </w:t>
      </w:r>
      <w:r w:rsidRPr="003A630D">
        <w:t>that describes the significance of this location within a particular context.</w:t>
      </w:r>
    </w:p>
    <w:p w14:paraId="6E98DA07" w14:textId="7F9E0335" w:rsidR="003E72A2" w:rsidRDefault="003E72A2" w:rsidP="003A630D">
      <w:pPr>
        <w:pStyle w:val="Heading3"/>
      </w:pPr>
      <w:bookmarkStart w:id="455" w:name="_Toc506816673"/>
      <w:bookmarkStart w:id="456" w:name="_Ref493497656"/>
      <w:bookmarkStart w:id="457" w:name="_Ref493499356"/>
      <w:r>
        <w:t>richMessage property</w:t>
      </w:r>
      <w:bookmarkEnd w:id="455"/>
    </w:p>
    <w:p w14:paraId="6BEDF4E6" w14:textId="6B3D977D"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BE1BB3">
        <w:t>3.27.8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that describes the significance of this location within a particular context.</w:t>
      </w:r>
    </w:p>
    <w:p w14:paraId="0269CB61" w14:textId="2743C993" w:rsidR="003A630D" w:rsidRDefault="006E546E" w:rsidP="003A630D">
      <w:pPr>
        <w:pStyle w:val="Heading3"/>
      </w:pPr>
      <w:bookmarkStart w:id="458" w:name="_Ref503371505"/>
      <w:bookmarkStart w:id="459" w:name="_Ref503371599"/>
      <w:bookmarkStart w:id="460" w:name="_Toc506816674"/>
      <w:r>
        <w:t>kind property</w:t>
      </w:r>
      <w:bookmarkEnd w:id="456"/>
      <w:bookmarkEnd w:id="457"/>
      <w:bookmarkEnd w:id="458"/>
      <w:bookmarkEnd w:id="459"/>
      <w:bookmarkEnd w:id="460"/>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BF1B9B">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BF1B9B">
      <w:pPr>
        <w:pStyle w:val="ListParagraph"/>
        <w:numPr>
          <w:ilvl w:val="0"/>
          <w:numId w:val="21"/>
        </w:numPr>
      </w:pPr>
      <w:r w:rsidRPr="003A630D">
        <w:rPr>
          <w:rStyle w:val="CODEtemp"/>
        </w:rPr>
        <w:t>"assignment"</w:t>
      </w:r>
      <w:r>
        <w:t>: At this location, an assignment to a variable occurred.</w:t>
      </w:r>
    </w:p>
    <w:p w14:paraId="5C2659DF" w14:textId="24F595C2" w:rsidR="003A630D" w:rsidRDefault="003A630D" w:rsidP="00BF1B9B">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BF1B9B">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BF1B9B">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BF1B9B">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BF1B9B">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BF1B9B">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BF1B9B">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BF1B9B">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BF1B9B">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lastRenderedPageBreak/>
        <w:t xml:space="preserve">NOTE 4: Some analysis tools track the usage of </w:t>
      </w:r>
      <w:r w:rsidRPr="003A630D">
        <w:rPr>
          <w:i/>
        </w:rPr>
        <w:t>untrusted</w:t>
      </w:r>
      <w:r>
        <w:t xml:space="preserve"> data.</w:t>
      </w:r>
    </w:p>
    <w:p w14:paraId="7C20F2A9" w14:textId="7F5261A4"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BE1BB3">
        <w:t>3.18.13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461" w:name="_Ref493488357"/>
      <w:bookmarkStart w:id="462" w:name="_Ref493488374"/>
      <w:bookmarkStart w:id="463" w:name="_Toc506816675"/>
      <w:r>
        <w:t>kind-dependent properties: target, targetLocation, values and state</w:t>
      </w:r>
      <w:bookmarkEnd w:id="461"/>
      <w:bookmarkEnd w:id="462"/>
      <w:bookmarkEnd w:id="463"/>
    </w:p>
    <w:p w14:paraId="24200A3C" w14:textId="350AEDAD"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BE1BB3">
        <w:t>3.27.10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BF1B9B">
      <w:pPr>
        <w:pStyle w:val="ListParagraph"/>
        <w:numPr>
          <w:ilvl w:val="0"/>
          <w:numId w:val="23"/>
        </w:numPr>
      </w:pPr>
      <w:r>
        <w:t xml:space="preserve">a property named </w:t>
      </w:r>
      <w:r w:rsidRPr="004A0B66">
        <w:rPr>
          <w:rStyle w:val="CODEtemp"/>
        </w:rPr>
        <w:t>target</w:t>
      </w:r>
      <w:r>
        <w:t xml:space="preserve"> whose value is a string.</w:t>
      </w:r>
    </w:p>
    <w:p w14:paraId="252471F7" w14:textId="418D675D" w:rsidR="003A630D" w:rsidRDefault="003A630D" w:rsidP="00BF1B9B">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BE1BB3">
        <w:t>3.21</w:t>
      </w:r>
      <w:r w:rsidR="004A0B66">
        <w:fldChar w:fldCharType="end"/>
      </w:r>
      <w:r>
        <w:t>).</w:t>
      </w:r>
    </w:p>
    <w:p w14:paraId="0234D97D" w14:textId="77777777" w:rsidR="003A630D" w:rsidRDefault="003A630D" w:rsidP="00BF1B9B">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BF1B9B">
      <w:pPr>
        <w:pStyle w:val="ListParagraph"/>
        <w:numPr>
          <w:ilvl w:val="0"/>
          <w:numId w:val="23"/>
        </w:numPr>
      </w:pPr>
      <w:r>
        <w:t xml:space="preserve">a property named </w:t>
      </w:r>
      <w:r w:rsidRPr="004A0B66">
        <w:rPr>
          <w:rStyle w:val="CODEtemp"/>
        </w:rPr>
        <w:t>state</w:t>
      </w:r>
      <w:r>
        <w:t xml:space="preserve"> whose value is an object.</w:t>
      </w:r>
    </w:p>
    <w:p w14:paraId="76D68939" w14:textId="21488C82"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BE1BB3">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BF1B9B">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BF1B9B">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BF1B9B">
      <w:pPr>
        <w:pStyle w:val="Note"/>
        <w:numPr>
          <w:ilvl w:val="0"/>
          <w:numId w:val="24"/>
        </w:numPr>
      </w:pPr>
      <w:r w:rsidRPr="00301208">
        <w:rPr>
          <w:rStyle w:val="CODEtemp"/>
        </w:rPr>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BF1B9B">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50D0E7A4"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BE1BB3">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BE1BB3">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BF1B9B">
      <w:pPr>
        <w:pStyle w:val="ListParagraph"/>
        <w:numPr>
          <w:ilvl w:val="0"/>
          <w:numId w:val="25"/>
        </w:numPr>
      </w:pPr>
      <w:r>
        <w:t>A simple variable name.</w:t>
      </w:r>
    </w:p>
    <w:p w14:paraId="5E0CEC30" w14:textId="77777777" w:rsidR="003A630D" w:rsidRDefault="003A630D" w:rsidP="00BF1B9B">
      <w:pPr>
        <w:pStyle w:val="ListParagraph"/>
        <w:numPr>
          <w:ilvl w:val="0"/>
          <w:numId w:val="25"/>
        </w:numPr>
      </w:pPr>
      <w:r>
        <w:t>An object property reference.</w:t>
      </w:r>
    </w:p>
    <w:p w14:paraId="30CDD5F7" w14:textId="77777777" w:rsidR="003A630D" w:rsidRDefault="003A630D" w:rsidP="00BF1B9B">
      <w:pPr>
        <w:pStyle w:val="ListParagraph"/>
        <w:numPr>
          <w:ilvl w:val="0"/>
          <w:numId w:val="25"/>
        </w:numPr>
      </w:pPr>
      <w:r>
        <w:t>An array element reference.</w:t>
      </w:r>
    </w:p>
    <w:p w14:paraId="6396271D" w14:textId="77777777" w:rsidR="003A630D" w:rsidRDefault="003A630D" w:rsidP="00BF1B9B">
      <w:pPr>
        <w:pStyle w:val="ListParagraph"/>
        <w:numPr>
          <w:ilvl w:val="0"/>
          <w:numId w:val="25"/>
        </w:numPr>
      </w:pPr>
      <w:r>
        <w:t>A reference to the current object.</w:t>
      </w:r>
    </w:p>
    <w:p w14:paraId="12678131" w14:textId="77777777" w:rsidR="003A630D" w:rsidRDefault="003A630D" w:rsidP="00BF1B9B">
      <w:pPr>
        <w:pStyle w:val="ListParagraph"/>
        <w:numPr>
          <w:ilvl w:val="0"/>
          <w:numId w:val="25"/>
        </w:numPr>
      </w:pPr>
      <w:r>
        <w:t>Any combination of these.</w:t>
      </w:r>
    </w:p>
    <w:p w14:paraId="27D3FFBB" w14:textId="77777777" w:rsidR="003A630D" w:rsidRDefault="003A630D" w:rsidP="00BF1B9B">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BF1B9B">
      <w:pPr>
        <w:pStyle w:val="Note"/>
        <w:numPr>
          <w:ilvl w:val="0"/>
          <w:numId w:val="25"/>
        </w:numPr>
        <w:rPr>
          <w:rStyle w:val="CODEtemp"/>
        </w:rPr>
      </w:pPr>
      <w:r w:rsidRPr="00301208">
        <w:rPr>
          <w:rStyle w:val="CODEtemp"/>
        </w:rPr>
        <w:t>count</w:t>
      </w:r>
    </w:p>
    <w:p w14:paraId="799B4C73" w14:textId="77777777" w:rsidR="003A630D" w:rsidRPr="00301208" w:rsidRDefault="003A630D" w:rsidP="00BF1B9B">
      <w:pPr>
        <w:pStyle w:val="Note"/>
        <w:numPr>
          <w:ilvl w:val="0"/>
          <w:numId w:val="25"/>
        </w:numPr>
        <w:rPr>
          <w:rStyle w:val="CODEtemp"/>
        </w:rPr>
      </w:pPr>
      <w:r w:rsidRPr="00301208">
        <w:rPr>
          <w:rStyle w:val="CODEtemp"/>
        </w:rPr>
        <w:t>str-&gt;length</w:t>
      </w:r>
    </w:p>
    <w:p w14:paraId="55D0D428" w14:textId="77777777" w:rsidR="003A630D" w:rsidRPr="00301208" w:rsidRDefault="003A630D" w:rsidP="00BF1B9B">
      <w:pPr>
        <w:pStyle w:val="Note"/>
        <w:numPr>
          <w:ilvl w:val="0"/>
          <w:numId w:val="25"/>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BF1B9B">
      <w:pPr>
        <w:pStyle w:val="Note"/>
        <w:numPr>
          <w:ilvl w:val="0"/>
          <w:numId w:val="25"/>
        </w:numPr>
        <w:rPr>
          <w:rStyle w:val="CODEtemp"/>
        </w:rPr>
      </w:pPr>
      <w:r w:rsidRPr="00301208">
        <w:rPr>
          <w:rStyle w:val="CODEtemp"/>
        </w:rPr>
        <w:t>this</w:t>
      </w:r>
    </w:p>
    <w:p w14:paraId="79805785" w14:textId="77777777" w:rsidR="003A630D" w:rsidRPr="00301208" w:rsidRDefault="003A630D" w:rsidP="00BF1B9B">
      <w:pPr>
        <w:pStyle w:val="Note"/>
        <w:numPr>
          <w:ilvl w:val="0"/>
          <w:numId w:val="25"/>
        </w:numPr>
        <w:rPr>
          <w:rStyle w:val="CODEtemp"/>
        </w:rPr>
      </w:pPr>
      <w:r w:rsidRPr="00301208">
        <w:rPr>
          <w:rStyle w:val="CODEtemp"/>
        </w:rPr>
        <w:t>this-&gt;size</w:t>
      </w:r>
    </w:p>
    <w:p w14:paraId="4BAA9129" w14:textId="77777777" w:rsidR="003A630D" w:rsidRPr="00301208" w:rsidRDefault="003A630D" w:rsidP="00BF1B9B">
      <w:pPr>
        <w:pStyle w:val="Note"/>
        <w:numPr>
          <w:ilvl w:val="0"/>
          <w:numId w:val="25"/>
        </w:numPr>
        <w:rPr>
          <w:rStyle w:val="CODEtemp"/>
        </w:rPr>
      </w:pPr>
      <w:r w:rsidRPr="00301208">
        <w:rPr>
          <w:rStyle w:val="CODEtemp"/>
        </w:rPr>
        <w:lastRenderedPageBreak/>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BF1B9B">
      <w:pPr>
        <w:pStyle w:val="Note"/>
        <w:numPr>
          <w:ilvl w:val="0"/>
          <w:numId w:val="25"/>
        </w:numPr>
      </w:pPr>
      <w:proofErr w:type="gramStart"/>
      <w:r w:rsidRPr="00301208">
        <w:rPr>
          <w:rStyle w:val="CODEtemp"/>
        </w:rPr>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BF1B9B">
      <w:pPr>
        <w:pStyle w:val="Note"/>
        <w:numPr>
          <w:ilvl w:val="0"/>
          <w:numId w:val="26"/>
        </w:numPr>
      </w:pPr>
      <w:proofErr w:type="gramStart"/>
      <w:r>
        <w:t>A</w:t>
      </w:r>
      <w:proofErr w:type="gramEnd"/>
      <w:r>
        <w:t xml:space="preserve">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BF1B9B">
      <w:pPr>
        <w:pStyle w:val="Note"/>
        <w:numPr>
          <w:ilvl w:val="0"/>
          <w:numId w:val="26"/>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BF1B9B">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BF1B9B">
      <w:pPr>
        <w:pStyle w:val="ListParagraph"/>
        <w:numPr>
          <w:ilvl w:val="0"/>
          <w:numId w:val="27"/>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BF1B9B">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BF1B9B">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BF1B9B">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BF1B9B">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BF1B9B">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BF1B9B">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BF1B9B">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BF1B9B">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BF1B9B">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BF1B9B">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BF1B9B">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BF1B9B">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BF1B9B">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BF1B9B">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BF1B9B">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BF1B9B">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BF1B9B">
      <w:pPr>
        <w:pStyle w:val="ListParagraph"/>
        <w:numPr>
          <w:ilvl w:val="1"/>
          <w:numId w:val="27"/>
        </w:numPr>
      </w:pPr>
      <w:r w:rsidRPr="00022C2B">
        <w:rPr>
          <w:rStyle w:val="CODEtemp"/>
        </w:rPr>
        <w:lastRenderedPageBreak/>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BF1B9B">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BF1B9B">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BF1B9B">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BF1B9B">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BF1B9B">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BF1B9B">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BF1B9B">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BF1B9B">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BF1B9B">
      <w:pPr>
        <w:pStyle w:val="ListParagraph"/>
        <w:numPr>
          <w:ilvl w:val="0"/>
          <w:numId w:val="27"/>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BF1B9B">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BF1B9B">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BF1B9B">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BF1B9B">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BF1B9B">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BF1B9B">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BF1B9B">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BF1B9B">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BF1B9B">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BF1B9B">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BF1B9B">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BF1B9B">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BF1B9B">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BF1B9B">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BF1B9B">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BF1B9B">
      <w:pPr>
        <w:pStyle w:val="ListParagraph"/>
        <w:numPr>
          <w:ilvl w:val="1"/>
          <w:numId w:val="27"/>
        </w:numPr>
      </w:pPr>
      <w:r w:rsidRPr="007A4110">
        <w:rPr>
          <w:rStyle w:val="CODEtemp"/>
        </w:rPr>
        <w:lastRenderedPageBreak/>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BF1B9B">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BF1B9B">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BF1B9B">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BF1B9B">
      <w:pPr>
        <w:pStyle w:val="ListParagraph"/>
        <w:numPr>
          <w:ilvl w:val="0"/>
          <w:numId w:val="27"/>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BF1B9B">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BF1B9B">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BF1B9B">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BF1B9B">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BF1B9B">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BF1B9B">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BF1B9B">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BF1B9B">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BF1B9B">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lastRenderedPageBreak/>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t>{ "</w:t>
      </w:r>
      <w:proofErr w:type="gramEnd"/>
      <w:r>
        <w:t>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lastRenderedPageBreak/>
        <w:t>{ "</w:t>
      </w:r>
      <w:proofErr w:type="gramEnd"/>
      <w:r>
        <w:t>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0FBF3B13"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BE1BB3">
        <w:t>3.12.11</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BE1BB3">
        <w:t>3.27.12</w:t>
      </w:r>
      <w:r w:rsidR="000F0B58">
        <w:fldChar w:fldCharType="end"/>
      </w:r>
      <w:r>
        <w:t>.</w:t>
      </w:r>
    </w:p>
    <w:p w14:paraId="0E31A26E" w14:textId="1F2AF4AE" w:rsidR="00B86BC7" w:rsidRDefault="00B86BC7" w:rsidP="00B86BC7">
      <w:pPr>
        <w:pStyle w:val="Heading3"/>
      </w:pPr>
      <w:bookmarkStart w:id="464" w:name="_Ref493509170"/>
      <w:bookmarkStart w:id="465" w:name="_Toc506816676"/>
      <w:r>
        <w:lastRenderedPageBreak/>
        <w:t>targetKey property</w:t>
      </w:r>
      <w:bookmarkEnd w:id="464"/>
      <w:bookmarkEnd w:id="465"/>
    </w:p>
    <w:p w14:paraId="20366F6F" w14:textId="389A081C"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proofErr w:type="gramStart"/>
      <w:r w:rsidRPr="000F0B58">
        <w:rPr>
          <w:rStyle w:val="CODEtemp"/>
        </w:rPr>
        <w:t>run.logicalLocations</w:t>
      </w:r>
      <w:proofErr w:type="gramEnd"/>
      <w:r>
        <w:t xml:space="preserve"> object (§</w:t>
      </w:r>
      <w:r>
        <w:fldChar w:fldCharType="begin"/>
      </w:r>
      <w:r>
        <w:instrText xml:space="preserve"> REF _Ref493479000 \w \h </w:instrText>
      </w:r>
      <w:r>
        <w:fldChar w:fldCharType="separate"/>
      </w:r>
      <w:r w:rsidR="00BE1BB3">
        <w:t>3.12.11</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BE1BB3">
        <w:t>3.27.11</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466" w:name="_Toc506816677"/>
      <w:r>
        <w:t>importance property</w:t>
      </w:r>
      <w:bookmarkEnd w:id="466"/>
    </w:p>
    <w:p w14:paraId="12516DE7" w14:textId="16D3C04D"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BE1BB3">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BF1B9B">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BF1B9B">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BF1B9B">
      <w:pPr>
        <w:pStyle w:val="ListParagraph"/>
        <w:numPr>
          <w:ilvl w:val="0"/>
          <w:numId w:val="28"/>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BF1B9B">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BF1B9B">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BF1B9B">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467" w:name="_Toc506816678"/>
      <w:r>
        <w:t>taintKind property</w:t>
      </w:r>
      <w:bookmarkEnd w:id="467"/>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BF1B9B">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BF1B9B">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BF1B9B">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468" w:name="_Toc506816679"/>
      <w:r>
        <w:t>snippet property</w:t>
      </w:r>
      <w:bookmarkEnd w:id="468"/>
    </w:p>
    <w:p w14:paraId="15A1049D" w14:textId="101552C2"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proofErr w:type="gramStart"/>
      <w:r w:rsidRPr="004A77ED">
        <w:rPr>
          <w:rStyle w:val="CODEtemp"/>
        </w:rPr>
        <w:t>annotatedCodeLocation.physicalLocation.region</w:t>
      </w:r>
      <w:proofErr w:type="gramEnd"/>
      <w:r>
        <w:t xml:space="preserve"> (§</w:t>
      </w:r>
      <w:r>
        <w:fldChar w:fldCharType="begin"/>
      </w:r>
      <w:r>
        <w:instrText xml:space="preserve"> REF _Ref493509797 \w \h </w:instrText>
      </w:r>
      <w:r>
        <w:fldChar w:fldCharType="separate"/>
      </w:r>
      <w:r w:rsidR="00BE1BB3">
        <w:t>3.21.5</w:t>
      </w:r>
      <w:r>
        <w:fldChar w:fldCharType="end"/>
      </w:r>
      <w:r>
        <w:t>).</w:t>
      </w:r>
    </w:p>
    <w:p w14:paraId="3B69C0B9" w14:textId="3B42BBEE" w:rsidR="00B86BC7" w:rsidRDefault="00B86BC7" w:rsidP="00B86BC7">
      <w:pPr>
        <w:pStyle w:val="Heading3"/>
      </w:pPr>
      <w:bookmarkStart w:id="469" w:name="_Ref493488427"/>
      <w:bookmarkStart w:id="470" w:name="_Ref493488443"/>
      <w:bookmarkStart w:id="471" w:name="_Toc506816680"/>
      <w:r>
        <w:lastRenderedPageBreak/>
        <w:t>annotations property</w:t>
      </w:r>
      <w:bookmarkEnd w:id="469"/>
      <w:bookmarkEnd w:id="470"/>
      <w:bookmarkEnd w:id="471"/>
    </w:p>
    <w:p w14:paraId="13126C95" w14:textId="4C052EA6"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BE1BB3">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BE1BB3">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w:t>
      </w:r>
      <w:proofErr w:type="gramStart"/>
      <w:r>
        <w:t xml:space="preserve">{  </w:t>
      </w:r>
      <w:proofErr w:type="gramEnd"/>
      <w:r>
        <w:t xml:space="preserve">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w:t>
      </w:r>
      <w:proofErr w:type="gramStart"/>
      <w:r>
        <w:t xml:space="preserve">{  </w:t>
      </w:r>
      <w:proofErr w:type="gramEnd"/>
      <w:r>
        <w:t xml:space="preserve">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472" w:name="_Toc506816681"/>
      <w:r>
        <w:t>properties property</w:t>
      </w:r>
      <w:bookmarkEnd w:id="472"/>
    </w:p>
    <w:p w14:paraId="61AE0053" w14:textId="647BA35B"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473" w:name="_Hlk503362618"/>
      <w:r w:rsidRPr="004A77ED">
        <w:t>§</w:t>
      </w:r>
      <w:bookmarkEnd w:id="473"/>
      <w:r>
        <w:fldChar w:fldCharType="begin"/>
      </w:r>
      <w:r>
        <w:instrText xml:space="preserve"> REF _Ref493408960 \w \h </w:instrText>
      </w:r>
      <w:r>
        <w:fldChar w:fldCharType="separate"/>
      </w:r>
      <w:r w:rsidR="00BE1BB3">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474" w:name="_Ref493509872"/>
      <w:bookmarkStart w:id="475" w:name="_Toc506816682"/>
      <w:r>
        <w:t>annotation object</w:t>
      </w:r>
      <w:bookmarkEnd w:id="474"/>
      <w:bookmarkEnd w:id="475"/>
    </w:p>
    <w:p w14:paraId="02CBFA23" w14:textId="6673CFB5" w:rsidR="00B86BC7" w:rsidRDefault="00B86BC7" w:rsidP="00B86BC7">
      <w:pPr>
        <w:pStyle w:val="Heading3"/>
      </w:pPr>
      <w:bookmarkStart w:id="476" w:name="_Toc506816683"/>
      <w:r>
        <w:t>General</w:t>
      </w:r>
      <w:bookmarkEnd w:id="476"/>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477" w:name="_Ref493510430"/>
      <w:bookmarkStart w:id="478" w:name="_Toc506816684"/>
      <w:r>
        <w:lastRenderedPageBreak/>
        <w:t>message property</w:t>
      </w:r>
      <w:bookmarkEnd w:id="477"/>
      <w:bookmarkEnd w:id="478"/>
    </w:p>
    <w:p w14:paraId="1B321225" w14:textId="07ED5F80"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BE1BB3">
        <w:t>3.10.2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BE1BB3">
        <w:t>3.28.4</w:t>
      </w:r>
      <w:r w:rsidR="00B27191">
        <w:fldChar w:fldCharType="end"/>
      </w:r>
      <w:r w:rsidRPr="004A77ED">
        <w:t>).</w:t>
      </w:r>
    </w:p>
    <w:p w14:paraId="2C9A9B64" w14:textId="6100280D" w:rsidR="00C40BDA" w:rsidRDefault="00C40BDA" w:rsidP="00B86BC7">
      <w:pPr>
        <w:pStyle w:val="Heading3"/>
      </w:pPr>
      <w:bookmarkStart w:id="479" w:name="_Ref503362775"/>
      <w:bookmarkStart w:id="480" w:name="_Toc506816685"/>
      <w:bookmarkStart w:id="481" w:name="_Ref493488409"/>
      <w:r>
        <w:t>richMessage property</w:t>
      </w:r>
      <w:bookmarkEnd w:id="479"/>
      <w:bookmarkEnd w:id="480"/>
    </w:p>
    <w:p w14:paraId="5E0D53F6" w14:textId="0971EDF7"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BE1BB3">
        <w:t>3.28.4</w:t>
      </w:r>
      <w:r>
        <w:fldChar w:fldCharType="end"/>
      </w:r>
      <w:r>
        <w:t>).</w:t>
      </w:r>
    </w:p>
    <w:p w14:paraId="6950A391" w14:textId="04EDA9E0" w:rsidR="00B86BC7" w:rsidRDefault="00B86BC7" w:rsidP="00B86BC7">
      <w:pPr>
        <w:pStyle w:val="Heading3"/>
      </w:pPr>
      <w:bookmarkStart w:id="482" w:name="_Ref503362753"/>
      <w:bookmarkStart w:id="483" w:name="_Toc506816686"/>
      <w:r>
        <w:t>locations property</w:t>
      </w:r>
      <w:bookmarkEnd w:id="481"/>
      <w:bookmarkEnd w:id="482"/>
      <w:bookmarkEnd w:id="483"/>
    </w:p>
    <w:p w14:paraId="05806589" w14:textId="4ADA5AC3"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BE1BB3">
        <w:t>3.9</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BE1BB3">
        <w:t>3.21</w:t>
      </w:r>
      <w:r>
        <w:fldChar w:fldCharType="end"/>
      </w:r>
      <w:r w:rsidRPr="004A77ED">
        <w:t>) to which the message (§</w:t>
      </w:r>
      <w:r>
        <w:fldChar w:fldCharType="begin"/>
      </w:r>
      <w:r>
        <w:instrText xml:space="preserve"> REF _Ref493510430 \w \h </w:instrText>
      </w:r>
      <w:r>
        <w:fldChar w:fldCharType="separate"/>
      </w:r>
      <w:r w:rsidR="00BE1BB3">
        <w:t>3.28.2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BE1BB3">
        <w:t>3.28.3</w:t>
      </w:r>
      <w:r w:rsidR="00C40BDA">
        <w:fldChar w:fldCharType="end"/>
      </w:r>
      <w:r w:rsidRPr="004A77ED">
        <w:t>) is relevant.</w:t>
      </w:r>
    </w:p>
    <w:p w14:paraId="5EB63AAA" w14:textId="74551B49" w:rsidR="00B86BC7" w:rsidRDefault="00B86BC7" w:rsidP="00B86BC7">
      <w:pPr>
        <w:pStyle w:val="Heading2"/>
      </w:pPr>
      <w:bookmarkStart w:id="484" w:name="_Ref493407996"/>
      <w:bookmarkStart w:id="485" w:name="_Toc506816687"/>
      <w:r>
        <w:t>rule object</w:t>
      </w:r>
      <w:bookmarkEnd w:id="484"/>
      <w:bookmarkEnd w:id="485"/>
    </w:p>
    <w:p w14:paraId="0004BC6E" w14:textId="658F9ED1" w:rsidR="00B86BC7" w:rsidRDefault="00B86BC7" w:rsidP="00B86BC7">
      <w:pPr>
        <w:pStyle w:val="Heading3"/>
      </w:pPr>
      <w:bookmarkStart w:id="486" w:name="_Toc506816688"/>
      <w:r>
        <w:t>General</w:t>
      </w:r>
      <w:bookmarkEnd w:id="486"/>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487" w:name="_Toc506816689"/>
      <w:r>
        <w:t>Constraints</w:t>
      </w:r>
      <w:bookmarkEnd w:id="487"/>
    </w:p>
    <w:p w14:paraId="1A1A3719" w14:textId="37C0E5E0"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BE1BB3">
        <w:t>3.29.5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BE1BB3">
        <w:t>3.29.6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88" w:name="_Ref493408046"/>
      <w:bookmarkStart w:id="489" w:name="_Toc506816690"/>
      <w:r>
        <w:t>id property</w:t>
      </w:r>
      <w:bookmarkEnd w:id="488"/>
      <w:bookmarkEnd w:id="489"/>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BF1B9B">
      <w:pPr>
        <w:pStyle w:val="ListParagraph"/>
        <w:numPr>
          <w:ilvl w:val="0"/>
          <w:numId w:val="3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BF1B9B">
      <w:pPr>
        <w:pStyle w:val="ListParagraph"/>
        <w:numPr>
          <w:ilvl w:val="0"/>
          <w:numId w:val="3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90" w:name="_Toc506816691"/>
      <w:r>
        <w:t>name property</w:t>
      </w:r>
      <w:bookmarkEnd w:id="490"/>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lastRenderedPageBreak/>
        <w:t xml:space="preserve">EXAMPLE: </w:t>
      </w:r>
      <w:r w:rsidRPr="00517BAE">
        <w:rPr>
          <w:rStyle w:val="CODEtemp"/>
        </w:rPr>
        <w:t>"SpecifyMarshalingForPInvokeStringArguments"</w:t>
      </w:r>
    </w:p>
    <w:p w14:paraId="23ACD4C9" w14:textId="51DFBAE1" w:rsidR="00B86BC7" w:rsidRDefault="00B86BC7" w:rsidP="00B86BC7">
      <w:pPr>
        <w:pStyle w:val="Heading3"/>
      </w:pPr>
      <w:bookmarkStart w:id="491" w:name="_Ref493510771"/>
      <w:bookmarkStart w:id="492" w:name="_Toc506816692"/>
      <w:r>
        <w:t>shortDescription property</w:t>
      </w:r>
      <w:bookmarkEnd w:id="491"/>
      <w:bookmarkEnd w:id="492"/>
    </w:p>
    <w:p w14:paraId="529813AC" w14:textId="6872C5F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BE1BB3">
        <w:t>3.10.2</w:t>
      </w:r>
      <w:r w:rsidR="00B9497D">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493" w:name="_Ref493510781"/>
      <w:bookmarkStart w:id="494" w:name="_Toc506816693"/>
      <w:r>
        <w:t>fullDescription property</w:t>
      </w:r>
      <w:bookmarkEnd w:id="493"/>
      <w:bookmarkEnd w:id="494"/>
    </w:p>
    <w:p w14:paraId="1D1994A2" w14:textId="4CF7F03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BE1BB3">
        <w:t>3.10.2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FFDAFCF"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BE1BB3">
        <w:t>3.10.2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495" w:name="_Toc506816694"/>
      <w:r>
        <w:t>richDescription property</w:t>
      </w:r>
      <w:bookmarkEnd w:id="495"/>
    </w:p>
    <w:p w14:paraId="2EEB82E4" w14:textId="0641213D"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BE1BB3">
        <w:t>3.29.6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4EDA133D"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BE1BB3">
        <w:t>3.29.5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496" w:name="_Ref493425609"/>
      <w:bookmarkStart w:id="497" w:name="_Toc506816695"/>
      <w:r>
        <w:t>defaultLevel property</w:t>
      </w:r>
      <w:bookmarkEnd w:id="496"/>
      <w:bookmarkEnd w:id="497"/>
    </w:p>
    <w:p w14:paraId="78423A7A" w14:textId="4BEFA351"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proofErr w:type="gramStart"/>
      <w:r w:rsidRPr="00F4291F">
        <w:rPr>
          <w:rStyle w:val="CODEtemp"/>
        </w:rPr>
        <w:t>result.level</w:t>
      </w:r>
      <w:proofErr w:type="gramEnd"/>
      <w:r>
        <w:t xml:space="preserve"> property (§</w:t>
      </w:r>
      <w:r>
        <w:fldChar w:fldCharType="begin"/>
      </w:r>
      <w:r>
        <w:instrText xml:space="preserve"> REF _Ref493511208 \w \h </w:instrText>
      </w:r>
      <w:r>
        <w:fldChar w:fldCharType="separate"/>
      </w:r>
      <w:r w:rsidR="00BE1BB3">
        <w:t>3.18.4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12FCA77A"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BE1BB3">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BE1BB3">
        <w:t>3.18.3</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498" w:name="_Ref493345139"/>
      <w:bookmarkStart w:id="499" w:name="_Toc506816696"/>
      <w:r>
        <w:t>message</w:t>
      </w:r>
      <w:r w:rsidR="00EE6A00">
        <w:t>Templates</w:t>
      </w:r>
      <w:r>
        <w:t xml:space="preserve"> property</w:t>
      </w:r>
      <w:bookmarkEnd w:id="498"/>
      <w:bookmarkEnd w:id="499"/>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4CDB3E4D" w:rsidR="00197743" w:rsidRDefault="00197743" w:rsidP="00197743">
      <w:r>
        <w:lastRenderedPageBreak/>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BE1BB3">
        <w:t>3.10.2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BE1BB3">
        <w:t>3.30.3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the constructed plain text 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0A081234"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BE1BB3">
        <w:t>3.10.2</w:t>
      </w:r>
      <w:r w:rsidR="00F83B35">
        <w:fldChar w:fldCharType="end"/>
      </w:r>
      <w:r>
        <w:t>).</w:t>
      </w:r>
    </w:p>
    <w:p w14:paraId="13BBB5C4" w14:textId="54802325" w:rsidR="00197743" w:rsidRDefault="00197743" w:rsidP="00AF0D84">
      <w:pPr>
        <w:pStyle w:val="Note"/>
      </w:pPr>
      <w:r>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w:t>
      </w:r>
      <w:proofErr w:type="gramStart"/>
      <w:r w:rsidR="00197743">
        <w:t>0}</w:t>
      </w:r>
      <w:r>
        <w:t>\</w:t>
      </w:r>
      <w:proofErr w:type="gramEnd"/>
      <w:r w:rsidR="00197743">
        <w:t xml:space="preserve">" defined on line {1} is never used. Consider removing </w:t>
      </w:r>
      <w:r>
        <w:t>\</w:t>
      </w:r>
      <w:r w:rsidR="00197743">
        <w:t>"{</w:t>
      </w:r>
      <w:proofErr w:type="gramStart"/>
      <w:r w:rsidR="00197743">
        <w:t>0}</w:t>
      </w:r>
      <w:r>
        <w:t>\</w:t>
      </w:r>
      <w:proofErr w:type="gramEnd"/>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3DF825CE"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proofErr w:type="gramStart"/>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proofErr w:type="gramEnd"/>
      <w:r>
        <w:t xml:space="preserve"> property</w:t>
      </w:r>
      <w:r w:rsidR="00AF0D84">
        <w:t xml:space="preserve"> (§</w:t>
      </w:r>
      <w:r w:rsidR="00AF0D84">
        <w:fldChar w:fldCharType="begin"/>
      </w:r>
      <w:r w:rsidR="00AF0D84">
        <w:instrText xml:space="preserve"> REF _Ref493511707 \w \h </w:instrText>
      </w:r>
      <w:r w:rsidR="00AF0D84">
        <w:fldChar w:fldCharType="separate"/>
      </w:r>
      <w:r w:rsidR="00BE1BB3">
        <w:t>3.30.2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proofErr w:type="gramEnd"/>
      <w:r>
        <w:t xml:space="preserve"> property for any result in the </w:t>
      </w:r>
      <w:r w:rsidR="00136F19">
        <w:t>run</w:t>
      </w:r>
      <w:r>
        <w:t>.</w:t>
      </w:r>
    </w:p>
    <w:p w14:paraId="50742B38" w14:textId="56C9C934"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500" w:name="_Ref503357110"/>
      <w:bookmarkStart w:id="501" w:name="_Ref503366474"/>
      <w:bookmarkStart w:id="502" w:name="_Ref503366805"/>
      <w:bookmarkStart w:id="503" w:name="_Toc506816697"/>
      <w:r>
        <w:t>richMessageTemplates</w:t>
      </w:r>
      <w:bookmarkEnd w:id="500"/>
      <w:r w:rsidR="00932BEE">
        <w:t xml:space="preserve"> property</w:t>
      </w:r>
      <w:bookmarkEnd w:id="501"/>
      <w:bookmarkEnd w:id="502"/>
      <w:bookmarkEnd w:id="503"/>
    </w:p>
    <w:p w14:paraId="5301B6AC" w14:textId="6EEE92F7"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BE1BB3">
        <w:t>3.29.9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1F57147D"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BE1BB3">
        <w:t>3.10.3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BE1BB3">
        <w:t>3.30.3</w:t>
      </w:r>
      <w:r>
        <w:fldChar w:fldCharType="end"/>
      </w:r>
      <w:r>
        <w:t>).</w:t>
      </w:r>
    </w:p>
    <w:p w14:paraId="6DD684FA" w14:textId="17BCB483"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BE1BB3">
        <w:t>3.29.9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lastRenderedPageBreak/>
        <w:t>§</w:t>
      </w:r>
      <w:r>
        <w:fldChar w:fldCharType="begin"/>
      </w:r>
      <w:r>
        <w:instrText xml:space="preserve"> REF _Ref493345139 \r \h </w:instrText>
      </w:r>
      <w:r>
        <w:fldChar w:fldCharType="separate"/>
      </w:r>
      <w:r w:rsidR="00BE1BB3">
        <w:t>3.29.9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BE1BB3">
        <w:t>3.29.9</w:t>
      </w:r>
      <w:r>
        <w:fldChar w:fldCharType="end"/>
      </w:r>
      <w:r>
        <w:t>.</w:t>
      </w:r>
    </w:p>
    <w:p w14:paraId="59B85CA3" w14:textId="06B54218"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BE1BB3">
        <w:t>3.10.3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6D210309" w:rsidR="00454769" w:rsidRDefault="00454769" w:rsidP="00454769">
      <w:del w:id="504" w:author="Laurence Golding" w:date="2018-02-21T14:54:00Z">
        <w:r w:rsidDel="006806EF">
          <w:delText xml:space="preserve">Consumers </w:delText>
        </w:r>
      </w:del>
      <w:ins w:id="505" w:author="Laurence Golding" w:date="2018-02-21T14:54:00Z">
        <w:r w:rsidR="006806EF">
          <w:t xml:space="preserve">A SARIF consumer </w:t>
        </w:r>
      </w:ins>
      <w:r>
        <w:t xml:space="preserve">that cannot render rich text </w:t>
      </w:r>
      <w:r>
        <w:rPr>
          <w:b/>
        </w:rPr>
        <w:t>SHALL</w:t>
      </w:r>
      <w:r>
        <w:t xml:space="preserve"> ignore the </w:t>
      </w:r>
      <w:r>
        <w:rPr>
          <w:rStyle w:val="CODEtemp"/>
        </w:rPr>
        <w:t>richMessageTemplates</w:t>
      </w:r>
      <w:r>
        <w:t xml:space="preserve"> property, and use the </w:t>
      </w:r>
      <w:r>
        <w:rPr>
          <w:rStyle w:val="CODEtemp"/>
        </w:rPr>
        <w:t>messageTemplates</w:t>
      </w:r>
      <w:r>
        <w:t xml:space="preserve"> property instead. For this reason, every property name that appears in the </w:t>
      </w:r>
      <w:r>
        <w:rPr>
          <w:rStyle w:val="CODEtemp"/>
        </w:rPr>
        <w:t>richMessageTemplates</w:t>
      </w:r>
      <w:r>
        <w:t xml:space="preserve"> property </w:t>
      </w:r>
      <w:r>
        <w:rPr>
          <w:b/>
        </w:rPr>
        <w:t>SHALL</w:t>
      </w:r>
      <w:r>
        <w:t xml:space="preserve"> also appear in the </w:t>
      </w:r>
      <w:r>
        <w:rPr>
          <w:rStyle w:val="CODEtemp"/>
        </w:rPr>
        <w:t>messageTemplates</w:t>
      </w:r>
      <w:r>
        <w:t xml:space="preserve"> property. </w:t>
      </w:r>
      <w:del w:id="506" w:author="Laurence Golding" w:date="2018-02-21T14:54:00Z">
        <w:r w:rsidDel="006806EF">
          <w:delText xml:space="preserve">Consumers </w:delText>
        </w:r>
      </w:del>
      <w:ins w:id="507" w:author="Laurence Golding" w:date="2018-02-21T14:54:00Z">
        <w:r w:rsidR="006806EF">
          <w:t xml:space="preserve">A SARIF consumer </w:t>
        </w:r>
      </w:ins>
      <w:r>
        <w:t xml:space="preserve">that can render rich text </w:t>
      </w:r>
      <w:r>
        <w:rPr>
          <w:b/>
        </w:rPr>
        <w:t>SHOULD</w:t>
      </w:r>
      <w:r>
        <w:t xml:space="preserve"> use the </w:t>
      </w:r>
      <w:r>
        <w:rPr>
          <w:rStyle w:val="CODEtemp"/>
        </w:rPr>
        <w:t>richMessageTemplates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BE1BB3">
        <w:t>3.10.3.2</w:t>
      </w:r>
      <w:r>
        <w:fldChar w:fldCharType="end"/>
      </w:r>
      <w:r>
        <w:t>.</w:t>
      </w:r>
    </w:p>
    <w:p w14:paraId="5FD7AB7C" w14:textId="16469304" w:rsidR="00454769" w:rsidRPr="00454769" w:rsidRDefault="00454769" w:rsidP="00454769">
      <w:r>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BE1BB3">
        <w:t>3.30.3</w:t>
      </w:r>
      <w:r>
        <w:fldChar w:fldCharType="end"/>
      </w:r>
      <w:r>
        <w:t>). See §</w:t>
      </w:r>
      <w:r>
        <w:fldChar w:fldCharType="begin"/>
      </w:r>
      <w:r>
        <w:instrText xml:space="preserve"> REF _Ref493511451 \r \h </w:instrText>
      </w:r>
      <w:r>
        <w:fldChar w:fldCharType="separate"/>
      </w:r>
      <w:r w:rsidR="00BE1BB3">
        <w:t>3.30.3</w:t>
      </w:r>
      <w:r>
        <w:fldChar w:fldCharType="end"/>
      </w:r>
      <w:r>
        <w:t xml:space="preserve"> for further discussion on this point.</w:t>
      </w:r>
    </w:p>
    <w:p w14:paraId="207C80A3" w14:textId="488CEEE2" w:rsidR="00B86BC7" w:rsidRDefault="00B86BC7" w:rsidP="00B86BC7">
      <w:pPr>
        <w:pStyle w:val="Heading3"/>
      </w:pPr>
      <w:bookmarkStart w:id="508" w:name="_Toc506816698"/>
      <w:r>
        <w:t>helpUri property</w:t>
      </w:r>
      <w:bookmarkEnd w:id="508"/>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509" w:name="_Ref503364566"/>
      <w:bookmarkStart w:id="510" w:name="_Toc506816699"/>
      <w:r>
        <w:t>help property</w:t>
      </w:r>
      <w:bookmarkEnd w:id="509"/>
      <w:bookmarkEnd w:id="510"/>
    </w:p>
    <w:p w14:paraId="681BD68F" w14:textId="2F3D2C1D"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BE1BB3">
        <w:t>3.10.2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511" w:name="_Toc506816700"/>
      <w:r>
        <w:t>richHelp property</w:t>
      </w:r>
      <w:bookmarkEnd w:id="511"/>
    </w:p>
    <w:p w14:paraId="5F6CB74C" w14:textId="1F5DD5B0"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BE1BB3">
        <w:t>3.29.12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BE1BB3">
        <w:t>3.10.3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512" w:name="_Toc506816701"/>
      <w:r>
        <w:t>properties property</w:t>
      </w:r>
      <w:bookmarkEnd w:id="512"/>
    </w:p>
    <w:p w14:paraId="51CA671B" w14:textId="1C159E3F"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BE1BB3">
        <w:t>3.7</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513" w:name="_Ref493426594"/>
      <w:bookmarkStart w:id="514" w:name="_Toc506816702"/>
      <w:r>
        <w:t>templa</w:t>
      </w:r>
      <w:r w:rsidR="00B86BC7">
        <w:t>tedMessage object</w:t>
      </w:r>
      <w:bookmarkEnd w:id="513"/>
      <w:bookmarkEnd w:id="514"/>
    </w:p>
    <w:p w14:paraId="0F830F9B" w14:textId="0C9852C7" w:rsidR="00B86BC7" w:rsidRDefault="00B86BC7" w:rsidP="00B86BC7">
      <w:pPr>
        <w:pStyle w:val="Heading3"/>
      </w:pPr>
      <w:bookmarkStart w:id="515" w:name="_Toc506816703"/>
      <w:r>
        <w:t>General</w:t>
      </w:r>
      <w:bookmarkEnd w:id="515"/>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516" w:name="_Ref493511707"/>
      <w:bookmarkStart w:id="517" w:name="_Toc506816704"/>
      <w:r>
        <w:lastRenderedPageBreak/>
        <w:t>template</w:t>
      </w:r>
      <w:r w:rsidR="00B86BC7">
        <w:t>Id property</w:t>
      </w:r>
      <w:bookmarkEnd w:id="516"/>
      <w:bookmarkEnd w:id="517"/>
    </w:p>
    <w:p w14:paraId="6D771B73" w14:textId="6288F051"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BE1BB3">
        <w:t>3.29.9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BE1BB3">
        <w:t>3.29</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BE1BB3">
        <w:t>3.29.3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BE1BB3">
        <w:t>3.18.3</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BE1BB3">
        <w:t>3.18.2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BE1BB3">
        <w:t>3.29.10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518" w:name="_Ref493511451"/>
      <w:bookmarkStart w:id="519" w:name="_Toc506816705"/>
      <w:r>
        <w:t>arguments property</w:t>
      </w:r>
      <w:bookmarkEnd w:id="518"/>
      <w:bookmarkEnd w:id="519"/>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520" w:name="_Hlk502584593"/>
      <w:r>
        <w:rPr>
          <w:rStyle w:val="CODEtemp"/>
        </w:rPr>
        <w:t>{3}</w:t>
      </w:r>
      <w:bookmarkEnd w:id="520"/>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319DE228" w:rsidR="002A334F" w:rsidRPr="002A334F" w:rsidRDefault="002A334F" w:rsidP="002A334F">
      <w:r>
        <w:t>See §</w:t>
      </w:r>
      <w:r>
        <w:fldChar w:fldCharType="begin"/>
      </w:r>
      <w:r>
        <w:instrText xml:space="preserve"> REF _Ref503366805 \r \h </w:instrText>
      </w:r>
      <w:r>
        <w:fldChar w:fldCharType="separate"/>
      </w:r>
      <w:r w:rsidR="00BE1BB3">
        <w:t>3.29.10</w:t>
      </w:r>
      <w:r>
        <w:fldChar w:fldCharType="end"/>
      </w:r>
      <w:r>
        <w:t xml:space="preserve"> for further discussion on this point.</w:t>
      </w:r>
    </w:p>
    <w:p w14:paraId="6FFC00CB" w14:textId="75405BAF" w:rsidR="00B86BC7" w:rsidRDefault="00B86BC7" w:rsidP="00B86BC7">
      <w:pPr>
        <w:pStyle w:val="Heading2"/>
      </w:pPr>
      <w:bookmarkStart w:id="521" w:name="_Ref493477061"/>
      <w:bookmarkStart w:id="522" w:name="_Toc506816706"/>
      <w:r>
        <w:t>fix object</w:t>
      </w:r>
      <w:bookmarkEnd w:id="521"/>
      <w:bookmarkEnd w:id="522"/>
    </w:p>
    <w:p w14:paraId="410A501F" w14:textId="4C707545" w:rsidR="00B86BC7" w:rsidRDefault="00B86BC7" w:rsidP="00B86BC7">
      <w:pPr>
        <w:pStyle w:val="Heading3"/>
      </w:pPr>
      <w:bookmarkStart w:id="523" w:name="_Toc506816707"/>
      <w:r>
        <w:t>General</w:t>
      </w:r>
      <w:bookmarkEnd w:id="523"/>
    </w:p>
    <w:p w14:paraId="493ABF69" w14:textId="60105577"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BE1BB3">
        <w:t>3.18</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6DF8C3B6" w:rsidR="006F21F3" w:rsidRDefault="006F21F3" w:rsidP="006F21F3">
      <w:pPr>
        <w:pStyle w:val="Code"/>
      </w:pPr>
      <w:proofErr w:type="gramStart"/>
      <w:r>
        <w:t xml:space="preserve">{  </w:t>
      </w:r>
      <w:proofErr w:type="gramEnd"/>
      <w:r>
        <w:t xml:space="preserve">                                      # a result object (see §</w:t>
      </w:r>
      <w:r>
        <w:fldChar w:fldCharType="begin"/>
      </w:r>
      <w:r>
        <w:instrText xml:space="preserve"> REF _Ref493350984 \w \h </w:instrText>
      </w:r>
      <w:r>
        <w:fldChar w:fldCharType="separate"/>
      </w:r>
      <w:r w:rsidR="00BE1BB3">
        <w:t>3.18</w:t>
      </w:r>
      <w:r>
        <w:fldChar w:fldCharType="end"/>
      </w:r>
      <w:r>
        <w:t>)</w:t>
      </w:r>
    </w:p>
    <w:p w14:paraId="008E6A82" w14:textId="6EB45D66" w:rsidR="006F21F3" w:rsidRDefault="006F21F3" w:rsidP="006F21F3">
      <w:pPr>
        <w:pStyle w:val="Code"/>
      </w:pPr>
      <w:r>
        <w:t xml:space="preserve">    "fix": {</w:t>
      </w:r>
    </w:p>
    <w:p w14:paraId="6386C02E" w14:textId="6EB777EF" w:rsidR="006F21F3" w:rsidRDefault="006F21F3" w:rsidP="006F21F3">
      <w:pPr>
        <w:pStyle w:val="Code"/>
      </w:pPr>
      <w:r>
        <w:t xml:space="preserve">       "description":                    # see §</w:t>
      </w:r>
      <w:r>
        <w:fldChar w:fldCharType="begin"/>
      </w:r>
      <w:r>
        <w:instrText xml:space="preserve"> REF _Ref493512730 \w \h </w:instrText>
      </w:r>
      <w:r>
        <w:fldChar w:fldCharType="separate"/>
      </w:r>
      <w:r w:rsidR="00BE1BB3">
        <w:t>3.31.2</w:t>
      </w:r>
      <w:r>
        <w:fldChar w:fldCharType="end"/>
      </w:r>
    </w:p>
    <w:p w14:paraId="43878332" w14:textId="2F27D621" w:rsidR="006F21F3" w:rsidRDefault="006F21F3" w:rsidP="006F21F3">
      <w:pPr>
        <w:pStyle w:val="Code"/>
      </w:pPr>
      <w:r>
        <w:t xml:space="preserve">            "Private member names begin with '_'",</w:t>
      </w:r>
    </w:p>
    <w:p w14:paraId="40C0F0E0" w14:textId="609B299F" w:rsidR="006F21F3" w:rsidRDefault="006F21F3" w:rsidP="006F21F3">
      <w:pPr>
        <w:pStyle w:val="Code"/>
      </w:pPr>
      <w:r>
        <w:lastRenderedPageBreak/>
        <w:t xml:space="preserve">        "fileChanges": [                 # see §</w:t>
      </w:r>
      <w:r w:rsidR="00EA23DD">
        <w:fldChar w:fldCharType="begin"/>
      </w:r>
      <w:r w:rsidR="00EA23DD">
        <w:instrText xml:space="preserve"> REF _Ref503372111 \r \h </w:instrText>
      </w:r>
      <w:r w:rsidR="00EA23DD">
        <w:fldChar w:fldCharType="separate"/>
      </w:r>
      <w:r w:rsidR="00BE1BB3">
        <w:t>3.31.4</w:t>
      </w:r>
      <w:r w:rsidR="00EA23DD">
        <w:fldChar w:fldCharType="end"/>
      </w:r>
    </w:p>
    <w:p w14:paraId="396348ED" w14:textId="6A08AF6A" w:rsidR="006F21F3" w:rsidRDefault="006F21F3" w:rsidP="006F21F3">
      <w:pPr>
        <w:pStyle w:val="Code"/>
      </w:pPr>
      <w:r>
        <w:t xml:space="preserve">            </w:t>
      </w:r>
      <w:proofErr w:type="gramStart"/>
      <w:r>
        <w:t xml:space="preserve">{  </w:t>
      </w:r>
      <w:proofErr w:type="gramEnd"/>
      <w:r>
        <w:t xml:space="preserve">                          # a fileChange object (see §</w:t>
      </w:r>
      <w:r>
        <w:fldChar w:fldCharType="begin"/>
      </w:r>
      <w:r>
        <w:instrText xml:space="preserve"> REF _Ref493512744 \w \h </w:instrText>
      </w:r>
      <w:r>
        <w:fldChar w:fldCharType="separate"/>
      </w:r>
      <w:r w:rsidR="00BE1BB3">
        <w:t>3.32</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524" w:name="_Ref493512730"/>
      <w:bookmarkStart w:id="525" w:name="_Toc506816708"/>
      <w:r>
        <w:t>description property</w:t>
      </w:r>
      <w:bookmarkEnd w:id="524"/>
      <w:bookmarkEnd w:id="525"/>
    </w:p>
    <w:p w14:paraId="1893F7D7" w14:textId="74D86B1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BE1BB3">
        <w:t>3.10.2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526" w:name="_Toc506816709"/>
      <w:bookmarkStart w:id="527" w:name="_Ref493512752"/>
      <w:bookmarkStart w:id="528" w:name="_Ref493513084"/>
      <w:r>
        <w:t>richDescription property</w:t>
      </w:r>
      <w:bookmarkEnd w:id="526"/>
    </w:p>
    <w:p w14:paraId="3EA1E584" w14:textId="4BF0EBE4"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BE1BB3">
        <w:t>3.31.2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describing the proposed fix.</w:t>
      </w:r>
    </w:p>
    <w:p w14:paraId="590927F6" w14:textId="63EED689" w:rsidR="006F4D22" w:rsidRPr="006F4D22" w:rsidRDefault="006F4D22" w:rsidP="006F4D22">
      <w:r>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529" w:name="_Ref503372111"/>
      <w:bookmarkStart w:id="530" w:name="_Ref503372176"/>
      <w:bookmarkStart w:id="531" w:name="_Toc506816710"/>
      <w:r>
        <w:t>fileChanges property</w:t>
      </w:r>
      <w:bookmarkEnd w:id="527"/>
      <w:bookmarkEnd w:id="528"/>
      <w:bookmarkEnd w:id="529"/>
      <w:bookmarkEnd w:id="530"/>
      <w:bookmarkEnd w:id="531"/>
    </w:p>
    <w:p w14:paraId="6DE7B962" w14:textId="49913C40"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BE1BB3">
        <w:t>3.32</w:t>
      </w:r>
      <w:r>
        <w:fldChar w:fldCharType="end"/>
      </w:r>
      <w:r w:rsidRPr="006F21F3">
        <w:t>).</w:t>
      </w:r>
    </w:p>
    <w:p w14:paraId="6AA7DCCF" w14:textId="573A5B94" w:rsidR="00B86BC7" w:rsidRDefault="00B86BC7" w:rsidP="00B86BC7">
      <w:pPr>
        <w:pStyle w:val="Heading2"/>
      </w:pPr>
      <w:bookmarkStart w:id="532" w:name="_Ref493512744"/>
      <w:bookmarkStart w:id="533" w:name="_Ref493512991"/>
      <w:bookmarkStart w:id="534" w:name="_Toc506816711"/>
      <w:r>
        <w:t>fileChange object</w:t>
      </w:r>
      <w:bookmarkEnd w:id="532"/>
      <w:bookmarkEnd w:id="533"/>
      <w:bookmarkEnd w:id="534"/>
    </w:p>
    <w:p w14:paraId="74D8322D" w14:textId="06E505AA" w:rsidR="00B86BC7" w:rsidRDefault="00B86BC7" w:rsidP="00B86BC7">
      <w:pPr>
        <w:pStyle w:val="Heading3"/>
      </w:pPr>
      <w:bookmarkStart w:id="535" w:name="_Toc506816712"/>
      <w:r>
        <w:t>General</w:t>
      </w:r>
      <w:bookmarkEnd w:id="535"/>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04D9097C" w:rsidR="006F21F3" w:rsidRDefault="006F21F3" w:rsidP="006F21F3">
      <w:pPr>
        <w:pStyle w:val="Code"/>
      </w:pPr>
      <w:proofErr w:type="gramStart"/>
      <w:r>
        <w:t xml:space="preserve">{  </w:t>
      </w:r>
      <w:proofErr w:type="gramEnd"/>
      <w:r>
        <w:t xml:space="preserve">                                    # a fix object (see §</w:t>
      </w:r>
      <w:r>
        <w:fldChar w:fldCharType="begin"/>
      </w:r>
      <w:r>
        <w:instrText xml:space="preserve"> REF _Ref493477061 \w \h </w:instrText>
      </w:r>
      <w:r>
        <w:fldChar w:fldCharType="separate"/>
      </w:r>
      <w:r w:rsidR="00BE1BB3">
        <w:t>3.31</w:t>
      </w:r>
      <w:r>
        <w:fldChar w:fldCharType="end"/>
      </w:r>
      <w:r>
        <w:t>)</w:t>
      </w:r>
    </w:p>
    <w:p w14:paraId="0FF6717D" w14:textId="590D7871"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BE1BB3">
        <w:t>3.31.4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w:t>
      </w:r>
      <w:proofErr w:type="gramStart"/>
      <w:r>
        <w:t xml:space="preserve">{  </w:t>
      </w:r>
      <w:proofErr w:type="gramEnd"/>
      <w:r>
        <w:t xml:space="preserve">                            # a fileChange object</w:t>
      </w:r>
    </w:p>
    <w:p w14:paraId="69DD98DB" w14:textId="44DEE7E1" w:rsidR="006F21F3" w:rsidRDefault="006F21F3" w:rsidP="006F21F3">
      <w:pPr>
        <w:pStyle w:val="Code"/>
      </w:pPr>
      <w:r>
        <w:t xml:space="preserve">            "uri": "a.h</w:t>
      </w:r>
      <w:proofErr w:type="gramStart"/>
      <w:r>
        <w:t xml:space="preserve">",   </w:t>
      </w:r>
      <w:proofErr w:type="gramEnd"/>
      <w:r>
        <w:t xml:space="preserve">           # see §</w:t>
      </w:r>
      <w:r>
        <w:fldChar w:fldCharType="begin"/>
      </w:r>
      <w:r>
        <w:instrText xml:space="preserve"> REF _Ref493513096 \w \h </w:instrText>
      </w:r>
      <w:r>
        <w:fldChar w:fldCharType="separate"/>
      </w:r>
      <w:r w:rsidR="00BE1BB3">
        <w:t>3.32.2</w:t>
      </w:r>
      <w:r>
        <w:fldChar w:fldCharType="end"/>
      </w:r>
    </w:p>
    <w:p w14:paraId="753DE977" w14:textId="63B16DF3" w:rsidR="006F21F3" w:rsidRDefault="006F21F3" w:rsidP="006F21F3">
      <w:pPr>
        <w:pStyle w:val="Code"/>
      </w:pPr>
      <w:r>
        <w:t xml:space="preserve">            "replacements":            # see §</w:t>
      </w:r>
      <w:r>
        <w:fldChar w:fldCharType="begin"/>
      </w:r>
      <w:r>
        <w:instrText xml:space="preserve"> REF _Ref493513106 \w \h </w:instrText>
      </w:r>
      <w:r>
        <w:fldChar w:fldCharType="separate"/>
      </w:r>
      <w:r w:rsidR="00BE1BB3">
        <w:t>3.32.4</w:t>
      </w:r>
      <w:r>
        <w:fldChar w:fldCharType="end"/>
      </w:r>
    </w:p>
    <w:p w14:paraId="63326740" w14:textId="066FF0DC" w:rsidR="006F21F3" w:rsidRDefault="006F21F3" w:rsidP="006F21F3">
      <w:pPr>
        <w:pStyle w:val="Code"/>
      </w:pPr>
      <w:r>
        <w:t xml:space="preserve">            [</w:t>
      </w:r>
    </w:p>
    <w:p w14:paraId="1FAFE72E" w14:textId="65B0B8B8" w:rsidR="006F21F3" w:rsidRDefault="006F21F3" w:rsidP="006F21F3">
      <w:pPr>
        <w:pStyle w:val="Code"/>
      </w:pPr>
      <w:r>
        <w:t xml:space="preserve">                </w:t>
      </w:r>
      <w:proofErr w:type="gramStart"/>
      <w:r>
        <w:t xml:space="preserve">{  </w:t>
      </w:r>
      <w:proofErr w:type="gramEnd"/>
      <w:r>
        <w:t xml:space="preserve">                    # a replacement object (see §</w:t>
      </w:r>
      <w:r>
        <w:fldChar w:fldCharType="begin"/>
      </w:r>
      <w:r>
        <w:instrText xml:space="preserve"> REF _Ref493513114 \w \h </w:instrText>
      </w:r>
      <w:r>
        <w:fldChar w:fldCharType="separate"/>
      </w:r>
      <w:r w:rsidR="00BE1BB3">
        <w:t>3.33</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w:t>
      </w:r>
      <w:proofErr w:type="gramStart"/>
      <w:r>
        <w:t xml:space="preserve">{  </w:t>
      </w:r>
      <w:proofErr w:type="gramEnd"/>
      <w:r>
        <w:t xml:space="preserve">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lastRenderedPageBreak/>
        <w:t>}</w:t>
      </w:r>
    </w:p>
    <w:p w14:paraId="02FAE553" w14:textId="3711FB4F" w:rsidR="00B86BC7" w:rsidRDefault="00B86BC7" w:rsidP="00B86BC7">
      <w:pPr>
        <w:pStyle w:val="Heading3"/>
      </w:pPr>
      <w:bookmarkStart w:id="536" w:name="_Ref493513096"/>
      <w:bookmarkStart w:id="537" w:name="_Ref493513195"/>
      <w:bookmarkStart w:id="538" w:name="_Ref493513493"/>
      <w:bookmarkStart w:id="539" w:name="_Toc506816713"/>
      <w:r>
        <w:t>uri property</w:t>
      </w:r>
      <w:bookmarkEnd w:id="536"/>
      <w:bookmarkEnd w:id="537"/>
      <w:bookmarkEnd w:id="538"/>
      <w:bookmarkEnd w:id="539"/>
    </w:p>
    <w:p w14:paraId="47E2D8A5" w14:textId="148190B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BE1BB3">
        <w:t>3.2</w:t>
      </w:r>
      <w:r>
        <w:fldChar w:fldCharType="end"/>
      </w:r>
      <w:r w:rsidRPr="006F21F3">
        <w:t>).</w:t>
      </w:r>
    </w:p>
    <w:p w14:paraId="2B81995B" w14:textId="358C0451" w:rsidR="00B86BC7" w:rsidRDefault="00B86BC7" w:rsidP="00B86BC7">
      <w:pPr>
        <w:pStyle w:val="Heading3"/>
      </w:pPr>
      <w:bookmarkStart w:id="540" w:name="_Toc506816714"/>
      <w:r>
        <w:t>uriBaseId property</w:t>
      </w:r>
      <w:bookmarkEnd w:id="540"/>
    </w:p>
    <w:p w14:paraId="13905628" w14:textId="6B1B2568"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BE1BB3">
        <w:t>3.32.2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BE1BB3">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541" w:name="_Ref493513106"/>
      <w:bookmarkStart w:id="542" w:name="_Toc506816715"/>
      <w:r>
        <w:t>replacements property</w:t>
      </w:r>
      <w:bookmarkEnd w:id="541"/>
      <w:bookmarkEnd w:id="542"/>
    </w:p>
    <w:p w14:paraId="21F0788C" w14:textId="1B90FC9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BE1BB3">
        <w:t>3.33</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BE1BB3">
        <w:t>3.32.2</w:t>
      </w:r>
      <w:r>
        <w:fldChar w:fldCharType="end"/>
      </w:r>
      <w:r w:rsidRPr="006F21F3">
        <w:t>).</w:t>
      </w:r>
    </w:p>
    <w:p w14:paraId="40D9EA5A" w14:textId="3D521EDE" w:rsidR="00B86BC7" w:rsidRDefault="00B86BC7" w:rsidP="00B86BC7">
      <w:pPr>
        <w:pStyle w:val="Heading2"/>
      </w:pPr>
      <w:bookmarkStart w:id="543" w:name="_Ref493513114"/>
      <w:bookmarkStart w:id="544" w:name="_Ref493513476"/>
      <w:bookmarkStart w:id="545" w:name="_Toc506816716"/>
      <w:r>
        <w:t>replacement object</w:t>
      </w:r>
      <w:bookmarkEnd w:id="543"/>
      <w:bookmarkEnd w:id="544"/>
      <w:bookmarkEnd w:id="545"/>
    </w:p>
    <w:p w14:paraId="1276FD13" w14:textId="540BBC1F" w:rsidR="00B86BC7" w:rsidRDefault="00B86BC7" w:rsidP="00B86BC7">
      <w:pPr>
        <w:pStyle w:val="Heading3"/>
      </w:pPr>
      <w:bookmarkStart w:id="546" w:name="_Toc506816717"/>
      <w:r>
        <w:t>General</w:t>
      </w:r>
      <w:bookmarkEnd w:id="546"/>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62801C5A"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BE1BB3">
        <w:t>3.33.4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BE1BB3">
        <w:t>3.33.5</w:t>
      </w:r>
      <w:r>
        <w:fldChar w:fldCharType="end"/>
      </w:r>
      <w:r>
        <w:t xml:space="preserve">), then the effect of the replacement </w:t>
      </w:r>
      <w:r w:rsidRPr="003672C8">
        <w:rPr>
          <w:b/>
        </w:rPr>
        <w:t>SHALL</w:t>
      </w:r>
      <w:r>
        <w:t xml:space="preserve"> be as if the removal were performed before the insertion.</w:t>
      </w:r>
    </w:p>
    <w:p w14:paraId="51FA77A0" w14:textId="7F0DB181"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BE1BB3">
        <w:t>3.32</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BE1BB3">
        <w:t>3.32.4</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BE1BB3">
        <w:t>3.33.3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lastRenderedPageBreak/>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547" w:name="_Toc506816718"/>
      <w:r>
        <w:t>Constraints</w:t>
      </w:r>
      <w:bookmarkEnd w:id="547"/>
    </w:p>
    <w:p w14:paraId="3A62CE11" w14:textId="31B21B43"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BE1BB3">
        <w:t>3.33.4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BE1BB3">
        <w:t>3.33.5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548" w:name="_Ref493518438"/>
      <w:bookmarkStart w:id="549" w:name="_Ref493518542"/>
      <w:bookmarkStart w:id="550" w:name="_Toc506816719"/>
      <w:r>
        <w:t>offset property</w:t>
      </w:r>
      <w:bookmarkEnd w:id="548"/>
      <w:bookmarkEnd w:id="549"/>
      <w:bookmarkEnd w:id="550"/>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551" w:name="_Ref493518436"/>
      <w:bookmarkStart w:id="552" w:name="_Ref493518439"/>
      <w:bookmarkStart w:id="553" w:name="_Ref493518529"/>
      <w:bookmarkStart w:id="554" w:name="_Toc506816720"/>
      <w:r>
        <w:t>deletedLength property</w:t>
      </w:r>
      <w:bookmarkEnd w:id="551"/>
      <w:bookmarkEnd w:id="552"/>
      <w:bookmarkEnd w:id="553"/>
      <w:bookmarkEnd w:id="554"/>
    </w:p>
    <w:p w14:paraId="1ECF4AC9" w14:textId="7C28C9B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BE1BB3">
        <w:t>3.33.3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555" w:name="_Ref493518437"/>
      <w:bookmarkStart w:id="556" w:name="_Ref493518440"/>
      <w:bookmarkStart w:id="557" w:name="_Toc506816721"/>
      <w:r>
        <w:t>insertedBytes property</w:t>
      </w:r>
      <w:bookmarkEnd w:id="555"/>
      <w:bookmarkEnd w:id="556"/>
      <w:bookmarkEnd w:id="557"/>
    </w:p>
    <w:p w14:paraId="6E86F82E" w14:textId="29D3361A"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BE1BB3">
        <w:t>3.33.3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w:t>
      </w:r>
      <w:proofErr w:type="gramStart"/>
      <w:r>
        <w:t>8 byte</w:t>
      </w:r>
      <w:proofErr w:type="gramEnd"/>
      <w:r>
        <w:t xml:space="preserv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w:t>
      </w:r>
      <w:proofErr w:type="gramStart"/>
      <w:r w:rsidRPr="003672C8">
        <w:rPr>
          <w:highlight w:val="yellow"/>
        </w:rPr>
        <w:t>8 byte</w:t>
      </w:r>
      <w:proofErr w:type="gramEnd"/>
      <w:r w:rsidRPr="003672C8">
        <w:rPr>
          <w:highlight w:val="yellow"/>
        </w:rPr>
        <w:t xml:space="preserv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558" w:name="_Ref493404948"/>
      <w:bookmarkStart w:id="559" w:name="_Ref493406026"/>
      <w:bookmarkStart w:id="560" w:name="_Toc506816722"/>
      <w:r>
        <w:t>notification object</w:t>
      </w:r>
      <w:bookmarkEnd w:id="558"/>
      <w:bookmarkEnd w:id="559"/>
      <w:bookmarkEnd w:id="560"/>
    </w:p>
    <w:p w14:paraId="3BD7AF2E" w14:textId="23E07934" w:rsidR="00B86BC7" w:rsidRDefault="00B86BC7" w:rsidP="00B86BC7">
      <w:pPr>
        <w:pStyle w:val="Heading3"/>
      </w:pPr>
      <w:bookmarkStart w:id="561" w:name="_Toc506816723"/>
      <w:r>
        <w:t>General</w:t>
      </w:r>
      <w:bookmarkEnd w:id="561"/>
    </w:p>
    <w:p w14:paraId="759675E9" w14:textId="7940CD76"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BE1BB3">
        <w:t>3.18</w:t>
      </w:r>
      <w:r>
        <w:fldChar w:fldCharType="end"/>
      </w:r>
      <w:r w:rsidRPr="003672C8">
        <w:t>).</w:t>
      </w:r>
    </w:p>
    <w:p w14:paraId="6C08731C" w14:textId="60FD4244" w:rsidR="00B86BC7" w:rsidRDefault="00B86BC7" w:rsidP="00B86BC7">
      <w:pPr>
        <w:pStyle w:val="Heading3"/>
      </w:pPr>
      <w:bookmarkStart w:id="562" w:name="_Toc506816724"/>
      <w:r>
        <w:lastRenderedPageBreak/>
        <w:t>id property</w:t>
      </w:r>
      <w:bookmarkEnd w:id="562"/>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E47104A"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BE1BB3">
        <w:t>3.29.3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563" w:name="_Ref493518926"/>
      <w:bookmarkStart w:id="564" w:name="_Toc506816725"/>
      <w:r>
        <w:t>ruleId property</w:t>
      </w:r>
      <w:bookmarkEnd w:id="563"/>
      <w:bookmarkEnd w:id="564"/>
    </w:p>
    <w:p w14:paraId="72DC23AB" w14:textId="1299AB88"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BE1BB3">
        <w:t>3.29.3</w:t>
      </w:r>
      <w:r>
        <w:fldChar w:fldCharType="end"/>
      </w:r>
      <w:r w:rsidRPr="003672C8">
        <w:t>).</w:t>
      </w:r>
    </w:p>
    <w:p w14:paraId="6EDC8FC8" w14:textId="366C940A" w:rsidR="00B86BC7" w:rsidRDefault="00B86BC7" w:rsidP="00B86BC7">
      <w:pPr>
        <w:pStyle w:val="Heading3"/>
      </w:pPr>
      <w:bookmarkStart w:id="565" w:name="_Toc506816726"/>
      <w:r>
        <w:t>ruleKey property</w:t>
      </w:r>
      <w:bookmarkEnd w:id="565"/>
    </w:p>
    <w:p w14:paraId="689839C4" w14:textId="69603E13"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BE1BB3">
        <w:t>3.34.3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BE1BB3">
        <w:t>3.12.15</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6A104007"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BE1BB3">
        <w:t>3.29.3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BE1BB3">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566" w:name="_Toc506816727"/>
      <w:r>
        <w:t>physicalLocation property</w:t>
      </w:r>
      <w:bookmarkEnd w:id="566"/>
    </w:p>
    <w:p w14:paraId="23C5F0EF" w14:textId="093F41E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BE1BB3">
        <w:t>3.21</w:t>
      </w:r>
      <w:r>
        <w:fldChar w:fldCharType="end"/>
      </w:r>
      <w:r w:rsidRPr="008651CE">
        <w:t>) that identifies the relevant location.</w:t>
      </w:r>
    </w:p>
    <w:p w14:paraId="0BE523CC" w14:textId="11807D96" w:rsidR="00B86BC7" w:rsidRDefault="00B86BC7" w:rsidP="00B86BC7">
      <w:pPr>
        <w:pStyle w:val="Heading3"/>
      </w:pPr>
      <w:bookmarkStart w:id="567" w:name="_Toc506816728"/>
      <w:r>
        <w:lastRenderedPageBreak/>
        <w:t>message property</w:t>
      </w:r>
      <w:bookmarkEnd w:id="567"/>
    </w:p>
    <w:p w14:paraId="095EAE33" w14:textId="5ADB82AF"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BE1BB3">
        <w:t>3.10.2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proofErr w:type="gramStart"/>
      <w:r w:rsidRPr="006F4D22">
        <w:rPr>
          <w:rStyle w:val="CODEtemp"/>
        </w:rPr>
        <w:t>notification.message</w:t>
      </w:r>
      <w:proofErr w:type="gramEnd"/>
      <w:r>
        <w:t xml:space="preserve"> property because tool notifications typically appear on the console, where rich text is not supported.</w:t>
      </w:r>
    </w:p>
    <w:p w14:paraId="6D46F33C" w14:textId="01495AB4" w:rsidR="00B86BC7" w:rsidRDefault="00B86BC7" w:rsidP="00B86BC7">
      <w:pPr>
        <w:pStyle w:val="Heading3"/>
      </w:pPr>
      <w:bookmarkStart w:id="568" w:name="_Ref493404972"/>
      <w:bookmarkStart w:id="569" w:name="_Ref493406037"/>
      <w:bookmarkStart w:id="570" w:name="_Toc506816729"/>
      <w:r>
        <w:t>level property</w:t>
      </w:r>
      <w:bookmarkEnd w:id="568"/>
      <w:bookmarkEnd w:id="569"/>
      <w:bookmarkEnd w:id="57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BF1B9B">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BF1B9B">
      <w:pPr>
        <w:pStyle w:val="ListParagraph"/>
        <w:numPr>
          <w:ilvl w:val="0"/>
          <w:numId w:val="46"/>
        </w:numPr>
      </w:pPr>
      <w:r w:rsidRPr="008651CE">
        <w:rPr>
          <w:rStyle w:val="CODEtemp"/>
        </w:rPr>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BF1B9B">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571" w:name="_Toc506816730"/>
      <w:r>
        <w:t>threadId property</w:t>
      </w:r>
      <w:bookmarkEnd w:id="57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572" w:name="_Toc506816731"/>
      <w:r>
        <w:t>time property</w:t>
      </w:r>
      <w:bookmarkEnd w:id="572"/>
    </w:p>
    <w:p w14:paraId="2D4A5B6B" w14:textId="2AD231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BE1BB3">
        <w:t>3.8</w:t>
      </w:r>
      <w:r>
        <w:fldChar w:fldCharType="end"/>
      </w:r>
      <w:r w:rsidRPr="008651CE">
        <w:t>).</w:t>
      </w:r>
    </w:p>
    <w:p w14:paraId="33699F22" w14:textId="56DC8386" w:rsidR="00B86BC7" w:rsidRDefault="00B86BC7" w:rsidP="00B86BC7">
      <w:pPr>
        <w:pStyle w:val="Heading3"/>
      </w:pPr>
      <w:bookmarkStart w:id="573" w:name="_Toc506816732"/>
      <w:r>
        <w:t>exception property</w:t>
      </w:r>
      <w:bookmarkEnd w:id="573"/>
    </w:p>
    <w:p w14:paraId="0929118A" w14:textId="53E2A974"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BE1BB3">
        <w:t>3.35</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574" w:name="_Toc506816733"/>
      <w:r>
        <w:t>properties property</w:t>
      </w:r>
      <w:bookmarkEnd w:id="574"/>
    </w:p>
    <w:p w14:paraId="2707E928" w14:textId="3E2F9D6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BE1BB3">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575" w:name="_Ref493570836"/>
      <w:bookmarkStart w:id="576" w:name="_Toc506816734"/>
      <w:r>
        <w:t>exception object</w:t>
      </w:r>
      <w:bookmarkEnd w:id="575"/>
      <w:bookmarkEnd w:id="576"/>
    </w:p>
    <w:p w14:paraId="1257C9E2" w14:textId="6070509F" w:rsidR="00B86BC7" w:rsidRDefault="00B86BC7" w:rsidP="00B86BC7">
      <w:pPr>
        <w:pStyle w:val="Heading3"/>
      </w:pPr>
      <w:bookmarkStart w:id="577" w:name="_Toc506816735"/>
      <w:r>
        <w:t>General</w:t>
      </w:r>
      <w:bookmarkEnd w:id="577"/>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578" w:name="_Toc506816736"/>
      <w:r>
        <w:lastRenderedPageBreak/>
        <w:t>kind property</w:t>
      </w:r>
      <w:bookmarkEnd w:id="57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proofErr w:type="gramStart"/>
      <w:r w:rsidRPr="006F4D22">
        <w:rPr>
          <w:rStyle w:val="CODEtemp"/>
        </w:rPr>
        <w:t>exception.message</w:t>
      </w:r>
      <w:proofErr w:type="gramEnd"/>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579" w:name="_Toc506816737"/>
      <w:r>
        <w:t>message property</w:t>
      </w:r>
      <w:bookmarkEnd w:id="579"/>
    </w:p>
    <w:p w14:paraId="0E15DE57" w14:textId="3BCAC3E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BE1BB3">
        <w:t>3.10.2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580" w:name="_Toc506816738"/>
      <w:r>
        <w:t>stack property</w:t>
      </w:r>
      <w:bookmarkEnd w:id="580"/>
    </w:p>
    <w:p w14:paraId="17152AD6" w14:textId="015F99C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BE1BB3">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581" w:name="_Toc506816739"/>
      <w:r>
        <w:t>innerExceptions property</w:t>
      </w:r>
      <w:bookmarkEnd w:id="581"/>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582" w:name="_Toc287332011"/>
      <w:bookmarkStart w:id="583" w:name="_Toc506816740"/>
      <w:r w:rsidRPr="00FD22AC">
        <w:lastRenderedPageBreak/>
        <w:t>Conformance</w:t>
      </w:r>
      <w:bookmarkEnd w:id="582"/>
      <w:bookmarkEnd w:id="583"/>
    </w:p>
    <w:p w14:paraId="1D48659C" w14:textId="6555FDBE" w:rsidR="00EE1E0B" w:rsidRDefault="00EE1E0B" w:rsidP="002244CB"/>
    <w:p w14:paraId="3BBDC6A3" w14:textId="77777777" w:rsidR="00376AE7" w:rsidRDefault="00376AE7" w:rsidP="00376AE7">
      <w:pPr>
        <w:pStyle w:val="Heading2"/>
        <w:numPr>
          <w:ilvl w:val="1"/>
          <w:numId w:val="2"/>
        </w:numPr>
      </w:pPr>
      <w:bookmarkStart w:id="584" w:name="_Toc506816741"/>
      <w:r>
        <w:t>Conformance targets</w:t>
      </w:r>
      <w:bookmarkEnd w:id="58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43EA7AA" w:rsidR="00376AE7" w:rsidRDefault="00376AE7" w:rsidP="00BF1B9B">
      <w:pPr>
        <w:pStyle w:val="ListParagraph"/>
        <w:numPr>
          <w:ilvl w:val="0"/>
          <w:numId w:val="51"/>
        </w:numPr>
        <w:rPr>
          <w:ins w:id="585" w:author="Laurence Golding" w:date="2018-02-21T14:18:00Z"/>
          <w:b/>
        </w:rPr>
      </w:pPr>
      <w:r w:rsidRPr="0091648B">
        <w:rPr>
          <w:b/>
        </w:rPr>
        <w:t>SARIF log file</w:t>
      </w:r>
    </w:p>
    <w:p w14:paraId="32B2FC0D" w14:textId="3485BBB5" w:rsidR="00503441" w:rsidRPr="0091648B" w:rsidRDefault="006806EF" w:rsidP="00BF1B9B">
      <w:pPr>
        <w:pStyle w:val="ListParagraph"/>
        <w:numPr>
          <w:ilvl w:val="0"/>
          <w:numId w:val="51"/>
        </w:numPr>
        <w:rPr>
          <w:b/>
        </w:rPr>
      </w:pPr>
      <w:ins w:id="586" w:author="Laurence Golding" w:date="2018-02-21T14:55:00Z">
        <w:r>
          <w:rPr>
            <w:b/>
          </w:rPr>
          <w:t>SARIF p</w:t>
        </w:r>
      </w:ins>
      <w:ins w:id="587" w:author="Laurence Golding" w:date="2018-02-21T14:18:00Z">
        <w:r w:rsidR="00503441">
          <w:rPr>
            <w:b/>
          </w:rPr>
          <w:t>roducer</w:t>
        </w:r>
        <w:r w:rsidR="00503441" w:rsidRPr="00503441">
          <w:t>:</w:t>
        </w:r>
      </w:ins>
      <w:ins w:id="588" w:author="Laurence Golding" w:date="2018-02-21T14:19:00Z">
        <w:r w:rsidR="00503441">
          <w:t xml:space="preserve"> Program which </w:t>
        </w:r>
      </w:ins>
      <w:ins w:id="589" w:author="Laurence Golding" w:date="2018-02-21T14:44:00Z">
        <w:r w:rsidR="00996E4C">
          <w:t>emits</w:t>
        </w:r>
      </w:ins>
      <w:ins w:id="590" w:author="Laurence Golding" w:date="2018-02-21T14:20:00Z">
        <w:r w:rsidR="00503441">
          <w:t xml:space="preserve"> output in the SARIF format.</w:t>
        </w:r>
      </w:ins>
    </w:p>
    <w:p w14:paraId="3DAC8075" w14:textId="558B55B5" w:rsidR="00376AE7" w:rsidRDefault="00376AE7" w:rsidP="00BF1B9B">
      <w:pPr>
        <w:pStyle w:val="ListParagraph"/>
        <w:numPr>
          <w:ilvl w:val="0"/>
          <w:numId w:val="51"/>
        </w:numPr>
      </w:pPr>
      <w:r w:rsidRPr="009F6C6C">
        <w:rPr>
          <w:b/>
        </w:rPr>
        <w:t>Direct producer</w:t>
      </w:r>
      <w:r>
        <w:t xml:space="preserve">: An analysis tool which </w:t>
      </w:r>
      <w:del w:id="591" w:author="Laurence Golding" w:date="2018-02-21T14:44:00Z">
        <w:r w:rsidDel="004F1090">
          <w:delText>directly produces output in the SARIF format</w:delText>
        </w:r>
      </w:del>
      <w:ins w:id="592" w:author="Laurence Golding" w:date="2018-02-21T14:44:00Z">
        <w:r w:rsidR="004F1090">
          <w:t>acts as a SARIF producer</w:t>
        </w:r>
      </w:ins>
      <w:r>
        <w:t>.</w:t>
      </w:r>
    </w:p>
    <w:p w14:paraId="1DC8ED0F" w14:textId="69684451" w:rsidR="00376AE7" w:rsidRDefault="00376AE7" w:rsidP="00BF1B9B">
      <w:pPr>
        <w:pStyle w:val="ListParagraph"/>
        <w:numPr>
          <w:ilvl w:val="0"/>
          <w:numId w:val="51"/>
        </w:numPr>
      </w:pPr>
      <w:r w:rsidRPr="009F6C6C">
        <w:rPr>
          <w:b/>
        </w:rPr>
        <w:t>Converter</w:t>
      </w:r>
      <w:r>
        <w:t xml:space="preserve">: A </w:t>
      </w:r>
      <w:del w:id="593" w:author="Laurence Golding" w:date="2018-02-21T14:57:00Z">
        <w:r w:rsidRPr="00BC5B1B" w:rsidDel="004C2566">
          <w:delText xml:space="preserve">program </w:delText>
        </w:r>
      </w:del>
      <w:ins w:id="594" w:author="Laurence Golding" w:date="2018-02-21T14:57:00Z">
        <w:r w:rsidR="004C2566">
          <w:t>SARIF producer</w:t>
        </w:r>
        <w:r w:rsidR="004C2566" w:rsidRPr="00BC5B1B">
          <w:t xml:space="preserve"> </w:t>
        </w:r>
      </w:ins>
      <w:r w:rsidRPr="00BC5B1B">
        <w:t>that transforms the output of an analysis tool from its native output format into the SARIF format</w:t>
      </w:r>
      <w:r>
        <w:t>.</w:t>
      </w:r>
    </w:p>
    <w:p w14:paraId="403B2926" w14:textId="5C30E031" w:rsidR="00376AE7" w:rsidRDefault="00376AE7" w:rsidP="00BF1B9B">
      <w:pPr>
        <w:pStyle w:val="ListParagraph"/>
        <w:numPr>
          <w:ilvl w:val="0"/>
          <w:numId w:val="51"/>
        </w:numPr>
      </w:pPr>
      <w:del w:id="595" w:author="Laurence Golding" w:date="2018-02-21T14:55:00Z">
        <w:r w:rsidRPr="009F6C6C" w:rsidDel="00590C22">
          <w:rPr>
            <w:b/>
          </w:rPr>
          <w:delText>Consumer</w:delText>
        </w:r>
      </w:del>
      <w:ins w:id="596" w:author="Laurence Golding" w:date="2018-02-21T14:55:00Z">
        <w:r w:rsidR="00590C22">
          <w:rPr>
            <w:b/>
          </w:rPr>
          <w:t>SARIF c</w:t>
        </w:r>
        <w:r w:rsidR="00590C22" w:rsidRPr="009F6C6C">
          <w:rPr>
            <w:b/>
          </w:rPr>
          <w:t>onsumer</w:t>
        </w:r>
      </w:ins>
      <w:r>
        <w:t>: A program that reads and interprets a SARIF log file.</w:t>
      </w:r>
    </w:p>
    <w:p w14:paraId="38A66255" w14:textId="47480DD8" w:rsidR="00376AE7" w:rsidRDefault="00376AE7" w:rsidP="00BF1B9B">
      <w:pPr>
        <w:pStyle w:val="ListParagraph"/>
        <w:numPr>
          <w:ilvl w:val="0"/>
          <w:numId w:val="51"/>
        </w:numPr>
      </w:pPr>
      <w:r w:rsidRPr="009F6C6C">
        <w:rPr>
          <w:b/>
        </w:rPr>
        <w:t>Viewer</w:t>
      </w:r>
      <w:r>
        <w:t xml:space="preserve">: A </w:t>
      </w:r>
      <w:ins w:id="597" w:author="Laurence Golding" w:date="2018-02-21T14:56:00Z">
        <w:r w:rsidR="00590C22">
          <w:t xml:space="preserve">SARIF </w:t>
        </w:r>
      </w:ins>
      <w:r>
        <w:t>consumer that reads a SARIF log file, displays a list of the results it contains, and allows an end user to view each result in the context of the programming artifact in which it occurs.</w:t>
      </w:r>
    </w:p>
    <w:p w14:paraId="62173450" w14:textId="6A98A5A5" w:rsidR="00376AE7" w:rsidRPr="00532BC6" w:rsidRDefault="00376AE7" w:rsidP="00376AE7">
      <w:r>
        <w:t>The normative content in this specification defines requirements for SARIF log files, except for those normative requirements that are explicitly designated as defining the behavior of a</w:t>
      </w:r>
      <w:ins w:id="598" w:author="Laurence Golding" w:date="2018-02-21T15:01:00Z">
        <w:r w:rsidR="00705561">
          <w:t xml:space="preserve"> SARIF producer, a</w:t>
        </w:r>
      </w:ins>
      <w:r>
        <w:t xml:space="preserve"> direct producer, a converter, a </w:t>
      </w:r>
      <w:ins w:id="599" w:author="Laurence Golding" w:date="2018-02-21T15:01:00Z">
        <w:r w:rsidR="00705561">
          <w:t xml:space="preserve">SARIF </w:t>
        </w:r>
      </w:ins>
      <w:r>
        <w:t>consumer, or a viewer.</w:t>
      </w:r>
    </w:p>
    <w:p w14:paraId="2F3ECE4F" w14:textId="77777777" w:rsidR="00376AE7" w:rsidRDefault="00376AE7" w:rsidP="00376AE7">
      <w:pPr>
        <w:pStyle w:val="Heading2"/>
        <w:numPr>
          <w:ilvl w:val="1"/>
          <w:numId w:val="2"/>
        </w:numPr>
      </w:pPr>
      <w:bookmarkStart w:id="600" w:name="_Toc506816742"/>
      <w:r>
        <w:t>Conformance Clause 1: SARIF log file</w:t>
      </w:r>
      <w:bookmarkEnd w:id="600"/>
    </w:p>
    <w:p w14:paraId="05DD5A5B" w14:textId="77777777" w:rsidR="00790D82" w:rsidRDefault="00376AE7" w:rsidP="00376AE7">
      <w:pPr>
        <w:rPr>
          <w:ins w:id="601" w:author="Laurence Golding" w:date="2018-02-21T15:01:00Z"/>
        </w:rPr>
      </w:pPr>
      <w:r>
        <w:t>A text file satisfies the “SARIF log file” conformance profile if</w:t>
      </w:r>
      <w:ins w:id="602" w:author="Laurence Golding" w:date="2018-02-21T15:01:00Z">
        <w:r w:rsidR="00790D82">
          <w:t>:</w:t>
        </w:r>
      </w:ins>
      <w:del w:id="603" w:author="Laurence Golding" w:date="2018-02-21T15:01:00Z">
        <w:r w:rsidDel="00790D82">
          <w:delText xml:space="preserve"> </w:delText>
        </w:r>
      </w:del>
    </w:p>
    <w:p w14:paraId="177D8019" w14:textId="0627B6D9" w:rsidR="00376AE7" w:rsidRPr="00473A15" w:rsidRDefault="00376AE7" w:rsidP="00BF1B9B">
      <w:pPr>
        <w:pStyle w:val="ListParagraph"/>
        <w:numPr>
          <w:ilvl w:val="0"/>
          <w:numId w:val="57"/>
        </w:numPr>
      </w:pPr>
      <w:del w:id="604" w:author="Laurence Golding" w:date="2018-02-21T15:01:00Z">
        <w:r w:rsidDel="00790D82">
          <w:delText xml:space="preserve">it </w:delText>
        </w:r>
      </w:del>
      <w:ins w:id="605" w:author="Laurence Golding" w:date="2018-02-21T15:01:00Z">
        <w:r w:rsidR="00790D82">
          <w:t xml:space="preserve">It </w:t>
        </w:r>
      </w:ins>
      <w:r>
        <w:t>conforms to the syntax and semantics defined in §</w:t>
      </w:r>
      <w:r w:rsidR="002244CB">
        <w:fldChar w:fldCharType="begin"/>
      </w:r>
      <w:r w:rsidR="002244CB">
        <w:instrText xml:space="preserve"> REF _Ref506805751 \r \h </w:instrText>
      </w:r>
      <w:r w:rsidR="002244CB">
        <w:fldChar w:fldCharType="separate"/>
      </w:r>
      <w:r w:rsidR="00BE1BB3">
        <w:t>3</w:t>
      </w:r>
      <w:r w:rsidR="002244CB">
        <w:fldChar w:fldCharType="end"/>
      </w:r>
      <w:r>
        <w:t>.</w:t>
      </w:r>
    </w:p>
    <w:p w14:paraId="127C593A" w14:textId="4409C28C" w:rsidR="00503441" w:rsidRDefault="00503441" w:rsidP="00376AE7">
      <w:pPr>
        <w:pStyle w:val="Heading2"/>
        <w:numPr>
          <w:ilvl w:val="1"/>
          <w:numId w:val="2"/>
        </w:numPr>
        <w:rPr>
          <w:ins w:id="606" w:author="Laurence Golding" w:date="2018-02-21T14:21:00Z"/>
        </w:rPr>
      </w:pPr>
      <w:bookmarkStart w:id="607" w:name="_Toc506816743"/>
      <w:ins w:id="608" w:author="Laurence Golding" w:date="2018-02-21T14:20:00Z">
        <w:r>
          <w:t xml:space="preserve">Conformance Clause 2: </w:t>
        </w:r>
      </w:ins>
      <w:ins w:id="609" w:author="Laurence Golding" w:date="2018-02-21T14:57:00Z">
        <w:r w:rsidR="00F07765">
          <w:t>SARIF p</w:t>
        </w:r>
      </w:ins>
      <w:ins w:id="610" w:author="Laurence Golding" w:date="2018-02-21T14:21:00Z">
        <w:r>
          <w:t>roducer</w:t>
        </w:r>
      </w:ins>
    </w:p>
    <w:p w14:paraId="0DB192C4" w14:textId="0A57B1C3" w:rsidR="00503441" w:rsidRDefault="00503441" w:rsidP="00503441">
      <w:pPr>
        <w:rPr>
          <w:ins w:id="611" w:author="Laurence Golding" w:date="2018-02-21T14:21:00Z"/>
        </w:rPr>
      </w:pPr>
      <w:ins w:id="612" w:author="Laurence Golding" w:date="2018-02-21T14:21:00Z">
        <w:r>
          <w:t>A program satisfies the “</w:t>
        </w:r>
      </w:ins>
      <w:ins w:id="613" w:author="Laurence Golding" w:date="2018-02-21T14:58:00Z">
        <w:r w:rsidR="00F07765">
          <w:t>SARIF p</w:t>
        </w:r>
      </w:ins>
      <w:ins w:id="614" w:author="Laurence Golding" w:date="2018-02-21T14:21:00Z">
        <w:r>
          <w:t>roducer” conformance profile if:</w:t>
        </w:r>
      </w:ins>
    </w:p>
    <w:p w14:paraId="1FE72672" w14:textId="4E0845A3" w:rsidR="00503441" w:rsidRDefault="00503441" w:rsidP="00BF1B9B">
      <w:pPr>
        <w:pStyle w:val="ListParagraph"/>
        <w:numPr>
          <w:ilvl w:val="0"/>
          <w:numId w:val="56"/>
        </w:numPr>
        <w:rPr>
          <w:ins w:id="615" w:author="Laurence Golding" w:date="2018-02-21T14:58:00Z"/>
        </w:rPr>
      </w:pPr>
      <w:ins w:id="616" w:author="Laurence Golding" w:date="2018-02-21T14:22:00Z">
        <w:r>
          <w:t>It produces output in the SARIF format, according to the semantics defined in §</w:t>
        </w:r>
        <w:r>
          <w:fldChar w:fldCharType="begin"/>
        </w:r>
        <w:r>
          <w:instrText xml:space="preserve"> REF _Ref506805751 \r \h </w:instrText>
        </w:r>
      </w:ins>
      <w:ins w:id="617" w:author="Laurence Golding" w:date="2018-02-21T14:22:00Z">
        <w:r>
          <w:fldChar w:fldCharType="separate"/>
        </w:r>
        <w:r>
          <w:t>3</w:t>
        </w:r>
        <w:r>
          <w:fldChar w:fldCharType="end"/>
        </w:r>
        <w:r>
          <w:t>.</w:t>
        </w:r>
      </w:ins>
    </w:p>
    <w:p w14:paraId="2E6461B9" w14:textId="29875605" w:rsidR="00F07765" w:rsidRPr="00503441" w:rsidRDefault="00F07765" w:rsidP="00BF1B9B">
      <w:pPr>
        <w:pStyle w:val="ListParagraph"/>
        <w:numPr>
          <w:ilvl w:val="0"/>
          <w:numId w:val="56"/>
        </w:numPr>
        <w:rPr>
          <w:ins w:id="618" w:author="Laurence Golding" w:date="2018-02-21T14:20:00Z"/>
        </w:rPr>
      </w:pPr>
      <w:ins w:id="619" w:author="Laurence Golding" w:date="2018-02-21T14:58:00Z">
        <w:r>
          <w:t>It satisfies those normative requirements in §</w:t>
        </w:r>
        <w:r>
          <w:fldChar w:fldCharType="begin"/>
        </w:r>
        <w:r>
          <w:instrText xml:space="preserve"> REF _Ref506805751 \r \h </w:instrText>
        </w:r>
      </w:ins>
      <w:ins w:id="620" w:author="Laurence Golding" w:date="2018-02-21T14:58:00Z">
        <w:r>
          <w:fldChar w:fldCharType="separate"/>
        </w:r>
        <w:r>
          <w:t>3</w:t>
        </w:r>
        <w:r>
          <w:fldChar w:fldCharType="end"/>
        </w:r>
        <w:r>
          <w:t xml:space="preserve"> that are designated as applying to SARIF producers.</w:t>
        </w:r>
      </w:ins>
    </w:p>
    <w:p w14:paraId="44A7F8ED" w14:textId="1DF636B8" w:rsidR="00376AE7" w:rsidRDefault="00376AE7" w:rsidP="00376AE7">
      <w:pPr>
        <w:pStyle w:val="Heading2"/>
        <w:numPr>
          <w:ilvl w:val="1"/>
          <w:numId w:val="2"/>
        </w:numPr>
      </w:pPr>
      <w:r>
        <w:t xml:space="preserve">Conformance Clause </w:t>
      </w:r>
      <w:del w:id="621" w:author="Laurence Golding" w:date="2018-02-21T14:21:00Z">
        <w:r w:rsidDel="00503441">
          <w:delText>2</w:delText>
        </w:r>
      </w:del>
      <w:ins w:id="622" w:author="Laurence Golding" w:date="2018-02-21T14:21:00Z">
        <w:r w:rsidR="00503441">
          <w:t>3</w:t>
        </w:r>
      </w:ins>
      <w:r>
        <w:t>: Direct producer</w:t>
      </w:r>
      <w:bookmarkEnd w:id="607"/>
    </w:p>
    <w:p w14:paraId="7B057EA0" w14:textId="77777777" w:rsidR="00376AE7" w:rsidRDefault="00376AE7" w:rsidP="00376AE7">
      <w:r>
        <w:t>An analysis tool satisfies the “Direct producer” conformance profile if</w:t>
      </w:r>
    </w:p>
    <w:p w14:paraId="1CD7BADC" w14:textId="58B7113C" w:rsidR="00376AE7" w:rsidRDefault="00376AE7" w:rsidP="00BF1B9B">
      <w:pPr>
        <w:pStyle w:val="ListParagraph"/>
        <w:numPr>
          <w:ilvl w:val="0"/>
          <w:numId w:val="51"/>
        </w:numPr>
      </w:pPr>
      <w:r>
        <w:t xml:space="preserve">It </w:t>
      </w:r>
      <w:del w:id="623" w:author="Laurence Golding" w:date="2018-02-21T14:22:00Z">
        <w:r w:rsidDel="00503441">
          <w:delText>produces output in the SARIF format, according to the semantics defined in §</w:delText>
        </w:r>
        <w:r w:rsidR="002244CB" w:rsidDel="00503441">
          <w:fldChar w:fldCharType="begin"/>
        </w:r>
        <w:r w:rsidR="002244CB" w:rsidDel="00503441">
          <w:delInstrText xml:space="preserve"> REF _Ref506805751 \r \h </w:delInstrText>
        </w:r>
        <w:r w:rsidR="002244CB" w:rsidDel="00503441">
          <w:fldChar w:fldCharType="separate"/>
        </w:r>
        <w:r w:rsidR="00BE1BB3" w:rsidDel="00503441">
          <w:delText>3</w:delText>
        </w:r>
        <w:r w:rsidR="002244CB" w:rsidDel="00503441">
          <w:fldChar w:fldCharType="end"/>
        </w:r>
      </w:del>
      <w:ins w:id="624" w:author="Laurence Golding" w:date="2018-02-21T14:23:00Z">
        <w:r w:rsidR="00503441">
          <w:t>satisfies</w:t>
        </w:r>
      </w:ins>
      <w:ins w:id="625" w:author="Laurence Golding" w:date="2018-02-21T14:22:00Z">
        <w:r w:rsidR="00503441">
          <w:t xml:space="preserve"> the “</w:t>
        </w:r>
      </w:ins>
      <w:ins w:id="626" w:author="Laurence Golding" w:date="2018-02-21T14:58:00Z">
        <w:r w:rsidR="00F07765">
          <w:t>SARIF p</w:t>
        </w:r>
      </w:ins>
      <w:ins w:id="627" w:author="Laurence Golding" w:date="2018-02-21T14:22:00Z">
        <w:r w:rsidR="00503441">
          <w:t>roducer” conformance profile</w:t>
        </w:r>
      </w:ins>
      <w:r>
        <w:t>.</w:t>
      </w:r>
    </w:p>
    <w:p w14:paraId="1B2851C8" w14:textId="21FE71B1" w:rsidR="00376AE7" w:rsidRDefault="00376AE7" w:rsidP="00BF1B9B">
      <w:pPr>
        <w:pStyle w:val="ListParagraph"/>
        <w:numPr>
          <w:ilvl w:val="0"/>
          <w:numId w:val="51"/>
        </w:numPr>
      </w:pPr>
      <w:r>
        <w:t xml:space="preserve">It </w:t>
      </w:r>
      <w:ins w:id="628" w:author="Laurence Golding" w:date="2018-02-21T15:02:00Z">
        <w:r w:rsidR="00A85683">
          <w:t xml:space="preserve">additionally </w:t>
        </w:r>
      </w:ins>
      <w:r>
        <w:t>satisfies those normative requirements in §</w:t>
      </w:r>
      <w:r w:rsidR="002244CB">
        <w:fldChar w:fldCharType="begin"/>
      </w:r>
      <w:r w:rsidR="002244CB">
        <w:instrText xml:space="preserve"> REF _Ref506805751 \r \h </w:instrText>
      </w:r>
      <w:r w:rsidR="002244CB">
        <w:fldChar w:fldCharType="separate"/>
      </w:r>
      <w:r w:rsidR="00BE1BB3">
        <w:t>3</w:t>
      </w:r>
      <w:r w:rsidR="002244CB">
        <w:fldChar w:fldCharType="end"/>
      </w:r>
      <w:r>
        <w:t xml:space="preserve"> that are designated as applying to </w:t>
      </w:r>
      <w:ins w:id="629" w:author="Laurence Golding" w:date="2018-02-21T15:11:00Z">
        <w:r w:rsidR="00F22E38">
          <w:t>“</w:t>
        </w:r>
      </w:ins>
      <w:r>
        <w:t>direct producers</w:t>
      </w:r>
      <w:ins w:id="630" w:author="Laurence Golding" w:date="2018-02-21T15:11:00Z">
        <w:r w:rsidR="00F22E38">
          <w:t xml:space="preserve">” or to “analysis </w:t>
        </w:r>
        <w:commentRangeStart w:id="631"/>
        <w:r w:rsidR="00F22E38">
          <w:t>tools</w:t>
        </w:r>
      </w:ins>
      <w:commentRangeEnd w:id="631"/>
      <w:ins w:id="632" w:author="Laurence Golding" w:date="2018-02-21T15:14:00Z">
        <w:r w:rsidR="00F22E38">
          <w:rPr>
            <w:rStyle w:val="CommentReference"/>
          </w:rPr>
          <w:commentReference w:id="631"/>
        </w:r>
      </w:ins>
      <w:ins w:id="633" w:author="Laurence Golding" w:date="2018-02-21T15:11:00Z">
        <w:r w:rsidR="00F22E38">
          <w:t>”</w:t>
        </w:r>
      </w:ins>
      <w:r>
        <w:t>.</w:t>
      </w:r>
    </w:p>
    <w:p w14:paraId="74D6208C" w14:textId="571A399D" w:rsidR="00376AE7" w:rsidRPr="00473A15" w:rsidRDefault="00376AE7" w:rsidP="00BF1B9B">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E1BB3">
        <w:t>3</w:t>
      </w:r>
      <w:r w:rsidR="002244CB">
        <w:fldChar w:fldCharType="end"/>
      </w:r>
      <w:r>
        <w:t>, are intended to be produced only by converters.</w:t>
      </w:r>
    </w:p>
    <w:p w14:paraId="55AB9238" w14:textId="1CEBA0CA" w:rsidR="00376AE7" w:rsidRDefault="00376AE7" w:rsidP="00376AE7">
      <w:pPr>
        <w:pStyle w:val="Heading2"/>
        <w:numPr>
          <w:ilvl w:val="1"/>
          <w:numId w:val="2"/>
        </w:numPr>
      </w:pPr>
      <w:bookmarkStart w:id="634" w:name="_Toc506816744"/>
      <w:r>
        <w:t xml:space="preserve">Conformance Clause </w:t>
      </w:r>
      <w:del w:id="635" w:author="Laurence Golding" w:date="2018-02-21T14:26:00Z">
        <w:r w:rsidDel="00A718CA">
          <w:delText>3</w:delText>
        </w:r>
      </w:del>
      <w:ins w:id="636" w:author="Laurence Golding" w:date="2018-02-21T14:26:00Z">
        <w:r w:rsidR="00A718CA">
          <w:t>4</w:t>
        </w:r>
      </w:ins>
      <w:r>
        <w:t>: Converter</w:t>
      </w:r>
      <w:bookmarkEnd w:id="634"/>
    </w:p>
    <w:p w14:paraId="321555D2" w14:textId="77777777" w:rsidR="00376AE7" w:rsidRDefault="00376AE7" w:rsidP="00376AE7">
      <w:r>
        <w:t>A converter satisfies the “Converter” conformance profile if</w:t>
      </w:r>
    </w:p>
    <w:p w14:paraId="778A2D35" w14:textId="49EFFD5A" w:rsidR="00376AE7" w:rsidRDefault="00376AE7" w:rsidP="00BF1B9B">
      <w:pPr>
        <w:pStyle w:val="ListParagraph"/>
        <w:numPr>
          <w:ilvl w:val="0"/>
          <w:numId w:val="53"/>
        </w:numPr>
      </w:pPr>
      <w:r>
        <w:t xml:space="preserve">It </w:t>
      </w:r>
      <w:del w:id="637" w:author="Laurence Golding" w:date="2018-02-21T14:23:00Z">
        <w:r w:rsidDel="00503441">
          <w:delText>produces output in the SARIF format, according to the semantics defined in §</w:delText>
        </w:r>
        <w:r w:rsidR="002244CB" w:rsidDel="00503441">
          <w:fldChar w:fldCharType="begin"/>
        </w:r>
        <w:r w:rsidR="002244CB" w:rsidDel="00503441">
          <w:delInstrText xml:space="preserve"> REF _Ref506805751 \r \h </w:delInstrText>
        </w:r>
        <w:r w:rsidR="002244CB" w:rsidDel="00503441">
          <w:fldChar w:fldCharType="separate"/>
        </w:r>
        <w:r w:rsidR="00BE1BB3" w:rsidDel="00503441">
          <w:delText>3</w:delText>
        </w:r>
        <w:r w:rsidR="002244CB" w:rsidDel="00503441">
          <w:fldChar w:fldCharType="end"/>
        </w:r>
      </w:del>
      <w:ins w:id="638" w:author="Laurence Golding" w:date="2018-02-21T14:23:00Z">
        <w:r w:rsidR="00503441">
          <w:t>satisfies the “</w:t>
        </w:r>
      </w:ins>
      <w:ins w:id="639" w:author="Laurence Golding" w:date="2018-02-21T14:59:00Z">
        <w:r w:rsidR="00F07765">
          <w:t>SARIF p</w:t>
        </w:r>
      </w:ins>
      <w:ins w:id="640" w:author="Laurence Golding" w:date="2018-02-21T14:23:00Z">
        <w:r w:rsidR="00503441">
          <w:t>roducer” conformance profile</w:t>
        </w:r>
      </w:ins>
      <w:r>
        <w:t>.</w:t>
      </w:r>
    </w:p>
    <w:p w14:paraId="0AF534E1" w14:textId="7E545DB3" w:rsidR="00376AE7" w:rsidRDefault="00376AE7" w:rsidP="00BF1B9B">
      <w:pPr>
        <w:pStyle w:val="ListParagraph"/>
        <w:numPr>
          <w:ilvl w:val="0"/>
          <w:numId w:val="53"/>
        </w:numPr>
      </w:pPr>
      <w:r>
        <w:t>It</w:t>
      </w:r>
      <w:ins w:id="641" w:author="Laurence Golding" w:date="2018-02-21T15:02:00Z">
        <w:r w:rsidR="00A85683">
          <w:t xml:space="preserve"> additionally</w:t>
        </w:r>
      </w:ins>
      <w:r>
        <w:t xml:space="preserve"> satisfies those normative requirements in §</w:t>
      </w:r>
      <w:r w:rsidR="002244CB">
        <w:fldChar w:fldCharType="begin"/>
      </w:r>
      <w:r w:rsidR="002244CB">
        <w:instrText xml:space="preserve"> REF _Ref506805751 \r \h </w:instrText>
      </w:r>
      <w:r w:rsidR="002244CB">
        <w:fldChar w:fldCharType="separate"/>
      </w:r>
      <w:r w:rsidR="00BE1BB3">
        <w:t>3</w:t>
      </w:r>
      <w:r w:rsidR="002244CB">
        <w:fldChar w:fldCharType="end"/>
      </w:r>
      <w:r>
        <w:t xml:space="preserve"> that are designated as applying to converters.</w:t>
      </w:r>
    </w:p>
    <w:p w14:paraId="7BFA617E" w14:textId="03C2B4AF" w:rsidR="00376AE7" w:rsidRDefault="00376AE7" w:rsidP="00BF1B9B">
      <w:pPr>
        <w:pStyle w:val="ListParagraph"/>
        <w:numPr>
          <w:ilvl w:val="0"/>
          <w:numId w:val="53"/>
        </w:numPr>
      </w:pPr>
      <w:r>
        <w:lastRenderedPageBreak/>
        <w:t>It does not emit any objects, properties, or values which, according to §</w:t>
      </w:r>
      <w:r w:rsidR="002244CB">
        <w:fldChar w:fldCharType="begin"/>
      </w:r>
      <w:r w:rsidR="002244CB">
        <w:instrText xml:space="preserve"> REF _Ref506805751 \r \h </w:instrText>
      </w:r>
      <w:r w:rsidR="002244CB">
        <w:fldChar w:fldCharType="separate"/>
      </w:r>
      <w:r w:rsidR="00BE1BB3">
        <w:t>3</w:t>
      </w:r>
      <w:r w:rsidR="002244CB">
        <w:fldChar w:fldCharType="end"/>
      </w:r>
      <w:r>
        <w:t>, are intended to be produced only by direct producers.</w:t>
      </w:r>
    </w:p>
    <w:p w14:paraId="4F7B2319" w14:textId="78E22352" w:rsidR="00376AE7" w:rsidRDefault="00376AE7" w:rsidP="00376AE7">
      <w:pPr>
        <w:pStyle w:val="Heading2"/>
        <w:numPr>
          <w:ilvl w:val="1"/>
          <w:numId w:val="2"/>
        </w:numPr>
      </w:pPr>
      <w:bookmarkStart w:id="642" w:name="_Toc506816745"/>
      <w:r>
        <w:t>Conformance Clause</w:t>
      </w:r>
      <w:del w:id="643" w:author="Laurence Golding" w:date="2018-02-21T14:27:00Z">
        <w:r w:rsidDel="00A718CA">
          <w:delText xml:space="preserve"> 4</w:delText>
        </w:r>
      </w:del>
      <w:ins w:id="644" w:author="Laurence Golding" w:date="2018-02-21T14:27:00Z">
        <w:r w:rsidR="00A718CA">
          <w:t>5</w:t>
        </w:r>
      </w:ins>
      <w:r>
        <w:t>: Deterministic producer</w:t>
      </w:r>
      <w:bookmarkEnd w:id="642"/>
    </w:p>
    <w:p w14:paraId="41FE4787" w14:textId="77777777" w:rsidR="00376AE7" w:rsidRDefault="00376AE7" w:rsidP="00376AE7">
      <w:r>
        <w:t>An analysis tool or a converter satisfies the “Deterministic producer” conformance profile if</w:t>
      </w:r>
    </w:p>
    <w:p w14:paraId="530AF0E4" w14:textId="77777777" w:rsidR="00376AE7" w:rsidRDefault="00376AE7" w:rsidP="00BF1B9B">
      <w:pPr>
        <w:pStyle w:val="ListParagraph"/>
        <w:numPr>
          <w:ilvl w:val="0"/>
          <w:numId w:val="56"/>
        </w:numPr>
      </w:pPr>
      <w:r>
        <w:t>It satisfies the “Direct producer” conformance profile or the “Converter” conformance profile, as appropriate.</w:t>
      </w:r>
    </w:p>
    <w:p w14:paraId="65C8356A" w14:textId="1B71BFA5" w:rsidR="00376AE7" w:rsidRPr="00226870" w:rsidRDefault="00376AE7" w:rsidP="00BF1B9B">
      <w:pPr>
        <w:pStyle w:val="ListParagraph"/>
        <w:numPr>
          <w:ilvl w:val="0"/>
          <w:numId w:val="56"/>
        </w:numPr>
      </w:pPr>
      <w:r>
        <w:t xml:space="preserve">It satisfies the normative requirements in </w:t>
      </w:r>
      <w:r w:rsidR="002244CB">
        <w:t>Appendix F</w:t>
      </w:r>
      <w:r>
        <w:t>, “Producing deterministic SARIF log files”.</w:t>
      </w:r>
    </w:p>
    <w:p w14:paraId="4CB61480" w14:textId="2BD0DE38" w:rsidR="00376AE7" w:rsidRDefault="00376AE7" w:rsidP="00376AE7">
      <w:pPr>
        <w:pStyle w:val="Heading2"/>
        <w:numPr>
          <w:ilvl w:val="1"/>
          <w:numId w:val="2"/>
        </w:numPr>
      </w:pPr>
      <w:bookmarkStart w:id="645" w:name="_Toc506816746"/>
      <w:r>
        <w:t xml:space="preserve">Conformance Clause </w:t>
      </w:r>
      <w:del w:id="646" w:author="Laurence Golding" w:date="2018-02-21T14:26:00Z">
        <w:r w:rsidDel="00A718CA">
          <w:delText>5</w:delText>
        </w:r>
      </w:del>
      <w:ins w:id="647" w:author="Laurence Golding" w:date="2018-02-21T14:26:00Z">
        <w:r w:rsidR="00A718CA">
          <w:t>6</w:t>
        </w:r>
      </w:ins>
      <w:r>
        <w:t xml:space="preserve">: </w:t>
      </w:r>
      <w:del w:id="648" w:author="Laurence Golding" w:date="2018-02-21T14:59:00Z">
        <w:r w:rsidDel="00F07765">
          <w:delText>Consumer</w:delText>
        </w:r>
      </w:del>
      <w:bookmarkEnd w:id="645"/>
      <w:ins w:id="649" w:author="Laurence Golding" w:date="2018-02-21T14:59:00Z">
        <w:r w:rsidR="00F07765">
          <w:t>SARIF consumer</w:t>
        </w:r>
      </w:ins>
    </w:p>
    <w:p w14:paraId="003D490C" w14:textId="3AAB106B" w:rsidR="00376AE7" w:rsidRDefault="00376AE7" w:rsidP="00376AE7">
      <w:r>
        <w:t>A consumer satisfies the “</w:t>
      </w:r>
      <w:ins w:id="650" w:author="Laurence Golding" w:date="2018-02-21T14:59:00Z">
        <w:r w:rsidR="00F07765">
          <w:t xml:space="preserve">SARIF </w:t>
        </w:r>
      </w:ins>
      <w:r>
        <w:t>consumer” conformance profile if</w:t>
      </w:r>
    </w:p>
    <w:p w14:paraId="4A27FCF8" w14:textId="3E972C39" w:rsidR="00376AE7" w:rsidRDefault="00376AE7" w:rsidP="00BF1B9B">
      <w:pPr>
        <w:pStyle w:val="ListParagraph"/>
        <w:numPr>
          <w:ilvl w:val="0"/>
          <w:numId w:val="5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BE1BB3">
        <w:t>3</w:t>
      </w:r>
      <w:r w:rsidR="002244CB">
        <w:fldChar w:fldCharType="end"/>
      </w:r>
      <w:r>
        <w:t>.</w:t>
      </w:r>
    </w:p>
    <w:p w14:paraId="7B2084FE" w14:textId="2D807F4F" w:rsidR="00376AE7" w:rsidRPr="00473A15" w:rsidRDefault="00376AE7" w:rsidP="00BF1B9B">
      <w:pPr>
        <w:pStyle w:val="ListParagraph"/>
        <w:numPr>
          <w:ilvl w:val="0"/>
          <w:numId w:val="54"/>
        </w:numPr>
      </w:pPr>
      <w:r>
        <w:t>It satisfies those normative requirements in §</w:t>
      </w:r>
      <w:del w:id="651" w:author="Laurence Golding" w:date="2018-02-21T14:25:00Z">
        <w:r w:rsidDel="00A718CA">
          <w:fldChar w:fldCharType="begin"/>
        </w:r>
        <w:r w:rsidDel="00A718CA">
          <w:delInstrText xml:space="preserve"> REF _Ref506123702 \r \h </w:delInstrText>
        </w:r>
        <w:r w:rsidDel="00A718CA">
          <w:fldChar w:fldCharType="separate"/>
        </w:r>
        <w:r w:rsidR="00BE1BB3" w:rsidDel="00A718CA">
          <w:rPr>
            <w:b/>
            <w:bCs/>
          </w:rPr>
          <w:delText>Error! Reference source not found.</w:delText>
        </w:r>
        <w:r w:rsidDel="00A718CA">
          <w:fldChar w:fldCharType="end"/>
        </w:r>
      </w:del>
      <w:ins w:id="652" w:author="Laurence Golding" w:date="2018-02-21T14:26:00Z">
        <w:r w:rsidR="00A718CA">
          <w:fldChar w:fldCharType="begin"/>
        </w:r>
        <w:r w:rsidR="00A718CA">
          <w:instrText xml:space="preserve"> REF _Ref506805751 \r \h </w:instrText>
        </w:r>
      </w:ins>
      <w:r w:rsidR="00A718CA">
        <w:fldChar w:fldCharType="separate"/>
      </w:r>
      <w:ins w:id="653" w:author="Laurence Golding" w:date="2018-02-21T14:26:00Z">
        <w:r w:rsidR="00A718CA">
          <w:t>3</w:t>
        </w:r>
        <w:r w:rsidR="00A718CA">
          <w:fldChar w:fldCharType="end"/>
        </w:r>
      </w:ins>
      <w:r>
        <w:t xml:space="preserve"> that are designated as applying to </w:t>
      </w:r>
      <w:ins w:id="654" w:author="Laurence Golding" w:date="2018-02-21T14:59:00Z">
        <w:r w:rsidR="00F07765">
          <w:t xml:space="preserve">SARIF </w:t>
        </w:r>
      </w:ins>
      <w:r>
        <w:t>consumers.</w:t>
      </w:r>
    </w:p>
    <w:p w14:paraId="299AF6C4" w14:textId="5C22DED3" w:rsidR="00376AE7" w:rsidRDefault="00376AE7" w:rsidP="00376AE7">
      <w:pPr>
        <w:pStyle w:val="Heading2"/>
        <w:numPr>
          <w:ilvl w:val="1"/>
          <w:numId w:val="2"/>
        </w:numPr>
      </w:pPr>
      <w:bookmarkStart w:id="655" w:name="_Toc506816747"/>
      <w:r>
        <w:t xml:space="preserve">Conformance Clause </w:t>
      </w:r>
      <w:del w:id="656" w:author="Laurence Golding" w:date="2018-02-21T14:26:00Z">
        <w:r w:rsidDel="00A718CA">
          <w:delText>6</w:delText>
        </w:r>
      </w:del>
      <w:ins w:id="657" w:author="Laurence Golding" w:date="2018-02-21T14:27:00Z">
        <w:r w:rsidR="00A718CA">
          <w:t>7</w:t>
        </w:r>
      </w:ins>
      <w:r>
        <w:t>: Viewer</w:t>
      </w:r>
      <w:bookmarkEnd w:id="655"/>
    </w:p>
    <w:p w14:paraId="38F985A9" w14:textId="77777777" w:rsidR="00376AE7" w:rsidRDefault="00376AE7" w:rsidP="00376AE7">
      <w:r>
        <w:t>A viewer satisfies the “viewer” conformance profile if</w:t>
      </w:r>
    </w:p>
    <w:p w14:paraId="578970AC" w14:textId="2C6C714C" w:rsidR="00376AE7" w:rsidRDefault="00376AE7" w:rsidP="00BF1B9B">
      <w:pPr>
        <w:pStyle w:val="ListParagraph"/>
        <w:numPr>
          <w:ilvl w:val="0"/>
          <w:numId w:val="55"/>
        </w:numPr>
      </w:pPr>
      <w:bookmarkStart w:id="658" w:name="_GoBack"/>
      <w:r>
        <w:t>It satisfies the “</w:t>
      </w:r>
      <w:ins w:id="659" w:author="Laurence Golding" w:date="2018-02-21T14:59:00Z">
        <w:r w:rsidR="00F07765">
          <w:t xml:space="preserve">SARIF </w:t>
        </w:r>
      </w:ins>
      <w:r>
        <w:t>consumer” conformance profile.</w:t>
      </w:r>
    </w:p>
    <w:p w14:paraId="4EB44CE0" w14:textId="16BE88B2" w:rsidR="00376AE7" w:rsidRPr="008E6B35" w:rsidDel="008E0241" w:rsidRDefault="00376AE7" w:rsidP="00BF1B9B">
      <w:pPr>
        <w:pStyle w:val="ListParagraph"/>
        <w:numPr>
          <w:ilvl w:val="0"/>
          <w:numId w:val="55"/>
        </w:numPr>
        <w:rPr>
          <w:del w:id="660" w:author="Laurence Golding" w:date="2018-02-21T15:05:00Z"/>
        </w:rPr>
      </w:pPr>
      <w:r>
        <w:t>It additionally satisfies the normative requirements in §</w:t>
      </w:r>
      <w:r w:rsidR="002244CB">
        <w:fldChar w:fldCharType="begin"/>
      </w:r>
      <w:r w:rsidR="002244CB">
        <w:instrText xml:space="preserve"> REF _Ref506805751 \r \h </w:instrText>
      </w:r>
      <w:r w:rsidR="002244CB">
        <w:fldChar w:fldCharType="separate"/>
      </w:r>
      <w:r w:rsidR="00BE1BB3">
        <w:t>3</w:t>
      </w:r>
      <w:r w:rsidR="002244CB">
        <w:fldChar w:fldCharType="end"/>
      </w:r>
      <w:r>
        <w:t xml:space="preserve"> that are designated as applying to viewers.</w:t>
      </w:r>
    </w:p>
    <w:bookmarkEnd w:id="658"/>
    <w:p w14:paraId="35532103" w14:textId="566D36B6" w:rsidR="00AE0702" w:rsidRPr="00AE0702" w:rsidRDefault="00AE0702" w:rsidP="008E0241"/>
    <w:p w14:paraId="51263FE3" w14:textId="31A49E7E" w:rsidR="0052099F" w:rsidRDefault="002244CB" w:rsidP="00CE1F32">
      <w:pPr>
        <w:pStyle w:val="AppendixHeading1"/>
      </w:pPr>
      <w:bookmarkStart w:id="661" w:name="AppendixAcknowledgments"/>
      <w:bookmarkStart w:id="662" w:name="_Toc85472897"/>
      <w:bookmarkStart w:id="663" w:name="_Toc287332012"/>
      <w:bookmarkStart w:id="664" w:name="_Toc506816748"/>
      <w:bookmarkEnd w:id="661"/>
      <w:r>
        <w:lastRenderedPageBreak/>
        <w:t xml:space="preserve">(Informative) </w:t>
      </w:r>
      <w:r w:rsidR="00B80CDB">
        <w:t>Acknowl</w:t>
      </w:r>
      <w:r w:rsidR="004D0E5E">
        <w:t>e</w:t>
      </w:r>
      <w:r w:rsidR="008F61FB">
        <w:t>dg</w:t>
      </w:r>
      <w:r w:rsidR="0052099F">
        <w:t>ments</w:t>
      </w:r>
      <w:bookmarkEnd w:id="662"/>
      <w:bookmarkEnd w:id="663"/>
      <w:bookmarkEnd w:id="664"/>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665" w:name="AppendixFingerprints"/>
      <w:bookmarkStart w:id="666" w:name="_Toc506816749"/>
      <w:bookmarkEnd w:id="665"/>
      <w:r>
        <w:lastRenderedPageBreak/>
        <w:t xml:space="preserve">(Informative) </w:t>
      </w:r>
      <w:r w:rsidR="00710FE0">
        <w:t>Use of fingerprints by result management systems</w:t>
      </w:r>
      <w:bookmarkEnd w:id="666"/>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pPr>
        <w:pStyle w:val="ListParagraph"/>
        <w:numPr>
          <w:ilvl w:val="0"/>
          <w:numId w:val="31"/>
        </w:numPr>
        <w:pPrChange w:id="667" w:author="Laurence Golding" w:date="2018-02-21T15:18:00Z">
          <w:pPr>
            <w:pStyle w:val="ListParagraph"/>
            <w:numPr>
              <w:numId w:val="32"/>
            </w:numPr>
            <w:ind w:hanging="360"/>
          </w:pPr>
        </w:pPrChange>
      </w:pPr>
      <w:r>
        <w:t>the name of the tool that produced the result.</w:t>
      </w:r>
    </w:p>
    <w:p w14:paraId="476F2F30" w14:textId="77777777" w:rsidR="002A48C0" w:rsidRDefault="002A48C0">
      <w:pPr>
        <w:pStyle w:val="ListParagraph"/>
        <w:numPr>
          <w:ilvl w:val="0"/>
          <w:numId w:val="31"/>
        </w:numPr>
        <w:pPrChange w:id="668" w:author="Laurence Golding" w:date="2018-02-21T15:18:00Z">
          <w:pPr>
            <w:pStyle w:val="ListParagraph"/>
            <w:numPr>
              <w:numId w:val="32"/>
            </w:numPr>
            <w:ind w:hanging="360"/>
          </w:pPr>
        </w:pPrChange>
      </w:pPr>
      <w:r>
        <w:t>the rule id.</w:t>
      </w:r>
    </w:p>
    <w:p w14:paraId="0F721C55" w14:textId="77777777" w:rsidR="002A48C0" w:rsidRDefault="002A48C0">
      <w:pPr>
        <w:pStyle w:val="ListParagraph"/>
        <w:numPr>
          <w:ilvl w:val="0"/>
          <w:numId w:val="31"/>
        </w:numPr>
        <w:pPrChange w:id="669" w:author="Laurence Golding" w:date="2018-02-21T15:18:00Z">
          <w:pPr>
            <w:pStyle w:val="ListParagraph"/>
            <w:numPr>
              <w:numId w:val="32"/>
            </w:numPr>
            <w:ind w:hanging="360"/>
          </w:pPr>
        </w:pPrChange>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670" w:name="AppendixViewers"/>
      <w:bookmarkStart w:id="671" w:name="_Toc506816750"/>
      <w:bookmarkEnd w:id="670"/>
      <w:r>
        <w:lastRenderedPageBreak/>
        <w:t xml:space="preserve">(Informative) </w:t>
      </w:r>
      <w:r w:rsidR="00710FE0">
        <w:t xml:space="preserve">Use of SARIF by log </w:t>
      </w:r>
      <w:r w:rsidR="00AF0D84">
        <w:t xml:space="preserve">file </w:t>
      </w:r>
      <w:r w:rsidR="00710FE0">
        <w:t>viewers</w:t>
      </w:r>
      <w:bookmarkEnd w:id="671"/>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pPr>
        <w:pStyle w:val="ListParagraph"/>
        <w:numPr>
          <w:ilvl w:val="0"/>
          <w:numId w:val="32"/>
        </w:numPr>
        <w:pPrChange w:id="672" w:author="Laurence Golding" w:date="2018-02-21T15:18:00Z">
          <w:pPr>
            <w:pStyle w:val="ListParagraph"/>
            <w:numPr>
              <w:numId w:val="33"/>
            </w:numPr>
            <w:ind w:hanging="360"/>
          </w:pPr>
        </w:pPrChange>
      </w:pPr>
      <w:r>
        <w:t>If the viewer knows the programming language, it can provide services such as syntax highlighting.</w:t>
      </w:r>
    </w:p>
    <w:p w14:paraId="28C972CD" w14:textId="7C59BD2C" w:rsidR="002A48C0" w:rsidRDefault="002A48C0">
      <w:pPr>
        <w:pStyle w:val="ListParagraph"/>
        <w:numPr>
          <w:ilvl w:val="0"/>
          <w:numId w:val="32"/>
        </w:numPr>
        <w:pPrChange w:id="673" w:author="Laurence Golding" w:date="2018-02-21T15:18:00Z">
          <w:pPr>
            <w:pStyle w:val="ListParagraph"/>
            <w:numPr>
              <w:numId w:val="33"/>
            </w:numPr>
            <w:ind w:hanging="360"/>
          </w:pPr>
        </w:pPrChange>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674" w:name="AppendixConverters"/>
      <w:bookmarkStart w:id="675" w:name="_Toc506816751"/>
      <w:bookmarkEnd w:id="674"/>
      <w:r>
        <w:lastRenderedPageBreak/>
        <w:t xml:space="preserve">(Informative) </w:t>
      </w:r>
      <w:r w:rsidR="00710FE0">
        <w:t>Production of SARIF by converters</w:t>
      </w:r>
      <w:bookmarkEnd w:id="675"/>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pPr>
        <w:pStyle w:val="ListParagraph"/>
        <w:numPr>
          <w:ilvl w:val="0"/>
          <w:numId w:val="33"/>
        </w:numPr>
        <w:pPrChange w:id="676" w:author="Laurence Golding" w:date="2018-02-21T15:18:00Z">
          <w:pPr>
            <w:pStyle w:val="ListParagraph"/>
            <w:numPr>
              <w:numId w:val="34"/>
            </w:numPr>
            <w:ind w:hanging="360"/>
          </w:pPr>
        </w:pPrChange>
      </w:pPr>
      <w:r>
        <w:t xml:space="preserve">A converter should not attempt to synthesize a </w:t>
      </w:r>
      <w:r w:rsidRPr="002A48C0">
        <w:rPr>
          <w:rStyle w:val="CODEtemp"/>
        </w:rPr>
        <w:t>ruleId</w:t>
      </w:r>
      <w:r>
        <w:t xml:space="preserve"> for a result if the tool does not provide one.</w:t>
      </w:r>
    </w:p>
    <w:p w14:paraId="24CD517F" w14:textId="51839D83" w:rsidR="002A48C0" w:rsidRDefault="002A48C0">
      <w:pPr>
        <w:pStyle w:val="ListParagraph"/>
        <w:numPr>
          <w:ilvl w:val="0"/>
          <w:numId w:val="33"/>
        </w:numPr>
        <w:pPrChange w:id="677" w:author="Laurence Golding" w:date="2018-02-21T15:18:00Z">
          <w:pPr>
            <w:pStyle w:val="ListParagraph"/>
            <w:numPr>
              <w:numId w:val="34"/>
            </w:numPr>
            <w:ind w:hanging="360"/>
          </w:pPr>
        </w:pPrChange>
      </w:pPr>
      <w:r>
        <w:t xml:space="preserve">A converter that knows which file a result was detected in, but not which file the analysis tool was originally instructed to scan, should populate the </w:t>
      </w:r>
      <w:proofErr w:type="gramStart"/>
      <w:r w:rsidRPr="002A48C0">
        <w:rPr>
          <w:rStyle w:val="CODEtemp"/>
        </w:rPr>
        <w:t>location.resultFile</w:t>
      </w:r>
      <w:proofErr w:type="gramEnd"/>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BE1BB3">
        <w:t>3.20.2</w:t>
      </w:r>
      <w:r>
        <w:fldChar w:fldCharType="end"/>
      </w:r>
      <w:r>
        <w:t>).</w:t>
      </w:r>
    </w:p>
    <w:p w14:paraId="14E4D457" w14:textId="189BC86B" w:rsidR="002A48C0" w:rsidRPr="002A48C0" w:rsidRDefault="002A48C0">
      <w:pPr>
        <w:pStyle w:val="ListParagraph"/>
        <w:numPr>
          <w:ilvl w:val="0"/>
          <w:numId w:val="33"/>
        </w:numPr>
        <w:pPrChange w:id="678" w:author="Laurence Golding" w:date="2018-02-21T15:18:00Z">
          <w:pPr>
            <w:pStyle w:val="ListParagraph"/>
            <w:numPr>
              <w:numId w:val="34"/>
            </w:numPr>
            <w:ind w:hanging="360"/>
          </w:pPr>
        </w:pPrChange>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BE1BB3">
        <w:t>3.13.4</w:t>
      </w:r>
      <w:r>
        <w:fldChar w:fldCharType="end"/>
      </w:r>
      <w:r>
        <w:t>).</w:t>
      </w:r>
    </w:p>
    <w:p w14:paraId="7B432429" w14:textId="7FCB8689" w:rsidR="00710FE0" w:rsidRDefault="002244CB" w:rsidP="00710FE0">
      <w:pPr>
        <w:pStyle w:val="AppendixHeading1"/>
      </w:pPr>
      <w:bookmarkStart w:id="679" w:name="AppendixRuleMetadata"/>
      <w:bookmarkStart w:id="680" w:name="_Toc506816752"/>
      <w:bookmarkEnd w:id="679"/>
      <w:r>
        <w:lastRenderedPageBreak/>
        <w:t xml:space="preserve">(Informative) </w:t>
      </w:r>
      <w:r w:rsidR="00710FE0">
        <w:t>Locating rule metadata</w:t>
      </w:r>
      <w:bookmarkEnd w:id="680"/>
    </w:p>
    <w:p w14:paraId="43EDCF6F" w14:textId="29B38A9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BE1BB3">
        <w:t>3.12.15</w:t>
      </w:r>
      <w:r>
        <w:fldChar w:fldCharType="end"/>
      </w:r>
      <w:r>
        <w:t xml:space="preserve"> and §</w:t>
      </w:r>
      <w:r>
        <w:fldChar w:fldCharType="begin"/>
      </w:r>
      <w:r>
        <w:instrText xml:space="preserve"> REF _Ref493407996 \w \h </w:instrText>
      </w:r>
      <w:r>
        <w:fldChar w:fldCharType="separate"/>
      </w:r>
      <w:r w:rsidR="00BE1BB3">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pPr>
        <w:pStyle w:val="ListParagraph"/>
        <w:numPr>
          <w:ilvl w:val="0"/>
          <w:numId w:val="34"/>
        </w:numPr>
        <w:pPrChange w:id="681" w:author="Laurence Golding" w:date="2018-02-21T15:18:00Z">
          <w:pPr>
            <w:pStyle w:val="ListParagraph"/>
            <w:numPr>
              <w:numId w:val="35"/>
            </w:numPr>
            <w:ind w:hanging="360"/>
          </w:pPr>
        </w:pPrChange>
      </w:pPr>
      <w:r>
        <w:t>The log file is intended to be viewed in a tool such as a log file viewer that needs to display rule metadata related to each result even when the tool is not connected to a network.</w:t>
      </w:r>
    </w:p>
    <w:p w14:paraId="651A9831" w14:textId="59751105" w:rsidR="00B62028" w:rsidRDefault="00B62028">
      <w:pPr>
        <w:pStyle w:val="ListParagraph"/>
        <w:numPr>
          <w:ilvl w:val="0"/>
          <w:numId w:val="34"/>
        </w:numPr>
        <w:pPrChange w:id="682" w:author="Laurence Golding" w:date="2018-02-21T15:18:00Z">
          <w:pPr>
            <w:pStyle w:val="ListParagraph"/>
            <w:numPr>
              <w:numId w:val="35"/>
            </w:numPr>
            <w:ind w:hanging="360"/>
          </w:pPr>
        </w:pPrChange>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pPr>
        <w:pStyle w:val="ListParagraph"/>
        <w:numPr>
          <w:ilvl w:val="0"/>
          <w:numId w:val="34"/>
        </w:numPr>
        <w:pPrChange w:id="683" w:author="Laurence Golding" w:date="2018-02-21T15:18:00Z">
          <w:pPr>
            <w:pStyle w:val="ListParagraph"/>
            <w:numPr>
              <w:numId w:val="35"/>
            </w:numPr>
            <w:ind w:hanging="360"/>
          </w:pPr>
        </w:pPrChange>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684" w:name="AppendixDeterminism"/>
      <w:bookmarkStart w:id="685" w:name="_Toc506816753"/>
      <w:bookmarkEnd w:id="684"/>
      <w:r>
        <w:lastRenderedPageBreak/>
        <w:t xml:space="preserve">(Normative) </w:t>
      </w:r>
      <w:r w:rsidR="00710FE0">
        <w:t>Producing deterministic SARIF log files</w:t>
      </w:r>
      <w:bookmarkEnd w:id="685"/>
    </w:p>
    <w:p w14:paraId="269DCAE0" w14:textId="72CA49C1" w:rsidR="00B62028" w:rsidRDefault="00B62028" w:rsidP="00B62028">
      <w:pPr>
        <w:pStyle w:val="AppendixHeading2"/>
      </w:pPr>
      <w:bookmarkStart w:id="686" w:name="_Toc506816754"/>
      <w:r>
        <w:t>General</w:t>
      </w:r>
      <w:bookmarkEnd w:id="68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pPr>
        <w:pStyle w:val="ListParagraph"/>
        <w:numPr>
          <w:ilvl w:val="0"/>
          <w:numId w:val="35"/>
        </w:numPr>
        <w:pPrChange w:id="687" w:author="Laurence Golding" w:date="2018-02-21T15:18:00Z">
          <w:pPr>
            <w:pStyle w:val="ListParagraph"/>
            <w:numPr>
              <w:numId w:val="36"/>
            </w:numPr>
            <w:ind w:hanging="360"/>
          </w:pPr>
        </w:pPrChange>
      </w:pPr>
      <w:r>
        <w:t>Avoiding elements of the SARIF file format whose values are non-deterministic.</w:t>
      </w:r>
    </w:p>
    <w:p w14:paraId="4FA3BB14" w14:textId="77777777" w:rsidR="00B62028" w:rsidRDefault="00B62028">
      <w:pPr>
        <w:pStyle w:val="ListParagraph"/>
        <w:numPr>
          <w:ilvl w:val="0"/>
          <w:numId w:val="35"/>
        </w:numPr>
        <w:pPrChange w:id="688" w:author="Laurence Golding" w:date="2018-02-21T15:18:00Z">
          <w:pPr>
            <w:pStyle w:val="ListParagraph"/>
            <w:numPr>
              <w:numId w:val="36"/>
            </w:numPr>
            <w:ind w:hanging="360"/>
          </w:pPr>
        </w:pPrChange>
      </w:pPr>
      <w:r>
        <w:t>Emitting array and dictionary elements in a deterministic order.</w:t>
      </w:r>
    </w:p>
    <w:p w14:paraId="574CC4BB" w14:textId="77777777" w:rsidR="00B62028" w:rsidRDefault="00B62028">
      <w:pPr>
        <w:pStyle w:val="ListParagraph"/>
        <w:numPr>
          <w:ilvl w:val="0"/>
          <w:numId w:val="35"/>
        </w:numPr>
        <w:pPrChange w:id="689" w:author="Laurence Golding" w:date="2018-02-21T15:18:00Z">
          <w:pPr>
            <w:pStyle w:val="ListParagraph"/>
            <w:numPr>
              <w:numId w:val="36"/>
            </w:numPr>
            <w:ind w:hanging="360"/>
          </w:pPr>
        </w:pPrChange>
      </w:pPr>
      <w:r>
        <w:t>Avoiding absolute paths.</w:t>
      </w:r>
    </w:p>
    <w:p w14:paraId="557C6A0C" w14:textId="37242B4D" w:rsidR="00B62028" w:rsidRPr="00B62028" w:rsidRDefault="00B62028">
      <w:pPr>
        <w:pStyle w:val="ListParagraph"/>
        <w:numPr>
          <w:ilvl w:val="0"/>
          <w:numId w:val="35"/>
        </w:numPr>
        <w:pPrChange w:id="690" w:author="Laurence Golding" w:date="2018-02-21T15:18:00Z">
          <w:pPr>
            <w:pStyle w:val="ListParagraph"/>
            <w:numPr>
              <w:numId w:val="36"/>
            </w:numPr>
            <w:ind w:hanging="360"/>
          </w:pPr>
        </w:pPrChange>
      </w:pPr>
      <w:r>
        <w:t>Handling baseline information</w:t>
      </w:r>
    </w:p>
    <w:p w14:paraId="21C843E5" w14:textId="24C0B5E8" w:rsidR="00B62028" w:rsidRDefault="00B62028" w:rsidP="00B62028">
      <w:pPr>
        <w:pStyle w:val="AppendixHeading2"/>
      </w:pPr>
      <w:bookmarkStart w:id="691" w:name="_Toc506816755"/>
      <w:r>
        <w:t>Non-deterministic file format elements</w:t>
      </w:r>
      <w:bookmarkEnd w:id="69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pPr>
        <w:pStyle w:val="ListParagraph"/>
        <w:numPr>
          <w:ilvl w:val="0"/>
          <w:numId w:val="36"/>
        </w:numPr>
        <w:rPr>
          <w:rStyle w:val="CODEtemp"/>
        </w:rPr>
        <w:pPrChange w:id="692" w:author="Laurence Golding" w:date="2018-02-21T15:18:00Z">
          <w:pPr>
            <w:pStyle w:val="ListParagraph"/>
            <w:numPr>
              <w:numId w:val="37"/>
            </w:numPr>
            <w:ind w:hanging="360"/>
          </w:pPr>
        </w:pPrChange>
      </w:pPr>
      <w:proofErr w:type="gramStart"/>
      <w:r w:rsidRPr="00B62028">
        <w:rPr>
          <w:rStyle w:val="CODEtemp"/>
        </w:rPr>
        <w:t>invocation.startTime</w:t>
      </w:r>
      <w:proofErr w:type="gramEnd"/>
    </w:p>
    <w:p w14:paraId="29D8FDB1" w14:textId="77777777" w:rsidR="00B62028" w:rsidRPr="00B62028" w:rsidRDefault="00B62028">
      <w:pPr>
        <w:pStyle w:val="ListParagraph"/>
        <w:numPr>
          <w:ilvl w:val="0"/>
          <w:numId w:val="36"/>
        </w:numPr>
        <w:rPr>
          <w:rStyle w:val="CODEtemp"/>
        </w:rPr>
        <w:pPrChange w:id="693" w:author="Laurence Golding" w:date="2018-02-21T15:18:00Z">
          <w:pPr>
            <w:pStyle w:val="ListParagraph"/>
            <w:numPr>
              <w:numId w:val="37"/>
            </w:numPr>
            <w:ind w:hanging="360"/>
          </w:pPr>
        </w:pPrChange>
      </w:pPr>
      <w:proofErr w:type="gramStart"/>
      <w:r w:rsidRPr="00B62028">
        <w:rPr>
          <w:rStyle w:val="CODEtemp"/>
        </w:rPr>
        <w:t>invocation.endTime</w:t>
      </w:r>
      <w:proofErr w:type="gramEnd"/>
    </w:p>
    <w:p w14:paraId="048942C6" w14:textId="77777777" w:rsidR="00B62028" w:rsidRPr="00B62028" w:rsidRDefault="00B62028">
      <w:pPr>
        <w:pStyle w:val="ListParagraph"/>
        <w:numPr>
          <w:ilvl w:val="0"/>
          <w:numId w:val="36"/>
        </w:numPr>
        <w:rPr>
          <w:rStyle w:val="CODEtemp"/>
        </w:rPr>
        <w:pPrChange w:id="694" w:author="Laurence Golding" w:date="2018-02-21T15:18:00Z">
          <w:pPr>
            <w:pStyle w:val="ListParagraph"/>
            <w:numPr>
              <w:numId w:val="37"/>
            </w:numPr>
            <w:ind w:hanging="360"/>
          </w:pPr>
        </w:pPrChange>
      </w:pPr>
      <w:proofErr w:type="gramStart"/>
      <w:r w:rsidRPr="00B62028">
        <w:rPr>
          <w:rStyle w:val="CODEtemp"/>
        </w:rPr>
        <w:t>invocation.processId</w:t>
      </w:r>
      <w:proofErr w:type="gramEnd"/>
    </w:p>
    <w:p w14:paraId="20D366BF" w14:textId="77777777" w:rsidR="00B62028" w:rsidRPr="00B62028" w:rsidRDefault="00B62028">
      <w:pPr>
        <w:pStyle w:val="ListParagraph"/>
        <w:numPr>
          <w:ilvl w:val="0"/>
          <w:numId w:val="36"/>
        </w:numPr>
        <w:rPr>
          <w:rStyle w:val="CODEtemp"/>
        </w:rPr>
        <w:pPrChange w:id="695" w:author="Laurence Golding" w:date="2018-02-21T15:18:00Z">
          <w:pPr>
            <w:pStyle w:val="ListParagraph"/>
            <w:numPr>
              <w:numId w:val="37"/>
            </w:numPr>
            <w:ind w:hanging="360"/>
          </w:pPr>
        </w:pPrChange>
      </w:pPr>
      <w:proofErr w:type="gramStart"/>
      <w:r w:rsidRPr="00B62028">
        <w:rPr>
          <w:rStyle w:val="CODEtemp"/>
        </w:rPr>
        <w:t>invocation.machine</w:t>
      </w:r>
      <w:proofErr w:type="gramEnd"/>
    </w:p>
    <w:p w14:paraId="6919656E" w14:textId="77777777" w:rsidR="00B62028" w:rsidRPr="00B62028" w:rsidRDefault="00B62028">
      <w:pPr>
        <w:pStyle w:val="ListParagraph"/>
        <w:numPr>
          <w:ilvl w:val="0"/>
          <w:numId w:val="36"/>
        </w:numPr>
        <w:rPr>
          <w:rStyle w:val="CODEtemp"/>
        </w:rPr>
        <w:pPrChange w:id="696" w:author="Laurence Golding" w:date="2018-02-21T15:18:00Z">
          <w:pPr>
            <w:pStyle w:val="ListParagraph"/>
            <w:numPr>
              <w:numId w:val="37"/>
            </w:numPr>
            <w:ind w:hanging="360"/>
          </w:pPr>
        </w:pPrChange>
      </w:pPr>
      <w:proofErr w:type="gramStart"/>
      <w:r w:rsidRPr="00B62028">
        <w:rPr>
          <w:rStyle w:val="CODEtemp"/>
        </w:rPr>
        <w:t>invocation.account</w:t>
      </w:r>
      <w:proofErr w:type="gramEnd"/>
    </w:p>
    <w:p w14:paraId="0E552812" w14:textId="77777777" w:rsidR="00B62028" w:rsidRDefault="00B62028">
      <w:pPr>
        <w:pStyle w:val="ListParagraph"/>
        <w:numPr>
          <w:ilvl w:val="0"/>
          <w:numId w:val="36"/>
        </w:numPr>
        <w:pPrChange w:id="697" w:author="Laurence Golding" w:date="2018-02-21T15:18:00Z">
          <w:pPr>
            <w:pStyle w:val="ListParagraph"/>
            <w:numPr>
              <w:numId w:val="37"/>
            </w:numPr>
            <w:ind w:hanging="360"/>
          </w:pPr>
        </w:pPrChange>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pPr>
        <w:pStyle w:val="ListParagraph"/>
        <w:numPr>
          <w:ilvl w:val="0"/>
          <w:numId w:val="36"/>
        </w:numPr>
        <w:rPr>
          <w:rStyle w:val="CODEtemp"/>
        </w:rPr>
        <w:pPrChange w:id="698" w:author="Laurence Golding" w:date="2018-02-21T15:18:00Z">
          <w:pPr>
            <w:pStyle w:val="ListParagraph"/>
            <w:numPr>
              <w:numId w:val="37"/>
            </w:numPr>
            <w:ind w:hanging="360"/>
          </w:pPr>
        </w:pPrChange>
      </w:pPr>
      <w:proofErr w:type="gramStart"/>
      <w:r w:rsidRPr="00B62028">
        <w:rPr>
          <w:rStyle w:val="CODEtemp"/>
        </w:rPr>
        <w:t>invocation.workingDirectory</w:t>
      </w:r>
      <w:proofErr w:type="gramEnd"/>
    </w:p>
    <w:p w14:paraId="32AEE449" w14:textId="77777777" w:rsidR="00B62028" w:rsidRPr="00B62028" w:rsidRDefault="00B62028">
      <w:pPr>
        <w:pStyle w:val="ListParagraph"/>
        <w:numPr>
          <w:ilvl w:val="0"/>
          <w:numId w:val="36"/>
        </w:numPr>
        <w:rPr>
          <w:rStyle w:val="CODEtemp"/>
        </w:rPr>
        <w:pPrChange w:id="699" w:author="Laurence Golding" w:date="2018-02-21T15:18:00Z">
          <w:pPr>
            <w:pStyle w:val="ListParagraph"/>
            <w:numPr>
              <w:numId w:val="37"/>
            </w:numPr>
            <w:ind w:hanging="360"/>
          </w:pPr>
        </w:pPrChange>
      </w:pPr>
      <w:proofErr w:type="gramStart"/>
      <w:r w:rsidRPr="00B62028">
        <w:rPr>
          <w:rStyle w:val="CODEtemp"/>
        </w:rPr>
        <w:t>invocation.environmentVariables</w:t>
      </w:r>
      <w:proofErr w:type="gramEnd"/>
    </w:p>
    <w:p w14:paraId="7A789FB4" w14:textId="77777777" w:rsidR="00B62028" w:rsidRDefault="00B62028">
      <w:pPr>
        <w:pStyle w:val="ListParagraph"/>
        <w:numPr>
          <w:ilvl w:val="0"/>
          <w:numId w:val="36"/>
        </w:numPr>
        <w:pPrChange w:id="700" w:author="Laurence Golding" w:date="2018-02-21T15:18:00Z">
          <w:pPr>
            <w:pStyle w:val="ListParagraph"/>
            <w:numPr>
              <w:numId w:val="37"/>
            </w:numPr>
            <w:ind w:hanging="360"/>
          </w:pPr>
        </w:pPrChange>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pPr>
        <w:pStyle w:val="ListParagraph"/>
        <w:numPr>
          <w:ilvl w:val="0"/>
          <w:numId w:val="36"/>
        </w:numPr>
        <w:rPr>
          <w:rStyle w:val="CODEtemp"/>
        </w:rPr>
        <w:pPrChange w:id="701" w:author="Laurence Golding" w:date="2018-02-21T15:18:00Z">
          <w:pPr>
            <w:pStyle w:val="ListParagraph"/>
            <w:numPr>
              <w:numId w:val="37"/>
            </w:numPr>
            <w:ind w:hanging="360"/>
          </w:pPr>
        </w:pPrChange>
      </w:pPr>
      <w:r w:rsidRPr="00B62028">
        <w:rPr>
          <w:rStyle w:val="CODEtemp"/>
        </w:rPr>
        <w:t>annotatedCodeLocation.threadId</w:t>
      </w:r>
    </w:p>
    <w:p w14:paraId="3F0A4124" w14:textId="77777777" w:rsidR="00B62028" w:rsidRPr="00B62028" w:rsidRDefault="00B62028">
      <w:pPr>
        <w:pStyle w:val="ListParagraph"/>
        <w:numPr>
          <w:ilvl w:val="0"/>
          <w:numId w:val="36"/>
        </w:numPr>
        <w:rPr>
          <w:rStyle w:val="CODEtemp"/>
        </w:rPr>
        <w:pPrChange w:id="702" w:author="Laurence Golding" w:date="2018-02-21T15:18:00Z">
          <w:pPr>
            <w:pStyle w:val="ListParagraph"/>
            <w:numPr>
              <w:numId w:val="37"/>
            </w:numPr>
            <w:ind w:hanging="360"/>
          </w:pPr>
        </w:pPrChange>
      </w:pPr>
      <w:proofErr w:type="gramStart"/>
      <w:r w:rsidRPr="00B62028">
        <w:rPr>
          <w:rStyle w:val="CODEtemp"/>
        </w:rPr>
        <w:t>notification.threadId</w:t>
      </w:r>
      <w:proofErr w:type="gramEnd"/>
    </w:p>
    <w:p w14:paraId="0771D70D" w14:textId="77777777" w:rsidR="00B62028" w:rsidRPr="00B62028" w:rsidRDefault="00B62028">
      <w:pPr>
        <w:pStyle w:val="ListParagraph"/>
        <w:numPr>
          <w:ilvl w:val="0"/>
          <w:numId w:val="36"/>
        </w:numPr>
        <w:rPr>
          <w:rStyle w:val="CODEtemp"/>
        </w:rPr>
        <w:pPrChange w:id="703" w:author="Laurence Golding" w:date="2018-02-21T15:18:00Z">
          <w:pPr>
            <w:pStyle w:val="ListParagraph"/>
            <w:numPr>
              <w:numId w:val="37"/>
            </w:numPr>
            <w:ind w:hanging="360"/>
          </w:pPr>
        </w:pPrChange>
      </w:pPr>
      <w:proofErr w:type="gramStart"/>
      <w:r w:rsidRPr="00B62028">
        <w:rPr>
          <w:rStyle w:val="CODEtemp"/>
        </w:rPr>
        <w:t>notification.time</w:t>
      </w:r>
      <w:proofErr w:type="gramEnd"/>
    </w:p>
    <w:p w14:paraId="3553CBEA" w14:textId="77777777" w:rsidR="00B62028" w:rsidRPr="00B62028" w:rsidRDefault="00B62028">
      <w:pPr>
        <w:pStyle w:val="ListParagraph"/>
        <w:numPr>
          <w:ilvl w:val="0"/>
          <w:numId w:val="36"/>
        </w:numPr>
        <w:rPr>
          <w:rStyle w:val="CODEtemp"/>
        </w:rPr>
        <w:pPrChange w:id="704" w:author="Laurence Golding" w:date="2018-02-21T15:18:00Z">
          <w:pPr>
            <w:pStyle w:val="ListParagraph"/>
            <w:numPr>
              <w:numId w:val="37"/>
            </w:numPr>
            <w:ind w:hanging="360"/>
          </w:pPr>
        </w:pPrChange>
      </w:pPr>
      <w:r w:rsidRPr="00B62028">
        <w:rPr>
          <w:rStyle w:val="CODEtemp"/>
        </w:rPr>
        <w:t>run.id</w:t>
      </w:r>
    </w:p>
    <w:p w14:paraId="6AC2A0B4" w14:textId="77777777" w:rsidR="00B62028" w:rsidRPr="00B62028" w:rsidRDefault="00B62028">
      <w:pPr>
        <w:pStyle w:val="ListParagraph"/>
        <w:numPr>
          <w:ilvl w:val="0"/>
          <w:numId w:val="36"/>
        </w:numPr>
        <w:rPr>
          <w:rStyle w:val="CODEtemp"/>
        </w:rPr>
        <w:pPrChange w:id="705" w:author="Laurence Golding" w:date="2018-02-21T15:18:00Z">
          <w:pPr>
            <w:pStyle w:val="ListParagraph"/>
            <w:numPr>
              <w:numId w:val="37"/>
            </w:numPr>
            <w:ind w:hanging="360"/>
          </w:pPr>
        </w:pPrChange>
      </w:pPr>
      <w:proofErr w:type="gramStart"/>
      <w:r w:rsidRPr="00B62028">
        <w:rPr>
          <w:rStyle w:val="CODEtemp"/>
        </w:rPr>
        <w:t>run.automationId</w:t>
      </w:r>
      <w:proofErr w:type="gramEnd"/>
    </w:p>
    <w:p w14:paraId="479C0B48" w14:textId="77777777" w:rsidR="00B62028" w:rsidRPr="00B62028" w:rsidRDefault="00B62028">
      <w:pPr>
        <w:pStyle w:val="ListParagraph"/>
        <w:numPr>
          <w:ilvl w:val="0"/>
          <w:numId w:val="36"/>
        </w:numPr>
        <w:rPr>
          <w:rStyle w:val="CODEtemp"/>
        </w:rPr>
        <w:pPrChange w:id="706" w:author="Laurence Golding" w:date="2018-02-21T15:18:00Z">
          <w:pPr>
            <w:pStyle w:val="ListParagraph"/>
            <w:numPr>
              <w:numId w:val="37"/>
            </w:numPr>
            <w:ind w:hanging="360"/>
          </w:pPr>
        </w:pPrChange>
      </w:pPr>
      <w:proofErr w:type="gramStart"/>
      <w:r w:rsidRPr="00B62028">
        <w:rPr>
          <w:rStyle w:val="CODEtemp"/>
        </w:rPr>
        <w:lastRenderedPageBreak/>
        <w:t>run.baselineId</w:t>
      </w:r>
      <w:proofErr w:type="gramEnd"/>
    </w:p>
    <w:p w14:paraId="4869A697" w14:textId="77777777" w:rsidR="00B62028" w:rsidRPr="00B62028" w:rsidRDefault="00B62028">
      <w:pPr>
        <w:pStyle w:val="ListParagraph"/>
        <w:numPr>
          <w:ilvl w:val="0"/>
          <w:numId w:val="36"/>
        </w:numPr>
        <w:rPr>
          <w:rStyle w:val="CODEtemp"/>
        </w:rPr>
        <w:pPrChange w:id="707" w:author="Laurence Golding" w:date="2018-02-21T15:18:00Z">
          <w:pPr>
            <w:pStyle w:val="ListParagraph"/>
            <w:numPr>
              <w:numId w:val="37"/>
            </w:numPr>
            <w:ind w:hanging="360"/>
          </w:pPr>
        </w:pPrChange>
      </w:pPr>
      <w:r w:rsidRPr="00B62028">
        <w:rPr>
          <w:rStyle w:val="CODEtemp"/>
        </w:rPr>
        <w:t>stackFrame.threadId</w:t>
      </w:r>
    </w:p>
    <w:p w14:paraId="1828DC1B" w14:textId="77777777" w:rsidR="00B62028" w:rsidRDefault="00B62028">
      <w:pPr>
        <w:pStyle w:val="ListParagraph"/>
        <w:numPr>
          <w:ilvl w:val="0"/>
          <w:numId w:val="36"/>
        </w:numPr>
        <w:pPrChange w:id="708" w:author="Laurence Golding" w:date="2018-02-21T15:18:00Z">
          <w:pPr>
            <w:pStyle w:val="ListParagraph"/>
            <w:numPr>
              <w:numId w:val="37"/>
            </w:numPr>
            <w:ind w:hanging="360"/>
          </w:pPr>
        </w:pPrChange>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pPr>
        <w:pStyle w:val="ListParagraph"/>
        <w:numPr>
          <w:ilvl w:val="0"/>
          <w:numId w:val="36"/>
        </w:numPr>
        <w:pPrChange w:id="709" w:author="Laurence Golding" w:date="2018-02-21T15:18:00Z">
          <w:pPr>
            <w:pStyle w:val="ListParagraph"/>
            <w:numPr>
              <w:numId w:val="37"/>
            </w:numPr>
            <w:ind w:hanging="360"/>
          </w:pPr>
        </w:pPrChange>
      </w:pPr>
      <w:r>
        <w:t>The presence of any non-deterministic elements in a property bag property</w:t>
      </w:r>
    </w:p>
    <w:p w14:paraId="72E130B1" w14:textId="3DC789EB" w:rsidR="00D44AFA" w:rsidRDefault="00B62028" w:rsidP="00D44AFA">
      <w:pPr>
        <w:pStyle w:val="AppendixHeading2"/>
      </w:pPr>
      <w:bookmarkStart w:id="710" w:name="_Toc506816756"/>
      <w:r>
        <w:t>Array and dictionary element ordering</w:t>
      </w:r>
      <w:bookmarkEnd w:id="71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11" w:name="_Toc506816757"/>
      <w:r>
        <w:t>Absolute paths</w:t>
      </w:r>
      <w:bookmarkEnd w:id="711"/>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pPr>
        <w:pStyle w:val="ListParagraph"/>
        <w:numPr>
          <w:ilvl w:val="0"/>
          <w:numId w:val="37"/>
        </w:numPr>
        <w:pPrChange w:id="712" w:author="Laurence Golding" w:date="2018-02-21T15:18:00Z">
          <w:pPr>
            <w:pStyle w:val="ListParagraph"/>
            <w:numPr>
              <w:numId w:val="38"/>
            </w:numPr>
            <w:ind w:hanging="360"/>
          </w:pPr>
        </w:pPrChange>
      </w:pPr>
      <w:r>
        <w:t>Different build machines might be configured to use different source directories.</w:t>
      </w:r>
    </w:p>
    <w:p w14:paraId="3F6923FF" w14:textId="77777777" w:rsidR="00D44AFA" w:rsidRDefault="00D44AFA">
      <w:pPr>
        <w:pStyle w:val="ListParagraph"/>
        <w:numPr>
          <w:ilvl w:val="0"/>
          <w:numId w:val="37"/>
        </w:numPr>
        <w:pPrChange w:id="713" w:author="Laurence Golding" w:date="2018-02-21T15:18:00Z">
          <w:pPr>
            <w:pStyle w:val="ListParagraph"/>
            <w:numPr>
              <w:numId w:val="38"/>
            </w:numPr>
            <w:ind w:hanging="360"/>
          </w:pPr>
        </w:pPrChange>
      </w:pPr>
      <w:r>
        <w:t>A single build machine might use a different directory for each build.</w:t>
      </w:r>
    </w:p>
    <w:p w14:paraId="305903CF" w14:textId="00DFB470"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URI-valued property with a URI base id property (§</w:t>
      </w:r>
      <w:r w:rsidR="00D44AFA">
        <w:fldChar w:fldCharType="begin"/>
      </w:r>
      <w:r w:rsidR="00D44AFA">
        <w:instrText xml:space="preserve"> REF _Ref493422705 \w \h </w:instrText>
      </w:r>
      <w:r w:rsidR="00D44AFA">
        <w:fldChar w:fldCharType="separate"/>
      </w:r>
      <w:r w:rsidR="00BE1BB3">
        <w:t>3.3</w:t>
      </w:r>
      <w:r w:rsidR="00D44AFA">
        <w:fldChar w:fldCharType="end"/>
      </w:r>
      <w:r w:rsidR="00D44AFA">
        <w:t>).</w:t>
      </w:r>
    </w:p>
    <w:p w14:paraId="5416A610" w14:textId="479DBC87" w:rsidR="00B62028" w:rsidRDefault="00B62028" w:rsidP="00B62028">
      <w:pPr>
        <w:pStyle w:val="AppendixHeading2"/>
      </w:pPr>
      <w:bookmarkStart w:id="714" w:name="_Toc506816758"/>
      <w:r>
        <w:t>Compensating for non-deterministic output</w:t>
      </w:r>
      <w:bookmarkEnd w:id="71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pPr>
        <w:pStyle w:val="ListParagraph"/>
        <w:numPr>
          <w:ilvl w:val="0"/>
          <w:numId w:val="38"/>
        </w:numPr>
        <w:pPrChange w:id="715" w:author="Laurence Golding" w:date="2018-02-21T15:18:00Z">
          <w:pPr>
            <w:pStyle w:val="ListParagraph"/>
            <w:numPr>
              <w:numId w:val="39"/>
            </w:numPr>
            <w:ind w:hanging="360"/>
          </w:pPr>
        </w:pPrChange>
      </w:pPr>
      <w:r>
        <w:t>Log equality is determined by a simple comparison of file contents, or by comparing file hashes.</w:t>
      </w:r>
    </w:p>
    <w:p w14:paraId="08801204" w14:textId="77777777" w:rsidR="00D44AFA" w:rsidRDefault="00D44AFA">
      <w:pPr>
        <w:pStyle w:val="ListParagraph"/>
        <w:numPr>
          <w:ilvl w:val="0"/>
          <w:numId w:val="38"/>
        </w:numPr>
        <w:pPrChange w:id="716" w:author="Laurence Golding" w:date="2018-02-21T15:18:00Z">
          <w:pPr>
            <w:pStyle w:val="ListParagraph"/>
            <w:numPr>
              <w:numId w:val="39"/>
            </w:numPr>
            <w:ind w:hanging="360"/>
          </w:pPr>
        </w:pPrChange>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17" w:name="_Toc506816759"/>
      <w:r>
        <w:lastRenderedPageBreak/>
        <w:t>Interaction between determinism and baselining</w:t>
      </w:r>
      <w:bookmarkEnd w:id="717"/>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18" w:name="AppendixFixes"/>
      <w:bookmarkStart w:id="719" w:name="_Toc506816760"/>
      <w:bookmarkEnd w:id="718"/>
      <w:r>
        <w:lastRenderedPageBreak/>
        <w:t xml:space="preserve">(Informative) </w:t>
      </w:r>
      <w:r w:rsidR="00710FE0">
        <w:t>Guidance on fixes</w:t>
      </w:r>
      <w:bookmarkEnd w:id="719"/>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pPr>
        <w:pStyle w:val="ListParagraph"/>
        <w:numPr>
          <w:ilvl w:val="0"/>
          <w:numId w:val="39"/>
        </w:numPr>
        <w:pPrChange w:id="720" w:author="Laurence Golding" w:date="2018-02-21T15:18:00Z">
          <w:pPr>
            <w:pStyle w:val="ListParagraph"/>
            <w:numPr>
              <w:numId w:val="40"/>
            </w:numPr>
            <w:ind w:hanging="360"/>
          </w:pPr>
        </w:pPrChange>
      </w:pPr>
      <w:r>
        <w:t xml:space="preserve">The value of the </w:t>
      </w:r>
      <w:r w:rsidRPr="004008DF">
        <w:rPr>
          <w:rStyle w:val="CODEtemp"/>
        </w:rPr>
        <w:t>partNumber</w:t>
      </w:r>
      <w:r>
        <w:t xml:space="preserve"> attribute is not enclosed in quotes.</w:t>
      </w:r>
    </w:p>
    <w:p w14:paraId="0CF670D8" w14:textId="09EC0A09" w:rsidR="004008DF" w:rsidRDefault="004008DF">
      <w:pPr>
        <w:pStyle w:val="ListParagraph"/>
        <w:numPr>
          <w:ilvl w:val="0"/>
          <w:numId w:val="39"/>
        </w:numPr>
        <w:pPrChange w:id="721" w:author="Laurence Golding" w:date="2018-02-21T15:18:00Z">
          <w:pPr>
            <w:pStyle w:val="ListParagraph"/>
            <w:numPr>
              <w:numId w:val="40"/>
            </w:numPr>
            <w:ind w:hanging="360"/>
          </w:pPr>
        </w:pPrChange>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pPr>
        <w:pStyle w:val="ListParagraph"/>
        <w:numPr>
          <w:ilvl w:val="0"/>
          <w:numId w:val="40"/>
        </w:numPr>
        <w:pPrChange w:id="722" w:author="Laurence Golding" w:date="2018-02-21T15:18:00Z">
          <w:pPr>
            <w:pStyle w:val="ListParagraph"/>
            <w:numPr>
              <w:numId w:val="41"/>
            </w:numPr>
            <w:ind w:hanging="360"/>
          </w:pPr>
        </w:pPrChange>
      </w:pPr>
      <w:r>
        <w:t>As a single replacement:</w:t>
      </w:r>
    </w:p>
    <w:p w14:paraId="19630118" w14:textId="77777777" w:rsidR="004008DF" w:rsidRDefault="004008DF">
      <w:pPr>
        <w:pStyle w:val="ListParagraph"/>
        <w:numPr>
          <w:ilvl w:val="1"/>
          <w:numId w:val="41"/>
        </w:numPr>
        <w:pPrChange w:id="723" w:author="Laurence Golding" w:date="2018-02-21T15:18:00Z">
          <w:pPr>
            <w:pStyle w:val="ListParagraph"/>
            <w:numPr>
              <w:ilvl w:val="1"/>
              <w:numId w:val="42"/>
            </w:numPr>
            <w:ind w:left="1440" w:hanging="360"/>
          </w:pPr>
        </w:pPrChange>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pPr>
        <w:pStyle w:val="ListParagraph"/>
        <w:numPr>
          <w:ilvl w:val="0"/>
          <w:numId w:val="40"/>
        </w:numPr>
        <w:pPrChange w:id="724" w:author="Laurence Golding" w:date="2018-02-21T15:18:00Z">
          <w:pPr>
            <w:pStyle w:val="ListParagraph"/>
            <w:numPr>
              <w:numId w:val="41"/>
            </w:numPr>
            <w:ind w:hanging="360"/>
          </w:pPr>
        </w:pPrChange>
      </w:pPr>
      <w:r>
        <w:t>As a sequence of two replacements:</w:t>
      </w:r>
    </w:p>
    <w:p w14:paraId="3B2E5BE7" w14:textId="77777777" w:rsidR="004008DF" w:rsidRDefault="004008DF">
      <w:pPr>
        <w:pStyle w:val="ListParagraph"/>
        <w:numPr>
          <w:ilvl w:val="1"/>
          <w:numId w:val="40"/>
        </w:numPr>
        <w:pPrChange w:id="725" w:author="Laurence Golding" w:date="2018-02-21T15:18:00Z">
          <w:pPr>
            <w:pStyle w:val="ListParagraph"/>
            <w:numPr>
              <w:ilvl w:val="1"/>
              <w:numId w:val="41"/>
            </w:numPr>
            <w:ind w:left="1440" w:hanging="360"/>
          </w:pPr>
        </w:pPrChange>
      </w:pPr>
      <w:r>
        <w:t xml:space="preserve">Insert a quotation mark before </w:t>
      </w:r>
      <w:r w:rsidRPr="004008DF">
        <w:rPr>
          <w:rStyle w:val="CODEtemp"/>
        </w:rPr>
        <w:t>A3101</w:t>
      </w:r>
      <w:r>
        <w:t>.</w:t>
      </w:r>
    </w:p>
    <w:p w14:paraId="7C88821C" w14:textId="77777777" w:rsidR="004008DF" w:rsidRDefault="004008DF">
      <w:pPr>
        <w:pStyle w:val="ListParagraph"/>
        <w:numPr>
          <w:ilvl w:val="1"/>
          <w:numId w:val="40"/>
        </w:numPr>
        <w:pPrChange w:id="726" w:author="Laurence Golding" w:date="2018-02-21T15:18:00Z">
          <w:pPr>
            <w:pStyle w:val="ListParagraph"/>
            <w:numPr>
              <w:ilvl w:val="1"/>
              <w:numId w:val="41"/>
            </w:numPr>
            <w:ind w:left="1440" w:hanging="360"/>
          </w:pPr>
        </w:pPrChange>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pPr>
        <w:pStyle w:val="ListParagraph"/>
        <w:numPr>
          <w:ilvl w:val="0"/>
          <w:numId w:val="42"/>
        </w:numPr>
        <w:pPrChange w:id="727" w:author="Laurence Golding" w:date="2018-02-21T15:18:00Z">
          <w:pPr>
            <w:pStyle w:val="ListParagraph"/>
            <w:numPr>
              <w:numId w:val="43"/>
            </w:numPr>
            <w:ind w:hanging="360"/>
          </w:pPr>
        </w:pPrChange>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728" w:name="AppendixExamples"/>
      <w:bookmarkStart w:id="729" w:name="_Toc506816761"/>
      <w:bookmarkEnd w:id="728"/>
      <w:r>
        <w:lastRenderedPageBreak/>
        <w:t xml:space="preserve">(Informative) </w:t>
      </w:r>
      <w:r w:rsidR="00710FE0">
        <w:t>Examples</w:t>
      </w:r>
      <w:bookmarkEnd w:id="72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730" w:name="_Toc506816762"/>
      <w:r>
        <w:t>Minimal valid SARIF file resulting from a scan</w:t>
      </w:r>
      <w:bookmarkEnd w:id="730"/>
    </w:p>
    <w:p w14:paraId="2DCB587E" w14:textId="79ED0F17"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BE1BB3">
        <w:t>3.12.12</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3D9E96F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BE1BB3">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BE1BB3">
        <w:t>3.12.12</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731" w:name="_Toc506816763"/>
      <w:r w:rsidRPr="00745595">
        <w:t>Minimal recommended SARIF file with source information</w:t>
      </w:r>
      <w:bookmarkEnd w:id="731"/>
    </w:p>
    <w:p w14:paraId="59A271D1" w14:textId="45B4A13A" w:rsidR="00745595" w:rsidRDefault="00745595" w:rsidP="00745595">
      <w:r w:rsidRPr="00745595">
        <w:t>This is a minimal recommended SARIF file for the case where</w:t>
      </w:r>
    </w:p>
    <w:p w14:paraId="5ADF969E" w14:textId="286E3752" w:rsidR="00745595" w:rsidRDefault="00745595">
      <w:pPr>
        <w:pStyle w:val="ListParagraph"/>
        <w:numPr>
          <w:ilvl w:val="0"/>
          <w:numId w:val="43"/>
        </w:numPr>
        <w:pPrChange w:id="732" w:author="Laurence Golding" w:date="2018-02-21T15:18:00Z">
          <w:pPr>
            <w:pStyle w:val="ListParagraph"/>
            <w:numPr>
              <w:numId w:val="44"/>
            </w:numPr>
            <w:ind w:hanging="360"/>
          </w:pPr>
        </w:pPrChange>
      </w:pPr>
      <w:r>
        <w:t>The analysis tool was run with the intent of scanning files and producing results (see §</w:t>
      </w:r>
      <w:r>
        <w:fldChar w:fldCharType="begin"/>
      </w:r>
      <w:r>
        <w:instrText xml:space="preserve"> REF _Ref493350972 \w \h </w:instrText>
      </w:r>
      <w:r>
        <w:fldChar w:fldCharType="separate"/>
      </w:r>
      <w:r w:rsidR="00BE1BB3">
        <w:t>3.12.12</w:t>
      </w:r>
      <w:r>
        <w:fldChar w:fldCharType="end"/>
      </w:r>
      <w:r>
        <w:t>), and</w:t>
      </w:r>
    </w:p>
    <w:p w14:paraId="4EA20037" w14:textId="77777777" w:rsidR="00745595" w:rsidRDefault="00745595">
      <w:pPr>
        <w:pStyle w:val="ListParagraph"/>
        <w:numPr>
          <w:ilvl w:val="0"/>
          <w:numId w:val="43"/>
        </w:numPr>
        <w:pPrChange w:id="733" w:author="Laurence Golding" w:date="2018-02-21T15:18:00Z">
          <w:pPr>
            <w:pStyle w:val="ListParagraph"/>
            <w:numPr>
              <w:numId w:val="44"/>
            </w:numPr>
            <w:ind w:hanging="360"/>
          </w:pPr>
        </w:pPrChange>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81CA47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BE1BB3">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BE1BB3">
        <w:t>3.12.12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BE1BB3">
        <w:t>3.18</w:t>
      </w:r>
      <w:r>
        <w:fldChar w:fldCharType="end"/>
      </w:r>
      <w:r>
        <w:t xml:space="preserve">) so the recommended elements of the </w:t>
      </w:r>
      <w:r w:rsidRPr="00745595">
        <w:rPr>
          <w:rStyle w:val="CODEtemp"/>
        </w:rPr>
        <w:t>result</w:t>
      </w:r>
      <w:r>
        <w:t xml:space="preserve"> object can be shown.</w:t>
      </w:r>
    </w:p>
    <w:p w14:paraId="0A703AC0" w14:textId="4EC390D5"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BE1BB3">
        <w:t>3.12.10</w:t>
      </w:r>
      <w:r>
        <w:fldChar w:fldCharType="end"/>
      </w:r>
      <w:r>
        <w:t>) specifying only those files in which the tool detected a result.</w:t>
      </w:r>
    </w:p>
    <w:p w14:paraId="71E13AB3" w14:textId="48B7D3E9"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BE1BB3">
        <w:t>3.12.11</w:t>
      </w:r>
      <w:r>
        <w:fldChar w:fldCharType="end"/>
      </w:r>
      <w:r>
        <w:t>), because when physical location information is available, that property is optional (it “</w:t>
      </w:r>
      <w:r w:rsidRPr="00745595">
        <w:rPr>
          <w:b/>
        </w:rPr>
        <w:t>MAY</w:t>
      </w:r>
      <w:r>
        <w:t>” be present).</w:t>
      </w:r>
    </w:p>
    <w:p w14:paraId="3D9A1852" w14:textId="5108EA8F"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BE1BB3">
        <w:t>3.12.15</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lastRenderedPageBreak/>
        <w:t xml:space="preserve">          "mimeType": "text/x-c"</w:t>
      </w:r>
    </w:p>
    <w:p w14:paraId="583EEDBA" w14:textId="77777777" w:rsidR="006570BF" w:rsidRDefault="006570BF" w:rsidP="006570BF">
      <w:pPr>
        <w:pStyle w:val="Code"/>
      </w:pPr>
      <w:r>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w:t>
      </w:r>
      <w:proofErr w:type="gramStart"/>
      <w:r>
        <w:t>collections::</w:t>
      </w:r>
      <w:proofErr w:type="gramEnd"/>
      <w:r>
        <w:t>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734" w:name="_Toc506816764"/>
      <w:r w:rsidRPr="001D7651">
        <w:t>Minimal recommended SARIF file without source information</w:t>
      </w:r>
      <w:bookmarkEnd w:id="734"/>
    </w:p>
    <w:p w14:paraId="0C8A9C7D" w14:textId="6794C44A" w:rsidR="001D7651" w:rsidRDefault="001D7651" w:rsidP="001D7651">
      <w:r w:rsidRPr="001D7651">
        <w:t>This is a minimal recommended SARIF file for the case where</w:t>
      </w:r>
    </w:p>
    <w:p w14:paraId="1B15DF0E" w14:textId="5A62FF9A" w:rsidR="001D7651" w:rsidRDefault="001D7651">
      <w:pPr>
        <w:pStyle w:val="ListParagraph"/>
        <w:numPr>
          <w:ilvl w:val="0"/>
          <w:numId w:val="44"/>
        </w:numPr>
        <w:pPrChange w:id="735" w:author="Laurence Golding" w:date="2018-02-21T15:18:00Z">
          <w:pPr>
            <w:pStyle w:val="ListParagraph"/>
            <w:numPr>
              <w:numId w:val="45"/>
            </w:numPr>
            <w:ind w:hanging="360"/>
          </w:pPr>
        </w:pPrChange>
      </w:pPr>
      <w:r>
        <w:t>The analysis tool was run with the intent of scanning files and producing results (see §</w:t>
      </w:r>
      <w:r>
        <w:fldChar w:fldCharType="begin"/>
      </w:r>
      <w:r>
        <w:instrText xml:space="preserve"> REF _Ref493350972 \w \h </w:instrText>
      </w:r>
      <w:r>
        <w:fldChar w:fldCharType="separate"/>
      </w:r>
      <w:r w:rsidR="00BE1BB3">
        <w:t>3.12.12</w:t>
      </w:r>
      <w:r>
        <w:fldChar w:fldCharType="end"/>
      </w:r>
      <w:r>
        <w:t>), but</w:t>
      </w:r>
    </w:p>
    <w:p w14:paraId="513B4949" w14:textId="288E5027" w:rsidR="001D7651" w:rsidRDefault="001D7651">
      <w:pPr>
        <w:pStyle w:val="ListParagraph"/>
        <w:numPr>
          <w:ilvl w:val="0"/>
          <w:numId w:val="44"/>
        </w:numPr>
        <w:pPrChange w:id="736" w:author="Laurence Golding" w:date="2018-02-21T15:18:00Z">
          <w:pPr>
            <w:pStyle w:val="ListParagraph"/>
            <w:numPr>
              <w:numId w:val="45"/>
            </w:numPr>
            <w:ind w:hanging="360"/>
          </w:pPr>
        </w:pPrChange>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3E6B2C0F"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BE1BB3">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BE1BB3">
        <w:t>3.12.12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BE1BB3">
        <w:t>3.18</w:t>
      </w:r>
      <w:r>
        <w:fldChar w:fldCharType="end"/>
      </w:r>
      <w:r>
        <w:t xml:space="preserve">) so the recommended elements of the </w:t>
      </w:r>
      <w:r w:rsidRPr="001D7651">
        <w:rPr>
          <w:rStyle w:val="CODEtemp"/>
        </w:rPr>
        <w:t>result</w:t>
      </w:r>
      <w:r>
        <w:t xml:space="preserve"> object can be shown.</w:t>
      </w:r>
    </w:p>
    <w:p w14:paraId="7469062E" w14:textId="235304E7"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BE1BB3">
        <w:t>3.12.10</w:t>
      </w:r>
      <w:r>
        <w:fldChar w:fldCharType="end"/>
      </w:r>
      <w:r>
        <w:t>) specifying only those files in which the tool detected a result.</w:t>
      </w:r>
    </w:p>
    <w:p w14:paraId="76A5A66E" w14:textId="0426BD59"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BE1BB3">
        <w:t>3.12.11</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lastRenderedPageBreak/>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w:t>
      </w:r>
      <w:proofErr w:type="gramStart"/>
      <w:r>
        <w:t>Example.Worker.DoWork</w:t>
      </w:r>
      <w:proofErr w:type="gramEnd"/>
      <w:r>
        <w:t>":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w:t>
      </w:r>
      <w:proofErr w:type="gramStart"/>
      <w:r>
        <w:t>1.Encrypt</w:t>
      </w:r>
      <w:proofErr w:type="gramEnd"/>
      <w:r>
        <w: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w:t>
      </w:r>
      <w:proofErr w:type="gramStart"/>
      <w:r>
        <w:t>Example.Worker.DoWork</w:t>
      </w:r>
      <w:proofErr w:type="gramEnd"/>
      <w:r>
        <w:t>"</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737" w:name="_Toc506816765"/>
      <w:r w:rsidRPr="001D7651">
        <w:t>SARIF file for exporting rule metadata</w:t>
      </w:r>
      <w:bookmarkEnd w:id="737"/>
    </w:p>
    <w:p w14:paraId="269DD195" w14:textId="42B613B5"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BE1BB3">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BE1BB3">
        <w:t>3.12.15</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lastRenderedPageBreak/>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738" w:name="_Toc506816766"/>
      <w:r>
        <w:t>Comprehensive SARIF file</w:t>
      </w:r>
      <w:bookmarkEnd w:id="73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lastRenderedPageBreak/>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w:t>
      </w:r>
      <w:proofErr w:type="gramStart"/>
      <w:r>
        <w:t>collections::</w:t>
      </w:r>
      <w:proofErr w:type="gramEnd"/>
      <w:r>
        <w:t>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w:t>
      </w:r>
      <w:proofErr w:type="gramStart"/>
      <w:r>
        <w:t>collections::</w:t>
      </w:r>
      <w:proofErr w:type="gramEnd"/>
      <w:r>
        <w:t>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w:t>
      </w:r>
      <w:proofErr w:type="gramStart"/>
      <w:r>
        <w:t>collections::</w:t>
      </w:r>
      <w:proofErr w:type="gramEnd"/>
      <w:r>
        <w:t>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w:t>
      </w:r>
      <w:proofErr w:type="gramStart"/>
      <w:r>
        <w:t>core(</w:t>
      </w:r>
      <w:proofErr w:type="gramEnd"/>
      <w:r>
        <w:t>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lastRenderedPageBreak/>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w:t>
      </w:r>
      <w:proofErr w:type="gramStart"/>
      <w:r>
        <w:t>collections::</w:t>
      </w:r>
      <w:proofErr w:type="gramEnd"/>
      <w:r>
        <w:t>list:add",</w:t>
      </w:r>
    </w:p>
    <w:p w14:paraId="32B4FE3A" w14:textId="77777777" w:rsidR="006043FF" w:rsidRDefault="006043FF" w:rsidP="006043FF">
      <w:pPr>
        <w:pStyle w:val="Code"/>
      </w:pPr>
      <w:r>
        <w:t xml:space="preserve">              "decoratedName": </w:t>
      </w:r>
      <w:proofErr w:type="gramStart"/>
      <w:r>
        <w:t>"?add</w:t>
      </w:r>
      <w:proofErr w:type="gramEnd"/>
      <w:r>
        <w:t>@list@collections@@QAEXH@Z"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w:t>
      </w:r>
      <w:proofErr w:type="gramStart"/>
      <w:r>
        <w:t>collections::</w:t>
      </w:r>
      <w:proofErr w:type="gramEnd"/>
      <w:r>
        <w:t>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w:t>
      </w:r>
      <w:proofErr w:type="gramStart"/>
      <w:r>
        <w:t>collections::</w:t>
      </w:r>
      <w:proofErr w:type="gramEnd"/>
      <w:r>
        <w:t>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lastRenderedPageBreak/>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w:t>
      </w:r>
      <w:proofErr w:type="gramStart"/>
      <w:r>
        <w:t>`(</w:t>
      </w:r>
      <w:proofErr w:type="gramEnd"/>
      <w:r>
        <w:t>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w:t>
      </w:r>
      <w:proofErr w:type="gramStart"/>
      <w:r>
        <w:t>collections::</w:t>
      </w:r>
      <w:proofErr w:type="gramEnd"/>
      <w:r>
        <w:t>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w:t>
      </w:r>
      <w:proofErr w:type="gramStart"/>
      <w:r>
        <w:t>core(</w:t>
      </w:r>
      <w:proofErr w:type="gramEnd"/>
      <w:r>
        <w:t>ptr, offset, val)",</w:t>
      </w:r>
    </w:p>
    <w:p w14:paraId="468A13D5" w14:textId="6BE6E605" w:rsidR="006043FF" w:rsidRDefault="006043FF" w:rsidP="006043FF">
      <w:pPr>
        <w:pStyle w:val="Code"/>
      </w:pPr>
      <w:r>
        <w:t xml:space="preserve">                  "</w:t>
      </w:r>
      <w:r w:rsidR="00652B5C">
        <w:t>target</w:t>
      </w:r>
      <w:r>
        <w:t>": "</w:t>
      </w:r>
      <w:proofErr w:type="gramStart"/>
      <w:r>
        <w:t>collections::</w:t>
      </w:r>
      <w:proofErr w:type="gramEnd"/>
      <w:r>
        <w:t>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w:t>
      </w:r>
      <w:proofErr w:type="gramStart"/>
      <w:r>
        <w:t>collections::</w:t>
      </w:r>
      <w:proofErr w:type="gramEnd"/>
      <w:r>
        <w:t>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w:t>
      </w:r>
      <w:proofErr w:type="gramStart"/>
      <w:r>
        <w:t>collections::</w:t>
      </w:r>
      <w:proofErr w:type="gramEnd"/>
      <w:r>
        <w:t>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w:t>
      </w:r>
      <w:proofErr w:type="gramStart"/>
      <w:r>
        <w:t>" ]</w:t>
      </w:r>
      <w:proofErr w:type="gramEnd"/>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lastRenderedPageBreak/>
        <w:t xml:space="preserve">                  "fullyQualifiedLogicalName": "</w:t>
      </w:r>
      <w:proofErr w:type="gramStart"/>
      <w:r>
        <w:t>collections::</w:t>
      </w:r>
      <w:proofErr w:type="gramEnd"/>
      <w:r>
        <w:t>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w:t>
      </w:r>
      <w:proofErr w:type="gramStart"/>
      <w:r>
        <w:t>" ]</w:t>
      </w:r>
      <w:proofErr w:type="gramEnd"/>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lastRenderedPageBreak/>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w:t>
      </w:r>
      <w:proofErr w:type="gramStart"/>
      <w:r w:rsidR="006043FF">
        <w:t>Rules.SecureHashAlgorithmRule.Evaluate</w:t>
      </w:r>
      <w:proofErr w:type="gramEnd"/>
      <w:r w:rsidR="006043FF">
        <w:t>",</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w:t>
      </w:r>
      <w:proofErr w:type="gramStart"/>
      <w:r w:rsidR="006043FF">
        <w:t>ExecutionEngine.Engine.EvaluateRule</w:t>
      </w:r>
      <w:proofErr w:type="gramEnd"/>
      <w:r w:rsidR="006043FF">
        <w:t>",</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w:t>
      </w:r>
      <w:proofErr w:type="gramStart"/>
      <w:r>
        <w:t>0}\</w:t>
      </w:r>
      <w:proofErr w:type="gramEnd"/>
      <w:r>
        <w:t>"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w:t>
      </w:r>
      <w:proofErr w:type="gramStart"/>
      <w:r>
        <w:t>`{</w:t>
      </w:r>
      <w:proofErr w:type="gramEnd"/>
      <w:r>
        <w:t>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464C5F8C" w:rsidR="00A05FDF" w:rsidRDefault="002244CB" w:rsidP="00A05FDF">
      <w:pPr>
        <w:pStyle w:val="AppendixHeading1"/>
      </w:pPr>
      <w:bookmarkStart w:id="739" w:name="AppendixRevisionHistory"/>
      <w:bookmarkStart w:id="740" w:name="_Toc85472898"/>
      <w:bookmarkStart w:id="741" w:name="_Toc287332014"/>
      <w:bookmarkStart w:id="742" w:name="_Toc506816767"/>
      <w:bookmarkEnd w:id="739"/>
      <w:r>
        <w:lastRenderedPageBreak/>
        <w:t xml:space="preserve">(Informative) </w:t>
      </w:r>
      <w:r w:rsidR="00A05FDF">
        <w:t>Revision History</w:t>
      </w:r>
      <w:bookmarkEnd w:id="740"/>
      <w:bookmarkEnd w:id="741"/>
      <w:bookmarkEnd w:id="7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0C55FD6"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6D92407"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3482026"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1061217"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0F0F6B7"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A5AB9DE"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31" w:author="Laurence Golding" w:date="2018-02-21T15:14:00Z" w:initials="LG">
    <w:p w14:paraId="7A261264" w14:textId="0131DA8D" w:rsidR="003C716A" w:rsidRDefault="003C716A">
      <w:pPr>
        <w:pStyle w:val="CommentText"/>
      </w:pPr>
      <w:r>
        <w:rPr>
          <w:rStyle w:val="CommentReference"/>
        </w:rPr>
        <w:annotationRef/>
      </w:r>
      <w:r>
        <w:t>Note carefully. There are places in the spec where we discuss the tool in its role as “the thing that does the analysis”, and other places where we discuss it in its role of “the thing that emits a SARIF log file”. After trying it out, I decided that it just didn’t sound right either to use the term “direct producer” everywhere, or to use the term “analysis tool” everywhere. It just reads better to say “direct producer” when we mean “the thing that wrote the log file” and “analysis tool” when we mean “the thing that performed the analysis”.</w:t>
      </w:r>
    </w:p>
    <w:p w14:paraId="795D9563" w14:textId="77777777" w:rsidR="003C716A" w:rsidRDefault="003C716A">
      <w:pPr>
        <w:pStyle w:val="CommentText"/>
      </w:pPr>
    </w:p>
    <w:p w14:paraId="310859F0" w14:textId="7A06B131" w:rsidR="003C716A" w:rsidRPr="00135EA2" w:rsidRDefault="003C716A">
      <w:pPr>
        <w:pStyle w:val="CommentText"/>
      </w:pPr>
      <w:r>
        <w:t xml:space="preserve">The consequence of that choice is that I have to tell implementers that they need to obey those normative requirements that are designated as applying </w:t>
      </w:r>
      <w:r>
        <w:rPr>
          <w:i/>
        </w:rPr>
        <w:t>either</w:t>
      </w:r>
      <w:r>
        <w:t xml:space="preserve"> to “direct producers” or to “analysis tools”.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0859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0859F0" w16cid:durableId="1E380B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F4718" w14:textId="77777777" w:rsidR="00155DDE" w:rsidRDefault="00155DDE" w:rsidP="008C100C">
      <w:r>
        <w:separator/>
      </w:r>
    </w:p>
    <w:p w14:paraId="2E8725BB" w14:textId="77777777" w:rsidR="00155DDE" w:rsidRDefault="00155DDE" w:rsidP="008C100C"/>
    <w:p w14:paraId="11BF51C0" w14:textId="77777777" w:rsidR="00155DDE" w:rsidRDefault="00155DDE" w:rsidP="008C100C"/>
    <w:p w14:paraId="73AFEBEB" w14:textId="77777777" w:rsidR="00155DDE" w:rsidRDefault="00155DDE" w:rsidP="008C100C"/>
    <w:p w14:paraId="3EFA86EA" w14:textId="77777777" w:rsidR="00155DDE" w:rsidRDefault="00155DDE" w:rsidP="008C100C"/>
    <w:p w14:paraId="2C169241" w14:textId="77777777" w:rsidR="00155DDE" w:rsidRDefault="00155DDE" w:rsidP="008C100C"/>
    <w:p w14:paraId="78F599E2" w14:textId="77777777" w:rsidR="00155DDE" w:rsidRDefault="00155DDE" w:rsidP="008C100C"/>
  </w:endnote>
  <w:endnote w:type="continuationSeparator" w:id="0">
    <w:p w14:paraId="5EA72E11" w14:textId="77777777" w:rsidR="00155DDE" w:rsidRDefault="00155DDE" w:rsidP="008C100C">
      <w:r>
        <w:continuationSeparator/>
      </w:r>
    </w:p>
    <w:p w14:paraId="4E9F3E42" w14:textId="77777777" w:rsidR="00155DDE" w:rsidRDefault="00155DDE" w:rsidP="008C100C"/>
    <w:p w14:paraId="4E24477D" w14:textId="77777777" w:rsidR="00155DDE" w:rsidRDefault="00155DDE" w:rsidP="008C100C"/>
    <w:p w14:paraId="60D75442" w14:textId="77777777" w:rsidR="00155DDE" w:rsidRDefault="00155DDE" w:rsidP="008C100C"/>
    <w:p w14:paraId="3FC85D9D" w14:textId="77777777" w:rsidR="00155DDE" w:rsidRDefault="00155DDE" w:rsidP="008C100C"/>
    <w:p w14:paraId="04BC309F" w14:textId="77777777" w:rsidR="00155DDE" w:rsidRDefault="00155DDE" w:rsidP="008C100C"/>
    <w:p w14:paraId="42A1FC68" w14:textId="77777777" w:rsidR="00155DDE" w:rsidRDefault="00155DD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3C716A" w:rsidRDefault="003C71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3C716A" w:rsidRPr="00195F88" w:rsidRDefault="003C716A"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48F6A36" w:rsidR="003C716A" w:rsidRPr="00195F88" w:rsidRDefault="003C716A"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F1B9B">
      <w:rPr>
        <w:rStyle w:val="PageNumber"/>
        <w:noProof/>
        <w:sz w:val="16"/>
        <w:szCs w:val="16"/>
      </w:rPr>
      <w:t>95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F1B9B">
      <w:rPr>
        <w:rStyle w:val="PageNumber"/>
        <w:noProof/>
        <w:sz w:val="16"/>
        <w:szCs w:val="16"/>
      </w:rPr>
      <w:t>104</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3C716A" w:rsidRDefault="003C71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2B7D2" w14:textId="77777777" w:rsidR="00155DDE" w:rsidRDefault="00155DDE" w:rsidP="008C100C">
      <w:r>
        <w:separator/>
      </w:r>
    </w:p>
    <w:p w14:paraId="5E32C615" w14:textId="77777777" w:rsidR="00155DDE" w:rsidRDefault="00155DDE" w:rsidP="008C100C"/>
  </w:footnote>
  <w:footnote w:type="continuationSeparator" w:id="0">
    <w:p w14:paraId="7FED170F" w14:textId="77777777" w:rsidR="00155DDE" w:rsidRDefault="00155DDE" w:rsidP="008C100C">
      <w:r>
        <w:continuationSeparator/>
      </w:r>
    </w:p>
    <w:p w14:paraId="459A922F" w14:textId="77777777" w:rsidR="00155DDE" w:rsidRDefault="00155DDE"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3C716A" w:rsidRDefault="003C71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3C716A" w:rsidRDefault="003C71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3C716A" w:rsidRDefault="003C71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07B10"/>
    <w:multiLevelType w:val="hybridMultilevel"/>
    <w:tmpl w:val="DD70B0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2243DB"/>
    <w:multiLevelType w:val="hybridMultilevel"/>
    <w:tmpl w:val="B7909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B0598C"/>
    <w:multiLevelType w:val="hybridMultilevel"/>
    <w:tmpl w:val="10FCFC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5"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5A7FCC"/>
    <w:multiLevelType w:val="hybridMultilevel"/>
    <w:tmpl w:val="08646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F33E36"/>
    <w:multiLevelType w:val="multilevel"/>
    <w:tmpl w:val="A28659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787121"/>
    <w:multiLevelType w:val="hybridMultilevel"/>
    <w:tmpl w:val="8716D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ABD5E5F"/>
    <w:multiLevelType w:val="hybridMultilevel"/>
    <w:tmpl w:val="63C851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2"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9FD514A"/>
    <w:multiLevelType w:val="hybridMultilevel"/>
    <w:tmpl w:val="9038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2924A2"/>
    <w:multiLevelType w:val="hybridMultilevel"/>
    <w:tmpl w:val="210C0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1"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E195F10"/>
    <w:multiLevelType w:val="hybridMultilevel"/>
    <w:tmpl w:val="029C5B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1"/>
  </w:num>
  <w:num w:numId="3">
    <w:abstractNumId w:val="41"/>
  </w:num>
  <w:num w:numId="4">
    <w:abstractNumId w:val="0"/>
  </w:num>
  <w:num w:numId="5">
    <w:abstractNumId w:val="50"/>
  </w:num>
  <w:num w:numId="6">
    <w:abstractNumId w:val="19"/>
  </w:num>
  <w:num w:numId="7">
    <w:abstractNumId w:val="38"/>
  </w:num>
  <w:num w:numId="8">
    <w:abstractNumId w:val="32"/>
  </w:num>
  <w:num w:numId="9">
    <w:abstractNumId w:val="3"/>
  </w:num>
  <w:num w:numId="10">
    <w:abstractNumId w:val="48"/>
  </w:num>
  <w:num w:numId="11">
    <w:abstractNumId w:val="37"/>
  </w:num>
  <w:num w:numId="12">
    <w:abstractNumId w:val="15"/>
  </w:num>
  <w:num w:numId="13">
    <w:abstractNumId w:val="12"/>
  </w:num>
  <w:num w:numId="14">
    <w:abstractNumId w:val="13"/>
  </w:num>
  <w:num w:numId="15">
    <w:abstractNumId w:val="51"/>
  </w:num>
  <w:num w:numId="16">
    <w:abstractNumId w:val="36"/>
  </w:num>
  <w:num w:numId="17">
    <w:abstractNumId w:val="54"/>
  </w:num>
  <w:num w:numId="18">
    <w:abstractNumId w:val="39"/>
  </w:num>
  <w:num w:numId="19">
    <w:abstractNumId w:val="55"/>
  </w:num>
  <w:num w:numId="20">
    <w:abstractNumId w:val="44"/>
  </w:num>
  <w:num w:numId="21">
    <w:abstractNumId w:val="20"/>
  </w:num>
  <w:num w:numId="22">
    <w:abstractNumId w:val="42"/>
  </w:num>
  <w:num w:numId="23">
    <w:abstractNumId w:val="45"/>
  </w:num>
  <w:num w:numId="24">
    <w:abstractNumId w:val="35"/>
  </w:num>
  <w:num w:numId="25">
    <w:abstractNumId w:val="34"/>
  </w:num>
  <w:num w:numId="26">
    <w:abstractNumId w:val="29"/>
  </w:num>
  <w:num w:numId="27">
    <w:abstractNumId w:val="4"/>
  </w:num>
  <w:num w:numId="28">
    <w:abstractNumId w:val="27"/>
  </w:num>
  <w:num w:numId="29">
    <w:abstractNumId w:val="14"/>
  </w:num>
  <w:num w:numId="30">
    <w:abstractNumId w:val="49"/>
  </w:num>
  <w:num w:numId="31">
    <w:abstractNumId w:val="22"/>
  </w:num>
  <w:num w:numId="32">
    <w:abstractNumId w:val="8"/>
  </w:num>
  <w:num w:numId="33">
    <w:abstractNumId w:val="33"/>
  </w:num>
  <w:num w:numId="34">
    <w:abstractNumId w:val="16"/>
  </w:num>
  <w:num w:numId="35">
    <w:abstractNumId w:val="11"/>
  </w:num>
  <w:num w:numId="36">
    <w:abstractNumId w:val="6"/>
  </w:num>
  <w:num w:numId="37">
    <w:abstractNumId w:val="23"/>
  </w:num>
  <w:num w:numId="38">
    <w:abstractNumId w:val="18"/>
  </w:num>
  <w:num w:numId="39">
    <w:abstractNumId w:val="53"/>
  </w:num>
  <w:num w:numId="40">
    <w:abstractNumId w:val="7"/>
  </w:num>
  <w:num w:numId="41">
    <w:abstractNumId w:val="43"/>
  </w:num>
  <w:num w:numId="42">
    <w:abstractNumId w:val="21"/>
  </w:num>
  <w:num w:numId="43">
    <w:abstractNumId w:val="17"/>
  </w:num>
  <w:num w:numId="44">
    <w:abstractNumId w:val="10"/>
  </w:num>
  <w:num w:numId="45">
    <w:abstractNumId w:val="56"/>
  </w:num>
  <w:num w:numId="46">
    <w:abstractNumId w:val="28"/>
  </w:num>
  <w:num w:numId="47">
    <w:abstractNumId w:val="5"/>
  </w:num>
  <w:num w:numId="48">
    <w:abstractNumId w:val="52"/>
  </w:num>
  <w:num w:numId="49">
    <w:abstractNumId w:val="24"/>
  </w:num>
  <w:num w:numId="50">
    <w:abstractNumId w:val="25"/>
  </w:num>
  <w:num w:numId="51">
    <w:abstractNumId w:val="40"/>
  </w:num>
  <w:num w:numId="52">
    <w:abstractNumId w:val="47"/>
  </w:num>
  <w:num w:numId="53">
    <w:abstractNumId w:val="26"/>
  </w:num>
  <w:num w:numId="54">
    <w:abstractNumId w:val="9"/>
  </w:num>
  <w:num w:numId="55">
    <w:abstractNumId w:val="2"/>
  </w:num>
  <w:num w:numId="56">
    <w:abstractNumId w:val="31"/>
  </w:num>
  <w:num w:numId="57">
    <w:abstractNumId w:val="46"/>
  </w:num>
  <w:num w:numId="58">
    <w:abstractNumId w:val="30"/>
  </w:num>
  <w:numIdMacAtCleanup w:val="5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17D4"/>
    <w:rsid w:val="00022C2B"/>
    <w:rsid w:val="00024B60"/>
    <w:rsid w:val="00024C43"/>
    <w:rsid w:val="00025117"/>
    <w:rsid w:val="0003129F"/>
    <w:rsid w:val="0003320E"/>
    <w:rsid w:val="00035E41"/>
    <w:rsid w:val="0004318A"/>
    <w:rsid w:val="00045705"/>
    <w:rsid w:val="00050DE8"/>
    <w:rsid w:val="000514EF"/>
    <w:rsid w:val="00054447"/>
    <w:rsid w:val="000712FC"/>
    <w:rsid w:val="0007362C"/>
    <w:rsid w:val="00075DEE"/>
    <w:rsid w:val="00076EFC"/>
    <w:rsid w:val="000804E2"/>
    <w:rsid w:val="00082AAE"/>
    <w:rsid w:val="0008346E"/>
    <w:rsid w:val="00084D2F"/>
    <w:rsid w:val="000928F9"/>
    <w:rsid w:val="00096E2D"/>
    <w:rsid w:val="000A7DA8"/>
    <w:rsid w:val="000B071A"/>
    <w:rsid w:val="000B1B0C"/>
    <w:rsid w:val="000B428A"/>
    <w:rsid w:val="000B6674"/>
    <w:rsid w:val="000B706D"/>
    <w:rsid w:val="000C304E"/>
    <w:rsid w:val="000C471B"/>
    <w:rsid w:val="000C5446"/>
    <w:rsid w:val="000C5A2B"/>
    <w:rsid w:val="000C66BB"/>
    <w:rsid w:val="000C756E"/>
    <w:rsid w:val="000D32C1"/>
    <w:rsid w:val="000D4DB2"/>
    <w:rsid w:val="000E28CA"/>
    <w:rsid w:val="000E714F"/>
    <w:rsid w:val="000F0B58"/>
    <w:rsid w:val="000F36D1"/>
    <w:rsid w:val="000F3A82"/>
    <w:rsid w:val="000F7985"/>
    <w:rsid w:val="001012B0"/>
    <w:rsid w:val="00101FF7"/>
    <w:rsid w:val="00103406"/>
    <w:rsid w:val="001037D4"/>
    <w:rsid w:val="001057D2"/>
    <w:rsid w:val="00111DDA"/>
    <w:rsid w:val="0011364B"/>
    <w:rsid w:val="00115843"/>
    <w:rsid w:val="0011740D"/>
    <w:rsid w:val="001201D3"/>
    <w:rsid w:val="00123427"/>
    <w:rsid w:val="0012387E"/>
    <w:rsid w:val="00123F2F"/>
    <w:rsid w:val="00124F1F"/>
    <w:rsid w:val="00125EA7"/>
    <w:rsid w:val="00126D77"/>
    <w:rsid w:val="00130B0A"/>
    <w:rsid w:val="00132810"/>
    <w:rsid w:val="00135BCE"/>
    <w:rsid w:val="00135EA2"/>
    <w:rsid w:val="0013636C"/>
    <w:rsid w:val="00136F19"/>
    <w:rsid w:val="001417F8"/>
    <w:rsid w:val="00147F63"/>
    <w:rsid w:val="00154655"/>
    <w:rsid w:val="00155251"/>
    <w:rsid w:val="00155DDE"/>
    <w:rsid w:val="00161D0D"/>
    <w:rsid w:val="00162A07"/>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063E4"/>
    <w:rsid w:val="00213A75"/>
    <w:rsid w:val="0022141B"/>
    <w:rsid w:val="002244CB"/>
    <w:rsid w:val="00225C3B"/>
    <w:rsid w:val="00233FDD"/>
    <w:rsid w:val="0023482D"/>
    <w:rsid w:val="00244809"/>
    <w:rsid w:val="0025208C"/>
    <w:rsid w:val="0025687E"/>
    <w:rsid w:val="002644D0"/>
    <w:rsid w:val="00265702"/>
    <w:rsid w:val="00273E05"/>
    <w:rsid w:val="00275FD8"/>
    <w:rsid w:val="00285F85"/>
    <w:rsid w:val="00286B5F"/>
    <w:rsid w:val="00286EC7"/>
    <w:rsid w:val="0029073A"/>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E25E7"/>
    <w:rsid w:val="002F18F3"/>
    <w:rsid w:val="002F59E7"/>
    <w:rsid w:val="002F793A"/>
    <w:rsid w:val="00301208"/>
    <w:rsid w:val="00310E8A"/>
    <w:rsid w:val="003129C6"/>
    <w:rsid w:val="00314688"/>
    <w:rsid w:val="0031494F"/>
    <w:rsid w:val="00321264"/>
    <w:rsid w:val="00324D23"/>
    <w:rsid w:val="003374BB"/>
    <w:rsid w:val="003409C5"/>
    <w:rsid w:val="003423A1"/>
    <w:rsid w:val="003426DD"/>
    <w:rsid w:val="003476C1"/>
    <w:rsid w:val="00350FDA"/>
    <w:rsid w:val="00353739"/>
    <w:rsid w:val="00353EC5"/>
    <w:rsid w:val="003542DA"/>
    <w:rsid w:val="00354823"/>
    <w:rsid w:val="00361885"/>
    <w:rsid w:val="0036486E"/>
    <w:rsid w:val="00365886"/>
    <w:rsid w:val="003672C8"/>
    <w:rsid w:val="00367564"/>
    <w:rsid w:val="00367B83"/>
    <w:rsid w:val="0037269A"/>
    <w:rsid w:val="0037313D"/>
    <w:rsid w:val="00375394"/>
    <w:rsid w:val="00376AE7"/>
    <w:rsid w:val="003810C0"/>
    <w:rsid w:val="003817AC"/>
    <w:rsid w:val="0038356E"/>
    <w:rsid w:val="0038489A"/>
    <w:rsid w:val="003A433A"/>
    <w:rsid w:val="003A630D"/>
    <w:rsid w:val="003B0E37"/>
    <w:rsid w:val="003B37EF"/>
    <w:rsid w:val="003B5868"/>
    <w:rsid w:val="003B60FC"/>
    <w:rsid w:val="003C18EF"/>
    <w:rsid w:val="003C50C5"/>
    <w:rsid w:val="003C61EA"/>
    <w:rsid w:val="003C6CE7"/>
    <w:rsid w:val="003C716A"/>
    <w:rsid w:val="003C7D94"/>
    <w:rsid w:val="003D1945"/>
    <w:rsid w:val="003D3627"/>
    <w:rsid w:val="003D5A5A"/>
    <w:rsid w:val="003D6897"/>
    <w:rsid w:val="003E1E75"/>
    <w:rsid w:val="003E62A7"/>
    <w:rsid w:val="003E72A2"/>
    <w:rsid w:val="003F242A"/>
    <w:rsid w:val="003F487C"/>
    <w:rsid w:val="003F533C"/>
    <w:rsid w:val="004002D1"/>
    <w:rsid w:val="004008DF"/>
    <w:rsid w:val="00401B55"/>
    <w:rsid w:val="00401BB5"/>
    <w:rsid w:val="00402451"/>
    <w:rsid w:val="00402840"/>
    <w:rsid w:val="0040694F"/>
    <w:rsid w:val="004122F1"/>
    <w:rsid w:val="00412A4B"/>
    <w:rsid w:val="00413D45"/>
    <w:rsid w:val="00413EB8"/>
    <w:rsid w:val="00417AFA"/>
    <w:rsid w:val="004226B7"/>
    <w:rsid w:val="004229B4"/>
    <w:rsid w:val="004258D4"/>
    <w:rsid w:val="0043737C"/>
    <w:rsid w:val="0044419A"/>
    <w:rsid w:val="00454769"/>
    <w:rsid w:val="0045634D"/>
    <w:rsid w:val="00460340"/>
    <w:rsid w:val="0046367E"/>
    <w:rsid w:val="00463B76"/>
    <w:rsid w:val="00465D52"/>
    <w:rsid w:val="0048683B"/>
    <w:rsid w:val="00490AEA"/>
    <w:rsid w:val="004925B5"/>
    <w:rsid w:val="00492D47"/>
    <w:rsid w:val="004A0B66"/>
    <w:rsid w:val="004A35E6"/>
    <w:rsid w:val="004A77ED"/>
    <w:rsid w:val="004B0764"/>
    <w:rsid w:val="004B203E"/>
    <w:rsid w:val="004C1F0A"/>
    <w:rsid w:val="004C2566"/>
    <w:rsid w:val="004C4D7C"/>
    <w:rsid w:val="004D0E5E"/>
    <w:rsid w:val="004D196B"/>
    <w:rsid w:val="004D265A"/>
    <w:rsid w:val="004D77B7"/>
    <w:rsid w:val="004F1090"/>
    <w:rsid w:val="004F272B"/>
    <w:rsid w:val="004F385B"/>
    <w:rsid w:val="004F390D"/>
    <w:rsid w:val="00503441"/>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386"/>
    <w:rsid w:val="0054489F"/>
    <w:rsid w:val="00547D8B"/>
    <w:rsid w:val="00552A4F"/>
    <w:rsid w:val="005531A5"/>
    <w:rsid w:val="00565A0A"/>
    <w:rsid w:val="0056708D"/>
    <w:rsid w:val="005672EA"/>
    <w:rsid w:val="00567DE6"/>
    <w:rsid w:val="00572E88"/>
    <w:rsid w:val="00576770"/>
    <w:rsid w:val="00576C4A"/>
    <w:rsid w:val="005848E5"/>
    <w:rsid w:val="00584D35"/>
    <w:rsid w:val="00590B1D"/>
    <w:rsid w:val="00590C22"/>
    <w:rsid w:val="00590FE3"/>
    <w:rsid w:val="00592BE0"/>
    <w:rsid w:val="005950DA"/>
    <w:rsid w:val="005A293B"/>
    <w:rsid w:val="005A5E41"/>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3202C"/>
    <w:rsid w:val="00632957"/>
    <w:rsid w:val="0063361A"/>
    <w:rsid w:val="00633D82"/>
    <w:rsid w:val="00642FA1"/>
    <w:rsid w:val="00643397"/>
    <w:rsid w:val="00646038"/>
    <w:rsid w:val="0064674B"/>
    <w:rsid w:val="00647E64"/>
    <w:rsid w:val="00652AA9"/>
    <w:rsid w:val="00652B5C"/>
    <w:rsid w:val="00653B8E"/>
    <w:rsid w:val="006570BF"/>
    <w:rsid w:val="006640DD"/>
    <w:rsid w:val="00666A43"/>
    <w:rsid w:val="00666BE5"/>
    <w:rsid w:val="006679CA"/>
    <w:rsid w:val="00675B49"/>
    <w:rsid w:val="00675C8D"/>
    <w:rsid w:val="006806EF"/>
    <w:rsid w:val="0068398A"/>
    <w:rsid w:val="00692CC8"/>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6E54"/>
    <w:rsid w:val="006F7350"/>
    <w:rsid w:val="007054DD"/>
    <w:rsid w:val="00705561"/>
    <w:rsid w:val="00706D59"/>
    <w:rsid w:val="00710FE0"/>
    <w:rsid w:val="0071217C"/>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80AD1"/>
    <w:rsid w:val="00780EC3"/>
    <w:rsid w:val="007816D7"/>
    <w:rsid w:val="00787E55"/>
    <w:rsid w:val="00790D82"/>
    <w:rsid w:val="007A3843"/>
    <w:rsid w:val="007A4110"/>
    <w:rsid w:val="007A53E1"/>
    <w:rsid w:val="007B3C43"/>
    <w:rsid w:val="007C2C52"/>
    <w:rsid w:val="007C64F1"/>
    <w:rsid w:val="007D079E"/>
    <w:rsid w:val="007E3373"/>
    <w:rsid w:val="007F5126"/>
    <w:rsid w:val="00801EC5"/>
    <w:rsid w:val="00806D7D"/>
    <w:rsid w:val="00813A9A"/>
    <w:rsid w:val="00815787"/>
    <w:rsid w:val="00821A6C"/>
    <w:rsid w:val="0082371F"/>
    <w:rsid w:val="008341CC"/>
    <w:rsid w:val="008354A2"/>
    <w:rsid w:val="0083739E"/>
    <w:rsid w:val="00844B2F"/>
    <w:rsid w:val="00847950"/>
    <w:rsid w:val="00847EA1"/>
    <w:rsid w:val="00850F1B"/>
    <w:rsid w:val="00851329"/>
    <w:rsid w:val="00852177"/>
    <w:rsid w:val="00852E10"/>
    <w:rsid w:val="00853AE7"/>
    <w:rsid w:val="008546B3"/>
    <w:rsid w:val="00854B1E"/>
    <w:rsid w:val="00856A2B"/>
    <w:rsid w:val="00857191"/>
    <w:rsid w:val="00860008"/>
    <w:rsid w:val="008651CE"/>
    <w:rsid w:val="008677C6"/>
    <w:rsid w:val="00881AF1"/>
    <w:rsid w:val="00882021"/>
    <w:rsid w:val="00882DB2"/>
    <w:rsid w:val="00882FC4"/>
    <w:rsid w:val="0088732F"/>
    <w:rsid w:val="00890065"/>
    <w:rsid w:val="008A0E1E"/>
    <w:rsid w:val="008A1D1D"/>
    <w:rsid w:val="008A6250"/>
    <w:rsid w:val="008A6BC2"/>
    <w:rsid w:val="008B35FC"/>
    <w:rsid w:val="008B3FB3"/>
    <w:rsid w:val="008C100C"/>
    <w:rsid w:val="008C7396"/>
    <w:rsid w:val="008D23C9"/>
    <w:rsid w:val="008D464F"/>
    <w:rsid w:val="008E0241"/>
    <w:rsid w:val="008E09FB"/>
    <w:rsid w:val="008E1CE1"/>
    <w:rsid w:val="008F022E"/>
    <w:rsid w:val="008F0C80"/>
    <w:rsid w:val="008F38CE"/>
    <w:rsid w:val="008F5087"/>
    <w:rsid w:val="008F61FB"/>
    <w:rsid w:val="00903557"/>
    <w:rsid w:val="00903BE1"/>
    <w:rsid w:val="00903F25"/>
    <w:rsid w:val="009158FC"/>
    <w:rsid w:val="009225E1"/>
    <w:rsid w:val="0092395F"/>
    <w:rsid w:val="00931C97"/>
    <w:rsid w:val="00932BEE"/>
    <w:rsid w:val="00933ED8"/>
    <w:rsid w:val="00944CF4"/>
    <w:rsid w:val="00945051"/>
    <w:rsid w:val="00951C02"/>
    <w:rsid w:val="009523EF"/>
    <w:rsid w:val="009558EF"/>
    <w:rsid w:val="00957AE3"/>
    <w:rsid w:val="00960D49"/>
    <w:rsid w:val="009738A4"/>
    <w:rsid w:val="00976EDC"/>
    <w:rsid w:val="00977711"/>
    <w:rsid w:val="009853E2"/>
    <w:rsid w:val="00992B66"/>
    <w:rsid w:val="00995224"/>
    <w:rsid w:val="00996B9D"/>
    <w:rsid w:val="00996E4C"/>
    <w:rsid w:val="009A1CFF"/>
    <w:rsid w:val="009A44D0"/>
    <w:rsid w:val="009A4C1B"/>
    <w:rsid w:val="009A5AEE"/>
    <w:rsid w:val="009B1274"/>
    <w:rsid w:val="009C2B7C"/>
    <w:rsid w:val="009C7DCE"/>
    <w:rsid w:val="009D1D26"/>
    <w:rsid w:val="009D5461"/>
    <w:rsid w:val="009E2F18"/>
    <w:rsid w:val="009E5ACB"/>
    <w:rsid w:val="009F03D2"/>
    <w:rsid w:val="009F3D61"/>
    <w:rsid w:val="009F6A4E"/>
    <w:rsid w:val="00A001B9"/>
    <w:rsid w:val="00A046ED"/>
    <w:rsid w:val="00A05FDF"/>
    <w:rsid w:val="00A0789C"/>
    <w:rsid w:val="00A12CC2"/>
    <w:rsid w:val="00A14F9A"/>
    <w:rsid w:val="00A25A6E"/>
    <w:rsid w:val="00A3559F"/>
    <w:rsid w:val="00A355DC"/>
    <w:rsid w:val="00A36268"/>
    <w:rsid w:val="00A403F5"/>
    <w:rsid w:val="00A4123E"/>
    <w:rsid w:val="00A43E5D"/>
    <w:rsid w:val="00A44E81"/>
    <w:rsid w:val="00A471E7"/>
    <w:rsid w:val="00A50716"/>
    <w:rsid w:val="00A55204"/>
    <w:rsid w:val="00A620C3"/>
    <w:rsid w:val="00A631F9"/>
    <w:rsid w:val="00A710C8"/>
    <w:rsid w:val="00A718CA"/>
    <w:rsid w:val="00A74192"/>
    <w:rsid w:val="00A83CAA"/>
    <w:rsid w:val="00A85683"/>
    <w:rsid w:val="00A86F30"/>
    <w:rsid w:val="00A9135E"/>
    <w:rsid w:val="00A91CEB"/>
    <w:rsid w:val="00A92A05"/>
    <w:rsid w:val="00AA1F70"/>
    <w:rsid w:val="00AA5CBF"/>
    <w:rsid w:val="00AA7BD8"/>
    <w:rsid w:val="00AB66A4"/>
    <w:rsid w:val="00AC1887"/>
    <w:rsid w:val="00AC44F2"/>
    <w:rsid w:val="00AC5012"/>
    <w:rsid w:val="00AC6C45"/>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20ED5"/>
    <w:rsid w:val="00B2415D"/>
    <w:rsid w:val="00B26B4C"/>
    <w:rsid w:val="00B27191"/>
    <w:rsid w:val="00B31516"/>
    <w:rsid w:val="00B31D35"/>
    <w:rsid w:val="00B32F73"/>
    <w:rsid w:val="00B356DD"/>
    <w:rsid w:val="00B35B4A"/>
    <w:rsid w:val="00B36720"/>
    <w:rsid w:val="00B5002D"/>
    <w:rsid w:val="00B53807"/>
    <w:rsid w:val="00B56878"/>
    <w:rsid w:val="00B569DB"/>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78A9"/>
    <w:rsid w:val="00BC439B"/>
    <w:rsid w:val="00BC7D72"/>
    <w:rsid w:val="00BD0C18"/>
    <w:rsid w:val="00BD5C4F"/>
    <w:rsid w:val="00BD74E8"/>
    <w:rsid w:val="00BE00AC"/>
    <w:rsid w:val="00BE0637"/>
    <w:rsid w:val="00BE1BB3"/>
    <w:rsid w:val="00BE1CE0"/>
    <w:rsid w:val="00BF1B9B"/>
    <w:rsid w:val="00BF3723"/>
    <w:rsid w:val="00C02DEC"/>
    <w:rsid w:val="00C06EC5"/>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2EB2"/>
    <w:rsid w:val="00CA5EC9"/>
    <w:rsid w:val="00CA5F99"/>
    <w:rsid w:val="00CC59E5"/>
    <w:rsid w:val="00CC5EC1"/>
    <w:rsid w:val="00CD2928"/>
    <w:rsid w:val="00CD3924"/>
    <w:rsid w:val="00CE035E"/>
    <w:rsid w:val="00CE0648"/>
    <w:rsid w:val="00CE06CB"/>
    <w:rsid w:val="00CE1F32"/>
    <w:rsid w:val="00CF18D3"/>
    <w:rsid w:val="00CF2745"/>
    <w:rsid w:val="00CF4874"/>
    <w:rsid w:val="00D027BA"/>
    <w:rsid w:val="00D06421"/>
    <w:rsid w:val="00D10846"/>
    <w:rsid w:val="00D122C5"/>
    <w:rsid w:val="00D142A8"/>
    <w:rsid w:val="00D17F06"/>
    <w:rsid w:val="00D211A8"/>
    <w:rsid w:val="00D24DAF"/>
    <w:rsid w:val="00D251CF"/>
    <w:rsid w:val="00D27F14"/>
    <w:rsid w:val="00D27F62"/>
    <w:rsid w:val="00D336F4"/>
    <w:rsid w:val="00D34E24"/>
    <w:rsid w:val="00D422AB"/>
    <w:rsid w:val="00D4234B"/>
    <w:rsid w:val="00D43CB9"/>
    <w:rsid w:val="00D44AFA"/>
    <w:rsid w:val="00D5207A"/>
    <w:rsid w:val="00D5271C"/>
    <w:rsid w:val="00D54431"/>
    <w:rsid w:val="00D56563"/>
    <w:rsid w:val="00D57FAD"/>
    <w:rsid w:val="00D60DFE"/>
    <w:rsid w:val="00D62F3E"/>
    <w:rsid w:val="00D763BC"/>
    <w:rsid w:val="00D8216B"/>
    <w:rsid w:val="00D852A1"/>
    <w:rsid w:val="00D862A8"/>
    <w:rsid w:val="00DA5475"/>
    <w:rsid w:val="00DA68CF"/>
    <w:rsid w:val="00DB3DD8"/>
    <w:rsid w:val="00DB7193"/>
    <w:rsid w:val="00DB7C1F"/>
    <w:rsid w:val="00DC3F77"/>
    <w:rsid w:val="00DC75C8"/>
    <w:rsid w:val="00DD0478"/>
    <w:rsid w:val="00DD2BDF"/>
    <w:rsid w:val="00DD3F2A"/>
    <w:rsid w:val="00DD45F4"/>
    <w:rsid w:val="00DD73AA"/>
    <w:rsid w:val="00DE0F9F"/>
    <w:rsid w:val="00DE46EE"/>
    <w:rsid w:val="00DE6F0E"/>
    <w:rsid w:val="00DE6F8D"/>
    <w:rsid w:val="00DE7AAC"/>
    <w:rsid w:val="00DF1F29"/>
    <w:rsid w:val="00DF302D"/>
    <w:rsid w:val="00DF585E"/>
    <w:rsid w:val="00DF5EAF"/>
    <w:rsid w:val="00DF71DF"/>
    <w:rsid w:val="00E01912"/>
    <w:rsid w:val="00E06227"/>
    <w:rsid w:val="00E06A9A"/>
    <w:rsid w:val="00E1429C"/>
    <w:rsid w:val="00E20F80"/>
    <w:rsid w:val="00E21636"/>
    <w:rsid w:val="00E230BA"/>
    <w:rsid w:val="00E310E0"/>
    <w:rsid w:val="00E31A55"/>
    <w:rsid w:val="00E33543"/>
    <w:rsid w:val="00E35020"/>
    <w:rsid w:val="00E36FE1"/>
    <w:rsid w:val="00E4299F"/>
    <w:rsid w:val="00E43C11"/>
    <w:rsid w:val="00E55AD3"/>
    <w:rsid w:val="00E57DB7"/>
    <w:rsid w:val="00E66BA0"/>
    <w:rsid w:val="00E66E38"/>
    <w:rsid w:val="00E67676"/>
    <w:rsid w:val="00E72306"/>
    <w:rsid w:val="00E76351"/>
    <w:rsid w:val="00E7674F"/>
    <w:rsid w:val="00E769D4"/>
    <w:rsid w:val="00E9034C"/>
    <w:rsid w:val="00E90717"/>
    <w:rsid w:val="00E945FA"/>
    <w:rsid w:val="00E947B6"/>
    <w:rsid w:val="00EA23DD"/>
    <w:rsid w:val="00EB0402"/>
    <w:rsid w:val="00EB7C69"/>
    <w:rsid w:val="00EC1016"/>
    <w:rsid w:val="00EC4D9D"/>
    <w:rsid w:val="00EC6397"/>
    <w:rsid w:val="00ED540D"/>
    <w:rsid w:val="00EE1E0B"/>
    <w:rsid w:val="00EE3179"/>
    <w:rsid w:val="00EE32B1"/>
    <w:rsid w:val="00EE3C80"/>
    <w:rsid w:val="00EE4410"/>
    <w:rsid w:val="00EE6A00"/>
    <w:rsid w:val="00EE6EBD"/>
    <w:rsid w:val="00EE7D13"/>
    <w:rsid w:val="00EF4226"/>
    <w:rsid w:val="00EF4882"/>
    <w:rsid w:val="00EF545E"/>
    <w:rsid w:val="00EF5B8E"/>
    <w:rsid w:val="00EF7DE8"/>
    <w:rsid w:val="00F003C0"/>
    <w:rsid w:val="00F07765"/>
    <w:rsid w:val="00F07E6A"/>
    <w:rsid w:val="00F10B93"/>
    <w:rsid w:val="00F22E38"/>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633FA"/>
    <w:rsid w:val="00F636FC"/>
    <w:rsid w:val="00F66C85"/>
    <w:rsid w:val="00F719DB"/>
    <w:rsid w:val="00F71A67"/>
    <w:rsid w:val="00F7356C"/>
    <w:rsid w:val="00F81243"/>
    <w:rsid w:val="00F83B35"/>
    <w:rsid w:val="00F84A73"/>
    <w:rsid w:val="00F85576"/>
    <w:rsid w:val="00F90F0E"/>
    <w:rsid w:val="00F94152"/>
    <w:rsid w:val="00FA2059"/>
    <w:rsid w:val="00FA361D"/>
    <w:rsid w:val="00FB1E02"/>
    <w:rsid w:val="00FB384A"/>
    <w:rsid w:val="00FB3A75"/>
    <w:rsid w:val="00FB5300"/>
    <w:rsid w:val="00FC1320"/>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629"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3" TargetMode="External"/><Relationship Id="rId47" Type="http://schemas.openxmlformats.org/officeDocument/2006/relationships/hyperlink" Target="https://cwe.mitre.org" TargetMode="External"/><Relationship Id="rId50" Type="http://schemas.openxmlformats.org/officeDocument/2006/relationships/hyperlink" Target="https://www.iso.org/standard/57853.html" TargetMode="External"/><Relationship Id="rId55" Type="http://schemas.microsoft.com/office/2016/09/relationships/commentsIds" Target="commentsIds.xm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 Type="http://schemas.openxmlformats.org/officeDocument/2006/relationships/endnotes" Target="endnotes.xml"/><Relationship Id="rId71"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ietf.org/rfc/rfc2119.txt" TargetMode="External"/><Relationship Id="rId40" Type="http://schemas.openxmlformats.org/officeDocument/2006/relationships/hyperlink" Target="http://www.rfc-editor.org/info/rfc3986" TargetMode="External"/><Relationship Id="rId45" Type="http://schemas.openxmlformats.org/officeDocument/2006/relationships/hyperlink" Target="http://www.unicode.org/versions/Unicode10.0.0/" TargetMode="External"/><Relationship Id="rId53" Type="http://schemas.openxmlformats.org/officeDocument/2006/relationships/comments" Target="comments.xm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json-schema.org/latest/json-schema-core.html" TargetMode="External"/><Relationship Id="rId49" Type="http://schemas.openxmlformats.org/officeDocument/2006/relationships/hyperlink" Target="https://githubengineering.com/a-formal-spec-for-github-markdown/" TargetMode="External"/><Relationship Id="rId57" Type="http://schemas.openxmlformats.org/officeDocument/2006/relationships/hyperlink" Target="https://github.com/oasis-tcs/sarif-spec/issues/27" TargetMode="External"/><Relationship Id="rId61" Type="http://schemas.openxmlformats.org/officeDocument/2006/relationships/hyperlink" Target="https://github.com/oasis-tcs/sarif-spec/issues/69"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semver.org/" TargetMode="External"/><Relationship Id="rId52" Type="http://schemas.openxmlformats.org/officeDocument/2006/relationships/hyperlink" Target="https://www.iso.org/standard/42926.html"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6153.html" TargetMode="External"/><Relationship Id="rId43" Type="http://schemas.openxmlformats.org/officeDocument/2006/relationships/hyperlink" Target="http://www.rfc-editor.org/info/rfc7764" TargetMode="External"/><Relationship Id="rId48" Type="http://schemas.openxmlformats.org/officeDocument/2006/relationships/hyperlink" Target="https://github.com/github/cmark"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8" Type="http://schemas.openxmlformats.org/officeDocument/2006/relationships/hyperlink" Target="https://www.oasis-open.org/committees/sarif/" TargetMode="External"/><Relationship Id="rId51" Type="http://schemas.openxmlformats.org/officeDocument/2006/relationships/hyperlink" Target="https://www.iso.org/standard/64029.html"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2045" TargetMode="External"/><Relationship Id="rId46" Type="http://schemas.openxmlformats.org/officeDocument/2006/relationships/hyperlink" Target="http://spec.commonmark.org/0.28/"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microsoft.com/office/2011/relationships/commentsExtended" Target="commentsExtended.xml"/><Relationship Id="rId62" Type="http://schemas.openxmlformats.org/officeDocument/2006/relationships/hyperlink" Target="https://github.com/oasis-tcs/sarif-spec/issues/72" TargetMode="External"/><Relationship Id="rId7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EFABA-D740-4BF9-89EC-AA3CE6DF6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6853</TotalTime>
  <Pages>104</Pages>
  <Words>41637</Words>
  <Characters>237333</Characters>
  <Application>Microsoft Office Word</Application>
  <DocSecurity>0</DocSecurity>
  <Lines>1977</Lines>
  <Paragraphs>556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278414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323</cp:revision>
  <cp:lastPrinted>2011-08-05T16:21:00Z</cp:lastPrinted>
  <dcterms:created xsi:type="dcterms:W3CDTF">2017-08-01T19:18:00Z</dcterms:created>
  <dcterms:modified xsi:type="dcterms:W3CDTF">2018-02-21T23:47:00Z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