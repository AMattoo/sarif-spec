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411DAA24" w:rsidR="00E01912" w:rsidRDefault="00F84417" w:rsidP="00E01912">
      <w:pPr>
        <w:pStyle w:val="Subtitle"/>
        <w:rPr>
          <w:sz w:val="24"/>
          <w:szCs w:val="24"/>
        </w:rPr>
      </w:pPr>
      <w:bookmarkStart w:id="0" w:name="_Toc85472892"/>
      <w:r>
        <w:rPr>
          <w:sz w:val="24"/>
          <w:szCs w:val="24"/>
        </w:rPr>
        <w:t>0</w:t>
      </w:r>
      <w:r w:rsidR="00CC1746">
        <w:rPr>
          <w:sz w:val="24"/>
          <w:szCs w:val="24"/>
        </w:rPr>
        <w:t>6</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2945C59" w:rsidR="00D17F06" w:rsidRDefault="008A57C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0A79FE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407222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886821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39A28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08573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177D8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36F27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4FFA9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D36C47B" w14:textId="706048DD" w:rsidR="00EE01A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64040" w:history="1">
        <w:r w:rsidR="00EE01A8" w:rsidRPr="009034B0">
          <w:rPr>
            <w:rStyle w:val="Hyperlink"/>
            <w:noProof/>
          </w:rPr>
          <w:t>1</w:t>
        </w:r>
        <w:r w:rsidR="00EE01A8">
          <w:rPr>
            <w:rFonts w:asciiTheme="minorHAnsi" w:eastAsiaTheme="minorEastAsia" w:hAnsiTheme="minorHAnsi" w:cstheme="minorBidi"/>
            <w:noProof/>
            <w:sz w:val="22"/>
            <w:szCs w:val="22"/>
          </w:rPr>
          <w:tab/>
        </w:r>
        <w:r w:rsidR="00EE01A8" w:rsidRPr="009034B0">
          <w:rPr>
            <w:rStyle w:val="Hyperlink"/>
            <w:noProof/>
          </w:rPr>
          <w:t>Introduction</w:t>
        </w:r>
        <w:r w:rsidR="00EE01A8">
          <w:rPr>
            <w:noProof/>
            <w:webHidden/>
          </w:rPr>
          <w:tab/>
        </w:r>
        <w:r w:rsidR="00EE01A8">
          <w:rPr>
            <w:noProof/>
            <w:webHidden/>
          </w:rPr>
          <w:fldChar w:fldCharType="begin"/>
        </w:r>
        <w:r w:rsidR="00EE01A8">
          <w:rPr>
            <w:noProof/>
            <w:webHidden/>
          </w:rPr>
          <w:instrText xml:space="preserve"> PAGEREF _Toc516064040 \h </w:instrText>
        </w:r>
        <w:r w:rsidR="00EE01A8">
          <w:rPr>
            <w:noProof/>
            <w:webHidden/>
          </w:rPr>
        </w:r>
        <w:r w:rsidR="00EE01A8">
          <w:rPr>
            <w:noProof/>
            <w:webHidden/>
          </w:rPr>
          <w:fldChar w:fldCharType="separate"/>
        </w:r>
        <w:r w:rsidR="00EE01A8">
          <w:rPr>
            <w:noProof/>
            <w:webHidden/>
          </w:rPr>
          <w:t>12</w:t>
        </w:r>
        <w:r w:rsidR="00EE01A8">
          <w:rPr>
            <w:noProof/>
            <w:webHidden/>
          </w:rPr>
          <w:fldChar w:fldCharType="end"/>
        </w:r>
      </w:hyperlink>
    </w:p>
    <w:p w14:paraId="291C799A" w14:textId="528E6DF9"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1" w:history="1">
        <w:r w:rsidR="00EE01A8" w:rsidRPr="009034B0">
          <w:rPr>
            <w:rStyle w:val="Hyperlink"/>
            <w:noProof/>
          </w:rPr>
          <w:t>1.1 IPR Policy</w:t>
        </w:r>
        <w:r w:rsidR="00EE01A8">
          <w:rPr>
            <w:noProof/>
            <w:webHidden/>
          </w:rPr>
          <w:tab/>
        </w:r>
        <w:r w:rsidR="00EE01A8">
          <w:rPr>
            <w:noProof/>
            <w:webHidden/>
          </w:rPr>
          <w:fldChar w:fldCharType="begin"/>
        </w:r>
        <w:r w:rsidR="00EE01A8">
          <w:rPr>
            <w:noProof/>
            <w:webHidden/>
          </w:rPr>
          <w:instrText xml:space="preserve"> PAGEREF _Toc516064041 \h </w:instrText>
        </w:r>
        <w:r w:rsidR="00EE01A8">
          <w:rPr>
            <w:noProof/>
            <w:webHidden/>
          </w:rPr>
        </w:r>
        <w:r w:rsidR="00EE01A8">
          <w:rPr>
            <w:noProof/>
            <w:webHidden/>
          </w:rPr>
          <w:fldChar w:fldCharType="separate"/>
        </w:r>
        <w:r w:rsidR="00EE01A8">
          <w:rPr>
            <w:noProof/>
            <w:webHidden/>
          </w:rPr>
          <w:t>12</w:t>
        </w:r>
        <w:r w:rsidR="00EE01A8">
          <w:rPr>
            <w:noProof/>
            <w:webHidden/>
          </w:rPr>
          <w:fldChar w:fldCharType="end"/>
        </w:r>
      </w:hyperlink>
    </w:p>
    <w:p w14:paraId="4471D765" w14:textId="7EAF3792"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2" w:history="1">
        <w:r w:rsidR="00EE01A8" w:rsidRPr="009034B0">
          <w:rPr>
            <w:rStyle w:val="Hyperlink"/>
            <w:noProof/>
          </w:rPr>
          <w:t>1.2 Terminology</w:t>
        </w:r>
        <w:r w:rsidR="00EE01A8">
          <w:rPr>
            <w:noProof/>
            <w:webHidden/>
          </w:rPr>
          <w:tab/>
        </w:r>
        <w:r w:rsidR="00EE01A8">
          <w:rPr>
            <w:noProof/>
            <w:webHidden/>
          </w:rPr>
          <w:fldChar w:fldCharType="begin"/>
        </w:r>
        <w:r w:rsidR="00EE01A8">
          <w:rPr>
            <w:noProof/>
            <w:webHidden/>
          </w:rPr>
          <w:instrText xml:space="preserve"> PAGEREF _Toc516064042 \h </w:instrText>
        </w:r>
        <w:r w:rsidR="00EE01A8">
          <w:rPr>
            <w:noProof/>
            <w:webHidden/>
          </w:rPr>
        </w:r>
        <w:r w:rsidR="00EE01A8">
          <w:rPr>
            <w:noProof/>
            <w:webHidden/>
          </w:rPr>
          <w:fldChar w:fldCharType="separate"/>
        </w:r>
        <w:r w:rsidR="00EE01A8">
          <w:rPr>
            <w:noProof/>
            <w:webHidden/>
          </w:rPr>
          <w:t>12</w:t>
        </w:r>
        <w:r w:rsidR="00EE01A8">
          <w:rPr>
            <w:noProof/>
            <w:webHidden/>
          </w:rPr>
          <w:fldChar w:fldCharType="end"/>
        </w:r>
      </w:hyperlink>
    </w:p>
    <w:p w14:paraId="5E611E59" w14:textId="48F9C58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3" w:history="1">
        <w:r w:rsidR="00EE01A8" w:rsidRPr="009034B0">
          <w:rPr>
            <w:rStyle w:val="Hyperlink"/>
            <w:noProof/>
          </w:rPr>
          <w:t>1.3 Normative References</w:t>
        </w:r>
        <w:r w:rsidR="00EE01A8">
          <w:rPr>
            <w:noProof/>
            <w:webHidden/>
          </w:rPr>
          <w:tab/>
        </w:r>
        <w:r w:rsidR="00EE01A8">
          <w:rPr>
            <w:noProof/>
            <w:webHidden/>
          </w:rPr>
          <w:fldChar w:fldCharType="begin"/>
        </w:r>
        <w:r w:rsidR="00EE01A8">
          <w:rPr>
            <w:noProof/>
            <w:webHidden/>
          </w:rPr>
          <w:instrText xml:space="preserve"> PAGEREF _Toc516064043 \h </w:instrText>
        </w:r>
        <w:r w:rsidR="00EE01A8">
          <w:rPr>
            <w:noProof/>
            <w:webHidden/>
          </w:rPr>
        </w:r>
        <w:r w:rsidR="00EE01A8">
          <w:rPr>
            <w:noProof/>
            <w:webHidden/>
          </w:rPr>
          <w:fldChar w:fldCharType="separate"/>
        </w:r>
        <w:r w:rsidR="00EE01A8">
          <w:rPr>
            <w:noProof/>
            <w:webHidden/>
          </w:rPr>
          <w:t>17</w:t>
        </w:r>
        <w:r w:rsidR="00EE01A8">
          <w:rPr>
            <w:noProof/>
            <w:webHidden/>
          </w:rPr>
          <w:fldChar w:fldCharType="end"/>
        </w:r>
      </w:hyperlink>
    </w:p>
    <w:p w14:paraId="4ED6224F" w14:textId="3345719F"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4" w:history="1">
        <w:r w:rsidR="00EE01A8" w:rsidRPr="009034B0">
          <w:rPr>
            <w:rStyle w:val="Hyperlink"/>
            <w:noProof/>
          </w:rPr>
          <w:t>1.4 Non-Normative References</w:t>
        </w:r>
        <w:r w:rsidR="00EE01A8">
          <w:rPr>
            <w:noProof/>
            <w:webHidden/>
          </w:rPr>
          <w:tab/>
        </w:r>
        <w:r w:rsidR="00EE01A8">
          <w:rPr>
            <w:noProof/>
            <w:webHidden/>
          </w:rPr>
          <w:fldChar w:fldCharType="begin"/>
        </w:r>
        <w:r w:rsidR="00EE01A8">
          <w:rPr>
            <w:noProof/>
            <w:webHidden/>
          </w:rPr>
          <w:instrText xml:space="preserve"> PAGEREF _Toc516064044 \h </w:instrText>
        </w:r>
        <w:r w:rsidR="00EE01A8">
          <w:rPr>
            <w:noProof/>
            <w:webHidden/>
          </w:rPr>
        </w:r>
        <w:r w:rsidR="00EE01A8">
          <w:rPr>
            <w:noProof/>
            <w:webHidden/>
          </w:rPr>
          <w:fldChar w:fldCharType="separate"/>
        </w:r>
        <w:r w:rsidR="00EE01A8">
          <w:rPr>
            <w:noProof/>
            <w:webHidden/>
          </w:rPr>
          <w:t>18</w:t>
        </w:r>
        <w:r w:rsidR="00EE01A8">
          <w:rPr>
            <w:noProof/>
            <w:webHidden/>
          </w:rPr>
          <w:fldChar w:fldCharType="end"/>
        </w:r>
      </w:hyperlink>
    </w:p>
    <w:p w14:paraId="07EF12B6" w14:textId="386F04A2" w:rsidR="00EE01A8" w:rsidRDefault="008A57C9">
      <w:pPr>
        <w:pStyle w:val="TOC1"/>
        <w:rPr>
          <w:rFonts w:asciiTheme="minorHAnsi" w:eastAsiaTheme="minorEastAsia" w:hAnsiTheme="minorHAnsi" w:cstheme="minorBidi"/>
          <w:noProof/>
          <w:sz w:val="22"/>
          <w:szCs w:val="22"/>
        </w:rPr>
      </w:pPr>
      <w:hyperlink w:anchor="_Toc516064045" w:history="1">
        <w:r w:rsidR="00EE01A8" w:rsidRPr="009034B0">
          <w:rPr>
            <w:rStyle w:val="Hyperlink"/>
            <w:noProof/>
          </w:rPr>
          <w:t>2</w:t>
        </w:r>
        <w:r w:rsidR="00EE01A8">
          <w:rPr>
            <w:rFonts w:asciiTheme="minorHAnsi" w:eastAsiaTheme="minorEastAsia" w:hAnsiTheme="minorHAnsi" w:cstheme="minorBidi"/>
            <w:noProof/>
            <w:sz w:val="22"/>
            <w:szCs w:val="22"/>
          </w:rPr>
          <w:tab/>
        </w:r>
        <w:r w:rsidR="00EE01A8" w:rsidRPr="009034B0">
          <w:rPr>
            <w:rStyle w:val="Hyperlink"/>
            <w:noProof/>
          </w:rPr>
          <w:t>Conventions</w:t>
        </w:r>
        <w:r w:rsidR="00EE01A8">
          <w:rPr>
            <w:noProof/>
            <w:webHidden/>
          </w:rPr>
          <w:tab/>
        </w:r>
        <w:r w:rsidR="00EE01A8">
          <w:rPr>
            <w:noProof/>
            <w:webHidden/>
          </w:rPr>
          <w:fldChar w:fldCharType="begin"/>
        </w:r>
        <w:r w:rsidR="00EE01A8">
          <w:rPr>
            <w:noProof/>
            <w:webHidden/>
          </w:rPr>
          <w:instrText xml:space="preserve"> PAGEREF _Toc516064045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79AD73B4" w14:textId="1B85212C"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6" w:history="1">
        <w:r w:rsidR="00EE01A8" w:rsidRPr="009034B0">
          <w:rPr>
            <w:rStyle w:val="Hyperlink"/>
            <w:noProof/>
          </w:rPr>
          <w:t>2.1 General</w:t>
        </w:r>
        <w:r w:rsidR="00EE01A8">
          <w:rPr>
            <w:noProof/>
            <w:webHidden/>
          </w:rPr>
          <w:tab/>
        </w:r>
        <w:r w:rsidR="00EE01A8">
          <w:rPr>
            <w:noProof/>
            <w:webHidden/>
          </w:rPr>
          <w:fldChar w:fldCharType="begin"/>
        </w:r>
        <w:r w:rsidR="00EE01A8">
          <w:rPr>
            <w:noProof/>
            <w:webHidden/>
          </w:rPr>
          <w:instrText xml:space="preserve"> PAGEREF _Toc516064046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0E3CCB50" w14:textId="146536D3"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7" w:history="1">
        <w:r w:rsidR="00EE01A8" w:rsidRPr="009034B0">
          <w:rPr>
            <w:rStyle w:val="Hyperlink"/>
            <w:noProof/>
          </w:rPr>
          <w:t>2.2 Format examples</w:t>
        </w:r>
        <w:r w:rsidR="00EE01A8">
          <w:rPr>
            <w:noProof/>
            <w:webHidden/>
          </w:rPr>
          <w:tab/>
        </w:r>
        <w:r w:rsidR="00EE01A8">
          <w:rPr>
            <w:noProof/>
            <w:webHidden/>
          </w:rPr>
          <w:fldChar w:fldCharType="begin"/>
        </w:r>
        <w:r w:rsidR="00EE01A8">
          <w:rPr>
            <w:noProof/>
            <w:webHidden/>
          </w:rPr>
          <w:instrText xml:space="preserve"> PAGEREF _Toc516064047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4D50668C" w14:textId="123F5858"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8" w:history="1">
        <w:r w:rsidR="00EE01A8" w:rsidRPr="009034B0">
          <w:rPr>
            <w:rStyle w:val="Hyperlink"/>
            <w:noProof/>
          </w:rPr>
          <w:t>2.3 Property notation</w:t>
        </w:r>
        <w:r w:rsidR="00EE01A8">
          <w:rPr>
            <w:noProof/>
            <w:webHidden/>
          </w:rPr>
          <w:tab/>
        </w:r>
        <w:r w:rsidR="00EE01A8">
          <w:rPr>
            <w:noProof/>
            <w:webHidden/>
          </w:rPr>
          <w:fldChar w:fldCharType="begin"/>
        </w:r>
        <w:r w:rsidR="00EE01A8">
          <w:rPr>
            <w:noProof/>
            <w:webHidden/>
          </w:rPr>
          <w:instrText xml:space="preserve"> PAGEREF _Toc516064048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207AE253" w14:textId="7DEAB38D"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49" w:history="1">
        <w:r w:rsidR="00EE01A8" w:rsidRPr="009034B0">
          <w:rPr>
            <w:rStyle w:val="Hyperlink"/>
            <w:noProof/>
          </w:rPr>
          <w:t>2.4 Syntax notation</w:t>
        </w:r>
        <w:r w:rsidR="00EE01A8">
          <w:rPr>
            <w:noProof/>
            <w:webHidden/>
          </w:rPr>
          <w:tab/>
        </w:r>
        <w:r w:rsidR="00EE01A8">
          <w:rPr>
            <w:noProof/>
            <w:webHidden/>
          </w:rPr>
          <w:fldChar w:fldCharType="begin"/>
        </w:r>
        <w:r w:rsidR="00EE01A8">
          <w:rPr>
            <w:noProof/>
            <w:webHidden/>
          </w:rPr>
          <w:instrText xml:space="preserve"> PAGEREF _Toc516064049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25495F59" w14:textId="6099DA4E" w:rsidR="00EE01A8" w:rsidRDefault="008A57C9">
      <w:pPr>
        <w:pStyle w:val="TOC1"/>
        <w:rPr>
          <w:rFonts w:asciiTheme="minorHAnsi" w:eastAsiaTheme="minorEastAsia" w:hAnsiTheme="minorHAnsi" w:cstheme="minorBidi"/>
          <w:noProof/>
          <w:sz w:val="22"/>
          <w:szCs w:val="22"/>
        </w:rPr>
      </w:pPr>
      <w:hyperlink w:anchor="_Toc516064050" w:history="1">
        <w:r w:rsidR="00EE01A8" w:rsidRPr="009034B0">
          <w:rPr>
            <w:rStyle w:val="Hyperlink"/>
            <w:noProof/>
          </w:rPr>
          <w:t>3</w:t>
        </w:r>
        <w:r w:rsidR="00EE01A8">
          <w:rPr>
            <w:rFonts w:asciiTheme="minorHAnsi" w:eastAsiaTheme="minorEastAsia" w:hAnsiTheme="minorHAnsi" w:cstheme="minorBidi"/>
            <w:noProof/>
            <w:sz w:val="22"/>
            <w:szCs w:val="22"/>
          </w:rPr>
          <w:tab/>
        </w:r>
        <w:r w:rsidR="00EE01A8" w:rsidRPr="009034B0">
          <w:rPr>
            <w:rStyle w:val="Hyperlink"/>
            <w:noProof/>
          </w:rPr>
          <w:t>File format</w:t>
        </w:r>
        <w:r w:rsidR="00EE01A8">
          <w:rPr>
            <w:noProof/>
            <w:webHidden/>
          </w:rPr>
          <w:tab/>
        </w:r>
        <w:r w:rsidR="00EE01A8">
          <w:rPr>
            <w:noProof/>
            <w:webHidden/>
          </w:rPr>
          <w:fldChar w:fldCharType="begin"/>
        </w:r>
        <w:r w:rsidR="00EE01A8">
          <w:rPr>
            <w:noProof/>
            <w:webHidden/>
          </w:rPr>
          <w:instrText xml:space="preserve"> PAGEREF _Toc516064050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0ADBA0F8" w14:textId="3F6FEB83"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51" w:history="1">
        <w:r w:rsidR="00EE01A8" w:rsidRPr="009034B0">
          <w:rPr>
            <w:rStyle w:val="Hyperlink"/>
            <w:noProof/>
          </w:rPr>
          <w:t>3.1 General</w:t>
        </w:r>
        <w:r w:rsidR="00EE01A8">
          <w:rPr>
            <w:noProof/>
            <w:webHidden/>
          </w:rPr>
          <w:tab/>
        </w:r>
        <w:r w:rsidR="00EE01A8">
          <w:rPr>
            <w:noProof/>
            <w:webHidden/>
          </w:rPr>
          <w:fldChar w:fldCharType="begin"/>
        </w:r>
        <w:r w:rsidR="00EE01A8">
          <w:rPr>
            <w:noProof/>
            <w:webHidden/>
          </w:rPr>
          <w:instrText xml:space="preserve"> PAGEREF _Toc516064051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26BAF016" w14:textId="41BA9EB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52" w:history="1">
        <w:r w:rsidR="00EE01A8" w:rsidRPr="009034B0">
          <w:rPr>
            <w:rStyle w:val="Hyperlink"/>
            <w:noProof/>
          </w:rPr>
          <w:t>3.2 fileContent objects</w:t>
        </w:r>
        <w:r w:rsidR="00EE01A8">
          <w:rPr>
            <w:noProof/>
            <w:webHidden/>
          </w:rPr>
          <w:tab/>
        </w:r>
        <w:r w:rsidR="00EE01A8">
          <w:rPr>
            <w:noProof/>
            <w:webHidden/>
          </w:rPr>
          <w:fldChar w:fldCharType="begin"/>
        </w:r>
        <w:r w:rsidR="00EE01A8">
          <w:rPr>
            <w:noProof/>
            <w:webHidden/>
          </w:rPr>
          <w:instrText xml:space="preserve"> PAGEREF _Toc516064052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6C9932FD" w14:textId="1050691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53" w:history="1">
        <w:r w:rsidR="00EE01A8" w:rsidRPr="009034B0">
          <w:rPr>
            <w:rStyle w:val="Hyperlink"/>
            <w:noProof/>
          </w:rPr>
          <w:t>3.2.1 General</w:t>
        </w:r>
        <w:r w:rsidR="00EE01A8">
          <w:rPr>
            <w:noProof/>
            <w:webHidden/>
          </w:rPr>
          <w:tab/>
        </w:r>
        <w:r w:rsidR="00EE01A8">
          <w:rPr>
            <w:noProof/>
            <w:webHidden/>
          </w:rPr>
          <w:fldChar w:fldCharType="begin"/>
        </w:r>
        <w:r w:rsidR="00EE01A8">
          <w:rPr>
            <w:noProof/>
            <w:webHidden/>
          </w:rPr>
          <w:instrText xml:space="preserve"> PAGEREF _Toc516064053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4C45FA30" w14:textId="2189106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54" w:history="1">
        <w:r w:rsidR="00EE01A8" w:rsidRPr="009034B0">
          <w:rPr>
            <w:rStyle w:val="Hyperlink"/>
            <w:noProof/>
          </w:rPr>
          <w:t>3.2.2 text property</w:t>
        </w:r>
        <w:r w:rsidR="00EE01A8">
          <w:rPr>
            <w:noProof/>
            <w:webHidden/>
          </w:rPr>
          <w:tab/>
        </w:r>
        <w:r w:rsidR="00EE01A8">
          <w:rPr>
            <w:noProof/>
            <w:webHidden/>
          </w:rPr>
          <w:fldChar w:fldCharType="begin"/>
        </w:r>
        <w:r w:rsidR="00EE01A8">
          <w:rPr>
            <w:noProof/>
            <w:webHidden/>
          </w:rPr>
          <w:instrText xml:space="preserve"> PAGEREF _Toc516064054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339BDB08" w14:textId="2ECD28F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55" w:history="1">
        <w:r w:rsidR="00EE01A8" w:rsidRPr="009034B0">
          <w:rPr>
            <w:rStyle w:val="Hyperlink"/>
            <w:noProof/>
          </w:rPr>
          <w:t>3.2.3 binary property</w:t>
        </w:r>
        <w:r w:rsidR="00EE01A8">
          <w:rPr>
            <w:noProof/>
            <w:webHidden/>
          </w:rPr>
          <w:tab/>
        </w:r>
        <w:r w:rsidR="00EE01A8">
          <w:rPr>
            <w:noProof/>
            <w:webHidden/>
          </w:rPr>
          <w:fldChar w:fldCharType="begin"/>
        </w:r>
        <w:r w:rsidR="00EE01A8">
          <w:rPr>
            <w:noProof/>
            <w:webHidden/>
          </w:rPr>
          <w:instrText xml:space="preserve"> PAGEREF _Toc516064055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7D2E8257" w14:textId="2D4B3105"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56" w:history="1">
        <w:r w:rsidR="00EE01A8" w:rsidRPr="009034B0">
          <w:rPr>
            <w:rStyle w:val="Hyperlink"/>
            <w:noProof/>
          </w:rPr>
          <w:t>3.3 fileLocation objects</w:t>
        </w:r>
        <w:r w:rsidR="00EE01A8">
          <w:rPr>
            <w:noProof/>
            <w:webHidden/>
          </w:rPr>
          <w:tab/>
        </w:r>
        <w:r w:rsidR="00EE01A8">
          <w:rPr>
            <w:noProof/>
            <w:webHidden/>
          </w:rPr>
          <w:fldChar w:fldCharType="begin"/>
        </w:r>
        <w:r w:rsidR="00EE01A8">
          <w:rPr>
            <w:noProof/>
            <w:webHidden/>
          </w:rPr>
          <w:instrText xml:space="preserve"> PAGEREF _Toc516064056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7C4B4BE6" w14:textId="0949224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57" w:history="1">
        <w:r w:rsidR="00EE01A8" w:rsidRPr="009034B0">
          <w:rPr>
            <w:rStyle w:val="Hyperlink"/>
            <w:noProof/>
          </w:rPr>
          <w:t>3.3.1 General</w:t>
        </w:r>
        <w:r w:rsidR="00EE01A8">
          <w:rPr>
            <w:noProof/>
            <w:webHidden/>
          </w:rPr>
          <w:tab/>
        </w:r>
        <w:r w:rsidR="00EE01A8">
          <w:rPr>
            <w:noProof/>
            <w:webHidden/>
          </w:rPr>
          <w:fldChar w:fldCharType="begin"/>
        </w:r>
        <w:r w:rsidR="00EE01A8">
          <w:rPr>
            <w:noProof/>
            <w:webHidden/>
          </w:rPr>
          <w:instrText xml:space="preserve"> PAGEREF _Toc516064057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6FAB9FFA" w14:textId="60616AB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58" w:history="1">
        <w:r w:rsidR="00EE01A8" w:rsidRPr="009034B0">
          <w:rPr>
            <w:rStyle w:val="Hyperlink"/>
            <w:noProof/>
          </w:rPr>
          <w:t>3.3.2 uri property</w:t>
        </w:r>
        <w:r w:rsidR="00EE01A8">
          <w:rPr>
            <w:noProof/>
            <w:webHidden/>
          </w:rPr>
          <w:tab/>
        </w:r>
        <w:r w:rsidR="00EE01A8">
          <w:rPr>
            <w:noProof/>
            <w:webHidden/>
          </w:rPr>
          <w:fldChar w:fldCharType="begin"/>
        </w:r>
        <w:r w:rsidR="00EE01A8">
          <w:rPr>
            <w:noProof/>
            <w:webHidden/>
          </w:rPr>
          <w:instrText xml:space="preserve"> PAGEREF _Toc516064058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2625298A" w14:textId="57FD6F44"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59" w:history="1">
        <w:r w:rsidR="00EE01A8" w:rsidRPr="009034B0">
          <w:rPr>
            <w:rStyle w:val="Hyperlink"/>
            <w:noProof/>
          </w:rPr>
          <w:t>3.3.2.1 General</w:t>
        </w:r>
        <w:r w:rsidR="00EE01A8">
          <w:rPr>
            <w:noProof/>
            <w:webHidden/>
          </w:rPr>
          <w:tab/>
        </w:r>
        <w:r w:rsidR="00EE01A8">
          <w:rPr>
            <w:noProof/>
            <w:webHidden/>
          </w:rPr>
          <w:fldChar w:fldCharType="begin"/>
        </w:r>
        <w:r w:rsidR="00EE01A8">
          <w:rPr>
            <w:noProof/>
            <w:webHidden/>
          </w:rPr>
          <w:instrText xml:space="preserve"> PAGEREF _Toc516064059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7AB76660" w14:textId="4CCDCC05"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60" w:history="1">
        <w:r w:rsidR="00EE01A8" w:rsidRPr="009034B0">
          <w:rPr>
            <w:rStyle w:val="Hyperlink"/>
            <w:noProof/>
          </w:rPr>
          <w:t>3.3.2.2 URIs that use the "file" protocol</w:t>
        </w:r>
        <w:r w:rsidR="00EE01A8">
          <w:rPr>
            <w:noProof/>
            <w:webHidden/>
          </w:rPr>
          <w:tab/>
        </w:r>
        <w:r w:rsidR="00EE01A8">
          <w:rPr>
            <w:noProof/>
            <w:webHidden/>
          </w:rPr>
          <w:fldChar w:fldCharType="begin"/>
        </w:r>
        <w:r w:rsidR="00EE01A8">
          <w:rPr>
            <w:noProof/>
            <w:webHidden/>
          </w:rPr>
          <w:instrText xml:space="preserve"> PAGEREF _Toc516064060 \h </w:instrText>
        </w:r>
        <w:r w:rsidR="00EE01A8">
          <w:rPr>
            <w:noProof/>
            <w:webHidden/>
          </w:rPr>
        </w:r>
        <w:r w:rsidR="00EE01A8">
          <w:rPr>
            <w:noProof/>
            <w:webHidden/>
          </w:rPr>
          <w:fldChar w:fldCharType="separate"/>
        </w:r>
        <w:r w:rsidR="00EE01A8">
          <w:rPr>
            <w:noProof/>
            <w:webHidden/>
          </w:rPr>
          <w:t>23</w:t>
        </w:r>
        <w:r w:rsidR="00EE01A8">
          <w:rPr>
            <w:noProof/>
            <w:webHidden/>
          </w:rPr>
          <w:fldChar w:fldCharType="end"/>
        </w:r>
      </w:hyperlink>
    </w:p>
    <w:p w14:paraId="68DF6982" w14:textId="1E21FCC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61" w:history="1">
        <w:r w:rsidR="00EE01A8" w:rsidRPr="009034B0">
          <w:rPr>
            <w:rStyle w:val="Hyperlink"/>
            <w:noProof/>
          </w:rPr>
          <w:t>3.3.3 uriBaseId property</w:t>
        </w:r>
        <w:r w:rsidR="00EE01A8">
          <w:rPr>
            <w:noProof/>
            <w:webHidden/>
          </w:rPr>
          <w:tab/>
        </w:r>
        <w:r w:rsidR="00EE01A8">
          <w:rPr>
            <w:noProof/>
            <w:webHidden/>
          </w:rPr>
          <w:fldChar w:fldCharType="begin"/>
        </w:r>
        <w:r w:rsidR="00EE01A8">
          <w:rPr>
            <w:noProof/>
            <w:webHidden/>
          </w:rPr>
          <w:instrText xml:space="preserve"> PAGEREF _Toc516064061 \h </w:instrText>
        </w:r>
        <w:r w:rsidR="00EE01A8">
          <w:rPr>
            <w:noProof/>
            <w:webHidden/>
          </w:rPr>
        </w:r>
        <w:r w:rsidR="00EE01A8">
          <w:rPr>
            <w:noProof/>
            <w:webHidden/>
          </w:rPr>
          <w:fldChar w:fldCharType="separate"/>
        </w:r>
        <w:r w:rsidR="00EE01A8">
          <w:rPr>
            <w:noProof/>
            <w:webHidden/>
          </w:rPr>
          <w:t>23</w:t>
        </w:r>
        <w:r w:rsidR="00EE01A8">
          <w:rPr>
            <w:noProof/>
            <w:webHidden/>
          </w:rPr>
          <w:fldChar w:fldCharType="end"/>
        </w:r>
      </w:hyperlink>
    </w:p>
    <w:p w14:paraId="5DDF8B26" w14:textId="1F90CC1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62" w:history="1">
        <w:r w:rsidR="00EE01A8" w:rsidRPr="009034B0">
          <w:rPr>
            <w:rStyle w:val="Hyperlink"/>
            <w:noProof/>
          </w:rPr>
          <w:t>3.3.4 Guidance on the use of fileLocation objects</w:t>
        </w:r>
        <w:r w:rsidR="00EE01A8">
          <w:rPr>
            <w:noProof/>
            <w:webHidden/>
          </w:rPr>
          <w:tab/>
        </w:r>
        <w:r w:rsidR="00EE01A8">
          <w:rPr>
            <w:noProof/>
            <w:webHidden/>
          </w:rPr>
          <w:fldChar w:fldCharType="begin"/>
        </w:r>
        <w:r w:rsidR="00EE01A8">
          <w:rPr>
            <w:noProof/>
            <w:webHidden/>
          </w:rPr>
          <w:instrText xml:space="preserve"> PAGEREF _Toc516064062 \h </w:instrText>
        </w:r>
        <w:r w:rsidR="00EE01A8">
          <w:rPr>
            <w:noProof/>
            <w:webHidden/>
          </w:rPr>
        </w:r>
        <w:r w:rsidR="00EE01A8">
          <w:rPr>
            <w:noProof/>
            <w:webHidden/>
          </w:rPr>
          <w:fldChar w:fldCharType="separate"/>
        </w:r>
        <w:r w:rsidR="00EE01A8">
          <w:rPr>
            <w:noProof/>
            <w:webHidden/>
          </w:rPr>
          <w:t>24</w:t>
        </w:r>
        <w:r w:rsidR="00EE01A8">
          <w:rPr>
            <w:noProof/>
            <w:webHidden/>
          </w:rPr>
          <w:fldChar w:fldCharType="end"/>
        </w:r>
      </w:hyperlink>
    </w:p>
    <w:p w14:paraId="63EA125C" w14:textId="75C6367E"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63" w:history="1">
        <w:r w:rsidR="00EE01A8" w:rsidRPr="009034B0">
          <w:rPr>
            <w:rStyle w:val="Hyperlink"/>
            <w:noProof/>
          </w:rPr>
          <w:t>3.4 String properties</w:t>
        </w:r>
        <w:r w:rsidR="00EE01A8">
          <w:rPr>
            <w:noProof/>
            <w:webHidden/>
          </w:rPr>
          <w:tab/>
        </w:r>
        <w:r w:rsidR="00EE01A8">
          <w:rPr>
            <w:noProof/>
            <w:webHidden/>
          </w:rPr>
          <w:fldChar w:fldCharType="begin"/>
        </w:r>
        <w:r w:rsidR="00EE01A8">
          <w:rPr>
            <w:noProof/>
            <w:webHidden/>
          </w:rPr>
          <w:instrText xml:space="preserve"> PAGEREF _Toc516064063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25CF404B" w14:textId="30BB59B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64" w:history="1">
        <w:r w:rsidR="00EE01A8" w:rsidRPr="009034B0">
          <w:rPr>
            <w:rStyle w:val="Hyperlink"/>
            <w:noProof/>
          </w:rPr>
          <w:t>3.4.1 General</w:t>
        </w:r>
        <w:r w:rsidR="00EE01A8">
          <w:rPr>
            <w:noProof/>
            <w:webHidden/>
          </w:rPr>
          <w:tab/>
        </w:r>
        <w:r w:rsidR="00EE01A8">
          <w:rPr>
            <w:noProof/>
            <w:webHidden/>
          </w:rPr>
          <w:fldChar w:fldCharType="begin"/>
        </w:r>
        <w:r w:rsidR="00EE01A8">
          <w:rPr>
            <w:noProof/>
            <w:webHidden/>
          </w:rPr>
          <w:instrText xml:space="preserve"> PAGEREF _Toc516064064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1AE2542A" w14:textId="23216C4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65" w:history="1">
        <w:r w:rsidR="00EE01A8" w:rsidRPr="009034B0">
          <w:rPr>
            <w:rStyle w:val="Hyperlink"/>
            <w:noProof/>
          </w:rPr>
          <w:t>3.4.2 Redaction-aware string properties</w:t>
        </w:r>
        <w:r w:rsidR="00EE01A8">
          <w:rPr>
            <w:noProof/>
            <w:webHidden/>
          </w:rPr>
          <w:tab/>
        </w:r>
        <w:r w:rsidR="00EE01A8">
          <w:rPr>
            <w:noProof/>
            <w:webHidden/>
          </w:rPr>
          <w:fldChar w:fldCharType="begin"/>
        </w:r>
        <w:r w:rsidR="00EE01A8">
          <w:rPr>
            <w:noProof/>
            <w:webHidden/>
          </w:rPr>
          <w:instrText xml:space="preserve"> PAGEREF _Toc516064065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77C39DB4" w14:textId="04F1B00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66" w:history="1">
        <w:r w:rsidR="00EE01A8" w:rsidRPr="009034B0">
          <w:rPr>
            <w:rStyle w:val="Hyperlink"/>
            <w:noProof/>
          </w:rPr>
          <w:t>3.4.3 GUID-valued string properties</w:t>
        </w:r>
        <w:r w:rsidR="00EE01A8">
          <w:rPr>
            <w:noProof/>
            <w:webHidden/>
          </w:rPr>
          <w:tab/>
        </w:r>
        <w:r w:rsidR="00EE01A8">
          <w:rPr>
            <w:noProof/>
            <w:webHidden/>
          </w:rPr>
          <w:fldChar w:fldCharType="begin"/>
        </w:r>
        <w:r w:rsidR="00EE01A8">
          <w:rPr>
            <w:noProof/>
            <w:webHidden/>
          </w:rPr>
          <w:instrText xml:space="preserve"> PAGEREF _Toc516064066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2686096A" w14:textId="385668D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67" w:history="1">
        <w:r w:rsidR="00EE01A8" w:rsidRPr="009034B0">
          <w:rPr>
            <w:rStyle w:val="Hyperlink"/>
            <w:noProof/>
          </w:rPr>
          <w:t>3.4.4 Hierarchical strings</w:t>
        </w:r>
        <w:r w:rsidR="00EE01A8">
          <w:rPr>
            <w:noProof/>
            <w:webHidden/>
          </w:rPr>
          <w:tab/>
        </w:r>
        <w:r w:rsidR="00EE01A8">
          <w:rPr>
            <w:noProof/>
            <w:webHidden/>
          </w:rPr>
          <w:fldChar w:fldCharType="begin"/>
        </w:r>
        <w:r w:rsidR="00EE01A8">
          <w:rPr>
            <w:noProof/>
            <w:webHidden/>
          </w:rPr>
          <w:instrText xml:space="preserve"> PAGEREF _Toc516064067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7F23E745" w14:textId="1C126662"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68" w:history="1">
        <w:r w:rsidR="00EE01A8" w:rsidRPr="009034B0">
          <w:rPr>
            <w:rStyle w:val="Hyperlink"/>
            <w:noProof/>
          </w:rPr>
          <w:t>3.4.4.1 General</w:t>
        </w:r>
        <w:r w:rsidR="00EE01A8">
          <w:rPr>
            <w:noProof/>
            <w:webHidden/>
          </w:rPr>
          <w:tab/>
        </w:r>
        <w:r w:rsidR="00EE01A8">
          <w:rPr>
            <w:noProof/>
            <w:webHidden/>
          </w:rPr>
          <w:fldChar w:fldCharType="begin"/>
        </w:r>
        <w:r w:rsidR="00EE01A8">
          <w:rPr>
            <w:noProof/>
            <w:webHidden/>
          </w:rPr>
          <w:instrText xml:space="preserve"> PAGEREF _Toc516064068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1F6C3203" w14:textId="5A50BDB5"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69" w:history="1">
        <w:r w:rsidR="00EE01A8" w:rsidRPr="009034B0">
          <w:rPr>
            <w:rStyle w:val="Hyperlink"/>
            <w:noProof/>
          </w:rPr>
          <w:t>3.4.4.2 Versioned hierarchical strings</w:t>
        </w:r>
        <w:r w:rsidR="00EE01A8">
          <w:rPr>
            <w:noProof/>
            <w:webHidden/>
          </w:rPr>
          <w:tab/>
        </w:r>
        <w:r w:rsidR="00EE01A8">
          <w:rPr>
            <w:noProof/>
            <w:webHidden/>
          </w:rPr>
          <w:fldChar w:fldCharType="begin"/>
        </w:r>
        <w:r w:rsidR="00EE01A8">
          <w:rPr>
            <w:noProof/>
            <w:webHidden/>
          </w:rPr>
          <w:instrText xml:space="preserve"> PAGEREF _Toc516064069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14C75EF4" w14:textId="5CF0D4E9"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70" w:history="1">
        <w:r w:rsidR="00EE01A8" w:rsidRPr="009034B0">
          <w:rPr>
            <w:rStyle w:val="Hyperlink"/>
            <w:noProof/>
          </w:rPr>
          <w:t>3.5 Object properties</w:t>
        </w:r>
        <w:r w:rsidR="00EE01A8">
          <w:rPr>
            <w:noProof/>
            <w:webHidden/>
          </w:rPr>
          <w:tab/>
        </w:r>
        <w:r w:rsidR="00EE01A8">
          <w:rPr>
            <w:noProof/>
            <w:webHidden/>
          </w:rPr>
          <w:fldChar w:fldCharType="begin"/>
        </w:r>
        <w:r w:rsidR="00EE01A8">
          <w:rPr>
            <w:noProof/>
            <w:webHidden/>
          </w:rPr>
          <w:instrText xml:space="preserve"> PAGEREF _Toc516064070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3F928384" w14:textId="2F5FCC7B"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71" w:history="1">
        <w:r w:rsidR="00EE01A8" w:rsidRPr="009034B0">
          <w:rPr>
            <w:rStyle w:val="Hyperlink"/>
            <w:noProof/>
          </w:rPr>
          <w:t>3.6 Array properties</w:t>
        </w:r>
        <w:r w:rsidR="00EE01A8">
          <w:rPr>
            <w:noProof/>
            <w:webHidden/>
          </w:rPr>
          <w:tab/>
        </w:r>
        <w:r w:rsidR="00EE01A8">
          <w:rPr>
            <w:noProof/>
            <w:webHidden/>
          </w:rPr>
          <w:fldChar w:fldCharType="begin"/>
        </w:r>
        <w:r w:rsidR="00EE01A8">
          <w:rPr>
            <w:noProof/>
            <w:webHidden/>
          </w:rPr>
          <w:instrText xml:space="preserve"> PAGEREF _Toc516064071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72CC46BA" w14:textId="48315E4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72" w:history="1">
        <w:r w:rsidR="00EE01A8" w:rsidRPr="009034B0">
          <w:rPr>
            <w:rStyle w:val="Hyperlink"/>
            <w:noProof/>
          </w:rPr>
          <w:t>3.6.1 General</w:t>
        </w:r>
        <w:r w:rsidR="00EE01A8">
          <w:rPr>
            <w:noProof/>
            <w:webHidden/>
          </w:rPr>
          <w:tab/>
        </w:r>
        <w:r w:rsidR="00EE01A8">
          <w:rPr>
            <w:noProof/>
            <w:webHidden/>
          </w:rPr>
          <w:fldChar w:fldCharType="begin"/>
        </w:r>
        <w:r w:rsidR="00EE01A8">
          <w:rPr>
            <w:noProof/>
            <w:webHidden/>
          </w:rPr>
          <w:instrText xml:space="preserve"> PAGEREF _Toc516064072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21C23D5E" w14:textId="592B6AE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73" w:history="1">
        <w:r w:rsidR="00EE01A8" w:rsidRPr="009034B0">
          <w:rPr>
            <w:rStyle w:val="Hyperlink"/>
            <w:noProof/>
          </w:rPr>
          <w:t>3.6.2 Array properties with unique values</w:t>
        </w:r>
        <w:r w:rsidR="00EE01A8">
          <w:rPr>
            <w:noProof/>
            <w:webHidden/>
          </w:rPr>
          <w:tab/>
        </w:r>
        <w:r w:rsidR="00EE01A8">
          <w:rPr>
            <w:noProof/>
            <w:webHidden/>
          </w:rPr>
          <w:fldChar w:fldCharType="begin"/>
        </w:r>
        <w:r w:rsidR="00EE01A8">
          <w:rPr>
            <w:noProof/>
            <w:webHidden/>
          </w:rPr>
          <w:instrText xml:space="preserve"> PAGEREF _Toc516064073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33B8F2ED" w14:textId="047F2EB3"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74" w:history="1">
        <w:r w:rsidR="00EE01A8" w:rsidRPr="009034B0">
          <w:rPr>
            <w:rStyle w:val="Hyperlink"/>
            <w:noProof/>
          </w:rPr>
          <w:t>3.7 Property bags</w:t>
        </w:r>
        <w:r w:rsidR="00EE01A8">
          <w:rPr>
            <w:noProof/>
            <w:webHidden/>
          </w:rPr>
          <w:tab/>
        </w:r>
        <w:r w:rsidR="00EE01A8">
          <w:rPr>
            <w:noProof/>
            <w:webHidden/>
          </w:rPr>
          <w:fldChar w:fldCharType="begin"/>
        </w:r>
        <w:r w:rsidR="00EE01A8">
          <w:rPr>
            <w:noProof/>
            <w:webHidden/>
          </w:rPr>
          <w:instrText xml:space="preserve"> PAGEREF _Toc516064074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594C3547" w14:textId="05E9219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75" w:history="1">
        <w:r w:rsidR="00EE01A8" w:rsidRPr="009034B0">
          <w:rPr>
            <w:rStyle w:val="Hyperlink"/>
            <w:noProof/>
          </w:rPr>
          <w:t>3.7.1 General</w:t>
        </w:r>
        <w:r w:rsidR="00EE01A8">
          <w:rPr>
            <w:noProof/>
            <w:webHidden/>
          </w:rPr>
          <w:tab/>
        </w:r>
        <w:r w:rsidR="00EE01A8">
          <w:rPr>
            <w:noProof/>
            <w:webHidden/>
          </w:rPr>
          <w:fldChar w:fldCharType="begin"/>
        </w:r>
        <w:r w:rsidR="00EE01A8">
          <w:rPr>
            <w:noProof/>
            <w:webHidden/>
          </w:rPr>
          <w:instrText xml:space="preserve"> PAGEREF _Toc516064075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5BA4D40F" w14:textId="3C2880F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76" w:history="1">
        <w:r w:rsidR="00EE01A8" w:rsidRPr="009034B0">
          <w:rPr>
            <w:rStyle w:val="Hyperlink"/>
            <w:noProof/>
          </w:rPr>
          <w:t>3.7.2 Tags</w:t>
        </w:r>
        <w:r w:rsidR="00EE01A8">
          <w:rPr>
            <w:noProof/>
            <w:webHidden/>
          </w:rPr>
          <w:tab/>
        </w:r>
        <w:r w:rsidR="00EE01A8">
          <w:rPr>
            <w:noProof/>
            <w:webHidden/>
          </w:rPr>
          <w:fldChar w:fldCharType="begin"/>
        </w:r>
        <w:r w:rsidR="00EE01A8">
          <w:rPr>
            <w:noProof/>
            <w:webHidden/>
          </w:rPr>
          <w:instrText xml:space="preserve"> PAGEREF _Toc516064076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5D683989" w14:textId="2DCA5A84"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77" w:history="1">
        <w:r w:rsidR="00EE01A8" w:rsidRPr="009034B0">
          <w:rPr>
            <w:rStyle w:val="Hyperlink"/>
            <w:noProof/>
          </w:rPr>
          <w:t>3.7.2.1 General</w:t>
        </w:r>
        <w:r w:rsidR="00EE01A8">
          <w:rPr>
            <w:noProof/>
            <w:webHidden/>
          </w:rPr>
          <w:tab/>
        </w:r>
        <w:r w:rsidR="00EE01A8">
          <w:rPr>
            <w:noProof/>
            <w:webHidden/>
          </w:rPr>
          <w:fldChar w:fldCharType="begin"/>
        </w:r>
        <w:r w:rsidR="00EE01A8">
          <w:rPr>
            <w:noProof/>
            <w:webHidden/>
          </w:rPr>
          <w:instrText xml:space="preserve"> PAGEREF _Toc516064077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027420CE" w14:textId="431F43C7"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78" w:history="1">
        <w:r w:rsidR="00EE01A8" w:rsidRPr="009034B0">
          <w:rPr>
            <w:rStyle w:val="Hyperlink"/>
            <w:noProof/>
          </w:rPr>
          <w:t>3.7.2.2 Tag metadata</w:t>
        </w:r>
        <w:r w:rsidR="00EE01A8">
          <w:rPr>
            <w:noProof/>
            <w:webHidden/>
          </w:rPr>
          <w:tab/>
        </w:r>
        <w:r w:rsidR="00EE01A8">
          <w:rPr>
            <w:noProof/>
            <w:webHidden/>
          </w:rPr>
          <w:fldChar w:fldCharType="begin"/>
        </w:r>
        <w:r w:rsidR="00EE01A8">
          <w:rPr>
            <w:noProof/>
            <w:webHidden/>
          </w:rPr>
          <w:instrText xml:space="preserve"> PAGEREF _Toc516064078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3C1B1EC2" w14:textId="68BF3934"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79" w:history="1">
        <w:r w:rsidR="00EE01A8" w:rsidRPr="009034B0">
          <w:rPr>
            <w:rStyle w:val="Hyperlink"/>
            <w:noProof/>
          </w:rPr>
          <w:t>3.8 Date/time properties</w:t>
        </w:r>
        <w:r w:rsidR="00EE01A8">
          <w:rPr>
            <w:noProof/>
            <w:webHidden/>
          </w:rPr>
          <w:tab/>
        </w:r>
        <w:r w:rsidR="00EE01A8">
          <w:rPr>
            <w:noProof/>
            <w:webHidden/>
          </w:rPr>
          <w:fldChar w:fldCharType="begin"/>
        </w:r>
        <w:r w:rsidR="00EE01A8">
          <w:rPr>
            <w:noProof/>
            <w:webHidden/>
          </w:rPr>
          <w:instrText xml:space="preserve"> PAGEREF _Toc516064079 \h </w:instrText>
        </w:r>
        <w:r w:rsidR="00EE01A8">
          <w:rPr>
            <w:noProof/>
            <w:webHidden/>
          </w:rPr>
        </w:r>
        <w:r w:rsidR="00EE01A8">
          <w:rPr>
            <w:noProof/>
            <w:webHidden/>
          </w:rPr>
          <w:fldChar w:fldCharType="separate"/>
        </w:r>
        <w:r w:rsidR="00EE01A8">
          <w:rPr>
            <w:noProof/>
            <w:webHidden/>
          </w:rPr>
          <w:t>28</w:t>
        </w:r>
        <w:r w:rsidR="00EE01A8">
          <w:rPr>
            <w:noProof/>
            <w:webHidden/>
          </w:rPr>
          <w:fldChar w:fldCharType="end"/>
        </w:r>
      </w:hyperlink>
    </w:p>
    <w:p w14:paraId="7777BA7D" w14:textId="50EA1D2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080" w:history="1">
        <w:r w:rsidR="00EE01A8" w:rsidRPr="009034B0">
          <w:rPr>
            <w:rStyle w:val="Hyperlink"/>
            <w:noProof/>
          </w:rPr>
          <w:t>3.9 message objects</w:t>
        </w:r>
        <w:r w:rsidR="00EE01A8">
          <w:rPr>
            <w:noProof/>
            <w:webHidden/>
          </w:rPr>
          <w:tab/>
        </w:r>
        <w:r w:rsidR="00EE01A8">
          <w:rPr>
            <w:noProof/>
            <w:webHidden/>
          </w:rPr>
          <w:fldChar w:fldCharType="begin"/>
        </w:r>
        <w:r w:rsidR="00EE01A8">
          <w:rPr>
            <w:noProof/>
            <w:webHidden/>
          </w:rPr>
          <w:instrText xml:space="preserve"> PAGEREF _Toc516064080 \h </w:instrText>
        </w:r>
        <w:r w:rsidR="00EE01A8">
          <w:rPr>
            <w:noProof/>
            <w:webHidden/>
          </w:rPr>
        </w:r>
        <w:r w:rsidR="00EE01A8">
          <w:rPr>
            <w:noProof/>
            <w:webHidden/>
          </w:rPr>
          <w:fldChar w:fldCharType="separate"/>
        </w:r>
        <w:r w:rsidR="00EE01A8">
          <w:rPr>
            <w:noProof/>
            <w:webHidden/>
          </w:rPr>
          <w:t>29</w:t>
        </w:r>
        <w:r w:rsidR="00EE01A8">
          <w:rPr>
            <w:noProof/>
            <w:webHidden/>
          </w:rPr>
          <w:fldChar w:fldCharType="end"/>
        </w:r>
      </w:hyperlink>
    </w:p>
    <w:p w14:paraId="473A3F3A" w14:textId="65AB484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81" w:history="1">
        <w:r w:rsidR="00EE01A8" w:rsidRPr="009034B0">
          <w:rPr>
            <w:rStyle w:val="Hyperlink"/>
            <w:noProof/>
          </w:rPr>
          <w:t>3.9.1 General</w:t>
        </w:r>
        <w:r w:rsidR="00EE01A8">
          <w:rPr>
            <w:noProof/>
            <w:webHidden/>
          </w:rPr>
          <w:tab/>
        </w:r>
        <w:r w:rsidR="00EE01A8">
          <w:rPr>
            <w:noProof/>
            <w:webHidden/>
          </w:rPr>
          <w:fldChar w:fldCharType="begin"/>
        </w:r>
        <w:r w:rsidR="00EE01A8">
          <w:rPr>
            <w:noProof/>
            <w:webHidden/>
          </w:rPr>
          <w:instrText xml:space="preserve"> PAGEREF _Toc516064081 \h </w:instrText>
        </w:r>
        <w:r w:rsidR="00EE01A8">
          <w:rPr>
            <w:noProof/>
            <w:webHidden/>
          </w:rPr>
        </w:r>
        <w:r w:rsidR="00EE01A8">
          <w:rPr>
            <w:noProof/>
            <w:webHidden/>
          </w:rPr>
          <w:fldChar w:fldCharType="separate"/>
        </w:r>
        <w:r w:rsidR="00EE01A8">
          <w:rPr>
            <w:noProof/>
            <w:webHidden/>
          </w:rPr>
          <w:t>29</w:t>
        </w:r>
        <w:r w:rsidR="00EE01A8">
          <w:rPr>
            <w:noProof/>
            <w:webHidden/>
          </w:rPr>
          <w:fldChar w:fldCharType="end"/>
        </w:r>
      </w:hyperlink>
    </w:p>
    <w:p w14:paraId="20986A9D" w14:textId="12870F3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82" w:history="1">
        <w:r w:rsidR="00EE01A8" w:rsidRPr="009034B0">
          <w:rPr>
            <w:rStyle w:val="Hyperlink"/>
            <w:noProof/>
          </w:rPr>
          <w:t>3.9.2 Plain text messages</w:t>
        </w:r>
        <w:r w:rsidR="00EE01A8">
          <w:rPr>
            <w:noProof/>
            <w:webHidden/>
          </w:rPr>
          <w:tab/>
        </w:r>
        <w:r w:rsidR="00EE01A8">
          <w:rPr>
            <w:noProof/>
            <w:webHidden/>
          </w:rPr>
          <w:fldChar w:fldCharType="begin"/>
        </w:r>
        <w:r w:rsidR="00EE01A8">
          <w:rPr>
            <w:noProof/>
            <w:webHidden/>
          </w:rPr>
          <w:instrText xml:space="preserve"> PAGEREF _Toc516064082 \h </w:instrText>
        </w:r>
        <w:r w:rsidR="00EE01A8">
          <w:rPr>
            <w:noProof/>
            <w:webHidden/>
          </w:rPr>
        </w:r>
        <w:r w:rsidR="00EE01A8">
          <w:rPr>
            <w:noProof/>
            <w:webHidden/>
          </w:rPr>
          <w:fldChar w:fldCharType="separate"/>
        </w:r>
        <w:r w:rsidR="00EE01A8">
          <w:rPr>
            <w:noProof/>
            <w:webHidden/>
          </w:rPr>
          <w:t>29</w:t>
        </w:r>
        <w:r w:rsidR="00EE01A8">
          <w:rPr>
            <w:noProof/>
            <w:webHidden/>
          </w:rPr>
          <w:fldChar w:fldCharType="end"/>
        </w:r>
      </w:hyperlink>
    </w:p>
    <w:p w14:paraId="123EDB03" w14:textId="56BD378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83" w:history="1">
        <w:r w:rsidR="00EE01A8" w:rsidRPr="009034B0">
          <w:rPr>
            <w:rStyle w:val="Hyperlink"/>
            <w:noProof/>
          </w:rPr>
          <w:t>3.9.3 Rich text messages</w:t>
        </w:r>
        <w:r w:rsidR="00EE01A8">
          <w:rPr>
            <w:noProof/>
            <w:webHidden/>
          </w:rPr>
          <w:tab/>
        </w:r>
        <w:r w:rsidR="00EE01A8">
          <w:rPr>
            <w:noProof/>
            <w:webHidden/>
          </w:rPr>
          <w:fldChar w:fldCharType="begin"/>
        </w:r>
        <w:r w:rsidR="00EE01A8">
          <w:rPr>
            <w:noProof/>
            <w:webHidden/>
          </w:rPr>
          <w:instrText xml:space="preserve"> PAGEREF _Toc516064083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1064AAA1" w14:textId="69A3B327"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84" w:history="1">
        <w:r w:rsidR="00EE01A8" w:rsidRPr="009034B0">
          <w:rPr>
            <w:rStyle w:val="Hyperlink"/>
            <w:noProof/>
          </w:rPr>
          <w:t>3.9.3.1 General</w:t>
        </w:r>
        <w:r w:rsidR="00EE01A8">
          <w:rPr>
            <w:noProof/>
            <w:webHidden/>
          </w:rPr>
          <w:tab/>
        </w:r>
        <w:r w:rsidR="00EE01A8">
          <w:rPr>
            <w:noProof/>
            <w:webHidden/>
          </w:rPr>
          <w:fldChar w:fldCharType="begin"/>
        </w:r>
        <w:r w:rsidR="00EE01A8">
          <w:rPr>
            <w:noProof/>
            <w:webHidden/>
          </w:rPr>
          <w:instrText xml:space="preserve"> PAGEREF _Toc516064084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00F2A03C" w14:textId="3F587E4F"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85" w:history="1">
        <w:r w:rsidR="00EE01A8" w:rsidRPr="009034B0">
          <w:rPr>
            <w:rStyle w:val="Hyperlink"/>
            <w:noProof/>
          </w:rPr>
          <w:t>3.9.3.2 Security implications</w:t>
        </w:r>
        <w:r w:rsidR="00EE01A8">
          <w:rPr>
            <w:noProof/>
            <w:webHidden/>
          </w:rPr>
          <w:tab/>
        </w:r>
        <w:r w:rsidR="00EE01A8">
          <w:rPr>
            <w:noProof/>
            <w:webHidden/>
          </w:rPr>
          <w:fldChar w:fldCharType="begin"/>
        </w:r>
        <w:r w:rsidR="00EE01A8">
          <w:rPr>
            <w:noProof/>
            <w:webHidden/>
          </w:rPr>
          <w:instrText xml:space="preserve"> PAGEREF _Toc516064085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76F9C4AE" w14:textId="6D2F525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86" w:history="1">
        <w:r w:rsidR="00EE01A8" w:rsidRPr="009034B0">
          <w:rPr>
            <w:rStyle w:val="Hyperlink"/>
            <w:noProof/>
          </w:rPr>
          <w:t>3.9.4 Messages with placeholders</w:t>
        </w:r>
        <w:r w:rsidR="00EE01A8">
          <w:rPr>
            <w:noProof/>
            <w:webHidden/>
          </w:rPr>
          <w:tab/>
        </w:r>
        <w:r w:rsidR="00EE01A8">
          <w:rPr>
            <w:noProof/>
            <w:webHidden/>
          </w:rPr>
          <w:fldChar w:fldCharType="begin"/>
        </w:r>
        <w:r w:rsidR="00EE01A8">
          <w:rPr>
            <w:noProof/>
            <w:webHidden/>
          </w:rPr>
          <w:instrText xml:space="preserve"> PAGEREF _Toc516064086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66FB51D4" w14:textId="5FCD071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87" w:history="1">
        <w:r w:rsidR="00EE01A8" w:rsidRPr="009034B0">
          <w:rPr>
            <w:rStyle w:val="Hyperlink"/>
            <w:noProof/>
          </w:rPr>
          <w:t>3.9.5 Messages with embedded links</w:t>
        </w:r>
        <w:r w:rsidR="00EE01A8">
          <w:rPr>
            <w:noProof/>
            <w:webHidden/>
          </w:rPr>
          <w:tab/>
        </w:r>
        <w:r w:rsidR="00EE01A8">
          <w:rPr>
            <w:noProof/>
            <w:webHidden/>
          </w:rPr>
          <w:fldChar w:fldCharType="begin"/>
        </w:r>
        <w:r w:rsidR="00EE01A8">
          <w:rPr>
            <w:noProof/>
            <w:webHidden/>
          </w:rPr>
          <w:instrText xml:space="preserve"> PAGEREF _Toc516064087 \h </w:instrText>
        </w:r>
        <w:r w:rsidR="00EE01A8">
          <w:rPr>
            <w:noProof/>
            <w:webHidden/>
          </w:rPr>
        </w:r>
        <w:r w:rsidR="00EE01A8">
          <w:rPr>
            <w:noProof/>
            <w:webHidden/>
          </w:rPr>
          <w:fldChar w:fldCharType="separate"/>
        </w:r>
        <w:r w:rsidR="00EE01A8">
          <w:rPr>
            <w:noProof/>
            <w:webHidden/>
          </w:rPr>
          <w:t>31</w:t>
        </w:r>
        <w:r w:rsidR="00EE01A8">
          <w:rPr>
            <w:noProof/>
            <w:webHidden/>
          </w:rPr>
          <w:fldChar w:fldCharType="end"/>
        </w:r>
      </w:hyperlink>
    </w:p>
    <w:p w14:paraId="527F18BE" w14:textId="7185B6C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88" w:history="1">
        <w:r w:rsidR="00EE01A8" w:rsidRPr="009034B0">
          <w:rPr>
            <w:rStyle w:val="Hyperlink"/>
            <w:noProof/>
          </w:rPr>
          <w:t>3.9.6 Message string resources</w:t>
        </w:r>
        <w:r w:rsidR="00EE01A8">
          <w:rPr>
            <w:noProof/>
            <w:webHidden/>
          </w:rPr>
          <w:tab/>
        </w:r>
        <w:r w:rsidR="00EE01A8">
          <w:rPr>
            <w:noProof/>
            <w:webHidden/>
          </w:rPr>
          <w:fldChar w:fldCharType="begin"/>
        </w:r>
        <w:r w:rsidR="00EE01A8">
          <w:rPr>
            <w:noProof/>
            <w:webHidden/>
          </w:rPr>
          <w:instrText xml:space="preserve"> PAGEREF _Toc516064088 \h </w:instrText>
        </w:r>
        <w:r w:rsidR="00EE01A8">
          <w:rPr>
            <w:noProof/>
            <w:webHidden/>
          </w:rPr>
        </w:r>
        <w:r w:rsidR="00EE01A8">
          <w:rPr>
            <w:noProof/>
            <w:webHidden/>
          </w:rPr>
          <w:fldChar w:fldCharType="separate"/>
        </w:r>
        <w:r w:rsidR="00EE01A8">
          <w:rPr>
            <w:noProof/>
            <w:webHidden/>
          </w:rPr>
          <w:t>32</w:t>
        </w:r>
        <w:r w:rsidR="00EE01A8">
          <w:rPr>
            <w:noProof/>
            <w:webHidden/>
          </w:rPr>
          <w:fldChar w:fldCharType="end"/>
        </w:r>
      </w:hyperlink>
    </w:p>
    <w:p w14:paraId="70E50BFC" w14:textId="7B98FA4A"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89" w:history="1">
        <w:r w:rsidR="00EE01A8" w:rsidRPr="009034B0">
          <w:rPr>
            <w:rStyle w:val="Hyperlink"/>
            <w:noProof/>
          </w:rPr>
          <w:t>3.9.6.1 General</w:t>
        </w:r>
        <w:r w:rsidR="00EE01A8">
          <w:rPr>
            <w:noProof/>
            <w:webHidden/>
          </w:rPr>
          <w:tab/>
        </w:r>
        <w:r w:rsidR="00EE01A8">
          <w:rPr>
            <w:noProof/>
            <w:webHidden/>
          </w:rPr>
          <w:fldChar w:fldCharType="begin"/>
        </w:r>
        <w:r w:rsidR="00EE01A8">
          <w:rPr>
            <w:noProof/>
            <w:webHidden/>
          </w:rPr>
          <w:instrText xml:space="preserve"> PAGEREF _Toc516064089 \h </w:instrText>
        </w:r>
        <w:r w:rsidR="00EE01A8">
          <w:rPr>
            <w:noProof/>
            <w:webHidden/>
          </w:rPr>
        </w:r>
        <w:r w:rsidR="00EE01A8">
          <w:rPr>
            <w:noProof/>
            <w:webHidden/>
          </w:rPr>
          <w:fldChar w:fldCharType="separate"/>
        </w:r>
        <w:r w:rsidR="00EE01A8">
          <w:rPr>
            <w:noProof/>
            <w:webHidden/>
          </w:rPr>
          <w:t>32</w:t>
        </w:r>
        <w:r w:rsidR="00EE01A8">
          <w:rPr>
            <w:noProof/>
            <w:webHidden/>
          </w:rPr>
          <w:fldChar w:fldCharType="end"/>
        </w:r>
      </w:hyperlink>
    </w:p>
    <w:p w14:paraId="1E09B005" w14:textId="684FEAF0"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90" w:history="1">
        <w:r w:rsidR="00EE01A8" w:rsidRPr="009034B0">
          <w:rPr>
            <w:rStyle w:val="Hyperlink"/>
            <w:noProof/>
          </w:rPr>
          <w:t>3.9.6.2 Embedded string resource lookup procedure</w:t>
        </w:r>
        <w:r w:rsidR="00EE01A8">
          <w:rPr>
            <w:noProof/>
            <w:webHidden/>
          </w:rPr>
          <w:tab/>
        </w:r>
        <w:r w:rsidR="00EE01A8">
          <w:rPr>
            <w:noProof/>
            <w:webHidden/>
          </w:rPr>
          <w:fldChar w:fldCharType="begin"/>
        </w:r>
        <w:r w:rsidR="00EE01A8">
          <w:rPr>
            <w:noProof/>
            <w:webHidden/>
          </w:rPr>
          <w:instrText xml:space="preserve"> PAGEREF _Toc516064090 \h </w:instrText>
        </w:r>
        <w:r w:rsidR="00EE01A8">
          <w:rPr>
            <w:noProof/>
            <w:webHidden/>
          </w:rPr>
        </w:r>
        <w:r w:rsidR="00EE01A8">
          <w:rPr>
            <w:noProof/>
            <w:webHidden/>
          </w:rPr>
          <w:fldChar w:fldCharType="separate"/>
        </w:r>
        <w:r w:rsidR="00EE01A8">
          <w:rPr>
            <w:noProof/>
            <w:webHidden/>
          </w:rPr>
          <w:t>33</w:t>
        </w:r>
        <w:r w:rsidR="00EE01A8">
          <w:rPr>
            <w:noProof/>
            <w:webHidden/>
          </w:rPr>
          <w:fldChar w:fldCharType="end"/>
        </w:r>
      </w:hyperlink>
    </w:p>
    <w:p w14:paraId="74B271D3" w14:textId="707C2896"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91" w:history="1">
        <w:r w:rsidR="00EE01A8" w:rsidRPr="009034B0">
          <w:rPr>
            <w:rStyle w:val="Hyperlink"/>
            <w:noProof/>
          </w:rPr>
          <w:t>3.9.6.3 SARIF resource file lookup procedure</w:t>
        </w:r>
        <w:r w:rsidR="00EE01A8">
          <w:rPr>
            <w:noProof/>
            <w:webHidden/>
          </w:rPr>
          <w:tab/>
        </w:r>
        <w:r w:rsidR="00EE01A8">
          <w:rPr>
            <w:noProof/>
            <w:webHidden/>
          </w:rPr>
          <w:fldChar w:fldCharType="begin"/>
        </w:r>
        <w:r w:rsidR="00EE01A8">
          <w:rPr>
            <w:noProof/>
            <w:webHidden/>
          </w:rPr>
          <w:instrText xml:space="preserve"> PAGEREF _Toc516064091 \h </w:instrText>
        </w:r>
        <w:r w:rsidR="00EE01A8">
          <w:rPr>
            <w:noProof/>
            <w:webHidden/>
          </w:rPr>
        </w:r>
        <w:r w:rsidR="00EE01A8">
          <w:rPr>
            <w:noProof/>
            <w:webHidden/>
          </w:rPr>
          <w:fldChar w:fldCharType="separate"/>
        </w:r>
        <w:r w:rsidR="00EE01A8">
          <w:rPr>
            <w:noProof/>
            <w:webHidden/>
          </w:rPr>
          <w:t>33</w:t>
        </w:r>
        <w:r w:rsidR="00EE01A8">
          <w:rPr>
            <w:noProof/>
            <w:webHidden/>
          </w:rPr>
          <w:fldChar w:fldCharType="end"/>
        </w:r>
      </w:hyperlink>
    </w:p>
    <w:p w14:paraId="7CC5ACD3" w14:textId="701DF805"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092" w:history="1">
        <w:r w:rsidR="00EE01A8" w:rsidRPr="009034B0">
          <w:rPr>
            <w:rStyle w:val="Hyperlink"/>
            <w:noProof/>
          </w:rPr>
          <w:t>3.9.6.4 SARIF resource file format</w:t>
        </w:r>
        <w:r w:rsidR="00EE01A8">
          <w:rPr>
            <w:noProof/>
            <w:webHidden/>
          </w:rPr>
          <w:tab/>
        </w:r>
        <w:r w:rsidR="00EE01A8">
          <w:rPr>
            <w:noProof/>
            <w:webHidden/>
          </w:rPr>
          <w:fldChar w:fldCharType="begin"/>
        </w:r>
        <w:r w:rsidR="00EE01A8">
          <w:rPr>
            <w:noProof/>
            <w:webHidden/>
          </w:rPr>
          <w:instrText xml:space="preserve"> PAGEREF _Toc516064092 \h </w:instrText>
        </w:r>
        <w:r w:rsidR="00EE01A8">
          <w:rPr>
            <w:noProof/>
            <w:webHidden/>
          </w:rPr>
        </w:r>
        <w:r w:rsidR="00EE01A8">
          <w:rPr>
            <w:noProof/>
            <w:webHidden/>
          </w:rPr>
          <w:fldChar w:fldCharType="separate"/>
        </w:r>
        <w:r w:rsidR="00EE01A8">
          <w:rPr>
            <w:noProof/>
            <w:webHidden/>
          </w:rPr>
          <w:t>34</w:t>
        </w:r>
        <w:r w:rsidR="00EE01A8">
          <w:rPr>
            <w:noProof/>
            <w:webHidden/>
          </w:rPr>
          <w:fldChar w:fldCharType="end"/>
        </w:r>
      </w:hyperlink>
    </w:p>
    <w:p w14:paraId="4684208D" w14:textId="47E1A8FA" w:rsidR="00EE01A8" w:rsidRDefault="008A57C9">
      <w:pPr>
        <w:pStyle w:val="TOC5"/>
        <w:tabs>
          <w:tab w:val="right" w:leader="dot" w:pos="9350"/>
        </w:tabs>
        <w:rPr>
          <w:rFonts w:asciiTheme="minorHAnsi" w:eastAsiaTheme="minorEastAsia" w:hAnsiTheme="minorHAnsi" w:cstheme="minorBidi"/>
          <w:noProof/>
          <w:sz w:val="22"/>
          <w:szCs w:val="22"/>
        </w:rPr>
      </w:pPr>
      <w:hyperlink w:anchor="_Toc516064093" w:history="1">
        <w:r w:rsidR="00EE01A8" w:rsidRPr="009034B0">
          <w:rPr>
            <w:rStyle w:val="Hyperlink"/>
            <w:noProof/>
          </w:rPr>
          <w:t>3.9.6.4.1 General</w:t>
        </w:r>
        <w:r w:rsidR="00EE01A8">
          <w:rPr>
            <w:noProof/>
            <w:webHidden/>
          </w:rPr>
          <w:tab/>
        </w:r>
        <w:r w:rsidR="00EE01A8">
          <w:rPr>
            <w:noProof/>
            <w:webHidden/>
          </w:rPr>
          <w:fldChar w:fldCharType="begin"/>
        </w:r>
        <w:r w:rsidR="00EE01A8">
          <w:rPr>
            <w:noProof/>
            <w:webHidden/>
          </w:rPr>
          <w:instrText xml:space="preserve"> PAGEREF _Toc516064093 \h </w:instrText>
        </w:r>
        <w:r w:rsidR="00EE01A8">
          <w:rPr>
            <w:noProof/>
            <w:webHidden/>
          </w:rPr>
        </w:r>
        <w:r w:rsidR="00EE01A8">
          <w:rPr>
            <w:noProof/>
            <w:webHidden/>
          </w:rPr>
          <w:fldChar w:fldCharType="separate"/>
        </w:r>
        <w:r w:rsidR="00EE01A8">
          <w:rPr>
            <w:noProof/>
            <w:webHidden/>
          </w:rPr>
          <w:t>34</w:t>
        </w:r>
        <w:r w:rsidR="00EE01A8">
          <w:rPr>
            <w:noProof/>
            <w:webHidden/>
          </w:rPr>
          <w:fldChar w:fldCharType="end"/>
        </w:r>
      </w:hyperlink>
    </w:p>
    <w:p w14:paraId="55E18B7A" w14:textId="79FDC4D9" w:rsidR="00EE01A8" w:rsidRDefault="008A57C9">
      <w:pPr>
        <w:pStyle w:val="TOC5"/>
        <w:tabs>
          <w:tab w:val="right" w:leader="dot" w:pos="9350"/>
        </w:tabs>
        <w:rPr>
          <w:rFonts w:asciiTheme="minorHAnsi" w:eastAsiaTheme="minorEastAsia" w:hAnsiTheme="minorHAnsi" w:cstheme="minorBidi"/>
          <w:noProof/>
          <w:sz w:val="22"/>
          <w:szCs w:val="22"/>
        </w:rPr>
      </w:pPr>
      <w:hyperlink w:anchor="_Toc516064094" w:history="1">
        <w:r w:rsidR="00EE01A8" w:rsidRPr="009034B0">
          <w:rPr>
            <w:rStyle w:val="Hyperlink"/>
            <w:noProof/>
          </w:rPr>
          <w:t>3.9.6.4.2 sarifLog object</w:t>
        </w:r>
        <w:r w:rsidR="00EE01A8">
          <w:rPr>
            <w:noProof/>
            <w:webHidden/>
          </w:rPr>
          <w:tab/>
        </w:r>
        <w:r w:rsidR="00EE01A8">
          <w:rPr>
            <w:noProof/>
            <w:webHidden/>
          </w:rPr>
          <w:fldChar w:fldCharType="begin"/>
        </w:r>
        <w:r w:rsidR="00EE01A8">
          <w:rPr>
            <w:noProof/>
            <w:webHidden/>
          </w:rPr>
          <w:instrText xml:space="preserve"> PAGEREF _Toc516064094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48B0A162" w14:textId="32195031" w:rsidR="00EE01A8" w:rsidRDefault="008A57C9">
      <w:pPr>
        <w:pStyle w:val="TOC5"/>
        <w:tabs>
          <w:tab w:val="right" w:leader="dot" w:pos="9350"/>
        </w:tabs>
        <w:rPr>
          <w:rFonts w:asciiTheme="minorHAnsi" w:eastAsiaTheme="minorEastAsia" w:hAnsiTheme="minorHAnsi" w:cstheme="minorBidi"/>
          <w:noProof/>
          <w:sz w:val="22"/>
          <w:szCs w:val="22"/>
        </w:rPr>
      </w:pPr>
      <w:hyperlink w:anchor="_Toc516064095" w:history="1">
        <w:r w:rsidR="00EE01A8" w:rsidRPr="009034B0">
          <w:rPr>
            <w:rStyle w:val="Hyperlink"/>
            <w:noProof/>
          </w:rPr>
          <w:t>3.9.6.4.3 run object</w:t>
        </w:r>
        <w:r w:rsidR="00EE01A8">
          <w:rPr>
            <w:noProof/>
            <w:webHidden/>
          </w:rPr>
          <w:tab/>
        </w:r>
        <w:r w:rsidR="00EE01A8">
          <w:rPr>
            <w:noProof/>
            <w:webHidden/>
          </w:rPr>
          <w:fldChar w:fldCharType="begin"/>
        </w:r>
        <w:r w:rsidR="00EE01A8">
          <w:rPr>
            <w:noProof/>
            <w:webHidden/>
          </w:rPr>
          <w:instrText xml:space="preserve"> PAGEREF _Toc516064095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3B2C132E" w14:textId="465DF5C8" w:rsidR="00EE01A8" w:rsidRDefault="008A57C9">
      <w:pPr>
        <w:pStyle w:val="TOC5"/>
        <w:tabs>
          <w:tab w:val="right" w:leader="dot" w:pos="9350"/>
        </w:tabs>
        <w:rPr>
          <w:rFonts w:asciiTheme="minorHAnsi" w:eastAsiaTheme="minorEastAsia" w:hAnsiTheme="minorHAnsi" w:cstheme="minorBidi"/>
          <w:noProof/>
          <w:sz w:val="22"/>
          <w:szCs w:val="22"/>
        </w:rPr>
      </w:pPr>
      <w:hyperlink w:anchor="_Toc516064096" w:history="1">
        <w:r w:rsidR="00EE01A8" w:rsidRPr="009034B0">
          <w:rPr>
            <w:rStyle w:val="Hyperlink"/>
            <w:noProof/>
          </w:rPr>
          <w:t>3.9.6.4.4 tool object</w:t>
        </w:r>
        <w:r w:rsidR="00EE01A8">
          <w:rPr>
            <w:noProof/>
            <w:webHidden/>
          </w:rPr>
          <w:tab/>
        </w:r>
        <w:r w:rsidR="00EE01A8">
          <w:rPr>
            <w:noProof/>
            <w:webHidden/>
          </w:rPr>
          <w:fldChar w:fldCharType="begin"/>
        </w:r>
        <w:r w:rsidR="00EE01A8">
          <w:rPr>
            <w:noProof/>
            <w:webHidden/>
          </w:rPr>
          <w:instrText xml:space="preserve"> PAGEREF _Toc516064096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24E898BD" w14:textId="63F909E8" w:rsidR="00EE01A8" w:rsidRDefault="008A57C9">
      <w:pPr>
        <w:pStyle w:val="TOC5"/>
        <w:tabs>
          <w:tab w:val="right" w:leader="dot" w:pos="9350"/>
        </w:tabs>
        <w:rPr>
          <w:rFonts w:asciiTheme="minorHAnsi" w:eastAsiaTheme="minorEastAsia" w:hAnsiTheme="minorHAnsi" w:cstheme="minorBidi"/>
          <w:noProof/>
          <w:sz w:val="22"/>
          <w:szCs w:val="22"/>
        </w:rPr>
      </w:pPr>
      <w:hyperlink w:anchor="_Toc516064097" w:history="1">
        <w:r w:rsidR="00EE01A8" w:rsidRPr="009034B0">
          <w:rPr>
            <w:rStyle w:val="Hyperlink"/>
            <w:noProof/>
          </w:rPr>
          <w:t>3.9.6.4.5 resources object</w:t>
        </w:r>
        <w:r w:rsidR="00EE01A8">
          <w:rPr>
            <w:noProof/>
            <w:webHidden/>
          </w:rPr>
          <w:tab/>
        </w:r>
        <w:r w:rsidR="00EE01A8">
          <w:rPr>
            <w:noProof/>
            <w:webHidden/>
          </w:rPr>
          <w:fldChar w:fldCharType="begin"/>
        </w:r>
        <w:r w:rsidR="00EE01A8">
          <w:rPr>
            <w:noProof/>
            <w:webHidden/>
          </w:rPr>
          <w:instrText xml:space="preserve"> PAGEREF _Toc516064097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0A385A03" w14:textId="35C5E61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98" w:history="1">
        <w:r w:rsidR="00EE01A8" w:rsidRPr="009034B0">
          <w:rPr>
            <w:rStyle w:val="Hyperlink"/>
            <w:noProof/>
          </w:rPr>
          <w:t>3.9.7 text property</w:t>
        </w:r>
        <w:r w:rsidR="00EE01A8">
          <w:rPr>
            <w:noProof/>
            <w:webHidden/>
          </w:rPr>
          <w:tab/>
        </w:r>
        <w:r w:rsidR="00EE01A8">
          <w:rPr>
            <w:noProof/>
            <w:webHidden/>
          </w:rPr>
          <w:fldChar w:fldCharType="begin"/>
        </w:r>
        <w:r w:rsidR="00EE01A8">
          <w:rPr>
            <w:noProof/>
            <w:webHidden/>
          </w:rPr>
          <w:instrText xml:space="preserve"> PAGEREF _Toc516064098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2EE1E647" w14:textId="5914DE3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099" w:history="1">
        <w:r w:rsidR="00EE01A8" w:rsidRPr="009034B0">
          <w:rPr>
            <w:rStyle w:val="Hyperlink"/>
            <w:noProof/>
          </w:rPr>
          <w:t>3.9.8 richText property</w:t>
        </w:r>
        <w:r w:rsidR="00EE01A8">
          <w:rPr>
            <w:noProof/>
            <w:webHidden/>
          </w:rPr>
          <w:tab/>
        </w:r>
        <w:r w:rsidR="00EE01A8">
          <w:rPr>
            <w:noProof/>
            <w:webHidden/>
          </w:rPr>
          <w:fldChar w:fldCharType="begin"/>
        </w:r>
        <w:r w:rsidR="00EE01A8">
          <w:rPr>
            <w:noProof/>
            <w:webHidden/>
          </w:rPr>
          <w:instrText xml:space="preserve"> PAGEREF _Toc516064099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2B4C0CAF" w14:textId="465E5B2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0" w:history="1">
        <w:r w:rsidR="00EE01A8" w:rsidRPr="009034B0">
          <w:rPr>
            <w:rStyle w:val="Hyperlink"/>
            <w:noProof/>
          </w:rPr>
          <w:t>3.9.9 messageId property</w:t>
        </w:r>
        <w:r w:rsidR="00EE01A8">
          <w:rPr>
            <w:noProof/>
            <w:webHidden/>
          </w:rPr>
          <w:tab/>
        </w:r>
        <w:r w:rsidR="00EE01A8">
          <w:rPr>
            <w:noProof/>
            <w:webHidden/>
          </w:rPr>
          <w:fldChar w:fldCharType="begin"/>
        </w:r>
        <w:r w:rsidR="00EE01A8">
          <w:rPr>
            <w:noProof/>
            <w:webHidden/>
          </w:rPr>
          <w:instrText xml:space="preserve"> PAGEREF _Toc516064100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1F8F55B7" w14:textId="373BFE0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1" w:history="1">
        <w:r w:rsidR="00EE01A8" w:rsidRPr="009034B0">
          <w:rPr>
            <w:rStyle w:val="Hyperlink"/>
            <w:noProof/>
          </w:rPr>
          <w:t>3.9.10 richMessageId property</w:t>
        </w:r>
        <w:r w:rsidR="00EE01A8">
          <w:rPr>
            <w:noProof/>
            <w:webHidden/>
          </w:rPr>
          <w:tab/>
        </w:r>
        <w:r w:rsidR="00EE01A8">
          <w:rPr>
            <w:noProof/>
            <w:webHidden/>
          </w:rPr>
          <w:fldChar w:fldCharType="begin"/>
        </w:r>
        <w:r w:rsidR="00EE01A8">
          <w:rPr>
            <w:noProof/>
            <w:webHidden/>
          </w:rPr>
          <w:instrText xml:space="preserve"> PAGEREF _Toc516064101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58D8138A" w14:textId="2B3396E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2" w:history="1">
        <w:r w:rsidR="00EE01A8" w:rsidRPr="009034B0">
          <w:rPr>
            <w:rStyle w:val="Hyperlink"/>
            <w:noProof/>
          </w:rPr>
          <w:t>3.9.11 arguments property</w:t>
        </w:r>
        <w:r w:rsidR="00EE01A8">
          <w:rPr>
            <w:noProof/>
            <w:webHidden/>
          </w:rPr>
          <w:tab/>
        </w:r>
        <w:r w:rsidR="00EE01A8">
          <w:rPr>
            <w:noProof/>
            <w:webHidden/>
          </w:rPr>
          <w:fldChar w:fldCharType="begin"/>
        </w:r>
        <w:r w:rsidR="00EE01A8">
          <w:rPr>
            <w:noProof/>
            <w:webHidden/>
          </w:rPr>
          <w:instrText xml:space="preserve"> PAGEREF _Toc516064102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7472689A" w14:textId="61C60CE8"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03" w:history="1">
        <w:r w:rsidR="00EE01A8" w:rsidRPr="009034B0">
          <w:rPr>
            <w:rStyle w:val="Hyperlink"/>
            <w:noProof/>
          </w:rPr>
          <w:t>3.10 sarifLog object</w:t>
        </w:r>
        <w:r w:rsidR="00EE01A8">
          <w:rPr>
            <w:noProof/>
            <w:webHidden/>
          </w:rPr>
          <w:tab/>
        </w:r>
        <w:r w:rsidR="00EE01A8">
          <w:rPr>
            <w:noProof/>
            <w:webHidden/>
          </w:rPr>
          <w:fldChar w:fldCharType="begin"/>
        </w:r>
        <w:r w:rsidR="00EE01A8">
          <w:rPr>
            <w:noProof/>
            <w:webHidden/>
          </w:rPr>
          <w:instrText xml:space="preserve"> PAGEREF _Toc516064103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6423C31F" w14:textId="2F6A206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4" w:history="1">
        <w:r w:rsidR="00EE01A8" w:rsidRPr="009034B0">
          <w:rPr>
            <w:rStyle w:val="Hyperlink"/>
            <w:noProof/>
          </w:rPr>
          <w:t>3.10.1 General</w:t>
        </w:r>
        <w:r w:rsidR="00EE01A8">
          <w:rPr>
            <w:noProof/>
            <w:webHidden/>
          </w:rPr>
          <w:tab/>
        </w:r>
        <w:r w:rsidR="00EE01A8">
          <w:rPr>
            <w:noProof/>
            <w:webHidden/>
          </w:rPr>
          <w:fldChar w:fldCharType="begin"/>
        </w:r>
        <w:r w:rsidR="00EE01A8">
          <w:rPr>
            <w:noProof/>
            <w:webHidden/>
          </w:rPr>
          <w:instrText xml:space="preserve"> PAGEREF _Toc516064104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4B015ABF" w14:textId="3A2F343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5" w:history="1">
        <w:r w:rsidR="00EE01A8" w:rsidRPr="009034B0">
          <w:rPr>
            <w:rStyle w:val="Hyperlink"/>
            <w:noProof/>
          </w:rPr>
          <w:t>3.10.2 version property</w:t>
        </w:r>
        <w:r w:rsidR="00EE01A8">
          <w:rPr>
            <w:noProof/>
            <w:webHidden/>
          </w:rPr>
          <w:tab/>
        </w:r>
        <w:r w:rsidR="00EE01A8">
          <w:rPr>
            <w:noProof/>
            <w:webHidden/>
          </w:rPr>
          <w:fldChar w:fldCharType="begin"/>
        </w:r>
        <w:r w:rsidR="00EE01A8">
          <w:rPr>
            <w:noProof/>
            <w:webHidden/>
          </w:rPr>
          <w:instrText xml:space="preserve"> PAGEREF _Toc516064105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0E032D1A" w14:textId="1DD33AC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6" w:history="1">
        <w:r w:rsidR="00EE01A8" w:rsidRPr="009034B0">
          <w:rPr>
            <w:rStyle w:val="Hyperlink"/>
            <w:noProof/>
          </w:rPr>
          <w:t>3.10.3 $schema property</w:t>
        </w:r>
        <w:r w:rsidR="00EE01A8">
          <w:rPr>
            <w:noProof/>
            <w:webHidden/>
          </w:rPr>
          <w:tab/>
        </w:r>
        <w:r w:rsidR="00EE01A8">
          <w:rPr>
            <w:noProof/>
            <w:webHidden/>
          </w:rPr>
          <w:fldChar w:fldCharType="begin"/>
        </w:r>
        <w:r w:rsidR="00EE01A8">
          <w:rPr>
            <w:noProof/>
            <w:webHidden/>
          </w:rPr>
          <w:instrText xml:space="preserve"> PAGEREF _Toc516064106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2AE5FE83" w14:textId="74310EE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7" w:history="1">
        <w:r w:rsidR="00EE01A8" w:rsidRPr="009034B0">
          <w:rPr>
            <w:rStyle w:val="Hyperlink"/>
            <w:noProof/>
          </w:rPr>
          <w:t>3.10.4 runs property</w:t>
        </w:r>
        <w:r w:rsidR="00EE01A8">
          <w:rPr>
            <w:noProof/>
            <w:webHidden/>
          </w:rPr>
          <w:tab/>
        </w:r>
        <w:r w:rsidR="00EE01A8">
          <w:rPr>
            <w:noProof/>
            <w:webHidden/>
          </w:rPr>
          <w:fldChar w:fldCharType="begin"/>
        </w:r>
        <w:r w:rsidR="00EE01A8">
          <w:rPr>
            <w:noProof/>
            <w:webHidden/>
          </w:rPr>
          <w:instrText xml:space="preserve"> PAGEREF _Toc516064107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5461A6AE" w14:textId="4E4112D6"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08" w:history="1">
        <w:r w:rsidR="00EE01A8" w:rsidRPr="009034B0">
          <w:rPr>
            <w:rStyle w:val="Hyperlink"/>
            <w:noProof/>
          </w:rPr>
          <w:t>3.11 run object</w:t>
        </w:r>
        <w:r w:rsidR="00EE01A8">
          <w:rPr>
            <w:noProof/>
            <w:webHidden/>
          </w:rPr>
          <w:tab/>
        </w:r>
        <w:r w:rsidR="00EE01A8">
          <w:rPr>
            <w:noProof/>
            <w:webHidden/>
          </w:rPr>
          <w:fldChar w:fldCharType="begin"/>
        </w:r>
        <w:r w:rsidR="00EE01A8">
          <w:rPr>
            <w:noProof/>
            <w:webHidden/>
          </w:rPr>
          <w:instrText xml:space="preserve"> PAGEREF _Toc516064108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414438CD" w14:textId="2714F80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09" w:history="1">
        <w:r w:rsidR="00EE01A8" w:rsidRPr="009034B0">
          <w:rPr>
            <w:rStyle w:val="Hyperlink"/>
            <w:noProof/>
          </w:rPr>
          <w:t>3.11.1 General</w:t>
        </w:r>
        <w:r w:rsidR="00EE01A8">
          <w:rPr>
            <w:noProof/>
            <w:webHidden/>
          </w:rPr>
          <w:tab/>
        </w:r>
        <w:r w:rsidR="00EE01A8">
          <w:rPr>
            <w:noProof/>
            <w:webHidden/>
          </w:rPr>
          <w:fldChar w:fldCharType="begin"/>
        </w:r>
        <w:r w:rsidR="00EE01A8">
          <w:rPr>
            <w:noProof/>
            <w:webHidden/>
          </w:rPr>
          <w:instrText xml:space="preserve"> PAGEREF _Toc516064109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7143F746" w14:textId="694FBD1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0" w:history="1">
        <w:r w:rsidR="00EE01A8" w:rsidRPr="009034B0">
          <w:rPr>
            <w:rStyle w:val="Hyperlink"/>
            <w:noProof/>
          </w:rPr>
          <w:t>3.11.2 instanceGuid property</w:t>
        </w:r>
        <w:r w:rsidR="00EE01A8">
          <w:rPr>
            <w:noProof/>
            <w:webHidden/>
          </w:rPr>
          <w:tab/>
        </w:r>
        <w:r w:rsidR="00EE01A8">
          <w:rPr>
            <w:noProof/>
            <w:webHidden/>
          </w:rPr>
          <w:fldChar w:fldCharType="begin"/>
        </w:r>
        <w:r w:rsidR="00EE01A8">
          <w:rPr>
            <w:noProof/>
            <w:webHidden/>
          </w:rPr>
          <w:instrText xml:space="preserve"> PAGEREF _Toc516064110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57721A5C" w14:textId="62B153D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1" w:history="1">
        <w:r w:rsidR="00EE01A8" w:rsidRPr="009034B0">
          <w:rPr>
            <w:rStyle w:val="Hyperlink"/>
            <w:noProof/>
          </w:rPr>
          <w:t>3.11.3 logicalId property</w:t>
        </w:r>
        <w:r w:rsidR="00EE01A8">
          <w:rPr>
            <w:noProof/>
            <w:webHidden/>
          </w:rPr>
          <w:tab/>
        </w:r>
        <w:r w:rsidR="00EE01A8">
          <w:rPr>
            <w:noProof/>
            <w:webHidden/>
          </w:rPr>
          <w:fldChar w:fldCharType="begin"/>
        </w:r>
        <w:r w:rsidR="00EE01A8">
          <w:rPr>
            <w:noProof/>
            <w:webHidden/>
          </w:rPr>
          <w:instrText xml:space="preserve"> PAGEREF _Toc516064111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4F6A24D8" w14:textId="517A674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2" w:history="1">
        <w:r w:rsidR="00EE01A8" w:rsidRPr="009034B0">
          <w:rPr>
            <w:rStyle w:val="Hyperlink"/>
            <w:noProof/>
          </w:rPr>
          <w:t>3.11.4 description property</w:t>
        </w:r>
        <w:r w:rsidR="00EE01A8">
          <w:rPr>
            <w:noProof/>
            <w:webHidden/>
          </w:rPr>
          <w:tab/>
        </w:r>
        <w:r w:rsidR="00EE01A8">
          <w:rPr>
            <w:noProof/>
            <w:webHidden/>
          </w:rPr>
          <w:fldChar w:fldCharType="begin"/>
        </w:r>
        <w:r w:rsidR="00EE01A8">
          <w:rPr>
            <w:noProof/>
            <w:webHidden/>
          </w:rPr>
          <w:instrText xml:space="preserve"> PAGEREF _Toc516064112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3614621D" w14:textId="5ABDE14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3" w:history="1">
        <w:r w:rsidR="00EE01A8" w:rsidRPr="009034B0">
          <w:rPr>
            <w:rStyle w:val="Hyperlink"/>
            <w:noProof/>
          </w:rPr>
          <w:t>3.11.5 baselineInstanceGuid property</w:t>
        </w:r>
        <w:r w:rsidR="00EE01A8">
          <w:rPr>
            <w:noProof/>
            <w:webHidden/>
          </w:rPr>
          <w:tab/>
        </w:r>
        <w:r w:rsidR="00EE01A8">
          <w:rPr>
            <w:noProof/>
            <w:webHidden/>
          </w:rPr>
          <w:fldChar w:fldCharType="begin"/>
        </w:r>
        <w:r w:rsidR="00EE01A8">
          <w:rPr>
            <w:noProof/>
            <w:webHidden/>
          </w:rPr>
          <w:instrText xml:space="preserve"> PAGEREF _Toc516064113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4704BEBD" w14:textId="156CE7A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4" w:history="1">
        <w:r w:rsidR="00EE01A8" w:rsidRPr="009034B0">
          <w:rPr>
            <w:rStyle w:val="Hyperlink"/>
            <w:noProof/>
          </w:rPr>
          <w:t>3.11.6 automationLogicalId property</w:t>
        </w:r>
        <w:r w:rsidR="00EE01A8">
          <w:rPr>
            <w:noProof/>
            <w:webHidden/>
          </w:rPr>
          <w:tab/>
        </w:r>
        <w:r w:rsidR="00EE01A8">
          <w:rPr>
            <w:noProof/>
            <w:webHidden/>
          </w:rPr>
          <w:fldChar w:fldCharType="begin"/>
        </w:r>
        <w:r w:rsidR="00EE01A8">
          <w:rPr>
            <w:noProof/>
            <w:webHidden/>
          </w:rPr>
          <w:instrText xml:space="preserve"> PAGEREF _Toc516064114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1C162816" w14:textId="7DACC87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5" w:history="1">
        <w:r w:rsidR="00EE01A8" w:rsidRPr="009034B0">
          <w:rPr>
            <w:rStyle w:val="Hyperlink"/>
            <w:noProof/>
          </w:rPr>
          <w:t>3.11.7 architecture property</w:t>
        </w:r>
        <w:r w:rsidR="00EE01A8">
          <w:rPr>
            <w:noProof/>
            <w:webHidden/>
          </w:rPr>
          <w:tab/>
        </w:r>
        <w:r w:rsidR="00EE01A8">
          <w:rPr>
            <w:noProof/>
            <w:webHidden/>
          </w:rPr>
          <w:fldChar w:fldCharType="begin"/>
        </w:r>
        <w:r w:rsidR="00EE01A8">
          <w:rPr>
            <w:noProof/>
            <w:webHidden/>
          </w:rPr>
          <w:instrText xml:space="preserve"> PAGEREF _Toc516064115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190C9C27" w14:textId="5F64941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6" w:history="1">
        <w:r w:rsidR="00EE01A8" w:rsidRPr="009034B0">
          <w:rPr>
            <w:rStyle w:val="Hyperlink"/>
            <w:noProof/>
          </w:rPr>
          <w:t>3.11.8 tool property</w:t>
        </w:r>
        <w:r w:rsidR="00EE01A8">
          <w:rPr>
            <w:noProof/>
            <w:webHidden/>
          </w:rPr>
          <w:tab/>
        </w:r>
        <w:r w:rsidR="00EE01A8">
          <w:rPr>
            <w:noProof/>
            <w:webHidden/>
          </w:rPr>
          <w:fldChar w:fldCharType="begin"/>
        </w:r>
        <w:r w:rsidR="00EE01A8">
          <w:rPr>
            <w:noProof/>
            <w:webHidden/>
          </w:rPr>
          <w:instrText xml:space="preserve"> PAGEREF _Toc516064116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13CF3493" w14:textId="16EB867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7" w:history="1">
        <w:r w:rsidR="00EE01A8" w:rsidRPr="009034B0">
          <w:rPr>
            <w:rStyle w:val="Hyperlink"/>
            <w:noProof/>
          </w:rPr>
          <w:t>3.11.9 invocations property</w:t>
        </w:r>
        <w:r w:rsidR="00EE01A8">
          <w:rPr>
            <w:noProof/>
            <w:webHidden/>
          </w:rPr>
          <w:tab/>
        </w:r>
        <w:r w:rsidR="00EE01A8">
          <w:rPr>
            <w:noProof/>
            <w:webHidden/>
          </w:rPr>
          <w:fldChar w:fldCharType="begin"/>
        </w:r>
        <w:r w:rsidR="00EE01A8">
          <w:rPr>
            <w:noProof/>
            <w:webHidden/>
          </w:rPr>
          <w:instrText xml:space="preserve"> PAGEREF _Toc516064117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0F20ABEB" w14:textId="3FE281E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8" w:history="1">
        <w:r w:rsidR="00EE01A8" w:rsidRPr="009034B0">
          <w:rPr>
            <w:rStyle w:val="Hyperlink"/>
            <w:noProof/>
          </w:rPr>
          <w:t>3.11.10 conversion property</w:t>
        </w:r>
        <w:r w:rsidR="00EE01A8">
          <w:rPr>
            <w:noProof/>
            <w:webHidden/>
          </w:rPr>
          <w:tab/>
        </w:r>
        <w:r w:rsidR="00EE01A8">
          <w:rPr>
            <w:noProof/>
            <w:webHidden/>
          </w:rPr>
          <w:fldChar w:fldCharType="begin"/>
        </w:r>
        <w:r w:rsidR="00EE01A8">
          <w:rPr>
            <w:noProof/>
            <w:webHidden/>
          </w:rPr>
          <w:instrText xml:space="preserve"> PAGEREF _Toc516064118 \h </w:instrText>
        </w:r>
        <w:r w:rsidR="00EE01A8">
          <w:rPr>
            <w:noProof/>
            <w:webHidden/>
          </w:rPr>
        </w:r>
        <w:r w:rsidR="00EE01A8">
          <w:rPr>
            <w:noProof/>
            <w:webHidden/>
          </w:rPr>
          <w:fldChar w:fldCharType="separate"/>
        </w:r>
        <w:r w:rsidR="00EE01A8">
          <w:rPr>
            <w:noProof/>
            <w:webHidden/>
          </w:rPr>
          <w:t>40</w:t>
        </w:r>
        <w:r w:rsidR="00EE01A8">
          <w:rPr>
            <w:noProof/>
            <w:webHidden/>
          </w:rPr>
          <w:fldChar w:fldCharType="end"/>
        </w:r>
      </w:hyperlink>
    </w:p>
    <w:p w14:paraId="737018E8" w14:textId="3391262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19" w:history="1">
        <w:r w:rsidR="00EE01A8" w:rsidRPr="009034B0">
          <w:rPr>
            <w:rStyle w:val="Hyperlink"/>
            <w:noProof/>
          </w:rPr>
          <w:t>3.11.11 versionControlProvenance property</w:t>
        </w:r>
        <w:r w:rsidR="00EE01A8">
          <w:rPr>
            <w:noProof/>
            <w:webHidden/>
          </w:rPr>
          <w:tab/>
        </w:r>
        <w:r w:rsidR="00EE01A8">
          <w:rPr>
            <w:noProof/>
            <w:webHidden/>
          </w:rPr>
          <w:fldChar w:fldCharType="begin"/>
        </w:r>
        <w:r w:rsidR="00EE01A8">
          <w:rPr>
            <w:noProof/>
            <w:webHidden/>
          </w:rPr>
          <w:instrText xml:space="preserve"> PAGEREF _Toc516064119 \h </w:instrText>
        </w:r>
        <w:r w:rsidR="00EE01A8">
          <w:rPr>
            <w:noProof/>
            <w:webHidden/>
          </w:rPr>
        </w:r>
        <w:r w:rsidR="00EE01A8">
          <w:rPr>
            <w:noProof/>
            <w:webHidden/>
          </w:rPr>
          <w:fldChar w:fldCharType="separate"/>
        </w:r>
        <w:r w:rsidR="00EE01A8">
          <w:rPr>
            <w:noProof/>
            <w:webHidden/>
          </w:rPr>
          <w:t>40</w:t>
        </w:r>
        <w:r w:rsidR="00EE01A8">
          <w:rPr>
            <w:noProof/>
            <w:webHidden/>
          </w:rPr>
          <w:fldChar w:fldCharType="end"/>
        </w:r>
      </w:hyperlink>
    </w:p>
    <w:p w14:paraId="2E786183" w14:textId="61E3F27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20" w:history="1">
        <w:r w:rsidR="00EE01A8" w:rsidRPr="009034B0">
          <w:rPr>
            <w:rStyle w:val="Hyperlink"/>
            <w:noProof/>
          </w:rPr>
          <w:t>3.11.12 originalUriBaseIds property</w:t>
        </w:r>
        <w:r w:rsidR="00EE01A8">
          <w:rPr>
            <w:noProof/>
            <w:webHidden/>
          </w:rPr>
          <w:tab/>
        </w:r>
        <w:r w:rsidR="00EE01A8">
          <w:rPr>
            <w:noProof/>
            <w:webHidden/>
          </w:rPr>
          <w:fldChar w:fldCharType="begin"/>
        </w:r>
        <w:r w:rsidR="00EE01A8">
          <w:rPr>
            <w:noProof/>
            <w:webHidden/>
          </w:rPr>
          <w:instrText xml:space="preserve"> PAGEREF _Toc516064120 \h </w:instrText>
        </w:r>
        <w:r w:rsidR="00EE01A8">
          <w:rPr>
            <w:noProof/>
            <w:webHidden/>
          </w:rPr>
        </w:r>
        <w:r w:rsidR="00EE01A8">
          <w:rPr>
            <w:noProof/>
            <w:webHidden/>
          </w:rPr>
          <w:fldChar w:fldCharType="separate"/>
        </w:r>
        <w:r w:rsidR="00EE01A8">
          <w:rPr>
            <w:noProof/>
            <w:webHidden/>
          </w:rPr>
          <w:t>40</w:t>
        </w:r>
        <w:r w:rsidR="00EE01A8">
          <w:rPr>
            <w:noProof/>
            <w:webHidden/>
          </w:rPr>
          <w:fldChar w:fldCharType="end"/>
        </w:r>
      </w:hyperlink>
    </w:p>
    <w:p w14:paraId="5B41A15A" w14:textId="6C90BBA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21" w:history="1">
        <w:r w:rsidR="00EE01A8" w:rsidRPr="009034B0">
          <w:rPr>
            <w:rStyle w:val="Hyperlink"/>
            <w:noProof/>
          </w:rPr>
          <w:t>3.11.13 files property</w:t>
        </w:r>
        <w:r w:rsidR="00EE01A8">
          <w:rPr>
            <w:noProof/>
            <w:webHidden/>
          </w:rPr>
          <w:tab/>
        </w:r>
        <w:r w:rsidR="00EE01A8">
          <w:rPr>
            <w:noProof/>
            <w:webHidden/>
          </w:rPr>
          <w:fldChar w:fldCharType="begin"/>
        </w:r>
        <w:r w:rsidR="00EE01A8">
          <w:rPr>
            <w:noProof/>
            <w:webHidden/>
          </w:rPr>
          <w:instrText xml:space="preserve"> PAGEREF _Toc516064121 \h </w:instrText>
        </w:r>
        <w:r w:rsidR="00EE01A8">
          <w:rPr>
            <w:noProof/>
            <w:webHidden/>
          </w:rPr>
        </w:r>
        <w:r w:rsidR="00EE01A8">
          <w:rPr>
            <w:noProof/>
            <w:webHidden/>
          </w:rPr>
          <w:fldChar w:fldCharType="separate"/>
        </w:r>
        <w:r w:rsidR="00EE01A8">
          <w:rPr>
            <w:noProof/>
            <w:webHidden/>
          </w:rPr>
          <w:t>41</w:t>
        </w:r>
        <w:r w:rsidR="00EE01A8">
          <w:rPr>
            <w:noProof/>
            <w:webHidden/>
          </w:rPr>
          <w:fldChar w:fldCharType="end"/>
        </w:r>
      </w:hyperlink>
    </w:p>
    <w:p w14:paraId="7FD7CD76" w14:textId="30C51EAA"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122" w:history="1">
        <w:r w:rsidR="00EE01A8" w:rsidRPr="009034B0">
          <w:rPr>
            <w:rStyle w:val="Hyperlink"/>
            <w:noProof/>
          </w:rPr>
          <w:t>3.11.13.1 General</w:t>
        </w:r>
        <w:r w:rsidR="00EE01A8">
          <w:rPr>
            <w:noProof/>
            <w:webHidden/>
          </w:rPr>
          <w:tab/>
        </w:r>
        <w:r w:rsidR="00EE01A8">
          <w:rPr>
            <w:noProof/>
            <w:webHidden/>
          </w:rPr>
          <w:fldChar w:fldCharType="begin"/>
        </w:r>
        <w:r w:rsidR="00EE01A8">
          <w:rPr>
            <w:noProof/>
            <w:webHidden/>
          </w:rPr>
          <w:instrText xml:space="preserve"> PAGEREF _Toc516064122 \h </w:instrText>
        </w:r>
        <w:r w:rsidR="00EE01A8">
          <w:rPr>
            <w:noProof/>
            <w:webHidden/>
          </w:rPr>
        </w:r>
        <w:r w:rsidR="00EE01A8">
          <w:rPr>
            <w:noProof/>
            <w:webHidden/>
          </w:rPr>
          <w:fldChar w:fldCharType="separate"/>
        </w:r>
        <w:r w:rsidR="00EE01A8">
          <w:rPr>
            <w:noProof/>
            <w:webHidden/>
          </w:rPr>
          <w:t>41</w:t>
        </w:r>
        <w:r w:rsidR="00EE01A8">
          <w:rPr>
            <w:noProof/>
            <w:webHidden/>
          </w:rPr>
          <w:fldChar w:fldCharType="end"/>
        </w:r>
      </w:hyperlink>
    </w:p>
    <w:p w14:paraId="14F22AEB" w14:textId="6B1E6938"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123" w:history="1">
        <w:r w:rsidR="00EE01A8" w:rsidRPr="009034B0">
          <w:rPr>
            <w:rStyle w:val="Hyperlink"/>
            <w:noProof/>
          </w:rPr>
          <w:t>3.11.13.2 Property names</w:t>
        </w:r>
        <w:r w:rsidR="00EE01A8">
          <w:rPr>
            <w:noProof/>
            <w:webHidden/>
          </w:rPr>
          <w:tab/>
        </w:r>
        <w:r w:rsidR="00EE01A8">
          <w:rPr>
            <w:noProof/>
            <w:webHidden/>
          </w:rPr>
          <w:fldChar w:fldCharType="begin"/>
        </w:r>
        <w:r w:rsidR="00EE01A8">
          <w:rPr>
            <w:noProof/>
            <w:webHidden/>
          </w:rPr>
          <w:instrText xml:space="preserve"> PAGEREF _Toc516064123 \h </w:instrText>
        </w:r>
        <w:r w:rsidR="00EE01A8">
          <w:rPr>
            <w:noProof/>
            <w:webHidden/>
          </w:rPr>
        </w:r>
        <w:r w:rsidR="00EE01A8">
          <w:rPr>
            <w:noProof/>
            <w:webHidden/>
          </w:rPr>
          <w:fldChar w:fldCharType="separate"/>
        </w:r>
        <w:r w:rsidR="00EE01A8">
          <w:rPr>
            <w:noProof/>
            <w:webHidden/>
          </w:rPr>
          <w:t>41</w:t>
        </w:r>
        <w:r w:rsidR="00EE01A8">
          <w:rPr>
            <w:noProof/>
            <w:webHidden/>
          </w:rPr>
          <w:fldChar w:fldCharType="end"/>
        </w:r>
      </w:hyperlink>
    </w:p>
    <w:p w14:paraId="29654760" w14:textId="3A70E4F5"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124" w:history="1">
        <w:r w:rsidR="00EE01A8" w:rsidRPr="009034B0">
          <w:rPr>
            <w:rStyle w:val="Hyperlink"/>
            <w:noProof/>
          </w:rPr>
          <w:t>3.11.13.3 Property values</w:t>
        </w:r>
        <w:r w:rsidR="00EE01A8">
          <w:rPr>
            <w:noProof/>
            <w:webHidden/>
          </w:rPr>
          <w:tab/>
        </w:r>
        <w:r w:rsidR="00EE01A8">
          <w:rPr>
            <w:noProof/>
            <w:webHidden/>
          </w:rPr>
          <w:fldChar w:fldCharType="begin"/>
        </w:r>
        <w:r w:rsidR="00EE01A8">
          <w:rPr>
            <w:noProof/>
            <w:webHidden/>
          </w:rPr>
          <w:instrText xml:space="preserve"> PAGEREF _Toc516064124 \h </w:instrText>
        </w:r>
        <w:r w:rsidR="00EE01A8">
          <w:rPr>
            <w:noProof/>
            <w:webHidden/>
          </w:rPr>
        </w:r>
        <w:r w:rsidR="00EE01A8">
          <w:rPr>
            <w:noProof/>
            <w:webHidden/>
          </w:rPr>
          <w:fldChar w:fldCharType="separate"/>
        </w:r>
        <w:r w:rsidR="00EE01A8">
          <w:rPr>
            <w:noProof/>
            <w:webHidden/>
          </w:rPr>
          <w:t>44</w:t>
        </w:r>
        <w:r w:rsidR="00EE01A8">
          <w:rPr>
            <w:noProof/>
            <w:webHidden/>
          </w:rPr>
          <w:fldChar w:fldCharType="end"/>
        </w:r>
      </w:hyperlink>
    </w:p>
    <w:p w14:paraId="2D6FE4B9" w14:textId="5A2076D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25" w:history="1">
        <w:r w:rsidR="00EE01A8" w:rsidRPr="009034B0">
          <w:rPr>
            <w:rStyle w:val="Hyperlink"/>
            <w:noProof/>
          </w:rPr>
          <w:t>3.11.14 logicalLocations property</w:t>
        </w:r>
        <w:r w:rsidR="00EE01A8">
          <w:rPr>
            <w:noProof/>
            <w:webHidden/>
          </w:rPr>
          <w:tab/>
        </w:r>
        <w:r w:rsidR="00EE01A8">
          <w:rPr>
            <w:noProof/>
            <w:webHidden/>
          </w:rPr>
          <w:fldChar w:fldCharType="begin"/>
        </w:r>
        <w:r w:rsidR="00EE01A8">
          <w:rPr>
            <w:noProof/>
            <w:webHidden/>
          </w:rPr>
          <w:instrText xml:space="preserve"> PAGEREF _Toc516064125 \h </w:instrText>
        </w:r>
        <w:r w:rsidR="00EE01A8">
          <w:rPr>
            <w:noProof/>
            <w:webHidden/>
          </w:rPr>
        </w:r>
        <w:r w:rsidR="00EE01A8">
          <w:rPr>
            <w:noProof/>
            <w:webHidden/>
          </w:rPr>
          <w:fldChar w:fldCharType="separate"/>
        </w:r>
        <w:r w:rsidR="00EE01A8">
          <w:rPr>
            <w:noProof/>
            <w:webHidden/>
          </w:rPr>
          <w:t>45</w:t>
        </w:r>
        <w:r w:rsidR="00EE01A8">
          <w:rPr>
            <w:noProof/>
            <w:webHidden/>
          </w:rPr>
          <w:fldChar w:fldCharType="end"/>
        </w:r>
      </w:hyperlink>
    </w:p>
    <w:p w14:paraId="38A6658C" w14:textId="52CD615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26" w:history="1">
        <w:r w:rsidR="00EE01A8" w:rsidRPr="009034B0">
          <w:rPr>
            <w:rStyle w:val="Hyperlink"/>
            <w:noProof/>
          </w:rPr>
          <w:t>3.11.15 graphs property</w:t>
        </w:r>
        <w:r w:rsidR="00EE01A8">
          <w:rPr>
            <w:noProof/>
            <w:webHidden/>
          </w:rPr>
          <w:tab/>
        </w:r>
        <w:r w:rsidR="00EE01A8">
          <w:rPr>
            <w:noProof/>
            <w:webHidden/>
          </w:rPr>
          <w:fldChar w:fldCharType="begin"/>
        </w:r>
        <w:r w:rsidR="00EE01A8">
          <w:rPr>
            <w:noProof/>
            <w:webHidden/>
          </w:rPr>
          <w:instrText xml:space="preserve"> PAGEREF _Toc516064126 \h </w:instrText>
        </w:r>
        <w:r w:rsidR="00EE01A8">
          <w:rPr>
            <w:noProof/>
            <w:webHidden/>
          </w:rPr>
        </w:r>
        <w:r w:rsidR="00EE01A8">
          <w:rPr>
            <w:noProof/>
            <w:webHidden/>
          </w:rPr>
          <w:fldChar w:fldCharType="separate"/>
        </w:r>
        <w:r w:rsidR="00EE01A8">
          <w:rPr>
            <w:noProof/>
            <w:webHidden/>
          </w:rPr>
          <w:t>46</w:t>
        </w:r>
        <w:r w:rsidR="00EE01A8">
          <w:rPr>
            <w:noProof/>
            <w:webHidden/>
          </w:rPr>
          <w:fldChar w:fldCharType="end"/>
        </w:r>
      </w:hyperlink>
    </w:p>
    <w:p w14:paraId="62928B9E" w14:textId="7487967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27" w:history="1">
        <w:r w:rsidR="00EE01A8" w:rsidRPr="009034B0">
          <w:rPr>
            <w:rStyle w:val="Hyperlink"/>
            <w:noProof/>
          </w:rPr>
          <w:t>3.11.16 results property</w:t>
        </w:r>
        <w:r w:rsidR="00EE01A8">
          <w:rPr>
            <w:noProof/>
            <w:webHidden/>
          </w:rPr>
          <w:tab/>
        </w:r>
        <w:r w:rsidR="00EE01A8">
          <w:rPr>
            <w:noProof/>
            <w:webHidden/>
          </w:rPr>
          <w:fldChar w:fldCharType="begin"/>
        </w:r>
        <w:r w:rsidR="00EE01A8">
          <w:rPr>
            <w:noProof/>
            <w:webHidden/>
          </w:rPr>
          <w:instrText xml:space="preserve"> PAGEREF _Toc516064127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2B030B7C" w14:textId="04E54BD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28" w:history="1">
        <w:r w:rsidR="00EE01A8" w:rsidRPr="009034B0">
          <w:rPr>
            <w:rStyle w:val="Hyperlink"/>
            <w:noProof/>
          </w:rPr>
          <w:t>3.11.17 resources property</w:t>
        </w:r>
        <w:r w:rsidR="00EE01A8">
          <w:rPr>
            <w:noProof/>
            <w:webHidden/>
          </w:rPr>
          <w:tab/>
        </w:r>
        <w:r w:rsidR="00EE01A8">
          <w:rPr>
            <w:noProof/>
            <w:webHidden/>
          </w:rPr>
          <w:fldChar w:fldCharType="begin"/>
        </w:r>
        <w:r w:rsidR="00EE01A8">
          <w:rPr>
            <w:noProof/>
            <w:webHidden/>
          </w:rPr>
          <w:instrText xml:space="preserve"> PAGEREF _Toc516064128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2EDC5AC8" w14:textId="702A55E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29" w:history="1">
        <w:r w:rsidR="00EE01A8" w:rsidRPr="009034B0">
          <w:rPr>
            <w:rStyle w:val="Hyperlink"/>
            <w:noProof/>
          </w:rPr>
          <w:t>3.11.18 defaultFileEncoding</w:t>
        </w:r>
        <w:r w:rsidR="00EE01A8">
          <w:rPr>
            <w:noProof/>
            <w:webHidden/>
          </w:rPr>
          <w:tab/>
        </w:r>
        <w:r w:rsidR="00EE01A8">
          <w:rPr>
            <w:noProof/>
            <w:webHidden/>
          </w:rPr>
          <w:fldChar w:fldCharType="begin"/>
        </w:r>
        <w:r w:rsidR="00EE01A8">
          <w:rPr>
            <w:noProof/>
            <w:webHidden/>
          </w:rPr>
          <w:instrText xml:space="preserve"> PAGEREF _Toc516064129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5693701D" w14:textId="35C06F4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0" w:history="1">
        <w:r w:rsidR="00EE01A8" w:rsidRPr="009034B0">
          <w:rPr>
            <w:rStyle w:val="Hyperlink"/>
            <w:noProof/>
          </w:rPr>
          <w:t>3.11.19 columnKind property</w:t>
        </w:r>
        <w:r w:rsidR="00EE01A8">
          <w:rPr>
            <w:noProof/>
            <w:webHidden/>
          </w:rPr>
          <w:tab/>
        </w:r>
        <w:r w:rsidR="00EE01A8">
          <w:rPr>
            <w:noProof/>
            <w:webHidden/>
          </w:rPr>
          <w:fldChar w:fldCharType="begin"/>
        </w:r>
        <w:r w:rsidR="00EE01A8">
          <w:rPr>
            <w:noProof/>
            <w:webHidden/>
          </w:rPr>
          <w:instrText xml:space="preserve"> PAGEREF _Toc516064130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7140F0FC" w14:textId="6F87C5E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1" w:history="1">
        <w:r w:rsidR="00EE01A8" w:rsidRPr="009034B0">
          <w:rPr>
            <w:rStyle w:val="Hyperlink"/>
            <w:noProof/>
          </w:rPr>
          <w:t>3.11.20 richMessageMimeType property</w:t>
        </w:r>
        <w:r w:rsidR="00EE01A8">
          <w:rPr>
            <w:noProof/>
            <w:webHidden/>
          </w:rPr>
          <w:tab/>
        </w:r>
        <w:r w:rsidR="00EE01A8">
          <w:rPr>
            <w:noProof/>
            <w:webHidden/>
          </w:rPr>
          <w:fldChar w:fldCharType="begin"/>
        </w:r>
        <w:r w:rsidR="00EE01A8">
          <w:rPr>
            <w:noProof/>
            <w:webHidden/>
          </w:rPr>
          <w:instrText xml:space="preserve"> PAGEREF _Toc516064131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6369D554" w14:textId="3410AFD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2" w:history="1">
        <w:r w:rsidR="00EE01A8" w:rsidRPr="009034B0">
          <w:rPr>
            <w:rStyle w:val="Hyperlink"/>
            <w:noProof/>
          </w:rPr>
          <w:t>3.11.21 redactionToken property</w:t>
        </w:r>
        <w:r w:rsidR="00EE01A8">
          <w:rPr>
            <w:noProof/>
            <w:webHidden/>
          </w:rPr>
          <w:tab/>
        </w:r>
        <w:r w:rsidR="00EE01A8">
          <w:rPr>
            <w:noProof/>
            <w:webHidden/>
          </w:rPr>
          <w:fldChar w:fldCharType="begin"/>
        </w:r>
        <w:r w:rsidR="00EE01A8">
          <w:rPr>
            <w:noProof/>
            <w:webHidden/>
          </w:rPr>
          <w:instrText xml:space="preserve"> PAGEREF _Toc516064132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6E29D300" w14:textId="71A7327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3" w:history="1">
        <w:r w:rsidR="00EE01A8" w:rsidRPr="009034B0">
          <w:rPr>
            <w:rStyle w:val="Hyperlink"/>
            <w:noProof/>
          </w:rPr>
          <w:t>3.11.22 properties property</w:t>
        </w:r>
        <w:r w:rsidR="00EE01A8">
          <w:rPr>
            <w:noProof/>
            <w:webHidden/>
          </w:rPr>
          <w:tab/>
        </w:r>
        <w:r w:rsidR="00EE01A8">
          <w:rPr>
            <w:noProof/>
            <w:webHidden/>
          </w:rPr>
          <w:fldChar w:fldCharType="begin"/>
        </w:r>
        <w:r w:rsidR="00EE01A8">
          <w:rPr>
            <w:noProof/>
            <w:webHidden/>
          </w:rPr>
          <w:instrText xml:space="preserve"> PAGEREF _Toc516064133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55909EE2" w14:textId="60869D9D"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34" w:history="1">
        <w:r w:rsidR="00EE01A8" w:rsidRPr="009034B0">
          <w:rPr>
            <w:rStyle w:val="Hyperlink"/>
            <w:noProof/>
          </w:rPr>
          <w:t>3.12 tool object</w:t>
        </w:r>
        <w:r w:rsidR="00EE01A8">
          <w:rPr>
            <w:noProof/>
            <w:webHidden/>
          </w:rPr>
          <w:tab/>
        </w:r>
        <w:r w:rsidR="00EE01A8">
          <w:rPr>
            <w:noProof/>
            <w:webHidden/>
          </w:rPr>
          <w:fldChar w:fldCharType="begin"/>
        </w:r>
        <w:r w:rsidR="00EE01A8">
          <w:rPr>
            <w:noProof/>
            <w:webHidden/>
          </w:rPr>
          <w:instrText xml:space="preserve"> PAGEREF _Toc516064134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282C35EB" w14:textId="548B27D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5" w:history="1">
        <w:r w:rsidR="00EE01A8" w:rsidRPr="009034B0">
          <w:rPr>
            <w:rStyle w:val="Hyperlink"/>
            <w:noProof/>
          </w:rPr>
          <w:t>3.12.1 General</w:t>
        </w:r>
        <w:r w:rsidR="00EE01A8">
          <w:rPr>
            <w:noProof/>
            <w:webHidden/>
          </w:rPr>
          <w:tab/>
        </w:r>
        <w:r w:rsidR="00EE01A8">
          <w:rPr>
            <w:noProof/>
            <w:webHidden/>
          </w:rPr>
          <w:fldChar w:fldCharType="begin"/>
        </w:r>
        <w:r w:rsidR="00EE01A8">
          <w:rPr>
            <w:noProof/>
            <w:webHidden/>
          </w:rPr>
          <w:instrText xml:space="preserve"> PAGEREF _Toc516064135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431D4ED7" w14:textId="497611E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6" w:history="1">
        <w:r w:rsidR="00EE01A8" w:rsidRPr="009034B0">
          <w:rPr>
            <w:rStyle w:val="Hyperlink"/>
            <w:noProof/>
          </w:rPr>
          <w:t>3.12.2 name property</w:t>
        </w:r>
        <w:r w:rsidR="00EE01A8">
          <w:rPr>
            <w:noProof/>
            <w:webHidden/>
          </w:rPr>
          <w:tab/>
        </w:r>
        <w:r w:rsidR="00EE01A8">
          <w:rPr>
            <w:noProof/>
            <w:webHidden/>
          </w:rPr>
          <w:fldChar w:fldCharType="begin"/>
        </w:r>
        <w:r w:rsidR="00EE01A8">
          <w:rPr>
            <w:noProof/>
            <w:webHidden/>
          </w:rPr>
          <w:instrText xml:space="preserve"> PAGEREF _Toc516064136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5666591C" w14:textId="1862CF4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7" w:history="1">
        <w:r w:rsidR="00EE01A8" w:rsidRPr="009034B0">
          <w:rPr>
            <w:rStyle w:val="Hyperlink"/>
            <w:noProof/>
          </w:rPr>
          <w:t>3.12.3 fullName property</w:t>
        </w:r>
        <w:r w:rsidR="00EE01A8">
          <w:rPr>
            <w:noProof/>
            <w:webHidden/>
          </w:rPr>
          <w:tab/>
        </w:r>
        <w:r w:rsidR="00EE01A8">
          <w:rPr>
            <w:noProof/>
            <w:webHidden/>
          </w:rPr>
          <w:fldChar w:fldCharType="begin"/>
        </w:r>
        <w:r w:rsidR="00EE01A8">
          <w:rPr>
            <w:noProof/>
            <w:webHidden/>
          </w:rPr>
          <w:instrText xml:space="preserve"> PAGEREF _Toc516064137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2F755A32" w14:textId="2074E23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8" w:history="1">
        <w:r w:rsidR="00EE01A8" w:rsidRPr="009034B0">
          <w:rPr>
            <w:rStyle w:val="Hyperlink"/>
            <w:noProof/>
          </w:rPr>
          <w:t>3.12.4 semanticVersion property</w:t>
        </w:r>
        <w:r w:rsidR="00EE01A8">
          <w:rPr>
            <w:noProof/>
            <w:webHidden/>
          </w:rPr>
          <w:tab/>
        </w:r>
        <w:r w:rsidR="00EE01A8">
          <w:rPr>
            <w:noProof/>
            <w:webHidden/>
          </w:rPr>
          <w:fldChar w:fldCharType="begin"/>
        </w:r>
        <w:r w:rsidR="00EE01A8">
          <w:rPr>
            <w:noProof/>
            <w:webHidden/>
          </w:rPr>
          <w:instrText xml:space="preserve"> PAGEREF _Toc516064138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4411ED88" w14:textId="0446102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39" w:history="1">
        <w:r w:rsidR="00EE01A8" w:rsidRPr="009034B0">
          <w:rPr>
            <w:rStyle w:val="Hyperlink"/>
            <w:noProof/>
          </w:rPr>
          <w:t>3.12.5 version property</w:t>
        </w:r>
        <w:r w:rsidR="00EE01A8">
          <w:rPr>
            <w:noProof/>
            <w:webHidden/>
          </w:rPr>
          <w:tab/>
        </w:r>
        <w:r w:rsidR="00EE01A8">
          <w:rPr>
            <w:noProof/>
            <w:webHidden/>
          </w:rPr>
          <w:fldChar w:fldCharType="begin"/>
        </w:r>
        <w:r w:rsidR="00EE01A8">
          <w:rPr>
            <w:noProof/>
            <w:webHidden/>
          </w:rPr>
          <w:instrText xml:space="preserve"> PAGEREF _Toc516064139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7ED24B2D" w14:textId="73019D8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0" w:history="1">
        <w:r w:rsidR="00EE01A8" w:rsidRPr="009034B0">
          <w:rPr>
            <w:rStyle w:val="Hyperlink"/>
            <w:noProof/>
          </w:rPr>
          <w:t>3.12.6 fileVersion property</w:t>
        </w:r>
        <w:r w:rsidR="00EE01A8">
          <w:rPr>
            <w:noProof/>
            <w:webHidden/>
          </w:rPr>
          <w:tab/>
        </w:r>
        <w:r w:rsidR="00EE01A8">
          <w:rPr>
            <w:noProof/>
            <w:webHidden/>
          </w:rPr>
          <w:fldChar w:fldCharType="begin"/>
        </w:r>
        <w:r w:rsidR="00EE01A8">
          <w:rPr>
            <w:noProof/>
            <w:webHidden/>
          </w:rPr>
          <w:instrText xml:space="preserve"> PAGEREF _Toc516064140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649AF635" w14:textId="1B172FC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1" w:history="1">
        <w:r w:rsidR="00EE01A8" w:rsidRPr="009034B0">
          <w:rPr>
            <w:rStyle w:val="Hyperlink"/>
            <w:noProof/>
          </w:rPr>
          <w:t>3.12.7 downloadUri property</w:t>
        </w:r>
        <w:r w:rsidR="00EE01A8">
          <w:rPr>
            <w:noProof/>
            <w:webHidden/>
          </w:rPr>
          <w:tab/>
        </w:r>
        <w:r w:rsidR="00EE01A8">
          <w:rPr>
            <w:noProof/>
            <w:webHidden/>
          </w:rPr>
          <w:fldChar w:fldCharType="begin"/>
        </w:r>
        <w:r w:rsidR="00EE01A8">
          <w:rPr>
            <w:noProof/>
            <w:webHidden/>
          </w:rPr>
          <w:instrText xml:space="preserve"> PAGEREF _Toc516064141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27E428A5" w14:textId="3BF7ACD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2" w:history="1">
        <w:r w:rsidR="00EE01A8" w:rsidRPr="009034B0">
          <w:rPr>
            <w:rStyle w:val="Hyperlink"/>
            <w:noProof/>
          </w:rPr>
          <w:t>3.12.8 language property</w:t>
        </w:r>
        <w:r w:rsidR="00EE01A8">
          <w:rPr>
            <w:noProof/>
            <w:webHidden/>
          </w:rPr>
          <w:tab/>
        </w:r>
        <w:r w:rsidR="00EE01A8">
          <w:rPr>
            <w:noProof/>
            <w:webHidden/>
          </w:rPr>
          <w:fldChar w:fldCharType="begin"/>
        </w:r>
        <w:r w:rsidR="00EE01A8">
          <w:rPr>
            <w:noProof/>
            <w:webHidden/>
          </w:rPr>
          <w:instrText xml:space="preserve"> PAGEREF _Toc516064142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76F8102A" w14:textId="48E3EC5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3" w:history="1">
        <w:r w:rsidR="00EE01A8" w:rsidRPr="009034B0">
          <w:rPr>
            <w:rStyle w:val="Hyperlink"/>
            <w:noProof/>
          </w:rPr>
          <w:t>3.12.9 resourceLocation property</w:t>
        </w:r>
        <w:r w:rsidR="00EE01A8">
          <w:rPr>
            <w:noProof/>
            <w:webHidden/>
          </w:rPr>
          <w:tab/>
        </w:r>
        <w:r w:rsidR="00EE01A8">
          <w:rPr>
            <w:noProof/>
            <w:webHidden/>
          </w:rPr>
          <w:fldChar w:fldCharType="begin"/>
        </w:r>
        <w:r w:rsidR="00EE01A8">
          <w:rPr>
            <w:noProof/>
            <w:webHidden/>
          </w:rPr>
          <w:instrText xml:space="preserve"> PAGEREF _Toc516064143 \h </w:instrText>
        </w:r>
        <w:r w:rsidR="00EE01A8">
          <w:rPr>
            <w:noProof/>
            <w:webHidden/>
          </w:rPr>
        </w:r>
        <w:r w:rsidR="00EE01A8">
          <w:rPr>
            <w:noProof/>
            <w:webHidden/>
          </w:rPr>
          <w:fldChar w:fldCharType="separate"/>
        </w:r>
        <w:r w:rsidR="00EE01A8">
          <w:rPr>
            <w:noProof/>
            <w:webHidden/>
          </w:rPr>
          <w:t>50</w:t>
        </w:r>
        <w:r w:rsidR="00EE01A8">
          <w:rPr>
            <w:noProof/>
            <w:webHidden/>
          </w:rPr>
          <w:fldChar w:fldCharType="end"/>
        </w:r>
      </w:hyperlink>
    </w:p>
    <w:p w14:paraId="25910D60" w14:textId="21E484E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4" w:history="1">
        <w:r w:rsidR="00EE01A8" w:rsidRPr="009034B0">
          <w:rPr>
            <w:rStyle w:val="Hyperlink"/>
            <w:noProof/>
          </w:rPr>
          <w:t>3.12.10 sarifLoggerVersion property</w:t>
        </w:r>
        <w:r w:rsidR="00EE01A8">
          <w:rPr>
            <w:noProof/>
            <w:webHidden/>
          </w:rPr>
          <w:tab/>
        </w:r>
        <w:r w:rsidR="00EE01A8">
          <w:rPr>
            <w:noProof/>
            <w:webHidden/>
          </w:rPr>
          <w:fldChar w:fldCharType="begin"/>
        </w:r>
        <w:r w:rsidR="00EE01A8">
          <w:rPr>
            <w:noProof/>
            <w:webHidden/>
          </w:rPr>
          <w:instrText xml:space="preserve"> PAGEREF _Toc516064144 \h </w:instrText>
        </w:r>
        <w:r w:rsidR="00EE01A8">
          <w:rPr>
            <w:noProof/>
            <w:webHidden/>
          </w:rPr>
        </w:r>
        <w:r w:rsidR="00EE01A8">
          <w:rPr>
            <w:noProof/>
            <w:webHidden/>
          </w:rPr>
          <w:fldChar w:fldCharType="separate"/>
        </w:r>
        <w:r w:rsidR="00EE01A8">
          <w:rPr>
            <w:noProof/>
            <w:webHidden/>
          </w:rPr>
          <w:t>50</w:t>
        </w:r>
        <w:r w:rsidR="00EE01A8">
          <w:rPr>
            <w:noProof/>
            <w:webHidden/>
          </w:rPr>
          <w:fldChar w:fldCharType="end"/>
        </w:r>
      </w:hyperlink>
    </w:p>
    <w:p w14:paraId="48BAE7ED" w14:textId="3020EF5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5" w:history="1">
        <w:r w:rsidR="00EE01A8" w:rsidRPr="009034B0">
          <w:rPr>
            <w:rStyle w:val="Hyperlink"/>
            <w:noProof/>
          </w:rPr>
          <w:t>3.12.11 properties property</w:t>
        </w:r>
        <w:r w:rsidR="00EE01A8">
          <w:rPr>
            <w:noProof/>
            <w:webHidden/>
          </w:rPr>
          <w:tab/>
        </w:r>
        <w:r w:rsidR="00EE01A8">
          <w:rPr>
            <w:noProof/>
            <w:webHidden/>
          </w:rPr>
          <w:fldChar w:fldCharType="begin"/>
        </w:r>
        <w:r w:rsidR="00EE01A8">
          <w:rPr>
            <w:noProof/>
            <w:webHidden/>
          </w:rPr>
          <w:instrText xml:space="preserve"> PAGEREF _Toc516064145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456056F3" w14:textId="734526E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46" w:history="1">
        <w:r w:rsidR="00EE01A8" w:rsidRPr="009034B0">
          <w:rPr>
            <w:rStyle w:val="Hyperlink"/>
            <w:noProof/>
          </w:rPr>
          <w:t>3.13 invocation object</w:t>
        </w:r>
        <w:r w:rsidR="00EE01A8">
          <w:rPr>
            <w:noProof/>
            <w:webHidden/>
          </w:rPr>
          <w:tab/>
        </w:r>
        <w:r w:rsidR="00EE01A8">
          <w:rPr>
            <w:noProof/>
            <w:webHidden/>
          </w:rPr>
          <w:fldChar w:fldCharType="begin"/>
        </w:r>
        <w:r w:rsidR="00EE01A8">
          <w:rPr>
            <w:noProof/>
            <w:webHidden/>
          </w:rPr>
          <w:instrText xml:space="preserve"> PAGEREF _Toc516064146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1BF478AE" w14:textId="156D154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7" w:history="1">
        <w:r w:rsidR="00EE01A8" w:rsidRPr="009034B0">
          <w:rPr>
            <w:rStyle w:val="Hyperlink"/>
            <w:noProof/>
          </w:rPr>
          <w:t>3.13.1 General</w:t>
        </w:r>
        <w:r w:rsidR="00EE01A8">
          <w:rPr>
            <w:noProof/>
            <w:webHidden/>
          </w:rPr>
          <w:tab/>
        </w:r>
        <w:r w:rsidR="00EE01A8">
          <w:rPr>
            <w:noProof/>
            <w:webHidden/>
          </w:rPr>
          <w:fldChar w:fldCharType="begin"/>
        </w:r>
        <w:r w:rsidR="00EE01A8">
          <w:rPr>
            <w:noProof/>
            <w:webHidden/>
          </w:rPr>
          <w:instrText xml:space="preserve"> PAGEREF _Toc516064147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0CC65ADE" w14:textId="057BAB0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8" w:history="1">
        <w:r w:rsidR="00EE01A8" w:rsidRPr="009034B0">
          <w:rPr>
            <w:rStyle w:val="Hyperlink"/>
            <w:noProof/>
          </w:rPr>
          <w:t>3.13.2 commandLine property</w:t>
        </w:r>
        <w:r w:rsidR="00EE01A8">
          <w:rPr>
            <w:noProof/>
            <w:webHidden/>
          </w:rPr>
          <w:tab/>
        </w:r>
        <w:r w:rsidR="00EE01A8">
          <w:rPr>
            <w:noProof/>
            <w:webHidden/>
          </w:rPr>
          <w:fldChar w:fldCharType="begin"/>
        </w:r>
        <w:r w:rsidR="00EE01A8">
          <w:rPr>
            <w:noProof/>
            <w:webHidden/>
          </w:rPr>
          <w:instrText xml:space="preserve"> PAGEREF _Toc516064148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3098BE35" w14:textId="7EAF200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49" w:history="1">
        <w:r w:rsidR="00EE01A8" w:rsidRPr="009034B0">
          <w:rPr>
            <w:rStyle w:val="Hyperlink"/>
            <w:noProof/>
          </w:rPr>
          <w:t>3.13.3 arguments property</w:t>
        </w:r>
        <w:r w:rsidR="00EE01A8">
          <w:rPr>
            <w:noProof/>
            <w:webHidden/>
          </w:rPr>
          <w:tab/>
        </w:r>
        <w:r w:rsidR="00EE01A8">
          <w:rPr>
            <w:noProof/>
            <w:webHidden/>
          </w:rPr>
          <w:fldChar w:fldCharType="begin"/>
        </w:r>
        <w:r w:rsidR="00EE01A8">
          <w:rPr>
            <w:noProof/>
            <w:webHidden/>
          </w:rPr>
          <w:instrText xml:space="preserve"> PAGEREF _Toc516064149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6EC5BCA3" w14:textId="1E43BF9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0" w:history="1">
        <w:r w:rsidR="00EE01A8" w:rsidRPr="009034B0">
          <w:rPr>
            <w:rStyle w:val="Hyperlink"/>
            <w:noProof/>
          </w:rPr>
          <w:t>3.13.4 responseFiles property</w:t>
        </w:r>
        <w:r w:rsidR="00EE01A8">
          <w:rPr>
            <w:noProof/>
            <w:webHidden/>
          </w:rPr>
          <w:tab/>
        </w:r>
        <w:r w:rsidR="00EE01A8">
          <w:rPr>
            <w:noProof/>
            <w:webHidden/>
          </w:rPr>
          <w:fldChar w:fldCharType="begin"/>
        </w:r>
        <w:r w:rsidR="00EE01A8">
          <w:rPr>
            <w:noProof/>
            <w:webHidden/>
          </w:rPr>
          <w:instrText xml:space="preserve"> PAGEREF _Toc516064150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32E29AB3" w14:textId="5D7B7A3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1" w:history="1">
        <w:r w:rsidR="00EE01A8" w:rsidRPr="009034B0">
          <w:rPr>
            <w:rStyle w:val="Hyperlink"/>
            <w:noProof/>
          </w:rPr>
          <w:t>3.13.5 attachments property</w:t>
        </w:r>
        <w:r w:rsidR="00EE01A8">
          <w:rPr>
            <w:noProof/>
            <w:webHidden/>
          </w:rPr>
          <w:tab/>
        </w:r>
        <w:r w:rsidR="00EE01A8">
          <w:rPr>
            <w:noProof/>
            <w:webHidden/>
          </w:rPr>
          <w:fldChar w:fldCharType="begin"/>
        </w:r>
        <w:r w:rsidR="00EE01A8">
          <w:rPr>
            <w:noProof/>
            <w:webHidden/>
          </w:rPr>
          <w:instrText xml:space="preserve"> PAGEREF _Toc516064151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3A5584A4" w14:textId="68288A6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2" w:history="1">
        <w:r w:rsidR="00EE01A8" w:rsidRPr="009034B0">
          <w:rPr>
            <w:rStyle w:val="Hyperlink"/>
            <w:noProof/>
          </w:rPr>
          <w:t>3.13.6 startTime property</w:t>
        </w:r>
        <w:r w:rsidR="00EE01A8">
          <w:rPr>
            <w:noProof/>
            <w:webHidden/>
          </w:rPr>
          <w:tab/>
        </w:r>
        <w:r w:rsidR="00EE01A8">
          <w:rPr>
            <w:noProof/>
            <w:webHidden/>
          </w:rPr>
          <w:fldChar w:fldCharType="begin"/>
        </w:r>
        <w:r w:rsidR="00EE01A8">
          <w:rPr>
            <w:noProof/>
            <w:webHidden/>
          </w:rPr>
          <w:instrText xml:space="preserve"> PAGEREF _Toc516064152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7DCE6995" w14:textId="6377271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3" w:history="1">
        <w:r w:rsidR="00EE01A8" w:rsidRPr="009034B0">
          <w:rPr>
            <w:rStyle w:val="Hyperlink"/>
            <w:noProof/>
          </w:rPr>
          <w:t>3.13.7 endTime property</w:t>
        </w:r>
        <w:r w:rsidR="00EE01A8">
          <w:rPr>
            <w:noProof/>
            <w:webHidden/>
          </w:rPr>
          <w:tab/>
        </w:r>
        <w:r w:rsidR="00EE01A8">
          <w:rPr>
            <w:noProof/>
            <w:webHidden/>
          </w:rPr>
          <w:fldChar w:fldCharType="begin"/>
        </w:r>
        <w:r w:rsidR="00EE01A8">
          <w:rPr>
            <w:noProof/>
            <w:webHidden/>
          </w:rPr>
          <w:instrText xml:space="preserve"> PAGEREF _Toc516064153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72B56972" w14:textId="19D28B9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4" w:history="1">
        <w:r w:rsidR="00EE01A8" w:rsidRPr="009034B0">
          <w:rPr>
            <w:rStyle w:val="Hyperlink"/>
            <w:noProof/>
          </w:rPr>
          <w:t>3.13.8 exitCode property</w:t>
        </w:r>
        <w:r w:rsidR="00EE01A8">
          <w:rPr>
            <w:noProof/>
            <w:webHidden/>
          </w:rPr>
          <w:tab/>
        </w:r>
        <w:r w:rsidR="00EE01A8">
          <w:rPr>
            <w:noProof/>
            <w:webHidden/>
          </w:rPr>
          <w:fldChar w:fldCharType="begin"/>
        </w:r>
        <w:r w:rsidR="00EE01A8">
          <w:rPr>
            <w:noProof/>
            <w:webHidden/>
          </w:rPr>
          <w:instrText xml:space="preserve"> PAGEREF _Toc516064154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349B1F0B" w14:textId="5726992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5" w:history="1">
        <w:r w:rsidR="00EE01A8" w:rsidRPr="009034B0">
          <w:rPr>
            <w:rStyle w:val="Hyperlink"/>
            <w:noProof/>
          </w:rPr>
          <w:t>3.13.9 exitCodeDescription property</w:t>
        </w:r>
        <w:r w:rsidR="00EE01A8">
          <w:rPr>
            <w:noProof/>
            <w:webHidden/>
          </w:rPr>
          <w:tab/>
        </w:r>
        <w:r w:rsidR="00EE01A8">
          <w:rPr>
            <w:noProof/>
            <w:webHidden/>
          </w:rPr>
          <w:fldChar w:fldCharType="begin"/>
        </w:r>
        <w:r w:rsidR="00EE01A8">
          <w:rPr>
            <w:noProof/>
            <w:webHidden/>
          </w:rPr>
          <w:instrText xml:space="preserve"> PAGEREF _Toc516064155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3E02C0BD" w14:textId="1731FA7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6" w:history="1">
        <w:r w:rsidR="00EE01A8" w:rsidRPr="009034B0">
          <w:rPr>
            <w:rStyle w:val="Hyperlink"/>
            <w:noProof/>
          </w:rPr>
          <w:t>3.13.10 exitSignalName property</w:t>
        </w:r>
        <w:r w:rsidR="00EE01A8">
          <w:rPr>
            <w:noProof/>
            <w:webHidden/>
          </w:rPr>
          <w:tab/>
        </w:r>
        <w:r w:rsidR="00EE01A8">
          <w:rPr>
            <w:noProof/>
            <w:webHidden/>
          </w:rPr>
          <w:fldChar w:fldCharType="begin"/>
        </w:r>
        <w:r w:rsidR="00EE01A8">
          <w:rPr>
            <w:noProof/>
            <w:webHidden/>
          </w:rPr>
          <w:instrText xml:space="preserve"> PAGEREF _Toc516064156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0AA8E10A" w14:textId="54A8B14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7" w:history="1">
        <w:r w:rsidR="00EE01A8" w:rsidRPr="009034B0">
          <w:rPr>
            <w:rStyle w:val="Hyperlink"/>
            <w:noProof/>
          </w:rPr>
          <w:t>3.13.11 exitSignalNumber property</w:t>
        </w:r>
        <w:r w:rsidR="00EE01A8">
          <w:rPr>
            <w:noProof/>
            <w:webHidden/>
          </w:rPr>
          <w:tab/>
        </w:r>
        <w:r w:rsidR="00EE01A8">
          <w:rPr>
            <w:noProof/>
            <w:webHidden/>
          </w:rPr>
          <w:fldChar w:fldCharType="begin"/>
        </w:r>
        <w:r w:rsidR="00EE01A8">
          <w:rPr>
            <w:noProof/>
            <w:webHidden/>
          </w:rPr>
          <w:instrText xml:space="preserve"> PAGEREF _Toc516064157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0BCDEFF6" w14:textId="615F6BE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8" w:history="1">
        <w:r w:rsidR="00EE01A8" w:rsidRPr="009034B0">
          <w:rPr>
            <w:rStyle w:val="Hyperlink"/>
            <w:noProof/>
          </w:rPr>
          <w:t>3.13.12 processStartFailureMessage property</w:t>
        </w:r>
        <w:r w:rsidR="00EE01A8">
          <w:rPr>
            <w:noProof/>
            <w:webHidden/>
          </w:rPr>
          <w:tab/>
        </w:r>
        <w:r w:rsidR="00EE01A8">
          <w:rPr>
            <w:noProof/>
            <w:webHidden/>
          </w:rPr>
          <w:fldChar w:fldCharType="begin"/>
        </w:r>
        <w:r w:rsidR="00EE01A8">
          <w:rPr>
            <w:noProof/>
            <w:webHidden/>
          </w:rPr>
          <w:instrText xml:space="preserve"> PAGEREF _Toc516064158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767B7419" w14:textId="3BADB16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59" w:history="1">
        <w:r w:rsidR="00EE01A8" w:rsidRPr="009034B0">
          <w:rPr>
            <w:rStyle w:val="Hyperlink"/>
            <w:noProof/>
          </w:rPr>
          <w:t>3.13.13 toolExecutionSuccessful property</w:t>
        </w:r>
        <w:r w:rsidR="00EE01A8">
          <w:rPr>
            <w:noProof/>
            <w:webHidden/>
          </w:rPr>
          <w:tab/>
        </w:r>
        <w:r w:rsidR="00EE01A8">
          <w:rPr>
            <w:noProof/>
            <w:webHidden/>
          </w:rPr>
          <w:fldChar w:fldCharType="begin"/>
        </w:r>
        <w:r w:rsidR="00EE01A8">
          <w:rPr>
            <w:noProof/>
            <w:webHidden/>
          </w:rPr>
          <w:instrText xml:space="preserve"> PAGEREF _Toc516064159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7921EB13" w14:textId="5BBBCEB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0" w:history="1">
        <w:r w:rsidR="00EE01A8" w:rsidRPr="009034B0">
          <w:rPr>
            <w:rStyle w:val="Hyperlink"/>
            <w:noProof/>
          </w:rPr>
          <w:t>3.13.14 machine property</w:t>
        </w:r>
        <w:r w:rsidR="00EE01A8">
          <w:rPr>
            <w:noProof/>
            <w:webHidden/>
          </w:rPr>
          <w:tab/>
        </w:r>
        <w:r w:rsidR="00EE01A8">
          <w:rPr>
            <w:noProof/>
            <w:webHidden/>
          </w:rPr>
          <w:fldChar w:fldCharType="begin"/>
        </w:r>
        <w:r w:rsidR="00EE01A8">
          <w:rPr>
            <w:noProof/>
            <w:webHidden/>
          </w:rPr>
          <w:instrText xml:space="preserve"> PAGEREF _Toc516064160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25442BD2" w14:textId="68F82E6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1" w:history="1">
        <w:r w:rsidR="00EE01A8" w:rsidRPr="009034B0">
          <w:rPr>
            <w:rStyle w:val="Hyperlink"/>
            <w:noProof/>
          </w:rPr>
          <w:t>3.13.15 account property</w:t>
        </w:r>
        <w:r w:rsidR="00EE01A8">
          <w:rPr>
            <w:noProof/>
            <w:webHidden/>
          </w:rPr>
          <w:tab/>
        </w:r>
        <w:r w:rsidR="00EE01A8">
          <w:rPr>
            <w:noProof/>
            <w:webHidden/>
          </w:rPr>
          <w:fldChar w:fldCharType="begin"/>
        </w:r>
        <w:r w:rsidR="00EE01A8">
          <w:rPr>
            <w:noProof/>
            <w:webHidden/>
          </w:rPr>
          <w:instrText xml:space="preserve"> PAGEREF _Toc516064161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4351CAC4" w14:textId="57BCF80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2" w:history="1">
        <w:r w:rsidR="00EE01A8" w:rsidRPr="009034B0">
          <w:rPr>
            <w:rStyle w:val="Hyperlink"/>
            <w:noProof/>
          </w:rPr>
          <w:t>3.13.16 processId property</w:t>
        </w:r>
        <w:r w:rsidR="00EE01A8">
          <w:rPr>
            <w:noProof/>
            <w:webHidden/>
          </w:rPr>
          <w:tab/>
        </w:r>
        <w:r w:rsidR="00EE01A8">
          <w:rPr>
            <w:noProof/>
            <w:webHidden/>
          </w:rPr>
          <w:fldChar w:fldCharType="begin"/>
        </w:r>
        <w:r w:rsidR="00EE01A8">
          <w:rPr>
            <w:noProof/>
            <w:webHidden/>
          </w:rPr>
          <w:instrText xml:space="preserve"> PAGEREF _Toc516064162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33DC92E0" w14:textId="6DFD611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3" w:history="1">
        <w:r w:rsidR="00EE01A8" w:rsidRPr="009034B0">
          <w:rPr>
            <w:rStyle w:val="Hyperlink"/>
            <w:noProof/>
          </w:rPr>
          <w:t>3.13.17 executableLocation property</w:t>
        </w:r>
        <w:r w:rsidR="00EE01A8">
          <w:rPr>
            <w:noProof/>
            <w:webHidden/>
          </w:rPr>
          <w:tab/>
        </w:r>
        <w:r w:rsidR="00EE01A8">
          <w:rPr>
            <w:noProof/>
            <w:webHidden/>
          </w:rPr>
          <w:fldChar w:fldCharType="begin"/>
        </w:r>
        <w:r w:rsidR="00EE01A8">
          <w:rPr>
            <w:noProof/>
            <w:webHidden/>
          </w:rPr>
          <w:instrText xml:space="preserve"> PAGEREF _Toc516064163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2FFB74C4" w14:textId="0CA684C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4" w:history="1">
        <w:r w:rsidR="00EE01A8" w:rsidRPr="009034B0">
          <w:rPr>
            <w:rStyle w:val="Hyperlink"/>
            <w:noProof/>
          </w:rPr>
          <w:t>3.13.18 workingDirectory property</w:t>
        </w:r>
        <w:r w:rsidR="00EE01A8">
          <w:rPr>
            <w:noProof/>
            <w:webHidden/>
          </w:rPr>
          <w:tab/>
        </w:r>
        <w:r w:rsidR="00EE01A8">
          <w:rPr>
            <w:noProof/>
            <w:webHidden/>
          </w:rPr>
          <w:fldChar w:fldCharType="begin"/>
        </w:r>
        <w:r w:rsidR="00EE01A8">
          <w:rPr>
            <w:noProof/>
            <w:webHidden/>
          </w:rPr>
          <w:instrText xml:space="preserve"> PAGEREF _Toc516064164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5CBB516D" w14:textId="6979D08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5" w:history="1">
        <w:r w:rsidR="00EE01A8" w:rsidRPr="009034B0">
          <w:rPr>
            <w:rStyle w:val="Hyperlink"/>
            <w:noProof/>
          </w:rPr>
          <w:t>3.13.19 environmentVariables property</w:t>
        </w:r>
        <w:r w:rsidR="00EE01A8">
          <w:rPr>
            <w:noProof/>
            <w:webHidden/>
          </w:rPr>
          <w:tab/>
        </w:r>
        <w:r w:rsidR="00EE01A8">
          <w:rPr>
            <w:noProof/>
            <w:webHidden/>
          </w:rPr>
          <w:fldChar w:fldCharType="begin"/>
        </w:r>
        <w:r w:rsidR="00EE01A8">
          <w:rPr>
            <w:noProof/>
            <w:webHidden/>
          </w:rPr>
          <w:instrText xml:space="preserve"> PAGEREF _Toc516064165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192FB4B7" w14:textId="65F4A9F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6" w:history="1">
        <w:r w:rsidR="00EE01A8" w:rsidRPr="009034B0">
          <w:rPr>
            <w:rStyle w:val="Hyperlink"/>
            <w:noProof/>
          </w:rPr>
          <w:t>3.13.20 toolNotifications property</w:t>
        </w:r>
        <w:r w:rsidR="00EE01A8">
          <w:rPr>
            <w:noProof/>
            <w:webHidden/>
          </w:rPr>
          <w:tab/>
        </w:r>
        <w:r w:rsidR="00EE01A8">
          <w:rPr>
            <w:noProof/>
            <w:webHidden/>
          </w:rPr>
          <w:fldChar w:fldCharType="begin"/>
        </w:r>
        <w:r w:rsidR="00EE01A8">
          <w:rPr>
            <w:noProof/>
            <w:webHidden/>
          </w:rPr>
          <w:instrText xml:space="preserve"> PAGEREF _Toc516064166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56349C75" w14:textId="1B49271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7" w:history="1">
        <w:r w:rsidR="00EE01A8" w:rsidRPr="009034B0">
          <w:rPr>
            <w:rStyle w:val="Hyperlink"/>
            <w:noProof/>
          </w:rPr>
          <w:t>3.13.21 configurationNotifications property</w:t>
        </w:r>
        <w:r w:rsidR="00EE01A8">
          <w:rPr>
            <w:noProof/>
            <w:webHidden/>
          </w:rPr>
          <w:tab/>
        </w:r>
        <w:r w:rsidR="00EE01A8">
          <w:rPr>
            <w:noProof/>
            <w:webHidden/>
          </w:rPr>
          <w:fldChar w:fldCharType="begin"/>
        </w:r>
        <w:r w:rsidR="00EE01A8">
          <w:rPr>
            <w:noProof/>
            <w:webHidden/>
          </w:rPr>
          <w:instrText xml:space="preserve"> PAGEREF _Toc516064167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3B631563" w14:textId="64AA1AD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8" w:history="1">
        <w:r w:rsidR="00EE01A8" w:rsidRPr="009034B0">
          <w:rPr>
            <w:rStyle w:val="Hyperlink"/>
            <w:noProof/>
          </w:rPr>
          <w:t>3.13.22 stdin, stdout, stderr, and stdoutStderr properties</w:t>
        </w:r>
        <w:r w:rsidR="00EE01A8">
          <w:rPr>
            <w:noProof/>
            <w:webHidden/>
          </w:rPr>
          <w:tab/>
        </w:r>
        <w:r w:rsidR="00EE01A8">
          <w:rPr>
            <w:noProof/>
            <w:webHidden/>
          </w:rPr>
          <w:fldChar w:fldCharType="begin"/>
        </w:r>
        <w:r w:rsidR="00EE01A8">
          <w:rPr>
            <w:noProof/>
            <w:webHidden/>
          </w:rPr>
          <w:instrText xml:space="preserve"> PAGEREF _Toc516064168 \h </w:instrText>
        </w:r>
        <w:r w:rsidR="00EE01A8">
          <w:rPr>
            <w:noProof/>
            <w:webHidden/>
          </w:rPr>
        </w:r>
        <w:r w:rsidR="00EE01A8">
          <w:rPr>
            <w:noProof/>
            <w:webHidden/>
          </w:rPr>
          <w:fldChar w:fldCharType="separate"/>
        </w:r>
        <w:r w:rsidR="00EE01A8">
          <w:rPr>
            <w:noProof/>
            <w:webHidden/>
          </w:rPr>
          <w:t>56</w:t>
        </w:r>
        <w:r w:rsidR="00EE01A8">
          <w:rPr>
            <w:noProof/>
            <w:webHidden/>
          </w:rPr>
          <w:fldChar w:fldCharType="end"/>
        </w:r>
      </w:hyperlink>
    </w:p>
    <w:p w14:paraId="63384B7B" w14:textId="3C27C78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69" w:history="1">
        <w:r w:rsidR="00EE01A8" w:rsidRPr="009034B0">
          <w:rPr>
            <w:rStyle w:val="Hyperlink"/>
            <w:noProof/>
          </w:rPr>
          <w:t>3.13.23 properties property</w:t>
        </w:r>
        <w:r w:rsidR="00EE01A8">
          <w:rPr>
            <w:noProof/>
            <w:webHidden/>
          </w:rPr>
          <w:tab/>
        </w:r>
        <w:r w:rsidR="00EE01A8">
          <w:rPr>
            <w:noProof/>
            <w:webHidden/>
          </w:rPr>
          <w:fldChar w:fldCharType="begin"/>
        </w:r>
        <w:r w:rsidR="00EE01A8">
          <w:rPr>
            <w:noProof/>
            <w:webHidden/>
          </w:rPr>
          <w:instrText xml:space="preserve"> PAGEREF _Toc516064169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01B4A9B2" w14:textId="0FEABBB0"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70" w:history="1">
        <w:r w:rsidR="00EE01A8" w:rsidRPr="009034B0">
          <w:rPr>
            <w:rStyle w:val="Hyperlink"/>
            <w:noProof/>
          </w:rPr>
          <w:t>3.14 attachment object</w:t>
        </w:r>
        <w:r w:rsidR="00EE01A8">
          <w:rPr>
            <w:noProof/>
            <w:webHidden/>
          </w:rPr>
          <w:tab/>
        </w:r>
        <w:r w:rsidR="00EE01A8">
          <w:rPr>
            <w:noProof/>
            <w:webHidden/>
          </w:rPr>
          <w:fldChar w:fldCharType="begin"/>
        </w:r>
        <w:r w:rsidR="00EE01A8">
          <w:rPr>
            <w:noProof/>
            <w:webHidden/>
          </w:rPr>
          <w:instrText xml:space="preserve"> PAGEREF _Toc516064170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0ADEB662" w14:textId="103656E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1" w:history="1">
        <w:r w:rsidR="00EE01A8" w:rsidRPr="009034B0">
          <w:rPr>
            <w:rStyle w:val="Hyperlink"/>
            <w:noProof/>
          </w:rPr>
          <w:t>3.14.1 General</w:t>
        </w:r>
        <w:r w:rsidR="00EE01A8">
          <w:rPr>
            <w:noProof/>
            <w:webHidden/>
          </w:rPr>
          <w:tab/>
        </w:r>
        <w:r w:rsidR="00EE01A8">
          <w:rPr>
            <w:noProof/>
            <w:webHidden/>
          </w:rPr>
          <w:fldChar w:fldCharType="begin"/>
        </w:r>
        <w:r w:rsidR="00EE01A8">
          <w:rPr>
            <w:noProof/>
            <w:webHidden/>
          </w:rPr>
          <w:instrText xml:space="preserve"> PAGEREF _Toc516064171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1D07813B" w14:textId="68256F3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2" w:history="1">
        <w:r w:rsidR="00EE01A8" w:rsidRPr="009034B0">
          <w:rPr>
            <w:rStyle w:val="Hyperlink"/>
            <w:noProof/>
          </w:rPr>
          <w:t>3.14.2 description property</w:t>
        </w:r>
        <w:r w:rsidR="00EE01A8">
          <w:rPr>
            <w:noProof/>
            <w:webHidden/>
          </w:rPr>
          <w:tab/>
        </w:r>
        <w:r w:rsidR="00EE01A8">
          <w:rPr>
            <w:noProof/>
            <w:webHidden/>
          </w:rPr>
          <w:fldChar w:fldCharType="begin"/>
        </w:r>
        <w:r w:rsidR="00EE01A8">
          <w:rPr>
            <w:noProof/>
            <w:webHidden/>
          </w:rPr>
          <w:instrText xml:space="preserve"> PAGEREF _Toc516064172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43F584AC" w14:textId="70EB39C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3" w:history="1">
        <w:r w:rsidR="00EE01A8" w:rsidRPr="009034B0">
          <w:rPr>
            <w:rStyle w:val="Hyperlink"/>
            <w:noProof/>
          </w:rPr>
          <w:t>3.14.3 fileLocation property</w:t>
        </w:r>
        <w:r w:rsidR="00EE01A8">
          <w:rPr>
            <w:noProof/>
            <w:webHidden/>
          </w:rPr>
          <w:tab/>
        </w:r>
        <w:r w:rsidR="00EE01A8">
          <w:rPr>
            <w:noProof/>
            <w:webHidden/>
          </w:rPr>
          <w:fldChar w:fldCharType="begin"/>
        </w:r>
        <w:r w:rsidR="00EE01A8">
          <w:rPr>
            <w:noProof/>
            <w:webHidden/>
          </w:rPr>
          <w:instrText xml:space="preserve"> PAGEREF _Toc516064173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3CEF99AE" w14:textId="41B5641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4" w:history="1">
        <w:r w:rsidR="00EE01A8" w:rsidRPr="009034B0">
          <w:rPr>
            <w:rStyle w:val="Hyperlink"/>
            <w:noProof/>
          </w:rPr>
          <w:t>3.14.4 regions property</w:t>
        </w:r>
        <w:r w:rsidR="00EE01A8">
          <w:rPr>
            <w:noProof/>
            <w:webHidden/>
          </w:rPr>
          <w:tab/>
        </w:r>
        <w:r w:rsidR="00EE01A8">
          <w:rPr>
            <w:noProof/>
            <w:webHidden/>
          </w:rPr>
          <w:fldChar w:fldCharType="begin"/>
        </w:r>
        <w:r w:rsidR="00EE01A8">
          <w:rPr>
            <w:noProof/>
            <w:webHidden/>
          </w:rPr>
          <w:instrText xml:space="preserve"> PAGEREF _Toc516064174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4EE78C9D" w14:textId="347FE3D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5" w:history="1">
        <w:r w:rsidR="00EE01A8" w:rsidRPr="009034B0">
          <w:rPr>
            <w:rStyle w:val="Hyperlink"/>
            <w:noProof/>
          </w:rPr>
          <w:t>3.14.5 rectangles property</w:t>
        </w:r>
        <w:r w:rsidR="00EE01A8">
          <w:rPr>
            <w:noProof/>
            <w:webHidden/>
          </w:rPr>
          <w:tab/>
        </w:r>
        <w:r w:rsidR="00EE01A8">
          <w:rPr>
            <w:noProof/>
            <w:webHidden/>
          </w:rPr>
          <w:fldChar w:fldCharType="begin"/>
        </w:r>
        <w:r w:rsidR="00EE01A8">
          <w:rPr>
            <w:noProof/>
            <w:webHidden/>
          </w:rPr>
          <w:instrText xml:space="preserve"> PAGEREF _Toc516064175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240A4C29" w14:textId="0D4799A6"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76" w:history="1">
        <w:r w:rsidR="00EE01A8" w:rsidRPr="009034B0">
          <w:rPr>
            <w:rStyle w:val="Hyperlink"/>
            <w:noProof/>
          </w:rPr>
          <w:t>3.15 conversion object</w:t>
        </w:r>
        <w:r w:rsidR="00EE01A8">
          <w:rPr>
            <w:noProof/>
            <w:webHidden/>
          </w:rPr>
          <w:tab/>
        </w:r>
        <w:r w:rsidR="00EE01A8">
          <w:rPr>
            <w:noProof/>
            <w:webHidden/>
          </w:rPr>
          <w:fldChar w:fldCharType="begin"/>
        </w:r>
        <w:r w:rsidR="00EE01A8">
          <w:rPr>
            <w:noProof/>
            <w:webHidden/>
          </w:rPr>
          <w:instrText xml:space="preserve"> PAGEREF _Toc516064176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3A1894AA" w14:textId="71B302C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7" w:history="1">
        <w:r w:rsidR="00EE01A8" w:rsidRPr="009034B0">
          <w:rPr>
            <w:rStyle w:val="Hyperlink"/>
            <w:noProof/>
          </w:rPr>
          <w:t>3.15.1 General</w:t>
        </w:r>
        <w:r w:rsidR="00EE01A8">
          <w:rPr>
            <w:noProof/>
            <w:webHidden/>
          </w:rPr>
          <w:tab/>
        </w:r>
        <w:r w:rsidR="00EE01A8">
          <w:rPr>
            <w:noProof/>
            <w:webHidden/>
          </w:rPr>
          <w:fldChar w:fldCharType="begin"/>
        </w:r>
        <w:r w:rsidR="00EE01A8">
          <w:rPr>
            <w:noProof/>
            <w:webHidden/>
          </w:rPr>
          <w:instrText xml:space="preserve"> PAGEREF _Toc516064177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5C0C1A71" w14:textId="4B2B0C4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8" w:history="1">
        <w:r w:rsidR="00EE01A8" w:rsidRPr="009034B0">
          <w:rPr>
            <w:rStyle w:val="Hyperlink"/>
            <w:noProof/>
          </w:rPr>
          <w:t>3.15.2 tool property</w:t>
        </w:r>
        <w:r w:rsidR="00EE01A8">
          <w:rPr>
            <w:noProof/>
            <w:webHidden/>
          </w:rPr>
          <w:tab/>
        </w:r>
        <w:r w:rsidR="00EE01A8">
          <w:rPr>
            <w:noProof/>
            <w:webHidden/>
          </w:rPr>
          <w:fldChar w:fldCharType="begin"/>
        </w:r>
        <w:r w:rsidR="00EE01A8">
          <w:rPr>
            <w:noProof/>
            <w:webHidden/>
          </w:rPr>
          <w:instrText xml:space="preserve"> PAGEREF _Toc516064178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575F5557" w14:textId="5840C3A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79" w:history="1">
        <w:r w:rsidR="00EE01A8" w:rsidRPr="009034B0">
          <w:rPr>
            <w:rStyle w:val="Hyperlink"/>
            <w:noProof/>
          </w:rPr>
          <w:t>3.15.3 invocation property</w:t>
        </w:r>
        <w:r w:rsidR="00EE01A8">
          <w:rPr>
            <w:noProof/>
            <w:webHidden/>
          </w:rPr>
          <w:tab/>
        </w:r>
        <w:r w:rsidR="00EE01A8">
          <w:rPr>
            <w:noProof/>
            <w:webHidden/>
          </w:rPr>
          <w:fldChar w:fldCharType="begin"/>
        </w:r>
        <w:r w:rsidR="00EE01A8">
          <w:rPr>
            <w:noProof/>
            <w:webHidden/>
          </w:rPr>
          <w:instrText xml:space="preserve"> PAGEREF _Toc516064179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7F59C0D8" w14:textId="4434C46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0" w:history="1">
        <w:r w:rsidR="00EE01A8" w:rsidRPr="009034B0">
          <w:rPr>
            <w:rStyle w:val="Hyperlink"/>
            <w:noProof/>
          </w:rPr>
          <w:t>3.15.4 analysisToolLogFiles property</w:t>
        </w:r>
        <w:r w:rsidR="00EE01A8">
          <w:rPr>
            <w:noProof/>
            <w:webHidden/>
          </w:rPr>
          <w:tab/>
        </w:r>
        <w:r w:rsidR="00EE01A8">
          <w:rPr>
            <w:noProof/>
            <w:webHidden/>
          </w:rPr>
          <w:fldChar w:fldCharType="begin"/>
        </w:r>
        <w:r w:rsidR="00EE01A8">
          <w:rPr>
            <w:noProof/>
            <w:webHidden/>
          </w:rPr>
          <w:instrText xml:space="preserve"> PAGEREF _Toc516064180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3148214B" w14:textId="528B5A6E"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81" w:history="1">
        <w:r w:rsidR="00EE01A8" w:rsidRPr="009034B0">
          <w:rPr>
            <w:rStyle w:val="Hyperlink"/>
            <w:noProof/>
          </w:rPr>
          <w:t>3.16 versionControlDetails object</w:t>
        </w:r>
        <w:r w:rsidR="00EE01A8">
          <w:rPr>
            <w:noProof/>
            <w:webHidden/>
          </w:rPr>
          <w:tab/>
        </w:r>
        <w:r w:rsidR="00EE01A8">
          <w:rPr>
            <w:noProof/>
            <w:webHidden/>
          </w:rPr>
          <w:fldChar w:fldCharType="begin"/>
        </w:r>
        <w:r w:rsidR="00EE01A8">
          <w:rPr>
            <w:noProof/>
            <w:webHidden/>
          </w:rPr>
          <w:instrText xml:space="preserve"> PAGEREF _Toc516064181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373219C8" w14:textId="44A5715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2" w:history="1">
        <w:r w:rsidR="00EE01A8" w:rsidRPr="009034B0">
          <w:rPr>
            <w:rStyle w:val="Hyperlink"/>
            <w:noProof/>
          </w:rPr>
          <w:t>3.16.1 General</w:t>
        </w:r>
        <w:r w:rsidR="00EE01A8">
          <w:rPr>
            <w:noProof/>
            <w:webHidden/>
          </w:rPr>
          <w:tab/>
        </w:r>
        <w:r w:rsidR="00EE01A8">
          <w:rPr>
            <w:noProof/>
            <w:webHidden/>
          </w:rPr>
          <w:fldChar w:fldCharType="begin"/>
        </w:r>
        <w:r w:rsidR="00EE01A8">
          <w:rPr>
            <w:noProof/>
            <w:webHidden/>
          </w:rPr>
          <w:instrText xml:space="preserve"> PAGEREF _Toc516064182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1813D7D7" w14:textId="21709CE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3" w:history="1">
        <w:r w:rsidR="00EE01A8" w:rsidRPr="009034B0">
          <w:rPr>
            <w:rStyle w:val="Hyperlink"/>
            <w:noProof/>
          </w:rPr>
          <w:t>3.16.2 Constraints</w:t>
        </w:r>
        <w:r w:rsidR="00EE01A8">
          <w:rPr>
            <w:noProof/>
            <w:webHidden/>
          </w:rPr>
          <w:tab/>
        </w:r>
        <w:r w:rsidR="00EE01A8">
          <w:rPr>
            <w:noProof/>
            <w:webHidden/>
          </w:rPr>
          <w:fldChar w:fldCharType="begin"/>
        </w:r>
        <w:r w:rsidR="00EE01A8">
          <w:rPr>
            <w:noProof/>
            <w:webHidden/>
          </w:rPr>
          <w:instrText xml:space="preserve"> PAGEREF _Toc516064183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4C4BFFD6" w14:textId="3E002D7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4" w:history="1">
        <w:r w:rsidR="00EE01A8" w:rsidRPr="009034B0">
          <w:rPr>
            <w:rStyle w:val="Hyperlink"/>
            <w:noProof/>
          </w:rPr>
          <w:t>3.16.3 uri property</w:t>
        </w:r>
        <w:r w:rsidR="00EE01A8">
          <w:rPr>
            <w:noProof/>
            <w:webHidden/>
          </w:rPr>
          <w:tab/>
        </w:r>
        <w:r w:rsidR="00EE01A8">
          <w:rPr>
            <w:noProof/>
            <w:webHidden/>
          </w:rPr>
          <w:fldChar w:fldCharType="begin"/>
        </w:r>
        <w:r w:rsidR="00EE01A8">
          <w:rPr>
            <w:noProof/>
            <w:webHidden/>
          </w:rPr>
          <w:instrText xml:space="preserve"> PAGEREF _Toc516064184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1AA29F71" w14:textId="651D52E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5" w:history="1">
        <w:r w:rsidR="00EE01A8" w:rsidRPr="009034B0">
          <w:rPr>
            <w:rStyle w:val="Hyperlink"/>
            <w:noProof/>
          </w:rPr>
          <w:t>3.16.4 revisionId property</w:t>
        </w:r>
        <w:r w:rsidR="00EE01A8">
          <w:rPr>
            <w:noProof/>
            <w:webHidden/>
          </w:rPr>
          <w:tab/>
        </w:r>
        <w:r w:rsidR="00EE01A8">
          <w:rPr>
            <w:noProof/>
            <w:webHidden/>
          </w:rPr>
          <w:fldChar w:fldCharType="begin"/>
        </w:r>
        <w:r w:rsidR="00EE01A8">
          <w:rPr>
            <w:noProof/>
            <w:webHidden/>
          </w:rPr>
          <w:instrText xml:space="preserve"> PAGEREF _Toc516064185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6BCB7EB3" w14:textId="23DB506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6" w:history="1">
        <w:r w:rsidR="00EE01A8" w:rsidRPr="009034B0">
          <w:rPr>
            <w:rStyle w:val="Hyperlink"/>
            <w:noProof/>
          </w:rPr>
          <w:t>3.16.5 branch property</w:t>
        </w:r>
        <w:r w:rsidR="00EE01A8">
          <w:rPr>
            <w:noProof/>
            <w:webHidden/>
          </w:rPr>
          <w:tab/>
        </w:r>
        <w:r w:rsidR="00EE01A8">
          <w:rPr>
            <w:noProof/>
            <w:webHidden/>
          </w:rPr>
          <w:fldChar w:fldCharType="begin"/>
        </w:r>
        <w:r w:rsidR="00EE01A8">
          <w:rPr>
            <w:noProof/>
            <w:webHidden/>
          </w:rPr>
          <w:instrText xml:space="preserve"> PAGEREF _Toc516064186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78C89242" w14:textId="572FFA8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7" w:history="1">
        <w:r w:rsidR="00EE01A8" w:rsidRPr="009034B0">
          <w:rPr>
            <w:rStyle w:val="Hyperlink"/>
            <w:noProof/>
          </w:rPr>
          <w:t>3.16.6 tag property</w:t>
        </w:r>
        <w:r w:rsidR="00EE01A8">
          <w:rPr>
            <w:noProof/>
            <w:webHidden/>
          </w:rPr>
          <w:tab/>
        </w:r>
        <w:r w:rsidR="00EE01A8">
          <w:rPr>
            <w:noProof/>
            <w:webHidden/>
          </w:rPr>
          <w:fldChar w:fldCharType="begin"/>
        </w:r>
        <w:r w:rsidR="00EE01A8">
          <w:rPr>
            <w:noProof/>
            <w:webHidden/>
          </w:rPr>
          <w:instrText xml:space="preserve"> PAGEREF _Toc516064187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419FEA48" w14:textId="3E73848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8" w:history="1">
        <w:r w:rsidR="00EE01A8" w:rsidRPr="009034B0">
          <w:rPr>
            <w:rStyle w:val="Hyperlink"/>
            <w:noProof/>
          </w:rPr>
          <w:t>3.16.7 timestamp property</w:t>
        </w:r>
        <w:r w:rsidR="00EE01A8">
          <w:rPr>
            <w:noProof/>
            <w:webHidden/>
          </w:rPr>
          <w:tab/>
        </w:r>
        <w:r w:rsidR="00EE01A8">
          <w:rPr>
            <w:noProof/>
            <w:webHidden/>
          </w:rPr>
          <w:fldChar w:fldCharType="begin"/>
        </w:r>
        <w:r w:rsidR="00EE01A8">
          <w:rPr>
            <w:noProof/>
            <w:webHidden/>
          </w:rPr>
          <w:instrText xml:space="preserve"> PAGEREF _Toc516064188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2EEBB32F" w14:textId="5A28A5D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89" w:history="1">
        <w:r w:rsidR="00EE01A8" w:rsidRPr="009034B0">
          <w:rPr>
            <w:rStyle w:val="Hyperlink"/>
            <w:noProof/>
          </w:rPr>
          <w:t>3.16.8 properties property</w:t>
        </w:r>
        <w:r w:rsidR="00EE01A8">
          <w:rPr>
            <w:noProof/>
            <w:webHidden/>
          </w:rPr>
          <w:tab/>
        </w:r>
        <w:r w:rsidR="00EE01A8">
          <w:rPr>
            <w:noProof/>
            <w:webHidden/>
          </w:rPr>
          <w:fldChar w:fldCharType="begin"/>
        </w:r>
        <w:r w:rsidR="00EE01A8">
          <w:rPr>
            <w:noProof/>
            <w:webHidden/>
          </w:rPr>
          <w:instrText xml:space="preserve"> PAGEREF _Toc516064189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2345E28D" w14:textId="7ADDA9EB"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190" w:history="1">
        <w:r w:rsidR="00EE01A8" w:rsidRPr="009034B0">
          <w:rPr>
            <w:rStyle w:val="Hyperlink"/>
            <w:noProof/>
          </w:rPr>
          <w:t>3.17 file object</w:t>
        </w:r>
        <w:r w:rsidR="00EE01A8">
          <w:rPr>
            <w:noProof/>
            <w:webHidden/>
          </w:rPr>
          <w:tab/>
        </w:r>
        <w:r w:rsidR="00EE01A8">
          <w:rPr>
            <w:noProof/>
            <w:webHidden/>
          </w:rPr>
          <w:fldChar w:fldCharType="begin"/>
        </w:r>
        <w:r w:rsidR="00EE01A8">
          <w:rPr>
            <w:noProof/>
            <w:webHidden/>
          </w:rPr>
          <w:instrText xml:space="preserve"> PAGEREF _Toc516064190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4B10F1D8" w14:textId="47DE3A0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1" w:history="1">
        <w:r w:rsidR="00EE01A8" w:rsidRPr="009034B0">
          <w:rPr>
            <w:rStyle w:val="Hyperlink"/>
            <w:noProof/>
          </w:rPr>
          <w:t>3.17.1 General</w:t>
        </w:r>
        <w:r w:rsidR="00EE01A8">
          <w:rPr>
            <w:noProof/>
            <w:webHidden/>
          </w:rPr>
          <w:tab/>
        </w:r>
        <w:r w:rsidR="00EE01A8">
          <w:rPr>
            <w:noProof/>
            <w:webHidden/>
          </w:rPr>
          <w:fldChar w:fldCharType="begin"/>
        </w:r>
        <w:r w:rsidR="00EE01A8">
          <w:rPr>
            <w:noProof/>
            <w:webHidden/>
          </w:rPr>
          <w:instrText xml:space="preserve"> PAGEREF _Toc516064191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641AD544" w14:textId="31B4635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2" w:history="1">
        <w:r w:rsidR="00EE01A8" w:rsidRPr="009034B0">
          <w:rPr>
            <w:rStyle w:val="Hyperlink"/>
            <w:noProof/>
          </w:rPr>
          <w:t>3.17.2 fileLocation property</w:t>
        </w:r>
        <w:r w:rsidR="00EE01A8">
          <w:rPr>
            <w:noProof/>
            <w:webHidden/>
          </w:rPr>
          <w:tab/>
        </w:r>
        <w:r w:rsidR="00EE01A8">
          <w:rPr>
            <w:noProof/>
            <w:webHidden/>
          </w:rPr>
          <w:fldChar w:fldCharType="begin"/>
        </w:r>
        <w:r w:rsidR="00EE01A8">
          <w:rPr>
            <w:noProof/>
            <w:webHidden/>
          </w:rPr>
          <w:instrText xml:space="preserve"> PAGEREF _Toc516064192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74747DD2" w14:textId="7ECEDCB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3" w:history="1">
        <w:r w:rsidR="00EE01A8" w:rsidRPr="009034B0">
          <w:rPr>
            <w:rStyle w:val="Hyperlink"/>
            <w:noProof/>
          </w:rPr>
          <w:t>3.17.3 parentKey property</w:t>
        </w:r>
        <w:r w:rsidR="00EE01A8">
          <w:rPr>
            <w:noProof/>
            <w:webHidden/>
          </w:rPr>
          <w:tab/>
        </w:r>
        <w:r w:rsidR="00EE01A8">
          <w:rPr>
            <w:noProof/>
            <w:webHidden/>
          </w:rPr>
          <w:fldChar w:fldCharType="begin"/>
        </w:r>
        <w:r w:rsidR="00EE01A8">
          <w:rPr>
            <w:noProof/>
            <w:webHidden/>
          </w:rPr>
          <w:instrText xml:space="preserve"> PAGEREF _Toc516064193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340BE59D" w14:textId="477DAAA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4" w:history="1">
        <w:r w:rsidR="00EE01A8" w:rsidRPr="009034B0">
          <w:rPr>
            <w:rStyle w:val="Hyperlink"/>
            <w:noProof/>
          </w:rPr>
          <w:t>3.17.4 offset property</w:t>
        </w:r>
        <w:r w:rsidR="00EE01A8">
          <w:rPr>
            <w:noProof/>
            <w:webHidden/>
          </w:rPr>
          <w:tab/>
        </w:r>
        <w:r w:rsidR="00EE01A8">
          <w:rPr>
            <w:noProof/>
            <w:webHidden/>
          </w:rPr>
          <w:fldChar w:fldCharType="begin"/>
        </w:r>
        <w:r w:rsidR="00EE01A8">
          <w:rPr>
            <w:noProof/>
            <w:webHidden/>
          </w:rPr>
          <w:instrText xml:space="preserve"> PAGEREF _Toc516064194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4774897B" w14:textId="66B9802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5" w:history="1">
        <w:r w:rsidR="00EE01A8" w:rsidRPr="009034B0">
          <w:rPr>
            <w:rStyle w:val="Hyperlink"/>
            <w:noProof/>
          </w:rPr>
          <w:t>3.17.5 length property</w:t>
        </w:r>
        <w:r w:rsidR="00EE01A8">
          <w:rPr>
            <w:noProof/>
            <w:webHidden/>
          </w:rPr>
          <w:tab/>
        </w:r>
        <w:r w:rsidR="00EE01A8">
          <w:rPr>
            <w:noProof/>
            <w:webHidden/>
          </w:rPr>
          <w:fldChar w:fldCharType="begin"/>
        </w:r>
        <w:r w:rsidR="00EE01A8">
          <w:rPr>
            <w:noProof/>
            <w:webHidden/>
          </w:rPr>
          <w:instrText xml:space="preserve"> PAGEREF _Toc516064195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5CCB1E88" w14:textId="769E393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6" w:history="1">
        <w:r w:rsidR="00EE01A8" w:rsidRPr="009034B0">
          <w:rPr>
            <w:rStyle w:val="Hyperlink"/>
            <w:noProof/>
          </w:rPr>
          <w:t>3.17.6 roles property</w:t>
        </w:r>
        <w:r w:rsidR="00EE01A8">
          <w:rPr>
            <w:noProof/>
            <w:webHidden/>
          </w:rPr>
          <w:tab/>
        </w:r>
        <w:r w:rsidR="00EE01A8">
          <w:rPr>
            <w:noProof/>
            <w:webHidden/>
          </w:rPr>
          <w:fldChar w:fldCharType="begin"/>
        </w:r>
        <w:r w:rsidR="00EE01A8">
          <w:rPr>
            <w:noProof/>
            <w:webHidden/>
          </w:rPr>
          <w:instrText xml:space="preserve"> PAGEREF _Toc516064196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775F21FE" w14:textId="3408589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7" w:history="1">
        <w:r w:rsidR="00EE01A8" w:rsidRPr="009034B0">
          <w:rPr>
            <w:rStyle w:val="Hyperlink"/>
            <w:noProof/>
          </w:rPr>
          <w:t>3.17.7 mimeType property</w:t>
        </w:r>
        <w:r w:rsidR="00EE01A8">
          <w:rPr>
            <w:noProof/>
            <w:webHidden/>
          </w:rPr>
          <w:tab/>
        </w:r>
        <w:r w:rsidR="00EE01A8">
          <w:rPr>
            <w:noProof/>
            <w:webHidden/>
          </w:rPr>
          <w:fldChar w:fldCharType="begin"/>
        </w:r>
        <w:r w:rsidR="00EE01A8">
          <w:rPr>
            <w:noProof/>
            <w:webHidden/>
          </w:rPr>
          <w:instrText xml:space="preserve"> PAGEREF _Toc516064197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17A7FE45" w14:textId="328D97A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8" w:history="1">
        <w:r w:rsidR="00EE01A8" w:rsidRPr="009034B0">
          <w:rPr>
            <w:rStyle w:val="Hyperlink"/>
            <w:noProof/>
          </w:rPr>
          <w:t>3.17.8 contents property</w:t>
        </w:r>
        <w:r w:rsidR="00EE01A8">
          <w:rPr>
            <w:noProof/>
            <w:webHidden/>
          </w:rPr>
          <w:tab/>
        </w:r>
        <w:r w:rsidR="00EE01A8">
          <w:rPr>
            <w:noProof/>
            <w:webHidden/>
          </w:rPr>
          <w:fldChar w:fldCharType="begin"/>
        </w:r>
        <w:r w:rsidR="00EE01A8">
          <w:rPr>
            <w:noProof/>
            <w:webHidden/>
          </w:rPr>
          <w:instrText xml:space="preserve"> PAGEREF _Toc516064198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22D24D3F" w14:textId="4843A83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199" w:history="1">
        <w:r w:rsidR="00EE01A8" w:rsidRPr="009034B0">
          <w:rPr>
            <w:rStyle w:val="Hyperlink"/>
            <w:noProof/>
          </w:rPr>
          <w:t>3.17.9 encoding property</w:t>
        </w:r>
        <w:r w:rsidR="00EE01A8">
          <w:rPr>
            <w:noProof/>
            <w:webHidden/>
          </w:rPr>
          <w:tab/>
        </w:r>
        <w:r w:rsidR="00EE01A8">
          <w:rPr>
            <w:noProof/>
            <w:webHidden/>
          </w:rPr>
          <w:fldChar w:fldCharType="begin"/>
        </w:r>
        <w:r w:rsidR="00EE01A8">
          <w:rPr>
            <w:noProof/>
            <w:webHidden/>
          </w:rPr>
          <w:instrText xml:space="preserve"> PAGEREF _Toc516064199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78EA3BDB" w14:textId="3E77A91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0" w:history="1">
        <w:r w:rsidR="00EE01A8" w:rsidRPr="009034B0">
          <w:rPr>
            <w:rStyle w:val="Hyperlink"/>
            <w:noProof/>
          </w:rPr>
          <w:t>3.17.10 hashes property</w:t>
        </w:r>
        <w:r w:rsidR="00EE01A8">
          <w:rPr>
            <w:noProof/>
            <w:webHidden/>
          </w:rPr>
          <w:tab/>
        </w:r>
        <w:r w:rsidR="00EE01A8">
          <w:rPr>
            <w:noProof/>
            <w:webHidden/>
          </w:rPr>
          <w:fldChar w:fldCharType="begin"/>
        </w:r>
        <w:r w:rsidR="00EE01A8">
          <w:rPr>
            <w:noProof/>
            <w:webHidden/>
          </w:rPr>
          <w:instrText xml:space="preserve"> PAGEREF _Toc516064200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4D0735D2" w14:textId="524DDE8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1" w:history="1">
        <w:r w:rsidR="00EE01A8" w:rsidRPr="009034B0">
          <w:rPr>
            <w:rStyle w:val="Hyperlink"/>
            <w:noProof/>
          </w:rPr>
          <w:t>3.17.11 lastModifiedTime property</w:t>
        </w:r>
        <w:r w:rsidR="00EE01A8">
          <w:rPr>
            <w:noProof/>
            <w:webHidden/>
          </w:rPr>
          <w:tab/>
        </w:r>
        <w:r w:rsidR="00EE01A8">
          <w:rPr>
            <w:noProof/>
            <w:webHidden/>
          </w:rPr>
          <w:fldChar w:fldCharType="begin"/>
        </w:r>
        <w:r w:rsidR="00EE01A8">
          <w:rPr>
            <w:noProof/>
            <w:webHidden/>
          </w:rPr>
          <w:instrText xml:space="preserve"> PAGEREF _Toc516064201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28A89D78" w14:textId="7F28E54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2" w:history="1">
        <w:r w:rsidR="00EE01A8" w:rsidRPr="009034B0">
          <w:rPr>
            <w:rStyle w:val="Hyperlink"/>
            <w:noProof/>
          </w:rPr>
          <w:t>3.17.12 properties property</w:t>
        </w:r>
        <w:r w:rsidR="00EE01A8">
          <w:rPr>
            <w:noProof/>
            <w:webHidden/>
          </w:rPr>
          <w:tab/>
        </w:r>
        <w:r w:rsidR="00EE01A8">
          <w:rPr>
            <w:noProof/>
            <w:webHidden/>
          </w:rPr>
          <w:fldChar w:fldCharType="begin"/>
        </w:r>
        <w:r w:rsidR="00EE01A8">
          <w:rPr>
            <w:noProof/>
            <w:webHidden/>
          </w:rPr>
          <w:instrText xml:space="preserve"> PAGEREF _Toc516064202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67ADD8D0" w14:textId="41575DE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03" w:history="1">
        <w:r w:rsidR="00EE01A8" w:rsidRPr="009034B0">
          <w:rPr>
            <w:rStyle w:val="Hyperlink"/>
            <w:noProof/>
          </w:rPr>
          <w:t>3.18 hash object</w:t>
        </w:r>
        <w:r w:rsidR="00EE01A8">
          <w:rPr>
            <w:noProof/>
            <w:webHidden/>
          </w:rPr>
          <w:tab/>
        </w:r>
        <w:r w:rsidR="00EE01A8">
          <w:rPr>
            <w:noProof/>
            <w:webHidden/>
          </w:rPr>
          <w:fldChar w:fldCharType="begin"/>
        </w:r>
        <w:r w:rsidR="00EE01A8">
          <w:rPr>
            <w:noProof/>
            <w:webHidden/>
          </w:rPr>
          <w:instrText xml:space="preserve"> PAGEREF _Toc516064203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136383B3" w14:textId="7FCAE7C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4" w:history="1">
        <w:r w:rsidR="00EE01A8" w:rsidRPr="009034B0">
          <w:rPr>
            <w:rStyle w:val="Hyperlink"/>
            <w:noProof/>
          </w:rPr>
          <w:t>3.18.1 General</w:t>
        </w:r>
        <w:r w:rsidR="00EE01A8">
          <w:rPr>
            <w:noProof/>
            <w:webHidden/>
          </w:rPr>
          <w:tab/>
        </w:r>
        <w:r w:rsidR="00EE01A8">
          <w:rPr>
            <w:noProof/>
            <w:webHidden/>
          </w:rPr>
          <w:fldChar w:fldCharType="begin"/>
        </w:r>
        <w:r w:rsidR="00EE01A8">
          <w:rPr>
            <w:noProof/>
            <w:webHidden/>
          </w:rPr>
          <w:instrText xml:space="preserve"> PAGEREF _Toc516064204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6BC01F39" w14:textId="297965A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5" w:history="1">
        <w:r w:rsidR="00EE01A8" w:rsidRPr="009034B0">
          <w:rPr>
            <w:rStyle w:val="Hyperlink"/>
            <w:noProof/>
          </w:rPr>
          <w:t>3.18.2 value property</w:t>
        </w:r>
        <w:r w:rsidR="00EE01A8">
          <w:rPr>
            <w:noProof/>
            <w:webHidden/>
          </w:rPr>
          <w:tab/>
        </w:r>
        <w:r w:rsidR="00EE01A8">
          <w:rPr>
            <w:noProof/>
            <w:webHidden/>
          </w:rPr>
          <w:fldChar w:fldCharType="begin"/>
        </w:r>
        <w:r w:rsidR="00EE01A8">
          <w:rPr>
            <w:noProof/>
            <w:webHidden/>
          </w:rPr>
          <w:instrText xml:space="preserve"> PAGEREF _Toc516064205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447ACC90" w14:textId="0FB1AD2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6" w:history="1">
        <w:r w:rsidR="00EE01A8" w:rsidRPr="009034B0">
          <w:rPr>
            <w:rStyle w:val="Hyperlink"/>
            <w:noProof/>
          </w:rPr>
          <w:t>3.18.3 algorithm property</w:t>
        </w:r>
        <w:r w:rsidR="00EE01A8">
          <w:rPr>
            <w:noProof/>
            <w:webHidden/>
          </w:rPr>
          <w:tab/>
        </w:r>
        <w:r w:rsidR="00EE01A8">
          <w:rPr>
            <w:noProof/>
            <w:webHidden/>
          </w:rPr>
          <w:fldChar w:fldCharType="begin"/>
        </w:r>
        <w:r w:rsidR="00EE01A8">
          <w:rPr>
            <w:noProof/>
            <w:webHidden/>
          </w:rPr>
          <w:instrText xml:space="preserve"> PAGEREF _Toc516064206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360677B8" w14:textId="751D3320"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07" w:history="1">
        <w:r w:rsidR="00EE01A8" w:rsidRPr="009034B0">
          <w:rPr>
            <w:rStyle w:val="Hyperlink"/>
            <w:noProof/>
          </w:rPr>
          <w:t>3.19 result object</w:t>
        </w:r>
        <w:r w:rsidR="00EE01A8">
          <w:rPr>
            <w:noProof/>
            <w:webHidden/>
          </w:rPr>
          <w:tab/>
        </w:r>
        <w:r w:rsidR="00EE01A8">
          <w:rPr>
            <w:noProof/>
            <w:webHidden/>
          </w:rPr>
          <w:fldChar w:fldCharType="begin"/>
        </w:r>
        <w:r w:rsidR="00EE01A8">
          <w:rPr>
            <w:noProof/>
            <w:webHidden/>
          </w:rPr>
          <w:instrText xml:space="preserve"> PAGEREF _Toc516064207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312BABA8" w14:textId="25587CA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8" w:history="1">
        <w:r w:rsidR="00EE01A8" w:rsidRPr="009034B0">
          <w:rPr>
            <w:rStyle w:val="Hyperlink"/>
            <w:noProof/>
          </w:rPr>
          <w:t>3.19.1 General</w:t>
        </w:r>
        <w:r w:rsidR="00EE01A8">
          <w:rPr>
            <w:noProof/>
            <w:webHidden/>
          </w:rPr>
          <w:tab/>
        </w:r>
        <w:r w:rsidR="00EE01A8">
          <w:rPr>
            <w:noProof/>
            <w:webHidden/>
          </w:rPr>
          <w:fldChar w:fldCharType="begin"/>
        </w:r>
        <w:r w:rsidR="00EE01A8">
          <w:rPr>
            <w:noProof/>
            <w:webHidden/>
          </w:rPr>
          <w:instrText xml:space="preserve"> PAGEREF _Toc516064208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73650F64" w14:textId="07009E1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09" w:history="1">
        <w:r w:rsidR="00EE01A8" w:rsidRPr="009034B0">
          <w:rPr>
            <w:rStyle w:val="Hyperlink"/>
            <w:noProof/>
          </w:rPr>
          <w:t>3.19.2 Constraints</w:t>
        </w:r>
        <w:r w:rsidR="00EE01A8">
          <w:rPr>
            <w:noProof/>
            <w:webHidden/>
          </w:rPr>
          <w:tab/>
        </w:r>
        <w:r w:rsidR="00EE01A8">
          <w:rPr>
            <w:noProof/>
            <w:webHidden/>
          </w:rPr>
          <w:fldChar w:fldCharType="begin"/>
        </w:r>
        <w:r w:rsidR="00EE01A8">
          <w:rPr>
            <w:noProof/>
            <w:webHidden/>
          </w:rPr>
          <w:instrText xml:space="preserve"> PAGEREF _Toc516064209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070C547C" w14:textId="050F37B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0" w:history="1">
        <w:r w:rsidR="00EE01A8" w:rsidRPr="009034B0">
          <w:rPr>
            <w:rStyle w:val="Hyperlink"/>
            <w:noProof/>
          </w:rPr>
          <w:t>3.19.3 Distinguishing logically identical from logically distinct results</w:t>
        </w:r>
        <w:r w:rsidR="00EE01A8">
          <w:rPr>
            <w:noProof/>
            <w:webHidden/>
          </w:rPr>
          <w:tab/>
        </w:r>
        <w:r w:rsidR="00EE01A8">
          <w:rPr>
            <w:noProof/>
            <w:webHidden/>
          </w:rPr>
          <w:fldChar w:fldCharType="begin"/>
        </w:r>
        <w:r w:rsidR="00EE01A8">
          <w:rPr>
            <w:noProof/>
            <w:webHidden/>
          </w:rPr>
          <w:instrText xml:space="preserve"> PAGEREF _Toc516064210 \h </w:instrText>
        </w:r>
        <w:r w:rsidR="00EE01A8">
          <w:rPr>
            <w:noProof/>
            <w:webHidden/>
          </w:rPr>
        </w:r>
        <w:r w:rsidR="00EE01A8">
          <w:rPr>
            <w:noProof/>
            <w:webHidden/>
          </w:rPr>
          <w:fldChar w:fldCharType="separate"/>
        </w:r>
        <w:r w:rsidR="00EE01A8">
          <w:rPr>
            <w:noProof/>
            <w:webHidden/>
          </w:rPr>
          <w:t>66</w:t>
        </w:r>
        <w:r w:rsidR="00EE01A8">
          <w:rPr>
            <w:noProof/>
            <w:webHidden/>
          </w:rPr>
          <w:fldChar w:fldCharType="end"/>
        </w:r>
      </w:hyperlink>
    </w:p>
    <w:p w14:paraId="7F11D4E9" w14:textId="06A7BED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1" w:history="1">
        <w:r w:rsidR="00EE01A8" w:rsidRPr="009034B0">
          <w:rPr>
            <w:rStyle w:val="Hyperlink"/>
            <w:noProof/>
          </w:rPr>
          <w:t>3.19.4 instanceGuid property</w:t>
        </w:r>
        <w:r w:rsidR="00EE01A8">
          <w:rPr>
            <w:noProof/>
            <w:webHidden/>
          </w:rPr>
          <w:tab/>
        </w:r>
        <w:r w:rsidR="00EE01A8">
          <w:rPr>
            <w:noProof/>
            <w:webHidden/>
          </w:rPr>
          <w:fldChar w:fldCharType="begin"/>
        </w:r>
        <w:r w:rsidR="00EE01A8">
          <w:rPr>
            <w:noProof/>
            <w:webHidden/>
          </w:rPr>
          <w:instrText xml:space="preserve"> PAGEREF _Toc516064211 \h </w:instrText>
        </w:r>
        <w:r w:rsidR="00EE01A8">
          <w:rPr>
            <w:noProof/>
            <w:webHidden/>
          </w:rPr>
        </w:r>
        <w:r w:rsidR="00EE01A8">
          <w:rPr>
            <w:noProof/>
            <w:webHidden/>
          </w:rPr>
          <w:fldChar w:fldCharType="separate"/>
        </w:r>
        <w:r w:rsidR="00EE01A8">
          <w:rPr>
            <w:noProof/>
            <w:webHidden/>
          </w:rPr>
          <w:t>66</w:t>
        </w:r>
        <w:r w:rsidR="00EE01A8">
          <w:rPr>
            <w:noProof/>
            <w:webHidden/>
          </w:rPr>
          <w:fldChar w:fldCharType="end"/>
        </w:r>
      </w:hyperlink>
    </w:p>
    <w:p w14:paraId="6A21F3DD" w14:textId="7BE023A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2" w:history="1">
        <w:r w:rsidR="00EE01A8" w:rsidRPr="009034B0">
          <w:rPr>
            <w:rStyle w:val="Hyperlink"/>
            <w:noProof/>
          </w:rPr>
          <w:t>3.19.5 correlationGuid property</w:t>
        </w:r>
        <w:r w:rsidR="00EE01A8">
          <w:rPr>
            <w:noProof/>
            <w:webHidden/>
          </w:rPr>
          <w:tab/>
        </w:r>
        <w:r w:rsidR="00EE01A8">
          <w:rPr>
            <w:noProof/>
            <w:webHidden/>
          </w:rPr>
          <w:fldChar w:fldCharType="begin"/>
        </w:r>
        <w:r w:rsidR="00EE01A8">
          <w:rPr>
            <w:noProof/>
            <w:webHidden/>
          </w:rPr>
          <w:instrText xml:space="preserve"> PAGEREF _Toc516064212 \h </w:instrText>
        </w:r>
        <w:r w:rsidR="00EE01A8">
          <w:rPr>
            <w:noProof/>
            <w:webHidden/>
          </w:rPr>
        </w:r>
        <w:r w:rsidR="00EE01A8">
          <w:rPr>
            <w:noProof/>
            <w:webHidden/>
          </w:rPr>
          <w:fldChar w:fldCharType="separate"/>
        </w:r>
        <w:r w:rsidR="00EE01A8">
          <w:rPr>
            <w:noProof/>
            <w:webHidden/>
          </w:rPr>
          <w:t>67</w:t>
        </w:r>
        <w:r w:rsidR="00EE01A8">
          <w:rPr>
            <w:noProof/>
            <w:webHidden/>
          </w:rPr>
          <w:fldChar w:fldCharType="end"/>
        </w:r>
      </w:hyperlink>
    </w:p>
    <w:p w14:paraId="339563FD" w14:textId="4BF4072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3" w:history="1">
        <w:r w:rsidR="00EE01A8" w:rsidRPr="009034B0">
          <w:rPr>
            <w:rStyle w:val="Hyperlink"/>
            <w:noProof/>
          </w:rPr>
          <w:t>3.19.6 ruleId property</w:t>
        </w:r>
        <w:r w:rsidR="00EE01A8">
          <w:rPr>
            <w:noProof/>
            <w:webHidden/>
          </w:rPr>
          <w:tab/>
        </w:r>
        <w:r w:rsidR="00EE01A8">
          <w:rPr>
            <w:noProof/>
            <w:webHidden/>
          </w:rPr>
          <w:fldChar w:fldCharType="begin"/>
        </w:r>
        <w:r w:rsidR="00EE01A8">
          <w:rPr>
            <w:noProof/>
            <w:webHidden/>
          </w:rPr>
          <w:instrText xml:space="preserve"> PAGEREF _Toc516064213 \h </w:instrText>
        </w:r>
        <w:r w:rsidR="00EE01A8">
          <w:rPr>
            <w:noProof/>
            <w:webHidden/>
          </w:rPr>
        </w:r>
        <w:r w:rsidR="00EE01A8">
          <w:rPr>
            <w:noProof/>
            <w:webHidden/>
          </w:rPr>
          <w:fldChar w:fldCharType="separate"/>
        </w:r>
        <w:r w:rsidR="00EE01A8">
          <w:rPr>
            <w:noProof/>
            <w:webHidden/>
          </w:rPr>
          <w:t>67</w:t>
        </w:r>
        <w:r w:rsidR="00EE01A8">
          <w:rPr>
            <w:noProof/>
            <w:webHidden/>
          </w:rPr>
          <w:fldChar w:fldCharType="end"/>
        </w:r>
      </w:hyperlink>
    </w:p>
    <w:p w14:paraId="0529C0AC" w14:textId="4C76564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4" w:history="1">
        <w:r w:rsidR="00EE01A8" w:rsidRPr="009034B0">
          <w:rPr>
            <w:rStyle w:val="Hyperlink"/>
            <w:noProof/>
          </w:rPr>
          <w:t>3.19.7 level property</w:t>
        </w:r>
        <w:r w:rsidR="00EE01A8">
          <w:rPr>
            <w:noProof/>
            <w:webHidden/>
          </w:rPr>
          <w:tab/>
        </w:r>
        <w:r w:rsidR="00EE01A8">
          <w:rPr>
            <w:noProof/>
            <w:webHidden/>
          </w:rPr>
          <w:fldChar w:fldCharType="begin"/>
        </w:r>
        <w:r w:rsidR="00EE01A8">
          <w:rPr>
            <w:noProof/>
            <w:webHidden/>
          </w:rPr>
          <w:instrText xml:space="preserve"> PAGEREF _Toc516064214 \h </w:instrText>
        </w:r>
        <w:r w:rsidR="00EE01A8">
          <w:rPr>
            <w:noProof/>
            <w:webHidden/>
          </w:rPr>
        </w:r>
        <w:r w:rsidR="00EE01A8">
          <w:rPr>
            <w:noProof/>
            <w:webHidden/>
          </w:rPr>
          <w:fldChar w:fldCharType="separate"/>
        </w:r>
        <w:r w:rsidR="00EE01A8">
          <w:rPr>
            <w:noProof/>
            <w:webHidden/>
          </w:rPr>
          <w:t>68</w:t>
        </w:r>
        <w:r w:rsidR="00EE01A8">
          <w:rPr>
            <w:noProof/>
            <w:webHidden/>
          </w:rPr>
          <w:fldChar w:fldCharType="end"/>
        </w:r>
      </w:hyperlink>
    </w:p>
    <w:p w14:paraId="2DD13F35" w14:textId="24CE02F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5" w:history="1">
        <w:r w:rsidR="00EE01A8" w:rsidRPr="009034B0">
          <w:rPr>
            <w:rStyle w:val="Hyperlink"/>
            <w:noProof/>
          </w:rPr>
          <w:t>3.19.8 message property</w:t>
        </w:r>
        <w:r w:rsidR="00EE01A8">
          <w:rPr>
            <w:noProof/>
            <w:webHidden/>
          </w:rPr>
          <w:tab/>
        </w:r>
        <w:r w:rsidR="00EE01A8">
          <w:rPr>
            <w:noProof/>
            <w:webHidden/>
          </w:rPr>
          <w:fldChar w:fldCharType="begin"/>
        </w:r>
        <w:r w:rsidR="00EE01A8">
          <w:rPr>
            <w:noProof/>
            <w:webHidden/>
          </w:rPr>
          <w:instrText xml:space="preserve"> PAGEREF _Toc516064215 \h </w:instrText>
        </w:r>
        <w:r w:rsidR="00EE01A8">
          <w:rPr>
            <w:noProof/>
            <w:webHidden/>
          </w:rPr>
        </w:r>
        <w:r w:rsidR="00EE01A8">
          <w:rPr>
            <w:noProof/>
            <w:webHidden/>
          </w:rPr>
          <w:fldChar w:fldCharType="separate"/>
        </w:r>
        <w:r w:rsidR="00EE01A8">
          <w:rPr>
            <w:noProof/>
            <w:webHidden/>
          </w:rPr>
          <w:t>69</w:t>
        </w:r>
        <w:r w:rsidR="00EE01A8">
          <w:rPr>
            <w:noProof/>
            <w:webHidden/>
          </w:rPr>
          <w:fldChar w:fldCharType="end"/>
        </w:r>
      </w:hyperlink>
    </w:p>
    <w:p w14:paraId="4F729AFC" w14:textId="792516F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6" w:history="1">
        <w:r w:rsidR="00EE01A8" w:rsidRPr="009034B0">
          <w:rPr>
            <w:rStyle w:val="Hyperlink"/>
            <w:noProof/>
          </w:rPr>
          <w:t>3.19.9 ruleMessageId property</w:t>
        </w:r>
        <w:r w:rsidR="00EE01A8">
          <w:rPr>
            <w:noProof/>
            <w:webHidden/>
          </w:rPr>
          <w:tab/>
        </w:r>
        <w:r w:rsidR="00EE01A8">
          <w:rPr>
            <w:noProof/>
            <w:webHidden/>
          </w:rPr>
          <w:fldChar w:fldCharType="begin"/>
        </w:r>
        <w:r w:rsidR="00EE01A8">
          <w:rPr>
            <w:noProof/>
            <w:webHidden/>
          </w:rPr>
          <w:instrText xml:space="preserve"> PAGEREF _Toc516064216 \h </w:instrText>
        </w:r>
        <w:r w:rsidR="00EE01A8">
          <w:rPr>
            <w:noProof/>
            <w:webHidden/>
          </w:rPr>
        </w:r>
        <w:r w:rsidR="00EE01A8">
          <w:rPr>
            <w:noProof/>
            <w:webHidden/>
          </w:rPr>
          <w:fldChar w:fldCharType="separate"/>
        </w:r>
        <w:r w:rsidR="00EE01A8">
          <w:rPr>
            <w:noProof/>
            <w:webHidden/>
          </w:rPr>
          <w:t>70</w:t>
        </w:r>
        <w:r w:rsidR="00EE01A8">
          <w:rPr>
            <w:noProof/>
            <w:webHidden/>
          </w:rPr>
          <w:fldChar w:fldCharType="end"/>
        </w:r>
      </w:hyperlink>
    </w:p>
    <w:p w14:paraId="7AB0A15E" w14:textId="04DC054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7" w:history="1">
        <w:r w:rsidR="00EE01A8" w:rsidRPr="009034B0">
          <w:rPr>
            <w:rStyle w:val="Hyperlink"/>
            <w:noProof/>
          </w:rPr>
          <w:t>3.19.10 locations property</w:t>
        </w:r>
        <w:r w:rsidR="00EE01A8">
          <w:rPr>
            <w:noProof/>
            <w:webHidden/>
          </w:rPr>
          <w:tab/>
        </w:r>
        <w:r w:rsidR="00EE01A8">
          <w:rPr>
            <w:noProof/>
            <w:webHidden/>
          </w:rPr>
          <w:fldChar w:fldCharType="begin"/>
        </w:r>
        <w:r w:rsidR="00EE01A8">
          <w:rPr>
            <w:noProof/>
            <w:webHidden/>
          </w:rPr>
          <w:instrText xml:space="preserve"> PAGEREF _Toc516064217 \h </w:instrText>
        </w:r>
        <w:r w:rsidR="00EE01A8">
          <w:rPr>
            <w:noProof/>
            <w:webHidden/>
          </w:rPr>
        </w:r>
        <w:r w:rsidR="00EE01A8">
          <w:rPr>
            <w:noProof/>
            <w:webHidden/>
          </w:rPr>
          <w:fldChar w:fldCharType="separate"/>
        </w:r>
        <w:r w:rsidR="00EE01A8">
          <w:rPr>
            <w:noProof/>
            <w:webHidden/>
          </w:rPr>
          <w:t>71</w:t>
        </w:r>
        <w:r w:rsidR="00EE01A8">
          <w:rPr>
            <w:noProof/>
            <w:webHidden/>
          </w:rPr>
          <w:fldChar w:fldCharType="end"/>
        </w:r>
      </w:hyperlink>
    </w:p>
    <w:p w14:paraId="652B7B99" w14:textId="631B3AB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8" w:history="1">
        <w:r w:rsidR="00EE01A8" w:rsidRPr="009034B0">
          <w:rPr>
            <w:rStyle w:val="Hyperlink"/>
            <w:noProof/>
          </w:rPr>
          <w:t>3.19.11 analysisTarget property</w:t>
        </w:r>
        <w:r w:rsidR="00EE01A8">
          <w:rPr>
            <w:noProof/>
            <w:webHidden/>
          </w:rPr>
          <w:tab/>
        </w:r>
        <w:r w:rsidR="00EE01A8">
          <w:rPr>
            <w:noProof/>
            <w:webHidden/>
          </w:rPr>
          <w:fldChar w:fldCharType="begin"/>
        </w:r>
        <w:r w:rsidR="00EE01A8">
          <w:rPr>
            <w:noProof/>
            <w:webHidden/>
          </w:rPr>
          <w:instrText xml:space="preserve"> PAGEREF _Toc516064218 \h </w:instrText>
        </w:r>
        <w:r w:rsidR="00EE01A8">
          <w:rPr>
            <w:noProof/>
            <w:webHidden/>
          </w:rPr>
        </w:r>
        <w:r w:rsidR="00EE01A8">
          <w:rPr>
            <w:noProof/>
            <w:webHidden/>
          </w:rPr>
          <w:fldChar w:fldCharType="separate"/>
        </w:r>
        <w:r w:rsidR="00EE01A8">
          <w:rPr>
            <w:noProof/>
            <w:webHidden/>
          </w:rPr>
          <w:t>72</w:t>
        </w:r>
        <w:r w:rsidR="00EE01A8">
          <w:rPr>
            <w:noProof/>
            <w:webHidden/>
          </w:rPr>
          <w:fldChar w:fldCharType="end"/>
        </w:r>
      </w:hyperlink>
    </w:p>
    <w:p w14:paraId="50317E83" w14:textId="255BDCE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19" w:history="1">
        <w:r w:rsidR="00EE01A8" w:rsidRPr="009034B0">
          <w:rPr>
            <w:rStyle w:val="Hyperlink"/>
            <w:noProof/>
          </w:rPr>
          <w:t>3.19.12 fingerprints property</w:t>
        </w:r>
        <w:r w:rsidR="00EE01A8">
          <w:rPr>
            <w:noProof/>
            <w:webHidden/>
          </w:rPr>
          <w:tab/>
        </w:r>
        <w:r w:rsidR="00EE01A8">
          <w:rPr>
            <w:noProof/>
            <w:webHidden/>
          </w:rPr>
          <w:fldChar w:fldCharType="begin"/>
        </w:r>
        <w:r w:rsidR="00EE01A8">
          <w:rPr>
            <w:noProof/>
            <w:webHidden/>
          </w:rPr>
          <w:instrText xml:space="preserve"> PAGEREF _Toc516064219 \h </w:instrText>
        </w:r>
        <w:r w:rsidR="00EE01A8">
          <w:rPr>
            <w:noProof/>
            <w:webHidden/>
          </w:rPr>
        </w:r>
        <w:r w:rsidR="00EE01A8">
          <w:rPr>
            <w:noProof/>
            <w:webHidden/>
          </w:rPr>
          <w:fldChar w:fldCharType="separate"/>
        </w:r>
        <w:r w:rsidR="00EE01A8">
          <w:rPr>
            <w:noProof/>
            <w:webHidden/>
          </w:rPr>
          <w:t>72</w:t>
        </w:r>
        <w:r w:rsidR="00EE01A8">
          <w:rPr>
            <w:noProof/>
            <w:webHidden/>
          </w:rPr>
          <w:fldChar w:fldCharType="end"/>
        </w:r>
      </w:hyperlink>
    </w:p>
    <w:p w14:paraId="15CF50F1" w14:textId="5CB45DF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20" w:history="1">
        <w:r w:rsidR="00EE01A8" w:rsidRPr="009034B0">
          <w:rPr>
            <w:rStyle w:val="Hyperlink"/>
            <w:noProof/>
          </w:rPr>
          <w:t>3.19.13 partialFingerprints property</w:t>
        </w:r>
        <w:r w:rsidR="00EE01A8">
          <w:rPr>
            <w:noProof/>
            <w:webHidden/>
          </w:rPr>
          <w:tab/>
        </w:r>
        <w:r w:rsidR="00EE01A8">
          <w:rPr>
            <w:noProof/>
            <w:webHidden/>
          </w:rPr>
          <w:fldChar w:fldCharType="begin"/>
        </w:r>
        <w:r w:rsidR="00EE01A8">
          <w:rPr>
            <w:noProof/>
            <w:webHidden/>
          </w:rPr>
          <w:instrText xml:space="preserve"> PAGEREF _Toc516064220 \h </w:instrText>
        </w:r>
        <w:r w:rsidR="00EE01A8">
          <w:rPr>
            <w:noProof/>
            <w:webHidden/>
          </w:rPr>
        </w:r>
        <w:r w:rsidR="00EE01A8">
          <w:rPr>
            <w:noProof/>
            <w:webHidden/>
          </w:rPr>
          <w:fldChar w:fldCharType="separate"/>
        </w:r>
        <w:r w:rsidR="00EE01A8">
          <w:rPr>
            <w:noProof/>
            <w:webHidden/>
          </w:rPr>
          <w:t>73</w:t>
        </w:r>
        <w:r w:rsidR="00EE01A8">
          <w:rPr>
            <w:noProof/>
            <w:webHidden/>
          </w:rPr>
          <w:fldChar w:fldCharType="end"/>
        </w:r>
      </w:hyperlink>
    </w:p>
    <w:p w14:paraId="4D60EFDD" w14:textId="206AC24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21" w:history="1">
        <w:r w:rsidR="00EE01A8" w:rsidRPr="009034B0">
          <w:rPr>
            <w:rStyle w:val="Hyperlink"/>
            <w:noProof/>
          </w:rPr>
          <w:t>3.19.14 codeFlows property</w:t>
        </w:r>
        <w:r w:rsidR="00EE01A8">
          <w:rPr>
            <w:noProof/>
            <w:webHidden/>
          </w:rPr>
          <w:tab/>
        </w:r>
        <w:r w:rsidR="00EE01A8">
          <w:rPr>
            <w:noProof/>
            <w:webHidden/>
          </w:rPr>
          <w:fldChar w:fldCharType="begin"/>
        </w:r>
        <w:r w:rsidR="00EE01A8">
          <w:rPr>
            <w:noProof/>
            <w:webHidden/>
          </w:rPr>
          <w:instrText xml:space="preserve"> PAGEREF _Toc516064221 \h </w:instrText>
        </w:r>
        <w:r w:rsidR="00EE01A8">
          <w:rPr>
            <w:noProof/>
            <w:webHidden/>
          </w:rPr>
        </w:r>
        <w:r w:rsidR="00EE01A8">
          <w:rPr>
            <w:noProof/>
            <w:webHidden/>
          </w:rPr>
          <w:fldChar w:fldCharType="separate"/>
        </w:r>
        <w:r w:rsidR="00EE01A8">
          <w:rPr>
            <w:noProof/>
            <w:webHidden/>
          </w:rPr>
          <w:t>74</w:t>
        </w:r>
        <w:r w:rsidR="00EE01A8">
          <w:rPr>
            <w:noProof/>
            <w:webHidden/>
          </w:rPr>
          <w:fldChar w:fldCharType="end"/>
        </w:r>
      </w:hyperlink>
    </w:p>
    <w:p w14:paraId="1ADEC19C" w14:textId="4D8D22C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22" w:history="1">
        <w:r w:rsidR="00EE01A8" w:rsidRPr="009034B0">
          <w:rPr>
            <w:rStyle w:val="Hyperlink"/>
            <w:noProof/>
          </w:rPr>
          <w:t>3.19.15 graphs property</w:t>
        </w:r>
        <w:r w:rsidR="00EE01A8">
          <w:rPr>
            <w:noProof/>
            <w:webHidden/>
          </w:rPr>
          <w:tab/>
        </w:r>
        <w:r w:rsidR="00EE01A8">
          <w:rPr>
            <w:noProof/>
            <w:webHidden/>
          </w:rPr>
          <w:fldChar w:fldCharType="begin"/>
        </w:r>
        <w:r w:rsidR="00EE01A8">
          <w:rPr>
            <w:noProof/>
            <w:webHidden/>
          </w:rPr>
          <w:instrText xml:space="preserve"> PAGEREF _Toc516064222 \h </w:instrText>
        </w:r>
        <w:r w:rsidR="00EE01A8">
          <w:rPr>
            <w:noProof/>
            <w:webHidden/>
          </w:rPr>
        </w:r>
        <w:r w:rsidR="00EE01A8">
          <w:rPr>
            <w:noProof/>
            <w:webHidden/>
          </w:rPr>
          <w:fldChar w:fldCharType="separate"/>
        </w:r>
        <w:r w:rsidR="00EE01A8">
          <w:rPr>
            <w:noProof/>
            <w:webHidden/>
          </w:rPr>
          <w:t>74</w:t>
        </w:r>
        <w:r w:rsidR="00EE01A8">
          <w:rPr>
            <w:noProof/>
            <w:webHidden/>
          </w:rPr>
          <w:fldChar w:fldCharType="end"/>
        </w:r>
      </w:hyperlink>
    </w:p>
    <w:p w14:paraId="6EB64CB8" w14:textId="74E8E9A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23" w:history="1">
        <w:r w:rsidR="00EE01A8" w:rsidRPr="009034B0">
          <w:rPr>
            <w:rStyle w:val="Hyperlink"/>
            <w:noProof/>
          </w:rPr>
          <w:t>3.19.16 graphTraversals property</w:t>
        </w:r>
        <w:r w:rsidR="00EE01A8">
          <w:rPr>
            <w:noProof/>
            <w:webHidden/>
          </w:rPr>
          <w:tab/>
        </w:r>
        <w:r w:rsidR="00EE01A8">
          <w:rPr>
            <w:noProof/>
            <w:webHidden/>
          </w:rPr>
          <w:fldChar w:fldCharType="begin"/>
        </w:r>
        <w:r w:rsidR="00EE01A8">
          <w:rPr>
            <w:noProof/>
            <w:webHidden/>
          </w:rPr>
          <w:instrText xml:space="preserve"> PAGEREF _Toc516064223 \h </w:instrText>
        </w:r>
        <w:r w:rsidR="00EE01A8">
          <w:rPr>
            <w:noProof/>
            <w:webHidden/>
          </w:rPr>
        </w:r>
        <w:r w:rsidR="00EE01A8">
          <w:rPr>
            <w:noProof/>
            <w:webHidden/>
          </w:rPr>
          <w:fldChar w:fldCharType="separate"/>
        </w:r>
        <w:r w:rsidR="00EE01A8">
          <w:rPr>
            <w:noProof/>
            <w:webHidden/>
          </w:rPr>
          <w:t>75</w:t>
        </w:r>
        <w:r w:rsidR="00EE01A8">
          <w:rPr>
            <w:noProof/>
            <w:webHidden/>
          </w:rPr>
          <w:fldChar w:fldCharType="end"/>
        </w:r>
      </w:hyperlink>
    </w:p>
    <w:p w14:paraId="62AA20E2" w14:textId="412B37E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24" w:history="1">
        <w:r w:rsidR="00EE01A8" w:rsidRPr="009034B0">
          <w:rPr>
            <w:rStyle w:val="Hyperlink"/>
            <w:noProof/>
          </w:rPr>
          <w:t>3.19.17 stacks property</w:t>
        </w:r>
        <w:r w:rsidR="00EE01A8">
          <w:rPr>
            <w:noProof/>
            <w:webHidden/>
          </w:rPr>
          <w:tab/>
        </w:r>
        <w:r w:rsidR="00EE01A8">
          <w:rPr>
            <w:noProof/>
            <w:webHidden/>
          </w:rPr>
          <w:fldChar w:fldCharType="begin"/>
        </w:r>
        <w:r w:rsidR="00EE01A8">
          <w:rPr>
            <w:noProof/>
            <w:webHidden/>
          </w:rPr>
          <w:instrText xml:space="preserve"> PAGEREF _Toc516064224 \h </w:instrText>
        </w:r>
        <w:r w:rsidR="00EE01A8">
          <w:rPr>
            <w:noProof/>
            <w:webHidden/>
          </w:rPr>
        </w:r>
        <w:r w:rsidR="00EE01A8">
          <w:rPr>
            <w:noProof/>
            <w:webHidden/>
          </w:rPr>
          <w:fldChar w:fldCharType="separate"/>
        </w:r>
        <w:r w:rsidR="00EE01A8">
          <w:rPr>
            <w:noProof/>
            <w:webHidden/>
          </w:rPr>
          <w:t>75</w:t>
        </w:r>
        <w:r w:rsidR="00EE01A8">
          <w:rPr>
            <w:noProof/>
            <w:webHidden/>
          </w:rPr>
          <w:fldChar w:fldCharType="end"/>
        </w:r>
      </w:hyperlink>
    </w:p>
    <w:p w14:paraId="33BC69A0" w14:textId="21AA7CC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25" w:history="1">
        <w:r w:rsidR="00EE01A8" w:rsidRPr="009034B0">
          <w:rPr>
            <w:rStyle w:val="Hyperlink"/>
            <w:noProof/>
          </w:rPr>
          <w:t>3.19.18 relatedLocations property</w:t>
        </w:r>
        <w:r w:rsidR="00EE01A8">
          <w:rPr>
            <w:noProof/>
            <w:webHidden/>
          </w:rPr>
          <w:tab/>
        </w:r>
        <w:r w:rsidR="00EE01A8">
          <w:rPr>
            <w:noProof/>
            <w:webHidden/>
          </w:rPr>
          <w:fldChar w:fldCharType="begin"/>
        </w:r>
        <w:r w:rsidR="00EE01A8">
          <w:rPr>
            <w:noProof/>
            <w:webHidden/>
          </w:rPr>
          <w:instrText xml:space="preserve"> PAGEREF _Toc516064225 \h </w:instrText>
        </w:r>
        <w:r w:rsidR="00EE01A8">
          <w:rPr>
            <w:noProof/>
            <w:webHidden/>
          </w:rPr>
        </w:r>
        <w:r w:rsidR="00EE01A8">
          <w:rPr>
            <w:noProof/>
            <w:webHidden/>
          </w:rPr>
          <w:fldChar w:fldCharType="separate"/>
        </w:r>
        <w:r w:rsidR="00EE01A8">
          <w:rPr>
            <w:noProof/>
            <w:webHidden/>
          </w:rPr>
          <w:t>75</w:t>
        </w:r>
        <w:r w:rsidR="00EE01A8">
          <w:rPr>
            <w:noProof/>
            <w:webHidden/>
          </w:rPr>
          <w:fldChar w:fldCharType="end"/>
        </w:r>
      </w:hyperlink>
    </w:p>
    <w:p w14:paraId="5E2CEBB3" w14:textId="2F66A07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26" w:history="1">
        <w:r w:rsidR="00EE01A8" w:rsidRPr="009034B0">
          <w:rPr>
            <w:rStyle w:val="Hyperlink"/>
            <w:noProof/>
          </w:rPr>
          <w:t>3.19.19 suppressionStates property</w:t>
        </w:r>
        <w:r w:rsidR="00EE01A8">
          <w:rPr>
            <w:noProof/>
            <w:webHidden/>
          </w:rPr>
          <w:tab/>
        </w:r>
        <w:r w:rsidR="00EE01A8">
          <w:rPr>
            <w:noProof/>
            <w:webHidden/>
          </w:rPr>
          <w:fldChar w:fldCharType="begin"/>
        </w:r>
        <w:r w:rsidR="00EE01A8">
          <w:rPr>
            <w:noProof/>
            <w:webHidden/>
          </w:rPr>
          <w:instrText xml:space="preserve"> PAGEREF _Toc516064226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7C5B244A" w14:textId="34961A85"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227" w:history="1">
        <w:r w:rsidR="00EE01A8" w:rsidRPr="009034B0">
          <w:rPr>
            <w:rStyle w:val="Hyperlink"/>
            <w:noProof/>
          </w:rPr>
          <w:t>3.19.19.1 General</w:t>
        </w:r>
        <w:r w:rsidR="00EE01A8">
          <w:rPr>
            <w:noProof/>
            <w:webHidden/>
          </w:rPr>
          <w:tab/>
        </w:r>
        <w:r w:rsidR="00EE01A8">
          <w:rPr>
            <w:noProof/>
            <w:webHidden/>
          </w:rPr>
          <w:fldChar w:fldCharType="begin"/>
        </w:r>
        <w:r w:rsidR="00EE01A8">
          <w:rPr>
            <w:noProof/>
            <w:webHidden/>
          </w:rPr>
          <w:instrText xml:space="preserve"> PAGEREF _Toc516064227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4F8C2B29" w14:textId="1B1A5EB3"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228" w:history="1">
        <w:r w:rsidR="00EE01A8" w:rsidRPr="009034B0">
          <w:rPr>
            <w:rStyle w:val="Hyperlink"/>
            <w:noProof/>
          </w:rPr>
          <w:t>3.19.19.2 suppressedInSource value</w:t>
        </w:r>
        <w:r w:rsidR="00EE01A8">
          <w:rPr>
            <w:noProof/>
            <w:webHidden/>
          </w:rPr>
          <w:tab/>
        </w:r>
        <w:r w:rsidR="00EE01A8">
          <w:rPr>
            <w:noProof/>
            <w:webHidden/>
          </w:rPr>
          <w:fldChar w:fldCharType="begin"/>
        </w:r>
        <w:r w:rsidR="00EE01A8">
          <w:rPr>
            <w:noProof/>
            <w:webHidden/>
          </w:rPr>
          <w:instrText xml:space="preserve"> PAGEREF _Toc516064228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4F609C89" w14:textId="563EA223" w:rsidR="00EE01A8" w:rsidRDefault="008A57C9">
      <w:pPr>
        <w:pStyle w:val="TOC4"/>
        <w:tabs>
          <w:tab w:val="right" w:leader="dot" w:pos="9350"/>
        </w:tabs>
        <w:rPr>
          <w:rFonts w:asciiTheme="minorHAnsi" w:eastAsiaTheme="minorEastAsia" w:hAnsiTheme="minorHAnsi" w:cstheme="minorBidi"/>
          <w:noProof/>
          <w:sz w:val="22"/>
          <w:szCs w:val="22"/>
        </w:rPr>
      </w:pPr>
      <w:hyperlink w:anchor="_Toc516064229" w:history="1">
        <w:r w:rsidR="00EE01A8" w:rsidRPr="009034B0">
          <w:rPr>
            <w:rStyle w:val="Hyperlink"/>
            <w:noProof/>
          </w:rPr>
          <w:t>3.19.19.3 suppressedExternally value</w:t>
        </w:r>
        <w:r w:rsidR="00EE01A8">
          <w:rPr>
            <w:noProof/>
            <w:webHidden/>
          </w:rPr>
          <w:tab/>
        </w:r>
        <w:r w:rsidR="00EE01A8">
          <w:rPr>
            <w:noProof/>
            <w:webHidden/>
          </w:rPr>
          <w:fldChar w:fldCharType="begin"/>
        </w:r>
        <w:r w:rsidR="00EE01A8">
          <w:rPr>
            <w:noProof/>
            <w:webHidden/>
          </w:rPr>
          <w:instrText xml:space="preserve"> PAGEREF _Toc516064229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4862090A" w14:textId="20571AE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0" w:history="1">
        <w:r w:rsidR="00EE01A8" w:rsidRPr="009034B0">
          <w:rPr>
            <w:rStyle w:val="Hyperlink"/>
            <w:noProof/>
          </w:rPr>
          <w:t>3.19.20 baselineState property</w:t>
        </w:r>
        <w:r w:rsidR="00EE01A8">
          <w:rPr>
            <w:noProof/>
            <w:webHidden/>
          </w:rPr>
          <w:tab/>
        </w:r>
        <w:r w:rsidR="00EE01A8">
          <w:rPr>
            <w:noProof/>
            <w:webHidden/>
          </w:rPr>
          <w:fldChar w:fldCharType="begin"/>
        </w:r>
        <w:r w:rsidR="00EE01A8">
          <w:rPr>
            <w:noProof/>
            <w:webHidden/>
          </w:rPr>
          <w:instrText xml:space="preserve"> PAGEREF _Toc516064230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7401933B" w14:textId="7877C99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1" w:history="1">
        <w:r w:rsidR="00EE01A8" w:rsidRPr="009034B0">
          <w:rPr>
            <w:rStyle w:val="Hyperlink"/>
            <w:noProof/>
          </w:rPr>
          <w:t>3.19.21 attachments property</w:t>
        </w:r>
        <w:r w:rsidR="00EE01A8">
          <w:rPr>
            <w:noProof/>
            <w:webHidden/>
          </w:rPr>
          <w:tab/>
        </w:r>
        <w:r w:rsidR="00EE01A8">
          <w:rPr>
            <w:noProof/>
            <w:webHidden/>
          </w:rPr>
          <w:fldChar w:fldCharType="begin"/>
        </w:r>
        <w:r w:rsidR="00EE01A8">
          <w:rPr>
            <w:noProof/>
            <w:webHidden/>
          </w:rPr>
          <w:instrText xml:space="preserve"> PAGEREF _Toc516064231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7B7A2D06" w14:textId="2F26A27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2" w:history="1">
        <w:r w:rsidR="00EE01A8" w:rsidRPr="009034B0">
          <w:rPr>
            <w:rStyle w:val="Hyperlink"/>
            <w:noProof/>
          </w:rPr>
          <w:t>3.19.22 workItemUri property</w:t>
        </w:r>
        <w:r w:rsidR="00EE01A8">
          <w:rPr>
            <w:noProof/>
            <w:webHidden/>
          </w:rPr>
          <w:tab/>
        </w:r>
        <w:r w:rsidR="00EE01A8">
          <w:rPr>
            <w:noProof/>
            <w:webHidden/>
          </w:rPr>
          <w:fldChar w:fldCharType="begin"/>
        </w:r>
        <w:r w:rsidR="00EE01A8">
          <w:rPr>
            <w:noProof/>
            <w:webHidden/>
          </w:rPr>
          <w:instrText xml:space="preserve"> PAGEREF _Toc516064232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191E4348" w14:textId="36FDCDC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3" w:history="1">
        <w:r w:rsidR="00EE01A8" w:rsidRPr="009034B0">
          <w:rPr>
            <w:rStyle w:val="Hyperlink"/>
            <w:noProof/>
          </w:rPr>
          <w:t>3.19.23 conversionProvenance property</w:t>
        </w:r>
        <w:r w:rsidR="00EE01A8">
          <w:rPr>
            <w:noProof/>
            <w:webHidden/>
          </w:rPr>
          <w:tab/>
        </w:r>
        <w:r w:rsidR="00EE01A8">
          <w:rPr>
            <w:noProof/>
            <w:webHidden/>
          </w:rPr>
          <w:fldChar w:fldCharType="begin"/>
        </w:r>
        <w:r w:rsidR="00EE01A8">
          <w:rPr>
            <w:noProof/>
            <w:webHidden/>
          </w:rPr>
          <w:instrText xml:space="preserve"> PAGEREF _Toc516064233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3907DDA0" w14:textId="0F9FA93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4" w:history="1">
        <w:r w:rsidR="00EE01A8" w:rsidRPr="009034B0">
          <w:rPr>
            <w:rStyle w:val="Hyperlink"/>
            <w:noProof/>
          </w:rPr>
          <w:t>3.19.24 fixes property</w:t>
        </w:r>
        <w:r w:rsidR="00EE01A8">
          <w:rPr>
            <w:noProof/>
            <w:webHidden/>
          </w:rPr>
          <w:tab/>
        </w:r>
        <w:r w:rsidR="00EE01A8">
          <w:rPr>
            <w:noProof/>
            <w:webHidden/>
          </w:rPr>
          <w:fldChar w:fldCharType="begin"/>
        </w:r>
        <w:r w:rsidR="00EE01A8">
          <w:rPr>
            <w:noProof/>
            <w:webHidden/>
          </w:rPr>
          <w:instrText xml:space="preserve"> PAGEREF _Toc516064234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7DCE0D00" w14:textId="529A9A8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5" w:history="1">
        <w:r w:rsidR="00EE01A8" w:rsidRPr="009034B0">
          <w:rPr>
            <w:rStyle w:val="Hyperlink"/>
            <w:noProof/>
          </w:rPr>
          <w:t>3.19.25 properties property</w:t>
        </w:r>
        <w:r w:rsidR="00EE01A8">
          <w:rPr>
            <w:noProof/>
            <w:webHidden/>
          </w:rPr>
          <w:tab/>
        </w:r>
        <w:r w:rsidR="00EE01A8">
          <w:rPr>
            <w:noProof/>
            <w:webHidden/>
          </w:rPr>
          <w:fldChar w:fldCharType="begin"/>
        </w:r>
        <w:r w:rsidR="00EE01A8">
          <w:rPr>
            <w:noProof/>
            <w:webHidden/>
          </w:rPr>
          <w:instrText xml:space="preserve"> PAGEREF _Toc516064235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64D5BCF2" w14:textId="3F1652E1"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36" w:history="1">
        <w:r w:rsidR="00EE01A8" w:rsidRPr="009034B0">
          <w:rPr>
            <w:rStyle w:val="Hyperlink"/>
            <w:noProof/>
          </w:rPr>
          <w:t>3.20 location object</w:t>
        </w:r>
        <w:r w:rsidR="00EE01A8">
          <w:rPr>
            <w:noProof/>
            <w:webHidden/>
          </w:rPr>
          <w:tab/>
        </w:r>
        <w:r w:rsidR="00EE01A8">
          <w:rPr>
            <w:noProof/>
            <w:webHidden/>
          </w:rPr>
          <w:fldChar w:fldCharType="begin"/>
        </w:r>
        <w:r w:rsidR="00EE01A8">
          <w:rPr>
            <w:noProof/>
            <w:webHidden/>
          </w:rPr>
          <w:instrText xml:space="preserve"> PAGEREF _Toc516064236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76BE8B2B" w14:textId="2D139A0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7" w:history="1">
        <w:r w:rsidR="00EE01A8" w:rsidRPr="009034B0">
          <w:rPr>
            <w:rStyle w:val="Hyperlink"/>
            <w:noProof/>
          </w:rPr>
          <w:t>3.20.1 General</w:t>
        </w:r>
        <w:r w:rsidR="00EE01A8">
          <w:rPr>
            <w:noProof/>
            <w:webHidden/>
          </w:rPr>
          <w:tab/>
        </w:r>
        <w:r w:rsidR="00EE01A8">
          <w:rPr>
            <w:noProof/>
            <w:webHidden/>
          </w:rPr>
          <w:fldChar w:fldCharType="begin"/>
        </w:r>
        <w:r w:rsidR="00EE01A8">
          <w:rPr>
            <w:noProof/>
            <w:webHidden/>
          </w:rPr>
          <w:instrText xml:space="preserve"> PAGEREF _Toc516064237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06EDE91C" w14:textId="41C6751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8" w:history="1">
        <w:r w:rsidR="00EE01A8" w:rsidRPr="009034B0">
          <w:rPr>
            <w:rStyle w:val="Hyperlink"/>
            <w:noProof/>
          </w:rPr>
          <w:t>3.20.2 physicalLocation property</w:t>
        </w:r>
        <w:r w:rsidR="00EE01A8">
          <w:rPr>
            <w:noProof/>
            <w:webHidden/>
          </w:rPr>
          <w:tab/>
        </w:r>
        <w:r w:rsidR="00EE01A8">
          <w:rPr>
            <w:noProof/>
            <w:webHidden/>
          </w:rPr>
          <w:fldChar w:fldCharType="begin"/>
        </w:r>
        <w:r w:rsidR="00EE01A8">
          <w:rPr>
            <w:noProof/>
            <w:webHidden/>
          </w:rPr>
          <w:instrText xml:space="preserve"> PAGEREF _Toc516064238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70148DA4" w14:textId="535F1EA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39" w:history="1">
        <w:r w:rsidR="00EE01A8" w:rsidRPr="009034B0">
          <w:rPr>
            <w:rStyle w:val="Hyperlink"/>
            <w:noProof/>
          </w:rPr>
          <w:t>3.20.3 fullyQualifiedLogicalName property</w:t>
        </w:r>
        <w:r w:rsidR="00EE01A8">
          <w:rPr>
            <w:noProof/>
            <w:webHidden/>
          </w:rPr>
          <w:tab/>
        </w:r>
        <w:r w:rsidR="00EE01A8">
          <w:rPr>
            <w:noProof/>
            <w:webHidden/>
          </w:rPr>
          <w:fldChar w:fldCharType="begin"/>
        </w:r>
        <w:r w:rsidR="00EE01A8">
          <w:rPr>
            <w:noProof/>
            <w:webHidden/>
          </w:rPr>
          <w:instrText xml:space="preserve"> PAGEREF _Toc516064239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5F8ACECD" w14:textId="5F5BD6B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0" w:history="1">
        <w:r w:rsidR="00EE01A8" w:rsidRPr="009034B0">
          <w:rPr>
            <w:rStyle w:val="Hyperlink"/>
            <w:noProof/>
          </w:rPr>
          <w:t>3.20.4 message property</w:t>
        </w:r>
        <w:r w:rsidR="00EE01A8">
          <w:rPr>
            <w:noProof/>
            <w:webHidden/>
          </w:rPr>
          <w:tab/>
        </w:r>
        <w:r w:rsidR="00EE01A8">
          <w:rPr>
            <w:noProof/>
            <w:webHidden/>
          </w:rPr>
          <w:fldChar w:fldCharType="begin"/>
        </w:r>
        <w:r w:rsidR="00EE01A8">
          <w:rPr>
            <w:noProof/>
            <w:webHidden/>
          </w:rPr>
          <w:instrText xml:space="preserve"> PAGEREF _Toc516064240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6B2C82FC" w14:textId="087F36A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1" w:history="1">
        <w:r w:rsidR="00EE01A8" w:rsidRPr="009034B0">
          <w:rPr>
            <w:rStyle w:val="Hyperlink"/>
            <w:noProof/>
          </w:rPr>
          <w:t>3.20.5 annotations property</w:t>
        </w:r>
        <w:r w:rsidR="00EE01A8">
          <w:rPr>
            <w:noProof/>
            <w:webHidden/>
          </w:rPr>
          <w:tab/>
        </w:r>
        <w:r w:rsidR="00EE01A8">
          <w:rPr>
            <w:noProof/>
            <w:webHidden/>
          </w:rPr>
          <w:fldChar w:fldCharType="begin"/>
        </w:r>
        <w:r w:rsidR="00EE01A8">
          <w:rPr>
            <w:noProof/>
            <w:webHidden/>
          </w:rPr>
          <w:instrText xml:space="preserve"> PAGEREF _Toc516064241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25A9E8B2" w14:textId="5B7C78C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2" w:history="1">
        <w:r w:rsidR="00EE01A8" w:rsidRPr="009034B0">
          <w:rPr>
            <w:rStyle w:val="Hyperlink"/>
            <w:noProof/>
          </w:rPr>
          <w:t>3.20.6 properties property</w:t>
        </w:r>
        <w:r w:rsidR="00EE01A8">
          <w:rPr>
            <w:noProof/>
            <w:webHidden/>
          </w:rPr>
          <w:tab/>
        </w:r>
        <w:r w:rsidR="00EE01A8">
          <w:rPr>
            <w:noProof/>
            <w:webHidden/>
          </w:rPr>
          <w:fldChar w:fldCharType="begin"/>
        </w:r>
        <w:r w:rsidR="00EE01A8">
          <w:rPr>
            <w:noProof/>
            <w:webHidden/>
          </w:rPr>
          <w:instrText xml:space="preserve"> PAGEREF _Toc516064242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0250C4EB" w14:textId="705750A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43" w:history="1">
        <w:r w:rsidR="00EE01A8" w:rsidRPr="009034B0">
          <w:rPr>
            <w:rStyle w:val="Hyperlink"/>
            <w:noProof/>
          </w:rPr>
          <w:t>3.21 physicalLocation object</w:t>
        </w:r>
        <w:r w:rsidR="00EE01A8">
          <w:rPr>
            <w:noProof/>
            <w:webHidden/>
          </w:rPr>
          <w:tab/>
        </w:r>
        <w:r w:rsidR="00EE01A8">
          <w:rPr>
            <w:noProof/>
            <w:webHidden/>
          </w:rPr>
          <w:fldChar w:fldCharType="begin"/>
        </w:r>
        <w:r w:rsidR="00EE01A8">
          <w:rPr>
            <w:noProof/>
            <w:webHidden/>
          </w:rPr>
          <w:instrText xml:space="preserve"> PAGEREF _Toc516064243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6F9F0D16" w14:textId="5A965C7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4" w:history="1">
        <w:r w:rsidR="00EE01A8" w:rsidRPr="009034B0">
          <w:rPr>
            <w:rStyle w:val="Hyperlink"/>
            <w:noProof/>
          </w:rPr>
          <w:t>3.21.1 General</w:t>
        </w:r>
        <w:r w:rsidR="00EE01A8">
          <w:rPr>
            <w:noProof/>
            <w:webHidden/>
          </w:rPr>
          <w:tab/>
        </w:r>
        <w:r w:rsidR="00EE01A8">
          <w:rPr>
            <w:noProof/>
            <w:webHidden/>
          </w:rPr>
          <w:fldChar w:fldCharType="begin"/>
        </w:r>
        <w:r w:rsidR="00EE01A8">
          <w:rPr>
            <w:noProof/>
            <w:webHidden/>
          </w:rPr>
          <w:instrText xml:space="preserve"> PAGEREF _Toc516064244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43C5FB28" w14:textId="5820AD7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5" w:history="1">
        <w:r w:rsidR="00EE01A8" w:rsidRPr="009034B0">
          <w:rPr>
            <w:rStyle w:val="Hyperlink"/>
            <w:noProof/>
          </w:rPr>
          <w:t>3.21.2 id property</w:t>
        </w:r>
        <w:r w:rsidR="00EE01A8">
          <w:rPr>
            <w:noProof/>
            <w:webHidden/>
          </w:rPr>
          <w:tab/>
        </w:r>
        <w:r w:rsidR="00EE01A8">
          <w:rPr>
            <w:noProof/>
            <w:webHidden/>
          </w:rPr>
          <w:fldChar w:fldCharType="begin"/>
        </w:r>
        <w:r w:rsidR="00EE01A8">
          <w:rPr>
            <w:noProof/>
            <w:webHidden/>
          </w:rPr>
          <w:instrText xml:space="preserve"> PAGEREF _Toc516064245 \h </w:instrText>
        </w:r>
        <w:r w:rsidR="00EE01A8">
          <w:rPr>
            <w:noProof/>
            <w:webHidden/>
          </w:rPr>
        </w:r>
        <w:r w:rsidR="00EE01A8">
          <w:rPr>
            <w:noProof/>
            <w:webHidden/>
          </w:rPr>
          <w:fldChar w:fldCharType="separate"/>
        </w:r>
        <w:r w:rsidR="00EE01A8">
          <w:rPr>
            <w:noProof/>
            <w:webHidden/>
          </w:rPr>
          <w:t>82</w:t>
        </w:r>
        <w:r w:rsidR="00EE01A8">
          <w:rPr>
            <w:noProof/>
            <w:webHidden/>
          </w:rPr>
          <w:fldChar w:fldCharType="end"/>
        </w:r>
      </w:hyperlink>
    </w:p>
    <w:p w14:paraId="1D41092C" w14:textId="14134BD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6" w:history="1">
        <w:r w:rsidR="00EE01A8" w:rsidRPr="009034B0">
          <w:rPr>
            <w:rStyle w:val="Hyperlink"/>
            <w:noProof/>
          </w:rPr>
          <w:t>3.21.3 fileLocation property</w:t>
        </w:r>
        <w:r w:rsidR="00EE01A8">
          <w:rPr>
            <w:noProof/>
            <w:webHidden/>
          </w:rPr>
          <w:tab/>
        </w:r>
        <w:r w:rsidR="00EE01A8">
          <w:rPr>
            <w:noProof/>
            <w:webHidden/>
          </w:rPr>
          <w:fldChar w:fldCharType="begin"/>
        </w:r>
        <w:r w:rsidR="00EE01A8">
          <w:rPr>
            <w:noProof/>
            <w:webHidden/>
          </w:rPr>
          <w:instrText xml:space="preserve"> PAGEREF _Toc516064246 \h </w:instrText>
        </w:r>
        <w:r w:rsidR="00EE01A8">
          <w:rPr>
            <w:noProof/>
            <w:webHidden/>
          </w:rPr>
        </w:r>
        <w:r w:rsidR="00EE01A8">
          <w:rPr>
            <w:noProof/>
            <w:webHidden/>
          </w:rPr>
          <w:fldChar w:fldCharType="separate"/>
        </w:r>
        <w:r w:rsidR="00EE01A8">
          <w:rPr>
            <w:noProof/>
            <w:webHidden/>
          </w:rPr>
          <w:t>82</w:t>
        </w:r>
        <w:r w:rsidR="00EE01A8">
          <w:rPr>
            <w:noProof/>
            <w:webHidden/>
          </w:rPr>
          <w:fldChar w:fldCharType="end"/>
        </w:r>
      </w:hyperlink>
    </w:p>
    <w:p w14:paraId="63099614" w14:textId="461965A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7" w:history="1">
        <w:r w:rsidR="00EE01A8" w:rsidRPr="009034B0">
          <w:rPr>
            <w:rStyle w:val="Hyperlink"/>
            <w:noProof/>
          </w:rPr>
          <w:t>3.21.4 region property</w:t>
        </w:r>
        <w:r w:rsidR="00EE01A8">
          <w:rPr>
            <w:noProof/>
            <w:webHidden/>
          </w:rPr>
          <w:tab/>
        </w:r>
        <w:r w:rsidR="00EE01A8">
          <w:rPr>
            <w:noProof/>
            <w:webHidden/>
          </w:rPr>
          <w:fldChar w:fldCharType="begin"/>
        </w:r>
        <w:r w:rsidR="00EE01A8">
          <w:rPr>
            <w:noProof/>
            <w:webHidden/>
          </w:rPr>
          <w:instrText xml:space="preserve"> PAGEREF _Toc516064247 \h </w:instrText>
        </w:r>
        <w:r w:rsidR="00EE01A8">
          <w:rPr>
            <w:noProof/>
            <w:webHidden/>
          </w:rPr>
        </w:r>
        <w:r w:rsidR="00EE01A8">
          <w:rPr>
            <w:noProof/>
            <w:webHidden/>
          </w:rPr>
          <w:fldChar w:fldCharType="separate"/>
        </w:r>
        <w:r w:rsidR="00EE01A8">
          <w:rPr>
            <w:noProof/>
            <w:webHidden/>
          </w:rPr>
          <w:t>82</w:t>
        </w:r>
        <w:r w:rsidR="00EE01A8">
          <w:rPr>
            <w:noProof/>
            <w:webHidden/>
          </w:rPr>
          <w:fldChar w:fldCharType="end"/>
        </w:r>
      </w:hyperlink>
    </w:p>
    <w:p w14:paraId="01CF66D8" w14:textId="3406857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48" w:history="1">
        <w:r w:rsidR="00EE01A8" w:rsidRPr="009034B0">
          <w:rPr>
            <w:rStyle w:val="Hyperlink"/>
            <w:noProof/>
          </w:rPr>
          <w:t>3.21.5 contextRegion property</w:t>
        </w:r>
        <w:r w:rsidR="00EE01A8">
          <w:rPr>
            <w:noProof/>
            <w:webHidden/>
          </w:rPr>
          <w:tab/>
        </w:r>
        <w:r w:rsidR="00EE01A8">
          <w:rPr>
            <w:noProof/>
            <w:webHidden/>
          </w:rPr>
          <w:fldChar w:fldCharType="begin"/>
        </w:r>
        <w:r w:rsidR="00EE01A8">
          <w:rPr>
            <w:noProof/>
            <w:webHidden/>
          </w:rPr>
          <w:instrText xml:space="preserve"> PAGEREF _Toc516064248 \h </w:instrText>
        </w:r>
        <w:r w:rsidR="00EE01A8">
          <w:rPr>
            <w:noProof/>
            <w:webHidden/>
          </w:rPr>
        </w:r>
        <w:r w:rsidR="00EE01A8">
          <w:rPr>
            <w:noProof/>
            <w:webHidden/>
          </w:rPr>
          <w:fldChar w:fldCharType="separate"/>
        </w:r>
        <w:r w:rsidR="00EE01A8">
          <w:rPr>
            <w:noProof/>
            <w:webHidden/>
          </w:rPr>
          <w:t>83</w:t>
        </w:r>
        <w:r w:rsidR="00EE01A8">
          <w:rPr>
            <w:noProof/>
            <w:webHidden/>
          </w:rPr>
          <w:fldChar w:fldCharType="end"/>
        </w:r>
      </w:hyperlink>
    </w:p>
    <w:p w14:paraId="0CA91D53" w14:textId="4C04DD5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49" w:history="1">
        <w:r w:rsidR="00EE01A8" w:rsidRPr="009034B0">
          <w:rPr>
            <w:rStyle w:val="Hyperlink"/>
            <w:noProof/>
          </w:rPr>
          <w:t>3.22 region object</w:t>
        </w:r>
        <w:r w:rsidR="00EE01A8">
          <w:rPr>
            <w:noProof/>
            <w:webHidden/>
          </w:rPr>
          <w:tab/>
        </w:r>
        <w:r w:rsidR="00EE01A8">
          <w:rPr>
            <w:noProof/>
            <w:webHidden/>
          </w:rPr>
          <w:fldChar w:fldCharType="begin"/>
        </w:r>
        <w:r w:rsidR="00EE01A8">
          <w:rPr>
            <w:noProof/>
            <w:webHidden/>
          </w:rPr>
          <w:instrText xml:space="preserve"> PAGEREF _Toc516064249 \h </w:instrText>
        </w:r>
        <w:r w:rsidR="00EE01A8">
          <w:rPr>
            <w:noProof/>
            <w:webHidden/>
          </w:rPr>
        </w:r>
        <w:r w:rsidR="00EE01A8">
          <w:rPr>
            <w:noProof/>
            <w:webHidden/>
          </w:rPr>
          <w:fldChar w:fldCharType="separate"/>
        </w:r>
        <w:r w:rsidR="00EE01A8">
          <w:rPr>
            <w:noProof/>
            <w:webHidden/>
          </w:rPr>
          <w:t>84</w:t>
        </w:r>
        <w:r w:rsidR="00EE01A8">
          <w:rPr>
            <w:noProof/>
            <w:webHidden/>
          </w:rPr>
          <w:fldChar w:fldCharType="end"/>
        </w:r>
      </w:hyperlink>
    </w:p>
    <w:p w14:paraId="4ED6BD1D" w14:textId="763472B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0" w:history="1">
        <w:r w:rsidR="00EE01A8" w:rsidRPr="009034B0">
          <w:rPr>
            <w:rStyle w:val="Hyperlink"/>
            <w:noProof/>
          </w:rPr>
          <w:t>3.22.1 General</w:t>
        </w:r>
        <w:r w:rsidR="00EE01A8">
          <w:rPr>
            <w:noProof/>
            <w:webHidden/>
          </w:rPr>
          <w:tab/>
        </w:r>
        <w:r w:rsidR="00EE01A8">
          <w:rPr>
            <w:noProof/>
            <w:webHidden/>
          </w:rPr>
          <w:fldChar w:fldCharType="begin"/>
        </w:r>
        <w:r w:rsidR="00EE01A8">
          <w:rPr>
            <w:noProof/>
            <w:webHidden/>
          </w:rPr>
          <w:instrText xml:space="preserve"> PAGEREF _Toc516064250 \h </w:instrText>
        </w:r>
        <w:r w:rsidR="00EE01A8">
          <w:rPr>
            <w:noProof/>
            <w:webHidden/>
          </w:rPr>
        </w:r>
        <w:r w:rsidR="00EE01A8">
          <w:rPr>
            <w:noProof/>
            <w:webHidden/>
          </w:rPr>
          <w:fldChar w:fldCharType="separate"/>
        </w:r>
        <w:r w:rsidR="00EE01A8">
          <w:rPr>
            <w:noProof/>
            <w:webHidden/>
          </w:rPr>
          <w:t>84</w:t>
        </w:r>
        <w:r w:rsidR="00EE01A8">
          <w:rPr>
            <w:noProof/>
            <w:webHidden/>
          </w:rPr>
          <w:fldChar w:fldCharType="end"/>
        </w:r>
      </w:hyperlink>
    </w:p>
    <w:p w14:paraId="1F21E8B4" w14:textId="1AA0818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1" w:history="1">
        <w:r w:rsidR="00EE01A8" w:rsidRPr="009034B0">
          <w:rPr>
            <w:rStyle w:val="Hyperlink"/>
            <w:noProof/>
          </w:rPr>
          <w:t>3.22.2 Text regions</w:t>
        </w:r>
        <w:r w:rsidR="00EE01A8">
          <w:rPr>
            <w:noProof/>
            <w:webHidden/>
          </w:rPr>
          <w:tab/>
        </w:r>
        <w:r w:rsidR="00EE01A8">
          <w:rPr>
            <w:noProof/>
            <w:webHidden/>
          </w:rPr>
          <w:fldChar w:fldCharType="begin"/>
        </w:r>
        <w:r w:rsidR="00EE01A8">
          <w:rPr>
            <w:noProof/>
            <w:webHidden/>
          </w:rPr>
          <w:instrText xml:space="preserve"> PAGEREF _Toc516064251 \h </w:instrText>
        </w:r>
        <w:r w:rsidR="00EE01A8">
          <w:rPr>
            <w:noProof/>
            <w:webHidden/>
          </w:rPr>
        </w:r>
        <w:r w:rsidR="00EE01A8">
          <w:rPr>
            <w:noProof/>
            <w:webHidden/>
          </w:rPr>
          <w:fldChar w:fldCharType="separate"/>
        </w:r>
        <w:r w:rsidR="00EE01A8">
          <w:rPr>
            <w:noProof/>
            <w:webHidden/>
          </w:rPr>
          <w:t>84</w:t>
        </w:r>
        <w:r w:rsidR="00EE01A8">
          <w:rPr>
            <w:noProof/>
            <w:webHidden/>
          </w:rPr>
          <w:fldChar w:fldCharType="end"/>
        </w:r>
      </w:hyperlink>
    </w:p>
    <w:p w14:paraId="72E91083" w14:textId="0AE675E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2" w:history="1">
        <w:r w:rsidR="00EE01A8" w:rsidRPr="009034B0">
          <w:rPr>
            <w:rStyle w:val="Hyperlink"/>
            <w:noProof/>
          </w:rPr>
          <w:t>3.22.3 Binary regions</w:t>
        </w:r>
        <w:r w:rsidR="00EE01A8">
          <w:rPr>
            <w:noProof/>
            <w:webHidden/>
          </w:rPr>
          <w:tab/>
        </w:r>
        <w:r w:rsidR="00EE01A8">
          <w:rPr>
            <w:noProof/>
            <w:webHidden/>
          </w:rPr>
          <w:fldChar w:fldCharType="begin"/>
        </w:r>
        <w:r w:rsidR="00EE01A8">
          <w:rPr>
            <w:noProof/>
            <w:webHidden/>
          </w:rPr>
          <w:instrText xml:space="preserve"> PAGEREF _Toc516064252 \h </w:instrText>
        </w:r>
        <w:r w:rsidR="00EE01A8">
          <w:rPr>
            <w:noProof/>
            <w:webHidden/>
          </w:rPr>
        </w:r>
        <w:r w:rsidR="00EE01A8">
          <w:rPr>
            <w:noProof/>
            <w:webHidden/>
          </w:rPr>
          <w:fldChar w:fldCharType="separate"/>
        </w:r>
        <w:r w:rsidR="00EE01A8">
          <w:rPr>
            <w:noProof/>
            <w:webHidden/>
          </w:rPr>
          <w:t>87</w:t>
        </w:r>
        <w:r w:rsidR="00EE01A8">
          <w:rPr>
            <w:noProof/>
            <w:webHidden/>
          </w:rPr>
          <w:fldChar w:fldCharType="end"/>
        </w:r>
      </w:hyperlink>
    </w:p>
    <w:p w14:paraId="722B6A99" w14:textId="6538806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3" w:history="1">
        <w:r w:rsidR="00EE01A8" w:rsidRPr="009034B0">
          <w:rPr>
            <w:rStyle w:val="Hyperlink"/>
            <w:noProof/>
          </w:rPr>
          <w:t>3.22.4 Independence of text and binary regions</w:t>
        </w:r>
        <w:r w:rsidR="00EE01A8">
          <w:rPr>
            <w:noProof/>
            <w:webHidden/>
          </w:rPr>
          <w:tab/>
        </w:r>
        <w:r w:rsidR="00EE01A8">
          <w:rPr>
            <w:noProof/>
            <w:webHidden/>
          </w:rPr>
          <w:fldChar w:fldCharType="begin"/>
        </w:r>
        <w:r w:rsidR="00EE01A8">
          <w:rPr>
            <w:noProof/>
            <w:webHidden/>
          </w:rPr>
          <w:instrText xml:space="preserve"> PAGEREF _Toc516064253 \h </w:instrText>
        </w:r>
        <w:r w:rsidR="00EE01A8">
          <w:rPr>
            <w:noProof/>
            <w:webHidden/>
          </w:rPr>
        </w:r>
        <w:r w:rsidR="00EE01A8">
          <w:rPr>
            <w:noProof/>
            <w:webHidden/>
          </w:rPr>
          <w:fldChar w:fldCharType="separate"/>
        </w:r>
        <w:r w:rsidR="00EE01A8">
          <w:rPr>
            <w:noProof/>
            <w:webHidden/>
          </w:rPr>
          <w:t>87</w:t>
        </w:r>
        <w:r w:rsidR="00EE01A8">
          <w:rPr>
            <w:noProof/>
            <w:webHidden/>
          </w:rPr>
          <w:fldChar w:fldCharType="end"/>
        </w:r>
      </w:hyperlink>
    </w:p>
    <w:p w14:paraId="06A556E9" w14:textId="779F8B0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4" w:history="1">
        <w:r w:rsidR="00EE01A8" w:rsidRPr="009034B0">
          <w:rPr>
            <w:rStyle w:val="Hyperlink"/>
            <w:noProof/>
          </w:rPr>
          <w:t>3.22.5 startLine property</w:t>
        </w:r>
        <w:r w:rsidR="00EE01A8">
          <w:rPr>
            <w:noProof/>
            <w:webHidden/>
          </w:rPr>
          <w:tab/>
        </w:r>
        <w:r w:rsidR="00EE01A8">
          <w:rPr>
            <w:noProof/>
            <w:webHidden/>
          </w:rPr>
          <w:fldChar w:fldCharType="begin"/>
        </w:r>
        <w:r w:rsidR="00EE01A8">
          <w:rPr>
            <w:noProof/>
            <w:webHidden/>
          </w:rPr>
          <w:instrText xml:space="preserve"> PAGEREF _Toc516064254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1003EEB5" w14:textId="5437EB8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5" w:history="1">
        <w:r w:rsidR="00EE01A8" w:rsidRPr="009034B0">
          <w:rPr>
            <w:rStyle w:val="Hyperlink"/>
            <w:noProof/>
          </w:rPr>
          <w:t>3.22.6 startColumn property</w:t>
        </w:r>
        <w:r w:rsidR="00EE01A8">
          <w:rPr>
            <w:noProof/>
            <w:webHidden/>
          </w:rPr>
          <w:tab/>
        </w:r>
        <w:r w:rsidR="00EE01A8">
          <w:rPr>
            <w:noProof/>
            <w:webHidden/>
          </w:rPr>
          <w:fldChar w:fldCharType="begin"/>
        </w:r>
        <w:r w:rsidR="00EE01A8">
          <w:rPr>
            <w:noProof/>
            <w:webHidden/>
          </w:rPr>
          <w:instrText xml:space="preserve"> PAGEREF _Toc516064255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01E942DD" w14:textId="5918CAE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6" w:history="1">
        <w:r w:rsidR="00EE01A8" w:rsidRPr="009034B0">
          <w:rPr>
            <w:rStyle w:val="Hyperlink"/>
            <w:noProof/>
          </w:rPr>
          <w:t>3.22.7 endLine property</w:t>
        </w:r>
        <w:r w:rsidR="00EE01A8">
          <w:rPr>
            <w:noProof/>
            <w:webHidden/>
          </w:rPr>
          <w:tab/>
        </w:r>
        <w:r w:rsidR="00EE01A8">
          <w:rPr>
            <w:noProof/>
            <w:webHidden/>
          </w:rPr>
          <w:fldChar w:fldCharType="begin"/>
        </w:r>
        <w:r w:rsidR="00EE01A8">
          <w:rPr>
            <w:noProof/>
            <w:webHidden/>
          </w:rPr>
          <w:instrText xml:space="preserve"> PAGEREF _Toc516064256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6CB6D919" w14:textId="057F8FA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7" w:history="1">
        <w:r w:rsidR="00EE01A8" w:rsidRPr="009034B0">
          <w:rPr>
            <w:rStyle w:val="Hyperlink"/>
            <w:noProof/>
          </w:rPr>
          <w:t>3.22.8 endColumn property</w:t>
        </w:r>
        <w:r w:rsidR="00EE01A8">
          <w:rPr>
            <w:noProof/>
            <w:webHidden/>
          </w:rPr>
          <w:tab/>
        </w:r>
        <w:r w:rsidR="00EE01A8">
          <w:rPr>
            <w:noProof/>
            <w:webHidden/>
          </w:rPr>
          <w:fldChar w:fldCharType="begin"/>
        </w:r>
        <w:r w:rsidR="00EE01A8">
          <w:rPr>
            <w:noProof/>
            <w:webHidden/>
          </w:rPr>
          <w:instrText xml:space="preserve"> PAGEREF _Toc516064257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3DB3727F" w14:textId="5EC649A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8" w:history="1">
        <w:r w:rsidR="00EE01A8" w:rsidRPr="009034B0">
          <w:rPr>
            <w:rStyle w:val="Hyperlink"/>
            <w:noProof/>
          </w:rPr>
          <w:t>3.22.9 charOffset property</w:t>
        </w:r>
        <w:r w:rsidR="00EE01A8">
          <w:rPr>
            <w:noProof/>
            <w:webHidden/>
          </w:rPr>
          <w:tab/>
        </w:r>
        <w:r w:rsidR="00EE01A8">
          <w:rPr>
            <w:noProof/>
            <w:webHidden/>
          </w:rPr>
          <w:fldChar w:fldCharType="begin"/>
        </w:r>
        <w:r w:rsidR="00EE01A8">
          <w:rPr>
            <w:noProof/>
            <w:webHidden/>
          </w:rPr>
          <w:instrText xml:space="preserve"> PAGEREF _Toc516064258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283C3799" w14:textId="11DDE5F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59" w:history="1">
        <w:r w:rsidR="00EE01A8" w:rsidRPr="009034B0">
          <w:rPr>
            <w:rStyle w:val="Hyperlink"/>
            <w:noProof/>
          </w:rPr>
          <w:t>3.22.10 charLength property</w:t>
        </w:r>
        <w:r w:rsidR="00EE01A8">
          <w:rPr>
            <w:noProof/>
            <w:webHidden/>
          </w:rPr>
          <w:tab/>
        </w:r>
        <w:r w:rsidR="00EE01A8">
          <w:rPr>
            <w:noProof/>
            <w:webHidden/>
          </w:rPr>
          <w:fldChar w:fldCharType="begin"/>
        </w:r>
        <w:r w:rsidR="00EE01A8">
          <w:rPr>
            <w:noProof/>
            <w:webHidden/>
          </w:rPr>
          <w:instrText xml:space="preserve"> PAGEREF _Toc516064259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292DAAAC" w14:textId="72C6140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0" w:history="1">
        <w:r w:rsidR="00EE01A8" w:rsidRPr="009034B0">
          <w:rPr>
            <w:rStyle w:val="Hyperlink"/>
            <w:noProof/>
          </w:rPr>
          <w:t>3.22.11 byteOffset property</w:t>
        </w:r>
        <w:r w:rsidR="00EE01A8">
          <w:rPr>
            <w:noProof/>
            <w:webHidden/>
          </w:rPr>
          <w:tab/>
        </w:r>
        <w:r w:rsidR="00EE01A8">
          <w:rPr>
            <w:noProof/>
            <w:webHidden/>
          </w:rPr>
          <w:fldChar w:fldCharType="begin"/>
        </w:r>
        <w:r w:rsidR="00EE01A8">
          <w:rPr>
            <w:noProof/>
            <w:webHidden/>
          </w:rPr>
          <w:instrText xml:space="preserve"> PAGEREF _Toc516064260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57F943E7" w14:textId="56CAEB7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1" w:history="1">
        <w:r w:rsidR="00EE01A8" w:rsidRPr="009034B0">
          <w:rPr>
            <w:rStyle w:val="Hyperlink"/>
            <w:noProof/>
          </w:rPr>
          <w:t>3.22.12 byteLength property</w:t>
        </w:r>
        <w:r w:rsidR="00EE01A8">
          <w:rPr>
            <w:noProof/>
            <w:webHidden/>
          </w:rPr>
          <w:tab/>
        </w:r>
        <w:r w:rsidR="00EE01A8">
          <w:rPr>
            <w:noProof/>
            <w:webHidden/>
          </w:rPr>
          <w:fldChar w:fldCharType="begin"/>
        </w:r>
        <w:r w:rsidR="00EE01A8">
          <w:rPr>
            <w:noProof/>
            <w:webHidden/>
          </w:rPr>
          <w:instrText xml:space="preserve"> PAGEREF _Toc516064261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10AED055" w14:textId="71F2149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2" w:history="1">
        <w:r w:rsidR="00EE01A8" w:rsidRPr="009034B0">
          <w:rPr>
            <w:rStyle w:val="Hyperlink"/>
            <w:noProof/>
          </w:rPr>
          <w:t>3.22.13 snippet property</w:t>
        </w:r>
        <w:r w:rsidR="00EE01A8">
          <w:rPr>
            <w:noProof/>
            <w:webHidden/>
          </w:rPr>
          <w:tab/>
        </w:r>
        <w:r w:rsidR="00EE01A8">
          <w:rPr>
            <w:noProof/>
            <w:webHidden/>
          </w:rPr>
          <w:fldChar w:fldCharType="begin"/>
        </w:r>
        <w:r w:rsidR="00EE01A8">
          <w:rPr>
            <w:noProof/>
            <w:webHidden/>
          </w:rPr>
          <w:instrText xml:space="preserve"> PAGEREF _Toc516064262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1D7B176F" w14:textId="30ADD06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3" w:history="1">
        <w:r w:rsidR="00EE01A8" w:rsidRPr="009034B0">
          <w:rPr>
            <w:rStyle w:val="Hyperlink"/>
            <w:noProof/>
          </w:rPr>
          <w:t>3.22.14 message property</w:t>
        </w:r>
        <w:r w:rsidR="00EE01A8">
          <w:rPr>
            <w:noProof/>
            <w:webHidden/>
          </w:rPr>
          <w:tab/>
        </w:r>
        <w:r w:rsidR="00EE01A8">
          <w:rPr>
            <w:noProof/>
            <w:webHidden/>
          </w:rPr>
          <w:fldChar w:fldCharType="begin"/>
        </w:r>
        <w:r w:rsidR="00EE01A8">
          <w:rPr>
            <w:noProof/>
            <w:webHidden/>
          </w:rPr>
          <w:instrText xml:space="preserve"> PAGEREF _Toc516064263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163ECCE7" w14:textId="2E625D39"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64" w:history="1">
        <w:r w:rsidR="00EE01A8" w:rsidRPr="009034B0">
          <w:rPr>
            <w:rStyle w:val="Hyperlink"/>
            <w:noProof/>
          </w:rPr>
          <w:t>3.23 rectangle object</w:t>
        </w:r>
        <w:r w:rsidR="00EE01A8">
          <w:rPr>
            <w:noProof/>
            <w:webHidden/>
          </w:rPr>
          <w:tab/>
        </w:r>
        <w:r w:rsidR="00EE01A8">
          <w:rPr>
            <w:noProof/>
            <w:webHidden/>
          </w:rPr>
          <w:fldChar w:fldCharType="begin"/>
        </w:r>
        <w:r w:rsidR="00EE01A8">
          <w:rPr>
            <w:noProof/>
            <w:webHidden/>
          </w:rPr>
          <w:instrText xml:space="preserve"> PAGEREF _Toc516064264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024769A7" w14:textId="6E9F6F4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5" w:history="1">
        <w:r w:rsidR="00EE01A8" w:rsidRPr="009034B0">
          <w:rPr>
            <w:rStyle w:val="Hyperlink"/>
            <w:noProof/>
          </w:rPr>
          <w:t>3.23.1 General</w:t>
        </w:r>
        <w:r w:rsidR="00EE01A8">
          <w:rPr>
            <w:noProof/>
            <w:webHidden/>
          </w:rPr>
          <w:tab/>
        </w:r>
        <w:r w:rsidR="00EE01A8">
          <w:rPr>
            <w:noProof/>
            <w:webHidden/>
          </w:rPr>
          <w:fldChar w:fldCharType="begin"/>
        </w:r>
        <w:r w:rsidR="00EE01A8">
          <w:rPr>
            <w:noProof/>
            <w:webHidden/>
          </w:rPr>
          <w:instrText xml:space="preserve"> PAGEREF _Toc516064265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08ACD3D5" w14:textId="0E34FD9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6" w:history="1">
        <w:r w:rsidR="00EE01A8" w:rsidRPr="009034B0">
          <w:rPr>
            <w:rStyle w:val="Hyperlink"/>
            <w:noProof/>
          </w:rPr>
          <w:t>3.23.2 top, left, bottom, and right properties</w:t>
        </w:r>
        <w:r w:rsidR="00EE01A8">
          <w:rPr>
            <w:noProof/>
            <w:webHidden/>
          </w:rPr>
          <w:tab/>
        </w:r>
        <w:r w:rsidR="00EE01A8">
          <w:rPr>
            <w:noProof/>
            <w:webHidden/>
          </w:rPr>
          <w:fldChar w:fldCharType="begin"/>
        </w:r>
        <w:r w:rsidR="00EE01A8">
          <w:rPr>
            <w:noProof/>
            <w:webHidden/>
          </w:rPr>
          <w:instrText xml:space="preserve"> PAGEREF _Toc516064266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694753A4" w14:textId="53CCE9E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7" w:history="1">
        <w:r w:rsidR="00EE01A8" w:rsidRPr="009034B0">
          <w:rPr>
            <w:rStyle w:val="Hyperlink"/>
            <w:noProof/>
          </w:rPr>
          <w:t>3.23.3 message property</w:t>
        </w:r>
        <w:r w:rsidR="00EE01A8">
          <w:rPr>
            <w:noProof/>
            <w:webHidden/>
          </w:rPr>
          <w:tab/>
        </w:r>
        <w:r w:rsidR="00EE01A8">
          <w:rPr>
            <w:noProof/>
            <w:webHidden/>
          </w:rPr>
          <w:fldChar w:fldCharType="begin"/>
        </w:r>
        <w:r w:rsidR="00EE01A8">
          <w:rPr>
            <w:noProof/>
            <w:webHidden/>
          </w:rPr>
          <w:instrText xml:space="preserve"> PAGEREF _Toc516064267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7060B36D" w14:textId="5562BABE"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68" w:history="1">
        <w:r w:rsidR="00EE01A8" w:rsidRPr="009034B0">
          <w:rPr>
            <w:rStyle w:val="Hyperlink"/>
            <w:noProof/>
          </w:rPr>
          <w:t>3.24 logicalLocation object</w:t>
        </w:r>
        <w:r w:rsidR="00EE01A8">
          <w:rPr>
            <w:noProof/>
            <w:webHidden/>
          </w:rPr>
          <w:tab/>
        </w:r>
        <w:r w:rsidR="00EE01A8">
          <w:rPr>
            <w:noProof/>
            <w:webHidden/>
          </w:rPr>
          <w:fldChar w:fldCharType="begin"/>
        </w:r>
        <w:r w:rsidR="00EE01A8">
          <w:rPr>
            <w:noProof/>
            <w:webHidden/>
          </w:rPr>
          <w:instrText xml:space="preserve"> PAGEREF _Toc516064268 \h </w:instrText>
        </w:r>
        <w:r w:rsidR="00EE01A8">
          <w:rPr>
            <w:noProof/>
            <w:webHidden/>
          </w:rPr>
        </w:r>
        <w:r w:rsidR="00EE01A8">
          <w:rPr>
            <w:noProof/>
            <w:webHidden/>
          </w:rPr>
          <w:fldChar w:fldCharType="separate"/>
        </w:r>
        <w:r w:rsidR="00EE01A8">
          <w:rPr>
            <w:noProof/>
            <w:webHidden/>
          </w:rPr>
          <w:t>90</w:t>
        </w:r>
        <w:r w:rsidR="00EE01A8">
          <w:rPr>
            <w:noProof/>
            <w:webHidden/>
          </w:rPr>
          <w:fldChar w:fldCharType="end"/>
        </w:r>
      </w:hyperlink>
    </w:p>
    <w:p w14:paraId="48D04CFD" w14:textId="0088A03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69" w:history="1">
        <w:r w:rsidR="00EE01A8" w:rsidRPr="009034B0">
          <w:rPr>
            <w:rStyle w:val="Hyperlink"/>
            <w:noProof/>
          </w:rPr>
          <w:t>3.24.1 General</w:t>
        </w:r>
        <w:r w:rsidR="00EE01A8">
          <w:rPr>
            <w:noProof/>
            <w:webHidden/>
          </w:rPr>
          <w:tab/>
        </w:r>
        <w:r w:rsidR="00EE01A8">
          <w:rPr>
            <w:noProof/>
            <w:webHidden/>
          </w:rPr>
          <w:fldChar w:fldCharType="begin"/>
        </w:r>
        <w:r w:rsidR="00EE01A8">
          <w:rPr>
            <w:noProof/>
            <w:webHidden/>
          </w:rPr>
          <w:instrText xml:space="preserve"> PAGEREF _Toc516064269 \h </w:instrText>
        </w:r>
        <w:r w:rsidR="00EE01A8">
          <w:rPr>
            <w:noProof/>
            <w:webHidden/>
          </w:rPr>
        </w:r>
        <w:r w:rsidR="00EE01A8">
          <w:rPr>
            <w:noProof/>
            <w:webHidden/>
          </w:rPr>
          <w:fldChar w:fldCharType="separate"/>
        </w:r>
        <w:r w:rsidR="00EE01A8">
          <w:rPr>
            <w:noProof/>
            <w:webHidden/>
          </w:rPr>
          <w:t>90</w:t>
        </w:r>
        <w:r w:rsidR="00EE01A8">
          <w:rPr>
            <w:noProof/>
            <w:webHidden/>
          </w:rPr>
          <w:fldChar w:fldCharType="end"/>
        </w:r>
      </w:hyperlink>
    </w:p>
    <w:p w14:paraId="7A26716E" w14:textId="48F5D62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0" w:history="1">
        <w:r w:rsidR="00EE01A8" w:rsidRPr="009034B0">
          <w:rPr>
            <w:rStyle w:val="Hyperlink"/>
            <w:noProof/>
          </w:rPr>
          <w:t>3.24.2 Logical location naming rules</w:t>
        </w:r>
        <w:r w:rsidR="00EE01A8">
          <w:rPr>
            <w:noProof/>
            <w:webHidden/>
          </w:rPr>
          <w:tab/>
        </w:r>
        <w:r w:rsidR="00EE01A8">
          <w:rPr>
            <w:noProof/>
            <w:webHidden/>
          </w:rPr>
          <w:fldChar w:fldCharType="begin"/>
        </w:r>
        <w:r w:rsidR="00EE01A8">
          <w:rPr>
            <w:noProof/>
            <w:webHidden/>
          </w:rPr>
          <w:instrText xml:space="preserve"> PAGEREF _Toc516064270 \h </w:instrText>
        </w:r>
        <w:r w:rsidR="00EE01A8">
          <w:rPr>
            <w:noProof/>
            <w:webHidden/>
          </w:rPr>
        </w:r>
        <w:r w:rsidR="00EE01A8">
          <w:rPr>
            <w:noProof/>
            <w:webHidden/>
          </w:rPr>
          <w:fldChar w:fldCharType="separate"/>
        </w:r>
        <w:r w:rsidR="00EE01A8">
          <w:rPr>
            <w:noProof/>
            <w:webHidden/>
          </w:rPr>
          <w:t>90</w:t>
        </w:r>
        <w:r w:rsidR="00EE01A8">
          <w:rPr>
            <w:noProof/>
            <w:webHidden/>
          </w:rPr>
          <w:fldChar w:fldCharType="end"/>
        </w:r>
      </w:hyperlink>
    </w:p>
    <w:p w14:paraId="2FDA7BE7" w14:textId="37F7BCA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1" w:history="1">
        <w:r w:rsidR="00EE01A8" w:rsidRPr="009034B0">
          <w:rPr>
            <w:rStyle w:val="Hyperlink"/>
            <w:noProof/>
          </w:rPr>
          <w:t>3.24.3 name property</w:t>
        </w:r>
        <w:r w:rsidR="00EE01A8">
          <w:rPr>
            <w:noProof/>
            <w:webHidden/>
          </w:rPr>
          <w:tab/>
        </w:r>
        <w:r w:rsidR="00EE01A8">
          <w:rPr>
            <w:noProof/>
            <w:webHidden/>
          </w:rPr>
          <w:fldChar w:fldCharType="begin"/>
        </w:r>
        <w:r w:rsidR="00EE01A8">
          <w:rPr>
            <w:noProof/>
            <w:webHidden/>
          </w:rPr>
          <w:instrText xml:space="preserve"> PAGEREF _Toc516064271 \h </w:instrText>
        </w:r>
        <w:r w:rsidR="00EE01A8">
          <w:rPr>
            <w:noProof/>
            <w:webHidden/>
          </w:rPr>
        </w:r>
        <w:r w:rsidR="00EE01A8">
          <w:rPr>
            <w:noProof/>
            <w:webHidden/>
          </w:rPr>
          <w:fldChar w:fldCharType="separate"/>
        </w:r>
        <w:r w:rsidR="00EE01A8">
          <w:rPr>
            <w:noProof/>
            <w:webHidden/>
          </w:rPr>
          <w:t>91</w:t>
        </w:r>
        <w:r w:rsidR="00EE01A8">
          <w:rPr>
            <w:noProof/>
            <w:webHidden/>
          </w:rPr>
          <w:fldChar w:fldCharType="end"/>
        </w:r>
      </w:hyperlink>
    </w:p>
    <w:p w14:paraId="6BD018F8" w14:textId="43B9C61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2" w:history="1">
        <w:r w:rsidR="00EE01A8" w:rsidRPr="009034B0">
          <w:rPr>
            <w:rStyle w:val="Hyperlink"/>
            <w:noProof/>
          </w:rPr>
          <w:t>3.24.4 fullyQualifiedName property</w:t>
        </w:r>
        <w:r w:rsidR="00EE01A8">
          <w:rPr>
            <w:noProof/>
            <w:webHidden/>
          </w:rPr>
          <w:tab/>
        </w:r>
        <w:r w:rsidR="00EE01A8">
          <w:rPr>
            <w:noProof/>
            <w:webHidden/>
          </w:rPr>
          <w:fldChar w:fldCharType="begin"/>
        </w:r>
        <w:r w:rsidR="00EE01A8">
          <w:rPr>
            <w:noProof/>
            <w:webHidden/>
          </w:rPr>
          <w:instrText xml:space="preserve"> PAGEREF _Toc516064272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295AC9F2" w14:textId="35A1697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3" w:history="1">
        <w:r w:rsidR="00EE01A8" w:rsidRPr="009034B0">
          <w:rPr>
            <w:rStyle w:val="Hyperlink"/>
            <w:noProof/>
          </w:rPr>
          <w:t>3.24.5 decoratedName property</w:t>
        </w:r>
        <w:r w:rsidR="00EE01A8">
          <w:rPr>
            <w:noProof/>
            <w:webHidden/>
          </w:rPr>
          <w:tab/>
        </w:r>
        <w:r w:rsidR="00EE01A8">
          <w:rPr>
            <w:noProof/>
            <w:webHidden/>
          </w:rPr>
          <w:fldChar w:fldCharType="begin"/>
        </w:r>
        <w:r w:rsidR="00EE01A8">
          <w:rPr>
            <w:noProof/>
            <w:webHidden/>
          </w:rPr>
          <w:instrText xml:space="preserve"> PAGEREF _Toc516064273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1B021977" w14:textId="1396D2E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4" w:history="1">
        <w:r w:rsidR="00EE01A8" w:rsidRPr="009034B0">
          <w:rPr>
            <w:rStyle w:val="Hyperlink"/>
            <w:noProof/>
          </w:rPr>
          <w:t>3.24.6 kind property</w:t>
        </w:r>
        <w:r w:rsidR="00EE01A8">
          <w:rPr>
            <w:noProof/>
            <w:webHidden/>
          </w:rPr>
          <w:tab/>
        </w:r>
        <w:r w:rsidR="00EE01A8">
          <w:rPr>
            <w:noProof/>
            <w:webHidden/>
          </w:rPr>
          <w:fldChar w:fldCharType="begin"/>
        </w:r>
        <w:r w:rsidR="00EE01A8">
          <w:rPr>
            <w:noProof/>
            <w:webHidden/>
          </w:rPr>
          <w:instrText xml:space="preserve"> PAGEREF _Toc516064274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3A97A7D2" w14:textId="2B5DDB3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5" w:history="1">
        <w:r w:rsidR="00EE01A8" w:rsidRPr="009034B0">
          <w:rPr>
            <w:rStyle w:val="Hyperlink"/>
            <w:noProof/>
          </w:rPr>
          <w:t>3.24.7 parentKey property</w:t>
        </w:r>
        <w:r w:rsidR="00EE01A8">
          <w:rPr>
            <w:noProof/>
            <w:webHidden/>
          </w:rPr>
          <w:tab/>
        </w:r>
        <w:r w:rsidR="00EE01A8">
          <w:rPr>
            <w:noProof/>
            <w:webHidden/>
          </w:rPr>
          <w:fldChar w:fldCharType="begin"/>
        </w:r>
        <w:r w:rsidR="00EE01A8">
          <w:rPr>
            <w:noProof/>
            <w:webHidden/>
          </w:rPr>
          <w:instrText xml:space="preserve"> PAGEREF _Toc516064275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670E08F7" w14:textId="455B0D6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76" w:history="1">
        <w:r w:rsidR="00EE01A8" w:rsidRPr="009034B0">
          <w:rPr>
            <w:rStyle w:val="Hyperlink"/>
            <w:noProof/>
          </w:rPr>
          <w:t>3.25 codeFlow object</w:t>
        </w:r>
        <w:r w:rsidR="00EE01A8">
          <w:rPr>
            <w:noProof/>
            <w:webHidden/>
          </w:rPr>
          <w:tab/>
        </w:r>
        <w:r w:rsidR="00EE01A8">
          <w:rPr>
            <w:noProof/>
            <w:webHidden/>
          </w:rPr>
          <w:fldChar w:fldCharType="begin"/>
        </w:r>
        <w:r w:rsidR="00EE01A8">
          <w:rPr>
            <w:noProof/>
            <w:webHidden/>
          </w:rPr>
          <w:instrText xml:space="preserve"> PAGEREF _Toc516064276 \h </w:instrText>
        </w:r>
        <w:r w:rsidR="00EE01A8">
          <w:rPr>
            <w:noProof/>
            <w:webHidden/>
          </w:rPr>
        </w:r>
        <w:r w:rsidR="00EE01A8">
          <w:rPr>
            <w:noProof/>
            <w:webHidden/>
          </w:rPr>
          <w:fldChar w:fldCharType="separate"/>
        </w:r>
        <w:r w:rsidR="00EE01A8">
          <w:rPr>
            <w:noProof/>
            <w:webHidden/>
          </w:rPr>
          <w:t>93</w:t>
        </w:r>
        <w:r w:rsidR="00EE01A8">
          <w:rPr>
            <w:noProof/>
            <w:webHidden/>
          </w:rPr>
          <w:fldChar w:fldCharType="end"/>
        </w:r>
      </w:hyperlink>
    </w:p>
    <w:p w14:paraId="207AD83B" w14:textId="022982F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7" w:history="1">
        <w:r w:rsidR="00EE01A8" w:rsidRPr="009034B0">
          <w:rPr>
            <w:rStyle w:val="Hyperlink"/>
            <w:noProof/>
          </w:rPr>
          <w:t>3.25.1 General</w:t>
        </w:r>
        <w:r w:rsidR="00EE01A8">
          <w:rPr>
            <w:noProof/>
            <w:webHidden/>
          </w:rPr>
          <w:tab/>
        </w:r>
        <w:r w:rsidR="00EE01A8">
          <w:rPr>
            <w:noProof/>
            <w:webHidden/>
          </w:rPr>
          <w:fldChar w:fldCharType="begin"/>
        </w:r>
        <w:r w:rsidR="00EE01A8">
          <w:rPr>
            <w:noProof/>
            <w:webHidden/>
          </w:rPr>
          <w:instrText xml:space="preserve"> PAGEREF _Toc516064277 \h </w:instrText>
        </w:r>
        <w:r w:rsidR="00EE01A8">
          <w:rPr>
            <w:noProof/>
            <w:webHidden/>
          </w:rPr>
        </w:r>
        <w:r w:rsidR="00EE01A8">
          <w:rPr>
            <w:noProof/>
            <w:webHidden/>
          </w:rPr>
          <w:fldChar w:fldCharType="separate"/>
        </w:r>
        <w:r w:rsidR="00EE01A8">
          <w:rPr>
            <w:noProof/>
            <w:webHidden/>
          </w:rPr>
          <w:t>93</w:t>
        </w:r>
        <w:r w:rsidR="00EE01A8">
          <w:rPr>
            <w:noProof/>
            <w:webHidden/>
          </w:rPr>
          <w:fldChar w:fldCharType="end"/>
        </w:r>
      </w:hyperlink>
    </w:p>
    <w:p w14:paraId="23C60383" w14:textId="00027A1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8" w:history="1">
        <w:r w:rsidR="00EE01A8" w:rsidRPr="009034B0">
          <w:rPr>
            <w:rStyle w:val="Hyperlink"/>
            <w:noProof/>
          </w:rPr>
          <w:t>3.25.2 message property</w:t>
        </w:r>
        <w:r w:rsidR="00EE01A8">
          <w:rPr>
            <w:noProof/>
            <w:webHidden/>
          </w:rPr>
          <w:tab/>
        </w:r>
        <w:r w:rsidR="00EE01A8">
          <w:rPr>
            <w:noProof/>
            <w:webHidden/>
          </w:rPr>
          <w:fldChar w:fldCharType="begin"/>
        </w:r>
        <w:r w:rsidR="00EE01A8">
          <w:rPr>
            <w:noProof/>
            <w:webHidden/>
          </w:rPr>
          <w:instrText xml:space="preserve"> PAGEREF _Toc516064278 \h </w:instrText>
        </w:r>
        <w:r w:rsidR="00EE01A8">
          <w:rPr>
            <w:noProof/>
            <w:webHidden/>
          </w:rPr>
        </w:r>
        <w:r w:rsidR="00EE01A8">
          <w:rPr>
            <w:noProof/>
            <w:webHidden/>
          </w:rPr>
          <w:fldChar w:fldCharType="separate"/>
        </w:r>
        <w:r w:rsidR="00EE01A8">
          <w:rPr>
            <w:noProof/>
            <w:webHidden/>
          </w:rPr>
          <w:t>93</w:t>
        </w:r>
        <w:r w:rsidR="00EE01A8">
          <w:rPr>
            <w:noProof/>
            <w:webHidden/>
          </w:rPr>
          <w:fldChar w:fldCharType="end"/>
        </w:r>
      </w:hyperlink>
    </w:p>
    <w:p w14:paraId="7E817547" w14:textId="11AA05E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79" w:history="1">
        <w:r w:rsidR="00EE01A8" w:rsidRPr="009034B0">
          <w:rPr>
            <w:rStyle w:val="Hyperlink"/>
            <w:noProof/>
          </w:rPr>
          <w:t>3.25.3 threadFlows property</w:t>
        </w:r>
        <w:r w:rsidR="00EE01A8">
          <w:rPr>
            <w:noProof/>
            <w:webHidden/>
          </w:rPr>
          <w:tab/>
        </w:r>
        <w:r w:rsidR="00EE01A8">
          <w:rPr>
            <w:noProof/>
            <w:webHidden/>
          </w:rPr>
          <w:fldChar w:fldCharType="begin"/>
        </w:r>
        <w:r w:rsidR="00EE01A8">
          <w:rPr>
            <w:noProof/>
            <w:webHidden/>
          </w:rPr>
          <w:instrText xml:space="preserve"> PAGEREF _Toc516064279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477D29F1" w14:textId="6852266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0" w:history="1">
        <w:r w:rsidR="00EE01A8" w:rsidRPr="009034B0">
          <w:rPr>
            <w:rStyle w:val="Hyperlink"/>
            <w:noProof/>
          </w:rPr>
          <w:t>3.25.4 properties property</w:t>
        </w:r>
        <w:r w:rsidR="00EE01A8">
          <w:rPr>
            <w:noProof/>
            <w:webHidden/>
          </w:rPr>
          <w:tab/>
        </w:r>
        <w:r w:rsidR="00EE01A8">
          <w:rPr>
            <w:noProof/>
            <w:webHidden/>
          </w:rPr>
          <w:fldChar w:fldCharType="begin"/>
        </w:r>
        <w:r w:rsidR="00EE01A8">
          <w:rPr>
            <w:noProof/>
            <w:webHidden/>
          </w:rPr>
          <w:instrText xml:space="preserve"> PAGEREF _Toc516064280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27BED3DA" w14:textId="275DE71C"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81" w:history="1">
        <w:r w:rsidR="00EE01A8" w:rsidRPr="009034B0">
          <w:rPr>
            <w:rStyle w:val="Hyperlink"/>
            <w:noProof/>
          </w:rPr>
          <w:t>3.26 threadFlow object</w:t>
        </w:r>
        <w:r w:rsidR="00EE01A8">
          <w:rPr>
            <w:noProof/>
            <w:webHidden/>
          </w:rPr>
          <w:tab/>
        </w:r>
        <w:r w:rsidR="00EE01A8">
          <w:rPr>
            <w:noProof/>
            <w:webHidden/>
          </w:rPr>
          <w:fldChar w:fldCharType="begin"/>
        </w:r>
        <w:r w:rsidR="00EE01A8">
          <w:rPr>
            <w:noProof/>
            <w:webHidden/>
          </w:rPr>
          <w:instrText xml:space="preserve"> PAGEREF _Toc516064281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5ED208BE" w14:textId="084EC77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2" w:history="1">
        <w:r w:rsidR="00EE01A8" w:rsidRPr="009034B0">
          <w:rPr>
            <w:rStyle w:val="Hyperlink"/>
            <w:noProof/>
          </w:rPr>
          <w:t>3.26.1 General</w:t>
        </w:r>
        <w:r w:rsidR="00EE01A8">
          <w:rPr>
            <w:noProof/>
            <w:webHidden/>
          </w:rPr>
          <w:tab/>
        </w:r>
        <w:r w:rsidR="00EE01A8">
          <w:rPr>
            <w:noProof/>
            <w:webHidden/>
          </w:rPr>
          <w:fldChar w:fldCharType="begin"/>
        </w:r>
        <w:r w:rsidR="00EE01A8">
          <w:rPr>
            <w:noProof/>
            <w:webHidden/>
          </w:rPr>
          <w:instrText xml:space="preserve"> PAGEREF _Toc516064282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3AA643DB" w14:textId="15D68F5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3" w:history="1">
        <w:r w:rsidR="00EE01A8" w:rsidRPr="009034B0">
          <w:rPr>
            <w:rStyle w:val="Hyperlink"/>
            <w:noProof/>
          </w:rPr>
          <w:t>3.26.2 id property</w:t>
        </w:r>
        <w:r w:rsidR="00EE01A8">
          <w:rPr>
            <w:noProof/>
            <w:webHidden/>
          </w:rPr>
          <w:tab/>
        </w:r>
        <w:r w:rsidR="00EE01A8">
          <w:rPr>
            <w:noProof/>
            <w:webHidden/>
          </w:rPr>
          <w:fldChar w:fldCharType="begin"/>
        </w:r>
        <w:r w:rsidR="00EE01A8">
          <w:rPr>
            <w:noProof/>
            <w:webHidden/>
          </w:rPr>
          <w:instrText xml:space="preserve"> PAGEREF _Toc516064283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1785F271" w14:textId="22FC3AC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4" w:history="1">
        <w:r w:rsidR="00EE01A8" w:rsidRPr="009034B0">
          <w:rPr>
            <w:rStyle w:val="Hyperlink"/>
            <w:noProof/>
          </w:rPr>
          <w:t>3.26.3 message property</w:t>
        </w:r>
        <w:r w:rsidR="00EE01A8">
          <w:rPr>
            <w:noProof/>
            <w:webHidden/>
          </w:rPr>
          <w:tab/>
        </w:r>
        <w:r w:rsidR="00EE01A8">
          <w:rPr>
            <w:noProof/>
            <w:webHidden/>
          </w:rPr>
          <w:fldChar w:fldCharType="begin"/>
        </w:r>
        <w:r w:rsidR="00EE01A8">
          <w:rPr>
            <w:noProof/>
            <w:webHidden/>
          </w:rPr>
          <w:instrText xml:space="preserve"> PAGEREF _Toc516064284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08B29047" w14:textId="67D57B0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5" w:history="1">
        <w:r w:rsidR="00EE01A8" w:rsidRPr="009034B0">
          <w:rPr>
            <w:rStyle w:val="Hyperlink"/>
            <w:noProof/>
          </w:rPr>
          <w:t>3.26.4 locations property</w:t>
        </w:r>
        <w:r w:rsidR="00EE01A8">
          <w:rPr>
            <w:noProof/>
            <w:webHidden/>
          </w:rPr>
          <w:tab/>
        </w:r>
        <w:r w:rsidR="00EE01A8">
          <w:rPr>
            <w:noProof/>
            <w:webHidden/>
          </w:rPr>
          <w:fldChar w:fldCharType="begin"/>
        </w:r>
        <w:r w:rsidR="00EE01A8">
          <w:rPr>
            <w:noProof/>
            <w:webHidden/>
          </w:rPr>
          <w:instrText xml:space="preserve"> PAGEREF _Toc516064285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4555A240" w14:textId="726299F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6" w:history="1">
        <w:r w:rsidR="00EE01A8" w:rsidRPr="009034B0">
          <w:rPr>
            <w:rStyle w:val="Hyperlink"/>
            <w:noProof/>
          </w:rPr>
          <w:t>3.26.5 properties property</w:t>
        </w:r>
        <w:r w:rsidR="00EE01A8">
          <w:rPr>
            <w:noProof/>
            <w:webHidden/>
          </w:rPr>
          <w:tab/>
        </w:r>
        <w:r w:rsidR="00EE01A8">
          <w:rPr>
            <w:noProof/>
            <w:webHidden/>
          </w:rPr>
          <w:fldChar w:fldCharType="begin"/>
        </w:r>
        <w:r w:rsidR="00EE01A8">
          <w:rPr>
            <w:noProof/>
            <w:webHidden/>
          </w:rPr>
          <w:instrText xml:space="preserve"> PAGEREF _Toc516064286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013E3C68" w14:textId="7032683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87" w:history="1">
        <w:r w:rsidR="00EE01A8" w:rsidRPr="009034B0">
          <w:rPr>
            <w:rStyle w:val="Hyperlink"/>
            <w:noProof/>
          </w:rPr>
          <w:t>3.27 graph object</w:t>
        </w:r>
        <w:r w:rsidR="00EE01A8">
          <w:rPr>
            <w:noProof/>
            <w:webHidden/>
          </w:rPr>
          <w:tab/>
        </w:r>
        <w:r w:rsidR="00EE01A8">
          <w:rPr>
            <w:noProof/>
            <w:webHidden/>
          </w:rPr>
          <w:fldChar w:fldCharType="begin"/>
        </w:r>
        <w:r w:rsidR="00EE01A8">
          <w:rPr>
            <w:noProof/>
            <w:webHidden/>
          </w:rPr>
          <w:instrText xml:space="preserve"> PAGEREF _Toc516064287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4BA01C60" w14:textId="3FA0743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8" w:history="1">
        <w:r w:rsidR="00EE01A8" w:rsidRPr="009034B0">
          <w:rPr>
            <w:rStyle w:val="Hyperlink"/>
            <w:noProof/>
          </w:rPr>
          <w:t>3.27.1 General</w:t>
        </w:r>
        <w:r w:rsidR="00EE01A8">
          <w:rPr>
            <w:noProof/>
            <w:webHidden/>
          </w:rPr>
          <w:tab/>
        </w:r>
        <w:r w:rsidR="00EE01A8">
          <w:rPr>
            <w:noProof/>
            <w:webHidden/>
          </w:rPr>
          <w:fldChar w:fldCharType="begin"/>
        </w:r>
        <w:r w:rsidR="00EE01A8">
          <w:rPr>
            <w:noProof/>
            <w:webHidden/>
          </w:rPr>
          <w:instrText xml:space="preserve"> PAGEREF _Toc516064288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586D6A5D" w14:textId="52BDCB0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89" w:history="1">
        <w:r w:rsidR="00EE01A8" w:rsidRPr="009034B0">
          <w:rPr>
            <w:rStyle w:val="Hyperlink"/>
            <w:noProof/>
          </w:rPr>
          <w:t>3.27.2 id property</w:t>
        </w:r>
        <w:r w:rsidR="00EE01A8">
          <w:rPr>
            <w:noProof/>
            <w:webHidden/>
          </w:rPr>
          <w:tab/>
        </w:r>
        <w:r w:rsidR="00EE01A8">
          <w:rPr>
            <w:noProof/>
            <w:webHidden/>
          </w:rPr>
          <w:fldChar w:fldCharType="begin"/>
        </w:r>
        <w:r w:rsidR="00EE01A8">
          <w:rPr>
            <w:noProof/>
            <w:webHidden/>
          </w:rPr>
          <w:instrText xml:space="preserve"> PAGEREF _Toc516064289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78964EC5" w14:textId="38C12EB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0" w:history="1">
        <w:r w:rsidR="00EE01A8" w:rsidRPr="009034B0">
          <w:rPr>
            <w:rStyle w:val="Hyperlink"/>
            <w:noProof/>
          </w:rPr>
          <w:t>3.27.3 description property</w:t>
        </w:r>
        <w:r w:rsidR="00EE01A8">
          <w:rPr>
            <w:noProof/>
            <w:webHidden/>
          </w:rPr>
          <w:tab/>
        </w:r>
        <w:r w:rsidR="00EE01A8">
          <w:rPr>
            <w:noProof/>
            <w:webHidden/>
          </w:rPr>
          <w:fldChar w:fldCharType="begin"/>
        </w:r>
        <w:r w:rsidR="00EE01A8">
          <w:rPr>
            <w:noProof/>
            <w:webHidden/>
          </w:rPr>
          <w:instrText xml:space="preserve"> PAGEREF _Toc516064290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3958C55E" w14:textId="2F2BD32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1" w:history="1">
        <w:r w:rsidR="00EE01A8" w:rsidRPr="009034B0">
          <w:rPr>
            <w:rStyle w:val="Hyperlink"/>
            <w:noProof/>
          </w:rPr>
          <w:t>3.27.4 nodes property</w:t>
        </w:r>
        <w:r w:rsidR="00EE01A8">
          <w:rPr>
            <w:noProof/>
            <w:webHidden/>
          </w:rPr>
          <w:tab/>
        </w:r>
        <w:r w:rsidR="00EE01A8">
          <w:rPr>
            <w:noProof/>
            <w:webHidden/>
          </w:rPr>
          <w:fldChar w:fldCharType="begin"/>
        </w:r>
        <w:r w:rsidR="00EE01A8">
          <w:rPr>
            <w:noProof/>
            <w:webHidden/>
          </w:rPr>
          <w:instrText xml:space="preserve"> PAGEREF _Toc516064291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1D986CE9" w14:textId="756806E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2" w:history="1">
        <w:r w:rsidR="00EE01A8" w:rsidRPr="009034B0">
          <w:rPr>
            <w:rStyle w:val="Hyperlink"/>
            <w:noProof/>
          </w:rPr>
          <w:t>3.27.5 edges property</w:t>
        </w:r>
        <w:r w:rsidR="00EE01A8">
          <w:rPr>
            <w:noProof/>
            <w:webHidden/>
          </w:rPr>
          <w:tab/>
        </w:r>
        <w:r w:rsidR="00EE01A8">
          <w:rPr>
            <w:noProof/>
            <w:webHidden/>
          </w:rPr>
          <w:fldChar w:fldCharType="begin"/>
        </w:r>
        <w:r w:rsidR="00EE01A8">
          <w:rPr>
            <w:noProof/>
            <w:webHidden/>
          </w:rPr>
          <w:instrText xml:space="preserve"> PAGEREF _Toc516064292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7B96DE3D" w14:textId="6EFB286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3" w:history="1">
        <w:r w:rsidR="00EE01A8" w:rsidRPr="009034B0">
          <w:rPr>
            <w:rStyle w:val="Hyperlink"/>
            <w:noProof/>
          </w:rPr>
          <w:t>3.27.6 properties property</w:t>
        </w:r>
        <w:r w:rsidR="00EE01A8">
          <w:rPr>
            <w:noProof/>
            <w:webHidden/>
          </w:rPr>
          <w:tab/>
        </w:r>
        <w:r w:rsidR="00EE01A8">
          <w:rPr>
            <w:noProof/>
            <w:webHidden/>
          </w:rPr>
          <w:fldChar w:fldCharType="begin"/>
        </w:r>
        <w:r w:rsidR="00EE01A8">
          <w:rPr>
            <w:noProof/>
            <w:webHidden/>
          </w:rPr>
          <w:instrText xml:space="preserve"> PAGEREF _Toc516064293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65D8C1D2" w14:textId="6E034603"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294" w:history="1">
        <w:r w:rsidR="00EE01A8" w:rsidRPr="009034B0">
          <w:rPr>
            <w:rStyle w:val="Hyperlink"/>
            <w:noProof/>
          </w:rPr>
          <w:t>3.28 node object</w:t>
        </w:r>
        <w:r w:rsidR="00EE01A8">
          <w:rPr>
            <w:noProof/>
            <w:webHidden/>
          </w:rPr>
          <w:tab/>
        </w:r>
        <w:r w:rsidR="00EE01A8">
          <w:rPr>
            <w:noProof/>
            <w:webHidden/>
          </w:rPr>
          <w:fldChar w:fldCharType="begin"/>
        </w:r>
        <w:r w:rsidR="00EE01A8">
          <w:rPr>
            <w:noProof/>
            <w:webHidden/>
          </w:rPr>
          <w:instrText xml:space="preserve"> PAGEREF _Toc516064294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47907246" w14:textId="2283D65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5" w:history="1">
        <w:r w:rsidR="00EE01A8" w:rsidRPr="009034B0">
          <w:rPr>
            <w:rStyle w:val="Hyperlink"/>
            <w:noProof/>
          </w:rPr>
          <w:t>3.28.1 General</w:t>
        </w:r>
        <w:r w:rsidR="00EE01A8">
          <w:rPr>
            <w:noProof/>
            <w:webHidden/>
          </w:rPr>
          <w:tab/>
        </w:r>
        <w:r w:rsidR="00EE01A8">
          <w:rPr>
            <w:noProof/>
            <w:webHidden/>
          </w:rPr>
          <w:fldChar w:fldCharType="begin"/>
        </w:r>
        <w:r w:rsidR="00EE01A8">
          <w:rPr>
            <w:noProof/>
            <w:webHidden/>
          </w:rPr>
          <w:instrText xml:space="preserve"> PAGEREF _Toc516064295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0B7CD13B" w14:textId="1BFF2EA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6" w:history="1">
        <w:r w:rsidR="00EE01A8" w:rsidRPr="009034B0">
          <w:rPr>
            <w:rStyle w:val="Hyperlink"/>
            <w:noProof/>
          </w:rPr>
          <w:t>3.28.2 id property</w:t>
        </w:r>
        <w:r w:rsidR="00EE01A8">
          <w:rPr>
            <w:noProof/>
            <w:webHidden/>
          </w:rPr>
          <w:tab/>
        </w:r>
        <w:r w:rsidR="00EE01A8">
          <w:rPr>
            <w:noProof/>
            <w:webHidden/>
          </w:rPr>
          <w:fldChar w:fldCharType="begin"/>
        </w:r>
        <w:r w:rsidR="00EE01A8">
          <w:rPr>
            <w:noProof/>
            <w:webHidden/>
          </w:rPr>
          <w:instrText xml:space="preserve"> PAGEREF _Toc516064296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4E738A31" w14:textId="6A72FA7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7" w:history="1">
        <w:r w:rsidR="00EE01A8" w:rsidRPr="009034B0">
          <w:rPr>
            <w:rStyle w:val="Hyperlink"/>
            <w:noProof/>
          </w:rPr>
          <w:t>3.28.3 label property</w:t>
        </w:r>
        <w:r w:rsidR="00EE01A8">
          <w:rPr>
            <w:noProof/>
            <w:webHidden/>
          </w:rPr>
          <w:tab/>
        </w:r>
        <w:r w:rsidR="00EE01A8">
          <w:rPr>
            <w:noProof/>
            <w:webHidden/>
          </w:rPr>
          <w:fldChar w:fldCharType="begin"/>
        </w:r>
        <w:r w:rsidR="00EE01A8">
          <w:rPr>
            <w:noProof/>
            <w:webHidden/>
          </w:rPr>
          <w:instrText xml:space="preserve"> PAGEREF _Toc516064297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418957C3" w14:textId="025934C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8" w:history="1">
        <w:r w:rsidR="00EE01A8" w:rsidRPr="009034B0">
          <w:rPr>
            <w:rStyle w:val="Hyperlink"/>
            <w:noProof/>
          </w:rPr>
          <w:t>3.28.4 location property</w:t>
        </w:r>
        <w:r w:rsidR="00EE01A8">
          <w:rPr>
            <w:noProof/>
            <w:webHidden/>
          </w:rPr>
          <w:tab/>
        </w:r>
        <w:r w:rsidR="00EE01A8">
          <w:rPr>
            <w:noProof/>
            <w:webHidden/>
          </w:rPr>
          <w:fldChar w:fldCharType="begin"/>
        </w:r>
        <w:r w:rsidR="00EE01A8">
          <w:rPr>
            <w:noProof/>
            <w:webHidden/>
          </w:rPr>
          <w:instrText xml:space="preserve"> PAGEREF _Toc516064298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4CF8A523" w14:textId="49A6127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299" w:history="1">
        <w:r w:rsidR="00EE01A8" w:rsidRPr="009034B0">
          <w:rPr>
            <w:rStyle w:val="Hyperlink"/>
            <w:noProof/>
          </w:rPr>
          <w:t>3.28.5 children property</w:t>
        </w:r>
        <w:r w:rsidR="00EE01A8">
          <w:rPr>
            <w:noProof/>
            <w:webHidden/>
          </w:rPr>
          <w:tab/>
        </w:r>
        <w:r w:rsidR="00EE01A8">
          <w:rPr>
            <w:noProof/>
            <w:webHidden/>
          </w:rPr>
          <w:fldChar w:fldCharType="begin"/>
        </w:r>
        <w:r w:rsidR="00EE01A8">
          <w:rPr>
            <w:noProof/>
            <w:webHidden/>
          </w:rPr>
          <w:instrText xml:space="preserve"> PAGEREF _Toc516064299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79E40C9F" w14:textId="6268D04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0" w:history="1">
        <w:r w:rsidR="00EE01A8" w:rsidRPr="009034B0">
          <w:rPr>
            <w:rStyle w:val="Hyperlink"/>
            <w:noProof/>
          </w:rPr>
          <w:t>3.28.6 properties property</w:t>
        </w:r>
        <w:r w:rsidR="00EE01A8">
          <w:rPr>
            <w:noProof/>
            <w:webHidden/>
          </w:rPr>
          <w:tab/>
        </w:r>
        <w:r w:rsidR="00EE01A8">
          <w:rPr>
            <w:noProof/>
            <w:webHidden/>
          </w:rPr>
          <w:fldChar w:fldCharType="begin"/>
        </w:r>
        <w:r w:rsidR="00EE01A8">
          <w:rPr>
            <w:noProof/>
            <w:webHidden/>
          </w:rPr>
          <w:instrText xml:space="preserve"> PAGEREF _Toc516064300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3CC538F5" w14:textId="586CED34"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01" w:history="1">
        <w:r w:rsidR="00EE01A8" w:rsidRPr="009034B0">
          <w:rPr>
            <w:rStyle w:val="Hyperlink"/>
            <w:noProof/>
          </w:rPr>
          <w:t>3.29 edge object</w:t>
        </w:r>
        <w:r w:rsidR="00EE01A8">
          <w:rPr>
            <w:noProof/>
            <w:webHidden/>
          </w:rPr>
          <w:tab/>
        </w:r>
        <w:r w:rsidR="00EE01A8">
          <w:rPr>
            <w:noProof/>
            <w:webHidden/>
          </w:rPr>
          <w:fldChar w:fldCharType="begin"/>
        </w:r>
        <w:r w:rsidR="00EE01A8">
          <w:rPr>
            <w:noProof/>
            <w:webHidden/>
          </w:rPr>
          <w:instrText xml:space="preserve"> PAGEREF _Toc516064301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7526D8F5" w14:textId="6165507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2" w:history="1">
        <w:r w:rsidR="00EE01A8" w:rsidRPr="009034B0">
          <w:rPr>
            <w:rStyle w:val="Hyperlink"/>
            <w:noProof/>
          </w:rPr>
          <w:t>3.29.1 General</w:t>
        </w:r>
        <w:r w:rsidR="00EE01A8">
          <w:rPr>
            <w:noProof/>
            <w:webHidden/>
          </w:rPr>
          <w:tab/>
        </w:r>
        <w:r w:rsidR="00EE01A8">
          <w:rPr>
            <w:noProof/>
            <w:webHidden/>
          </w:rPr>
          <w:fldChar w:fldCharType="begin"/>
        </w:r>
        <w:r w:rsidR="00EE01A8">
          <w:rPr>
            <w:noProof/>
            <w:webHidden/>
          </w:rPr>
          <w:instrText xml:space="preserve"> PAGEREF _Toc516064302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6E5E138E" w14:textId="4C13217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3" w:history="1">
        <w:r w:rsidR="00EE01A8" w:rsidRPr="009034B0">
          <w:rPr>
            <w:rStyle w:val="Hyperlink"/>
            <w:noProof/>
          </w:rPr>
          <w:t>3.29.2 id property</w:t>
        </w:r>
        <w:r w:rsidR="00EE01A8">
          <w:rPr>
            <w:noProof/>
            <w:webHidden/>
          </w:rPr>
          <w:tab/>
        </w:r>
        <w:r w:rsidR="00EE01A8">
          <w:rPr>
            <w:noProof/>
            <w:webHidden/>
          </w:rPr>
          <w:fldChar w:fldCharType="begin"/>
        </w:r>
        <w:r w:rsidR="00EE01A8">
          <w:rPr>
            <w:noProof/>
            <w:webHidden/>
          </w:rPr>
          <w:instrText xml:space="preserve"> PAGEREF _Toc516064303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2A2125CC" w14:textId="298049B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4" w:history="1">
        <w:r w:rsidR="00EE01A8" w:rsidRPr="009034B0">
          <w:rPr>
            <w:rStyle w:val="Hyperlink"/>
            <w:noProof/>
          </w:rPr>
          <w:t>3.29.3 label property</w:t>
        </w:r>
        <w:r w:rsidR="00EE01A8">
          <w:rPr>
            <w:noProof/>
            <w:webHidden/>
          </w:rPr>
          <w:tab/>
        </w:r>
        <w:r w:rsidR="00EE01A8">
          <w:rPr>
            <w:noProof/>
            <w:webHidden/>
          </w:rPr>
          <w:fldChar w:fldCharType="begin"/>
        </w:r>
        <w:r w:rsidR="00EE01A8">
          <w:rPr>
            <w:noProof/>
            <w:webHidden/>
          </w:rPr>
          <w:instrText xml:space="preserve"> PAGEREF _Toc516064304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54B3DCA6" w14:textId="44C9BB9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5" w:history="1">
        <w:r w:rsidR="00EE01A8" w:rsidRPr="009034B0">
          <w:rPr>
            <w:rStyle w:val="Hyperlink"/>
            <w:noProof/>
          </w:rPr>
          <w:t>3.29.4 sourceNodeId property</w:t>
        </w:r>
        <w:r w:rsidR="00EE01A8">
          <w:rPr>
            <w:noProof/>
            <w:webHidden/>
          </w:rPr>
          <w:tab/>
        </w:r>
        <w:r w:rsidR="00EE01A8">
          <w:rPr>
            <w:noProof/>
            <w:webHidden/>
          </w:rPr>
          <w:fldChar w:fldCharType="begin"/>
        </w:r>
        <w:r w:rsidR="00EE01A8">
          <w:rPr>
            <w:noProof/>
            <w:webHidden/>
          </w:rPr>
          <w:instrText xml:space="preserve"> PAGEREF _Toc516064305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1324A878" w14:textId="2A69A74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6" w:history="1">
        <w:r w:rsidR="00EE01A8" w:rsidRPr="009034B0">
          <w:rPr>
            <w:rStyle w:val="Hyperlink"/>
            <w:noProof/>
          </w:rPr>
          <w:t>3.29.5 targetNodeId property</w:t>
        </w:r>
        <w:r w:rsidR="00EE01A8">
          <w:rPr>
            <w:noProof/>
            <w:webHidden/>
          </w:rPr>
          <w:tab/>
        </w:r>
        <w:r w:rsidR="00EE01A8">
          <w:rPr>
            <w:noProof/>
            <w:webHidden/>
          </w:rPr>
          <w:fldChar w:fldCharType="begin"/>
        </w:r>
        <w:r w:rsidR="00EE01A8">
          <w:rPr>
            <w:noProof/>
            <w:webHidden/>
          </w:rPr>
          <w:instrText xml:space="preserve"> PAGEREF _Toc516064306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005FC71C" w14:textId="138EBF1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7" w:history="1">
        <w:r w:rsidR="00EE01A8" w:rsidRPr="009034B0">
          <w:rPr>
            <w:rStyle w:val="Hyperlink"/>
            <w:noProof/>
          </w:rPr>
          <w:t>3.29.6 properties property</w:t>
        </w:r>
        <w:r w:rsidR="00EE01A8">
          <w:rPr>
            <w:noProof/>
            <w:webHidden/>
          </w:rPr>
          <w:tab/>
        </w:r>
        <w:r w:rsidR="00EE01A8">
          <w:rPr>
            <w:noProof/>
            <w:webHidden/>
          </w:rPr>
          <w:fldChar w:fldCharType="begin"/>
        </w:r>
        <w:r w:rsidR="00EE01A8">
          <w:rPr>
            <w:noProof/>
            <w:webHidden/>
          </w:rPr>
          <w:instrText xml:space="preserve"> PAGEREF _Toc516064307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75662388" w14:textId="5B85A891"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08" w:history="1">
        <w:r w:rsidR="00EE01A8" w:rsidRPr="009034B0">
          <w:rPr>
            <w:rStyle w:val="Hyperlink"/>
            <w:noProof/>
          </w:rPr>
          <w:t>3.30 graphTraversal object</w:t>
        </w:r>
        <w:r w:rsidR="00EE01A8">
          <w:rPr>
            <w:noProof/>
            <w:webHidden/>
          </w:rPr>
          <w:tab/>
        </w:r>
        <w:r w:rsidR="00EE01A8">
          <w:rPr>
            <w:noProof/>
            <w:webHidden/>
          </w:rPr>
          <w:fldChar w:fldCharType="begin"/>
        </w:r>
        <w:r w:rsidR="00EE01A8">
          <w:rPr>
            <w:noProof/>
            <w:webHidden/>
          </w:rPr>
          <w:instrText xml:space="preserve"> PAGEREF _Toc516064308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6A6E189C" w14:textId="29C5803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09" w:history="1">
        <w:r w:rsidR="00EE01A8" w:rsidRPr="009034B0">
          <w:rPr>
            <w:rStyle w:val="Hyperlink"/>
            <w:noProof/>
          </w:rPr>
          <w:t>3.30.1 General</w:t>
        </w:r>
        <w:r w:rsidR="00EE01A8">
          <w:rPr>
            <w:noProof/>
            <w:webHidden/>
          </w:rPr>
          <w:tab/>
        </w:r>
        <w:r w:rsidR="00EE01A8">
          <w:rPr>
            <w:noProof/>
            <w:webHidden/>
          </w:rPr>
          <w:fldChar w:fldCharType="begin"/>
        </w:r>
        <w:r w:rsidR="00EE01A8">
          <w:rPr>
            <w:noProof/>
            <w:webHidden/>
          </w:rPr>
          <w:instrText xml:space="preserve"> PAGEREF _Toc516064309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1CB2F8CF" w14:textId="4EEC591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0" w:history="1">
        <w:r w:rsidR="00EE01A8" w:rsidRPr="009034B0">
          <w:rPr>
            <w:rStyle w:val="Hyperlink"/>
            <w:noProof/>
          </w:rPr>
          <w:t>3.30.2 graphId property</w:t>
        </w:r>
        <w:r w:rsidR="00EE01A8">
          <w:rPr>
            <w:noProof/>
            <w:webHidden/>
          </w:rPr>
          <w:tab/>
        </w:r>
        <w:r w:rsidR="00EE01A8">
          <w:rPr>
            <w:noProof/>
            <w:webHidden/>
          </w:rPr>
          <w:fldChar w:fldCharType="begin"/>
        </w:r>
        <w:r w:rsidR="00EE01A8">
          <w:rPr>
            <w:noProof/>
            <w:webHidden/>
          </w:rPr>
          <w:instrText xml:space="preserve"> PAGEREF _Toc516064310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18FFD267" w14:textId="002442F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1" w:history="1">
        <w:r w:rsidR="00EE01A8" w:rsidRPr="009034B0">
          <w:rPr>
            <w:rStyle w:val="Hyperlink"/>
            <w:noProof/>
          </w:rPr>
          <w:t>3.30.3 description property</w:t>
        </w:r>
        <w:r w:rsidR="00EE01A8">
          <w:rPr>
            <w:noProof/>
            <w:webHidden/>
          </w:rPr>
          <w:tab/>
        </w:r>
        <w:r w:rsidR="00EE01A8">
          <w:rPr>
            <w:noProof/>
            <w:webHidden/>
          </w:rPr>
          <w:fldChar w:fldCharType="begin"/>
        </w:r>
        <w:r w:rsidR="00EE01A8">
          <w:rPr>
            <w:noProof/>
            <w:webHidden/>
          </w:rPr>
          <w:instrText xml:space="preserve"> PAGEREF _Toc516064311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29376B8C" w14:textId="744C8F0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2" w:history="1">
        <w:r w:rsidR="00EE01A8" w:rsidRPr="009034B0">
          <w:rPr>
            <w:rStyle w:val="Hyperlink"/>
            <w:noProof/>
          </w:rPr>
          <w:t>3.30.4 initialState property</w:t>
        </w:r>
        <w:r w:rsidR="00EE01A8">
          <w:rPr>
            <w:noProof/>
            <w:webHidden/>
          </w:rPr>
          <w:tab/>
        </w:r>
        <w:r w:rsidR="00EE01A8">
          <w:rPr>
            <w:noProof/>
            <w:webHidden/>
          </w:rPr>
          <w:fldChar w:fldCharType="begin"/>
        </w:r>
        <w:r w:rsidR="00EE01A8">
          <w:rPr>
            <w:noProof/>
            <w:webHidden/>
          </w:rPr>
          <w:instrText xml:space="preserve"> PAGEREF _Toc516064312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4E25A131" w14:textId="46BFCB1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3" w:history="1">
        <w:r w:rsidR="00EE01A8" w:rsidRPr="009034B0">
          <w:rPr>
            <w:rStyle w:val="Hyperlink"/>
            <w:noProof/>
          </w:rPr>
          <w:t>3.30.5 edgeTraversals property</w:t>
        </w:r>
        <w:r w:rsidR="00EE01A8">
          <w:rPr>
            <w:noProof/>
            <w:webHidden/>
          </w:rPr>
          <w:tab/>
        </w:r>
        <w:r w:rsidR="00EE01A8">
          <w:rPr>
            <w:noProof/>
            <w:webHidden/>
          </w:rPr>
          <w:fldChar w:fldCharType="begin"/>
        </w:r>
        <w:r w:rsidR="00EE01A8">
          <w:rPr>
            <w:noProof/>
            <w:webHidden/>
          </w:rPr>
          <w:instrText xml:space="preserve"> PAGEREF _Toc516064313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14A5ABA5" w14:textId="64841F6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4" w:history="1">
        <w:r w:rsidR="00EE01A8" w:rsidRPr="009034B0">
          <w:rPr>
            <w:rStyle w:val="Hyperlink"/>
            <w:noProof/>
          </w:rPr>
          <w:t>3.30.6 properties property</w:t>
        </w:r>
        <w:r w:rsidR="00EE01A8">
          <w:rPr>
            <w:noProof/>
            <w:webHidden/>
          </w:rPr>
          <w:tab/>
        </w:r>
        <w:r w:rsidR="00EE01A8">
          <w:rPr>
            <w:noProof/>
            <w:webHidden/>
          </w:rPr>
          <w:fldChar w:fldCharType="begin"/>
        </w:r>
        <w:r w:rsidR="00EE01A8">
          <w:rPr>
            <w:noProof/>
            <w:webHidden/>
          </w:rPr>
          <w:instrText xml:space="preserve"> PAGEREF _Toc516064314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32B6A06D" w14:textId="0AB8003E"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15" w:history="1">
        <w:r w:rsidR="00EE01A8" w:rsidRPr="009034B0">
          <w:rPr>
            <w:rStyle w:val="Hyperlink"/>
            <w:noProof/>
          </w:rPr>
          <w:t>3.31 edgeTraversal object</w:t>
        </w:r>
        <w:r w:rsidR="00EE01A8">
          <w:rPr>
            <w:noProof/>
            <w:webHidden/>
          </w:rPr>
          <w:tab/>
        </w:r>
        <w:r w:rsidR="00EE01A8">
          <w:rPr>
            <w:noProof/>
            <w:webHidden/>
          </w:rPr>
          <w:fldChar w:fldCharType="begin"/>
        </w:r>
        <w:r w:rsidR="00EE01A8">
          <w:rPr>
            <w:noProof/>
            <w:webHidden/>
          </w:rPr>
          <w:instrText xml:space="preserve"> PAGEREF _Toc516064315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23353404" w14:textId="12FBBDE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6" w:history="1">
        <w:r w:rsidR="00EE01A8" w:rsidRPr="009034B0">
          <w:rPr>
            <w:rStyle w:val="Hyperlink"/>
            <w:noProof/>
          </w:rPr>
          <w:t>3.31.1 General</w:t>
        </w:r>
        <w:r w:rsidR="00EE01A8">
          <w:rPr>
            <w:noProof/>
            <w:webHidden/>
          </w:rPr>
          <w:tab/>
        </w:r>
        <w:r w:rsidR="00EE01A8">
          <w:rPr>
            <w:noProof/>
            <w:webHidden/>
          </w:rPr>
          <w:fldChar w:fldCharType="begin"/>
        </w:r>
        <w:r w:rsidR="00EE01A8">
          <w:rPr>
            <w:noProof/>
            <w:webHidden/>
          </w:rPr>
          <w:instrText xml:space="preserve"> PAGEREF _Toc516064316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4B193CB1" w14:textId="6857407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7" w:history="1">
        <w:r w:rsidR="00EE01A8" w:rsidRPr="009034B0">
          <w:rPr>
            <w:rStyle w:val="Hyperlink"/>
            <w:noProof/>
          </w:rPr>
          <w:t>3.31.2 edgeId property</w:t>
        </w:r>
        <w:r w:rsidR="00EE01A8">
          <w:rPr>
            <w:noProof/>
            <w:webHidden/>
          </w:rPr>
          <w:tab/>
        </w:r>
        <w:r w:rsidR="00EE01A8">
          <w:rPr>
            <w:noProof/>
            <w:webHidden/>
          </w:rPr>
          <w:fldChar w:fldCharType="begin"/>
        </w:r>
        <w:r w:rsidR="00EE01A8">
          <w:rPr>
            <w:noProof/>
            <w:webHidden/>
          </w:rPr>
          <w:instrText xml:space="preserve"> PAGEREF _Toc516064317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223A37D5" w14:textId="370FF61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8" w:history="1">
        <w:r w:rsidR="00EE01A8" w:rsidRPr="009034B0">
          <w:rPr>
            <w:rStyle w:val="Hyperlink"/>
            <w:noProof/>
          </w:rPr>
          <w:t>3.31.3 message property</w:t>
        </w:r>
        <w:r w:rsidR="00EE01A8">
          <w:rPr>
            <w:noProof/>
            <w:webHidden/>
          </w:rPr>
          <w:tab/>
        </w:r>
        <w:r w:rsidR="00EE01A8">
          <w:rPr>
            <w:noProof/>
            <w:webHidden/>
          </w:rPr>
          <w:fldChar w:fldCharType="begin"/>
        </w:r>
        <w:r w:rsidR="00EE01A8">
          <w:rPr>
            <w:noProof/>
            <w:webHidden/>
          </w:rPr>
          <w:instrText xml:space="preserve"> PAGEREF _Toc516064318 \h </w:instrText>
        </w:r>
        <w:r w:rsidR="00EE01A8">
          <w:rPr>
            <w:noProof/>
            <w:webHidden/>
          </w:rPr>
        </w:r>
        <w:r w:rsidR="00EE01A8">
          <w:rPr>
            <w:noProof/>
            <w:webHidden/>
          </w:rPr>
          <w:fldChar w:fldCharType="separate"/>
        </w:r>
        <w:r w:rsidR="00EE01A8">
          <w:rPr>
            <w:noProof/>
            <w:webHidden/>
          </w:rPr>
          <w:t>100</w:t>
        </w:r>
        <w:r w:rsidR="00EE01A8">
          <w:rPr>
            <w:noProof/>
            <w:webHidden/>
          </w:rPr>
          <w:fldChar w:fldCharType="end"/>
        </w:r>
      </w:hyperlink>
    </w:p>
    <w:p w14:paraId="2E7C9E94" w14:textId="4ACA230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19" w:history="1">
        <w:r w:rsidR="00EE01A8" w:rsidRPr="009034B0">
          <w:rPr>
            <w:rStyle w:val="Hyperlink"/>
            <w:noProof/>
          </w:rPr>
          <w:t>3.31.4 finalState property</w:t>
        </w:r>
        <w:r w:rsidR="00EE01A8">
          <w:rPr>
            <w:noProof/>
            <w:webHidden/>
          </w:rPr>
          <w:tab/>
        </w:r>
        <w:r w:rsidR="00EE01A8">
          <w:rPr>
            <w:noProof/>
            <w:webHidden/>
          </w:rPr>
          <w:fldChar w:fldCharType="begin"/>
        </w:r>
        <w:r w:rsidR="00EE01A8">
          <w:rPr>
            <w:noProof/>
            <w:webHidden/>
          </w:rPr>
          <w:instrText xml:space="preserve"> PAGEREF _Toc516064319 \h </w:instrText>
        </w:r>
        <w:r w:rsidR="00EE01A8">
          <w:rPr>
            <w:noProof/>
            <w:webHidden/>
          </w:rPr>
        </w:r>
        <w:r w:rsidR="00EE01A8">
          <w:rPr>
            <w:noProof/>
            <w:webHidden/>
          </w:rPr>
          <w:fldChar w:fldCharType="separate"/>
        </w:r>
        <w:r w:rsidR="00EE01A8">
          <w:rPr>
            <w:noProof/>
            <w:webHidden/>
          </w:rPr>
          <w:t>100</w:t>
        </w:r>
        <w:r w:rsidR="00EE01A8">
          <w:rPr>
            <w:noProof/>
            <w:webHidden/>
          </w:rPr>
          <w:fldChar w:fldCharType="end"/>
        </w:r>
      </w:hyperlink>
    </w:p>
    <w:p w14:paraId="7DDC5014" w14:textId="28E7343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0" w:history="1">
        <w:r w:rsidR="00EE01A8" w:rsidRPr="009034B0">
          <w:rPr>
            <w:rStyle w:val="Hyperlink"/>
            <w:noProof/>
          </w:rPr>
          <w:t>3.31.5 stepOverEdgeCount property</w:t>
        </w:r>
        <w:r w:rsidR="00EE01A8">
          <w:rPr>
            <w:noProof/>
            <w:webHidden/>
          </w:rPr>
          <w:tab/>
        </w:r>
        <w:r w:rsidR="00EE01A8">
          <w:rPr>
            <w:noProof/>
            <w:webHidden/>
          </w:rPr>
          <w:fldChar w:fldCharType="begin"/>
        </w:r>
        <w:r w:rsidR="00EE01A8">
          <w:rPr>
            <w:noProof/>
            <w:webHidden/>
          </w:rPr>
          <w:instrText xml:space="preserve"> PAGEREF _Toc516064320 \h </w:instrText>
        </w:r>
        <w:r w:rsidR="00EE01A8">
          <w:rPr>
            <w:noProof/>
            <w:webHidden/>
          </w:rPr>
        </w:r>
        <w:r w:rsidR="00EE01A8">
          <w:rPr>
            <w:noProof/>
            <w:webHidden/>
          </w:rPr>
          <w:fldChar w:fldCharType="separate"/>
        </w:r>
        <w:r w:rsidR="00EE01A8">
          <w:rPr>
            <w:noProof/>
            <w:webHidden/>
          </w:rPr>
          <w:t>100</w:t>
        </w:r>
        <w:r w:rsidR="00EE01A8">
          <w:rPr>
            <w:noProof/>
            <w:webHidden/>
          </w:rPr>
          <w:fldChar w:fldCharType="end"/>
        </w:r>
      </w:hyperlink>
    </w:p>
    <w:p w14:paraId="07F917F0" w14:textId="314D9ED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1" w:history="1">
        <w:r w:rsidR="00EE01A8" w:rsidRPr="009034B0">
          <w:rPr>
            <w:rStyle w:val="Hyperlink"/>
            <w:noProof/>
          </w:rPr>
          <w:t>3.31.6 properties property</w:t>
        </w:r>
        <w:r w:rsidR="00EE01A8">
          <w:rPr>
            <w:noProof/>
            <w:webHidden/>
          </w:rPr>
          <w:tab/>
        </w:r>
        <w:r w:rsidR="00EE01A8">
          <w:rPr>
            <w:noProof/>
            <w:webHidden/>
          </w:rPr>
          <w:fldChar w:fldCharType="begin"/>
        </w:r>
        <w:r w:rsidR="00EE01A8">
          <w:rPr>
            <w:noProof/>
            <w:webHidden/>
          </w:rPr>
          <w:instrText xml:space="preserve"> PAGEREF _Toc516064321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7A1811A6" w14:textId="54E33B76"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22" w:history="1">
        <w:r w:rsidR="00EE01A8" w:rsidRPr="009034B0">
          <w:rPr>
            <w:rStyle w:val="Hyperlink"/>
            <w:noProof/>
          </w:rPr>
          <w:t>3.32 stack object</w:t>
        </w:r>
        <w:r w:rsidR="00EE01A8">
          <w:rPr>
            <w:noProof/>
            <w:webHidden/>
          </w:rPr>
          <w:tab/>
        </w:r>
        <w:r w:rsidR="00EE01A8">
          <w:rPr>
            <w:noProof/>
            <w:webHidden/>
          </w:rPr>
          <w:fldChar w:fldCharType="begin"/>
        </w:r>
        <w:r w:rsidR="00EE01A8">
          <w:rPr>
            <w:noProof/>
            <w:webHidden/>
          </w:rPr>
          <w:instrText xml:space="preserve"> PAGEREF _Toc516064322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086A07BE" w14:textId="5B848A5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3" w:history="1">
        <w:r w:rsidR="00EE01A8" w:rsidRPr="009034B0">
          <w:rPr>
            <w:rStyle w:val="Hyperlink"/>
            <w:noProof/>
          </w:rPr>
          <w:t>3.32.1 General</w:t>
        </w:r>
        <w:r w:rsidR="00EE01A8">
          <w:rPr>
            <w:noProof/>
            <w:webHidden/>
          </w:rPr>
          <w:tab/>
        </w:r>
        <w:r w:rsidR="00EE01A8">
          <w:rPr>
            <w:noProof/>
            <w:webHidden/>
          </w:rPr>
          <w:fldChar w:fldCharType="begin"/>
        </w:r>
        <w:r w:rsidR="00EE01A8">
          <w:rPr>
            <w:noProof/>
            <w:webHidden/>
          </w:rPr>
          <w:instrText xml:space="preserve"> PAGEREF _Toc516064323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66B7B001" w14:textId="21E10A2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4" w:history="1">
        <w:r w:rsidR="00EE01A8" w:rsidRPr="009034B0">
          <w:rPr>
            <w:rStyle w:val="Hyperlink"/>
            <w:noProof/>
          </w:rPr>
          <w:t>3.32.2 message property</w:t>
        </w:r>
        <w:r w:rsidR="00EE01A8">
          <w:rPr>
            <w:noProof/>
            <w:webHidden/>
          </w:rPr>
          <w:tab/>
        </w:r>
        <w:r w:rsidR="00EE01A8">
          <w:rPr>
            <w:noProof/>
            <w:webHidden/>
          </w:rPr>
          <w:fldChar w:fldCharType="begin"/>
        </w:r>
        <w:r w:rsidR="00EE01A8">
          <w:rPr>
            <w:noProof/>
            <w:webHidden/>
          </w:rPr>
          <w:instrText xml:space="preserve"> PAGEREF _Toc516064324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2FE8081B" w14:textId="558D33F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5" w:history="1">
        <w:r w:rsidR="00EE01A8" w:rsidRPr="009034B0">
          <w:rPr>
            <w:rStyle w:val="Hyperlink"/>
            <w:noProof/>
          </w:rPr>
          <w:t>3.32.3 frames property</w:t>
        </w:r>
        <w:r w:rsidR="00EE01A8">
          <w:rPr>
            <w:noProof/>
            <w:webHidden/>
          </w:rPr>
          <w:tab/>
        </w:r>
        <w:r w:rsidR="00EE01A8">
          <w:rPr>
            <w:noProof/>
            <w:webHidden/>
          </w:rPr>
          <w:fldChar w:fldCharType="begin"/>
        </w:r>
        <w:r w:rsidR="00EE01A8">
          <w:rPr>
            <w:noProof/>
            <w:webHidden/>
          </w:rPr>
          <w:instrText xml:space="preserve"> PAGEREF _Toc516064325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738BC34E" w14:textId="1F412BF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6" w:history="1">
        <w:r w:rsidR="00EE01A8" w:rsidRPr="009034B0">
          <w:rPr>
            <w:rStyle w:val="Hyperlink"/>
            <w:noProof/>
          </w:rPr>
          <w:t>3.32.4 properties property</w:t>
        </w:r>
        <w:r w:rsidR="00EE01A8">
          <w:rPr>
            <w:noProof/>
            <w:webHidden/>
          </w:rPr>
          <w:tab/>
        </w:r>
        <w:r w:rsidR="00EE01A8">
          <w:rPr>
            <w:noProof/>
            <w:webHidden/>
          </w:rPr>
          <w:fldChar w:fldCharType="begin"/>
        </w:r>
        <w:r w:rsidR="00EE01A8">
          <w:rPr>
            <w:noProof/>
            <w:webHidden/>
          </w:rPr>
          <w:instrText xml:space="preserve"> PAGEREF _Toc516064326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53D07CD3" w14:textId="40FB75DF"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27" w:history="1">
        <w:r w:rsidR="00EE01A8" w:rsidRPr="009034B0">
          <w:rPr>
            <w:rStyle w:val="Hyperlink"/>
            <w:noProof/>
          </w:rPr>
          <w:t>3.33 stackFrame object</w:t>
        </w:r>
        <w:r w:rsidR="00EE01A8">
          <w:rPr>
            <w:noProof/>
            <w:webHidden/>
          </w:rPr>
          <w:tab/>
        </w:r>
        <w:r w:rsidR="00EE01A8">
          <w:rPr>
            <w:noProof/>
            <w:webHidden/>
          </w:rPr>
          <w:fldChar w:fldCharType="begin"/>
        </w:r>
        <w:r w:rsidR="00EE01A8">
          <w:rPr>
            <w:noProof/>
            <w:webHidden/>
          </w:rPr>
          <w:instrText xml:space="preserve"> PAGEREF _Toc516064327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00517D4D" w14:textId="6FC5100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8" w:history="1">
        <w:r w:rsidR="00EE01A8" w:rsidRPr="009034B0">
          <w:rPr>
            <w:rStyle w:val="Hyperlink"/>
            <w:noProof/>
          </w:rPr>
          <w:t>3.33.1 General</w:t>
        </w:r>
        <w:r w:rsidR="00EE01A8">
          <w:rPr>
            <w:noProof/>
            <w:webHidden/>
          </w:rPr>
          <w:tab/>
        </w:r>
        <w:r w:rsidR="00EE01A8">
          <w:rPr>
            <w:noProof/>
            <w:webHidden/>
          </w:rPr>
          <w:fldChar w:fldCharType="begin"/>
        </w:r>
        <w:r w:rsidR="00EE01A8">
          <w:rPr>
            <w:noProof/>
            <w:webHidden/>
          </w:rPr>
          <w:instrText xml:space="preserve"> PAGEREF _Toc516064328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5140B3DC" w14:textId="2CCC2CB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29" w:history="1">
        <w:r w:rsidR="00EE01A8" w:rsidRPr="009034B0">
          <w:rPr>
            <w:rStyle w:val="Hyperlink"/>
            <w:noProof/>
          </w:rPr>
          <w:t>3.33.2 location property</w:t>
        </w:r>
        <w:r w:rsidR="00EE01A8">
          <w:rPr>
            <w:noProof/>
            <w:webHidden/>
          </w:rPr>
          <w:tab/>
        </w:r>
        <w:r w:rsidR="00EE01A8">
          <w:rPr>
            <w:noProof/>
            <w:webHidden/>
          </w:rPr>
          <w:fldChar w:fldCharType="begin"/>
        </w:r>
        <w:r w:rsidR="00EE01A8">
          <w:rPr>
            <w:noProof/>
            <w:webHidden/>
          </w:rPr>
          <w:instrText xml:space="preserve"> PAGEREF _Toc516064329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3A40E44D" w14:textId="31BDA37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0" w:history="1">
        <w:r w:rsidR="00EE01A8" w:rsidRPr="009034B0">
          <w:rPr>
            <w:rStyle w:val="Hyperlink"/>
            <w:noProof/>
          </w:rPr>
          <w:t>3.33.3 module property</w:t>
        </w:r>
        <w:r w:rsidR="00EE01A8">
          <w:rPr>
            <w:noProof/>
            <w:webHidden/>
          </w:rPr>
          <w:tab/>
        </w:r>
        <w:r w:rsidR="00EE01A8">
          <w:rPr>
            <w:noProof/>
            <w:webHidden/>
          </w:rPr>
          <w:fldChar w:fldCharType="begin"/>
        </w:r>
        <w:r w:rsidR="00EE01A8">
          <w:rPr>
            <w:noProof/>
            <w:webHidden/>
          </w:rPr>
          <w:instrText xml:space="preserve"> PAGEREF _Toc516064330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66833CFB" w14:textId="30CF262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1" w:history="1">
        <w:r w:rsidR="00EE01A8" w:rsidRPr="009034B0">
          <w:rPr>
            <w:rStyle w:val="Hyperlink"/>
            <w:noProof/>
          </w:rPr>
          <w:t>3.33.4 threadId property</w:t>
        </w:r>
        <w:r w:rsidR="00EE01A8">
          <w:rPr>
            <w:noProof/>
            <w:webHidden/>
          </w:rPr>
          <w:tab/>
        </w:r>
        <w:r w:rsidR="00EE01A8">
          <w:rPr>
            <w:noProof/>
            <w:webHidden/>
          </w:rPr>
          <w:fldChar w:fldCharType="begin"/>
        </w:r>
        <w:r w:rsidR="00EE01A8">
          <w:rPr>
            <w:noProof/>
            <w:webHidden/>
          </w:rPr>
          <w:instrText xml:space="preserve"> PAGEREF _Toc516064331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53C74F4F" w14:textId="2B6A7DD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2" w:history="1">
        <w:r w:rsidR="00EE01A8" w:rsidRPr="009034B0">
          <w:rPr>
            <w:rStyle w:val="Hyperlink"/>
            <w:noProof/>
          </w:rPr>
          <w:t>3.33.5 address property</w:t>
        </w:r>
        <w:r w:rsidR="00EE01A8">
          <w:rPr>
            <w:noProof/>
            <w:webHidden/>
          </w:rPr>
          <w:tab/>
        </w:r>
        <w:r w:rsidR="00EE01A8">
          <w:rPr>
            <w:noProof/>
            <w:webHidden/>
          </w:rPr>
          <w:fldChar w:fldCharType="begin"/>
        </w:r>
        <w:r w:rsidR="00EE01A8">
          <w:rPr>
            <w:noProof/>
            <w:webHidden/>
          </w:rPr>
          <w:instrText xml:space="preserve"> PAGEREF _Toc516064332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203A79A5" w14:textId="18C8B12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3" w:history="1">
        <w:r w:rsidR="00EE01A8" w:rsidRPr="009034B0">
          <w:rPr>
            <w:rStyle w:val="Hyperlink"/>
            <w:noProof/>
          </w:rPr>
          <w:t>3.33.6 offset property</w:t>
        </w:r>
        <w:r w:rsidR="00EE01A8">
          <w:rPr>
            <w:noProof/>
            <w:webHidden/>
          </w:rPr>
          <w:tab/>
        </w:r>
        <w:r w:rsidR="00EE01A8">
          <w:rPr>
            <w:noProof/>
            <w:webHidden/>
          </w:rPr>
          <w:fldChar w:fldCharType="begin"/>
        </w:r>
        <w:r w:rsidR="00EE01A8">
          <w:rPr>
            <w:noProof/>
            <w:webHidden/>
          </w:rPr>
          <w:instrText xml:space="preserve"> PAGEREF _Toc516064333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7E5970A6" w14:textId="5306A6F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4" w:history="1">
        <w:r w:rsidR="00EE01A8" w:rsidRPr="009034B0">
          <w:rPr>
            <w:rStyle w:val="Hyperlink"/>
            <w:noProof/>
          </w:rPr>
          <w:t>3.33.7 parameters property</w:t>
        </w:r>
        <w:r w:rsidR="00EE01A8">
          <w:rPr>
            <w:noProof/>
            <w:webHidden/>
          </w:rPr>
          <w:tab/>
        </w:r>
        <w:r w:rsidR="00EE01A8">
          <w:rPr>
            <w:noProof/>
            <w:webHidden/>
          </w:rPr>
          <w:fldChar w:fldCharType="begin"/>
        </w:r>
        <w:r w:rsidR="00EE01A8">
          <w:rPr>
            <w:noProof/>
            <w:webHidden/>
          </w:rPr>
          <w:instrText xml:space="preserve"> PAGEREF _Toc516064334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48439BF9" w14:textId="78009E4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5" w:history="1">
        <w:r w:rsidR="00EE01A8" w:rsidRPr="009034B0">
          <w:rPr>
            <w:rStyle w:val="Hyperlink"/>
            <w:noProof/>
          </w:rPr>
          <w:t>3.33.8 properties property</w:t>
        </w:r>
        <w:r w:rsidR="00EE01A8">
          <w:rPr>
            <w:noProof/>
            <w:webHidden/>
          </w:rPr>
          <w:tab/>
        </w:r>
        <w:r w:rsidR="00EE01A8">
          <w:rPr>
            <w:noProof/>
            <w:webHidden/>
          </w:rPr>
          <w:fldChar w:fldCharType="begin"/>
        </w:r>
        <w:r w:rsidR="00EE01A8">
          <w:rPr>
            <w:noProof/>
            <w:webHidden/>
          </w:rPr>
          <w:instrText xml:space="preserve"> PAGEREF _Toc516064335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64C3691C" w14:textId="2988301E"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36" w:history="1">
        <w:r w:rsidR="00EE01A8" w:rsidRPr="009034B0">
          <w:rPr>
            <w:rStyle w:val="Hyperlink"/>
            <w:noProof/>
          </w:rPr>
          <w:t>3.34 threadFlowLocation object</w:t>
        </w:r>
        <w:r w:rsidR="00EE01A8">
          <w:rPr>
            <w:noProof/>
            <w:webHidden/>
          </w:rPr>
          <w:tab/>
        </w:r>
        <w:r w:rsidR="00EE01A8">
          <w:rPr>
            <w:noProof/>
            <w:webHidden/>
          </w:rPr>
          <w:fldChar w:fldCharType="begin"/>
        </w:r>
        <w:r w:rsidR="00EE01A8">
          <w:rPr>
            <w:noProof/>
            <w:webHidden/>
          </w:rPr>
          <w:instrText xml:space="preserve"> PAGEREF _Toc516064336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37A44637" w14:textId="260973A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7" w:history="1">
        <w:r w:rsidR="00EE01A8" w:rsidRPr="009034B0">
          <w:rPr>
            <w:rStyle w:val="Hyperlink"/>
            <w:noProof/>
          </w:rPr>
          <w:t>3.34.1 General</w:t>
        </w:r>
        <w:r w:rsidR="00EE01A8">
          <w:rPr>
            <w:noProof/>
            <w:webHidden/>
          </w:rPr>
          <w:tab/>
        </w:r>
        <w:r w:rsidR="00EE01A8">
          <w:rPr>
            <w:noProof/>
            <w:webHidden/>
          </w:rPr>
          <w:fldChar w:fldCharType="begin"/>
        </w:r>
        <w:r w:rsidR="00EE01A8">
          <w:rPr>
            <w:noProof/>
            <w:webHidden/>
          </w:rPr>
          <w:instrText xml:space="preserve"> PAGEREF _Toc516064337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34268D2A" w14:textId="57E329D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8" w:history="1">
        <w:r w:rsidR="00EE01A8" w:rsidRPr="009034B0">
          <w:rPr>
            <w:rStyle w:val="Hyperlink"/>
            <w:noProof/>
          </w:rPr>
          <w:t>3.34.2 step property</w:t>
        </w:r>
        <w:r w:rsidR="00EE01A8">
          <w:rPr>
            <w:noProof/>
            <w:webHidden/>
          </w:rPr>
          <w:tab/>
        </w:r>
        <w:r w:rsidR="00EE01A8">
          <w:rPr>
            <w:noProof/>
            <w:webHidden/>
          </w:rPr>
          <w:fldChar w:fldCharType="begin"/>
        </w:r>
        <w:r w:rsidR="00EE01A8">
          <w:rPr>
            <w:noProof/>
            <w:webHidden/>
          </w:rPr>
          <w:instrText xml:space="preserve"> PAGEREF _Toc516064338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46024E49" w14:textId="6E5050E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39" w:history="1">
        <w:r w:rsidR="00EE01A8" w:rsidRPr="009034B0">
          <w:rPr>
            <w:rStyle w:val="Hyperlink"/>
            <w:noProof/>
          </w:rPr>
          <w:t>3.34.3 location property</w:t>
        </w:r>
        <w:r w:rsidR="00EE01A8">
          <w:rPr>
            <w:noProof/>
            <w:webHidden/>
          </w:rPr>
          <w:tab/>
        </w:r>
        <w:r w:rsidR="00EE01A8">
          <w:rPr>
            <w:noProof/>
            <w:webHidden/>
          </w:rPr>
          <w:fldChar w:fldCharType="begin"/>
        </w:r>
        <w:r w:rsidR="00EE01A8">
          <w:rPr>
            <w:noProof/>
            <w:webHidden/>
          </w:rPr>
          <w:instrText xml:space="preserve"> PAGEREF _Toc516064339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6182320A" w14:textId="121DBBE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0" w:history="1">
        <w:r w:rsidR="00EE01A8" w:rsidRPr="009034B0">
          <w:rPr>
            <w:rStyle w:val="Hyperlink"/>
            <w:noProof/>
          </w:rPr>
          <w:t>3.34.4 module property</w:t>
        </w:r>
        <w:r w:rsidR="00EE01A8">
          <w:rPr>
            <w:noProof/>
            <w:webHidden/>
          </w:rPr>
          <w:tab/>
        </w:r>
        <w:r w:rsidR="00EE01A8">
          <w:rPr>
            <w:noProof/>
            <w:webHidden/>
          </w:rPr>
          <w:fldChar w:fldCharType="begin"/>
        </w:r>
        <w:r w:rsidR="00EE01A8">
          <w:rPr>
            <w:noProof/>
            <w:webHidden/>
          </w:rPr>
          <w:instrText xml:space="preserve"> PAGEREF _Toc516064340 \h </w:instrText>
        </w:r>
        <w:r w:rsidR="00EE01A8">
          <w:rPr>
            <w:noProof/>
            <w:webHidden/>
          </w:rPr>
        </w:r>
        <w:r w:rsidR="00EE01A8">
          <w:rPr>
            <w:noProof/>
            <w:webHidden/>
          </w:rPr>
          <w:fldChar w:fldCharType="separate"/>
        </w:r>
        <w:r w:rsidR="00EE01A8">
          <w:rPr>
            <w:noProof/>
            <w:webHidden/>
          </w:rPr>
          <w:t>104</w:t>
        </w:r>
        <w:r w:rsidR="00EE01A8">
          <w:rPr>
            <w:noProof/>
            <w:webHidden/>
          </w:rPr>
          <w:fldChar w:fldCharType="end"/>
        </w:r>
      </w:hyperlink>
    </w:p>
    <w:p w14:paraId="5AC69C92" w14:textId="05E70A8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1" w:history="1">
        <w:r w:rsidR="00EE01A8" w:rsidRPr="009034B0">
          <w:rPr>
            <w:rStyle w:val="Hyperlink"/>
            <w:noProof/>
          </w:rPr>
          <w:t>3.34.5 stack property</w:t>
        </w:r>
        <w:r w:rsidR="00EE01A8">
          <w:rPr>
            <w:noProof/>
            <w:webHidden/>
          </w:rPr>
          <w:tab/>
        </w:r>
        <w:r w:rsidR="00EE01A8">
          <w:rPr>
            <w:noProof/>
            <w:webHidden/>
          </w:rPr>
          <w:fldChar w:fldCharType="begin"/>
        </w:r>
        <w:r w:rsidR="00EE01A8">
          <w:rPr>
            <w:noProof/>
            <w:webHidden/>
          </w:rPr>
          <w:instrText xml:space="preserve"> PAGEREF _Toc516064341 \h </w:instrText>
        </w:r>
        <w:r w:rsidR="00EE01A8">
          <w:rPr>
            <w:noProof/>
            <w:webHidden/>
          </w:rPr>
        </w:r>
        <w:r w:rsidR="00EE01A8">
          <w:rPr>
            <w:noProof/>
            <w:webHidden/>
          </w:rPr>
          <w:fldChar w:fldCharType="separate"/>
        </w:r>
        <w:r w:rsidR="00EE01A8">
          <w:rPr>
            <w:noProof/>
            <w:webHidden/>
          </w:rPr>
          <w:t>104</w:t>
        </w:r>
        <w:r w:rsidR="00EE01A8">
          <w:rPr>
            <w:noProof/>
            <w:webHidden/>
          </w:rPr>
          <w:fldChar w:fldCharType="end"/>
        </w:r>
      </w:hyperlink>
    </w:p>
    <w:p w14:paraId="10717F4F" w14:textId="273C292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2" w:history="1">
        <w:r w:rsidR="00EE01A8" w:rsidRPr="009034B0">
          <w:rPr>
            <w:rStyle w:val="Hyperlink"/>
            <w:noProof/>
          </w:rPr>
          <w:t>3.34.6 kind property</w:t>
        </w:r>
        <w:r w:rsidR="00EE01A8">
          <w:rPr>
            <w:noProof/>
            <w:webHidden/>
          </w:rPr>
          <w:tab/>
        </w:r>
        <w:r w:rsidR="00EE01A8">
          <w:rPr>
            <w:noProof/>
            <w:webHidden/>
          </w:rPr>
          <w:fldChar w:fldCharType="begin"/>
        </w:r>
        <w:r w:rsidR="00EE01A8">
          <w:rPr>
            <w:noProof/>
            <w:webHidden/>
          </w:rPr>
          <w:instrText xml:space="preserve"> PAGEREF _Toc516064342 \h </w:instrText>
        </w:r>
        <w:r w:rsidR="00EE01A8">
          <w:rPr>
            <w:noProof/>
            <w:webHidden/>
          </w:rPr>
        </w:r>
        <w:r w:rsidR="00EE01A8">
          <w:rPr>
            <w:noProof/>
            <w:webHidden/>
          </w:rPr>
          <w:fldChar w:fldCharType="separate"/>
        </w:r>
        <w:r w:rsidR="00EE01A8">
          <w:rPr>
            <w:noProof/>
            <w:webHidden/>
          </w:rPr>
          <w:t>104</w:t>
        </w:r>
        <w:r w:rsidR="00EE01A8">
          <w:rPr>
            <w:noProof/>
            <w:webHidden/>
          </w:rPr>
          <w:fldChar w:fldCharType="end"/>
        </w:r>
      </w:hyperlink>
    </w:p>
    <w:p w14:paraId="6D2DAD3F" w14:textId="21250D0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3" w:history="1">
        <w:r w:rsidR="00EE01A8" w:rsidRPr="009034B0">
          <w:rPr>
            <w:rStyle w:val="Hyperlink"/>
            <w:noProof/>
          </w:rPr>
          <w:t>3.34.7 state property</w:t>
        </w:r>
        <w:r w:rsidR="00EE01A8">
          <w:rPr>
            <w:noProof/>
            <w:webHidden/>
          </w:rPr>
          <w:tab/>
        </w:r>
        <w:r w:rsidR="00EE01A8">
          <w:rPr>
            <w:noProof/>
            <w:webHidden/>
          </w:rPr>
          <w:fldChar w:fldCharType="begin"/>
        </w:r>
        <w:r w:rsidR="00EE01A8">
          <w:rPr>
            <w:noProof/>
            <w:webHidden/>
          </w:rPr>
          <w:instrText xml:space="preserve"> PAGEREF _Toc516064343 \h </w:instrText>
        </w:r>
        <w:r w:rsidR="00EE01A8">
          <w:rPr>
            <w:noProof/>
            <w:webHidden/>
          </w:rPr>
        </w:r>
        <w:r w:rsidR="00EE01A8">
          <w:rPr>
            <w:noProof/>
            <w:webHidden/>
          </w:rPr>
          <w:fldChar w:fldCharType="separate"/>
        </w:r>
        <w:r w:rsidR="00EE01A8">
          <w:rPr>
            <w:noProof/>
            <w:webHidden/>
          </w:rPr>
          <w:t>105</w:t>
        </w:r>
        <w:r w:rsidR="00EE01A8">
          <w:rPr>
            <w:noProof/>
            <w:webHidden/>
          </w:rPr>
          <w:fldChar w:fldCharType="end"/>
        </w:r>
      </w:hyperlink>
    </w:p>
    <w:p w14:paraId="0C5C48E5" w14:textId="4CA6F88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4" w:history="1">
        <w:r w:rsidR="00EE01A8" w:rsidRPr="009034B0">
          <w:rPr>
            <w:rStyle w:val="Hyperlink"/>
            <w:noProof/>
          </w:rPr>
          <w:t>3.34.8 nestingLevel property</w:t>
        </w:r>
        <w:r w:rsidR="00EE01A8">
          <w:rPr>
            <w:noProof/>
            <w:webHidden/>
          </w:rPr>
          <w:tab/>
        </w:r>
        <w:r w:rsidR="00EE01A8">
          <w:rPr>
            <w:noProof/>
            <w:webHidden/>
          </w:rPr>
          <w:fldChar w:fldCharType="begin"/>
        </w:r>
        <w:r w:rsidR="00EE01A8">
          <w:rPr>
            <w:noProof/>
            <w:webHidden/>
          </w:rPr>
          <w:instrText xml:space="preserve"> PAGEREF _Toc516064344 \h </w:instrText>
        </w:r>
        <w:r w:rsidR="00EE01A8">
          <w:rPr>
            <w:noProof/>
            <w:webHidden/>
          </w:rPr>
        </w:r>
        <w:r w:rsidR="00EE01A8">
          <w:rPr>
            <w:noProof/>
            <w:webHidden/>
          </w:rPr>
          <w:fldChar w:fldCharType="separate"/>
        </w:r>
        <w:r w:rsidR="00EE01A8">
          <w:rPr>
            <w:noProof/>
            <w:webHidden/>
          </w:rPr>
          <w:t>105</w:t>
        </w:r>
        <w:r w:rsidR="00EE01A8">
          <w:rPr>
            <w:noProof/>
            <w:webHidden/>
          </w:rPr>
          <w:fldChar w:fldCharType="end"/>
        </w:r>
      </w:hyperlink>
    </w:p>
    <w:p w14:paraId="4B65282C" w14:textId="66BD463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5" w:history="1">
        <w:r w:rsidR="00EE01A8" w:rsidRPr="009034B0">
          <w:rPr>
            <w:rStyle w:val="Hyperlink"/>
            <w:noProof/>
          </w:rPr>
          <w:t>3.34.9 executionOrder property</w:t>
        </w:r>
        <w:r w:rsidR="00EE01A8">
          <w:rPr>
            <w:noProof/>
            <w:webHidden/>
          </w:rPr>
          <w:tab/>
        </w:r>
        <w:r w:rsidR="00EE01A8">
          <w:rPr>
            <w:noProof/>
            <w:webHidden/>
          </w:rPr>
          <w:fldChar w:fldCharType="begin"/>
        </w:r>
        <w:r w:rsidR="00EE01A8">
          <w:rPr>
            <w:noProof/>
            <w:webHidden/>
          </w:rPr>
          <w:instrText xml:space="preserve"> PAGEREF _Toc516064345 \h </w:instrText>
        </w:r>
        <w:r w:rsidR="00EE01A8">
          <w:rPr>
            <w:noProof/>
            <w:webHidden/>
          </w:rPr>
        </w:r>
        <w:r w:rsidR="00EE01A8">
          <w:rPr>
            <w:noProof/>
            <w:webHidden/>
          </w:rPr>
          <w:fldChar w:fldCharType="separate"/>
        </w:r>
        <w:r w:rsidR="00EE01A8">
          <w:rPr>
            <w:noProof/>
            <w:webHidden/>
          </w:rPr>
          <w:t>105</w:t>
        </w:r>
        <w:r w:rsidR="00EE01A8">
          <w:rPr>
            <w:noProof/>
            <w:webHidden/>
          </w:rPr>
          <w:fldChar w:fldCharType="end"/>
        </w:r>
      </w:hyperlink>
    </w:p>
    <w:p w14:paraId="02C2F58E" w14:textId="4425344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6" w:history="1">
        <w:r w:rsidR="00EE01A8" w:rsidRPr="009034B0">
          <w:rPr>
            <w:rStyle w:val="Hyperlink"/>
            <w:noProof/>
          </w:rPr>
          <w:t>3.34.10 timestamp property</w:t>
        </w:r>
        <w:r w:rsidR="00EE01A8">
          <w:rPr>
            <w:noProof/>
            <w:webHidden/>
          </w:rPr>
          <w:tab/>
        </w:r>
        <w:r w:rsidR="00EE01A8">
          <w:rPr>
            <w:noProof/>
            <w:webHidden/>
          </w:rPr>
          <w:fldChar w:fldCharType="begin"/>
        </w:r>
        <w:r w:rsidR="00EE01A8">
          <w:rPr>
            <w:noProof/>
            <w:webHidden/>
          </w:rPr>
          <w:instrText xml:space="preserve"> PAGEREF _Toc516064346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0C530CB3" w14:textId="3B27C7A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7" w:history="1">
        <w:r w:rsidR="00EE01A8" w:rsidRPr="009034B0">
          <w:rPr>
            <w:rStyle w:val="Hyperlink"/>
            <w:noProof/>
          </w:rPr>
          <w:t>3.34.11 importance property</w:t>
        </w:r>
        <w:r w:rsidR="00EE01A8">
          <w:rPr>
            <w:noProof/>
            <w:webHidden/>
          </w:rPr>
          <w:tab/>
        </w:r>
        <w:r w:rsidR="00EE01A8">
          <w:rPr>
            <w:noProof/>
            <w:webHidden/>
          </w:rPr>
          <w:fldChar w:fldCharType="begin"/>
        </w:r>
        <w:r w:rsidR="00EE01A8">
          <w:rPr>
            <w:noProof/>
            <w:webHidden/>
          </w:rPr>
          <w:instrText xml:space="preserve"> PAGEREF _Toc516064347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691AE6C6" w14:textId="423F409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48" w:history="1">
        <w:r w:rsidR="00EE01A8" w:rsidRPr="009034B0">
          <w:rPr>
            <w:rStyle w:val="Hyperlink"/>
            <w:noProof/>
          </w:rPr>
          <w:t>3.34.12 properties property</w:t>
        </w:r>
        <w:r w:rsidR="00EE01A8">
          <w:rPr>
            <w:noProof/>
            <w:webHidden/>
          </w:rPr>
          <w:tab/>
        </w:r>
        <w:r w:rsidR="00EE01A8">
          <w:rPr>
            <w:noProof/>
            <w:webHidden/>
          </w:rPr>
          <w:fldChar w:fldCharType="begin"/>
        </w:r>
        <w:r w:rsidR="00EE01A8">
          <w:rPr>
            <w:noProof/>
            <w:webHidden/>
          </w:rPr>
          <w:instrText xml:space="preserve"> PAGEREF _Toc516064348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48143028" w14:textId="4D4C1866"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49" w:history="1">
        <w:r w:rsidR="00EE01A8" w:rsidRPr="009034B0">
          <w:rPr>
            <w:rStyle w:val="Hyperlink"/>
            <w:noProof/>
          </w:rPr>
          <w:t>3.35 resources object</w:t>
        </w:r>
        <w:r w:rsidR="00EE01A8">
          <w:rPr>
            <w:noProof/>
            <w:webHidden/>
          </w:rPr>
          <w:tab/>
        </w:r>
        <w:r w:rsidR="00EE01A8">
          <w:rPr>
            <w:noProof/>
            <w:webHidden/>
          </w:rPr>
          <w:fldChar w:fldCharType="begin"/>
        </w:r>
        <w:r w:rsidR="00EE01A8">
          <w:rPr>
            <w:noProof/>
            <w:webHidden/>
          </w:rPr>
          <w:instrText xml:space="preserve"> PAGEREF _Toc516064349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49885136" w14:textId="5348063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0" w:history="1">
        <w:r w:rsidR="00EE01A8" w:rsidRPr="009034B0">
          <w:rPr>
            <w:rStyle w:val="Hyperlink"/>
            <w:noProof/>
          </w:rPr>
          <w:t>3.35.1 General</w:t>
        </w:r>
        <w:r w:rsidR="00EE01A8">
          <w:rPr>
            <w:noProof/>
            <w:webHidden/>
          </w:rPr>
          <w:tab/>
        </w:r>
        <w:r w:rsidR="00EE01A8">
          <w:rPr>
            <w:noProof/>
            <w:webHidden/>
          </w:rPr>
          <w:fldChar w:fldCharType="begin"/>
        </w:r>
        <w:r w:rsidR="00EE01A8">
          <w:rPr>
            <w:noProof/>
            <w:webHidden/>
          </w:rPr>
          <w:instrText xml:space="preserve"> PAGEREF _Toc516064350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0DA066ED" w14:textId="337E289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1" w:history="1">
        <w:r w:rsidR="00EE01A8" w:rsidRPr="009034B0">
          <w:rPr>
            <w:rStyle w:val="Hyperlink"/>
            <w:noProof/>
          </w:rPr>
          <w:t>3.35.2 messageStrings property</w:t>
        </w:r>
        <w:r w:rsidR="00EE01A8">
          <w:rPr>
            <w:noProof/>
            <w:webHidden/>
          </w:rPr>
          <w:tab/>
        </w:r>
        <w:r w:rsidR="00EE01A8">
          <w:rPr>
            <w:noProof/>
            <w:webHidden/>
          </w:rPr>
          <w:fldChar w:fldCharType="begin"/>
        </w:r>
        <w:r w:rsidR="00EE01A8">
          <w:rPr>
            <w:noProof/>
            <w:webHidden/>
          </w:rPr>
          <w:instrText xml:space="preserve"> PAGEREF _Toc516064351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5D99518F" w14:textId="02F6A62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2" w:history="1">
        <w:r w:rsidR="00EE01A8" w:rsidRPr="009034B0">
          <w:rPr>
            <w:rStyle w:val="Hyperlink"/>
            <w:noProof/>
          </w:rPr>
          <w:t>3.35.3 rules property</w:t>
        </w:r>
        <w:r w:rsidR="00EE01A8">
          <w:rPr>
            <w:noProof/>
            <w:webHidden/>
          </w:rPr>
          <w:tab/>
        </w:r>
        <w:r w:rsidR="00EE01A8">
          <w:rPr>
            <w:noProof/>
            <w:webHidden/>
          </w:rPr>
          <w:fldChar w:fldCharType="begin"/>
        </w:r>
        <w:r w:rsidR="00EE01A8">
          <w:rPr>
            <w:noProof/>
            <w:webHidden/>
          </w:rPr>
          <w:instrText xml:space="preserve"> PAGEREF _Toc516064352 \h </w:instrText>
        </w:r>
        <w:r w:rsidR="00EE01A8">
          <w:rPr>
            <w:noProof/>
            <w:webHidden/>
          </w:rPr>
        </w:r>
        <w:r w:rsidR="00EE01A8">
          <w:rPr>
            <w:noProof/>
            <w:webHidden/>
          </w:rPr>
          <w:fldChar w:fldCharType="separate"/>
        </w:r>
        <w:r w:rsidR="00EE01A8">
          <w:rPr>
            <w:noProof/>
            <w:webHidden/>
          </w:rPr>
          <w:t>107</w:t>
        </w:r>
        <w:r w:rsidR="00EE01A8">
          <w:rPr>
            <w:noProof/>
            <w:webHidden/>
          </w:rPr>
          <w:fldChar w:fldCharType="end"/>
        </w:r>
      </w:hyperlink>
    </w:p>
    <w:p w14:paraId="5DDAD561" w14:textId="352BB78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53" w:history="1">
        <w:r w:rsidR="00EE01A8" w:rsidRPr="009034B0">
          <w:rPr>
            <w:rStyle w:val="Hyperlink"/>
            <w:noProof/>
          </w:rPr>
          <w:t>3.36 rule object</w:t>
        </w:r>
        <w:r w:rsidR="00EE01A8">
          <w:rPr>
            <w:noProof/>
            <w:webHidden/>
          </w:rPr>
          <w:tab/>
        </w:r>
        <w:r w:rsidR="00EE01A8">
          <w:rPr>
            <w:noProof/>
            <w:webHidden/>
          </w:rPr>
          <w:fldChar w:fldCharType="begin"/>
        </w:r>
        <w:r w:rsidR="00EE01A8">
          <w:rPr>
            <w:noProof/>
            <w:webHidden/>
          </w:rPr>
          <w:instrText xml:space="preserve"> PAGEREF _Toc516064353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2F38E2CD" w14:textId="3D4BAED0"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4" w:history="1">
        <w:r w:rsidR="00EE01A8" w:rsidRPr="009034B0">
          <w:rPr>
            <w:rStyle w:val="Hyperlink"/>
            <w:noProof/>
          </w:rPr>
          <w:t>3.36.1 General</w:t>
        </w:r>
        <w:r w:rsidR="00EE01A8">
          <w:rPr>
            <w:noProof/>
            <w:webHidden/>
          </w:rPr>
          <w:tab/>
        </w:r>
        <w:r w:rsidR="00EE01A8">
          <w:rPr>
            <w:noProof/>
            <w:webHidden/>
          </w:rPr>
          <w:fldChar w:fldCharType="begin"/>
        </w:r>
        <w:r w:rsidR="00EE01A8">
          <w:rPr>
            <w:noProof/>
            <w:webHidden/>
          </w:rPr>
          <w:instrText xml:space="preserve"> PAGEREF _Toc516064354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34618FEA" w14:textId="67AF4A42"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5" w:history="1">
        <w:r w:rsidR="00EE01A8" w:rsidRPr="009034B0">
          <w:rPr>
            <w:rStyle w:val="Hyperlink"/>
            <w:noProof/>
          </w:rPr>
          <w:t>3.36.2 Constraints</w:t>
        </w:r>
        <w:r w:rsidR="00EE01A8">
          <w:rPr>
            <w:noProof/>
            <w:webHidden/>
          </w:rPr>
          <w:tab/>
        </w:r>
        <w:r w:rsidR="00EE01A8">
          <w:rPr>
            <w:noProof/>
            <w:webHidden/>
          </w:rPr>
          <w:fldChar w:fldCharType="begin"/>
        </w:r>
        <w:r w:rsidR="00EE01A8">
          <w:rPr>
            <w:noProof/>
            <w:webHidden/>
          </w:rPr>
          <w:instrText xml:space="preserve"> PAGEREF _Toc516064355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1DDADBC0" w14:textId="759452F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6" w:history="1">
        <w:r w:rsidR="00EE01A8" w:rsidRPr="009034B0">
          <w:rPr>
            <w:rStyle w:val="Hyperlink"/>
            <w:noProof/>
          </w:rPr>
          <w:t>3.36.3 id property</w:t>
        </w:r>
        <w:r w:rsidR="00EE01A8">
          <w:rPr>
            <w:noProof/>
            <w:webHidden/>
          </w:rPr>
          <w:tab/>
        </w:r>
        <w:r w:rsidR="00EE01A8">
          <w:rPr>
            <w:noProof/>
            <w:webHidden/>
          </w:rPr>
          <w:fldChar w:fldCharType="begin"/>
        </w:r>
        <w:r w:rsidR="00EE01A8">
          <w:rPr>
            <w:noProof/>
            <w:webHidden/>
          </w:rPr>
          <w:instrText xml:space="preserve"> PAGEREF _Toc516064356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702D231F" w14:textId="0768CF9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7" w:history="1">
        <w:r w:rsidR="00EE01A8" w:rsidRPr="009034B0">
          <w:rPr>
            <w:rStyle w:val="Hyperlink"/>
            <w:noProof/>
          </w:rPr>
          <w:t>3.36.4 name property</w:t>
        </w:r>
        <w:r w:rsidR="00EE01A8">
          <w:rPr>
            <w:noProof/>
            <w:webHidden/>
          </w:rPr>
          <w:tab/>
        </w:r>
        <w:r w:rsidR="00EE01A8">
          <w:rPr>
            <w:noProof/>
            <w:webHidden/>
          </w:rPr>
          <w:fldChar w:fldCharType="begin"/>
        </w:r>
        <w:r w:rsidR="00EE01A8">
          <w:rPr>
            <w:noProof/>
            <w:webHidden/>
          </w:rPr>
          <w:instrText xml:space="preserve"> PAGEREF _Toc516064357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0EA95C51" w14:textId="1B201A7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8" w:history="1">
        <w:r w:rsidR="00EE01A8" w:rsidRPr="009034B0">
          <w:rPr>
            <w:rStyle w:val="Hyperlink"/>
            <w:noProof/>
          </w:rPr>
          <w:t>3.36.5 shortDescription property</w:t>
        </w:r>
        <w:r w:rsidR="00EE01A8">
          <w:rPr>
            <w:noProof/>
            <w:webHidden/>
          </w:rPr>
          <w:tab/>
        </w:r>
        <w:r w:rsidR="00EE01A8">
          <w:rPr>
            <w:noProof/>
            <w:webHidden/>
          </w:rPr>
          <w:fldChar w:fldCharType="begin"/>
        </w:r>
        <w:r w:rsidR="00EE01A8">
          <w:rPr>
            <w:noProof/>
            <w:webHidden/>
          </w:rPr>
          <w:instrText xml:space="preserve"> PAGEREF _Toc516064358 \h </w:instrText>
        </w:r>
        <w:r w:rsidR="00EE01A8">
          <w:rPr>
            <w:noProof/>
            <w:webHidden/>
          </w:rPr>
        </w:r>
        <w:r w:rsidR="00EE01A8">
          <w:rPr>
            <w:noProof/>
            <w:webHidden/>
          </w:rPr>
          <w:fldChar w:fldCharType="separate"/>
        </w:r>
        <w:r w:rsidR="00EE01A8">
          <w:rPr>
            <w:noProof/>
            <w:webHidden/>
          </w:rPr>
          <w:t>109</w:t>
        </w:r>
        <w:r w:rsidR="00EE01A8">
          <w:rPr>
            <w:noProof/>
            <w:webHidden/>
          </w:rPr>
          <w:fldChar w:fldCharType="end"/>
        </w:r>
      </w:hyperlink>
    </w:p>
    <w:p w14:paraId="1247533D" w14:textId="0314961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59" w:history="1">
        <w:r w:rsidR="00EE01A8" w:rsidRPr="009034B0">
          <w:rPr>
            <w:rStyle w:val="Hyperlink"/>
            <w:noProof/>
          </w:rPr>
          <w:t>3.36.6 fullDescription property</w:t>
        </w:r>
        <w:r w:rsidR="00EE01A8">
          <w:rPr>
            <w:noProof/>
            <w:webHidden/>
          </w:rPr>
          <w:tab/>
        </w:r>
        <w:r w:rsidR="00EE01A8">
          <w:rPr>
            <w:noProof/>
            <w:webHidden/>
          </w:rPr>
          <w:fldChar w:fldCharType="begin"/>
        </w:r>
        <w:r w:rsidR="00EE01A8">
          <w:rPr>
            <w:noProof/>
            <w:webHidden/>
          </w:rPr>
          <w:instrText xml:space="preserve"> PAGEREF _Toc516064359 \h </w:instrText>
        </w:r>
        <w:r w:rsidR="00EE01A8">
          <w:rPr>
            <w:noProof/>
            <w:webHidden/>
          </w:rPr>
        </w:r>
        <w:r w:rsidR="00EE01A8">
          <w:rPr>
            <w:noProof/>
            <w:webHidden/>
          </w:rPr>
          <w:fldChar w:fldCharType="separate"/>
        </w:r>
        <w:r w:rsidR="00EE01A8">
          <w:rPr>
            <w:noProof/>
            <w:webHidden/>
          </w:rPr>
          <w:t>109</w:t>
        </w:r>
        <w:r w:rsidR="00EE01A8">
          <w:rPr>
            <w:noProof/>
            <w:webHidden/>
          </w:rPr>
          <w:fldChar w:fldCharType="end"/>
        </w:r>
      </w:hyperlink>
    </w:p>
    <w:p w14:paraId="55510D65" w14:textId="40E0B93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0" w:history="1">
        <w:r w:rsidR="00EE01A8" w:rsidRPr="009034B0">
          <w:rPr>
            <w:rStyle w:val="Hyperlink"/>
            <w:noProof/>
          </w:rPr>
          <w:t>3.36.7 messageStrings property</w:t>
        </w:r>
        <w:r w:rsidR="00EE01A8">
          <w:rPr>
            <w:noProof/>
            <w:webHidden/>
          </w:rPr>
          <w:tab/>
        </w:r>
        <w:r w:rsidR="00EE01A8">
          <w:rPr>
            <w:noProof/>
            <w:webHidden/>
          </w:rPr>
          <w:fldChar w:fldCharType="begin"/>
        </w:r>
        <w:r w:rsidR="00EE01A8">
          <w:rPr>
            <w:noProof/>
            <w:webHidden/>
          </w:rPr>
          <w:instrText xml:space="preserve"> PAGEREF _Toc516064360 \h </w:instrText>
        </w:r>
        <w:r w:rsidR="00EE01A8">
          <w:rPr>
            <w:noProof/>
            <w:webHidden/>
          </w:rPr>
        </w:r>
        <w:r w:rsidR="00EE01A8">
          <w:rPr>
            <w:noProof/>
            <w:webHidden/>
          </w:rPr>
          <w:fldChar w:fldCharType="separate"/>
        </w:r>
        <w:r w:rsidR="00EE01A8">
          <w:rPr>
            <w:noProof/>
            <w:webHidden/>
          </w:rPr>
          <w:t>109</w:t>
        </w:r>
        <w:r w:rsidR="00EE01A8">
          <w:rPr>
            <w:noProof/>
            <w:webHidden/>
          </w:rPr>
          <w:fldChar w:fldCharType="end"/>
        </w:r>
      </w:hyperlink>
    </w:p>
    <w:p w14:paraId="217BCB69" w14:textId="6335B2F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1" w:history="1">
        <w:r w:rsidR="00EE01A8" w:rsidRPr="009034B0">
          <w:rPr>
            <w:rStyle w:val="Hyperlink"/>
            <w:noProof/>
          </w:rPr>
          <w:t>3.36.8 richMessageStrings property</w:t>
        </w:r>
        <w:r w:rsidR="00EE01A8">
          <w:rPr>
            <w:noProof/>
            <w:webHidden/>
          </w:rPr>
          <w:tab/>
        </w:r>
        <w:r w:rsidR="00EE01A8">
          <w:rPr>
            <w:noProof/>
            <w:webHidden/>
          </w:rPr>
          <w:fldChar w:fldCharType="begin"/>
        </w:r>
        <w:r w:rsidR="00EE01A8">
          <w:rPr>
            <w:noProof/>
            <w:webHidden/>
          </w:rPr>
          <w:instrText xml:space="preserve"> PAGEREF _Toc516064361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25374E51" w14:textId="5047BB8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2" w:history="1">
        <w:r w:rsidR="00EE01A8" w:rsidRPr="009034B0">
          <w:rPr>
            <w:rStyle w:val="Hyperlink"/>
            <w:noProof/>
          </w:rPr>
          <w:t>3.36.9 helpUri property</w:t>
        </w:r>
        <w:r w:rsidR="00EE01A8">
          <w:rPr>
            <w:noProof/>
            <w:webHidden/>
          </w:rPr>
          <w:tab/>
        </w:r>
        <w:r w:rsidR="00EE01A8">
          <w:rPr>
            <w:noProof/>
            <w:webHidden/>
          </w:rPr>
          <w:fldChar w:fldCharType="begin"/>
        </w:r>
        <w:r w:rsidR="00EE01A8">
          <w:rPr>
            <w:noProof/>
            <w:webHidden/>
          </w:rPr>
          <w:instrText xml:space="preserve"> PAGEREF _Toc516064362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55C444BA" w14:textId="1133C9E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3" w:history="1">
        <w:r w:rsidR="00EE01A8" w:rsidRPr="009034B0">
          <w:rPr>
            <w:rStyle w:val="Hyperlink"/>
            <w:noProof/>
          </w:rPr>
          <w:t>3.36.10 help property</w:t>
        </w:r>
        <w:r w:rsidR="00EE01A8">
          <w:rPr>
            <w:noProof/>
            <w:webHidden/>
          </w:rPr>
          <w:tab/>
        </w:r>
        <w:r w:rsidR="00EE01A8">
          <w:rPr>
            <w:noProof/>
            <w:webHidden/>
          </w:rPr>
          <w:fldChar w:fldCharType="begin"/>
        </w:r>
        <w:r w:rsidR="00EE01A8">
          <w:rPr>
            <w:noProof/>
            <w:webHidden/>
          </w:rPr>
          <w:instrText xml:space="preserve"> PAGEREF _Toc516064363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658D8276" w14:textId="253EE4C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4" w:history="1">
        <w:r w:rsidR="00EE01A8" w:rsidRPr="009034B0">
          <w:rPr>
            <w:rStyle w:val="Hyperlink"/>
            <w:noProof/>
          </w:rPr>
          <w:t>3.36.11 configuration property</w:t>
        </w:r>
        <w:r w:rsidR="00EE01A8">
          <w:rPr>
            <w:noProof/>
            <w:webHidden/>
          </w:rPr>
          <w:tab/>
        </w:r>
        <w:r w:rsidR="00EE01A8">
          <w:rPr>
            <w:noProof/>
            <w:webHidden/>
          </w:rPr>
          <w:fldChar w:fldCharType="begin"/>
        </w:r>
        <w:r w:rsidR="00EE01A8">
          <w:rPr>
            <w:noProof/>
            <w:webHidden/>
          </w:rPr>
          <w:instrText xml:space="preserve"> PAGEREF _Toc516064364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00D2E27B" w14:textId="0CF1E095"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5" w:history="1">
        <w:r w:rsidR="00EE01A8" w:rsidRPr="009034B0">
          <w:rPr>
            <w:rStyle w:val="Hyperlink"/>
            <w:noProof/>
          </w:rPr>
          <w:t>3.36.12 properties property</w:t>
        </w:r>
        <w:r w:rsidR="00EE01A8">
          <w:rPr>
            <w:noProof/>
            <w:webHidden/>
          </w:rPr>
          <w:tab/>
        </w:r>
        <w:r w:rsidR="00EE01A8">
          <w:rPr>
            <w:noProof/>
            <w:webHidden/>
          </w:rPr>
          <w:fldChar w:fldCharType="begin"/>
        </w:r>
        <w:r w:rsidR="00EE01A8">
          <w:rPr>
            <w:noProof/>
            <w:webHidden/>
          </w:rPr>
          <w:instrText xml:space="preserve"> PAGEREF _Toc516064365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35473498" w14:textId="4930E385"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66" w:history="1">
        <w:r w:rsidR="00EE01A8" w:rsidRPr="009034B0">
          <w:rPr>
            <w:rStyle w:val="Hyperlink"/>
            <w:noProof/>
          </w:rPr>
          <w:t>3.37 ruleConfiguration object</w:t>
        </w:r>
        <w:r w:rsidR="00EE01A8">
          <w:rPr>
            <w:noProof/>
            <w:webHidden/>
          </w:rPr>
          <w:tab/>
        </w:r>
        <w:r w:rsidR="00EE01A8">
          <w:rPr>
            <w:noProof/>
            <w:webHidden/>
          </w:rPr>
          <w:fldChar w:fldCharType="begin"/>
        </w:r>
        <w:r w:rsidR="00EE01A8">
          <w:rPr>
            <w:noProof/>
            <w:webHidden/>
          </w:rPr>
          <w:instrText xml:space="preserve"> PAGEREF _Toc516064366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07B96FA2" w14:textId="2681437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7" w:history="1">
        <w:r w:rsidR="00EE01A8" w:rsidRPr="009034B0">
          <w:rPr>
            <w:rStyle w:val="Hyperlink"/>
            <w:noProof/>
          </w:rPr>
          <w:t>3.37.1 General</w:t>
        </w:r>
        <w:r w:rsidR="00EE01A8">
          <w:rPr>
            <w:noProof/>
            <w:webHidden/>
          </w:rPr>
          <w:tab/>
        </w:r>
        <w:r w:rsidR="00EE01A8">
          <w:rPr>
            <w:noProof/>
            <w:webHidden/>
          </w:rPr>
          <w:fldChar w:fldCharType="begin"/>
        </w:r>
        <w:r w:rsidR="00EE01A8">
          <w:rPr>
            <w:noProof/>
            <w:webHidden/>
          </w:rPr>
          <w:instrText xml:space="preserve"> PAGEREF _Toc516064367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6FFC529B" w14:textId="7A488696"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8" w:history="1">
        <w:r w:rsidR="00EE01A8" w:rsidRPr="009034B0">
          <w:rPr>
            <w:rStyle w:val="Hyperlink"/>
            <w:noProof/>
          </w:rPr>
          <w:t>3.37.2 enabled property</w:t>
        </w:r>
        <w:r w:rsidR="00EE01A8">
          <w:rPr>
            <w:noProof/>
            <w:webHidden/>
          </w:rPr>
          <w:tab/>
        </w:r>
        <w:r w:rsidR="00EE01A8">
          <w:rPr>
            <w:noProof/>
            <w:webHidden/>
          </w:rPr>
          <w:fldChar w:fldCharType="begin"/>
        </w:r>
        <w:r w:rsidR="00EE01A8">
          <w:rPr>
            <w:noProof/>
            <w:webHidden/>
          </w:rPr>
          <w:instrText xml:space="preserve"> PAGEREF _Toc516064368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3DFA0812" w14:textId="0DC8778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69" w:history="1">
        <w:r w:rsidR="00EE01A8" w:rsidRPr="009034B0">
          <w:rPr>
            <w:rStyle w:val="Hyperlink"/>
            <w:noProof/>
          </w:rPr>
          <w:t>3.37.3 defaultLevel property</w:t>
        </w:r>
        <w:r w:rsidR="00EE01A8">
          <w:rPr>
            <w:noProof/>
            <w:webHidden/>
          </w:rPr>
          <w:tab/>
        </w:r>
        <w:r w:rsidR="00EE01A8">
          <w:rPr>
            <w:noProof/>
            <w:webHidden/>
          </w:rPr>
          <w:fldChar w:fldCharType="begin"/>
        </w:r>
        <w:r w:rsidR="00EE01A8">
          <w:rPr>
            <w:noProof/>
            <w:webHidden/>
          </w:rPr>
          <w:instrText xml:space="preserve"> PAGEREF _Toc516064369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3C14713B" w14:textId="06C47C8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70" w:history="1">
        <w:r w:rsidR="00EE01A8" w:rsidRPr="009034B0">
          <w:rPr>
            <w:rStyle w:val="Hyperlink"/>
            <w:noProof/>
          </w:rPr>
          <w:t>3.37.4 parameters property</w:t>
        </w:r>
        <w:r w:rsidR="00EE01A8">
          <w:rPr>
            <w:noProof/>
            <w:webHidden/>
          </w:rPr>
          <w:tab/>
        </w:r>
        <w:r w:rsidR="00EE01A8">
          <w:rPr>
            <w:noProof/>
            <w:webHidden/>
          </w:rPr>
          <w:fldChar w:fldCharType="begin"/>
        </w:r>
        <w:r w:rsidR="00EE01A8">
          <w:rPr>
            <w:noProof/>
            <w:webHidden/>
          </w:rPr>
          <w:instrText xml:space="preserve"> PAGEREF _Toc516064370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7748C457" w14:textId="5E384208"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71" w:history="1">
        <w:r w:rsidR="00EE01A8" w:rsidRPr="009034B0">
          <w:rPr>
            <w:rStyle w:val="Hyperlink"/>
            <w:noProof/>
          </w:rPr>
          <w:t>3.38 fix object</w:t>
        </w:r>
        <w:r w:rsidR="00EE01A8">
          <w:rPr>
            <w:noProof/>
            <w:webHidden/>
          </w:rPr>
          <w:tab/>
        </w:r>
        <w:r w:rsidR="00EE01A8">
          <w:rPr>
            <w:noProof/>
            <w:webHidden/>
          </w:rPr>
          <w:fldChar w:fldCharType="begin"/>
        </w:r>
        <w:r w:rsidR="00EE01A8">
          <w:rPr>
            <w:noProof/>
            <w:webHidden/>
          </w:rPr>
          <w:instrText xml:space="preserve"> PAGEREF _Toc516064371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3DA12AA0" w14:textId="3BDD37B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72" w:history="1">
        <w:r w:rsidR="00EE01A8" w:rsidRPr="009034B0">
          <w:rPr>
            <w:rStyle w:val="Hyperlink"/>
            <w:noProof/>
          </w:rPr>
          <w:t>3.38.1 General</w:t>
        </w:r>
        <w:r w:rsidR="00EE01A8">
          <w:rPr>
            <w:noProof/>
            <w:webHidden/>
          </w:rPr>
          <w:tab/>
        </w:r>
        <w:r w:rsidR="00EE01A8">
          <w:rPr>
            <w:noProof/>
            <w:webHidden/>
          </w:rPr>
          <w:fldChar w:fldCharType="begin"/>
        </w:r>
        <w:r w:rsidR="00EE01A8">
          <w:rPr>
            <w:noProof/>
            <w:webHidden/>
          </w:rPr>
          <w:instrText xml:space="preserve"> PAGEREF _Toc516064372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6AED210D" w14:textId="32AD134D"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73" w:history="1">
        <w:r w:rsidR="00EE01A8" w:rsidRPr="009034B0">
          <w:rPr>
            <w:rStyle w:val="Hyperlink"/>
            <w:noProof/>
          </w:rPr>
          <w:t>3.38.2 description property</w:t>
        </w:r>
        <w:r w:rsidR="00EE01A8">
          <w:rPr>
            <w:noProof/>
            <w:webHidden/>
          </w:rPr>
          <w:tab/>
        </w:r>
        <w:r w:rsidR="00EE01A8">
          <w:rPr>
            <w:noProof/>
            <w:webHidden/>
          </w:rPr>
          <w:fldChar w:fldCharType="begin"/>
        </w:r>
        <w:r w:rsidR="00EE01A8">
          <w:rPr>
            <w:noProof/>
            <w:webHidden/>
          </w:rPr>
          <w:instrText xml:space="preserve"> PAGEREF _Toc516064373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2619E344" w14:textId="70D2D43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74" w:history="1">
        <w:r w:rsidR="00EE01A8" w:rsidRPr="009034B0">
          <w:rPr>
            <w:rStyle w:val="Hyperlink"/>
            <w:noProof/>
          </w:rPr>
          <w:t>3.38.3 fileChanges property</w:t>
        </w:r>
        <w:r w:rsidR="00EE01A8">
          <w:rPr>
            <w:noProof/>
            <w:webHidden/>
          </w:rPr>
          <w:tab/>
        </w:r>
        <w:r w:rsidR="00EE01A8">
          <w:rPr>
            <w:noProof/>
            <w:webHidden/>
          </w:rPr>
          <w:fldChar w:fldCharType="begin"/>
        </w:r>
        <w:r w:rsidR="00EE01A8">
          <w:rPr>
            <w:noProof/>
            <w:webHidden/>
          </w:rPr>
          <w:instrText xml:space="preserve"> PAGEREF _Toc516064374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4A305EC6" w14:textId="64561C6C"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75" w:history="1">
        <w:r w:rsidR="00EE01A8" w:rsidRPr="009034B0">
          <w:rPr>
            <w:rStyle w:val="Hyperlink"/>
            <w:noProof/>
          </w:rPr>
          <w:t>3.39 fileChange object</w:t>
        </w:r>
        <w:r w:rsidR="00EE01A8">
          <w:rPr>
            <w:noProof/>
            <w:webHidden/>
          </w:rPr>
          <w:tab/>
        </w:r>
        <w:r w:rsidR="00EE01A8">
          <w:rPr>
            <w:noProof/>
            <w:webHidden/>
          </w:rPr>
          <w:fldChar w:fldCharType="begin"/>
        </w:r>
        <w:r w:rsidR="00EE01A8">
          <w:rPr>
            <w:noProof/>
            <w:webHidden/>
          </w:rPr>
          <w:instrText xml:space="preserve"> PAGEREF _Toc516064375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3CB0BF2D" w14:textId="4E33A2E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76" w:history="1">
        <w:r w:rsidR="00EE01A8" w:rsidRPr="009034B0">
          <w:rPr>
            <w:rStyle w:val="Hyperlink"/>
            <w:noProof/>
          </w:rPr>
          <w:t>3.39.1 General</w:t>
        </w:r>
        <w:r w:rsidR="00EE01A8">
          <w:rPr>
            <w:noProof/>
            <w:webHidden/>
          </w:rPr>
          <w:tab/>
        </w:r>
        <w:r w:rsidR="00EE01A8">
          <w:rPr>
            <w:noProof/>
            <w:webHidden/>
          </w:rPr>
          <w:fldChar w:fldCharType="begin"/>
        </w:r>
        <w:r w:rsidR="00EE01A8">
          <w:rPr>
            <w:noProof/>
            <w:webHidden/>
          </w:rPr>
          <w:instrText xml:space="preserve"> PAGEREF _Toc516064376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63A2F4BE" w14:textId="71D97FA4"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77" w:history="1">
        <w:r w:rsidR="00EE01A8" w:rsidRPr="009034B0">
          <w:rPr>
            <w:rStyle w:val="Hyperlink"/>
            <w:noProof/>
          </w:rPr>
          <w:t>3.39.2 fileLocation property</w:t>
        </w:r>
        <w:r w:rsidR="00EE01A8">
          <w:rPr>
            <w:noProof/>
            <w:webHidden/>
          </w:rPr>
          <w:tab/>
        </w:r>
        <w:r w:rsidR="00EE01A8">
          <w:rPr>
            <w:noProof/>
            <w:webHidden/>
          </w:rPr>
          <w:fldChar w:fldCharType="begin"/>
        </w:r>
        <w:r w:rsidR="00EE01A8">
          <w:rPr>
            <w:noProof/>
            <w:webHidden/>
          </w:rPr>
          <w:instrText xml:space="preserve"> PAGEREF _Toc516064377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7D93FD3A" w14:textId="77BD8BD8"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78" w:history="1">
        <w:r w:rsidR="00EE01A8" w:rsidRPr="009034B0">
          <w:rPr>
            <w:rStyle w:val="Hyperlink"/>
            <w:noProof/>
          </w:rPr>
          <w:t>3.39.3 replacements property</w:t>
        </w:r>
        <w:r w:rsidR="00EE01A8">
          <w:rPr>
            <w:noProof/>
            <w:webHidden/>
          </w:rPr>
          <w:tab/>
        </w:r>
        <w:r w:rsidR="00EE01A8">
          <w:rPr>
            <w:noProof/>
            <w:webHidden/>
          </w:rPr>
          <w:fldChar w:fldCharType="begin"/>
        </w:r>
        <w:r w:rsidR="00EE01A8">
          <w:rPr>
            <w:noProof/>
            <w:webHidden/>
          </w:rPr>
          <w:instrText xml:space="preserve"> PAGEREF _Toc516064378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3166A2F7" w14:textId="26898798"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79" w:history="1">
        <w:r w:rsidR="00EE01A8" w:rsidRPr="009034B0">
          <w:rPr>
            <w:rStyle w:val="Hyperlink"/>
            <w:noProof/>
          </w:rPr>
          <w:t>3.40 replacement object</w:t>
        </w:r>
        <w:r w:rsidR="00EE01A8">
          <w:rPr>
            <w:noProof/>
            <w:webHidden/>
          </w:rPr>
          <w:tab/>
        </w:r>
        <w:r w:rsidR="00EE01A8">
          <w:rPr>
            <w:noProof/>
            <w:webHidden/>
          </w:rPr>
          <w:fldChar w:fldCharType="begin"/>
        </w:r>
        <w:r w:rsidR="00EE01A8">
          <w:rPr>
            <w:noProof/>
            <w:webHidden/>
          </w:rPr>
          <w:instrText xml:space="preserve"> PAGEREF _Toc516064379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4986B22D" w14:textId="2F6F86A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0" w:history="1">
        <w:r w:rsidR="00EE01A8" w:rsidRPr="009034B0">
          <w:rPr>
            <w:rStyle w:val="Hyperlink"/>
            <w:noProof/>
          </w:rPr>
          <w:t>3.40.1 General</w:t>
        </w:r>
        <w:r w:rsidR="00EE01A8">
          <w:rPr>
            <w:noProof/>
            <w:webHidden/>
          </w:rPr>
          <w:tab/>
        </w:r>
        <w:r w:rsidR="00EE01A8">
          <w:rPr>
            <w:noProof/>
            <w:webHidden/>
          </w:rPr>
          <w:fldChar w:fldCharType="begin"/>
        </w:r>
        <w:r w:rsidR="00EE01A8">
          <w:rPr>
            <w:noProof/>
            <w:webHidden/>
          </w:rPr>
          <w:instrText xml:space="preserve"> PAGEREF _Toc516064380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4F6E3706" w14:textId="1AAE7EE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1" w:history="1">
        <w:r w:rsidR="00EE01A8" w:rsidRPr="009034B0">
          <w:rPr>
            <w:rStyle w:val="Hyperlink"/>
            <w:noProof/>
          </w:rPr>
          <w:t>3.40.2 Constraints</w:t>
        </w:r>
        <w:r w:rsidR="00EE01A8">
          <w:rPr>
            <w:noProof/>
            <w:webHidden/>
          </w:rPr>
          <w:tab/>
        </w:r>
        <w:r w:rsidR="00EE01A8">
          <w:rPr>
            <w:noProof/>
            <w:webHidden/>
          </w:rPr>
          <w:fldChar w:fldCharType="begin"/>
        </w:r>
        <w:r w:rsidR="00EE01A8">
          <w:rPr>
            <w:noProof/>
            <w:webHidden/>
          </w:rPr>
          <w:instrText xml:space="preserve"> PAGEREF _Toc516064381 \h </w:instrText>
        </w:r>
        <w:r w:rsidR="00EE01A8">
          <w:rPr>
            <w:noProof/>
            <w:webHidden/>
          </w:rPr>
        </w:r>
        <w:r w:rsidR="00EE01A8">
          <w:rPr>
            <w:noProof/>
            <w:webHidden/>
          </w:rPr>
          <w:fldChar w:fldCharType="separate"/>
        </w:r>
        <w:r w:rsidR="00EE01A8">
          <w:rPr>
            <w:noProof/>
            <w:webHidden/>
          </w:rPr>
          <w:t>114</w:t>
        </w:r>
        <w:r w:rsidR="00EE01A8">
          <w:rPr>
            <w:noProof/>
            <w:webHidden/>
          </w:rPr>
          <w:fldChar w:fldCharType="end"/>
        </w:r>
      </w:hyperlink>
    </w:p>
    <w:p w14:paraId="5241B061" w14:textId="713A4D8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2" w:history="1">
        <w:r w:rsidR="00EE01A8" w:rsidRPr="009034B0">
          <w:rPr>
            <w:rStyle w:val="Hyperlink"/>
            <w:noProof/>
          </w:rPr>
          <w:t>3.40.3 deletedRegion property</w:t>
        </w:r>
        <w:r w:rsidR="00EE01A8">
          <w:rPr>
            <w:noProof/>
            <w:webHidden/>
          </w:rPr>
          <w:tab/>
        </w:r>
        <w:r w:rsidR="00EE01A8">
          <w:rPr>
            <w:noProof/>
            <w:webHidden/>
          </w:rPr>
          <w:fldChar w:fldCharType="begin"/>
        </w:r>
        <w:r w:rsidR="00EE01A8">
          <w:rPr>
            <w:noProof/>
            <w:webHidden/>
          </w:rPr>
          <w:instrText xml:space="preserve"> PAGEREF _Toc516064382 \h </w:instrText>
        </w:r>
        <w:r w:rsidR="00EE01A8">
          <w:rPr>
            <w:noProof/>
            <w:webHidden/>
          </w:rPr>
        </w:r>
        <w:r w:rsidR="00EE01A8">
          <w:rPr>
            <w:noProof/>
            <w:webHidden/>
          </w:rPr>
          <w:fldChar w:fldCharType="separate"/>
        </w:r>
        <w:r w:rsidR="00EE01A8">
          <w:rPr>
            <w:noProof/>
            <w:webHidden/>
          </w:rPr>
          <w:t>114</w:t>
        </w:r>
        <w:r w:rsidR="00EE01A8">
          <w:rPr>
            <w:noProof/>
            <w:webHidden/>
          </w:rPr>
          <w:fldChar w:fldCharType="end"/>
        </w:r>
      </w:hyperlink>
    </w:p>
    <w:p w14:paraId="3D1852DA" w14:textId="72C423E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3" w:history="1">
        <w:r w:rsidR="00EE01A8" w:rsidRPr="009034B0">
          <w:rPr>
            <w:rStyle w:val="Hyperlink"/>
            <w:noProof/>
          </w:rPr>
          <w:t>3.40.4 insertedContent property</w:t>
        </w:r>
        <w:r w:rsidR="00EE01A8">
          <w:rPr>
            <w:noProof/>
            <w:webHidden/>
          </w:rPr>
          <w:tab/>
        </w:r>
        <w:r w:rsidR="00EE01A8">
          <w:rPr>
            <w:noProof/>
            <w:webHidden/>
          </w:rPr>
          <w:fldChar w:fldCharType="begin"/>
        </w:r>
        <w:r w:rsidR="00EE01A8">
          <w:rPr>
            <w:noProof/>
            <w:webHidden/>
          </w:rPr>
          <w:instrText xml:space="preserve"> PAGEREF _Toc516064383 \h </w:instrText>
        </w:r>
        <w:r w:rsidR="00EE01A8">
          <w:rPr>
            <w:noProof/>
            <w:webHidden/>
          </w:rPr>
        </w:r>
        <w:r w:rsidR="00EE01A8">
          <w:rPr>
            <w:noProof/>
            <w:webHidden/>
          </w:rPr>
          <w:fldChar w:fldCharType="separate"/>
        </w:r>
        <w:r w:rsidR="00EE01A8">
          <w:rPr>
            <w:noProof/>
            <w:webHidden/>
          </w:rPr>
          <w:t>114</w:t>
        </w:r>
        <w:r w:rsidR="00EE01A8">
          <w:rPr>
            <w:noProof/>
            <w:webHidden/>
          </w:rPr>
          <w:fldChar w:fldCharType="end"/>
        </w:r>
      </w:hyperlink>
    </w:p>
    <w:p w14:paraId="692F5853" w14:textId="6BA37573"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84" w:history="1">
        <w:r w:rsidR="00EE01A8" w:rsidRPr="009034B0">
          <w:rPr>
            <w:rStyle w:val="Hyperlink"/>
            <w:noProof/>
          </w:rPr>
          <w:t>3.41 notification object</w:t>
        </w:r>
        <w:r w:rsidR="00EE01A8">
          <w:rPr>
            <w:noProof/>
            <w:webHidden/>
          </w:rPr>
          <w:tab/>
        </w:r>
        <w:r w:rsidR="00EE01A8">
          <w:rPr>
            <w:noProof/>
            <w:webHidden/>
          </w:rPr>
          <w:fldChar w:fldCharType="begin"/>
        </w:r>
        <w:r w:rsidR="00EE01A8">
          <w:rPr>
            <w:noProof/>
            <w:webHidden/>
          </w:rPr>
          <w:instrText xml:space="preserve"> PAGEREF _Toc516064384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585C4DE7" w14:textId="6562A839"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5" w:history="1">
        <w:r w:rsidR="00EE01A8" w:rsidRPr="009034B0">
          <w:rPr>
            <w:rStyle w:val="Hyperlink"/>
            <w:noProof/>
          </w:rPr>
          <w:t>3.41.1 General</w:t>
        </w:r>
        <w:r w:rsidR="00EE01A8">
          <w:rPr>
            <w:noProof/>
            <w:webHidden/>
          </w:rPr>
          <w:tab/>
        </w:r>
        <w:r w:rsidR="00EE01A8">
          <w:rPr>
            <w:noProof/>
            <w:webHidden/>
          </w:rPr>
          <w:fldChar w:fldCharType="begin"/>
        </w:r>
        <w:r w:rsidR="00EE01A8">
          <w:rPr>
            <w:noProof/>
            <w:webHidden/>
          </w:rPr>
          <w:instrText xml:space="preserve"> PAGEREF _Toc516064385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68258A61" w14:textId="387B1E9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6" w:history="1">
        <w:r w:rsidR="00EE01A8" w:rsidRPr="009034B0">
          <w:rPr>
            <w:rStyle w:val="Hyperlink"/>
            <w:noProof/>
          </w:rPr>
          <w:t>3.41.2 id property</w:t>
        </w:r>
        <w:r w:rsidR="00EE01A8">
          <w:rPr>
            <w:noProof/>
            <w:webHidden/>
          </w:rPr>
          <w:tab/>
        </w:r>
        <w:r w:rsidR="00EE01A8">
          <w:rPr>
            <w:noProof/>
            <w:webHidden/>
          </w:rPr>
          <w:fldChar w:fldCharType="begin"/>
        </w:r>
        <w:r w:rsidR="00EE01A8">
          <w:rPr>
            <w:noProof/>
            <w:webHidden/>
          </w:rPr>
          <w:instrText xml:space="preserve"> PAGEREF _Toc516064386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033AA7EC" w14:textId="67417FB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7" w:history="1">
        <w:r w:rsidR="00EE01A8" w:rsidRPr="009034B0">
          <w:rPr>
            <w:rStyle w:val="Hyperlink"/>
            <w:noProof/>
          </w:rPr>
          <w:t>3.41.3 ruleId property</w:t>
        </w:r>
        <w:r w:rsidR="00EE01A8">
          <w:rPr>
            <w:noProof/>
            <w:webHidden/>
          </w:rPr>
          <w:tab/>
        </w:r>
        <w:r w:rsidR="00EE01A8">
          <w:rPr>
            <w:noProof/>
            <w:webHidden/>
          </w:rPr>
          <w:fldChar w:fldCharType="begin"/>
        </w:r>
        <w:r w:rsidR="00EE01A8">
          <w:rPr>
            <w:noProof/>
            <w:webHidden/>
          </w:rPr>
          <w:instrText xml:space="preserve"> PAGEREF _Toc516064387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7C48C5CC" w14:textId="74EA562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8" w:history="1">
        <w:r w:rsidR="00EE01A8" w:rsidRPr="009034B0">
          <w:rPr>
            <w:rStyle w:val="Hyperlink"/>
            <w:noProof/>
          </w:rPr>
          <w:t>3.41.4 physicalLocation property</w:t>
        </w:r>
        <w:r w:rsidR="00EE01A8">
          <w:rPr>
            <w:noProof/>
            <w:webHidden/>
          </w:rPr>
          <w:tab/>
        </w:r>
        <w:r w:rsidR="00EE01A8">
          <w:rPr>
            <w:noProof/>
            <w:webHidden/>
          </w:rPr>
          <w:fldChar w:fldCharType="begin"/>
        </w:r>
        <w:r w:rsidR="00EE01A8">
          <w:rPr>
            <w:noProof/>
            <w:webHidden/>
          </w:rPr>
          <w:instrText xml:space="preserve"> PAGEREF _Toc516064388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0ED924BE" w14:textId="0859F9A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89" w:history="1">
        <w:r w:rsidR="00EE01A8" w:rsidRPr="009034B0">
          <w:rPr>
            <w:rStyle w:val="Hyperlink"/>
            <w:noProof/>
          </w:rPr>
          <w:t>3.41.5 message property</w:t>
        </w:r>
        <w:r w:rsidR="00EE01A8">
          <w:rPr>
            <w:noProof/>
            <w:webHidden/>
          </w:rPr>
          <w:tab/>
        </w:r>
        <w:r w:rsidR="00EE01A8">
          <w:rPr>
            <w:noProof/>
            <w:webHidden/>
          </w:rPr>
          <w:fldChar w:fldCharType="begin"/>
        </w:r>
        <w:r w:rsidR="00EE01A8">
          <w:rPr>
            <w:noProof/>
            <w:webHidden/>
          </w:rPr>
          <w:instrText xml:space="preserve"> PAGEREF _Toc516064389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3B633A5B" w14:textId="20A5CC2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0" w:history="1">
        <w:r w:rsidR="00EE01A8" w:rsidRPr="009034B0">
          <w:rPr>
            <w:rStyle w:val="Hyperlink"/>
            <w:noProof/>
          </w:rPr>
          <w:t>3.41.6 level property</w:t>
        </w:r>
        <w:r w:rsidR="00EE01A8">
          <w:rPr>
            <w:noProof/>
            <w:webHidden/>
          </w:rPr>
          <w:tab/>
        </w:r>
        <w:r w:rsidR="00EE01A8">
          <w:rPr>
            <w:noProof/>
            <w:webHidden/>
          </w:rPr>
          <w:fldChar w:fldCharType="begin"/>
        </w:r>
        <w:r w:rsidR="00EE01A8">
          <w:rPr>
            <w:noProof/>
            <w:webHidden/>
          </w:rPr>
          <w:instrText xml:space="preserve"> PAGEREF _Toc516064390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68C28AC6" w14:textId="07FE00FE"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1" w:history="1">
        <w:r w:rsidR="00EE01A8" w:rsidRPr="009034B0">
          <w:rPr>
            <w:rStyle w:val="Hyperlink"/>
            <w:noProof/>
          </w:rPr>
          <w:t>3.41.7 threadId property</w:t>
        </w:r>
        <w:r w:rsidR="00EE01A8">
          <w:rPr>
            <w:noProof/>
            <w:webHidden/>
          </w:rPr>
          <w:tab/>
        </w:r>
        <w:r w:rsidR="00EE01A8">
          <w:rPr>
            <w:noProof/>
            <w:webHidden/>
          </w:rPr>
          <w:fldChar w:fldCharType="begin"/>
        </w:r>
        <w:r w:rsidR="00EE01A8">
          <w:rPr>
            <w:noProof/>
            <w:webHidden/>
          </w:rPr>
          <w:instrText xml:space="preserve"> PAGEREF _Toc516064391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0A52C658" w14:textId="10126381"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2" w:history="1">
        <w:r w:rsidR="00EE01A8" w:rsidRPr="009034B0">
          <w:rPr>
            <w:rStyle w:val="Hyperlink"/>
            <w:noProof/>
          </w:rPr>
          <w:t>3.41.8 time property</w:t>
        </w:r>
        <w:r w:rsidR="00EE01A8">
          <w:rPr>
            <w:noProof/>
            <w:webHidden/>
          </w:rPr>
          <w:tab/>
        </w:r>
        <w:r w:rsidR="00EE01A8">
          <w:rPr>
            <w:noProof/>
            <w:webHidden/>
          </w:rPr>
          <w:fldChar w:fldCharType="begin"/>
        </w:r>
        <w:r w:rsidR="00EE01A8">
          <w:rPr>
            <w:noProof/>
            <w:webHidden/>
          </w:rPr>
          <w:instrText xml:space="preserve"> PAGEREF _Toc516064392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248FCD7A" w14:textId="6003471A"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3" w:history="1">
        <w:r w:rsidR="00EE01A8" w:rsidRPr="009034B0">
          <w:rPr>
            <w:rStyle w:val="Hyperlink"/>
            <w:noProof/>
          </w:rPr>
          <w:t>3.41.9 exception property</w:t>
        </w:r>
        <w:r w:rsidR="00EE01A8">
          <w:rPr>
            <w:noProof/>
            <w:webHidden/>
          </w:rPr>
          <w:tab/>
        </w:r>
        <w:r w:rsidR="00EE01A8">
          <w:rPr>
            <w:noProof/>
            <w:webHidden/>
          </w:rPr>
          <w:fldChar w:fldCharType="begin"/>
        </w:r>
        <w:r w:rsidR="00EE01A8">
          <w:rPr>
            <w:noProof/>
            <w:webHidden/>
          </w:rPr>
          <w:instrText xml:space="preserve"> PAGEREF _Toc516064393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3BCA7AF1" w14:textId="39611A8B"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4" w:history="1">
        <w:r w:rsidR="00EE01A8" w:rsidRPr="009034B0">
          <w:rPr>
            <w:rStyle w:val="Hyperlink"/>
            <w:noProof/>
          </w:rPr>
          <w:t>3.41.10 properties property</w:t>
        </w:r>
        <w:r w:rsidR="00EE01A8">
          <w:rPr>
            <w:noProof/>
            <w:webHidden/>
          </w:rPr>
          <w:tab/>
        </w:r>
        <w:r w:rsidR="00EE01A8">
          <w:rPr>
            <w:noProof/>
            <w:webHidden/>
          </w:rPr>
          <w:fldChar w:fldCharType="begin"/>
        </w:r>
        <w:r w:rsidR="00EE01A8">
          <w:rPr>
            <w:noProof/>
            <w:webHidden/>
          </w:rPr>
          <w:instrText xml:space="preserve"> PAGEREF _Toc516064394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61DB3D2D" w14:textId="1A4BEDF1"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395" w:history="1">
        <w:r w:rsidR="00EE01A8" w:rsidRPr="009034B0">
          <w:rPr>
            <w:rStyle w:val="Hyperlink"/>
            <w:noProof/>
          </w:rPr>
          <w:t>3.42 exception object</w:t>
        </w:r>
        <w:r w:rsidR="00EE01A8">
          <w:rPr>
            <w:noProof/>
            <w:webHidden/>
          </w:rPr>
          <w:tab/>
        </w:r>
        <w:r w:rsidR="00EE01A8">
          <w:rPr>
            <w:noProof/>
            <w:webHidden/>
          </w:rPr>
          <w:fldChar w:fldCharType="begin"/>
        </w:r>
        <w:r w:rsidR="00EE01A8">
          <w:rPr>
            <w:noProof/>
            <w:webHidden/>
          </w:rPr>
          <w:instrText xml:space="preserve"> PAGEREF _Toc516064395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32C6C815" w14:textId="1263A17C"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6" w:history="1">
        <w:r w:rsidR="00EE01A8" w:rsidRPr="009034B0">
          <w:rPr>
            <w:rStyle w:val="Hyperlink"/>
            <w:noProof/>
          </w:rPr>
          <w:t>3.42.1 General</w:t>
        </w:r>
        <w:r w:rsidR="00EE01A8">
          <w:rPr>
            <w:noProof/>
            <w:webHidden/>
          </w:rPr>
          <w:tab/>
        </w:r>
        <w:r w:rsidR="00EE01A8">
          <w:rPr>
            <w:noProof/>
            <w:webHidden/>
          </w:rPr>
          <w:fldChar w:fldCharType="begin"/>
        </w:r>
        <w:r w:rsidR="00EE01A8">
          <w:rPr>
            <w:noProof/>
            <w:webHidden/>
          </w:rPr>
          <w:instrText xml:space="preserve"> PAGEREF _Toc516064396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0EF69437" w14:textId="30A1C51F"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7" w:history="1">
        <w:r w:rsidR="00EE01A8" w:rsidRPr="009034B0">
          <w:rPr>
            <w:rStyle w:val="Hyperlink"/>
            <w:noProof/>
          </w:rPr>
          <w:t>3.42.2 kind property</w:t>
        </w:r>
        <w:r w:rsidR="00EE01A8">
          <w:rPr>
            <w:noProof/>
            <w:webHidden/>
          </w:rPr>
          <w:tab/>
        </w:r>
        <w:r w:rsidR="00EE01A8">
          <w:rPr>
            <w:noProof/>
            <w:webHidden/>
          </w:rPr>
          <w:fldChar w:fldCharType="begin"/>
        </w:r>
        <w:r w:rsidR="00EE01A8">
          <w:rPr>
            <w:noProof/>
            <w:webHidden/>
          </w:rPr>
          <w:instrText xml:space="preserve"> PAGEREF _Toc516064397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24A0B981" w14:textId="10950E13"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8" w:history="1">
        <w:r w:rsidR="00EE01A8" w:rsidRPr="009034B0">
          <w:rPr>
            <w:rStyle w:val="Hyperlink"/>
            <w:noProof/>
          </w:rPr>
          <w:t>3.42.3 message property</w:t>
        </w:r>
        <w:r w:rsidR="00EE01A8">
          <w:rPr>
            <w:noProof/>
            <w:webHidden/>
          </w:rPr>
          <w:tab/>
        </w:r>
        <w:r w:rsidR="00EE01A8">
          <w:rPr>
            <w:noProof/>
            <w:webHidden/>
          </w:rPr>
          <w:fldChar w:fldCharType="begin"/>
        </w:r>
        <w:r w:rsidR="00EE01A8">
          <w:rPr>
            <w:noProof/>
            <w:webHidden/>
          </w:rPr>
          <w:instrText xml:space="preserve"> PAGEREF _Toc516064398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44F95431" w14:textId="345D5E0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399" w:history="1">
        <w:r w:rsidR="00EE01A8" w:rsidRPr="009034B0">
          <w:rPr>
            <w:rStyle w:val="Hyperlink"/>
            <w:noProof/>
          </w:rPr>
          <w:t>3.42.4 stack property</w:t>
        </w:r>
        <w:r w:rsidR="00EE01A8">
          <w:rPr>
            <w:noProof/>
            <w:webHidden/>
          </w:rPr>
          <w:tab/>
        </w:r>
        <w:r w:rsidR="00EE01A8">
          <w:rPr>
            <w:noProof/>
            <w:webHidden/>
          </w:rPr>
          <w:fldChar w:fldCharType="begin"/>
        </w:r>
        <w:r w:rsidR="00EE01A8">
          <w:rPr>
            <w:noProof/>
            <w:webHidden/>
          </w:rPr>
          <w:instrText xml:space="preserve"> PAGEREF _Toc516064399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2C1FBCD6" w14:textId="00989767" w:rsidR="00EE01A8" w:rsidRDefault="008A57C9">
      <w:pPr>
        <w:pStyle w:val="TOC3"/>
        <w:tabs>
          <w:tab w:val="right" w:leader="dot" w:pos="9350"/>
        </w:tabs>
        <w:rPr>
          <w:rFonts w:asciiTheme="minorHAnsi" w:eastAsiaTheme="minorEastAsia" w:hAnsiTheme="minorHAnsi" w:cstheme="minorBidi"/>
          <w:noProof/>
          <w:sz w:val="22"/>
          <w:szCs w:val="22"/>
        </w:rPr>
      </w:pPr>
      <w:hyperlink w:anchor="_Toc516064400" w:history="1">
        <w:r w:rsidR="00EE01A8" w:rsidRPr="009034B0">
          <w:rPr>
            <w:rStyle w:val="Hyperlink"/>
            <w:noProof/>
          </w:rPr>
          <w:t>3.42.5 innerExceptions property</w:t>
        </w:r>
        <w:r w:rsidR="00EE01A8">
          <w:rPr>
            <w:noProof/>
            <w:webHidden/>
          </w:rPr>
          <w:tab/>
        </w:r>
        <w:r w:rsidR="00EE01A8">
          <w:rPr>
            <w:noProof/>
            <w:webHidden/>
          </w:rPr>
          <w:fldChar w:fldCharType="begin"/>
        </w:r>
        <w:r w:rsidR="00EE01A8">
          <w:rPr>
            <w:noProof/>
            <w:webHidden/>
          </w:rPr>
          <w:instrText xml:space="preserve"> PAGEREF _Toc516064400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589C19D5" w14:textId="78097258" w:rsidR="00EE01A8" w:rsidRDefault="008A57C9">
      <w:pPr>
        <w:pStyle w:val="TOC1"/>
        <w:rPr>
          <w:rFonts w:asciiTheme="minorHAnsi" w:eastAsiaTheme="minorEastAsia" w:hAnsiTheme="minorHAnsi" w:cstheme="minorBidi"/>
          <w:noProof/>
          <w:sz w:val="22"/>
          <w:szCs w:val="22"/>
        </w:rPr>
      </w:pPr>
      <w:hyperlink w:anchor="_Toc516064401" w:history="1">
        <w:r w:rsidR="00EE01A8" w:rsidRPr="009034B0">
          <w:rPr>
            <w:rStyle w:val="Hyperlink"/>
            <w:noProof/>
          </w:rPr>
          <w:t>4</w:t>
        </w:r>
        <w:r w:rsidR="00EE01A8">
          <w:rPr>
            <w:rFonts w:asciiTheme="minorHAnsi" w:eastAsiaTheme="minorEastAsia" w:hAnsiTheme="minorHAnsi" w:cstheme="minorBidi"/>
            <w:noProof/>
            <w:sz w:val="22"/>
            <w:szCs w:val="22"/>
          </w:rPr>
          <w:tab/>
        </w:r>
        <w:r w:rsidR="00EE01A8" w:rsidRPr="009034B0">
          <w:rPr>
            <w:rStyle w:val="Hyperlink"/>
            <w:noProof/>
          </w:rPr>
          <w:t>Conformance</w:t>
        </w:r>
        <w:r w:rsidR="00EE01A8">
          <w:rPr>
            <w:noProof/>
            <w:webHidden/>
          </w:rPr>
          <w:tab/>
        </w:r>
        <w:r w:rsidR="00EE01A8">
          <w:rPr>
            <w:noProof/>
            <w:webHidden/>
          </w:rPr>
          <w:fldChar w:fldCharType="begin"/>
        </w:r>
        <w:r w:rsidR="00EE01A8">
          <w:rPr>
            <w:noProof/>
            <w:webHidden/>
          </w:rPr>
          <w:instrText xml:space="preserve"> PAGEREF _Toc516064401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7797F424" w14:textId="5432554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2" w:history="1">
        <w:r w:rsidR="00EE01A8" w:rsidRPr="009034B0">
          <w:rPr>
            <w:rStyle w:val="Hyperlink"/>
            <w:noProof/>
          </w:rPr>
          <w:t>4.1 Conformance targets</w:t>
        </w:r>
        <w:r w:rsidR="00EE01A8">
          <w:rPr>
            <w:noProof/>
            <w:webHidden/>
          </w:rPr>
          <w:tab/>
        </w:r>
        <w:r w:rsidR="00EE01A8">
          <w:rPr>
            <w:noProof/>
            <w:webHidden/>
          </w:rPr>
          <w:fldChar w:fldCharType="begin"/>
        </w:r>
        <w:r w:rsidR="00EE01A8">
          <w:rPr>
            <w:noProof/>
            <w:webHidden/>
          </w:rPr>
          <w:instrText xml:space="preserve"> PAGEREF _Toc516064402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1B7DFB45" w14:textId="76C3EA02"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3" w:history="1">
        <w:r w:rsidR="00EE01A8" w:rsidRPr="009034B0">
          <w:rPr>
            <w:rStyle w:val="Hyperlink"/>
            <w:noProof/>
          </w:rPr>
          <w:t>4.2 Conformance Clause 1: SARIF log file</w:t>
        </w:r>
        <w:r w:rsidR="00EE01A8">
          <w:rPr>
            <w:noProof/>
            <w:webHidden/>
          </w:rPr>
          <w:tab/>
        </w:r>
        <w:r w:rsidR="00EE01A8">
          <w:rPr>
            <w:noProof/>
            <w:webHidden/>
          </w:rPr>
          <w:fldChar w:fldCharType="begin"/>
        </w:r>
        <w:r w:rsidR="00EE01A8">
          <w:rPr>
            <w:noProof/>
            <w:webHidden/>
          </w:rPr>
          <w:instrText xml:space="preserve"> PAGEREF _Toc516064403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4B1D5903" w14:textId="50640D76"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4" w:history="1">
        <w:r w:rsidR="00EE01A8" w:rsidRPr="009034B0">
          <w:rPr>
            <w:rStyle w:val="Hyperlink"/>
            <w:noProof/>
          </w:rPr>
          <w:t>4.3 Conformance Clause 2: SARIF resource file</w:t>
        </w:r>
        <w:r w:rsidR="00EE01A8">
          <w:rPr>
            <w:noProof/>
            <w:webHidden/>
          </w:rPr>
          <w:tab/>
        </w:r>
        <w:r w:rsidR="00EE01A8">
          <w:rPr>
            <w:noProof/>
            <w:webHidden/>
          </w:rPr>
          <w:fldChar w:fldCharType="begin"/>
        </w:r>
        <w:r w:rsidR="00EE01A8">
          <w:rPr>
            <w:noProof/>
            <w:webHidden/>
          </w:rPr>
          <w:instrText xml:space="preserve"> PAGEREF _Toc516064404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3FECA4DA" w14:textId="64C7DBA5"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5" w:history="1">
        <w:r w:rsidR="00EE01A8" w:rsidRPr="009034B0">
          <w:rPr>
            <w:rStyle w:val="Hyperlink"/>
            <w:noProof/>
          </w:rPr>
          <w:t>4.4 Conformance Clause 3: SARIF producer</w:t>
        </w:r>
        <w:r w:rsidR="00EE01A8">
          <w:rPr>
            <w:noProof/>
            <w:webHidden/>
          </w:rPr>
          <w:tab/>
        </w:r>
        <w:r w:rsidR="00EE01A8">
          <w:rPr>
            <w:noProof/>
            <w:webHidden/>
          </w:rPr>
          <w:fldChar w:fldCharType="begin"/>
        </w:r>
        <w:r w:rsidR="00EE01A8">
          <w:rPr>
            <w:noProof/>
            <w:webHidden/>
          </w:rPr>
          <w:instrText xml:space="preserve"> PAGEREF _Toc516064405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747D1416" w14:textId="3BFD9AA5"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6" w:history="1">
        <w:r w:rsidR="00EE01A8" w:rsidRPr="009034B0">
          <w:rPr>
            <w:rStyle w:val="Hyperlink"/>
            <w:noProof/>
          </w:rPr>
          <w:t>4.5 Conformance Clause 4: Direct producer</w:t>
        </w:r>
        <w:r w:rsidR="00EE01A8">
          <w:rPr>
            <w:noProof/>
            <w:webHidden/>
          </w:rPr>
          <w:tab/>
        </w:r>
        <w:r w:rsidR="00EE01A8">
          <w:rPr>
            <w:noProof/>
            <w:webHidden/>
          </w:rPr>
          <w:fldChar w:fldCharType="begin"/>
        </w:r>
        <w:r w:rsidR="00EE01A8">
          <w:rPr>
            <w:noProof/>
            <w:webHidden/>
          </w:rPr>
          <w:instrText xml:space="preserve"> PAGEREF _Toc516064406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7D788879" w14:textId="134B2802"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7" w:history="1">
        <w:r w:rsidR="00EE01A8" w:rsidRPr="009034B0">
          <w:rPr>
            <w:rStyle w:val="Hyperlink"/>
            <w:noProof/>
          </w:rPr>
          <w:t>4.6 Conformance Clause 5: Deterministic producer</w:t>
        </w:r>
        <w:r w:rsidR="00EE01A8">
          <w:rPr>
            <w:noProof/>
            <w:webHidden/>
          </w:rPr>
          <w:tab/>
        </w:r>
        <w:r w:rsidR="00EE01A8">
          <w:rPr>
            <w:noProof/>
            <w:webHidden/>
          </w:rPr>
          <w:fldChar w:fldCharType="begin"/>
        </w:r>
        <w:r w:rsidR="00EE01A8">
          <w:rPr>
            <w:noProof/>
            <w:webHidden/>
          </w:rPr>
          <w:instrText xml:space="preserve"> PAGEREF _Toc516064407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14188D29" w14:textId="01A949FE"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8" w:history="1">
        <w:r w:rsidR="00EE01A8" w:rsidRPr="009034B0">
          <w:rPr>
            <w:rStyle w:val="Hyperlink"/>
            <w:noProof/>
          </w:rPr>
          <w:t>4.7 Conformance Clause 6: Converter</w:t>
        </w:r>
        <w:r w:rsidR="00EE01A8">
          <w:rPr>
            <w:noProof/>
            <w:webHidden/>
          </w:rPr>
          <w:tab/>
        </w:r>
        <w:r w:rsidR="00EE01A8">
          <w:rPr>
            <w:noProof/>
            <w:webHidden/>
          </w:rPr>
          <w:fldChar w:fldCharType="begin"/>
        </w:r>
        <w:r w:rsidR="00EE01A8">
          <w:rPr>
            <w:noProof/>
            <w:webHidden/>
          </w:rPr>
          <w:instrText xml:space="preserve"> PAGEREF _Toc516064408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0CEC1379" w14:textId="2ECA8A7D"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09" w:history="1">
        <w:r w:rsidR="00EE01A8" w:rsidRPr="009034B0">
          <w:rPr>
            <w:rStyle w:val="Hyperlink"/>
            <w:noProof/>
          </w:rPr>
          <w:t>4.8 Conformance Clause 7: SARIF post-processor</w:t>
        </w:r>
        <w:r w:rsidR="00EE01A8">
          <w:rPr>
            <w:noProof/>
            <w:webHidden/>
          </w:rPr>
          <w:tab/>
        </w:r>
        <w:r w:rsidR="00EE01A8">
          <w:rPr>
            <w:noProof/>
            <w:webHidden/>
          </w:rPr>
          <w:fldChar w:fldCharType="begin"/>
        </w:r>
        <w:r w:rsidR="00EE01A8">
          <w:rPr>
            <w:noProof/>
            <w:webHidden/>
          </w:rPr>
          <w:instrText xml:space="preserve"> PAGEREF _Toc516064409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57B3B790" w14:textId="2E416BA5"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10" w:history="1">
        <w:r w:rsidR="00EE01A8" w:rsidRPr="009034B0">
          <w:rPr>
            <w:rStyle w:val="Hyperlink"/>
            <w:noProof/>
          </w:rPr>
          <w:t>4.9 Conformance Clause 8: SARIF consumer</w:t>
        </w:r>
        <w:r w:rsidR="00EE01A8">
          <w:rPr>
            <w:noProof/>
            <w:webHidden/>
          </w:rPr>
          <w:tab/>
        </w:r>
        <w:r w:rsidR="00EE01A8">
          <w:rPr>
            <w:noProof/>
            <w:webHidden/>
          </w:rPr>
          <w:fldChar w:fldCharType="begin"/>
        </w:r>
        <w:r w:rsidR="00EE01A8">
          <w:rPr>
            <w:noProof/>
            <w:webHidden/>
          </w:rPr>
          <w:instrText xml:space="preserve"> PAGEREF _Toc516064410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2495E867" w14:textId="55C51EC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11" w:history="1">
        <w:r w:rsidR="00EE01A8" w:rsidRPr="009034B0">
          <w:rPr>
            <w:rStyle w:val="Hyperlink"/>
            <w:noProof/>
          </w:rPr>
          <w:t>4.10 Conformance Clause 9: Viewer</w:t>
        </w:r>
        <w:r w:rsidR="00EE01A8">
          <w:rPr>
            <w:noProof/>
            <w:webHidden/>
          </w:rPr>
          <w:tab/>
        </w:r>
        <w:r w:rsidR="00EE01A8">
          <w:rPr>
            <w:noProof/>
            <w:webHidden/>
          </w:rPr>
          <w:fldChar w:fldCharType="begin"/>
        </w:r>
        <w:r w:rsidR="00EE01A8">
          <w:rPr>
            <w:noProof/>
            <w:webHidden/>
          </w:rPr>
          <w:instrText xml:space="preserve"> PAGEREF _Toc516064411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26019023" w14:textId="64C898F6"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12" w:history="1">
        <w:r w:rsidR="00EE01A8" w:rsidRPr="009034B0">
          <w:rPr>
            <w:rStyle w:val="Hyperlink"/>
            <w:noProof/>
          </w:rPr>
          <w:t>4.11 Conformance Clause 10: Result management system</w:t>
        </w:r>
        <w:r w:rsidR="00EE01A8">
          <w:rPr>
            <w:noProof/>
            <w:webHidden/>
          </w:rPr>
          <w:tab/>
        </w:r>
        <w:r w:rsidR="00EE01A8">
          <w:rPr>
            <w:noProof/>
            <w:webHidden/>
          </w:rPr>
          <w:fldChar w:fldCharType="begin"/>
        </w:r>
        <w:r w:rsidR="00EE01A8">
          <w:rPr>
            <w:noProof/>
            <w:webHidden/>
          </w:rPr>
          <w:instrText xml:space="preserve"> PAGEREF _Toc516064412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25034497" w14:textId="61C58277"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13" w:history="1">
        <w:r w:rsidR="00EE01A8" w:rsidRPr="009034B0">
          <w:rPr>
            <w:rStyle w:val="Hyperlink"/>
            <w:noProof/>
          </w:rPr>
          <w:t>4.12 Conformance Clause 11: Engineering system</w:t>
        </w:r>
        <w:r w:rsidR="00EE01A8">
          <w:rPr>
            <w:noProof/>
            <w:webHidden/>
          </w:rPr>
          <w:tab/>
        </w:r>
        <w:r w:rsidR="00EE01A8">
          <w:rPr>
            <w:noProof/>
            <w:webHidden/>
          </w:rPr>
          <w:fldChar w:fldCharType="begin"/>
        </w:r>
        <w:r w:rsidR="00EE01A8">
          <w:rPr>
            <w:noProof/>
            <w:webHidden/>
          </w:rPr>
          <w:instrText xml:space="preserve"> PAGEREF _Toc516064413 \h </w:instrText>
        </w:r>
        <w:r w:rsidR="00EE01A8">
          <w:rPr>
            <w:noProof/>
            <w:webHidden/>
          </w:rPr>
        </w:r>
        <w:r w:rsidR="00EE01A8">
          <w:rPr>
            <w:noProof/>
            <w:webHidden/>
          </w:rPr>
          <w:fldChar w:fldCharType="separate"/>
        </w:r>
        <w:r w:rsidR="00EE01A8">
          <w:rPr>
            <w:noProof/>
            <w:webHidden/>
          </w:rPr>
          <w:t>120</w:t>
        </w:r>
        <w:r w:rsidR="00EE01A8">
          <w:rPr>
            <w:noProof/>
            <w:webHidden/>
          </w:rPr>
          <w:fldChar w:fldCharType="end"/>
        </w:r>
      </w:hyperlink>
    </w:p>
    <w:p w14:paraId="096B1F56" w14:textId="4E6F4870" w:rsidR="00EE01A8" w:rsidRDefault="008A57C9">
      <w:pPr>
        <w:pStyle w:val="TOC1"/>
        <w:rPr>
          <w:rFonts w:asciiTheme="minorHAnsi" w:eastAsiaTheme="minorEastAsia" w:hAnsiTheme="minorHAnsi" w:cstheme="minorBidi"/>
          <w:noProof/>
          <w:sz w:val="22"/>
          <w:szCs w:val="22"/>
        </w:rPr>
      </w:pPr>
      <w:hyperlink w:anchor="_Toc516064414" w:history="1">
        <w:r w:rsidR="00EE01A8" w:rsidRPr="009034B0">
          <w:rPr>
            <w:rStyle w:val="Hyperlink"/>
            <w:noProof/>
          </w:rPr>
          <w:t>Appendix A. (Informative) Acknowledgments</w:t>
        </w:r>
        <w:r w:rsidR="00EE01A8">
          <w:rPr>
            <w:noProof/>
            <w:webHidden/>
          </w:rPr>
          <w:tab/>
        </w:r>
        <w:r w:rsidR="00EE01A8">
          <w:rPr>
            <w:noProof/>
            <w:webHidden/>
          </w:rPr>
          <w:fldChar w:fldCharType="begin"/>
        </w:r>
        <w:r w:rsidR="00EE01A8">
          <w:rPr>
            <w:noProof/>
            <w:webHidden/>
          </w:rPr>
          <w:instrText xml:space="preserve"> PAGEREF _Toc516064414 \h </w:instrText>
        </w:r>
        <w:r w:rsidR="00EE01A8">
          <w:rPr>
            <w:noProof/>
            <w:webHidden/>
          </w:rPr>
        </w:r>
        <w:r w:rsidR="00EE01A8">
          <w:rPr>
            <w:noProof/>
            <w:webHidden/>
          </w:rPr>
          <w:fldChar w:fldCharType="separate"/>
        </w:r>
        <w:r w:rsidR="00EE01A8">
          <w:rPr>
            <w:noProof/>
            <w:webHidden/>
          </w:rPr>
          <w:t>121</w:t>
        </w:r>
        <w:r w:rsidR="00EE01A8">
          <w:rPr>
            <w:noProof/>
            <w:webHidden/>
          </w:rPr>
          <w:fldChar w:fldCharType="end"/>
        </w:r>
      </w:hyperlink>
    </w:p>
    <w:p w14:paraId="6D9DEED8" w14:textId="335E6519" w:rsidR="00EE01A8" w:rsidRDefault="008A57C9">
      <w:pPr>
        <w:pStyle w:val="TOC1"/>
        <w:rPr>
          <w:rFonts w:asciiTheme="minorHAnsi" w:eastAsiaTheme="minorEastAsia" w:hAnsiTheme="minorHAnsi" w:cstheme="minorBidi"/>
          <w:noProof/>
          <w:sz w:val="22"/>
          <w:szCs w:val="22"/>
        </w:rPr>
      </w:pPr>
      <w:hyperlink w:anchor="_Toc516064415" w:history="1">
        <w:r w:rsidR="00EE01A8" w:rsidRPr="009034B0">
          <w:rPr>
            <w:rStyle w:val="Hyperlink"/>
            <w:noProof/>
          </w:rPr>
          <w:t>Appendix B. (Normative) Use of fingerprints by result management systems</w:t>
        </w:r>
        <w:r w:rsidR="00EE01A8">
          <w:rPr>
            <w:noProof/>
            <w:webHidden/>
          </w:rPr>
          <w:tab/>
        </w:r>
        <w:r w:rsidR="00EE01A8">
          <w:rPr>
            <w:noProof/>
            <w:webHidden/>
          </w:rPr>
          <w:fldChar w:fldCharType="begin"/>
        </w:r>
        <w:r w:rsidR="00EE01A8">
          <w:rPr>
            <w:noProof/>
            <w:webHidden/>
          </w:rPr>
          <w:instrText xml:space="preserve"> PAGEREF _Toc516064415 \h </w:instrText>
        </w:r>
        <w:r w:rsidR="00EE01A8">
          <w:rPr>
            <w:noProof/>
            <w:webHidden/>
          </w:rPr>
        </w:r>
        <w:r w:rsidR="00EE01A8">
          <w:rPr>
            <w:noProof/>
            <w:webHidden/>
          </w:rPr>
          <w:fldChar w:fldCharType="separate"/>
        </w:r>
        <w:r w:rsidR="00EE01A8">
          <w:rPr>
            <w:noProof/>
            <w:webHidden/>
          </w:rPr>
          <w:t>122</w:t>
        </w:r>
        <w:r w:rsidR="00EE01A8">
          <w:rPr>
            <w:noProof/>
            <w:webHidden/>
          </w:rPr>
          <w:fldChar w:fldCharType="end"/>
        </w:r>
      </w:hyperlink>
    </w:p>
    <w:p w14:paraId="5EE0D50B" w14:textId="18378C6B" w:rsidR="00EE01A8" w:rsidRDefault="008A57C9">
      <w:pPr>
        <w:pStyle w:val="TOC1"/>
        <w:rPr>
          <w:rFonts w:asciiTheme="minorHAnsi" w:eastAsiaTheme="minorEastAsia" w:hAnsiTheme="minorHAnsi" w:cstheme="minorBidi"/>
          <w:noProof/>
          <w:sz w:val="22"/>
          <w:szCs w:val="22"/>
        </w:rPr>
      </w:pPr>
      <w:hyperlink w:anchor="_Toc516064416" w:history="1">
        <w:r w:rsidR="00EE01A8" w:rsidRPr="009034B0">
          <w:rPr>
            <w:rStyle w:val="Hyperlink"/>
            <w:noProof/>
          </w:rPr>
          <w:t>Appendix C. (Informative) Use of SARIF by log file viewers</w:t>
        </w:r>
        <w:r w:rsidR="00EE01A8">
          <w:rPr>
            <w:noProof/>
            <w:webHidden/>
          </w:rPr>
          <w:tab/>
        </w:r>
        <w:r w:rsidR="00EE01A8">
          <w:rPr>
            <w:noProof/>
            <w:webHidden/>
          </w:rPr>
          <w:fldChar w:fldCharType="begin"/>
        </w:r>
        <w:r w:rsidR="00EE01A8">
          <w:rPr>
            <w:noProof/>
            <w:webHidden/>
          </w:rPr>
          <w:instrText xml:space="preserve"> PAGEREF _Toc516064416 \h </w:instrText>
        </w:r>
        <w:r w:rsidR="00EE01A8">
          <w:rPr>
            <w:noProof/>
            <w:webHidden/>
          </w:rPr>
        </w:r>
        <w:r w:rsidR="00EE01A8">
          <w:rPr>
            <w:noProof/>
            <w:webHidden/>
          </w:rPr>
          <w:fldChar w:fldCharType="separate"/>
        </w:r>
        <w:r w:rsidR="00EE01A8">
          <w:rPr>
            <w:noProof/>
            <w:webHidden/>
          </w:rPr>
          <w:t>123</w:t>
        </w:r>
        <w:r w:rsidR="00EE01A8">
          <w:rPr>
            <w:noProof/>
            <w:webHidden/>
          </w:rPr>
          <w:fldChar w:fldCharType="end"/>
        </w:r>
      </w:hyperlink>
    </w:p>
    <w:p w14:paraId="7259FB82" w14:textId="5EA11869" w:rsidR="00EE01A8" w:rsidRDefault="008A57C9">
      <w:pPr>
        <w:pStyle w:val="TOC1"/>
        <w:rPr>
          <w:rFonts w:asciiTheme="minorHAnsi" w:eastAsiaTheme="minorEastAsia" w:hAnsiTheme="minorHAnsi" w:cstheme="minorBidi"/>
          <w:noProof/>
          <w:sz w:val="22"/>
          <w:szCs w:val="22"/>
        </w:rPr>
      </w:pPr>
      <w:hyperlink w:anchor="_Toc516064417" w:history="1">
        <w:r w:rsidR="00EE01A8" w:rsidRPr="009034B0">
          <w:rPr>
            <w:rStyle w:val="Hyperlink"/>
            <w:noProof/>
          </w:rPr>
          <w:t>Appendix D. (Informative) Production of SARIF by converters</w:t>
        </w:r>
        <w:r w:rsidR="00EE01A8">
          <w:rPr>
            <w:noProof/>
            <w:webHidden/>
          </w:rPr>
          <w:tab/>
        </w:r>
        <w:r w:rsidR="00EE01A8">
          <w:rPr>
            <w:noProof/>
            <w:webHidden/>
          </w:rPr>
          <w:fldChar w:fldCharType="begin"/>
        </w:r>
        <w:r w:rsidR="00EE01A8">
          <w:rPr>
            <w:noProof/>
            <w:webHidden/>
          </w:rPr>
          <w:instrText xml:space="preserve"> PAGEREF _Toc516064417 \h </w:instrText>
        </w:r>
        <w:r w:rsidR="00EE01A8">
          <w:rPr>
            <w:noProof/>
            <w:webHidden/>
          </w:rPr>
        </w:r>
        <w:r w:rsidR="00EE01A8">
          <w:rPr>
            <w:noProof/>
            <w:webHidden/>
          </w:rPr>
          <w:fldChar w:fldCharType="separate"/>
        </w:r>
        <w:r w:rsidR="00EE01A8">
          <w:rPr>
            <w:noProof/>
            <w:webHidden/>
          </w:rPr>
          <w:t>124</w:t>
        </w:r>
        <w:r w:rsidR="00EE01A8">
          <w:rPr>
            <w:noProof/>
            <w:webHidden/>
          </w:rPr>
          <w:fldChar w:fldCharType="end"/>
        </w:r>
      </w:hyperlink>
    </w:p>
    <w:p w14:paraId="01129561" w14:textId="0C3D1466" w:rsidR="00EE01A8" w:rsidRDefault="008A57C9">
      <w:pPr>
        <w:pStyle w:val="TOC1"/>
        <w:rPr>
          <w:rFonts w:asciiTheme="minorHAnsi" w:eastAsiaTheme="minorEastAsia" w:hAnsiTheme="minorHAnsi" w:cstheme="minorBidi"/>
          <w:noProof/>
          <w:sz w:val="22"/>
          <w:szCs w:val="22"/>
        </w:rPr>
      </w:pPr>
      <w:hyperlink w:anchor="_Toc516064418" w:history="1">
        <w:r w:rsidR="00EE01A8" w:rsidRPr="009034B0">
          <w:rPr>
            <w:rStyle w:val="Hyperlink"/>
            <w:noProof/>
          </w:rPr>
          <w:t>Appendix E. (Informative) Locating rule metadata</w:t>
        </w:r>
        <w:r w:rsidR="00EE01A8">
          <w:rPr>
            <w:noProof/>
            <w:webHidden/>
          </w:rPr>
          <w:tab/>
        </w:r>
        <w:r w:rsidR="00EE01A8">
          <w:rPr>
            <w:noProof/>
            <w:webHidden/>
          </w:rPr>
          <w:fldChar w:fldCharType="begin"/>
        </w:r>
        <w:r w:rsidR="00EE01A8">
          <w:rPr>
            <w:noProof/>
            <w:webHidden/>
          </w:rPr>
          <w:instrText xml:space="preserve"> PAGEREF _Toc516064418 \h </w:instrText>
        </w:r>
        <w:r w:rsidR="00EE01A8">
          <w:rPr>
            <w:noProof/>
            <w:webHidden/>
          </w:rPr>
        </w:r>
        <w:r w:rsidR="00EE01A8">
          <w:rPr>
            <w:noProof/>
            <w:webHidden/>
          </w:rPr>
          <w:fldChar w:fldCharType="separate"/>
        </w:r>
        <w:r w:rsidR="00EE01A8">
          <w:rPr>
            <w:noProof/>
            <w:webHidden/>
          </w:rPr>
          <w:t>125</w:t>
        </w:r>
        <w:r w:rsidR="00EE01A8">
          <w:rPr>
            <w:noProof/>
            <w:webHidden/>
          </w:rPr>
          <w:fldChar w:fldCharType="end"/>
        </w:r>
      </w:hyperlink>
    </w:p>
    <w:p w14:paraId="40F95420" w14:textId="30FE99B6" w:rsidR="00EE01A8" w:rsidRDefault="008A57C9">
      <w:pPr>
        <w:pStyle w:val="TOC1"/>
        <w:rPr>
          <w:rFonts w:asciiTheme="minorHAnsi" w:eastAsiaTheme="minorEastAsia" w:hAnsiTheme="minorHAnsi" w:cstheme="minorBidi"/>
          <w:noProof/>
          <w:sz w:val="22"/>
          <w:szCs w:val="22"/>
        </w:rPr>
      </w:pPr>
      <w:hyperlink w:anchor="_Toc516064419" w:history="1">
        <w:r w:rsidR="00EE01A8" w:rsidRPr="009034B0">
          <w:rPr>
            <w:rStyle w:val="Hyperlink"/>
            <w:noProof/>
          </w:rPr>
          <w:t>Appendix F. (Normative) Producing deterministic SARIF log files</w:t>
        </w:r>
        <w:r w:rsidR="00EE01A8">
          <w:rPr>
            <w:noProof/>
            <w:webHidden/>
          </w:rPr>
          <w:tab/>
        </w:r>
        <w:r w:rsidR="00EE01A8">
          <w:rPr>
            <w:noProof/>
            <w:webHidden/>
          </w:rPr>
          <w:fldChar w:fldCharType="begin"/>
        </w:r>
        <w:r w:rsidR="00EE01A8">
          <w:rPr>
            <w:noProof/>
            <w:webHidden/>
          </w:rPr>
          <w:instrText xml:space="preserve"> PAGEREF _Toc516064419 \h </w:instrText>
        </w:r>
        <w:r w:rsidR="00EE01A8">
          <w:rPr>
            <w:noProof/>
            <w:webHidden/>
          </w:rPr>
        </w:r>
        <w:r w:rsidR="00EE01A8">
          <w:rPr>
            <w:noProof/>
            <w:webHidden/>
          </w:rPr>
          <w:fldChar w:fldCharType="separate"/>
        </w:r>
        <w:r w:rsidR="00EE01A8">
          <w:rPr>
            <w:noProof/>
            <w:webHidden/>
          </w:rPr>
          <w:t>126</w:t>
        </w:r>
        <w:r w:rsidR="00EE01A8">
          <w:rPr>
            <w:noProof/>
            <w:webHidden/>
          </w:rPr>
          <w:fldChar w:fldCharType="end"/>
        </w:r>
      </w:hyperlink>
    </w:p>
    <w:p w14:paraId="381D17B5" w14:textId="4E81063F"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20" w:history="1">
        <w:r w:rsidR="00EE01A8" w:rsidRPr="009034B0">
          <w:rPr>
            <w:rStyle w:val="Hyperlink"/>
            <w:noProof/>
          </w:rPr>
          <w:t>F.1 General</w:t>
        </w:r>
        <w:r w:rsidR="00EE01A8">
          <w:rPr>
            <w:noProof/>
            <w:webHidden/>
          </w:rPr>
          <w:tab/>
        </w:r>
        <w:r w:rsidR="00EE01A8">
          <w:rPr>
            <w:noProof/>
            <w:webHidden/>
          </w:rPr>
          <w:fldChar w:fldCharType="begin"/>
        </w:r>
        <w:r w:rsidR="00EE01A8">
          <w:rPr>
            <w:noProof/>
            <w:webHidden/>
          </w:rPr>
          <w:instrText xml:space="preserve"> PAGEREF _Toc516064420 \h </w:instrText>
        </w:r>
        <w:r w:rsidR="00EE01A8">
          <w:rPr>
            <w:noProof/>
            <w:webHidden/>
          </w:rPr>
        </w:r>
        <w:r w:rsidR="00EE01A8">
          <w:rPr>
            <w:noProof/>
            <w:webHidden/>
          </w:rPr>
          <w:fldChar w:fldCharType="separate"/>
        </w:r>
        <w:r w:rsidR="00EE01A8">
          <w:rPr>
            <w:noProof/>
            <w:webHidden/>
          </w:rPr>
          <w:t>126</w:t>
        </w:r>
        <w:r w:rsidR="00EE01A8">
          <w:rPr>
            <w:noProof/>
            <w:webHidden/>
          </w:rPr>
          <w:fldChar w:fldCharType="end"/>
        </w:r>
      </w:hyperlink>
    </w:p>
    <w:p w14:paraId="4F235604" w14:textId="5325CE36"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21" w:history="1">
        <w:r w:rsidR="00EE01A8" w:rsidRPr="009034B0">
          <w:rPr>
            <w:rStyle w:val="Hyperlink"/>
            <w:noProof/>
          </w:rPr>
          <w:t>F.2 Non-deterministic file format elements</w:t>
        </w:r>
        <w:r w:rsidR="00EE01A8">
          <w:rPr>
            <w:noProof/>
            <w:webHidden/>
          </w:rPr>
          <w:tab/>
        </w:r>
        <w:r w:rsidR="00EE01A8">
          <w:rPr>
            <w:noProof/>
            <w:webHidden/>
          </w:rPr>
          <w:fldChar w:fldCharType="begin"/>
        </w:r>
        <w:r w:rsidR="00EE01A8">
          <w:rPr>
            <w:noProof/>
            <w:webHidden/>
          </w:rPr>
          <w:instrText xml:space="preserve"> PAGEREF _Toc516064421 \h </w:instrText>
        </w:r>
        <w:r w:rsidR="00EE01A8">
          <w:rPr>
            <w:noProof/>
            <w:webHidden/>
          </w:rPr>
        </w:r>
        <w:r w:rsidR="00EE01A8">
          <w:rPr>
            <w:noProof/>
            <w:webHidden/>
          </w:rPr>
          <w:fldChar w:fldCharType="separate"/>
        </w:r>
        <w:r w:rsidR="00EE01A8">
          <w:rPr>
            <w:noProof/>
            <w:webHidden/>
          </w:rPr>
          <w:t>126</w:t>
        </w:r>
        <w:r w:rsidR="00EE01A8">
          <w:rPr>
            <w:noProof/>
            <w:webHidden/>
          </w:rPr>
          <w:fldChar w:fldCharType="end"/>
        </w:r>
      </w:hyperlink>
    </w:p>
    <w:p w14:paraId="19A7BA70" w14:textId="593FC6D3"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22" w:history="1">
        <w:r w:rsidR="00EE01A8" w:rsidRPr="009034B0">
          <w:rPr>
            <w:rStyle w:val="Hyperlink"/>
            <w:noProof/>
          </w:rPr>
          <w:t>F.3 Array and dictionary element ordering</w:t>
        </w:r>
        <w:r w:rsidR="00EE01A8">
          <w:rPr>
            <w:noProof/>
            <w:webHidden/>
          </w:rPr>
          <w:tab/>
        </w:r>
        <w:r w:rsidR="00EE01A8">
          <w:rPr>
            <w:noProof/>
            <w:webHidden/>
          </w:rPr>
          <w:fldChar w:fldCharType="begin"/>
        </w:r>
        <w:r w:rsidR="00EE01A8">
          <w:rPr>
            <w:noProof/>
            <w:webHidden/>
          </w:rPr>
          <w:instrText xml:space="preserve"> PAGEREF _Toc516064422 \h </w:instrText>
        </w:r>
        <w:r w:rsidR="00EE01A8">
          <w:rPr>
            <w:noProof/>
            <w:webHidden/>
          </w:rPr>
        </w:r>
        <w:r w:rsidR="00EE01A8">
          <w:rPr>
            <w:noProof/>
            <w:webHidden/>
          </w:rPr>
          <w:fldChar w:fldCharType="separate"/>
        </w:r>
        <w:r w:rsidR="00EE01A8">
          <w:rPr>
            <w:noProof/>
            <w:webHidden/>
          </w:rPr>
          <w:t>127</w:t>
        </w:r>
        <w:r w:rsidR="00EE01A8">
          <w:rPr>
            <w:noProof/>
            <w:webHidden/>
          </w:rPr>
          <w:fldChar w:fldCharType="end"/>
        </w:r>
      </w:hyperlink>
    </w:p>
    <w:p w14:paraId="52A80C24" w14:textId="6B5769D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23" w:history="1">
        <w:r w:rsidR="00EE01A8" w:rsidRPr="009034B0">
          <w:rPr>
            <w:rStyle w:val="Hyperlink"/>
            <w:noProof/>
          </w:rPr>
          <w:t>F.4 Absolute paths</w:t>
        </w:r>
        <w:r w:rsidR="00EE01A8">
          <w:rPr>
            <w:noProof/>
            <w:webHidden/>
          </w:rPr>
          <w:tab/>
        </w:r>
        <w:r w:rsidR="00EE01A8">
          <w:rPr>
            <w:noProof/>
            <w:webHidden/>
          </w:rPr>
          <w:fldChar w:fldCharType="begin"/>
        </w:r>
        <w:r w:rsidR="00EE01A8">
          <w:rPr>
            <w:noProof/>
            <w:webHidden/>
          </w:rPr>
          <w:instrText xml:space="preserve"> PAGEREF _Toc516064423 \h </w:instrText>
        </w:r>
        <w:r w:rsidR="00EE01A8">
          <w:rPr>
            <w:noProof/>
            <w:webHidden/>
          </w:rPr>
        </w:r>
        <w:r w:rsidR="00EE01A8">
          <w:rPr>
            <w:noProof/>
            <w:webHidden/>
          </w:rPr>
          <w:fldChar w:fldCharType="separate"/>
        </w:r>
        <w:r w:rsidR="00EE01A8">
          <w:rPr>
            <w:noProof/>
            <w:webHidden/>
          </w:rPr>
          <w:t>127</w:t>
        </w:r>
        <w:r w:rsidR="00EE01A8">
          <w:rPr>
            <w:noProof/>
            <w:webHidden/>
          </w:rPr>
          <w:fldChar w:fldCharType="end"/>
        </w:r>
      </w:hyperlink>
    </w:p>
    <w:p w14:paraId="13E6966D" w14:textId="3960BAE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24" w:history="1">
        <w:r w:rsidR="00EE01A8" w:rsidRPr="009034B0">
          <w:rPr>
            <w:rStyle w:val="Hyperlink"/>
            <w:noProof/>
          </w:rPr>
          <w:t>F.5 Compensating for non-deterministic output</w:t>
        </w:r>
        <w:r w:rsidR="00EE01A8">
          <w:rPr>
            <w:noProof/>
            <w:webHidden/>
          </w:rPr>
          <w:tab/>
        </w:r>
        <w:r w:rsidR="00EE01A8">
          <w:rPr>
            <w:noProof/>
            <w:webHidden/>
          </w:rPr>
          <w:fldChar w:fldCharType="begin"/>
        </w:r>
        <w:r w:rsidR="00EE01A8">
          <w:rPr>
            <w:noProof/>
            <w:webHidden/>
          </w:rPr>
          <w:instrText xml:space="preserve"> PAGEREF _Toc516064424 \h </w:instrText>
        </w:r>
        <w:r w:rsidR="00EE01A8">
          <w:rPr>
            <w:noProof/>
            <w:webHidden/>
          </w:rPr>
        </w:r>
        <w:r w:rsidR="00EE01A8">
          <w:rPr>
            <w:noProof/>
            <w:webHidden/>
          </w:rPr>
          <w:fldChar w:fldCharType="separate"/>
        </w:r>
        <w:r w:rsidR="00EE01A8">
          <w:rPr>
            <w:noProof/>
            <w:webHidden/>
          </w:rPr>
          <w:t>127</w:t>
        </w:r>
        <w:r w:rsidR="00EE01A8">
          <w:rPr>
            <w:noProof/>
            <w:webHidden/>
          </w:rPr>
          <w:fldChar w:fldCharType="end"/>
        </w:r>
      </w:hyperlink>
    </w:p>
    <w:p w14:paraId="102582CE" w14:textId="53316D35"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25" w:history="1">
        <w:r w:rsidR="00EE01A8" w:rsidRPr="009034B0">
          <w:rPr>
            <w:rStyle w:val="Hyperlink"/>
            <w:noProof/>
          </w:rPr>
          <w:t>F.6 Interaction between determinism and baselining</w:t>
        </w:r>
        <w:r w:rsidR="00EE01A8">
          <w:rPr>
            <w:noProof/>
            <w:webHidden/>
          </w:rPr>
          <w:tab/>
        </w:r>
        <w:r w:rsidR="00EE01A8">
          <w:rPr>
            <w:noProof/>
            <w:webHidden/>
          </w:rPr>
          <w:fldChar w:fldCharType="begin"/>
        </w:r>
        <w:r w:rsidR="00EE01A8">
          <w:rPr>
            <w:noProof/>
            <w:webHidden/>
          </w:rPr>
          <w:instrText xml:space="preserve"> PAGEREF _Toc516064425 \h </w:instrText>
        </w:r>
        <w:r w:rsidR="00EE01A8">
          <w:rPr>
            <w:noProof/>
            <w:webHidden/>
          </w:rPr>
        </w:r>
        <w:r w:rsidR="00EE01A8">
          <w:rPr>
            <w:noProof/>
            <w:webHidden/>
          </w:rPr>
          <w:fldChar w:fldCharType="separate"/>
        </w:r>
        <w:r w:rsidR="00EE01A8">
          <w:rPr>
            <w:noProof/>
            <w:webHidden/>
          </w:rPr>
          <w:t>128</w:t>
        </w:r>
        <w:r w:rsidR="00EE01A8">
          <w:rPr>
            <w:noProof/>
            <w:webHidden/>
          </w:rPr>
          <w:fldChar w:fldCharType="end"/>
        </w:r>
      </w:hyperlink>
    </w:p>
    <w:p w14:paraId="0A17DCF3" w14:textId="17D02036" w:rsidR="00EE01A8" w:rsidRDefault="008A57C9">
      <w:pPr>
        <w:pStyle w:val="TOC1"/>
        <w:rPr>
          <w:rFonts w:asciiTheme="minorHAnsi" w:eastAsiaTheme="minorEastAsia" w:hAnsiTheme="minorHAnsi" w:cstheme="minorBidi"/>
          <w:noProof/>
          <w:sz w:val="22"/>
          <w:szCs w:val="22"/>
        </w:rPr>
      </w:pPr>
      <w:hyperlink w:anchor="_Toc516064426" w:history="1">
        <w:r w:rsidR="00EE01A8" w:rsidRPr="009034B0">
          <w:rPr>
            <w:rStyle w:val="Hyperlink"/>
            <w:noProof/>
          </w:rPr>
          <w:t>Appendix G. (Informative) Guidance on fixes</w:t>
        </w:r>
        <w:r w:rsidR="00EE01A8">
          <w:rPr>
            <w:noProof/>
            <w:webHidden/>
          </w:rPr>
          <w:tab/>
        </w:r>
        <w:r w:rsidR="00EE01A8">
          <w:rPr>
            <w:noProof/>
            <w:webHidden/>
          </w:rPr>
          <w:fldChar w:fldCharType="begin"/>
        </w:r>
        <w:r w:rsidR="00EE01A8">
          <w:rPr>
            <w:noProof/>
            <w:webHidden/>
          </w:rPr>
          <w:instrText xml:space="preserve"> PAGEREF _Toc516064426 \h </w:instrText>
        </w:r>
        <w:r w:rsidR="00EE01A8">
          <w:rPr>
            <w:noProof/>
            <w:webHidden/>
          </w:rPr>
        </w:r>
        <w:r w:rsidR="00EE01A8">
          <w:rPr>
            <w:noProof/>
            <w:webHidden/>
          </w:rPr>
          <w:fldChar w:fldCharType="separate"/>
        </w:r>
        <w:r w:rsidR="00EE01A8">
          <w:rPr>
            <w:noProof/>
            <w:webHidden/>
          </w:rPr>
          <w:t>129</w:t>
        </w:r>
        <w:r w:rsidR="00EE01A8">
          <w:rPr>
            <w:noProof/>
            <w:webHidden/>
          </w:rPr>
          <w:fldChar w:fldCharType="end"/>
        </w:r>
      </w:hyperlink>
    </w:p>
    <w:p w14:paraId="50840E06" w14:textId="41319749" w:rsidR="00EE01A8" w:rsidRDefault="008A57C9">
      <w:pPr>
        <w:pStyle w:val="TOC1"/>
        <w:rPr>
          <w:rFonts w:asciiTheme="minorHAnsi" w:eastAsiaTheme="minorEastAsia" w:hAnsiTheme="minorHAnsi" w:cstheme="minorBidi"/>
          <w:noProof/>
          <w:sz w:val="22"/>
          <w:szCs w:val="22"/>
        </w:rPr>
      </w:pPr>
      <w:hyperlink w:anchor="_Toc516064427" w:history="1">
        <w:r w:rsidR="00EE01A8" w:rsidRPr="009034B0">
          <w:rPr>
            <w:rStyle w:val="Hyperlink"/>
            <w:noProof/>
          </w:rPr>
          <w:t>Appendix H. (Informative) Diagnosing results in generated files</w:t>
        </w:r>
        <w:r w:rsidR="00EE01A8">
          <w:rPr>
            <w:noProof/>
            <w:webHidden/>
          </w:rPr>
          <w:tab/>
        </w:r>
        <w:r w:rsidR="00EE01A8">
          <w:rPr>
            <w:noProof/>
            <w:webHidden/>
          </w:rPr>
          <w:fldChar w:fldCharType="begin"/>
        </w:r>
        <w:r w:rsidR="00EE01A8">
          <w:rPr>
            <w:noProof/>
            <w:webHidden/>
          </w:rPr>
          <w:instrText xml:space="preserve"> PAGEREF _Toc516064427 \h </w:instrText>
        </w:r>
        <w:r w:rsidR="00EE01A8">
          <w:rPr>
            <w:noProof/>
            <w:webHidden/>
          </w:rPr>
        </w:r>
        <w:r w:rsidR="00EE01A8">
          <w:rPr>
            <w:noProof/>
            <w:webHidden/>
          </w:rPr>
          <w:fldChar w:fldCharType="separate"/>
        </w:r>
        <w:r w:rsidR="00EE01A8">
          <w:rPr>
            <w:noProof/>
            <w:webHidden/>
          </w:rPr>
          <w:t>130</w:t>
        </w:r>
        <w:r w:rsidR="00EE01A8">
          <w:rPr>
            <w:noProof/>
            <w:webHidden/>
          </w:rPr>
          <w:fldChar w:fldCharType="end"/>
        </w:r>
      </w:hyperlink>
    </w:p>
    <w:p w14:paraId="751ADB69" w14:textId="31A3D437" w:rsidR="00EE01A8" w:rsidRDefault="008A57C9">
      <w:pPr>
        <w:pStyle w:val="TOC1"/>
        <w:rPr>
          <w:rFonts w:asciiTheme="minorHAnsi" w:eastAsiaTheme="minorEastAsia" w:hAnsiTheme="minorHAnsi" w:cstheme="minorBidi"/>
          <w:noProof/>
          <w:sz w:val="22"/>
          <w:szCs w:val="22"/>
        </w:rPr>
      </w:pPr>
      <w:hyperlink w:anchor="_Toc516064428" w:history="1">
        <w:r w:rsidR="00EE01A8" w:rsidRPr="009034B0">
          <w:rPr>
            <w:rStyle w:val="Hyperlink"/>
            <w:noProof/>
          </w:rPr>
          <w:t>Appendix I. (Informative) Examples</w:t>
        </w:r>
        <w:r w:rsidR="00EE01A8">
          <w:rPr>
            <w:noProof/>
            <w:webHidden/>
          </w:rPr>
          <w:tab/>
        </w:r>
        <w:r w:rsidR="00EE01A8">
          <w:rPr>
            <w:noProof/>
            <w:webHidden/>
          </w:rPr>
          <w:fldChar w:fldCharType="begin"/>
        </w:r>
        <w:r w:rsidR="00EE01A8">
          <w:rPr>
            <w:noProof/>
            <w:webHidden/>
          </w:rPr>
          <w:instrText xml:space="preserve"> PAGEREF _Toc516064428 \h </w:instrText>
        </w:r>
        <w:r w:rsidR="00EE01A8">
          <w:rPr>
            <w:noProof/>
            <w:webHidden/>
          </w:rPr>
        </w:r>
        <w:r w:rsidR="00EE01A8">
          <w:rPr>
            <w:noProof/>
            <w:webHidden/>
          </w:rPr>
          <w:fldChar w:fldCharType="separate"/>
        </w:r>
        <w:r w:rsidR="00EE01A8">
          <w:rPr>
            <w:noProof/>
            <w:webHidden/>
          </w:rPr>
          <w:t>133</w:t>
        </w:r>
        <w:r w:rsidR="00EE01A8">
          <w:rPr>
            <w:noProof/>
            <w:webHidden/>
          </w:rPr>
          <w:fldChar w:fldCharType="end"/>
        </w:r>
      </w:hyperlink>
    </w:p>
    <w:p w14:paraId="2260462E" w14:textId="6F57CCD3"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29" w:history="1">
        <w:r w:rsidR="00EE01A8" w:rsidRPr="009034B0">
          <w:rPr>
            <w:rStyle w:val="Hyperlink"/>
            <w:noProof/>
          </w:rPr>
          <w:t>I.1 Minimal valid SARIF log file</w:t>
        </w:r>
        <w:r w:rsidR="00EE01A8">
          <w:rPr>
            <w:noProof/>
            <w:webHidden/>
          </w:rPr>
          <w:tab/>
        </w:r>
        <w:r w:rsidR="00EE01A8">
          <w:rPr>
            <w:noProof/>
            <w:webHidden/>
          </w:rPr>
          <w:fldChar w:fldCharType="begin"/>
        </w:r>
        <w:r w:rsidR="00EE01A8">
          <w:rPr>
            <w:noProof/>
            <w:webHidden/>
          </w:rPr>
          <w:instrText xml:space="preserve"> PAGEREF _Toc516064429 \h </w:instrText>
        </w:r>
        <w:r w:rsidR="00EE01A8">
          <w:rPr>
            <w:noProof/>
            <w:webHidden/>
          </w:rPr>
        </w:r>
        <w:r w:rsidR="00EE01A8">
          <w:rPr>
            <w:noProof/>
            <w:webHidden/>
          </w:rPr>
          <w:fldChar w:fldCharType="separate"/>
        </w:r>
        <w:r w:rsidR="00EE01A8">
          <w:rPr>
            <w:noProof/>
            <w:webHidden/>
          </w:rPr>
          <w:t>133</w:t>
        </w:r>
        <w:r w:rsidR="00EE01A8">
          <w:rPr>
            <w:noProof/>
            <w:webHidden/>
          </w:rPr>
          <w:fldChar w:fldCharType="end"/>
        </w:r>
      </w:hyperlink>
    </w:p>
    <w:p w14:paraId="62711013" w14:textId="2F4CE351"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30" w:history="1">
        <w:r w:rsidR="00EE01A8" w:rsidRPr="009034B0">
          <w:rPr>
            <w:rStyle w:val="Hyperlink"/>
            <w:noProof/>
          </w:rPr>
          <w:t>I.2 Minimal recommended SARIF log file with source information</w:t>
        </w:r>
        <w:r w:rsidR="00EE01A8">
          <w:rPr>
            <w:noProof/>
            <w:webHidden/>
          </w:rPr>
          <w:tab/>
        </w:r>
        <w:r w:rsidR="00EE01A8">
          <w:rPr>
            <w:noProof/>
            <w:webHidden/>
          </w:rPr>
          <w:fldChar w:fldCharType="begin"/>
        </w:r>
        <w:r w:rsidR="00EE01A8">
          <w:rPr>
            <w:noProof/>
            <w:webHidden/>
          </w:rPr>
          <w:instrText xml:space="preserve"> PAGEREF _Toc516064430 \h </w:instrText>
        </w:r>
        <w:r w:rsidR="00EE01A8">
          <w:rPr>
            <w:noProof/>
            <w:webHidden/>
          </w:rPr>
        </w:r>
        <w:r w:rsidR="00EE01A8">
          <w:rPr>
            <w:noProof/>
            <w:webHidden/>
          </w:rPr>
          <w:fldChar w:fldCharType="separate"/>
        </w:r>
        <w:r w:rsidR="00EE01A8">
          <w:rPr>
            <w:noProof/>
            <w:webHidden/>
          </w:rPr>
          <w:t>133</w:t>
        </w:r>
        <w:r w:rsidR="00EE01A8">
          <w:rPr>
            <w:noProof/>
            <w:webHidden/>
          </w:rPr>
          <w:fldChar w:fldCharType="end"/>
        </w:r>
      </w:hyperlink>
    </w:p>
    <w:p w14:paraId="2682A00A" w14:textId="717DEA7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31" w:history="1">
        <w:r w:rsidR="00EE01A8" w:rsidRPr="009034B0">
          <w:rPr>
            <w:rStyle w:val="Hyperlink"/>
            <w:noProof/>
          </w:rPr>
          <w:t>I.3 Minimal recommended SARIF log file without source information</w:t>
        </w:r>
        <w:r w:rsidR="00EE01A8">
          <w:rPr>
            <w:noProof/>
            <w:webHidden/>
          </w:rPr>
          <w:tab/>
        </w:r>
        <w:r w:rsidR="00EE01A8">
          <w:rPr>
            <w:noProof/>
            <w:webHidden/>
          </w:rPr>
          <w:fldChar w:fldCharType="begin"/>
        </w:r>
        <w:r w:rsidR="00EE01A8">
          <w:rPr>
            <w:noProof/>
            <w:webHidden/>
          </w:rPr>
          <w:instrText xml:space="preserve"> PAGEREF _Toc516064431 \h </w:instrText>
        </w:r>
        <w:r w:rsidR="00EE01A8">
          <w:rPr>
            <w:noProof/>
            <w:webHidden/>
          </w:rPr>
        </w:r>
        <w:r w:rsidR="00EE01A8">
          <w:rPr>
            <w:noProof/>
            <w:webHidden/>
          </w:rPr>
          <w:fldChar w:fldCharType="separate"/>
        </w:r>
        <w:r w:rsidR="00EE01A8">
          <w:rPr>
            <w:noProof/>
            <w:webHidden/>
          </w:rPr>
          <w:t>134</w:t>
        </w:r>
        <w:r w:rsidR="00EE01A8">
          <w:rPr>
            <w:noProof/>
            <w:webHidden/>
          </w:rPr>
          <w:fldChar w:fldCharType="end"/>
        </w:r>
      </w:hyperlink>
    </w:p>
    <w:p w14:paraId="7C427220" w14:textId="2887BC4C"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32" w:history="1">
        <w:r w:rsidR="00EE01A8" w:rsidRPr="009034B0">
          <w:rPr>
            <w:rStyle w:val="Hyperlink"/>
            <w:noProof/>
          </w:rPr>
          <w:t>I.4 SARIF resource file with rule metadata</w:t>
        </w:r>
        <w:r w:rsidR="00EE01A8">
          <w:rPr>
            <w:noProof/>
            <w:webHidden/>
          </w:rPr>
          <w:tab/>
        </w:r>
        <w:r w:rsidR="00EE01A8">
          <w:rPr>
            <w:noProof/>
            <w:webHidden/>
          </w:rPr>
          <w:fldChar w:fldCharType="begin"/>
        </w:r>
        <w:r w:rsidR="00EE01A8">
          <w:rPr>
            <w:noProof/>
            <w:webHidden/>
          </w:rPr>
          <w:instrText xml:space="preserve"> PAGEREF _Toc516064432 \h </w:instrText>
        </w:r>
        <w:r w:rsidR="00EE01A8">
          <w:rPr>
            <w:noProof/>
            <w:webHidden/>
          </w:rPr>
        </w:r>
        <w:r w:rsidR="00EE01A8">
          <w:rPr>
            <w:noProof/>
            <w:webHidden/>
          </w:rPr>
          <w:fldChar w:fldCharType="separate"/>
        </w:r>
        <w:r w:rsidR="00EE01A8">
          <w:rPr>
            <w:noProof/>
            <w:webHidden/>
          </w:rPr>
          <w:t>135</w:t>
        </w:r>
        <w:r w:rsidR="00EE01A8">
          <w:rPr>
            <w:noProof/>
            <w:webHidden/>
          </w:rPr>
          <w:fldChar w:fldCharType="end"/>
        </w:r>
      </w:hyperlink>
    </w:p>
    <w:p w14:paraId="1C21354E" w14:textId="0EB9741A" w:rsidR="00EE01A8" w:rsidRDefault="008A57C9">
      <w:pPr>
        <w:pStyle w:val="TOC2"/>
        <w:tabs>
          <w:tab w:val="right" w:leader="dot" w:pos="9350"/>
        </w:tabs>
        <w:rPr>
          <w:rFonts w:asciiTheme="minorHAnsi" w:eastAsiaTheme="minorEastAsia" w:hAnsiTheme="minorHAnsi" w:cstheme="minorBidi"/>
          <w:noProof/>
          <w:sz w:val="22"/>
          <w:szCs w:val="22"/>
        </w:rPr>
      </w:pPr>
      <w:hyperlink w:anchor="_Toc516064433" w:history="1">
        <w:r w:rsidR="00EE01A8" w:rsidRPr="009034B0">
          <w:rPr>
            <w:rStyle w:val="Hyperlink"/>
            <w:noProof/>
          </w:rPr>
          <w:t>I.5 Comprehensive SARIF file</w:t>
        </w:r>
        <w:r w:rsidR="00EE01A8">
          <w:rPr>
            <w:noProof/>
            <w:webHidden/>
          </w:rPr>
          <w:tab/>
        </w:r>
        <w:r w:rsidR="00EE01A8">
          <w:rPr>
            <w:noProof/>
            <w:webHidden/>
          </w:rPr>
          <w:fldChar w:fldCharType="begin"/>
        </w:r>
        <w:r w:rsidR="00EE01A8">
          <w:rPr>
            <w:noProof/>
            <w:webHidden/>
          </w:rPr>
          <w:instrText xml:space="preserve"> PAGEREF _Toc516064433 \h </w:instrText>
        </w:r>
        <w:r w:rsidR="00EE01A8">
          <w:rPr>
            <w:noProof/>
            <w:webHidden/>
          </w:rPr>
        </w:r>
        <w:r w:rsidR="00EE01A8">
          <w:rPr>
            <w:noProof/>
            <w:webHidden/>
          </w:rPr>
          <w:fldChar w:fldCharType="separate"/>
        </w:r>
        <w:r w:rsidR="00EE01A8">
          <w:rPr>
            <w:noProof/>
            <w:webHidden/>
          </w:rPr>
          <w:t>136</w:t>
        </w:r>
        <w:r w:rsidR="00EE01A8">
          <w:rPr>
            <w:noProof/>
            <w:webHidden/>
          </w:rPr>
          <w:fldChar w:fldCharType="end"/>
        </w:r>
      </w:hyperlink>
    </w:p>
    <w:p w14:paraId="4106B898" w14:textId="799E2FD1" w:rsidR="00EE01A8" w:rsidRDefault="008A57C9">
      <w:pPr>
        <w:pStyle w:val="TOC1"/>
        <w:rPr>
          <w:rFonts w:asciiTheme="minorHAnsi" w:eastAsiaTheme="minorEastAsia" w:hAnsiTheme="minorHAnsi" w:cstheme="minorBidi"/>
          <w:noProof/>
          <w:sz w:val="22"/>
          <w:szCs w:val="22"/>
        </w:rPr>
      </w:pPr>
      <w:hyperlink w:anchor="_Toc516064434" w:history="1">
        <w:r w:rsidR="00EE01A8" w:rsidRPr="009034B0">
          <w:rPr>
            <w:rStyle w:val="Hyperlink"/>
            <w:noProof/>
          </w:rPr>
          <w:t>Appendix J. (Informative) Revision History</w:t>
        </w:r>
        <w:r w:rsidR="00EE01A8">
          <w:rPr>
            <w:noProof/>
            <w:webHidden/>
          </w:rPr>
          <w:tab/>
        </w:r>
        <w:r w:rsidR="00EE01A8">
          <w:rPr>
            <w:noProof/>
            <w:webHidden/>
          </w:rPr>
          <w:fldChar w:fldCharType="begin"/>
        </w:r>
        <w:r w:rsidR="00EE01A8">
          <w:rPr>
            <w:noProof/>
            <w:webHidden/>
          </w:rPr>
          <w:instrText xml:space="preserve"> PAGEREF _Toc516064434 \h </w:instrText>
        </w:r>
        <w:r w:rsidR="00EE01A8">
          <w:rPr>
            <w:noProof/>
            <w:webHidden/>
          </w:rPr>
        </w:r>
        <w:r w:rsidR="00EE01A8">
          <w:rPr>
            <w:noProof/>
            <w:webHidden/>
          </w:rPr>
          <w:fldChar w:fldCharType="separate"/>
        </w:r>
        <w:r w:rsidR="00EE01A8">
          <w:rPr>
            <w:noProof/>
            <w:webHidden/>
          </w:rPr>
          <w:t>143</w:t>
        </w:r>
        <w:r w:rsidR="00EE01A8">
          <w:rPr>
            <w:noProof/>
            <w:webHidden/>
          </w:rPr>
          <w:fldChar w:fldCharType="end"/>
        </w:r>
      </w:hyperlink>
    </w:p>
    <w:p w14:paraId="300EBE96" w14:textId="1549044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6404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064041"/>
      <w:bookmarkStart w:id="6" w:name="_Toc85472893"/>
      <w:bookmarkStart w:id="7" w:name="_Toc287332007"/>
      <w:r>
        <w:t>IPR Policy</w:t>
      </w:r>
      <w:bookmarkEnd w:id="5"/>
    </w:p>
    <w:p w14:paraId="46AF25ED" w14:textId="63044E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373E4A4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64042"/>
      <w:r>
        <w:t>Terminology</w:t>
      </w:r>
      <w:bookmarkEnd w:id="6"/>
      <w:bookmarkEnd w:id="7"/>
      <w:bookmarkEnd w:id="8"/>
    </w:p>
    <w:p w14:paraId="332C78E7" w14:textId="1E4DE89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0107D47" w:rsidR="00B05C99" w:rsidRDefault="008A57C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A2C78A"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A0A4E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35C13D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924EB63" w:rsidR="008119BF" w:rsidRPr="008119BF" w:rsidRDefault="008A57C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8671FE4" w:rsidR="0044419A" w:rsidRDefault="008A57C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D1591AF" w:rsidR="0044419A" w:rsidRDefault="008A57C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B6C170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CBB887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53262AA" w:rsidR="00B05C99" w:rsidRDefault="008A57C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AF7D307" w:rsidR="00D06F1A" w:rsidRPr="00D06F1A" w:rsidRDefault="008A57C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B328D9E" w:rsidR="00376AE7" w:rsidRPr="00376AE7" w:rsidRDefault="008A57C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6BB137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D0E0A51" w:rsidR="00366BA7" w:rsidRDefault="008A57C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AEB10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A06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2C6013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CD1BA7F" w:rsidR="000237CE" w:rsidRPr="000237CE" w:rsidRDefault="008A57C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5E79955" w:rsidR="0044419A" w:rsidRDefault="008A57C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C18335F" w:rsidR="0044419A" w:rsidRDefault="008A57C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777B6F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6B36B3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5DDC0D7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DFD6D7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ADC55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4A3FE758" w:rsidR="0044419A" w:rsidRDefault="008A57C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9B093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27D18A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427F2C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B9A490F" w:rsidR="00646038" w:rsidRDefault="008A57C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8F1B331" w:rsidR="0044419A" w:rsidRDefault="008A57C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744AA0" w:rsidR="00646038" w:rsidRDefault="008A57C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A455F6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69A778" w:rsidR="0044419A" w:rsidRDefault="008A57C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A4A712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24E38E61" w:rsidR="00B05C99" w:rsidRDefault="008A57C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8D9F55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608330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39B0EE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F79518" w:rsidR="0044419A" w:rsidRDefault="008A57C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337EAB0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860BAA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72A725" w:rsidR="00B05C99" w:rsidRDefault="008A57C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58C5D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4DFF2B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E6E8509" w:rsidR="0044419A" w:rsidRDefault="008A57C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0F2731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43B0DA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A5A74CB" w:rsidR="00822D1D" w:rsidRPr="00822D1D" w:rsidRDefault="008A57C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FB6321B" w:rsidR="00B05C99" w:rsidRDefault="008A57C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BACFFA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F87499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41E5E8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7C1D1783" w:rsidR="00366BA7" w:rsidRDefault="008A57C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640B6613" w:rsidR="00753025" w:rsidRPr="00753025" w:rsidRDefault="008A57C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2457D20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82223D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0C52D1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A719292" w:rsidR="0044419A" w:rsidRDefault="008A57C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BA517BA" w:rsidR="0044419A" w:rsidRDefault="008A57C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78BE68D" w:rsidR="0003129F" w:rsidRDefault="008A57C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18A0F7" w:rsidR="0044419A" w:rsidRDefault="008A57C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F6ED8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4599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CEE037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6404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207F7FA"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6C0DC14"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FC7D630"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070D0FE"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30E8D25"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50499B6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2DCC6B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5AC1438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4349AB4D"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7C3D8774"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F826F3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29F1776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F7EB63C"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B21F36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08303C4"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4D34582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C25F9B3"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07E930B5"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17FE39CB"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0EFBD067"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6D76C6F9"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0BC2A35"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64044"/>
      <w:r>
        <w:t>Non-Normative References</w:t>
      </w:r>
      <w:bookmarkEnd w:id="81"/>
      <w:bookmarkEnd w:id="82"/>
      <w:bookmarkEnd w:id="83"/>
    </w:p>
    <w:p w14:paraId="1067680D" w14:textId="4DABEE86"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7EA5828"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444D4C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6FA4368D"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9CDB20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333016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6CA480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6404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6404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64047"/>
      <w:r>
        <w:t>Format examples</w:t>
      </w:r>
      <w:bookmarkEnd w:id="90"/>
    </w:p>
    <w:p w14:paraId="0C763244" w14:textId="593A0C6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6404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64049"/>
      <w:r>
        <w:t>Syntax notation</w:t>
      </w:r>
      <w:bookmarkEnd w:id="92"/>
    </w:p>
    <w:p w14:paraId="15BCDF38" w14:textId="22FBDAA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C91EE3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6405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6405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EFC8BC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EE01A8">
        <w:t>3.10</w:t>
      </w:r>
      <w:r w:rsidR="00C43D40">
        <w:fldChar w:fldCharType="end"/>
      </w:r>
      <w:r>
        <w:t>).</w:t>
      </w:r>
    </w:p>
    <w:p w14:paraId="7A96C9E2" w14:textId="598C097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C53295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06405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06405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64054"/>
      <w:r>
        <w:t>text property</w:t>
      </w:r>
      <w:bookmarkEnd w:id="108"/>
      <w:bookmarkEnd w:id="109"/>
    </w:p>
    <w:p w14:paraId="4A7B5CC6" w14:textId="032D4A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E01A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64055"/>
      <w:r>
        <w:t>binary property</w:t>
      </w:r>
      <w:bookmarkEnd w:id="110"/>
      <w:bookmarkEnd w:id="111"/>
    </w:p>
    <w:p w14:paraId="1BB5464B" w14:textId="7B9EE8D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6405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064057"/>
      <w:r>
        <w:t>General</w:t>
      </w:r>
      <w:bookmarkEnd w:id="114"/>
      <w:bookmarkEnd w:id="115"/>
    </w:p>
    <w:p w14:paraId="0DE4A1DE" w14:textId="5C30D7D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E01A8">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E01A8">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64058"/>
      <w:r>
        <w:t>uri property</w:t>
      </w:r>
      <w:bookmarkEnd w:id="116"/>
      <w:bookmarkEnd w:id="117"/>
    </w:p>
    <w:p w14:paraId="312B616B" w14:textId="376AEB65" w:rsidR="005345F2" w:rsidRDefault="005345F2" w:rsidP="005345F2">
      <w:pPr>
        <w:pStyle w:val="Heading4"/>
      </w:pPr>
      <w:bookmarkStart w:id="118" w:name="_Toc516064059"/>
      <w:r>
        <w:t>General</w:t>
      </w:r>
      <w:bookmarkEnd w:id="118"/>
    </w:p>
    <w:p w14:paraId="604C3241" w14:textId="58D589B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2759587"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EE01A8">
        <w:t>3.11.13</w:t>
      </w:r>
      <w:r w:rsidR="00A41F43">
        <w:fldChar w:fldCharType="end"/>
      </w:r>
      <w:r w:rsidR="00A41F43">
        <w:t>).</w:t>
      </w:r>
    </w:p>
    <w:p w14:paraId="653D799B" w14:textId="73F60759"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64060"/>
      <w:r>
        <w:lastRenderedPageBreak/>
        <w:t>URIs that use the "file" protocol</w:t>
      </w:r>
      <w:bookmarkEnd w:id="120"/>
      <w:bookmarkEnd w:id="121"/>
    </w:p>
    <w:p w14:paraId="7C3ECB2F" w14:textId="4084E116"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4BBEE3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64061"/>
      <w:r>
        <w:t>uriBaseId property</w:t>
      </w:r>
      <w:bookmarkEnd w:id="122"/>
      <w:bookmarkEnd w:id="123"/>
    </w:p>
    <w:p w14:paraId="4438C49A" w14:textId="638AC67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EE01A8">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6C0A6B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EE01A8">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EE01A8">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A650D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E01A8">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D8C374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E01A8">
        <w:t>3.3.4</w:t>
      </w:r>
      <w:r>
        <w:fldChar w:fldCharType="end"/>
      </w:r>
      <w:r>
        <w:t>.</w:t>
      </w:r>
    </w:p>
    <w:p w14:paraId="2223DEA6" w14:textId="74C0FBD7" w:rsidR="00F47A7C" w:rsidRDefault="00F47A7C" w:rsidP="00F47A7C">
      <w:pPr>
        <w:pStyle w:val="Heading3"/>
      </w:pPr>
      <w:bookmarkStart w:id="124" w:name="_Ref510013017"/>
      <w:bookmarkStart w:id="125" w:name="_Toc516064062"/>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622E941"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EE01A8">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EE01A8">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13E19D9" w:rsidR="00F47A7C" w:rsidRDefault="00F47A7C" w:rsidP="00F47A7C">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4DCC6D62" w14:textId="5F118790"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EE01A8">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12B80C7" w:rsidR="00F47A7C" w:rsidRDefault="00F47A7C" w:rsidP="00F47A7C">
      <w:pPr>
        <w:pStyle w:val="Codesmall"/>
      </w:pPr>
      <w:r>
        <w:t xml:space="preserve">  "results": [                                   # See §</w:t>
      </w:r>
      <w:r>
        <w:fldChar w:fldCharType="begin"/>
      </w:r>
      <w:r>
        <w:instrText xml:space="preserve"> REF _Ref493350972 \r \h </w:instrText>
      </w:r>
      <w:r>
        <w:fldChar w:fldCharType="separate"/>
      </w:r>
      <w:r w:rsidR="00EE01A8">
        <w:t>3.11.16</w:t>
      </w:r>
      <w:r>
        <w:fldChar w:fldCharType="end"/>
      </w:r>
      <w:r>
        <w:t xml:space="preserve">.                                     </w:t>
      </w:r>
    </w:p>
    <w:p w14:paraId="6EB641EB" w14:textId="3B345E5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 xml:space="preserve">). </w:t>
      </w:r>
    </w:p>
    <w:p w14:paraId="610BCD74" w14:textId="760AD683" w:rsidR="00F47A7C" w:rsidRDefault="00F47A7C" w:rsidP="00F47A7C">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1CD5C95D" w14:textId="234404E9"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509AAFAE" w14:textId="73437D5E"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E01A8">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064063"/>
      <w:r>
        <w:lastRenderedPageBreak/>
        <w:t>String properties</w:t>
      </w:r>
      <w:bookmarkEnd w:id="126"/>
    </w:p>
    <w:p w14:paraId="6C63FE5C" w14:textId="4016EE67" w:rsidR="00D65090" w:rsidRDefault="00D65090" w:rsidP="00D65090">
      <w:pPr>
        <w:pStyle w:val="Heading3"/>
      </w:pPr>
      <w:bookmarkStart w:id="127" w:name="_Toc51606406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64065"/>
      <w:r>
        <w:t>Redaction</w:t>
      </w:r>
      <w:bookmarkEnd w:id="128"/>
      <w:r w:rsidR="00D244F4">
        <w:t>-aware string properties</w:t>
      </w:r>
      <w:bookmarkEnd w:id="129"/>
    </w:p>
    <w:p w14:paraId="553A2175" w14:textId="0C4DF5F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EE01A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7633ED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EE01A8">
        <w:t>3.11.21</w:t>
      </w:r>
      <w:r>
        <w:fldChar w:fldCharType="end"/>
      </w:r>
      <w:r>
        <w:t>).</w:t>
      </w:r>
    </w:p>
    <w:p w14:paraId="670174B2" w14:textId="2F6F7D08" w:rsidR="00435405" w:rsidRDefault="00435405" w:rsidP="00435405">
      <w:pPr>
        <w:pStyle w:val="Heading3"/>
      </w:pPr>
      <w:bookmarkStart w:id="130" w:name="_Ref514314114"/>
      <w:bookmarkStart w:id="131" w:name="_Toc516064066"/>
      <w:r>
        <w:t>GUID-valued string properties</w:t>
      </w:r>
      <w:bookmarkEnd w:id="130"/>
      <w:bookmarkEnd w:id="131"/>
    </w:p>
    <w:p w14:paraId="515A660C" w14:textId="656ED1A3"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064067"/>
      <w:r>
        <w:t>Hierarchical string</w:t>
      </w:r>
      <w:bookmarkEnd w:id="132"/>
      <w:r w:rsidR="00EA1909">
        <w:t>s</w:t>
      </w:r>
      <w:bookmarkEnd w:id="133"/>
    </w:p>
    <w:p w14:paraId="48E1903C" w14:textId="613DF0CD" w:rsidR="00C535F2" w:rsidRPr="00C535F2" w:rsidRDefault="00C535F2" w:rsidP="00C535F2">
      <w:pPr>
        <w:pStyle w:val="Heading4"/>
      </w:pPr>
      <w:bookmarkStart w:id="134" w:name="_Toc516064068"/>
      <w:r>
        <w:t>General</w:t>
      </w:r>
      <w:bookmarkEnd w:id="134"/>
    </w:p>
    <w:p w14:paraId="06B22FB1" w14:textId="05C8836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EE01A8">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E01A8">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715C93E4" w:rsidR="00D244F4" w:rsidRDefault="00D244F4" w:rsidP="00D244F4">
      <w:r>
        <w:t>For examples, see §</w:t>
      </w:r>
      <w:r>
        <w:fldChar w:fldCharType="begin"/>
      </w:r>
      <w:r>
        <w:instrText xml:space="preserve"> REF _Ref514325725 \r \h </w:instrText>
      </w:r>
      <w:r>
        <w:fldChar w:fldCharType="separate"/>
      </w:r>
      <w:r w:rsidR="00EE01A8">
        <w:t>3.7.2</w:t>
      </w:r>
      <w:r>
        <w:fldChar w:fldCharType="end"/>
      </w:r>
      <w:r>
        <w:t xml:space="preserve"> and §</w:t>
      </w:r>
      <w:r>
        <w:fldChar w:fldCharType="begin"/>
      </w:r>
      <w:r>
        <w:instrText xml:space="preserve"> REF _Ref514325738 \r \h </w:instrText>
      </w:r>
      <w:r>
        <w:fldChar w:fldCharType="separate"/>
      </w:r>
      <w:r w:rsidR="00EE01A8">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064069"/>
      <w:r>
        <w:lastRenderedPageBreak/>
        <w:t>Versioned hierarchical strings</w:t>
      </w:r>
      <w:bookmarkEnd w:id="136"/>
      <w:bookmarkEnd w:id="137"/>
    </w:p>
    <w:p w14:paraId="0E475B79" w14:textId="7765781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EE01A8">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E01A8">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09B61E1" w:rsidR="004108B9" w:rsidRDefault="004108B9" w:rsidP="004108B9">
      <w:pPr>
        <w:pStyle w:val="Code"/>
      </w:pPr>
      <w:r>
        <w:t>{                                 # A result object (§</w:t>
      </w:r>
      <w:r>
        <w:fldChar w:fldCharType="begin"/>
      </w:r>
      <w:r>
        <w:instrText xml:space="preserve"> REF _Ref493350984 \r \h </w:instrText>
      </w:r>
      <w:r>
        <w:fldChar w:fldCharType="separate"/>
      </w:r>
      <w:r w:rsidR="00EE01A8">
        <w:t>3.19</w:t>
      </w:r>
      <w:r>
        <w:fldChar w:fldCharType="end"/>
      </w:r>
      <w:r>
        <w:t>).</w:t>
      </w:r>
    </w:p>
    <w:p w14:paraId="38CD9D1B" w14:textId="6D4804F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EE01A8">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064070"/>
      <w:r>
        <w:t>Object properties</w:t>
      </w:r>
      <w:bookmarkEnd w:id="138"/>
      <w:bookmarkEnd w:id="139"/>
    </w:p>
    <w:p w14:paraId="1C30B6EF" w14:textId="6D306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EE01A8">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E01A8">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064071"/>
      <w:r>
        <w:t>Array properties</w:t>
      </w:r>
      <w:bookmarkEnd w:id="140"/>
      <w:bookmarkEnd w:id="141"/>
    </w:p>
    <w:p w14:paraId="28EB82AC" w14:textId="5479DEBF" w:rsidR="000308F0" w:rsidRDefault="000308F0" w:rsidP="000308F0">
      <w:pPr>
        <w:pStyle w:val="Heading3"/>
      </w:pPr>
      <w:bookmarkStart w:id="142" w:name="_Toc516064072"/>
      <w:r>
        <w:t>General</w:t>
      </w:r>
      <w:bookmarkEnd w:id="142"/>
    </w:p>
    <w:p w14:paraId="5EBAA746" w14:textId="4328210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EE01A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EE01A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064073"/>
      <w:r>
        <w:t>Array properties with unique values</w:t>
      </w:r>
      <w:bookmarkEnd w:id="143"/>
      <w:bookmarkEnd w:id="144"/>
    </w:p>
    <w:p w14:paraId="125B0718" w14:textId="7805C57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064074"/>
      <w:r>
        <w:lastRenderedPageBreak/>
        <w:t>Property bags</w:t>
      </w:r>
      <w:bookmarkEnd w:id="145"/>
      <w:bookmarkEnd w:id="146"/>
    </w:p>
    <w:p w14:paraId="394A6CDE" w14:textId="6ABA55FC" w:rsidR="00815787" w:rsidRDefault="00815787" w:rsidP="00815787">
      <w:pPr>
        <w:pStyle w:val="Heading3"/>
      </w:pPr>
      <w:bookmarkStart w:id="147" w:name="_Toc516064075"/>
      <w:r>
        <w:t>General</w:t>
      </w:r>
      <w:bookmarkEnd w:id="147"/>
    </w:p>
    <w:p w14:paraId="0C250E31" w14:textId="7CD747E7"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EE01A8">
        <w:t>3.5</w:t>
      </w:r>
      <w:r w:rsidR="000E5572">
        <w:fldChar w:fldCharType="end"/>
      </w:r>
      <w:r w:rsidR="000E5572">
        <w:t>)</w:t>
      </w:r>
      <w:r w:rsidRPr="00490AEA">
        <w:t xml:space="preserve"> containing an arbitrary set of properties.</w:t>
      </w:r>
    </w:p>
    <w:p w14:paraId="5D63B18F" w14:textId="41CF5D0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E01A8">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064076"/>
      <w:r>
        <w:t>Tags</w:t>
      </w:r>
      <w:bookmarkEnd w:id="148"/>
      <w:bookmarkEnd w:id="149"/>
      <w:bookmarkEnd w:id="150"/>
    </w:p>
    <w:p w14:paraId="0765905B" w14:textId="2D9C6858" w:rsidR="00B501CE" w:rsidRPr="00B501CE" w:rsidRDefault="00B501CE" w:rsidP="00B501CE">
      <w:pPr>
        <w:pStyle w:val="Heading4"/>
      </w:pPr>
      <w:bookmarkStart w:id="151" w:name="_Toc516064077"/>
      <w:r>
        <w:t>General</w:t>
      </w:r>
      <w:bookmarkEnd w:id="151"/>
    </w:p>
    <w:p w14:paraId="0F1BC690" w14:textId="7C8055B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EE01A8">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56D04FF"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EE01A8">
        <w:t>3.4.4</w:t>
      </w:r>
      <w:r>
        <w:fldChar w:fldCharType="end"/>
      </w:r>
      <w:r>
        <w:t>).</w:t>
      </w:r>
    </w:p>
    <w:p w14:paraId="040355DB" w14:textId="5265982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B46BE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EE01A8">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064078"/>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8FFCE6C" w:rsidR="00E945FA" w:rsidRDefault="00E945FA" w:rsidP="00E945FA">
      <w:pPr>
        <w:pStyle w:val="Code"/>
      </w:pPr>
      <w:r>
        <w:t>{                              # A result object (§</w:t>
      </w:r>
      <w:r>
        <w:fldChar w:fldCharType="begin"/>
      </w:r>
      <w:r>
        <w:instrText xml:space="preserve"> REF _Ref493350984 \r \h </w:instrText>
      </w:r>
      <w:r>
        <w:fldChar w:fldCharType="separate"/>
      </w:r>
      <w:r w:rsidR="00EE01A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F59EAAD" w:rsidR="00E945FA" w:rsidRDefault="00E945FA" w:rsidP="00E945FA">
      <w:pPr>
        <w:pStyle w:val="Code"/>
      </w:pPr>
      <w:r>
        <w:t>{                              # A result object (§</w:t>
      </w:r>
      <w:r>
        <w:fldChar w:fldCharType="begin"/>
      </w:r>
      <w:r>
        <w:instrText xml:space="preserve"> REF _Ref493350984 \r \h </w:instrText>
      </w:r>
      <w:r>
        <w:fldChar w:fldCharType="separate"/>
      </w:r>
      <w:r w:rsidR="00EE01A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A24F1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EE01A8">
        <w:t>3.11</w:t>
      </w:r>
      <w:r>
        <w:fldChar w:fldCharType="end"/>
      </w:r>
      <w:r>
        <w:t xml:space="preserve">) that lexically contains the </w:t>
      </w:r>
      <w:r w:rsidRPr="00B94FAC">
        <w:rPr>
          <w:rStyle w:val="CODEtemp"/>
        </w:rPr>
        <w:t>result</w:t>
      </w:r>
      <w:r>
        <w:t xml:space="preserve"> object:</w:t>
      </w:r>
    </w:p>
    <w:p w14:paraId="2D58AD47" w14:textId="244B9FA6" w:rsidR="00E945FA" w:rsidRDefault="00E945FA" w:rsidP="00E945FA">
      <w:pPr>
        <w:pStyle w:val="Code"/>
      </w:pPr>
      <w:r>
        <w:t>{                              # A run object (see §</w:t>
      </w:r>
      <w:r>
        <w:fldChar w:fldCharType="begin"/>
      </w:r>
      <w:r>
        <w:instrText xml:space="preserve"> REF _Ref493349997 \r \h </w:instrText>
      </w:r>
      <w:r>
        <w:fldChar w:fldCharType="separate"/>
      </w:r>
      <w:r w:rsidR="00EE01A8">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064079"/>
      <w:r>
        <w:t>Date/time properties</w:t>
      </w:r>
      <w:bookmarkEnd w:id="154"/>
      <w:bookmarkEnd w:id="155"/>
      <w:bookmarkEnd w:id="156"/>
    </w:p>
    <w:p w14:paraId="33510EF1" w14:textId="04385E5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064080"/>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064081"/>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064082"/>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7B2A3B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E01A8">
        <w:t>3.9.4</w:t>
      </w:r>
      <w:r>
        <w:fldChar w:fldCharType="end"/>
      </w:r>
      <w:r>
        <w:t>) and embedded links (§</w:t>
      </w:r>
      <w:r>
        <w:fldChar w:fldCharType="begin"/>
      </w:r>
      <w:r>
        <w:instrText xml:space="preserve"> REF _Ref508810900 \r \h </w:instrText>
      </w:r>
      <w:r>
        <w:fldChar w:fldCharType="separate"/>
      </w:r>
      <w:r w:rsidR="00EE01A8">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064083"/>
      <w:r>
        <w:lastRenderedPageBreak/>
        <w:t>Rich text messages</w:t>
      </w:r>
      <w:bookmarkEnd w:id="163"/>
      <w:bookmarkEnd w:id="164"/>
    </w:p>
    <w:p w14:paraId="78C77DEB" w14:textId="06212753" w:rsidR="00675C8D" w:rsidRPr="00675C8D" w:rsidRDefault="00675C8D" w:rsidP="00675C8D">
      <w:pPr>
        <w:pStyle w:val="Heading4"/>
      </w:pPr>
      <w:bookmarkStart w:id="165" w:name="_Toc516064084"/>
      <w:r>
        <w:t>General</w:t>
      </w:r>
      <w:bookmarkEnd w:id="165"/>
    </w:p>
    <w:p w14:paraId="45F56986" w14:textId="1504591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E01A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E01A8">
        <w:t>3.9.5</w:t>
      </w:r>
      <w:r w:rsidR="0085499B">
        <w:fldChar w:fldCharType="end"/>
      </w:r>
      <w:r w:rsidR="0085499B">
        <w:t>).</w:t>
      </w:r>
    </w:p>
    <w:p w14:paraId="1BFC46D5" w14:textId="468FFF4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EE01A8">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064085"/>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ADD377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064086"/>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25ADAB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E01A8">
        <w:t>3.9.11</w:t>
      </w:r>
      <w:r>
        <w:fldChar w:fldCharType="end"/>
      </w:r>
      <w:r>
        <w:t>).</w:t>
      </w:r>
    </w:p>
    <w:p w14:paraId="5BF7BEF4" w14:textId="2DA9A3B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EE01A8">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2CF74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E01A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14A45DF"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EE01A8">
        <w:t>3.11</w:t>
      </w:r>
      <w:r>
        <w:fldChar w:fldCharType="end"/>
      </w:r>
      <w:r>
        <w:t>).</w:t>
      </w:r>
    </w:p>
    <w:p w14:paraId="2D82F457" w14:textId="46A11F9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EE01A8">
        <w:t>3.11.16</w:t>
      </w:r>
      <w:r>
        <w:fldChar w:fldCharType="end"/>
      </w:r>
      <w:r>
        <w:t>.</w:t>
      </w:r>
    </w:p>
    <w:p w14:paraId="13E475FD" w14:textId="1F8311D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EE01A8">
        <w:t>3.19</w:t>
      </w:r>
      <w:r>
        <w:fldChar w:fldCharType="end"/>
      </w:r>
      <w:r>
        <w:t>).</w:t>
      </w:r>
    </w:p>
    <w:p w14:paraId="3E8F3038" w14:textId="6E51C35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EE01A8">
        <w:t>3.19.6</w:t>
      </w:r>
      <w:r>
        <w:fldChar w:fldCharType="end"/>
      </w:r>
      <w:r>
        <w:t>.</w:t>
      </w:r>
    </w:p>
    <w:p w14:paraId="1639AEDC" w14:textId="56CD705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EE01A8">
        <w:t>3.19.8</w:t>
      </w:r>
      <w:r>
        <w:fldChar w:fldCharType="end"/>
      </w:r>
      <w:r>
        <w:t>.</w:t>
      </w:r>
    </w:p>
    <w:p w14:paraId="3DF5F195" w14:textId="44B1EB0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EE01A8">
        <w:t>3.9.7</w:t>
      </w:r>
      <w:r>
        <w:fldChar w:fldCharType="end"/>
      </w:r>
      <w:r>
        <w:t>.</w:t>
      </w:r>
    </w:p>
    <w:p w14:paraId="1F41BBCB" w14:textId="3A35B2F8"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EE01A8">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064087"/>
      <w:r>
        <w:t>Messages with e</w:t>
      </w:r>
      <w:r w:rsidR="00A4123E">
        <w:t>mbedded links</w:t>
      </w:r>
      <w:bookmarkEnd w:id="170"/>
      <w:bookmarkEnd w:id="171"/>
      <w:bookmarkEnd w:id="172"/>
    </w:p>
    <w:p w14:paraId="039E6FD3" w14:textId="0E078B0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E01A8">
        <w:t>3.19</w:t>
      </w:r>
      <w:r w:rsidR="00360983">
        <w:fldChar w:fldCharType="end"/>
      </w:r>
      <w:r w:rsidR="006B7822">
        <w:t>)</w:t>
      </w:r>
      <w:r w:rsidR="002957C4">
        <w:t>. We refer to these links as “embedded links”.</w:t>
      </w:r>
    </w:p>
    <w:p w14:paraId="2E75A42E" w14:textId="0427838B" w:rsidR="00424AAB" w:rsidRDefault="00424AAB" w:rsidP="00424AAB">
      <w:r>
        <w:t>Within a rich text message (§</w:t>
      </w:r>
      <w:r>
        <w:fldChar w:fldCharType="begin"/>
      </w:r>
      <w:r>
        <w:instrText xml:space="preserve"> REF _Ref503354606 \r \h </w:instrText>
      </w:r>
      <w:r>
        <w:fldChar w:fldCharType="separate"/>
      </w:r>
      <w:r w:rsidR="00EE01A8">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CAE220E" w:rsidR="002957C4" w:rsidRDefault="00424AAB" w:rsidP="002957C4">
      <w:r>
        <w:t>Within a plain text message (§</w:t>
      </w:r>
      <w:r>
        <w:fldChar w:fldCharType="begin"/>
      </w:r>
      <w:r>
        <w:instrText xml:space="preserve"> REF _Ref503354593 \r \h </w:instrText>
      </w:r>
      <w:r>
        <w:fldChar w:fldCharType="separate"/>
      </w:r>
      <w:r w:rsidR="00EE01A8">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1346F7D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EE01A8">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49FBB38"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7D56970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EE01A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EE01A8">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064088"/>
      <w:bookmarkStart w:id="175" w:name="_Ref493337542"/>
      <w:r>
        <w:t>Message string resources</w:t>
      </w:r>
      <w:bookmarkEnd w:id="173"/>
      <w:bookmarkEnd w:id="174"/>
    </w:p>
    <w:p w14:paraId="558CEB2A" w14:textId="15F84E5D" w:rsidR="00F27B42" w:rsidRDefault="00F27B42" w:rsidP="00F27B42">
      <w:pPr>
        <w:pStyle w:val="Heading4"/>
      </w:pPr>
      <w:bookmarkStart w:id="176" w:name="_Toc516064089"/>
      <w:r>
        <w:t>General</w:t>
      </w:r>
      <w:bookmarkEnd w:id="176"/>
    </w:p>
    <w:p w14:paraId="2DC31705" w14:textId="1BCEB1B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E01A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EE01A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EE01A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EE01A8">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B4C05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EE01A8">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EE01A8">
        <w:t>3.35.2</w:t>
      </w:r>
      <w:r w:rsidR="000A6828">
        <w:fldChar w:fldCharType="end"/>
      </w:r>
      <w:r>
        <w:t>).</w:t>
      </w:r>
    </w:p>
    <w:p w14:paraId="71E30852" w14:textId="1794C98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EE01A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EE01A8">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064090"/>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064091"/>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05F3648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EE01A8">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563F7F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631DB672"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F72A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EE01A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D4392F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EE01A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064092"/>
      <w:r>
        <w:t>SARIF resource file format</w:t>
      </w:r>
      <w:bookmarkEnd w:id="181"/>
      <w:bookmarkEnd w:id="182"/>
    </w:p>
    <w:p w14:paraId="441176F7" w14:textId="05E307FC" w:rsidR="00F27B42" w:rsidRDefault="00F27B42" w:rsidP="00F27B42">
      <w:pPr>
        <w:pStyle w:val="Heading5"/>
      </w:pPr>
      <w:bookmarkStart w:id="183" w:name="_Toc516064093"/>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064094"/>
      <w:r>
        <w:lastRenderedPageBreak/>
        <w:t>sarifLog object</w:t>
      </w:r>
      <w:bookmarkEnd w:id="184"/>
    </w:p>
    <w:p w14:paraId="5BC49FE7" w14:textId="1149DE8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EE01A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ADCB36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EE01A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7D1995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EE01A8">
              <w:t>3.10.4</w:t>
            </w:r>
            <w:r>
              <w:fldChar w:fldCharType="end"/>
            </w:r>
            <w:r>
              <w:rPr>
                <w:rStyle w:val="CODEtemp"/>
              </w:rPr>
              <w:t>)</w:t>
            </w:r>
          </w:p>
        </w:tc>
        <w:tc>
          <w:tcPr>
            <w:tcW w:w="1890" w:type="dxa"/>
          </w:tcPr>
          <w:p w14:paraId="4E542B44" w14:textId="74FF48E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EE01A8">
              <w:t>3.11</w:t>
            </w:r>
            <w:r>
              <w:fldChar w:fldCharType="end"/>
            </w:r>
            <w:r>
              <w:t>)</w:t>
            </w:r>
          </w:p>
        </w:tc>
        <w:tc>
          <w:tcPr>
            <w:tcW w:w="1170" w:type="dxa"/>
          </w:tcPr>
          <w:p w14:paraId="0E0CACFE" w14:textId="77777777" w:rsidR="0086153A" w:rsidRDefault="0086153A" w:rsidP="00282714">
            <w:r>
              <w:t>Yes</w:t>
            </w:r>
          </w:p>
        </w:tc>
        <w:tc>
          <w:tcPr>
            <w:tcW w:w="5691" w:type="dxa"/>
          </w:tcPr>
          <w:p w14:paraId="17554539" w14:textId="029E2B8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EE01A8">
              <w:t>3.9.6.4.3</w:t>
            </w:r>
            <w:r>
              <w:fldChar w:fldCharType="end"/>
            </w:r>
            <w:r>
              <w:t>.</w:t>
            </w:r>
          </w:p>
        </w:tc>
      </w:tr>
    </w:tbl>
    <w:p w14:paraId="1325EAA7" w14:textId="079EF80F" w:rsidR="00F27B42" w:rsidRDefault="00F27B42" w:rsidP="00F27B42">
      <w:pPr>
        <w:pStyle w:val="Heading5"/>
      </w:pPr>
      <w:bookmarkStart w:id="185" w:name="_Ref508812519"/>
      <w:bookmarkStart w:id="186" w:name="_Toc516064095"/>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AB4CBF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EE01A8">
              <w:t>3.11.8</w:t>
            </w:r>
            <w:r>
              <w:fldChar w:fldCharType="end"/>
            </w:r>
            <w:r>
              <w:t>)</w:t>
            </w:r>
          </w:p>
        </w:tc>
        <w:tc>
          <w:tcPr>
            <w:tcW w:w="1966" w:type="dxa"/>
          </w:tcPr>
          <w:p w14:paraId="562C4BC7" w14:textId="1F90D0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EE01A8">
              <w:t>3.12</w:t>
            </w:r>
            <w:r>
              <w:fldChar w:fldCharType="end"/>
            </w:r>
            <w:r>
              <w:t>)</w:t>
            </w:r>
          </w:p>
        </w:tc>
        <w:tc>
          <w:tcPr>
            <w:tcW w:w="1205" w:type="dxa"/>
          </w:tcPr>
          <w:p w14:paraId="7C63EEBA" w14:textId="77777777" w:rsidR="0086153A" w:rsidRDefault="0086153A" w:rsidP="00282714">
            <w:r>
              <w:t>Yes</w:t>
            </w:r>
          </w:p>
        </w:tc>
        <w:tc>
          <w:tcPr>
            <w:tcW w:w="5597" w:type="dxa"/>
          </w:tcPr>
          <w:p w14:paraId="20CA42D1" w14:textId="5AC536E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EE01A8">
              <w:t>3.9.6.4.4</w:t>
            </w:r>
            <w:r>
              <w:fldChar w:fldCharType="end"/>
            </w:r>
            <w:r>
              <w:t>.</w:t>
            </w:r>
          </w:p>
        </w:tc>
      </w:tr>
      <w:tr w:rsidR="0086153A" w14:paraId="0A6EE765" w14:textId="77777777" w:rsidTr="00282714">
        <w:trPr>
          <w:trHeight w:val="485"/>
        </w:trPr>
        <w:tc>
          <w:tcPr>
            <w:tcW w:w="2071" w:type="dxa"/>
          </w:tcPr>
          <w:p w14:paraId="572E2CBD" w14:textId="13D79B6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EE01A8">
              <w:t>3.11.17</w:t>
            </w:r>
            <w:r>
              <w:fldChar w:fldCharType="end"/>
            </w:r>
            <w:r>
              <w:t>)</w:t>
            </w:r>
          </w:p>
        </w:tc>
        <w:tc>
          <w:tcPr>
            <w:tcW w:w="1966" w:type="dxa"/>
          </w:tcPr>
          <w:p w14:paraId="217728F3" w14:textId="0C27A1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EE01A8">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064096"/>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F1950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EE01A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77B59C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EE01A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0A0FBE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EE01A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586764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EE01A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FB35BF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EE01A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F27768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EE01A8">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064097"/>
      <w:r>
        <w:t>resources object</w:t>
      </w:r>
      <w:bookmarkEnd w:id="189"/>
    </w:p>
    <w:p w14:paraId="56784490" w14:textId="1D81CC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EE01A8">
        <w:t>3.35</w:t>
      </w:r>
      <w:r>
        <w:fldChar w:fldCharType="end"/>
      </w:r>
      <w:r>
        <w:t>).</w:t>
      </w:r>
    </w:p>
    <w:p w14:paraId="55D59945" w14:textId="28AAB945" w:rsidR="00B607AD" w:rsidRDefault="00B607AD" w:rsidP="00B607AD">
      <w:pPr>
        <w:pStyle w:val="Heading3"/>
      </w:pPr>
      <w:bookmarkStart w:id="190" w:name="_Ref508811133"/>
      <w:bookmarkStart w:id="191" w:name="_Toc516064098"/>
      <w:r>
        <w:lastRenderedPageBreak/>
        <w:t>text property</w:t>
      </w:r>
      <w:bookmarkEnd w:id="190"/>
      <w:bookmarkEnd w:id="191"/>
    </w:p>
    <w:p w14:paraId="38926169" w14:textId="2F08070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E01A8">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064099"/>
      <w:r>
        <w:t>richText property</w:t>
      </w:r>
      <w:bookmarkEnd w:id="192"/>
      <w:bookmarkEnd w:id="193"/>
    </w:p>
    <w:p w14:paraId="252D70DD" w14:textId="1611A84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EE01A8">
        <w:t>3.9.3</w:t>
      </w:r>
      <w:r>
        <w:fldChar w:fldCharType="end"/>
      </w:r>
      <w:r>
        <w:t>)</w:t>
      </w:r>
      <w:r w:rsidRPr="0027620D">
        <w:t>.</w:t>
      </w:r>
    </w:p>
    <w:p w14:paraId="5B4F9624" w14:textId="7E381E2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EE01A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064100"/>
      <w:r>
        <w:t>messageId property</w:t>
      </w:r>
      <w:bookmarkEnd w:id="194"/>
      <w:bookmarkEnd w:id="195"/>
    </w:p>
    <w:p w14:paraId="5F5AED7E" w14:textId="34D6FFF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E01A8">
        <w:t>3.9.6</w:t>
      </w:r>
      <w:r>
        <w:fldChar w:fldCharType="end"/>
      </w:r>
      <w:r>
        <w:t>) for the desired plain text message (§</w:t>
      </w:r>
      <w:r>
        <w:fldChar w:fldCharType="begin"/>
      </w:r>
      <w:r>
        <w:instrText xml:space="preserve"> REF _Ref503354593 \r \h </w:instrText>
      </w:r>
      <w:r>
        <w:fldChar w:fldCharType="separate"/>
      </w:r>
      <w:r w:rsidR="00EE01A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EE01A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EE01A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064101"/>
      <w:r>
        <w:t>richMessageId property</w:t>
      </w:r>
      <w:bookmarkEnd w:id="196"/>
      <w:bookmarkEnd w:id="197"/>
    </w:p>
    <w:p w14:paraId="71ECB735" w14:textId="27480C4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E01A8">
        <w:t>3.9.6</w:t>
      </w:r>
      <w:r>
        <w:fldChar w:fldCharType="end"/>
      </w:r>
      <w:r>
        <w:t>) for the desired rich text message (§</w:t>
      </w:r>
      <w:r>
        <w:fldChar w:fldCharType="begin"/>
      </w:r>
      <w:r>
        <w:instrText xml:space="preserve"> REF _Ref503354606 \r \h </w:instrText>
      </w:r>
      <w:r>
        <w:fldChar w:fldCharType="separate"/>
      </w:r>
      <w:r w:rsidR="00EE01A8">
        <w:t>3.9.3</w:t>
      </w:r>
      <w:r>
        <w:fldChar w:fldCharType="end"/>
      </w:r>
      <w:r>
        <w:t>).</w:t>
      </w:r>
    </w:p>
    <w:p w14:paraId="1DCA38AB" w14:textId="069F6F8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EE01A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EE01A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064102"/>
      <w:r>
        <w:t>arguments property</w:t>
      </w:r>
      <w:bookmarkEnd w:id="198"/>
      <w:bookmarkEnd w:id="199"/>
    </w:p>
    <w:p w14:paraId="3337B550" w14:textId="0E8FB9B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E01A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EE01A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EE01A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EE01A8">
        <w:t>3.9.10</w:t>
      </w:r>
      <w:r>
        <w:fldChar w:fldCharType="end"/>
      </w:r>
      <w:r>
        <w:t>) contains any placeholders (§</w:t>
      </w:r>
      <w:r>
        <w:fldChar w:fldCharType="begin"/>
      </w:r>
      <w:r>
        <w:instrText xml:space="preserve"> REF _Ref508810893 \r \h </w:instrText>
      </w:r>
      <w:r>
        <w:fldChar w:fldCharType="separate"/>
      </w:r>
      <w:r w:rsidR="00EE01A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E01A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064103"/>
      <w:r>
        <w:t>sarifLog object</w:t>
      </w:r>
      <w:bookmarkEnd w:id="175"/>
      <w:bookmarkEnd w:id="200"/>
      <w:bookmarkEnd w:id="201"/>
    </w:p>
    <w:p w14:paraId="5DEDD21B" w14:textId="0630136E" w:rsidR="000D32C1" w:rsidRDefault="000D32C1" w:rsidP="000D32C1">
      <w:pPr>
        <w:pStyle w:val="Heading3"/>
      </w:pPr>
      <w:bookmarkStart w:id="202" w:name="_Toc516064104"/>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4413589"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E01A8">
        <w:t>3.10.2</w:t>
      </w:r>
      <w:r w:rsidR="0038356E">
        <w:fldChar w:fldCharType="end"/>
      </w:r>
      <w:r w:rsidR="00D71A1D">
        <w:t>.</w:t>
      </w:r>
    </w:p>
    <w:p w14:paraId="69B7D7D3" w14:textId="7F4BFFD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E01A8">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935FA2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E01A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064105"/>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064106"/>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9A36C5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E01A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064107"/>
      <w:r>
        <w:t>runs property</w:t>
      </w:r>
      <w:bookmarkEnd w:id="208"/>
      <w:bookmarkEnd w:id="209"/>
    </w:p>
    <w:p w14:paraId="4CED6907" w14:textId="2089578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EE01A8">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064108"/>
      <w:r>
        <w:t>run object</w:t>
      </w:r>
      <w:bookmarkEnd w:id="210"/>
      <w:bookmarkEnd w:id="211"/>
      <w:bookmarkEnd w:id="212"/>
    </w:p>
    <w:p w14:paraId="10E42C1C" w14:textId="534C375F" w:rsidR="000D32C1" w:rsidRDefault="000D32C1" w:rsidP="000D32C1">
      <w:pPr>
        <w:pStyle w:val="Heading3"/>
      </w:pPr>
      <w:bookmarkStart w:id="213" w:name="_Toc516064109"/>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DA53F5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E01A8">
        <w:t>3.11.8</w:t>
      </w:r>
      <w:r>
        <w:fldChar w:fldCharType="end"/>
      </w:r>
      <w:r w:rsidR="00893398">
        <w:t>.</w:t>
      </w:r>
    </w:p>
    <w:p w14:paraId="458D3C95" w14:textId="7E463C9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E01A8">
        <w:t>3.12</w:t>
      </w:r>
      <w:r>
        <w:fldChar w:fldCharType="end"/>
      </w:r>
      <w:r>
        <w:t>)</w:t>
      </w:r>
      <w:r w:rsidR="00893398">
        <w:t>.</w:t>
      </w:r>
    </w:p>
    <w:p w14:paraId="5659FE03" w14:textId="398D62B9" w:rsidR="00C66549" w:rsidRDefault="00C66549" w:rsidP="00893398">
      <w:pPr>
        <w:pStyle w:val="Codesmall"/>
      </w:pPr>
      <w:r>
        <w:t xml:space="preserve">  },</w:t>
      </w:r>
    </w:p>
    <w:p w14:paraId="5572A9C8" w14:textId="787952F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E01A8">
        <w:t>3.11.16</w:t>
      </w:r>
      <w:r>
        <w:fldChar w:fldCharType="end"/>
      </w:r>
      <w:r w:rsidR="00893398">
        <w:t>.</w:t>
      </w:r>
    </w:p>
    <w:p w14:paraId="2AB9C865" w14:textId="68161F9F" w:rsidR="00C66549" w:rsidRDefault="00C66549" w:rsidP="00893398">
      <w:pPr>
        <w:pStyle w:val="Codesmall"/>
      </w:pPr>
      <w:r>
        <w:t xml:space="preserve">    {</w:t>
      </w:r>
    </w:p>
    <w:p w14:paraId="34499818" w14:textId="3F00C28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E01A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064110"/>
      <w:r>
        <w:lastRenderedPageBreak/>
        <w:t>i</w:t>
      </w:r>
      <w:r w:rsidR="00435405">
        <w:t>nstanceGui</w:t>
      </w:r>
      <w:r>
        <w:t>d property</w:t>
      </w:r>
      <w:bookmarkEnd w:id="214"/>
      <w:bookmarkEnd w:id="215"/>
    </w:p>
    <w:p w14:paraId="1C53D700" w14:textId="7C01324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064111"/>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218DF3F7"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EE01A8">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064112"/>
      <w:r>
        <w:t>description property</w:t>
      </w:r>
      <w:bookmarkEnd w:id="218"/>
    </w:p>
    <w:p w14:paraId="4429B86F" w14:textId="5228866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this run.</w:t>
      </w:r>
    </w:p>
    <w:p w14:paraId="0F955C55" w14:textId="043640C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EE01A8">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5EADFF6" w:rsidR="00E86746" w:rsidRDefault="00E86746" w:rsidP="00E86746">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0BF4D6AD" w14:textId="2B010D6D"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EE01A8">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064113"/>
      <w:r>
        <w:t>baselineI</w:t>
      </w:r>
      <w:r w:rsidR="00435405">
        <w:t>nstanceGui</w:t>
      </w:r>
      <w:r>
        <w:t>d property</w:t>
      </w:r>
      <w:bookmarkEnd w:id="219"/>
      <w:bookmarkEnd w:id="220"/>
    </w:p>
    <w:p w14:paraId="2AAA192D" w14:textId="133E6CA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EE01A8">
        <w:t>3.11.2</w:t>
      </w:r>
      <w:r>
        <w:fldChar w:fldCharType="end"/>
      </w:r>
      <w:r w:rsidRPr="006066AC">
        <w:t>) of some previous run.</w:t>
      </w:r>
    </w:p>
    <w:p w14:paraId="730C1956" w14:textId="5178FC4B"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EE01A8">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49A7486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EE01A8">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E01A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064114"/>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427F5832"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EE01A8">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064115"/>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064116"/>
      <w:r>
        <w:t>tool property</w:t>
      </w:r>
      <w:bookmarkEnd w:id="225"/>
      <w:bookmarkEnd w:id="226"/>
    </w:p>
    <w:p w14:paraId="56566E8E" w14:textId="5ACAED2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E01A8">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064117"/>
      <w:r>
        <w:t>invocation</w:t>
      </w:r>
      <w:r w:rsidR="00514F09">
        <w:t>s</w:t>
      </w:r>
      <w:r>
        <w:t xml:space="preserve"> property</w:t>
      </w:r>
      <w:bookmarkEnd w:id="227"/>
      <w:bookmarkEnd w:id="228"/>
    </w:p>
    <w:p w14:paraId="676BBCBB" w14:textId="72861E7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EE01A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E01A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064118"/>
      <w:r>
        <w:lastRenderedPageBreak/>
        <w:t>conversion property</w:t>
      </w:r>
      <w:bookmarkEnd w:id="229"/>
    </w:p>
    <w:p w14:paraId="226462F1" w14:textId="65A4B0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EE01A8">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064119"/>
      <w:r>
        <w:t>versionControlProvenance property</w:t>
      </w:r>
      <w:bookmarkEnd w:id="230"/>
      <w:bookmarkEnd w:id="231"/>
    </w:p>
    <w:p w14:paraId="40DFBA3C" w14:textId="626BF5F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E01A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606377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EE01A8">
        <w:t>3.16</w:t>
      </w:r>
      <w:r>
        <w:fldChar w:fldCharType="end"/>
      </w:r>
      <w:r>
        <w:t>).</w:t>
      </w:r>
    </w:p>
    <w:p w14:paraId="252CBC5B" w14:textId="235A1432"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EE01A8">
        <w:t>3.16.3</w:t>
      </w:r>
      <w:r w:rsidR="00EC5421">
        <w:fldChar w:fldCharType="end"/>
      </w:r>
      <w:r>
        <w:t>.</w:t>
      </w:r>
    </w:p>
    <w:p w14:paraId="5C24FC9B" w14:textId="2202067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EE01A8">
        <w:t>3.16.4</w:t>
      </w:r>
      <w:r w:rsidR="00EC5421">
        <w:fldChar w:fldCharType="end"/>
      </w:r>
      <w:r>
        <w:t>.</w:t>
      </w:r>
    </w:p>
    <w:p w14:paraId="1B1D75B0" w14:textId="0471B9B0"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EE01A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064120"/>
      <w:bookmarkStart w:id="236" w:name="_Ref493345118"/>
      <w:r>
        <w:t>originalUriBaseIds property</w:t>
      </w:r>
      <w:bookmarkEnd w:id="232"/>
      <w:bookmarkEnd w:id="233"/>
      <w:bookmarkEnd w:id="234"/>
      <w:bookmarkEnd w:id="235"/>
    </w:p>
    <w:p w14:paraId="2DDCF7C4" w14:textId="21C4F2D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EE01A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E01A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602BE9E"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EE01A8">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DA815D4"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EE01A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AD9BD8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EE01A8">
        <w:t>3.20</w:t>
      </w:r>
      <w:r w:rsidR="00B213E1">
        <w:fldChar w:fldCharType="end"/>
      </w:r>
      <w:r w:rsidR="00B213E1">
        <w:t>)</w:t>
      </w:r>
    </w:p>
    <w:p w14:paraId="26DCDECF" w14:textId="3A026D51"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EE01A8">
        <w:t>3.20.2</w:t>
      </w:r>
      <w:r w:rsidR="00C6546E">
        <w:fldChar w:fldCharType="end"/>
      </w:r>
      <w:r w:rsidR="00C6546E">
        <w:t>.</w:t>
      </w:r>
    </w:p>
    <w:p w14:paraId="14E37F0A" w14:textId="50A6B10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EE01A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EF4E0C6"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EE01A8">
        <w:t>3.3.2.2</w:t>
      </w:r>
      <w:r w:rsidR="0014301D">
        <w:fldChar w:fldCharType="end"/>
      </w:r>
      <w:r>
        <w:t>).</w:t>
      </w:r>
    </w:p>
    <w:p w14:paraId="7D9E2059" w14:textId="77777777" w:rsidR="000D32C1" w:rsidRDefault="000D32C1" w:rsidP="000D32C1">
      <w:pPr>
        <w:pStyle w:val="Heading3"/>
      </w:pPr>
      <w:bookmarkStart w:id="237" w:name="_Ref507667580"/>
      <w:bookmarkStart w:id="238" w:name="_Toc516064121"/>
      <w:r>
        <w:t>files property</w:t>
      </w:r>
      <w:bookmarkEnd w:id="236"/>
      <w:bookmarkEnd w:id="237"/>
      <w:bookmarkEnd w:id="238"/>
    </w:p>
    <w:p w14:paraId="07E80975" w14:textId="24B82ABD" w:rsidR="006A16A8" w:rsidRDefault="006A16A8" w:rsidP="006A16A8">
      <w:pPr>
        <w:pStyle w:val="Heading4"/>
      </w:pPr>
      <w:bookmarkStart w:id="239" w:name="_Toc516064122"/>
      <w:r>
        <w:t>General</w:t>
      </w:r>
      <w:bookmarkEnd w:id="239"/>
    </w:p>
    <w:p w14:paraId="1A04899C" w14:textId="7DF94B0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EE01A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7520A8C"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EE01A8">
        <w:t>3.13.5</w:t>
      </w:r>
      <w:r w:rsidR="00F132B2">
        <w:fldChar w:fldCharType="end"/>
      </w:r>
      <w:r w:rsidR="00F132B2">
        <w:t>, §</w:t>
      </w:r>
      <w:r w:rsidR="00F132B2">
        <w:fldChar w:fldCharType="begin"/>
      </w:r>
      <w:r w:rsidR="00F132B2">
        <w:instrText xml:space="preserve"> REF _Ref508987354 \r \h </w:instrText>
      </w:r>
      <w:r w:rsidR="00F132B2">
        <w:fldChar w:fldCharType="separate"/>
      </w:r>
      <w:r w:rsidR="00EE01A8">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064123"/>
      <w:r>
        <w:t>Property names</w:t>
      </w:r>
      <w:bookmarkEnd w:id="240"/>
      <w:bookmarkEnd w:id="241"/>
    </w:p>
    <w:p w14:paraId="2525CEB8" w14:textId="38BD1D4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EE01A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830A5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EE01A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E01A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9C3E2CC" w:rsidR="00C85F5E" w:rsidRDefault="00C85F5E" w:rsidP="00C85F5E">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32923A5F" w14:textId="77777777" w:rsidR="00C85F5E" w:rsidRDefault="00C85F5E" w:rsidP="00C85F5E">
      <w:pPr>
        <w:pStyle w:val="Codesmall"/>
      </w:pPr>
      <w:r>
        <w:t xml:space="preserve">  "results": [</w:t>
      </w:r>
    </w:p>
    <w:p w14:paraId="2ED60C67" w14:textId="01127D6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64A6A69B" w14:textId="77777777" w:rsidR="00C85F5E" w:rsidRDefault="00C85F5E" w:rsidP="00C85F5E">
      <w:pPr>
        <w:pStyle w:val="Codesmall"/>
      </w:pPr>
      <w:r>
        <w:t xml:space="preserve">      "relatedLocations": [</w:t>
      </w:r>
    </w:p>
    <w:p w14:paraId="68526452" w14:textId="3DA2E799"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EE01A8">
        <w:t>3.34</w:t>
      </w:r>
      <w:r>
        <w:fldChar w:fldCharType="end"/>
      </w:r>
      <w:r>
        <w:t>).</w:t>
      </w:r>
    </w:p>
    <w:p w14:paraId="3BDF79BA" w14:textId="46BD061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EE01A8">
        <w:t>3.21</w:t>
      </w:r>
      <w:r>
        <w:fldChar w:fldCharType="end"/>
      </w:r>
      <w:r>
        <w:t>).</w:t>
      </w:r>
    </w:p>
    <w:p w14:paraId="074DA98B" w14:textId="48064D2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EE01A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B0C90A3"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E01A8">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2E94A6B" w:rsidR="00C85F5E" w:rsidRDefault="00C85F5E" w:rsidP="00C85F5E">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0E9FFF9F" w14:textId="77777777" w:rsidR="00C85F5E" w:rsidRDefault="00C85F5E" w:rsidP="00C85F5E">
      <w:pPr>
        <w:pStyle w:val="Codesmall"/>
      </w:pPr>
      <w:r>
        <w:t xml:space="preserve">  "results": [</w:t>
      </w:r>
    </w:p>
    <w:p w14:paraId="2B1E2CCA" w14:textId="02709752" w:rsidR="00C85F5E" w:rsidRDefault="00C85F5E" w:rsidP="00C85F5E">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3FA8FEF0" w14:textId="77777777" w:rsidR="00C85F5E" w:rsidRDefault="00C85F5E" w:rsidP="00C85F5E">
      <w:pPr>
        <w:pStyle w:val="Codesmall"/>
      </w:pPr>
      <w:r>
        <w:t xml:space="preserve">      "relatedLocations": [</w:t>
      </w:r>
    </w:p>
    <w:p w14:paraId="51490C33" w14:textId="5A024CB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EE01A8">
        <w:t>3.20</w:t>
      </w:r>
      <w:r w:rsidR="009A40CD">
        <w:fldChar w:fldCharType="end"/>
      </w:r>
      <w:r>
        <w:t>).</w:t>
      </w:r>
    </w:p>
    <w:p w14:paraId="7A65DBF0" w14:textId="2C5D906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EE01A8">
        <w:t>3.21</w:t>
      </w:r>
      <w:r>
        <w:fldChar w:fldCharType="end"/>
      </w:r>
      <w:r>
        <w:t>).</w:t>
      </w:r>
    </w:p>
    <w:p w14:paraId="30B3771B" w14:textId="2C2E2D7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EE01A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64C382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EE01A8">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00258C1"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EE01A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5F00738"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EE01A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46B761C"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EE01A8">
        <w:t>3.20</w:t>
      </w:r>
      <w:r w:rsidR="009A40CD">
        <w:fldChar w:fldCharType="end"/>
      </w:r>
      <w:r w:rsidR="00EB5421">
        <w:t>).</w:t>
      </w:r>
    </w:p>
    <w:p w14:paraId="39ADA288" w14:textId="6FB82FF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EE01A8">
        <w:t>3.21</w:t>
      </w:r>
      <w:r w:rsidR="00EB5421">
        <w:fldChar w:fldCharType="end"/>
      </w:r>
      <w:r w:rsidR="00EB5421">
        <w:t>).</w:t>
      </w:r>
    </w:p>
    <w:p w14:paraId="5540FCD1" w14:textId="0768E76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EE01A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8294B0"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5E0A7F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EE01A8">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5782427A"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EE01A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49BC97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EE01A8">
        <w:t>3.20</w:t>
      </w:r>
      <w:r w:rsidR="00EB5632">
        <w:fldChar w:fldCharType="end"/>
      </w:r>
      <w:r w:rsidR="00EB5632">
        <w:t>)</w:t>
      </w:r>
    </w:p>
    <w:p w14:paraId="1A34D47A" w14:textId="5DFE97B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EE01A8">
        <w:t>3.21</w:t>
      </w:r>
      <w:r w:rsidR="00EB5632">
        <w:fldChar w:fldCharType="end"/>
      </w:r>
      <w:r w:rsidR="00EB5632">
        <w:t>)</w:t>
      </w:r>
    </w:p>
    <w:p w14:paraId="77C7FCB9" w14:textId="7FF9D6C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EE01A8">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9052EE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EE01A8">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064124"/>
      <w:r>
        <w:t>Property values</w:t>
      </w:r>
      <w:bookmarkEnd w:id="243"/>
    </w:p>
    <w:p w14:paraId="7A6BA100" w14:textId="17B2372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EE01A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EE01A8">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D4795A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EE01A8">
        <w:t>3.3.2</w:t>
      </w:r>
      <w:r w:rsidR="0054415E">
        <w:fldChar w:fldCharType="end"/>
      </w:r>
      <w:r w:rsidRPr="001C3E3E">
        <w:t>.</w:t>
      </w:r>
    </w:p>
    <w:p w14:paraId="7F2B59B5" w14:textId="3FD15AA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EE01A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EE01A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EE01A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7D80F5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FFAD8F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EE01A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0EABB5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EE01A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064125"/>
      <w:r>
        <w:t>logicalLocations property</w:t>
      </w:r>
      <w:bookmarkEnd w:id="244"/>
      <w:bookmarkEnd w:id="245"/>
      <w:bookmarkEnd w:id="246"/>
    </w:p>
    <w:p w14:paraId="428BC587" w14:textId="70181CF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EE01A8">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6986264"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EE01A8">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EE01A8">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EE01A8">
        <w:t>3.24.2</w:t>
      </w:r>
      <w:r w:rsidR="00DC1421">
        <w:fldChar w:fldCharType="end"/>
      </w:r>
      <w:r w:rsidR="00FE30E5">
        <w:t>.</w:t>
      </w:r>
    </w:p>
    <w:p w14:paraId="1928BB84" w14:textId="6AFFA358"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EE01A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ECDF6E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EE01A8">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064126"/>
      <w:r>
        <w:t>graphs property</w:t>
      </w:r>
      <w:bookmarkEnd w:id="247"/>
      <w:bookmarkEnd w:id="248"/>
    </w:p>
    <w:p w14:paraId="2212E1F5" w14:textId="50C1F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E01A8">
        <w:t>3.27</w:t>
      </w:r>
      <w:r>
        <w:fldChar w:fldCharType="end"/>
      </w:r>
      <w:r>
        <w:t>) each of which represents a directed graph. A directed graph is a network of nodes and directed edges that describes some aspect of the structure of the code (for example, a call graph).</w:t>
      </w:r>
    </w:p>
    <w:p w14:paraId="5E4D8FDC" w14:textId="6BFA8A6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A8">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064127"/>
      <w:r>
        <w:lastRenderedPageBreak/>
        <w:t>results property</w:t>
      </w:r>
      <w:bookmarkEnd w:id="249"/>
      <w:bookmarkEnd w:id="250"/>
    </w:p>
    <w:p w14:paraId="319EAE63" w14:textId="099310F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E01A8">
        <w:t>3.19</w:t>
      </w:r>
      <w:r w:rsidR="00FB5300">
        <w:fldChar w:fldCharType="end"/>
      </w:r>
      <w:r w:rsidR="00FB5300" w:rsidRPr="00FB5300">
        <w:t>), each of which represents a single result detected in the course of the run.</w:t>
      </w:r>
    </w:p>
    <w:p w14:paraId="66E8B62B" w14:textId="7484B66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E01A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064128"/>
      <w:r>
        <w:t>resource</w:t>
      </w:r>
      <w:r w:rsidR="00401BB5">
        <w:t>s property</w:t>
      </w:r>
      <w:bookmarkEnd w:id="251"/>
      <w:bookmarkEnd w:id="252"/>
    </w:p>
    <w:p w14:paraId="29E64BC9" w14:textId="7676D75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EE01A8">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064129"/>
      <w:r>
        <w:t>defaultFileEncoding</w:t>
      </w:r>
      <w:bookmarkEnd w:id="253"/>
      <w:bookmarkEnd w:id="254"/>
    </w:p>
    <w:p w14:paraId="305609EB" w14:textId="7542F01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E01A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EE01A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EE01A8">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AF4C1DD" w:rsidR="00926829" w:rsidRDefault="00926829" w:rsidP="00926829">
      <w:r>
        <w:t>For an example, see §</w:t>
      </w:r>
      <w:r>
        <w:fldChar w:fldCharType="begin"/>
      </w:r>
      <w:r>
        <w:instrText xml:space="preserve"> REF _Ref511828128 \r \h </w:instrText>
      </w:r>
      <w:r>
        <w:fldChar w:fldCharType="separate"/>
      </w:r>
      <w:r w:rsidR="00EE01A8">
        <w:t>3.17.9</w:t>
      </w:r>
      <w:r>
        <w:fldChar w:fldCharType="end"/>
      </w:r>
      <w:r>
        <w:t>.</w:t>
      </w:r>
    </w:p>
    <w:p w14:paraId="44FDA287" w14:textId="3E8323D4" w:rsidR="00153C25" w:rsidRDefault="00153C25" w:rsidP="00153C25">
      <w:pPr>
        <w:pStyle w:val="Heading3"/>
      </w:pPr>
      <w:bookmarkStart w:id="255" w:name="_Ref516063927"/>
      <w:bookmarkStart w:id="256" w:name="_Toc516064130"/>
      <w:r>
        <w:t>columnKind property</w:t>
      </w:r>
      <w:bookmarkEnd w:id="255"/>
      <w:bookmarkEnd w:id="256"/>
    </w:p>
    <w:p w14:paraId="6963CD47" w14:textId="600AF954" w:rsidR="00153C25" w:rsidRDefault="00153C25" w:rsidP="00153C25">
      <w:r>
        <w:t xml:space="preserve">A </w:t>
      </w:r>
      <w:r>
        <w:rPr>
          <w:rStyle w:val="CODEtemp"/>
        </w:rPr>
        <w:t>run</w:t>
      </w:r>
      <w:r>
        <w:t xml:space="preserve"> object </w:t>
      </w:r>
      <w:r>
        <w:rPr>
          <w:b/>
        </w:rPr>
        <w:t>SHALL</w:t>
      </w:r>
      <w:r>
        <w:t xml:space="preserve"> contain a property named </w:t>
      </w:r>
      <w:r>
        <w:rPr>
          <w:rStyle w:val="CODEtemp"/>
        </w:rPr>
        <w:t>columnKind</w:t>
      </w:r>
      <w:r>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4802430C" w14:textId="3E5A326B" w:rsidR="00153C25" w:rsidRPr="00153C25"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064131"/>
      <w:r>
        <w:t>richMessageMimeType property</w:t>
      </w:r>
      <w:bookmarkEnd w:id="257"/>
      <w:bookmarkEnd w:id="258"/>
    </w:p>
    <w:p w14:paraId="6FE5FA9A" w14:textId="32B4680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EE01A8">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42D386F"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EE01A8">
        <w:t>3.9.3.2</w:t>
      </w:r>
      <w:r>
        <w:fldChar w:fldCharType="end"/>
      </w:r>
      <w:r>
        <w:t>.</w:t>
      </w:r>
    </w:p>
    <w:p w14:paraId="0976C2B8" w14:textId="69407A93" w:rsidR="00D65090" w:rsidRDefault="00D65090" w:rsidP="00D65090">
      <w:pPr>
        <w:pStyle w:val="Heading3"/>
      </w:pPr>
      <w:bookmarkStart w:id="259" w:name="_Ref510017893"/>
      <w:bookmarkStart w:id="260" w:name="_Toc516064132"/>
      <w:r>
        <w:lastRenderedPageBreak/>
        <w:t>redactionToken</w:t>
      </w:r>
      <w:bookmarkEnd w:id="259"/>
      <w:r>
        <w:t xml:space="preserve"> property</w:t>
      </w:r>
      <w:bookmarkEnd w:id="260"/>
    </w:p>
    <w:p w14:paraId="0674C185" w14:textId="4158C280" w:rsidR="00D65090" w:rsidRDefault="00D65090" w:rsidP="00D65090">
      <w:r>
        <w:t>If the value of any redaction-aware property (§</w:t>
      </w:r>
      <w:r>
        <w:fldChar w:fldCharType="begin"/>
      </w:r>
      <w:r>
        <w:instrText xml:space="preserve"> REF _Ref510017878 \r \h </w:instrText>
      </w:r>
      <w:r>
        <w:fldChar w:fldCharType="separate"/>
      </w:r>
      <w:r w:rsidR="00EE01A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064133"/>
      <w:bookmarkEnd w:id="261"/>
      <w:r>
        <w:t>properties property</w:t>
      </w:r>
      <w:bookmarkEnd w:id="262"/>
    </w:p>
    <w:p w14:paraId="6A87570C" w14:textId="47AF599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EE01A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064134"/>
      <w:r>
        <w:t>tool object</w:t>
      </w:r>
      <w:bookmarkEnd w:id="263"/>
      <w:bookmarkEnd w:id="264"/>
    </w:p>
    <w:p w14:paraId="389A43BD" w14:textId="582B65CB" w:rsidR="00401BB5" w:rsidRDefault="00401BB5" w:rsidP="00401BB5">
      <w:pPr>
        <w:pStyle w:val="Heading3"/>
      </w:pPr>
      <w:bookmarkStart w:id="265" w:name="_Toc516064135"/>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8C6B653"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EE01A8">
        <w:t>3.12.2</w:t>
      </w:r>
      <w:r>
        <w:fldChar w:fldCharType="end"/>
      </w:r>
    </w:p>
    <w:p w14:paraId="69B4117F" w14:textId="135112D7"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EE01A8">
        <w:t>3.12.3</w:t>
      </w:r>
      <w:r>
        <w:fldChar w:fldCharType="end"/>
      </w:r>
    </w:p>
    <w:p w14:paraId="3C102082" w14:textId="1AF0E82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EE01A8">
        <w:t>3.12.4</w:t>
      </w:r>
      <w:r>
        <w:fldChar w:fldCharType="end"/>
      </w:r>
    </w:p>
    <w:p w14:paraId="51BC003B" w14:textId="4EFD2F91"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EE01A8">
        <w:t>3.12.5</w:t>
      </w:r>
      <w:r>
        <w:fldChar w:fldCharType="end"/>
      </w:r>
    </w:p>
    <w:p w14:paraId="3461AB94" w14:textId="19702CC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EE01A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064136"/>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064137"/>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064138"/>
      <w:r>
        <w:lastRenderedPageBreak/>
        <w:t>semanticVersion property</w:t>
      </w:r>
      <w:bookmarkEnd w:id="270"/>
      <w:bookmarkEnd w:id="271"/>
    </w:p>
    <w:p w14:paraId="0F26CA6A" w14:textId="7F72786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064139"/>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064140"/>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064141"/>
      <w:r>
        <w:t>downloadUri property</w:t>
      </w:r>
      <w:bookmarkEnd w:id="276"/>
    </w:p>
    <w:p w14:paraId="29604BF7" w14:textId="6581E46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064142"/>
      <w:r>
        <w:t>language property</w:t>
      </w:r>
      <w:bookmarkEnd w:id="277"/>
      <w:bookmarkEnd w:id="278"/>
      <w:bookmarkEnd w:id="279"/>
    </w:p>
    <w:p w14:paraId="0DEC6669" w14:textId="43242D4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280AF3AB"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EE01A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EE01A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EE01A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EE01A8">
        <w:t>3.11</w:t>
      </w:r>
      <w:r>
        <w:fldChar w:fldCharType="end"/>
      </w:r>
      <w:r w:rsidRPr="008867D2">
        <w:t>).</w:t>
      </w:r>
    </w:p>
    <w:p w14:paraId="3FBBE723" w14:textId="0CCF423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EE01A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EE01A8">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064143"/>
      <w:r>
        <w:t>resourceLocation property</w:t>
      </w:r>
      <w:bookmarkEnd w:id="281"/>
      <w:bookmarkEnd w:id="282"/>
      <w:bookmarkEnd w:id="283"/>
    </w:p>
    <w:p w14:paraId="012A55E0" w14:textId="5C22E18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EE01A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EE01A8">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EE01A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35AA89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EE01A8">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EE01A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EE01A8">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C5829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EE01A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7BB0A5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E01A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4FF3323"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EE01A8">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80F74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EE01A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DFE35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EE01A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D43B2B4"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EE01A8">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064144"/>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064145"/>
      <w:r>
        <w:t>properties property</w:t>
      </w:r>
      <w:bookmarkEnd w:id="285"/>
    </w:p>
    <w:p w14:paraId="074F31FD" w14:textId="0B0A462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EE01A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064146"/>
      <w:r>
        <w:t>invocation object</w:t>
      </w:r>
      <w:bookmarkEnd w:id="286"/>
      <w:bookmarkEnd w:id="287"/>
    </w:p>
    <w:p w14:paraId="10E65C9D" w14:textId="17190F2B" w:rsidR="00401BB5" w:rsidRDefault="00401BB5" w:rsidP="00401BB5">
      <w:pPr>
        <w:pStyle w:val="Heading3"/>
      </w:pPr>
      <w:bookmarkStart w:id="288" w:name="_Toc516064147"/>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064148"/>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B0C66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EE01A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064149"/>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532BCF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E01A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064150"/>
      <w:r>
        <w:t>responseFiles property</w:t>
      </w:r>
      <w:bookmarkEnd w:id="293"/>
      <w:bookmarkEnd w:id="294"/>
    </w:p>
    <w:p w14:paraId="7F9B09E3" w14:textId="19BC973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EE01A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E619D4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EE01A8">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D8FC065"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EE01A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064151"/>
      <w:r>
        <w:t>attachments property</w:t>
      </w:r>
      <w:bookmarkEnd w:id="295"/>
      <w:bookmarkEnd w:id="296"/>
    </w:p>
    <w:p w14:paraId="13917F9A" w14:textId="4E0E141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EE01A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EE01A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EE01A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EE01A8">
        <w:t>3.13.3</w:t>
      </w:r>
      <w:r w:rsidR="00A27D47">
        <w:fldChar w:fldCharType="end"/>
      </w:r>
      <w:r>
        <w:t>), if present. They might also be files implicitly consumed by the tool, such as a configuration file.</w:t>
      </w:r>
    </w:p>
    <w:p w14:paraId="5A68CC32" w14:textId="7ED00FF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EE01A8">
        <w:t>3.14.1</w:t>
      </w:r>
      <w:r w:rsidR="00A27D47">
        <w:fldChar w:fldCharType="end"/>
      </w:r>
      <w:r>
        <w:t>.</w:t>
      </w:r>
    </w:p>
    <w:p w14:paraId="01B231BB" w14:textId="6910B73F" w:rsidR="00401BB5" w:rsidRDefault="00401BB5" w:rsidP="00401BB5">
      <w:pPr>
        <w:pStyle w:val="Heading3"/>
      </w:pPr>
      <w:bookmarkStart w:id="297" w:name="_Toc516064152"/>
      <w:r>
        <w:t>startTime property</w:t>
      </w:r>
      <w:bookmarkEnd w:id="297"/>
    </w:p>
    <w:p w14:paraId="16315911" w14:textId="46A11C1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EE01A8">
        <w:t>3.8</w:t>
      </w:r>
      <w:r>
        <w:fldChar w:fldCharType="end"/>
      </w:r>
      <w:r w:rsidRPr="00A14F9A">
        <w:t>.</w:t>
      </w:r>
    </w:p>
    <w:p w14:paraId="64D62131" w14:textId="648590CB" w:rsidR="00401BB5" w:rsidRDefault="00401BB5" w:rsidP="00401BB5">
      <w:pPr>
        <w:pStyle w:val="Heading3"/>
      </w:pPr>
      <w:bookmarkStart w:id="298" w:name="_Toc516064153"/>
      <w:r>
        <w:t>endTime property</w:t>
      </w:r>
      <w:bookmarkEnd w:id="298"/>
    </w:p>
    <w:p w14:paraId="7310B713" w14:textId="5118112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EE01A8">
        <w:t>3.8</w:t>
      </w:r>
      <w:r>
        <w:fldChar w:fldCharType="end"/>
      </w:r>
      <w:r w:rsidRPr="00A14F9A">
        <w:t>.</w:t>
      </w:r>
    </w:p>
    <w:p w14:paraId="018E25F2" w14:textId="7C837EBB" w:rsidR="00BE0635" w:rsidRDefault="00BE0635" w:rsidP="00BE0635">
      <w:pPr>
        <w:pStyle w:val="Heading3"/>
      </w:pPr>
      <w:bookmarkStart w:id="299" w:name="_Ref509050679"/>
      <w:bookmarkStart w:id="300" w:name="_Toc516064154"/>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DBD68BB" w:rsidR="00BE0635" w:rsidRDefault="00BE0635" w:rsidP="00BE0635">
      <w:r>
        <w:t>For examples, see §</w:t>
      </w:r>
      <w:r>
        <w:fldChar w:fldCharType="begin"/>
      </w:r>
      <w:r>
        <w:instrText xml:space="preserve"> REF _Ref509050368 \r \h </w:instrText>
      </w:r>
      <w:r>
        <w:fldChar w:fldCharType="separate"/>
      </w:r>
      <w:r w:rsidR="00EE01A8">
        <w:t>3.13.9</w:t>
      </w:r>
      <w:r>
        <w:fldChar w:fldCharType="end"/>
      </w:r>
      <w:r>
        <w:t>.</w:t>
      </w:r>
    </w:p>
    <w:p w14:paraId="2AB6A1A3" w14:textId="0E19F05A" w:rsidR="00BE0635" w:rsidRDefault="00BE0635" w:rsidP="00401BB5">
      <w:pPr>
        <w:pStyle w:val="Heading3"/>
      </w:pPr>
      <w:bookmarkStart w:id="301" w:name="_Ref509050368"/>
      <w:bookmarkStart w:id="302" w:name="_Toc516064155"/>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064156"/>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090D4A2" w:rsidR="00BE0635" w:rsidRDefault="00BE0635" w:rsidP="00BE0635">
      <w:r>
        <w:t>For an example, see §</w:t>
      </w:r>
      <w:r>
        <w:fldChar w:fldCharType="begin"/>
      </w:r>
      <w:r>
        <w:instrText xml:space="preserve"> REF _Ref509050492 \r \h </w:instrText>
      </w:r>
      <w:r>
        <w:fldChar w:fldCharType="separate"/>
      </w:r>
      <w:r w:rsidR="00EE01A8">
        <w:t>3.13.11</w:t>
      </w:r>
      <w:r>
        <w:fldChar w:fldCharType="end"/>
      </w:r>
      <w:r>
        <w:t>.</w:t>
      </w:r>
    </w:p>
    <w:p w14:paraId="01CF0A31" w14:textId="198FD4EE" w:rsidR="00BE0635" w:rsidRDefault="00BE0635" w:rsidP="00BE0635">
      <w:pPr>
        <w:pStyle w:val="Heading3"/>
      </w:pPr>
      <w:bookmarkStart w:id="304" w:name="_Ref509050492"/>
      <w:bookmarkStart w:id="305" w:name="_Toc516064157"/>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064158"/>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064159"/>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C1EF7A"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E01A8">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064160"/>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064161"/>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064162"/>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064163"/>
      <w:r>
        <w:t>executableLocation</w:t>
      </w:r>
      <w:r w:rsidR="00401BB5">
        <w:t xml:space="preserve"> property</w:t>
      </w:r>
      <w:bookmarkEnd w:id="312"/>
    </w:p>
    <w:p w14:paraId="2EFF9849" w14:textId="20F97D6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EE01A8">
        <w:t>3.3</w:t>
      </w:r>
      <w:r w:rsidR="00F47A7C">
        <w:fldChar w:fldCharType="end"/>
      </w:r>
      <w:r w:rsidR="00F47A7C">
        <w:t>) specifying the absolute URI</w:t>
      </w:r>
      <w:r w:rsidRPr="00A14F9A">
        <w:t xml:space="preserve"> of the tool's executable file.</w:t>
      </w:r>
    </w:p>
    <w:p w14:paraId="1CA3AB71" w14:textId="228A4A9A"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EE01A8">
        <w:t>3.3.4</w:t>
      </w:r>
      <w:r>
        <w:fldChar w:fldCharType="end"/>
      </w:r>
      <w:r>
        <w:t xml:space="preserve"> for non-deterministic absolute URIs.</w:t>
      </w:r>
    </w:p>
    <w:p w14:paraId="52D317A6" w14:textId="36FB81F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EE01A8">
        <w:t>3.12</w:t>
      </w:r>
      <w:r>
        <w:fldChar w:fldCharType="end"/>
      </w:r>
      <w:r w:rsidRPr="00A14F9A">
        <w:t>) because the identical tool might be invoked from different paths on different machines.</w:t>
      </w:r>
    </w:p>
    <w:p w14:paraId="4CBA5986" w14:textId="6B3C03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E01A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064164"/>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064165"/>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064166"/>
      <w:r>
        <w:t>toolNotifications property</w:t>
      </w:r>
      <w:bookmarkEnd w:id="315"/>
      <w:bookmarkEnd w:id="316"/>
    </w:p>
    <w:p w14:paraId="24067D15" w14:textId="332179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E01A8">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E01A8">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064167"/>
      <w:r>
        <w:t>configurationNotifications property</w:t>
      </w:r>
      <w:bookmarkEnd w:id="317"/>
      <w:bookmarkEnd w:id="318"/>
    </w:p>
    <w:p w14:paraId="59DC01CB" w14:textId="3A0A653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E01A8">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E01A8">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064168"/>
      <w:r>
        <w:t>stdin, stdout, stderr</w:t>
      </w:r>
      <w:r w:rsidR="00D943E5">
        <w:t>, and stdoutStderr</w:t>
      </w:r>
      <w:r>
        <w:t xml:space="preserve"> properties</w:t>
      </w:r>
      <w:bookmarkEnd w:id="319"/>
      <w:bookmarkEnd w:id="320"/>
    </w:p>
    <w:p w14:paraId="47275264" w14:textId="36DB972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EE01A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8995B5E"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EE01A8">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2DE39DF6" w14:textId="35B623F1" w:rsidR="00401BB5" w:rsidRDefault="00401BB5" w:rsidP="00401BB5">
      <w:pPr>
        <w:pStyle w:val="Heading3"/>
      </w:pPr>
      <w:bookmarkStart w:id="321" w:name="_Toc516064169"/>
      <w:r>
        <w:t>properties property</w:t>
      </w:r>
      <w:bookmarkEnd w:id="321"/>
    </w:p>
    <w:p w14:paraId="6D4EC85A" w14:textId="228B506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EE01A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064170"/>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064171"/>
      <w:r>
        <w:t>General</w:t>
      </w:r>
      <w:bookmarkEnd w:id="325"/>
      <w:bookmarkEnd w:id="326"/>
    </w:p>
    <w:p w14:paraId="4FF20040" w14:textId="74B889F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EE01A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EE01A8">
        <w:t>3.19.21</w:t>
      </w:r>
      <w:r>
        <w:fldChar w:fldCharType="end"/>
      </w:r>
      <w:r>
        <w:t>).</w:t>
      </w:r>
    </w:p>
    <w:p w14:paraId="120068B3" w14:textId="24CCD162"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EE01A8">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F30BCAC"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EE01A8">
        <w:t>3.11</w:t>
      </w:r>
      <w:r w:rsidR="00E92030">
        <w:fldChar w:fldCharType="end"/>
      </w:r>
      <w:r w:rsidR="00E92030">
        <w:t>)</w:t>
      </w:r>
      <w:r w:rsidR="006D4B00">
        <w:t>.</w:t>
      </w:r>
    </w:p>
    <w:p w14:paraId="62B645C6" w14:textId="5CBDC2A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EE01A8">
        <w:t>3.11.9</w:t>
      </w:r>
      <w:r w:rsidR="00DF2D77">
        <w:fldChar w:fldCharType="end"/>
      </w:r>
      <w:r w:rsidR="00DF2D77">
        <w:t>.</w:t>
      </w:r>
    </w:p>
    <w:p w14:paraId="4A70386B" w14:textId="6A10676E"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EE01A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FF2156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EE01A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F33FA5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E01A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621A0B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EE01A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5CD43E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EE01A8">
        <w:t>3.19</w:t>
      </w:r>
      <w:r>
        <w:fldChar w:fldCharType="end"/>
      </w:r>
      <w:r>
        <w:t>)</w:t>
      </w:r>
      <w:r w:rsidR="006D4B00">
        <w:t>.</w:t>
      </w:r>
    </w:p>
    <w:p w14:paraId="30BF41E2" w14:textId="69A25B72" w:rsidR="00A27D47" w:rsidRDefault="00A27D47" w:rsidP="00A27D47">
      <w:pPr>
        <w:pStyle w:val="Codesmall"/>
      </w:pPr>
      <w:r>
        <w:t xml:space="preserve">  ...</w:t>
      </w:r>
    </w:p>
    <w:p w14:paraId="344F43B5" w14:textId="48ECD4E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EE01A8">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1961CC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E01A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E07DEA5" w:rsidR="00E92030" w:rsidRDefault="00E92030" w:rsidP="00A27D47">
      <w:pPr>
        <w:pStyle w:val="Codesmall"/>
      </w:pPr>
      <w:r>
        <w:t xml:space="preserve">      "fileLocation": {                           # See </w:t>
      </w:r>
      <w:r w:rsidRPr="00F90F0E">
        <w:t>§</w:t>
      </w:r>
      <w:bookmarkStart w:id="327" w:name="_Hlk507657707"/>
      <w:r>
        <w:fldChar w:fldCharType="begin"/>
      </w:r>
      <w:r>
        <w:instrText xml:space="preserve"> REF _Ref506978525 \r \h </w:instrText>
      </w:r>
      <w:r>
        <w:fldChar w:fldCharType="separate"/>
      </w:r>
      <w:r w:rsidR="00EE01A8">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064172"/>
      <w:r>
        <w:t>description property</w:t>
      </w:r>
      <w:bookmarkEnd w:id="328"/>
      <w:bookmarkEnd w:id="329"/>
    </w:p>
    <w:p w14:paraId="237B6C86" w14:textId="5276EB2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E01A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064173"/>
      <w:r>
        <w:lastRenderedPageBreak/>
        <w:t>fileLocation</w:t>
      </w:r>
      <w:r w:rsidR="00A27D47">
        <w:t xml:space="preserve"> property</w:t>
      </w:r>
      <w:bookmarkEnd w:id="330"/>
      <w:bookmarkEnd w:id="331"/>
    </w:p>
    <w:p w14:paraId="13D7987F" w14:textId="187A3BE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EE01A8">
        <w:t>3.2</w:t>
      </w:r>
      <w:r w:rsidR="00E92030">
        <w:fldChar w:fldCharType="end"/>
      </w:r>
      <w:r>
        <w:t>) that specifies the location of the attachment file.</w:t>
      </w:r>
    </w:p>
    <w:p w14:paraId="75143AAE" w14:textId="458144C3" w:rsidR="008A21D5" w:rsidRDefault="008A21D5" w:rsidP="008A21D5">
      <w:pPr>
        <w:pStyle w:val="Heading3"/>
      </w:pPr>
      <w:bookmarkStart w:id="332" w:name="_Toc516064174"/>
      <w:r>
        <w:t>regions property</w:t>
      </w:r>
      <w:bookmarkEnd w:id="332"/>
    </w:p>
    <w:p w14:paraId="0B37D4FE" w14:textId="3FD23F5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E01A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E01A8">
        <w:t>3.22.14</w:t>
      </w:r>
      <w:r>
        <w:fldChar w:fldCharType="end"/>
      </w:r>
      <w:r>
        <w:t>) so a user can understand their relevance.</w:t>
      </w:r>
    </w:p>
    <w:p w14:paraId="7A2A7AE2" w14:textId="2F726FF8" w:rsidR="008A21D5" w:rsidRDefault="008A21D5" w:rsidP="008A21D5">
      <w:pPr>
        <w:pStyle w:val="Heading3"/>
      </w:pPr>
      <w:bookmarkStart w:id="333" w:name="_Toc516064175"/>
      <w:bookmarkStart w:id="334" w:name="_Hlk513212887"/>
      <w:r>
        <w:t>rectangles property</w:t>
      </w:r>
      <w:bookmarkEnd w:id="333"/>
    </w:p>
    <w:p w14:paraId="731EC896" w14:textId="510166C0"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EE01A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EE01A8">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064176"/>
      <w:bookmarkEnd w:id="334"/>
      <w:r>
        <w:t>conversion object</w:t>
      </w:r>
      <w:bookmarkEnd w:id="324"/>
      <w:bookmarkEnd w:id="335"/>
    </w:p>
    <w:p w14:paraId="615BCC83" w14:textId="7B3EE260" w:rsidR="00AC6C45" w:rsidRDefault="00AC6C45" w:rsidP="00AC6C45">
      <w:pPr>
        <w:pStyle w:val="Heading3"/>
      </w:pPr>
      <w:bookmarkStart w:id="336" w:name="_Toc516064177"/>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22E8983"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EE01A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D8A93C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EE01A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61401E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EE01A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064178"/>
      <w:r>
        <w:t>tool property</w:t>
      </w:r>
      <w:bookmarkEnd w:id="337"/>
      <w:bookmarkEnd w:id="338"/>
    </w:p>
    <w:p w14:paraId="3E0454EE" w14:textId="1CDB497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E01A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064179"/>
      <w:r>
        <w:lastRenderedPageBreak/>
        <w:t>invocation property</w:t>
      </w:r>
      <w:bookmarkEnd w:id="339"/>
      <w:bookmarkEnd w:id="340"/>
    </w:p>
    <w:p w14:paraId="3E5B67EA" w14:textId="637D241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E01A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064180"/>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B04F8A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EE01A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EE01A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4F598CD"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EE01A8">
        <w:t>3.19.23</w:t>
      </w:r>
      <w:r>
        <w:fldChar w:fldCharType="end"/>
      </w:r>
      <w:r>
        <w:t>).</w:t>
      </w:r>
    </w:p>
    <w:p w14:paraId="3476EB07" w14:textId="7DAB202C" w:rsidR="002315DB" w:rsidRDefault="002315DB" w:rsidP="002315DB">
      <w:pPr>
        <w:pStyle w:val="Heading2"/>
      </w:pPr>
      <w:bookmarkStart w:id="343" w:name="_Ref511829625"/>
      <w:bookmarkStart w:id="344" w:name="_Toc516064181"/>
      <w:r>
        <w:t>versionControlDetails object</w:t>
      </w:r>
      <w:bookmarkEnd w:id="343"/>
      <w:bookmarkEnd w:id="344"/>
    </w:p>
    <w:p w14:paraId="28FE29F4" w14:textId="169979D6" w:rsidR="002315DB" w:rsidRDefault="002315DB" w:rsidP="002315DB">
      <w:pPr>
        <w:pStyle w:val="Heading3"/>
      </w:pPr>
      <w:bookmarkStart w:id="345" w:name="_Toc516064182"/>
      <w:r>
        <w:t>General</w:t>
      </w:r>
      <w:bookmarkEnd w:id="345"/>
    </w:p>
    <w:p w14:paraId="7229D67F" w14:textId="2BF37B4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EE01A8">
        <w:t>3.11</w:t>
      </w:r>
      <w:r>
        <w:fldChar w:fldCharType="end"/>
      </w:r>
      <w:r>
        <w:t>).</w:t>
      </w:r>
    </w:p>
    <w:p w14:paraId="18E3B1D4" w14:textId="7FDE7C52" w:rsidR="001466B1" w:rsidRPr="001466B1" w:rsidRDefault="001466B1" w:rsidP="001466B1">
      <w:r>
        <w:t>For an example, see §</w:t>
      </w:r>
      <w:r>
        <w:fldChar w:fldCharType="begin"/>
      </w:r>
      <w:r>
        <w:instrText xml:space="preserve"> REF _Ref511829897 \r \h </w:instrText>
      </w:r>
      <w:r>
        <w:fldChar w:fldCharType="separate"/>
      </w:r>
      <w:r w:rsidR="00EE01A8">
        <w:t>3.11.11</w:t>
      </w:r>
      <w:r>
        <w:fldChar w:fldCharType="end"/>
      </w:r>
      <w:r>
        <w:t>.</w:t>
      </w:r>
    </w:p>
    <w:p w14:paraId="5CE76795" w14:textId="0BDD8598" w:rsidR="002315DB" w:rsidRDefault="002315DB" w:rsidP="002315DB">
      <w:pPr>
        <w:pStyle w:val="Heading3"/>
      </w:pPr>
      <w:bookmarkStart w:id="346" w:name="_Toc516064183"/>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064184"/>
      <w:r>
        <w:t>uri property</w:t>
      </w:r>
      <w:bookmarkEnd w:id="347"/>
      <w:bookmarkEnd w:id="348"/>
    </w:p>
    <w:p w14:paraId="1785AFD1" w14:textId="15544B81"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064185"/>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064186"/>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064187"/>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064188"/>
      <w:r>
        <w:t>timestamp property</w:t>
      </w:r>
      <w:bookmarkEnd w:id="355"/>
    </w:p>
    <w:p w14:paraId="1844A6A7" w14:textId="288B8E7C"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t>.</w:t>
      </w:r>
    </w:p>
    <w:p w14:paraId="0611B5BD" w14:textId="421EBC37" w:rsidR="002315DB" w:rsidRDefault="002315DB" w:rsidP="002315DB">
      <w:pPr>
        <w:pStyle w:val="Heading3"/>
      </w:pPr>
      <w:bookmarkStart w:id="356" w:name="_Toc516064189"/>
      <w:r>
        <w:t>properties property</w:t>
      </w:r>
      <w:bookmarkEnd w:id="356"/>
    </w:p>
    <w:p w14:paraId="30274F4A" w14:textId="6ADE3D9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E01A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064190"/>
      <w:r>
        <w:t>file object</w:t>
      </w:r>
      <w:bookmarkEnd w:id="357"/>
      <w:bookmarkEnd w:id="358"/>
      <w:bookmarkEnd w:id="359"/>
    </w:p>
    <w:p w14:paraId="375224F2" w14:textId="20156049" w:rsidR="00401BB5" w:rsidRDefault="00401BB5" w:rsidP="00401BB5">
      <w:pPr>
        <w:pStyle w:val="Heading3"/>
      </w:pPr>
      <w:bookmarkStart w:id="360" w:name="_Toc516064191"/>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064192"/>
      <w:r>
        <w:t>fileLocation</w:t>
      </w:r>
      <w:r w:rsidR="00401BB5">
        <w:t xml:space="preserve"> property</w:t>
      </w:r>
      <w:bookmarkEnd w:id="361"/>
      <w:bookmarkEnd w:id="362"/>
    </w:p>
    <w:p w14:paraId="35DB6B07" w14:textId="54F0FB6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EE01A8">
        <w:t>3.2</w:t>
      </w:r>
      <w:r w:rsidR="00316A25">
        <w:fldChar w:fldCharType="end"/>
      </w:r>
      <w:r w:rsidRPr="00F90F0E">
        <w:t>).</w:t>
      </w:r>
    </w:p>
    <w:p w14:paraId="421F8AA7" w14:textId="085EF13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EE01A8">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D5835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DB6D192"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E01A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16921F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EE01A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064193"/>
      <w:r>
        <w:lastRenderedPageBreak/>
        <w:t>parentKey property</w:t>
      </w:r>
      <w:bookmarkEnd w:id="363"/>
      <w:bookmarkEnd w:id="364"/>
    </w:p>
    <w:p w14:paraId="7B9D65E1" w14:textId="0A1B96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064194"/>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ED711D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EE01A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064195"/>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064196"/>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3A40F72"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EE01A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E01A8">
        <w:t>3.19.21</w:t>
      </w:r>
      <w:r>
        <w:fldChar w:fldCharType="end"/>
      </w:r>
      <w:r>
        <w:t>).</w:t>
      </w:r>
    </w:p>
    <w:p w14:paraId="3F2585BF" w14:textId="432ABF9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EE01A8">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01956E1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E01A8">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76DEC141"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EE01A8">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064197"/>
      <w:bookmarkEnd w:id="371"/>
      <w:r>
        <w:t>mimeType property</w:t>
      </w:r>
      <w:bookmarkEnd w:id="372"/>
    </w:p>
    <w:p w14:paraId="4EDBA528" w14:textId="5AA8E34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064198"/>
      <w:r>
        <w:t>contents property</w:t>
      </w:r>
      <w:bookmarkEnd w:id="373"/>
      <w:bookmarkEnd w:id="374"/>
    </w:p>
    <w:p w14:paraId="3EAD79DF" w14:textId="31F8659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EE01A8">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064199"/>
      <w:r>
        <w:t>encoding property</w:t>
      </w:r>
      <w:bookmarkEnd w:id="375"/>
      <w:bookmarkEnd w:id="376"/>
    </w:p>
    <w:p w14:paraId="29D5943D" w14:textId="215F309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BBF3D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EE01A8">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3D8673" w:rsidR="00926829" w:rsidRDefault="00926829" w:rsidP="00926829">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170FA798" w14:textId="7D920B6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EE01A8">
        <w:t>3.11.18</w:t>
      </w:r>
      <w:r>
        <w:fldChar w:fldCharType="end"/>
      </w:r>
      <w:r>
        <w:t>.</w:t>
      </w:r>
    </w:p>
    <w:p w14:paraId="4E9D1D4D" w14:textId="77777777" w:rsidR="00926829" w:rsidRDefault="00926829" w:rsidP="00926829">
      <w:pPr>
        <w:pStyle w:val="Codesmall"/>
      </w:pPr>
    </w:p>
    <w:p w14:paraId="7C79FDD1" w14:textId="4FD8AC2D" w:rsidR="00926829" w:rsidRDefault="00926829" w:rsidP="00926829">
      <w:pPr>
        <w:pStyle w:val="Codesmall"/>
      </w:pPr>
      <w:r>
        <w:t xml:space="preserve">  "files": {                           # See §</w:t>
      </w:r>
      <w:r>
        <w:fldChar w:fldCharType="begin"/>
      </w:r>
      <w:r>
        <w:instrText xml:space="preserve"> REF _Ref507667580 \r \h </w:instrText>
      </w:r>
      <w:r>
        <w:fldChar w:fldCharType="separate"/>
      </w:r>
      <w:r w:rsidR="00EE01A8">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064200"/>
      <w:r>
        <w:t>hashes property</w:t>
      </w:r>
      <w:bookmarkEnd w:id="377"/>
      <w:bookmarkEnd w:id="378"/>
    </w:p>
    <w:p w14:paraId="084CC4D1" w14:textId="41C1A15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EE01A8">
        <w:t>3.6.2</w:t>
      </w:r>
      <w:r>
        <w:fldChar w:fldCharType="end"/>
      </w:r>
      <w:r w:rsidRPr="0082371F">
        <w:t>) hash objects (§</w:t>
      </w:r>
      <w:r>
        <w:fldChar w:fldCharType="begin"/>
      </w:r>
      <w:r>
        <w:instrText xml:space="preserve"> REF _Ref493423194 \r \h </w:instrText>
      </w:r>
      <w:r>
        <w:fldChar w:fldCharType="separate"/>
      </w:r>
      <w:r w:rsidR="00EE01A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0D64B7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D4EFC4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064201"/>
      <w:r>
        <w:t>lastModifiedTime property</w:t>
      </w:r>
      <w:bookmarkEnd w:id="379"/>
    </w:p>
    <w:p w14:paraId="70E36537" w14:textId="4D669C3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rsidRPr="00A14F9A">
        <w:t>.</w:t>
      </w:r>
    </w:p>
    <w:p w14:paraId="44C1321C" w14:textId="214C6A3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E01A8">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064202"/>
      <w:r>
        <w:t>properties property</w:t>
      </w:r>
      <w:bookmarkEnd w:id="380"/>
    </w:p>
    <w:p w14:paraId="21A387A7" w14:textId="505A4C4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E01A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064203"/>
      <w:r>
        <w:t>hash object</w:t>
      </w:r>
      <w:bookmarkEnd w:id="381"/>
      <w:bookmarkEnd w:id="382"/>
    </w:p>
    <w:p w14:paraId="5D6F2309" w14:textId="08453102" w:rsidR="00401BB5" w:rsidRDefault="00401BB5" w:rsidP="00401BB5">
      <w:pPr>
        <w:pStyle w:val="Heading3"/>
      </w:pPr>
      <w:bookmarkStart w:id="383" w:name="_Toc516064204"/>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D7ABB6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EE01A8">
        <w:t>3.18.2</w:t>
      </w:r>
      <w:r>
        <w:fldChar w:fldCharType="end"/>
      </w:r>
    </w:p>
    <w:p w14:paraId="006ED192" w14:textId="0926B1B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EE01A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064205"/>
      <w:r>
        <w:t>value property</w:t>
      </w:r>
      <w:bookmarkEnd w:id="384"/>
      <w:bookmarkEnd w:id="385"/>
      <w:bookmarkEnd w:id="386"/>
    </w:p>
    <w:p w14:paraId="373B1E83" w14:textId="2A92524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EE01A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064206"/>
      <w:r>
        <w:t>algorithm property</w:t>
      </w:r>
      <w:bookmarkEnd w:id="387"/>
      <w:bookmarkEnd w:id="388"/>
    </w:p>
    <w:p w14:paraId="7E1D5FBC" w14:textId="67E63103"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EE01A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064207"/>
      <w:r>
        <w:t>result object</w:t>
      </w:r>
      <w:bookmarkEnd w:id="389"/>
      <w:bookmarkEnd w:id="390"/>
    </w:p>
    <w:p w14:paraId="74FD90F6" w14:textId="18F2DD20" w:rsidR="00401BB5" w:rsidRDefault="00401BB5" w:rsidP="00401BB5">
      <w:pPr>
        <w:pStyle w:val="Heading3"/>
      </w:pPr>
      <w:bookmarkStart w:id="391" w:name="_Toc516064208"/>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064209"/>
      <w:r>
        <w:t>Constraints</w:t>
      </w:r>
      <w:bookmarkEnd w:id="392"/>
      <w:bookmarkEnd w:id="393"/>
    </w:p>
    <w:p w14:paraId="529285B9" w14:textId="1F6BBFF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EE01A8">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EE01A8">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085775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EE01A8">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EE01A8">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EE01A8">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EE01A8">
        <w:t>3.9.11</w:t>
      </w:r>
      <w:r>
        <w:fldChar w:fldCharType="end"/>
      </w:r>
      <w:r>
        <w:t>), produces the identical string.</w:t>
      </w:r>
    </w:p>
    <w:p w14:paraId="3BAB4897" w14:textId="4B355EF3" w:rsidR="00F20219" w:rsidRDefault="00F20219" w:rsidP="00F20219">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350CA851" w14:textId="5FA6E63A" w:rsidR="00F20219" w:rsidRDefault="00F20219" w:rsidP="00F20219">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41A1EEA3" w14:textId="12291F5E" w:rsidR="00F20219" w:rsidRDefault="00F20219" w:rsidP="00F20219">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7C4CBA6E" w14:textId="3040810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EE01A8">
        <w:t>3.19.6</w:t>
      </w:r>
      <w:r w:rsidR="00D1651A">
        <w:fldChar w:fldCharType="end"/>
      </w:r>
      <w:r>
        <w:t>.</w:t>
      </w:r>
    </w:p>
    <w:p w14:paraId="2698F849" w14:textId="1691778F" w:rsidR="00F20219" w:rsidRDefault="00F20219" w:rsidP="00F20219">
      <w:pPr>
        <w:pStyle w:val="Codesmall"/>
      </w:pPr>
      <w:r>
        <w:t xml:space="preserve">      "message": {                               # See §</w:t>
      </w:r>
      <w:r>
        <w:fldChar w:fldCharType="begin"/>
      </w:r>
      <w:r>
        <w:instrText xml:space="preserve"> REF _Ref493426628 \r \h </w:instrText>
      </w:r>
      <w:r>
        <w:fldChar w:fldCharType="separate"/>
      </w:r>
      <w:r w:rsidR="00EE01A8">
        <w:t>3.19.8</w:t>
      </w:r>
      <w:r>
        <w:fldChar w:fldCharType="end"/>
      </w:r>
      <w:r>
        <w:t>.</w:t>
      </w:r>
    </w:p>
    <w:p w14:paraId="5579D8C4" w14:textId="6E048D0F"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EE01A8">
        <w:t>3.9.7</w:t>
      </w:r>
      <w:r>
        <w:fldChar w:fldCharType="end"/>
      </w:r>
      <w:r>
        <w:t>.</w:t>
      </w:r>
    </w:p>
    <w:p w14:paraId="3E7DC5A6" w14:textId="22BE3B8A"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EE01A8">
        <w:t>3.9.11</w:t>
      </w:r>
      <w:r>
        <w:fldChar w:fldCharType="end"/>
      </w:r>
      <w:r>
        <w:t>.</w:t>
      </w:r>
    </w:p>
    <w:p w14:paraId="7A14411A" w14:textId="77777777" w:rsidR="00F20219" w:rsidRDefault="00F20219" w:rsidP="00F20219">
      <w:pPr>
        <w:pStyle w:val="Codesmall"/>
      </w:pPr>
      <w:r>
        <w:t xml:space="preserve">      },</w:t>
      </w:r>
    </w:p>
    <w:p w14:paraId="76126D71" w14:textId="2AEE875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E01A8">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E0588E6" w:rsidR="00F20219" w:rsidRDefault="00F20219" w:rsidP="00F20219">
      <w:pPr>
        <w:pStyle w:val="Codesmall"/>
      </w:pPr>
      <w:r>
        <w:t xml:space="preserve">  "resources": {                                 # See §</w:t>
      </w:r>
      <w:r>
        <w:fldChar w:fldCharType="begin"/>
      </w:r>
      <w:r>
        <w:instrText xml:space="preserve"> REF _Ref493404878 \r \h </w:instrText>
      </w:r>
      <w:r>
        <w:fldChar w:fldCharType="separate"/>
      </w:r>
      <w:r w:rsidR="00EE01A8">
        <w:t>3.11.17</w:t>
      </w:r>
      <w:r>
        <w:fldChar w:fldCharType="end"/>
      </w:r>
      <w:r>
        <w:t>.</w:t>
      </w:r>
    </w:p>
    <w:p w14:paraId="31852A71" w14:textId="2D469514" w:rsidR="00F20219" w:rsidRDefault="00F20219" w:rsidP="00F20219">
      <w:pPr>
        <w:pStyle w:val="Codesmall"/>
      </w:pPr>
      <w:r>
        <w:t xml:space="preserve">    "rules": {                                   # See §</w:t>
      </w:r>
      <w:r>
        <w:fldChar w:fldCharType="begin"/>
      </w:r>
      <w:r>
        <w:instrText xml:space="preserve"> REF _Ref508870783 \r \h </w:instrText>
      </w:r>
      <w:r>
        <w:fldChar w:fldCharType="separate"/>
      </w:r>
      <w:r w:rsidR="00EE01A8">
        <w:t>3.35.3</w:t>
      </w:r>
      <w:r>
        <w:fldChar w:fldCharType="end"/>
      </w:r>
    </w:p>
    <w:p w14:paraId="5CB9F5FC" w14:textId="1969DE0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EE01A8">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D9C6D2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EE01A8">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7F83DAE" w:rsidR="00F20219" w:rsidRDefault="00F20219" w:rsidP="00F20219">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37B22DA4" w14:textId="1CCCDA4E" w:rsidR="00F20219" w:rsidRDefault="00F20219" w:rsidP="00F20219">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498DB2C9" w14:textId="1576F0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5C10AA6D" w14:textId="27F9AFC8"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EE01A8">
        <w:t>3.19.6</w:t>
      </w:r>
      <w:r w:rsidR="00D1651A">
        <w:fldChar w:fldCharType="end"/>
      </w:r>
      <w:r>
        <w:t>.</w:t>
      </w:r>
    </w:p>
    <w:p w14:paraId="0666F689" w14:textId="19F3060B" w:rsidR="00F20219" w:rsidRDefault="00F20219" w:rsidP="00F20219">
      <w:pPr>
        <w:pStyle w:val="Codesmall"/>
      </w:pPr>
      <w:r>
        <w:t xml:space="preserve">      "message": {                               # See §</w:t>
      </w:r>
      <w:r>
        <w:fldChar w:fldCharType="begin"/>
      </w:r>
      <w:r>
        <w:instrText xml:space="preserve"> REF _Ref493426628 \r \h </w:instrText>
      </w:r>
      <w:r>
        <w:fldChar w:fldCharType="separate"/>
      </w:r>
      <w:r w:rsidR="00EE01A8">
        <w:t>3.19.8</w:t>
      </w:r>
      <w:r>
        <w:fldChar w:fldCharType="end"/>
      </w:r>
      <w:r>
        <w:t>.</w:t>
      </w:r>
    </w:p>
    <w:p w14:paraId="370C9E91" w14:textId="56DCF236"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EE01A8">
        <w:t>3.9.7</w:t>
      </w:r>
      <w:r>
        <w:fldChar w:fldCharType="end"/>
      </w:r>
      <w:r>
        <w:t>.</w:t>
      </w:r>
    </w:p>
    <w:p w14:paraId="7A2BEE60" w14:textId="71867C6D"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EE01A8">
        <w:t>3.9.11</w:t>
      </w:r>
      <w:r>
        <w:fldChar w:fldCharType="end"/>
      </w:r>
      <w:r>
        <w:t>.</w:t>
      </w:r>
    </w:p>
    <w:p w14:paraId="0264C094" w14:textId="77777777" w:rsidR="00F20219" w:rsidRDefault="00F20219" w:rsidP="00F20219">
      <w:pPr>
        <w:pStyle w:val="Codesmall"/>
      </w:pPr>
      <w:r>
        <w:t xml:space="preserve">      },</w:t>
      </w:r>
    </w:p>
    <w:p w14:paraId="6E3CB039" w14:textId="3E8C531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E01A8">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064210"/>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99FD7C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E01A8">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E01A8">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064211"/>
      <w:bookmarkStart w:id="397" w:name="_Ref493408865"/>
      <w:r>
        <w:t>i</w:t>
      </w:r>
      <w:r w:rsidR="00435405">
        <w:t>nstanceGui</w:t>
      </w:r>
      <w:r>
        <w:t>d property</w:t>
      </w:r>
      <w:bookmarkEnd w:id="396"/>
    </w:p>
    <w:p w14:paraId="2C599143" w14:textId="57F91173"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006738B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E01A8">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064212"/>
      <w:r>
        <w:t>correlationGuid property</w:t>
      </w:r>
      <w:bookmarkEnd w:id="399"/>
      <w:bookmarkEnd w:id="400"/>
    </w:p>
    <w:p w14:paraId="28683740" w14:textId="478050E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E01A8">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713EF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E01A8">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E01A8">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064213"/>
      <w:r>
        <w:t>ruleId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556DD456"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EE01A8">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EE01A8">
        <w:t>3.11.17</w:t>
      </w:r>
      <w:r w:rsidR="00465D52">
        <w:fldChar w:fldCharType="end"/>
      </w:r>
      <w:r w:rsidR="00A8547F">
        <w:t>, §</w:t>
      </w:r>
      <w:r w:rsidR="00242824">
        <w:fldChar w:fldCharType="begin"/>
      </w:r>
      <w:r w:rsidR="00242824">
        <w:instrText xml:space="preserve"> REF _Ref508870783 \r \h </w:instrText>
      </w:r>
      <w:r w:rsidR="00242824">
        <w:fldChar w:fldCharType="separate"/>
      </w:r>
      <w:r w:rsidR="00EE01A8">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EE01A8">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EE01A8">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981FC7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EE01A8">
        <w:t>3.11</w:t>
      </w:r>
      <w:r w:rsidR="00C32311">
        <w:fldChar w:fldCharType="end"/>
      </w:r>
      <w:r w:rsidR="00C32311">
        <w:t>).</w:t>
      </w:r>
    </w:p>
    <w:p w14:paraId="00325953" w14:textId="6CE68C1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EE01A8">
        <w:t>3.11.16</w:t>
      </w:r>
      <w:r w:rsidR="00C32311">
        <w:fldChar w:fldCharType="end"/>
      </w:r>
      <w:r w:rsidR="000F5B03">
        <w:t>.</w:t>
      </w:r>
    </w:p>
    <w:p w14:paraId="269975A2" w14:textId="1E6CFA9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EE01A8">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42A99DC5"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EE01A8">
        <w:t>3.11.17</w:t>
      </w:r>
      <w:r w:rsidR="00C32311">
        <w:fldChar w:fldCharType="end"/>
      </w:r>
      <w:r w:rsidR="00C32311">
        <w:t>.</w:t>
      </w:r>
    </w:p>
    <w:p w14:paraId="57DE0082" w14:textId="777C4645"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EE01A8">
        <w:t>3.35.3</w:t>
      </w:r>
      <w:r w:rsidR="00C32311">
        <w:fldChar w:fldCharType="end"/>
      </w:r>
      <w:r w:rsidR="00C32311">
        <w:t>.</w:t>
      </w:r>
    </w:p>
    <w:p w14:paraId="7AC6549D" w14:textId="3010D1D1" w:rsidR="002E52B0" w:rsidRDefault="002E52B0" w:rsidP="002E52B0">
      <w:pPr>
        <w:pStyle w:val="Codesmall"/>
      </w:pPr>
      <w:r>
        <w:lastRenderedPageBreak/>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EE01A8">
        <w:t>3.36</w:t>
      </w:r>
      <w:r w:rsidR="00C32311">
        <w:fldChar w:fldCharType="end"/>
      </w:r>
      <w:r w:rsidR="00C32311">
        <w:t>).</w:t>
      </w:r>
    </w:p>
    <w:p w14:paraId="25A8FFA0" w14:textId="1C7287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EE01A8">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064214"/>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A3EE79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EE01A8">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038E7B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EE01A8">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EE01A8">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EE01A8">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EE01A8">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EE01A8">
        <w:t>3.19.4</w:t>
      </w:r>
      <w:r>
        <w:fldChar w:fldCharType="end"/>
      </w:r>
      <w:r w:rsidRPr="00B050AF">
        <w:t>).</w:t>
      </w:r>
    </w:p>
    <w:p w14:paraId="5E554133" w14:textId="543DEBA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EE01A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EE01A8">
        <w:t>3.11.17</w:t>
      </w:r>
      <w:r>
        <w:fldChar w:fldCharType="end"/>
      </w:r>
      <w:r w:rsidR="00892DEE">
        <w:t>, §</w:t>
      </w:r>
      <w:r w:rsidR="00892DEE">
        <w:fldChar w:fldCharType="begin"/>
      </w:r>
      <w:r w:rsidR="00892DEE">
        <w:instrText xml:space="preserve"> REF _Ref508871574 \r \h </w:instrText>
      </w:r>
      <w:r w:rsidR="00892DEE">
        <w:fldChar w:fldCharType="separate"/>
      </w:r>
      <w:r w:rsidR="00EE01A8">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064215"/>
      <w:r>
        <w:t>message property</w:t>
      </w:r>
      <w:bookmarkEnd w:id="406"/>
      <w:bookmarkEnd w:id="407"/>
    </w:p>
    <w:p w14:paraId="2544155E" w14:textId="4171194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E01A8">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EE01A8">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E01A8">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064216"/>
      <w:bookmarkStart w:id="410" w:name="_Hlk513212230"/>
      <w:r>
        <w:t>ruleMessageId property</w:t>
      </w:r>
      <w:bookmarkEnd w:id="408"/>
      <w:bookmarkEnd w:id="409"/>
    </w:p>
    <w:bookmarkEnd w:id="410"/>
    <w:p w14:paraId="4698A3C5" w14:textId="2119FE0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EE01A8">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E01A8">
        <w:t>3.19.2</w:t>
      </w:r>
      <w:r w:rsidR="00F20219">
        <w:fldChar w:fldCharType="end"/>
      </w:r>
      <w:r w:rsidR="00F20219">
        <w:t xml:space="preserve"> for more information.</w:t>
      </w:r>
    </w:p>
    <w:p w14:paraId="5B30BCC5" w14:textId="691801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EE01A8">
        <w:t>3.11.17</w:t>
      </w:r>
      <w:r>
        <w:fldChar w:fldCharType="end"/>
      </w:r>
      <w:r>
        <w:t>, §</w:t>
      </w:r>
      <w:r>
        <w:fldChar w:fldCharType="begin"/>
      </w:r>
      <w:r>
        <w:instrText xml:space="preserve"> REF _Ref508870783 \r \h </w:instrText>
      </w:r>
      <w:r>
        <w:fldChar w:fldCharType="separate"/>
      </w:r>
      <w:r w:rsidR="00EE01A8">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EE01A8">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EE01A8">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EE01A8">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EE01A8">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846A1F5" w:rsidR="00C55966" w:rsidRDefault="00C55966" w:rsidP="00C55966">
      <w:pPr>
        <w:pStyle w:val="Codesmall"/>
      </w:pPr>
      <w:r>
        <w:t>{                                 # A run object (§</w:t>
      </w:r>
      <w:r>
        <w:fldChar w:fldCharType="begin"/>
      </w:r>
      <w:r>
        <w:instrText xml:space="preserve"> REF _Ref493349997 \w \h </w:instrText>
      </w:r>
      <w:r>
        <w:fldChar w:fldCharType="separate"/>
      </w:r>
      <w:r w:rsidR="00EE01A8">
        <w:t>3.11</w:t>
      </w:r>
      <w:r>
        <w:fldChar w:fldCharType="end"/>
      </w:r>
      <w:r>
        <w:t>)</w:t>
      </w:r>
      <w:r w:rsidR="00B541E2">
        <w:t>.</w:t>
      </w:r>
    </w:p>
    <w:p w14:paraId="43E461F5" w14:textId="77777777" w:rsidR="00C55966" w:rsidRDefault="00C55966" w:rsidP="00C55966">
      <w:pPr>
        <w:pStyle w:val="Codesmall"/>
      </w:pPr>
      <w:r>
        <w:t xml:space="preserve">  "results": [</w:t>
      </w:r>
    </w:p>
    <w:p w14:paraId="2B8EC048" w14:textId="0FCAF093" w:rsidR="00C55966" w:rsidRDefault="00C55966" w:rsidP="00C55966">
      <w:pPr>
        <w:pStyle w:val="Codesmall"/>
      </w:pPr>
      <w:r>
        <w:t xml:space="preserve">    {                             # A result object (§</w:t>
      </w:r>
      <w:r>
        <w:fldChar w:fldCharType="begin"/>
      </w:r>
      <w:r>
        <w:instrText xml:space="preserve"> REF _Ref493350984 \w \h </w:instrText>
      </w:r>
      <w:r>
        <w:fldChar w:fldCharType="separate"/>
      </w:r>
      <w:r w:rsidR="00EE01A8">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9DE385"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EE01A8">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9385815"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EE01A8">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EE01A8">
        <w:t>3.19.8</w:t>
      </w:r>
      <w:r>
        <w:fldChar w:fldCharType="end"/>
      </w:r>
      <w:r w:rsidR="00C5150D">
        <w:t>, §</w:t>
      </w:r>
      <w:r w:rsidR="00C5150D">
        <w:fldChar w:fldCharType="begin"/>
      </w:r>
      <w:r w:rsidR="00C5150D">
        <w:instrText xml:space="preserve"> REF _Ref508811093 \r \h </w:instrText>
      </w:r>
      <w:r w:rsidR="00C5150D">
        <w:fldChar w:fldCharType="separate"/>
      </w:r>
      <w:r w:rsidR="00EE01A8">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48F00276" w:rsidR="00B541E2" w:rsidRDefault="00B541E2" w:rsidP="00B541E2">
      <w:pPr>
        <w:pStyle w:val="Codesmall"/>
      </w:pPr>
      <w:r>
        <w:t>{                                # A run object (§</w:t>
      </w:r>
      <w:r>
        <w:fldChar w:fldCharType="begin"/>
      </w:r>
      <w:r>
        <w:instrText xml:space="preserve"> REF _Ref493349997 \w \h </w:instrText>
      </w:r>
      <w:r>
        <w:fldChar w:fldCharType="separate"/>
      </w:r>
      <w:r w:rsidR="00EE01A8">
        <w:t>3.11</w:t>
      </w:r>
      <w:r>
        <w:fldChar w:fldCharType="end"/>
      </w:r>
      <w:r>
        <w:t>).</w:t>
      </w:r>
    </w:p>
    <w:p w14:paraId="0917D307" w14:textId="77777777" w:rsidR="00B541E2" w:rsidRDefault="00B541E2" w:rsidP="00B541E2">
      <w:pPr>
        <w:pStyle w:val="Codesmall"/>
      </w:pPr>
      <w:r>
        <w:t xml:space="preserve">  "results": [</w:t>
      </w:r>
    </w:p>
    <w:p w14:paraId="720757A8" w14:textId="733DD5B2" w:rsidR="00B541E2" w:rsidRDefault="00B541E2" w:rsidP="00B541E2">
      <w:pPr>
        <w:pStyle w:val="Codesmall"/>
      </w:pPr>
      <w:r>
        <w:t xml:space="preserve">    {                            # A result object (§</w:t>
      </w:r>
      <w:r>
        <w:fldChar w:fldCharType="begin"/>
      </w:r>
      <w:r>
        <w:instrText xml:space="preserve"> REF _Ref493350984 \w \h </w:instrText>
      </w:r>
      <w:r>
        <w:fldChar w:fldCharType="separate"/>
      </w:r>
      <w:r w:rsidR="00EE01A8">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064217"/>
      <w:bookmarkEnd w:id="411"/>
      <w:r>
        <w:t>locations property</w:t>
      </w:r>
      <w:bookmarkEnd w:id="412"/>
      <w:bookmarkEnd w:id="413"/>
    </w:p>
    <w:p w14:paraId="065F9E8C" w14:textId="617DF4B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EE01A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4" w:name="_Ref510085223"/>
      <w:bookmarkStart w:id="415" w:name="_Toc516064218"/>
      <w:r>
        <w:lastRenderedPageBreak/>
        <w:t>analysisTarget</w:t>
      </w:r>
      <w:r w:rsidR="00673F27">
        <w:t xml:space="preserve"> p</w:t>
      </w:r>
      <w:r>
        <w:t>roperty</w:t>
      </w:r>
      <w:bookmarkEnd w:id="414"/>
      <w:bookmarkEnd w:id="415"/>
    </w:p>
    <w:p w14:paraId="50B31C9B" w14:textId="32AFB39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EE01A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4AF9F48" w:rsidR="00673F27" w:rsidRDefault="00673F27" w:rsidP="00673F27">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58DF954F" w14:textId="1BB81C8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EE01A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2FA6CD9" w:rsidR="00673F27" w:rsidRDefault="00673F27" w:rsidP="00673F27">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29DB0443" w14:textId="632A130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7C6BCB69" w14:textId="21BC2E4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064219"/>
      <w:r>
        <w:t>fingerprints property</w:t>
      </w:r>
      <w:bookmarkEnd w:id="416"/>
      <w:bookmarkEnd w:id="417"/>
    </w:p>
    <w:p w14:paraId="3AC53915" w14:textId="391D67D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EE01A8">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1E4B9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E01A8">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BCB4B3D" w:rsidR="004108B9" w:rsidRDefault="004108B9" w:rsidP="004108B9">
      <w:pPr>
        <w:pStyle w:val="Code"/>
      </w:pPr>
      <w:r>
        <w:t>{                                  # A run object (§</w:t>
      </w:r>
      <w:r>
        <w:fldChar w:fldCharType="begin"/>
      </w:r>
      <w:r>
        <w:instrText xml:space="preserve"> REF _Ref493349997 \r \h </w:instrText>
      </w:r>
      <w:r>
        <w:fldChar w:fldCharType="separate"/>
      </w:r>
      <w:r w:rsidR="00EE01A8">
        <w:t>3.11</w:t>
      </w:r>
      <w:r>
        <w:fldChar w:fldCharType="end"/>
      </w:r>
      <w:r>
        <w:t>).</w:t>
      </w:r>
    </w:p>
    <w:p w14:paraId="3958BEF4" w14:textId="00A19E5F" w:rsidR="004108B9" w:rsidRDefault="004108B9" w:rsidP="004108B9">
      <w:pPr>
        <w:pStyle w:val="Code"/>
      </w:pPr>
      <w:r>
        <w:t xml:space="preserve">  "results": [                     # See §</w:t>
      </w:r>
      <w:r>
        <w:fldChar w:fldCharType="begin"/>
      </w:r>
      <w:r>
        <w:instrText xml:space="preserve"> REF _Ref493350972 \r \h </w:instrText>
      </w:r>
      <w:r>
        <w:fldChar w:fldCharType="separate"/>
      </w:r>
      <w:r w:rsidR="00EE01A8">
        <w:t>3.11.16</w:t>
      </w:r>
      <w:r>
        <w:fldChar w:fldCharType="end"/>
      </w:r>
      <w:r>
        <w:t>.</w:t>
      </w:r>
    </w:p>
    <w:p w14:paraId="1CA25AAE" w14:textId="23E9F4A4" w:rsidR="004108B9" w:rsidRDefault="004108B9" w:rsidP="004108B9">
      <w:pPr>
        <w:pStyle w:val="Code"/>
      </w:pPr>
      <w:r>
        <w:lastRenderedPageBreak/>
        <w:t xml:space="preserve">    {                              # A result object (§</w:t>
      </w:r>
      <w:r>
        <w:fldChar w:fldCharType="begin"/>
      </w:r>
      <w:r>
        <w:instrText xml:space="preserve"> REF _Ref493350984 \r \h </w:instrText>
      </w:r>
      <w:r>
        <w:fldChar w:fldCharType="separate"/>
      </w:r>
      <w:r w:rsidR="00EE01A8">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15AF551" w:rsidR="003B6448" w:rsidRDefault="008A57C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4F9D86B"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E01A8">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E01A8">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064220"/>
      <w:r>
        <w:t>partialFingerprints</w:t>
      </w:r>
      <w:r w:rsidR="00401BB5">
        <w:t xml:space="preserve"> property</w:t>
      </w:r>
      <w:bookmarkEnd w:id="418"/>
      <w:bookmarkEnd w:id="419"/>
    </w:p>
    <w:p w14:paraId="0F26AF7E" w14:textId="37AE91F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EE01A8">
        <w:t>3.5</w:t>
      </w:r>
      <w:r w:rsidR="002F1358">
        <w:fldChar w:fldCharType="end"/>
      </w:r>
      <w:r w:rsidR="002F1358">
        <w:t>).</w:t>
      </w:r>
    </w:p>
    <w:p w14:paraId="7DA72967" w14:textId="6C8556E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E01A8">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7F849B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E01A8">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A1D405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E01A8">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38617FB" w:rsidR="004108B9" w:rsidRDefault="004108B9" w:rsidP="004108B9">
      <w:pPr>
        <w:pStyle w:val="Code"/>
      </w:pPr>
      <w:r>
        <w:t>{                                  # A run object (§</w:t>
      </w:r>
      <w:r>
        <w:fldChar w:fldCharType="begin"/>
      </w:r>
      <w:r>
        <w:instrText xml:space="preserve"> REF _Ref493349997 \r \h </w:instrText>
      </w:r>
      <w:r>
        <w:fldChar w:fldCharType="separate"/>
      </w:r>
      <w:r w:rsidR="00EE01A8">
        <w:t>3.11</w:t>
      </w:r>
      <w:r>
        <w:fldChar w:fldCharType="end"/>
      </w:r>
      <w:r>
        <w:t>).</w:t>
      </w:r>
    </w:p>
    <w:p w14:paraId="76DAD22D" w14:textId="59667E70" w:rsidR="004108B9" w:rsidRDefault="004108B9" w:rsidP="004108B9">
      <w:pPr>
        <w:pStyle w:val="Code"/>
      </w:pPr>
      <w:r>
        <w:t xml:space="preserve">  "results": [                     # See §</w:t>
      </w:r>
      <w:r>
        <w:fldChar w:fldCharType="begin"/>
      </w:r>
      <w:r>
        <w:instrText xml:space="preserve"> REF _Ref493350972 \r \h </w:instrText>
      </w:r>
      <w:r>
        <w:fldChar w:fldCharType="separate"/>
      </w:r>
      <w:r w:rsidR="00EE01A8">
        <w:t>3.11.16</w:t>
      </w:r>
      <w:r>
        <w:fldChar w:fldCharType="end"/>
      </w:r>
      <w:r>
        <w:t>.</w:t>
      </w:r>
    </w:p>
    <w:p w14:paraId="0013B105" w14:textId="385BE122" w:rsidR="004108B9" w:rsidRDefault="004108B9" w:rsidP="004108B9">
      <w:pPr>
        <w:pStyle w:val="Code"/>
      </w:pPr>
      <w:r>
        <w:t xml:space="preserve">    {                              # A result object (§</w:t>
      </w:r>
      <w:r>
        <w:fldChar w:fldCharType="begin"/>
      </w:r>
      <w:r>
        <w:instrText xml:space="preserve"> REF _Ref493350984 \r \h </w:instrText>
      </w:r>
      <w:r>
        <w:fldChar w:fldCharType="separate"/>
      </w:r>
      <w:r w:rsidR="00EE01A8">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064221"/>
      <w:r>
        <w:t>codeFlows property</w:t>
      </w:r>
      <w:bookmarkEnd w:id="421"/>
      <w:bookmarkEnd w:id="422"/>
    </w:p>
    <w:p w14:paraId="4BD8575B" w14:textId="4AF1C6F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EE01A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064222"/>
      <w:r>
        <w:t>graphs property</w:t>
      </w:r>
      <w:bookmarkEnd w:id="423"/>
      <w:bookmarkEnd w:id="424"/>
    </w:p>
    <w:p w14:paraId="7F5C098A" w14:textId="465AD90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E01A8">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21120BE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E01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A8">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E01A8">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064223"/>
      <w:r>
        <w:t>graphTraversals property</w:t>
      </w:r>
      <w:bookmarkEnd w:id="425"/>
      <w:bookmarkEnd w:id="426"/>
    </w:p>
    <w:p w14:paraId="1AFBBE39" w14:textId="607C92D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E01A8">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EE01A8">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E01A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064224"/>
      <w:r>
        <w:t>stacks property</w:t>
      </w:r>
      <w:bookmarkEnd w:id="427"/>
    </w:p>
    <w:p w14:paraId="5ABDA84F" w14:textId="337071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stack objects (§</w:t>
      </w:r>
      <w:r>
        <w:fldChar w:fldCharType="begin"/>
      </w:r>
      <w:r>
        <w:instrText xml:space="preserve"> REF _Ref493427479 \r \h </w:instrText>
      </w:r>
      <w:r>
        <w:fldChar w:fldCharType="separate"/>
      </w:r>
      <w:r w:rsidR="00EE01A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064225"/>
      <w:r>
        <w:t>relatedLocations property</w:t>
      </w:r>
      <w:bookmarkEnd w:id="428"/>
      <w:bookmarkEnd w:id="429"/>
    </w:p>
    <w:p w14:paraId="31F869B5" w14:textId="00D7A8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E01A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3A84428"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EE01A8">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30" w:name="_Toc516064226"/>
      <w:r>
        <w:t>suppressionStates property</w:t>
      </w:r>
      <w:bookmarkEnd w:id="430"/>
    </w:p>
    <w:p w14:paraId="1AE8DC88" w14:textId="2A54B9A5" w:rsidR="00401BB5" w:rsidRDefault="00401BB5" w:rsidP="00401BB5">
      <w:pPr>
        <w:pStyle w:val="Heading4"/>
      </w:pPr>
      <w:bookmarkStart w:id="431" w:name="_Toc516064227"/>
      <w:r>
        <w:t>General</w:t>
      </w:r>
      <w:bookmarkEnd w:id="431"/>
    </w:p>
    <w:p w14:paraId="0F62C5DD" w14:textId="03A25B4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EE01A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D78F2D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EE01A8">
        <w:t>3.19.19.2</w:t>
      </w:r>
      <w:r w:rsidR="00194A04">
        <w:fldChar w:fldCharType="end"/>
      </w:r>
      <w:r w:rsidR="002A24FE" w:rsidRPr="002A24FE">
        <w:t>)</w:t>
      </w:r>
      <w:r>
        <w:t>.</w:t>
      </w:r>
    </w:p>
    <w:p w14:paraId="1A5BE1CF" w14:textId="1FEBD579"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EE01A8">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064228"/>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064229"/>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Toc516064230"/>
      <w:bookmarkStart w:id="438" w:name="_Hlk514318442"/>
      <w:r>
        <w:t>baselineState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1A4D40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EE01A8">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EE01A8">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A6D621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E01A8">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E01A8">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064231"/>
      <w:bookmarkStart w:id="442" w:name="_Ref506807829"/>
      <w:r>
        <w:t>a</w:t>
      </w:r>
      <w:r w:rsidR="00A27D47">
        <w:t>ttachments</w:t>
      </w:r>
      <w:bookmarkEnd w:id="439"/>
      <w:r>
        <w:t xml:space="preserve"> property</w:t>
      </w:r>
      <w:bookmarkEnd w:id="440"/>
      <w:bookmarkEnd w:id="441"/>
    </w:p>
    <w:p w14:paraId="7E972364" w14:textId="0783EFC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EE01A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E01A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9D9FE6C"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EE01A8">
        <w:t>3.14.1</w:t>
      </w:r>
      <w:r>
        <w:fldChar w:fldCharType="end"/>
      </w:r>
      <w:r>
        <w:t>.</w:t>
      </w:r>
    </w:p>
    <w:p w14:paraId="373CC2C6" w14:textId="0820795C" w:rsidR="00563BBB" w:rsidRDefault="00563BBB" w:rsidP="00563BBB">
      <w:pPr>
        <w:pStyle w:val="Heading3"/>
      </w:pPr>
      <w:bookmarkStart w:id="443" w:name="_Toc516064232"/>
      <w:r>
        <w:t>workItem</w:t>
      </w:r>
      <w:r w:rsidR="00326BD5">
        <w:t>Uri</w:t>
      </w:r>
      <w:ins w:id="444" w:author="Laurence Golding" w:date="2018-06-08T09:24:00Z">
        <w:r w:rsidR="008C5D5A">
          <w:t>s</w:t>
        </w:r>
      </w:ins>
      <w:r>
        <w:t xml:space="preserve"> property</w:t>
      </w:r>
      <w:bookmarkEnd w:id="443"/>
    </w:p>
    <w:p w14:paraId="1D36CDAB" w14:textId="5B1045B3"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ins w:id="445" w:author="Laurence Golding" w:date="2018-06-08T09:24:00Z">
        <w:r w:rsidR="008C5D5A">
          <w:rPr>
            <w:rStyle w:val="CODEtemp"/>
          </w:rPr>
          <w:t>s</w:t>
        </w:r>
      </w:ins>
      <w:r>
        <w:t xml:space="preserve"> whose value is</w:t>
      </w:r>
      <w:r w:rsidR="00326BD5">
        <w:t xml:space="preserve"> a</w:t>
      </w:r>
      <w:ins w:id="446" w:author="Laurence Golding" w:date="2018-06-08T09:24:00Z">
        <w:r w:rsidR="008C5D5A">
          <w:t>n array of one or more unique (§</w:t>
        </w:r>
      </w:ins>
      <w:ins w:id="447" w:author="Laurence Golding" w:date="2018-06-08T09:25:00Z">
        <w:r w:rsidR="008C5D5A">
          <w:fldChar w:fldCharType="begin"/>
        </w:r>
        <w:r w:rsidR="008C5D5A">
          <w:instrText xml:space="preserve"> REF _Ref493404799 \r \h </w:instrText>
        </w:r>
      </w:ins>
      <w:r w:rsidR="008C5D5A">
        <w:fldChar w:fldCharType="separate"/>
      </w:r>
      <w:ins w:id="448" w:author="Laurence Golding" w:date="2018-06-08T09:25:00Z">
        <w:r w:rsidR="008C5D5A">
          <w:t>3.6.2</w:t>
        </w:r>
        <w:r w:rsidR="008C5D5A">
          <w:fldChar w:fldCharType="end"/>
        </w:r>
      </w:ins>
      <w:ins w:id="449" w:author="Laurence Golding" w:date="2018-06-08T09:24:00Z">
        <w:r w:rsidR="008C5D5A">
          <w:t>)</w:t>
        </w:r>
      </w:ins>
      <w:r w:rsidR="00326BD5">
        <w:t xml:space="preserve"> string</w:t>
      </w:r>
      <w:ins w:id="450" w:author="Laurence Golding" w:date="2018-06-08T09:24:00Z">
        <w:r w:rsidR="008C5D5A">
          <w:t>s, each</w:t>
        </w:r>
      </w:ins>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del w:id="451" w:author="Laurence Golding" w:date="2018-06-08T09:24:00Z">
        <w:r w:rsidDel="008C5D5A">
          <w:delText xml:space="preserve">the </w:delText>
        </w:r>
      </w:del>
      <w:ins w:id="452" w:author="Laurence Golding" w:date="2018-06-08T09:24:00Z">
        <w:r w:rsidR="008C5D5A">
          <w:t>a</w:t>
        </w:r>
        <w:r w:rsidR="008C5D5A">
          <w:t xml:space="preserve"> </w:t>
        </w:r>
      </w:ins>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53" w:name="_Ref510085934"/>
      <w:bookmarkStart w:id="454" w:name="_Toc516064233"/>
      <w:r>
        <w:lastRenderedPageBreak/>
        <w:t>conversionProvenance property</w:t>
      </w:r>
      <w:bookmarkEnd w:id="442"/>
      <w:bookmarkEnd w:id="453"/>
      <w:bookmarkEnd w:id="45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3E630C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EE01A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EE01A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EE01A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2165B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EE01A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7C0BD71"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EE01A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876880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EE01A8">
        <w:t>3.21</w:t>
      </w:r>
      <w:r>
        <w:fldChar w:fldCharType="end"/>
      </w:r>
      <w:r>
        <w:t>).</w:t>
      </w:r>
    </w:p>
    <w:p w14:paraId="2A15CECD" w14:textId="77777777" w:rsidR="00DE4250" w:rsidRDefault="00DE4250" w:rsidP="00DE4250">
      <w:pPr>
        <w:pStyle w:val="Codesmall"/>
      </w:pPr>
      <w:r>
        <w:t xml:space="preserve">            {</w:t>
      </w:r>
    </w:p>
    <w:p w14:paraId="17292CE8" w14:textId="1D3AB99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EE01A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24685D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EE01A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55" w:name="_Toc516064234"/>
      <w:r>
        <w:t>fixes property</w:t>
      </w:r>
      <w:bookmarkEnd w:id="455"/>
    </w:p>
    <w:p w14:paraId="41DB16FF" w14:textId="5D3D8CA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E01A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EE01A8">
        <w:t>3.37</w:t>
      </w:r>
      <w:r>
        <w:fldChar w:fldCharType="end"/>
      </w:r>
      <w:r w:rsidRPr="00E20F80">
        <w:t>).</w:t>
      </w:r>
    </w:p>
    <w:p w14:paraId="42E1D0DE" w14:textId="54DDCACE" w:rsidR="006E546E" w:rsidRDefault="006E546E" w:rsidP="006E546E">
      <w:pPr>
        <w:pStyle w:val="Heading3"/>
      </w:pPr>
      <w:bookmarkStart w:id="456" w:name="_Toc516064235"/>
      <w:r>
        <w:t>properties property</w:t>
      </w:r>
      <w:bookmarkEnd w:id="456"/>
    </w:p>
    <w:p w14:paraId="5BBA1AD3" w14:textId="5CA4C02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EE01A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57" w:name="_Ref493426721"/>
      <w:bookmarkStart w:id="458" w:name="_Ref507665939"/>
      <w:bookmarkStart w:id="459" w:name="_Toc516064236"/>
      <w:r>
        <w:t>location object</w:t>
      </w:r>
      <w:bookmarkEnd w:id="457"/>
      <w:bookmarkEnd w:id="458"/>
      <w:bookmarkEnd w:id="459"/>
    </w:p>
    <w:p w14:paraId="27ED50C0" w14:textId="23D428DC" w:rsidR="006E546E" w:rsidRDefault="006E546E" w:rsidP="006E546E">
      <w:pPr>
        <w:pStyle w:val="Heading3"/>
      </w:pPr>
      <w:bookmarkStart w:id="460" w:name="_Ref493479281"/>
      <w:bookmarkStart w:id="461" w:name="_Toc516064237"/>
      <w:r>
        <w:t>General</w:t>
      </w:r>
      <w:bookmarkEnd w:id="460"/>
      <w:bookmarkEnd w:id="461"/>
    </w:p>
    <w:p w14:paraId="1D30489B" w14:textId="128101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E01A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EE01A8">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FD872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EE01A8">
        <w:t>3.20.3</w:t>
      </w:r>
      <w:r>
        <w:fldChar w:fldCharType="end"/>
      </w:r>
      <w:r w:rsidRPr="00180B28">
        <w:t>) is particularly convenient for fingerprinting.</w:t>
      </w:r>
    </w:p>
    <w:p w14:paraId="310AFACC" w14:textId="17AE59EB"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E01A8">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E01A8">
        <w:t>3.20.4</w:t>
      </w:r>
      <w:r>
        <w:fldChar w:fldCharType="end"/>
      </w:r>
      <w:r>
        <w:t>) explaining the significance of this “location.”</w:t>
      </w:r>
    </w:p>
    <w:p w14:paraId="7BB3738A" w14:textId="2222E264" w:rsidR="006E546E" w:rsidRDefault="00C6546E" w:rsidP="006E546E">
      <w:pPr>
        <w:pStyle w:val="Heading3"/>
      </w:pPr>
      <w:bookmarkStart w:id="462" w:name="_Ref493477623"/>
      <w:bookmarkStart w:id="463" w:name="_Ref493478351"/>
      <w:bookmarkStart w:id="464" w:name="_Toc516064238"/>
      <w:r>
        <w:t xml:space="preserve">physicalLocation </w:t>
      </w:r>
      <w:r w:rsidR="006E546E">
        <w:t>property</w:t>
      </w:r>
      <w:bookmarkEnd w:id="462"/>
      <w:bookmarkEnd w:id="463"/>
      <w:bookmarkEnd w:id="464"/>
    </w:p>
    <w:p w14:paraId="37D40289" w14:textId="52DE0BFB"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EE01A8">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65" w:name="_Ref493404450"/>
      <w:bookmarkStart w:id="466" w:name="_Ref493404690"/>
      <w:bookmarkStart w:id="467" w:name="_Toc516064239"/>
      <w:r>
        <w:t>fullyQualifiedLogicalName property</w:t>
      </w:r>
      <w:bookmarkEnd w:id="465"/>
      <w:bookmarkEnd w:id="466"/>
      <w:bookmarkEnd w:id="467"/>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E854A37" w:rsidR="00E66E38" w:rsidRDefault="00E66E38" w:rsidP="00E66E38">
      <w:bookmarkStart w:id="468" w:name="_Hlk513194534"/>
      <w:bookmarkStart w:id="469"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EE01A8">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68"/>
    </w:p>
    <w:p w14:paraId="01F88A86" w14:textId="32232624"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EE01A8">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9"/>
      <w:r w:rsidR="00C32159">
        <w:t>§</w:t>
      </w:r>
      <w:r w:rsidR="00C32159">
        <w:fldChar w:fldCharType="begin"/>
      </w:r>
      <w:r w:rsidR="00C32159">
        <w:instrText xml:space="preserve"> REF _Ref493349997 \r \h </w:instrText>
      </w:r>
      <w:r w:rsidR="00C32159">
        <w:fldChar w:fldCharType="separate"/>
      </w:r>
      <w:r w:rsidR="00EE01A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E350A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EE01A8">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EE01A8">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EE01A8">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4ADA4B"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EE01A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0" w:name="_Ref513121634"/>
      <w:bookmarkStart w:id="471" w:name="_Ref513122103"/>
      <w:bookmarkStart w:id="472" w:name="_Toc516064240"/>
      <w:r>
        <w:t>message property</w:t>
      </w:r>
      <w:bookmarkEnd w:id="470"/>
      <w:bookmarkEnd w:id="471"/>
      <w:bookmarkEnd w:id="472"/>
    </w:p>
    <w:p w14:paraId="62F22E6F" w14:textId="2EC3A4B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relevant to the location.</w:t>
      </w:r>
    </w:p>
    <w:p w14:paraId="0E77A827" w14:textId="77777777" w:rsidR="00F13165" w:rsidRDefault="00F13165" w:rsidP="00F13165">
      <w:pPr>
        <w:pStyle w:val="Heading3"/>
      </w:pPr>
      <w:bookmarkStart w:id="473" w:name="_Ref510102819"/>
      <w:bookmarkStart w:id="474" w:name="_Toc516064241"/>
      <w:r>
        <w:t>annotations property</w:t>
      </w:r>
      <w:bookmarkEnd w:id="473"/>
      <w:bookmarkEnd w:id="474"/>
    </w:p>
    <w:p w14:paraId="1F7AABEC" w14:textId="0012277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EE01A8">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E01A8">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E01A8">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DED4CCF" w:rsidR="0022400E" w:rsidRDefault="0022400E" w:rsidP="0022400E">
      <w:pPr>
        <w:pStyle w:val="Codesmall"/>
      </w:pPr>
      <w:r>
        <w:t xml:space="preserve">  {                               # A region object (§</w:t>
      </w:r>
      <w:r>
        <w:fldChar w:fldCharType="begin"/>
      </w:r>
      <w:r>
        <w:instrText xml:space="preserve"> REF _Ref493490350 \r \h </w:instrText>
      </w:r>
      <w:r>
        <w:fldChar w:fldCharType="separate"/>
      </w:r>
      <w:r w:rsidR="00EE01A8">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75" w:name="_Toc516064242"/>
      <w:r>
        <w:t>properties property</w:t>
      </w:r>
      <w:bookmarkEnd w:id="475"/>
    </w:p>
    <w:p w14:paraId="2CEAC173" w14:textId="37B7B8F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EE01A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76" w:name="_Ref493477390"/>
      <w:bookmarkStart w:id="477" w:name="_Ref493478323"/>
      <w:bookmarkStart w:id="478" w:name="_Ref493478590"/>
      <w:bookmarkStart w:id="479" w:name="_Toc516064243"/>
      <w:r>
        <w:lastRenderedPageBreak/>
        <w:t>physicalLocation object</w:t>
      </w:r>
      <w:bookmarkEnd w:id="476"/>
      <w:bookmarkEnd w:id="477"/>
      <w:bookmarkEnd w:id="478"/>
      <w:bookmarkEnd w:id="479"/>
    </w:p>
    <w:p w14:paraId="0B9181AD" w14:textId="12F902F2" w:rsidR="006E546E" w:rsidRDefault="006E546E" w:rsidP="006E546E">
      <w:pPr>
        <w:pStyle w:val="Heading3"/>
      </w:pPr>
      <w:bookmarkStart w:id="480" w:name="_Toc516064244"/>
      <w:r>
        <w:t>General</w:t>
      </w:r>
      <w:bookmarkEnd w:id="48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1" w:name="_Ref503357394"/>
      <w:bookmarkStart w:id="482" w:name="_Toc516064245"/>
      <w:bookmarkStart w:id="483" w:name="_Ref493343236"/>
      <w:r>
        <w:t>id property</w:t>
      </w:r>
      <w:bookmarkEnd w:id="481"/>
      <w:bookmarkEnd w:id="482"/>
    </w:p>
    <w:p w14:paraId="39E78313" w14:textId="34A8CC9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89BF8E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EE01A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E01A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4" w:name="_Ref503369432"/>
      <w:bookmarkStart w:id="485" w:name="_Ref503369435"/>
      <w:bookmarkStart w:id="486" w:name="_Ref503371110"/>
      <w:bookmarkStart w:id="487" w:name="_Ref503371652"/>
      <w:bookmarkStart w:id="488" w:name="_Toc516064246"/>
      <w:r>
        <w:t>fileLocation</w:t>
      </w:r>
      <w:r w:rsidR="006E546E">
        <w:t xml:space="preserve"> property</w:t>
      </w:r>
      <w:bookmarkEnd w:id="483"/>
      <w:bookmarkEnd w:id="484"/>
      <w:bookmarkEnd w:id="485"/>
      <w:bookmarkEnd w:id="486"/>
      <w:bookmarkEnd w:id="487"/>
      <w:bookmarkEnd w:id="488"/>
    </w:p>
    <w:p w14:paraId="5D69C82C" w14:textId="75AC24C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EE01A8">
        <w:t>3.2</w:t>
      </w:r>
      <w:r w:rsidR="00A308C2">
        <w:fldChar w:fldCharType="end"/>
      </w:r>
      <w:r w:rsidR="00A308C2">
        <w:t>)</w:t>
      </w:r>
      <w:r w:rsidR="00365886" w:rsidRPr="00365886">
        <w:t xml:space="preserve"> that represents the location of the file.</w:t>
      </w:r>
    </w:p>
    <w:p w14:paraId="03500782" w14:textId="2E3149E2"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4980D0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EE01A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9" w:name="_Ref493509797"/>
      <w:bookmarkStart w:id="490" w:name="_Toc516064247"/>
      <w:r>
        <w:t>region property</w:t>
      </w:r>
      <w:bookmarkEnd w:id="489"/>
      <w:bookmarkEnd w:id="490"/>
    </w:p>
    <w:p w14:paraId="34CA82A6" w14:textId="0E99509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E01A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E01A8">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E01A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8755A0E" w:rsidR="006805FB" w:rsidRDefault="006805FB" w:rsidP="006805FB">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7A49ADC4" w14:textId="77DA6A57" w:rsidR="006805FB" w:rsidRDefault="006805FB" w:rsidP="006805FB">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779C2718" w14:textId="410F9D7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3C94BD54" w14:textId="27E8ECC6"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1" w:name="_Toc516064248"/>
      <w:r>
        <w:t>contextRegion property</w:t>
      </w:r>
      <w:bookmarkEnd w:id="491"/>
    </w:p>
    <w:p w14:paraId="220640FE" w14:textId="27EE190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E01A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E01A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19112FA" w:rsidR="00843397" w:rsidRDefault="00843397" w:rsidP="00843397">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7E9D024B" w14:textId="53C9C1BE" w:rsidR="00843397" w:rsidRDefault="00843397" w:rsidP="00843397">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686DE936" w14:textId="59C625FD"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EE01A8">
        <w:t>3.20</w:t>
      </w:r>
      <w:r>
        <w:fldChar w:fldCharType="end"/>
      </w:r>
      <w:r>
        <w:t>).</w:t>
      </w:r>
    </w:p>
    <w:p w14:paraId="5B98A118" w14:textId="6609001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B44FC0E" w:rsidR="00843397" w:rsidRDefault="00843397" w:rsidP="00843397">
      <w:pPr>
        <w:pStyle w:val="Codesmall"/>
      </w:pPr>
      <w:r>
        <w:t xml:space="preserve">        "region": {                      # See §</w:t>
      </w:r>
      <w:r>
        <w:fldChar w:fldCharType="begin"/>
      </w:r>
      <w:r>
        <w:instrText xml:space="preserve"> REF _Ref493509797 \r \h </w:instrText>
      </w:r>
      <w:r>
        <w:fldChar w:fldCharType="separate"/>
      </w:r>
      <w:r w:rsidR="00EE01A8">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2" w:name="_Ref493490350"/>
      <w:bookmarkStart w:id="493" w:name="_Toc516064249"/>
      <w:r>
        <w:t>region object</w:t>
      </w:r>
      <w:bookmarkEnd w:id="492"/>
      <w:bookmarkEnd w:id="493"/>
    </w:p>
    <w:p w14:paraId="5C4DB1F6" w14:textId="19917190" w:rsidR="006E546E" w:rsidRDefault="006E546E" w:rsidP="006E546E">
      <w:pPr>
        <w:pStyle w:val="Heading3"/>
      </w:pPr>
      <w:bookmarkStart w:id="494" w:name="_Toc516064250"/>
      <w:r>
        <w:t>General</w:t>
      </w:r>
      <w:bookmarkEnd w:id="49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3CD6B1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E01A8">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E01A8">
        <w:t>3.22.3</w:t>
      </w:r>
      <w:r>
        <w:fldChar w:fldCharType="end"/>
      </w:r>
      <w:r>
        <w:t>).</w:t>
      </w:r>
    </w:p>
    <w:p w14:paraId="4D60C0C6" w14:textId="07795823" w:rsidR="006E546E" w:rsidRDefault="006E546E" w:rsidP="006E546E">
      <w:pPr>
        <w:pStyle w:val="Heading3"/>
      </w:pPr>
      <w:bookmarkStart w:id="495" w:name="_Ref493492556"/>
      <w:bookmarkStart w:id="496" w:name="_Ref493492604"/>
      <w:bookmarkStart w:id="497" w:name="_Ref493492671"/>
      <w:bookmarkStart w:id="498" w:name="_Toc516064251"/>
      <w:r>
        <w:t>Text regions</w:t>
      </w:r>
      <w:bookmarkEnd w:id="495"/>
      <w:bookmarkEnd w:id="496"/>
      <w:bookmarkEnd w:id="497"/>
      <w:bookmarkEnd w:id="498"/>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22012C8B"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EE01A8">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3C8141A8"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EE01A8">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EE01A8">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45CFBB6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E01A8">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E01A8">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E01A8">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E01A8">
        <w:t>3.22.8</w:t>
      </w:r>
      <w:r>
        <w:fldChar w:fldCharType="end"/>
      </w:r>
      <w:r w:rsidRPr="003E62A7">
        <w:t>)</w:t>
      </w:r>
      <w:r>
        <w:t>.</w:t>
      </w:r>
    </w:p>
    <w:p w14:paraId="2FA2CAD1" w14:textId="7486913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E01A8">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E01A8">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9"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9"/>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lastRenderedPageBreak/>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500" w:name="_Ref509043519"/>
      <w:bookmarkStart w:id="501" w:name="_Ref509043733"/>
      <w:bookmarkStart w:id="502" w:name="_Toc516064252"/>
      <w:r>
        <w:t>Binary regions</w:t>
      </w:r>
      <w:bookmarkEnd w:id="500"/>
      <w:bookmarkEnd w:id="501"/>
      <w:bookmarkEnd w:id="50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BC025C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E01A8">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E01A8">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3" w:name="_Toc516064253"/>
      <w:r>
        <w:t>Independence of text and binary regions</w:t>
      </w:r>
      <w:bookmarkEnd w:id="50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A2FE4D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E01A8">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4" w:name="_Ref493490565"/>
      <w:bookmarkStart w:id="505" w:name="_Ref493491243"/>
      <w:bookmarkStart w:id="506" w:name="_Ref493492406"/>
      <w:bookmarkStart w:id="507" w:name="_Toc516064254"/>
      <w:r>
        <w:t>startLine property</w:t>
      </w:r>
      <w:bookmarkEnd w:id="504"/>
      <w:bookmarkEnd w:id="505"/>
      <w:bookmarkEnd w:id="506"/>
      <w:bookmarkEnd w:id="507"/>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7D4D7408"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EE01A8">
        <w:t>3.22.2</w:t>
      </w:r>
      <w:r>
        <w:fldChar w:fldCharType="end"/>
      </w:r>
      <w:r>
        <w:t>.</w:t>
      </w:r>
    </w:p>
    <w:p w14:paraId="319A0D92" w14:textId="3C8D3AF6" w:rsidR="006E546E" w:rsidRDefault="006E546E" w:rsidP="006E546E">
      <w:pPr>
        <w:pStyle w:val="Heading3"/>
      </w:pPr>
      <w:bookmarkStart w:id="508" w:name="_Ref493491260"/>
      <w:bookmarkStart w:id="509" w:name="_Ref493492414"/>
      <w:bookmarkStart w:id="510" w:name="_Toc516064255"/>
      <w:r>
        <w:t>startColumn property</w:t>
      </w:r>
      <w:bookmarkEnd w:id="508"/>
      <w:bookmarkEnd w:id="509"/>
      <w:bookmarkEnd w:id="510"/>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268A86FE"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EE01A8">
        <w:t>3.22.2</w:t>
      </w:r>
      <w:r>
        <w:fldChar w:fldCharType="end"/>
      </w:r>
      <w:r>
        <w:t>.</w:t>
      </w:r>
    </w:p>
    <w:p w14:paraId="29DFBDCD" w14:textId="49CB3F3F" w:rsidR="006E546E" w:rsidRDefault="006E546E" w:rsidP="006E546E">
      <w:pPr>
        <w:pStyle w:val="Heading3"/>
      </w:pPr>
      <w:bookmarkStart w:id="511" w:name="_Ref493491334"/>
      <w:bookmarkStart w:id="512" w:name="_Ref493492422"/>
      <w:bookmarkStart w:id="513" w:name="_Toc516064256"/>
      <w:r>
        <w:t>endLine property</w:t>
      </w:r>
      <w:bookmarkEnd w:id="511"/>
      <w:bookmarkEnd w:id="512"/>
      <w:bookmarkEnd w:id="513"/>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B961260"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EE01A8">
        <w:t>3.22.2</w:t>
      </w:r>
      <w:r>
        <w:fldChar w:fldCharType="end"/>
      </w:r>
      <w:r>
        <w:t>.</w:t>
      </w:r>
    </w:p>
    <w:p w14:paraId="70DC2A2F" w14:textId="6B14264D" w:rsidR="006E546E" w:rsidRDefault="006E546E" w:rsidP="006E546E">
      <w:pPr>
        <w:pStyle w:val="Heading3"/>
      </w:pPr>
      <w:bookmarkStart w:id="514" w:name="_Ref493491342"/>
      <w:bookmarkStart w:id="515" w:name="_Ref493492427"/>
      <w:bookmarkStart w:id="516" w:name="_Toc516064257"/>
      <w:r>
        <w:t>endColumn property</w:t>
      </w:r>
      <w:bookmarkEnd w:id="514"/>
      <w:bookmarkEnd w:id="515"/>
      <w:bookmarkEnd w:id="516"/>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DB7B2D2"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EE01A8">
        <w:t>3.22.2</w:t>
      </w:r>
      <w:r>
        <w:fldChar w:fldCharType="end"/>
      </w:r>
      <w:r>
        <w:t>.</w:t>
      </w:r>
    </w:p>
    <w:p w14:paraId="71768405" w14:textId="784F22E4" w:rsidR="006E546E" w:rsidRDefault="00257E64" w:rsidP="006E546E">
      <w:pPr>
        <w:pStyle w:val="Heading3"/>
      </w:pPr>
      <w:bookmarkStart w:id="517" w:name="_Ref493492251"/>
      <w:bookmarkStart w:id="518" w:name="_Ref493492981"/>
      <w:bookmarkStart w:id="519" w:name="_Toc516064258"/>
      <w:r>
        <w:t>charO</w:t>
      </w:r>
      <w:r w:rsidR="006E546E">
        <w:t>ffset property</w:t>
      </w:r>
      <w:bookmarkEnd w:id="517"/>
      <w:bookmarkEnd w:id="518"/>
      <w:bookmarkEnd w:id="519"/>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09A688D"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EE01A8">
        <w:t>3.22.2</w:t>
      </w:r>
      <w:r>
        <w:fldChar w:fldCharType="end"/>
      </w:r>
      <w:r>
        <w:t>.</w:t>
      </w:r>
    </w:p>
    <w:p w14:paraId="7477E875" w14:textId="37EECCAE" w:rsidR="006E546E" w:rsidRDefault="00257E64" w:rsidP="006E546E">
      <w:pPr>
        <w:pStyle w:val="Heading3"/>
      </w:pPr>
      <w:bookmarkStart w:id="520" w:name="_Ref493491350"/>
      <w:bookmarkStart w:id="521" w:name="_Ref493492312"/>
      <w:bookmarkStart w:id="522" w:name="_Toc516064259"/>
      <w:r>
        <w:t>charL</w:t>
      </w:r>
      <w:r w:rsidR="006E546E">
        <w:t>ength property</w:t>
      </w:r>
      <w:bookmarkEnd w:id="520"/>
      <w:bookmarkEnd w:id="521"/>
      <w:bookmarkEnd w:id="522"/>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0C632B67"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EE01A8">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3" w:name="_Ref515544104"/>
      <w:bookmarkStart w:id="524" w:name="_Toc516064260"/>
      <w:r>
        <w:lastRenderedPageBreak/>
        <w:t>byteOffset property</w:t>
      </w:r>
      <w:bookmarkEnd w:id="523"/>
      <w:bookmarkEnd w:id="52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5" w:name="_Ref515544119"/>
      <w:bookmarkStart w:id="526" w:name="_Toc516064261"/>
      <w:r>
        <w:t>byteLength property</w:t>
      </w:r>
      <w:bookmarkEnd w:id="525"/>
      <w:bookmarkEnd w:id="526"/>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2662C7A0"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EE01A8">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27" w:name="_Toc516064262"/>
      <w:r>
        <w:t>snippet property</w:t>
      </w:r>
      <w:bookmarkEnd w:id="527"/>
    </w:p>
    <w:p w14:paraId="4E596286" w14:textId="751C20E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EE01A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28" w:name="_Ref513118337"/>
      <w:bookmarkStart w:id="529" w:name="_Toc516064263"/>
      <w:r>
        <w:t>message property</w:t>
      </w:r>
      <w:bookmarkEnd w:id="528"/>
      <w:bookmarkEnd w:id="529"/>
    </w:p>
    <w:p w14:paraId="11547397" w14:textId="2455F3B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0" w:name="_Ref513118449"/>
      <w:bookmarkStart w:id="531" w:name="_Toc516064264"/>
      <w:bookmarkStart w:id="532" w:name="_Hlk513212890"/>
      <w:r>
        <w:t>rectangle object</w:t>
      </w:r>
      <w:bookmarkEnd w:id="530"/>
      <w:bookmarkEnd w:id="531"/>
    </w:p>
    <w:p w14:paraId="3C4A6F0B" w14:textId="2FBD2981" w:rsidR="008A21D5" w:rsidRDefault="008A21D5" w:rsidP="008A21D5">
      <w:pPr>
        <w:pStyle w:val="Heading3"/>
      </w:pPr>
      <w:bookmarkStart w:id="533" w:name="_Toc516064265"/>
      <w:r>
        <w:t>General</w:t>
      </w:r>
      <w:bookmarkEnd w:id="53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4" w:name="_Toc516064266"/>
      <w:r>
        <w:t>top, left, bottom, and right properties</w:t>
      </w:r>
      <w:bookmarkEnd w:id="534"/>
    </w:p>
    <w:p w14:paraId="507C9305" w14:textId="1072DE3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5" w:name="_Ref513118473"/>
      <w:bookmarkStart w:id="536" w:name="_Toc516064267"/>
      <w:r>
        <w:lastRenderedPageBreak/>
        <w:t>message property</w:t>
      </w:r>
      <w:bookmarkEnd w:id="535"/>
      <w:bookmarkEnd w:id="536"/>
    </w:p>
    <w:p w14:paraId="00BBEF13" w14:textId="694561C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37" w:name="_Ref493404505"/>
      <w:bookmarkStart w:id="538" w:name="_Toc516064268"/>
      <w:bookmarkEnd w:id="532"/>
      <w:r>
        <w:t>logicalLocation object</w:t>
      </w:r>
      <w:bookmarkEnd w:id="537"/>
      <w:bookmarkEnd w:id="538"/>
    </w:p>
    <w:p w14:paraId="479717FF" w14:textId="2760154A" w:rsidR="006E546E" w:rsidRDefault="006E546E" w:rsidP="006E546E">
      <w:pPr>
        <w:pStyle w:val="Heading3"/>
      </w:pPr>
      <w:bookmarkStart w:id="539" w:name="_Toc516064269"/>
      <w:r>
        <w:t>General</w:t>
      </w:r>
      <w:bookmarkEnd w:id="53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D78974E"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EE01A8">
        <w:t>3.11.14</w:t>
      </w:r>
      <w:r>
        <w:fldChar w:fldCharType="end"/>
      </w:r>
      <w:r>
        <w:t>).</w:t>
      </w:r>
    </w:p>
    <w:p w14:paraId="50DD453B" w14:textId="0DA90B69" w:rsidR="0024214F" w:rsidRDefault="0024214F" w:rsidP="0024214F">
      <w:pPr>
        <w:pStyle w:val="Heading3"/>
      </w:pPr>
      <w:bookmarkStart w:id="540" w:name="_Ref514248023"/>
      <w:bookmarkStart w:id="541" w:name="_Toc516064270"/>
      <w:r>
        <w:t>Logical location naming rules</w:t>
      </w:r>
      <w:bookmarkEnd w:id="540"/>
      <w:bookmarkEnd w:id="54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51A4C49"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EE01A8">
        <w:t>3.24.3</w:t>
      </w:r>
      <w:r w:rsidR="0024214F">
        <w:fldChar w:fldCharType="end"/>
      </w:r>
      <w:r>
        <w:t>): a logical name.</w:t>
      </w:r>
    </w:p>
    <w:p w14:paraId="0D62023B" w14:textId="6D68077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EE01A8">
        <w:t>3.24.4</w:t>
      </w:r>
      <w:r w:rsidR="0024214F">
        <w:fldChar w:fldCharType="end"/>
      </w:r>
      <w:r>
        <w:t>): a fully qualified logical name.</w:t>
      </w:r>
    </w:p>
    <w:p w14:paraId="03FC3D7F" w14:textId="7792464B"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EE01A8">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EE01A8">
        <w:t>3.20.3</w:t>
      </w:r>
      <w:r w:rsidR="0024214F">
        <w:fldChar w:fldCharType="end"/>
      </w:r>
      <w:r>
        <w:t>).</w:t>
      </w:r>
    </w:p>
    <w:p w14:paraId="7ECFDD1E" w14:textId="600237B9"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EE01A8">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EE01A8">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E7FD6C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E01A8">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2" w:name="_Ref514247682"/>
      <w:bookmarkStart w:id="543" w:name="_Toc516064271"/>
      <w:r>
        <w:t>name property</w:t>
      </w:r>
      <w:bookmarkEnd w:id="542"/>
      <w:bookmarkEnd w:id="543"/>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30C2FA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E01A8">
        <w:t>3.24.2</w:t>
      </w:r>
      <w:r w:rsidR="0024214F">
        <w:fldChar w:fldCharType="end"/>
      </w:r>
      <w:r w:rsidR="0024214F">
        <w:t>.</w:t>
      </w:r>
    </w:p>
    <w:p w14:paraId="6D79E424" w14:textId="763F56F7"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EE01A8">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E483117" w:rsidR="00BA28C3" w:rsidRDefault="00BA28C3" w:rsidP="00BA28C3">
      <w:pPr>
        <w:pStyle w:val="Code"/>
      </w:pPr>
      <w:r>
        <w:t>"logicalLocations":{                 # See §</w:t>
      </w:r>
      <w:r>
        <w:fldChar w:fldCharType="begin"/>
      </w:r>
      <w:r>
        <w:instrText xml:space="preserve"> REF _Ref493479000 \r \h </w:instrText>
      </w:r>
      <w:r>
        <w:fldChar w:fldCharType="separate"/>
      </w:r>
      <w:r w:rsidR="00EE01A8">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4" w:name="_Ref513194876"/>
      <w:bookmarkStart w:id="545" w:name="_Toc516064272"/>
      <w:r>
        <w:t>fullyQualifiedName property</w:t>
      </w:r>
      <w:bookmarkEnd w:id="544"/>
      <w:bookmarkEnd w:id="545"/>
    </w:p>
    <w:p w14:paraId="0F5707EB" w14:textId="08329DB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E01A8">
        <w:t>3.24.2</w:t>
      </w:r>
      <w:r w:rsidR="00BA28C3">
        <w:fldChar w:fldCharType="end"/>
      </w:r>
      <w:r w:rsidR="00BA28C3">
        <w:t>.</w:t>
      </w:r>
    </w:p>
    <w:p w14:paraId="3D01F66A" w14:textId="117D0177"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EE01A8">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EE01A8">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6" w:name="_Toc516064273"/>
      <w:r>
        <w:t>decoratedName property</w:t>
      </w:r>
      <w:bookmarkEnd w:id="54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F97765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EE01A8">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47" w:name="_Ref513195445"/>
      <w:bookmarkStart w:id="548" w:name="_Toc516064274"/>
      <w:r>
        <w:t>kind property</w:t>
      </w:r>
      <w:bookmarkEnd w:id="547"/>
      <w:bookmarkEnd w:id="54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9" w:name="_Toc516064275"/>
      <w:r>
        <w:t>parentKey property</w:t>
      </w:r>
      <w:bookmarkEnd w:id="549"/>
    </w:p>
    <w:p w14:paraId="765BBE49" w14:textId="184EE0E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EE01A8">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0" w:name="_Ref510008325"/>
      <w:bookmarkStart w:id="551" w:name="_Toc516064276"/>
      <w:r>
        <w:t>codeFlow object</w:t>
      </w:r>
      <w:bookmarkEnd w:id="550"/>
      <w:bookmarkEnd w:id="551"/>
    </w:p>
    <w:p w14:paraId="507EC364" w14:textId="20C3EC2C" w:rsidR="00B163FF" w:rsidRDefault="00B163FF" w:rsidP="00B163FF">
      <w:pPr>
        <w:pStyle w:val="Heading3"/>
      </w:pPr>
      <w:bookmarkStart w:id="552" w:name="_Ref510009088"/>
      <w:bookmarkStart w:id="553" w:name="_Toc516064277"/>
      <w:r>
        <w:t>General</w:t>
      </w:r>
      <w:bookmarkEnd w:id="552"/>
      <w:bookmarkEnd w:id="55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28C49FC" w:rsidR="00B163FF" w:rsidRDefault="00B163FF" w:rsidP="00B163FF">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048B21D6" w14:textId="0128DA1A" w:rsidR="00B163FF" w:rsidRDefault="00B163FF" w:rsidP="00B163FF">
      <w:pPr>
        <w:pStyle w:val="Codesmall"/>
      </w:pPr>
      <w:r>
        <w:t xml:space="preserve">  "codeFlows": [                        # See §</w:t>
      </w:r>
      <w:r>
        <w:fldChar w:fldCharType="begin"/>
      </w:r>
      <w:r>
        <w:instrText xml:space="preserve"> REF _Ref510008160 \r \h </w:instrText>
      </w:r>
      <w:r>
        <w:fldChar w:fldCharType="separate"/>
      </w:r>
      <w:r w:rsidR="00EE01A8">
        <w:t>3.19.14</w:t>
      </w:r>
      <w:r>
        <w:fldChar w:fldCharType="end"/>
      </w:r>
      <w:r>
        <w:t>.</w:t>
      </w:r>
    </w:p>
    <w:p w14:paraId="689DCA88" w14:textId="1F2B6D24"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EE01A8">
        <w:t>3.25</w:t>
      </w:r>
      <w:r>
        <w:fldChar w:fldCharType="end"/>
      </w:r>
      <w:r>
        <w:t>).</w:t>
      </w:r>
    </w:p>
    <w:p w14:paraId="086FC1AA" w14:textId="001C250E" w:rsidR="00B163FF" w:rsidRDefault="00B163FF" w:rsidP="00B163FF">
      <w:pPr>
        <w:pStyle w:val="Codesmall"/>
      </w:pPr>
      <w:r>
        <w:t xml:space="preserve">      "message": {                      # See §</w:t>
      </w:r>
      <w:r>
        <w:fldChar w:fldCharType="begin"/>
      </w:r>
      <w:r>
        <w:instrText xml:space="preserve"> REF _Ref510008352 \r \h </w:instrText>
      </w:r>
      <w:r>
        <w:fldChar w:fldCharType="separate"/>
      </w:r>
      <w:r w:rsidR="00EE01A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7FE4877" w:rsidR="00B163FF" w:rsidRDefault="00B163FF" w:rsidP="00B163FF">
      <w:pPr>
        <w:pStyle w:val="Codesmall"/>
      </w:pPr>
      <w:r>
        <w:t xml:space="preserve">      "threadFlows": [                  # See §</w:t>
      </w:r>
      <w:r>
        <w:fldChar w:fldCharType="begin"/>
      </w:r>
      <w:r>
        <w:instrText xml:space="preserve"> REF _Ref510008358 \r \h </w:instrText>
      </w:r>
      <w:r>
        <w:fldChar w:fldCharType="separate"/>
      </w:r>
      <w:r w:rsidR="00EE01A8">
        <w:t>3.25.3</w:t>
      </w:r>
      <w:r>
        <w:fldChar w:fldCharType="end"/>
      </w:r>
      <w:r>
        <w:t>.</w:t>
      </w:r>
    </w:p>
    <w:p w14:paraId="761FD0DB" w14:textId="4A431EA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EE01A8">
        <w:t>3.26</w:t>
      </w:r>
      <w:r>
        <w:fldChar w:fldCharType="end"/>
      </w:r>
      <w:r>
        <w:t>).</w:t>
      </w:r>
    </w:p>
    <w:p w14:paraId="3D9C5E77" w14:textId="3E835DA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EE01A8">
        <w:t>3.26.2</w:t>
      </w:r>
      <w:r>
        <w:fldChar w:fldCharType="end"/>
      </w:r>
      <w:r>
        <w:t>.</w:t>
      </w:r>
    </w:p>
    <w:p w14:paraId="32E0CD47" w14:textId="32D4C668" w:rsidR="00B163FF" w:rsidRDefault="00B163FF" w:rsidP="00B163FF">
      <w:pPr>
        <w:pStyle w:val="Codesmall"/>
      </w:pPr>
      <w:r>
        <w:t xml:space="preserve">          "message": {                  # See §</w:t>
      </w:r>
      <w:r>
        <w:fldChar w:fldCharType="begin"/>
      </w:r>
      <w:r>
        <w:instrText xml:space="preserve"> REF _Ref503361742 \r \h </w:instrText>
      </w:r>
      <w:r>
        <w:fldChar w:fldCharType="separate"/>
      </w:r>
      <w:r w:rsidR="00EE01A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2453B91" w:rsidR="00B163FF" w:rsidRDefault="00B163FF" w:rsidP="00B163FF">
      <w:pPr>
        <w:pStyle w:val="Codesmall"/>
      </w:pPr>
      <w:r>
        <w:t xml:space="preserve">          "locations": [                # See §</w:t>
      </w:r>
      <w:r>
        <w:fldChar w:fldCharType="begin"/>
      </w:r>
      <w:r>
        <w:instrText xml:space="preserve"> REF _Ref510008412 \r \h </w:instrText>
      </w:r>
      <w:r>
        <w:fldChar w:fldCharType="separate"/>
      </w:r>
      <w:r w:rsidR="00EE01A8">
        <w:t>3.26.4</w:t>
      </w:r>
      <w:r>
        <w:fldChar w:fldCharType="end"/>
      </w:r>
      <w:r>
        <w:t>.</w:t>
      </w:r>
    </w:p>
    <w:p w14:paraId="7CF1AA49" w14:textId="6552F0F0"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EE01A8">
        <w:t>3.34</w:t>
      </w:r>
      <w:r>
        <w:fldChar w:fldCharType="end"/>
      </w:r>
      <w:r>
        <w:t>).</w:t>
      </w:r>
    </w:p>
    <w:p w14:paraId="7402E3F3" w14:textId="17F82EDC" w:rsidR="00EB5632" w:rsidRDefault="00EB5632" w:rsidP="00B163FF">
      <w:pPr>
        <w:pStyle w:val="Codesmall"/>
      </w:pPr>
      <w:r>
        <w:t xml:space="preserve">              "location": {             # See §</w:t>
      </w:r>
      <w:r>
        <w:fldChar w:fldCharType="begin"/>
      </w:r>
      <w:r>
        <w:instrText xml:space="preserve"> REF _Ref493497783 \r \h </w:instrText>
      </w:r>
      <w:r>
        <w:fldChar w:fldCharType="separate"/>
      </w:r>
      <w:r w:rsidR="00EE01A8">
        <w:t>3.34.3</w:t>
      </w:r>
      <w:r>
        <w:fldChar w:fldCharType="end"/>
      </w:r>
      <w:r>
        <w:t>.</w:t>
      </w:r>
    </w:p>
    <w:p w14:paraId="5E1EB724" w14:textId="20B92E4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EE01A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5EDB165"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EE01A8">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D9EFC79"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EE01A8">
        <w:t>3.34.8</w:t>
      </w:r>
      <w:r w:rsidR="00EC5F35">
        <w:fldChar w:fldCharType="end"/>
      </w:r>
      <w:r>
        <w:t>.</w:t>
      </w:r>
    </w:p>
    <w:p w14:paraId="1029380F" w14:textId="183D447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EE01A8">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4" w:name="_Ref510008352"/>
      <w:bookmarkStart w:id="555" w:name="_Toc516064278"/>
      <w:r>
        <w:lastRenderedPageBreak/>
        <w:t>message property</w:t>
      </w:r>
      <w:bookmarkEnd w:id="554"/>
      <w:bookmarkEnd w:id="555"/>
    </w:p>
    <w:p w14:paraId="39D6B74B" w14:textId="59E06EF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E01A8">
        <w:t>3.9</w:t>
      </w:r>
      <w:r>
        <w:fldChar w:fldCharType="end"/>
      </w:r>
      <w:r>
        <w:t>)</w:t>
      </w:r>
      <w:r w:rsidRPr="00AD7FD8">
        <w:t xml:space="preserve"> relevant to the code flow.</w:t>
      </w:r>
    </w:p>
    <w:p w14:paraId="060DD1F9" w14:textId="5E6A402B" w:rsidR="00B163FF" w:rsidRDefault="00B163FF" w:rsidP="00B163FF">
      <w:pPr>
        <w:pStyle w:val="Heading3"/>
      </w:pPr>
      <w:bookmarkStart w:id="556" w:name="_Ref510008358"/>
      <w:bookmarkStart w:id="557" w:name="_Toc516064279"/>
      <w:r>
        <w:t>threadFlows property</w:t>
      </w:r>
      <w:bookmarkEnd w:id="556"/>
      <w:bookmarkEnd w:id="557"/>
    </w:p>
    <w:p w14:paraId="2D2C91FB" w14:textId="060ADD5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EE01A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58" w:name="_Toc516064280"/>
      <w:r>
        <w:t>properties property</w:t>
      </w:r>
      <w:bookmarkEnd w:id="558"/>
    </w:p>
    <w:p w14:paraId="57DA8C55" w14:textId="78095C79"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9" w:name="_Ref493427364"/>
      <w:bookmarkStart w:id="560" w:name="_Toc516064281"/>
      <w:r>
        <w:t>thread</w:t>
      </w:r>
      <w:r w:rsidR="006E546E">
        <w:t>Flow object</w:t>
      </w:r>
      <w:bookmarkEnd w:id="559"/>
      <w:bookmarkEnd w:id="560"/>
    </w:p>
    <w:p w14:paraId="68EE36AB" w14:textId="336A5D40" w:rsidR="006E546E" w:rsidRDefault="006E546E" w:rsidP="006E546E">
      <w:pPr>
        <w:pStyle w:val="Heading3"/>
      </w:pPr>
      <w:bookmarkStart w:id="561" w:name="_Toc516064282"/>
      <w:r>
        <w:t>General</w:t>
      </w:r>
      <w:bookmarkEnd w:id="5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CE2389C" w:rsidR="00481B7B" w:rsidRDefault="00481B7B" w:rsidP="00AD7FD8">
      <w:r>
        <w:t>For an example, see §</w:t>
      </w:r>
      <w:r>
        <w:fldChar w:fldCharType="begin"/>
      </w:r>
      <w:r>
        <w:instrText xml:space="preserve"> REF _Ref510009088 \r \h </w:instrText>
      </w:r>
      <w:r>
        <w:fldChar w:fldCharType="separate"/>
      </w:r>
      <w:r w:rsidR="00EE01A8">
        <w:t>3.25.1</w:t>
      </w:r>
      <w:r>
        <w:fldChar w:fldCharType="end"/>
      </w:r>
      <w:r>
        <w:t>.</w:t>
      </w:r>
    </w:p>
    <w:p w14:paraId="47D8E353" w14:textId="0B22E102" w:rsidR="00B163FF" w:rsidRDefault="00B163FF" w:rsidP="00B163FF">
      <w:pPr>
        <w:pStyle w:val="Heading3"/>
      </w:pPr>
      <w:bookmarkStart w:id="562" w:name="_Ref510008395"/>
      <w:bookmarkStart w:id="563" w:name="_Toc516064283"/>
      <w:r>
        <w:t>id property</w:t>
      </w:r>
      <w:bookmarkEnd w:id="562"/>
      <w:bookmarkEnd w:id="563"/>
    </w:p>
    <w:p w14:paraId="39CECB41" w14:textId="14D7EF5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E01A8">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4" w:name="_Ref503361742"/>
      <w:bookmarkStart w:id="565" w:name="_Toc516064284"/>
      <w:r>
        <w:t>message property</w:t>
      </w:r>
      <w:bookmarkEnd w:id="564"/>
      <w:bookmarkEnd w:id="565"/>
    </w:p>
    <w:p w14:paraId="3994B882" w14:textId="759F880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E01A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6" w:name="_Ref510008412"/>
      <w:bookmarkStart w:id="567" w:name="_Toc516064285"/>
      <w:r>
        <w:t>locations property</w:t>
      </w:r>
      <w:bookmarkEnd w:id="566"/>
      <w:bookmarkEnd w:id="567"/>
    </w:p>
    <w:p w14:paraId="648A48EB" w14:textId="019AE45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EE01A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68" w:name="_Toc516064286"/>
      <w:r>
        <w:t>properties property</w:t>
      </w:r>
      <w:bookmarkEnd w:id="568"/>
    </w:p>
    <w:p w14:paraId="070BA385" w14:textId="0D6617A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9" w:name="_Ref511819945"/>
      <w:bookmarkStart w:id="570" w:name="_Toc516064287"/>
      <w:r>
        <w:lastRenderedPageBreak/>
        <w:t>graph object</w:t>
      </w:r>
      <w:bookmarkEnd w:id="569"/>
      <w:bookmarkEnd w:id="570"/>
    </w:p>
    <w:p w14:paraId="79771063" w14:textId="13A3DA96" w:rsidR="00CD4F20" w:rsidRDefault="00CD4F20" w:rsidP="00CD4F20">
      <w:pPr>
        <w:pStyle w:val="Heading3"/>
      </w:pPr>
      <w:bookmarkStart w:id="571" w:name="_Toc516064288"/>
      <w:r>
        <w:t>General</w:t>
      </w:r>
      <w:bookmarkEnd w:id="571"/>
    </w:p>
    <w:p w14:paraId="0FCD96E1" w14:textId="713AB0A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EE01A8">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E01A8">
        <w:t>3.19.15</w:t>
      </w:r>
      <w:r>
        <w:fldChar w:fldCharType="end"/>
      </w:r>
      <w:r>
        <w:t>).</w:t>
      </w:r>
    </w:p>
    <w:p w14:paraId="1005630B" w14:textId="3ABF71A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w:t>
      </w:r>
    </w:p>
    <w:p w14:paraId="6F72B729" w14:textId="09F530D7" w:rsidR="00CD4F20" w:rsidRDefault="00CD4F20" w:rsidP="00CD4F20">
      <w:pPr>
        <w:pStyle w:val="Heading3"/>
      </w:pPr>
      <w:bookmarkStart w:id="572" w:name="_Ref511822858"/>
      <w:bookmarkStart w:id="573" w:name="_Toc516064289"/>
      <w:r>
        <w:t>id property</w:t>
      </w:r>
      <w:bookmarkEnd w:id="572"/>
      <w:bookmarkEnd w:id="573"/>
    </w:p>
    <w:p w14:paraId="1E5F5537" w14:textId="1E03AFCE"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EE01A8">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EE01A8">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74" w:name="_Toc516064290"/>
      <w:r>
        <w:t>description property</w:t>
      </w:r>
      <w:bookmarkEnd w:id="574"/>
    </w:p>
    <w:p w14:paraId="60597691" w14:textId="4D4E2D1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the graph.</w:t>
      </w:r>
    </w:p>
    <w:p w14:paraId="63CE6EE1" w14:textId="254DFD0E" w:rsidR="00CD4F20" w:rsidRDefault="00CD4F20" w:rsidP="00CD4F20">
      <w:pPr>
        <w:pStyle w:val="Heading3"/>
      </w:pPr>
      <w:bookmarkStart w:id="575" w:name="_Ref511823242"/>
      <w:bookmarkStart w:id="576" w:name="_Toc516064291"/>
      <w:r>
        <w:t>nodes property</w:t>
      </w:r>
      <w:bookmarkEnd w:id="575"/>
      <w:bookmarkEnd w:id="576"/>
    </w:p>
    <w:p w14:paraId="3BF1C872" w14:textId="5796E2A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which represent the nodes of the graph.</w:t>
      </w:r>
    </w:p>
    <w:p w14:paraId="660381CB" w14:textId="2915D5F8" w:rsidR="00CD4F20" w:rsidRDefault="00CD4F20" w:rsidP="00CD4F20">
      <w:pPr>
        <w:pStyle w:val="Heading3"/>
      </w:pPr>
      <w:bookmarkStart w:id="577" w:name="_Ref511823263"/>
      <w:bookmarkStart w:id="578" w:name="_Toc516064292"/>
      <w:r>
        <w:t>edges property</w:t>
      </w:r>
      <w:bookmarkEnd w:id="577"/>
      <w:bookmarkEnd w:id="578"/>
    </w:p>
    <w:p w14:paraId="45BE5533" w14:textId="12E438D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E01A8">
        <w:t>3.29</w:t>
      </w:r>
      <w:r>
        <w:fldChar w:fldCharType="end"/>
      </w:r>
      <w:r>
        <w:t>) which represent the edges of the graph.</w:t>
      </w:r>
    </w:p>
    <w:p w14:paraId="2A8D5929" w14:textId="47CA4432" w:rsidR="00CD4F20" w:rsidRDefault="00CD4F20" w:rsidP="00CD4F20">
      <w:pPr>
        <w:pStyle w:val="Heading3"/>
      </w:pPr>
      <w:bookmarkStart w:id="579" w:name="_Toc516064293"/>
      <w:r>
        <w:t>properties property</w:t>
      </w:r>
      <w:bookmarkEnd w:id="579"/>
    </w:p>
    <w:p w14:paraId="35A7008A" w14:textId="4BDF528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80" w:name="_Ref511821868"/>
      <w:bookmarkStart w:id="581" w:name="_Toc516064294"/>
      <w:r>
        <w:t>node object</w:t>
      </w:r>
      <w:bookmarkEnd w:id="580"/>
      <w:bookmarkEnd w:id="581"/>
    </w:p>
    <w:p w14:paraId="5C490915" w14:textId="5A0DD1FC" w:rsidR="00CD4F20" w:rsidRDefault="00CD4F20" w:rsidP="00CD4F20">
      <w:pPr>
        <w:pStyle w:val="Heading3"/>
      </w:pPr>
      <w:bookmarkStart w:id="582" w:name="_Toc516064295"/>
      <w:r>
        <w:t>General</w:t>
      </w:r>
      <w:bookmarkEnd w:id="582"/>
    </w:p>
    <w:p w14:paraId="5F3D946D" w14:textId="226DDE4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31799269" w14:textId="7F2781A8" w:rsidR="00CD4F20" w:rsidRDefault="00CD4F20" w:rsidP="00CD4F20">
      <w:pPr>
        <w:pStyle w:val="Heading3"/>
      </w:pPr>
      <w:bookmarkStart w:id="583" w:name="_Ref511822118"/>
      <w:bookmarkStart w:id="584" w:name="_Toc516064296"/>
      <w:r>
        <w:t>id property</w:t>
      </w:r>
      <w:bookmarkEnd w:id="583"/>
      <w:bookmarkEnd w:id="584"/>
    </w:p>
    <w:p w14:paraId="3A12B52F" w14:textId="7211AA4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EE01A8">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BF8F4EB" w:rsidR="00310D73" w:rsidRDefault="00310D73" w:rsidP="00310D73">
      <w:pPr>
        <w:pStyle w:val="Code"/>
      </w:pPr>
      <w:r>
        <w:t>{                             # A graph object (§</w:t>
      </w:r>
      <w:r>
        <w:fldChar w:fldCharType="begin"/>
      </w:r>
      <w:r>
        <w:instrText xml:space="preserve"> REF _Ref511819945 \r \h </w:instrText>
      </w:r>
      <w:r>
        <w:fldChar w:fldCharType="separate"/>
      </w:r>
      <w:r w:rsidR="00EE01A8">
        <w:t>3.27</w:t>
      </w:r>
      <w:r>
        <w:fldChar w:fldCharType="end"/>
      </w:r>
      <w:r>
        <w:t>).</w:t>
      </w:r>
    </w:p>
    <w:p w14:paraId="27EC8247" w14:textId="5166D3D8" w:rsidR="00310D73" w:rsidRDefault="00310D73" w:rsidP="00310D73">
      <w:pPr>
        <w:pStyle w:val="Code"/>
      </w:pPr>
      <w:r>
        <w:t xml:space="preserve">  "nodes": [                  # See §</w:t>
      </w:r>
      <w:r>
        <w:fldChar w:fldCharType="begin"/>
      </w:r>
      <w:r>
        <w:instrText xml:space="preserve"> REF _Ref511823242 \r \h </w:instrText>
      </w:r>
      <w:r>
        <w:fldChar w:fldCharType="separate"/>
      </w:r>
      <w:r w:rsidR="00EE01A8">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FFCDB04" w:rsidR="00310D73" w:rsidRDefault="00310D73" w:rsidP="00310D73">
      <w:pPr>
        <w:pStyle w:val="Code"/>
      </w:pPr>
      <w:r>
        <w:t xml:space="preserve">      "children": [           # See §</w:t>
      </w:r>
      <w:r>
        <w:fldChar w:fldCharType="begin"/>
      </w:r>
      <w:r>
        <w:instrText xml:space="preserve"> REF _Ref515547420 \r \h </w:instrText>
      </w:r>
      <w:r>
        <w:fldChar w:fldCharType="separate"/>
      </w:r>
      <w:r w:rsidR="00EE01A8">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5" w:name="_Toc516064297"/>
      <w:r>
        <w:t>label property</w:t>
      </w:r>
      <w:bookmarkEnd w:id="585"/>
    </w:p>
    <w:p w14:paraId="5AE47AC0" w14:textId="73F2478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provides a short description of the node.</w:t>
      </w:r>
    </w:p>
    <w:p w14:paraId="4E017FF4" w14:textId="21BB0F35" w:rsidR="00CD4F20" w:rsidRDefault="00CD4F20" w:rsidP="00CD4F20">
      <w:pPr>
        <w:pStyle w:val="Heading3"/>
      </w:pPr>
      <w:bookmarkStart w:id="586" w:name="_Toc516064298"/>
      <w:r>
        <w:t>location property</w:t>
      </w:r>
      <w:bookmarkEnd w:id="586"/>
    </w:p>
    <w:p w14:paraId="20431782" w14:textId="66FCCF8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E01A8">
        <w:t>3.20</w:t>
      </w:r>
      <w:r>
        <w:fldChar w:fldCharType="end"/>
      </w:r>
      <w:r>
        <w:t>) that specifies the location associated with the node.</w:t>
      </w:r>
    </w:p>
    <w:p w14:paraId="6D80BEE2" w14:textId="61FB435B" w:rsidR="00310D73" w:rsidRDefault="00310D73" w:rsidP="00310D73">
      <w:pPr>
        <w:pStyle w:val="Heading3"/>
      </w:pPr>
      <w:bookmarkStart w:id="587" w:name="_Ref515547420"/>
      <w:bookmarkStart w:id="588" w:name="_Toc516064299"/>
      <w:r>
        <w:t>children property</w:t>
      </w:r>
      <w:bookmarkEnd w:id="587"/>
      <w:bookmarkEnd w:id="588"/>
    </w:p>
    <w:p w14:paraId="5105ACEB" w14:textId="7AD73E7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89" w:name="_Toc516064300"/>
      <w:r>
        <w:t>properties property</w:t>
      </w:r>
      <w:bookmarkEnd w:id="589"/>
    </w:p>
    <w:p w14:paraId="4DAD8D8F" w14:textId="22FD0DC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90" w:name="_Ref511821891"/>
      <w:bookmarkStart w:id="591" w:name="_Toc516064301"/>
      <w:r>
        <w:t>edge object</w:t>
      </w:r>
      <w:bookmarkEnd w:id="590"/>
      <w:bookmarkEnd w:id="591"/>
    </w:p>
    <w:p w14:paraId="78AF70AE" w14:textId="37DDAA2D" w:rsidR="00CD4F20" w:rsidRDefault="00CD4F20" w:rsidP="00CD4F20">
      <w:pPr>
        <w:pStyle w:val="Heading3"/>
      </w:pPr>
      <w:bookmarkStart w:id="592" w:name="_Toc516064302"/>
      <w:r>
        <w:t>General</w:t>
      </w:r>
      <w:bookmarkEnd w:id="592"/>
    </w:p>
    <w:p w14:paraId="4DD63F10" w14:textId="730309A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793D7A79" w14:textId="635537BA" w:rsidR="00CD4F20" w:rsidRDefault="00CD4F20" w:rsidP="00CD4F20">
      <w:pPr>
        <w:pStyle w:val="Heading3"/>
      </w:pPr>
      <w:bookmarkStart w:id="593" w:name="_Ref511823280"/>
      <w:bookmarkStart w:id="594" w:name="_Toc516064303"/>
      <w:r>
        <w:t>id property</w:t>
      </w:r>
      <w:bookmarkEnd w:id="593"/>
      <w:bookmarkEnd w:id="594"/>
    </w:p>
    <w:p w14:paraId="5747D78D" w14:textId="59439CBC" w:rsidR="00380A89" w:rsidRPr="00380A89" w:rsidRDefault="00380A89" w:rsidP="00380A89">
      <w:bookmarkStart w:id="59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1B21E298" w14:textId="491462EA" w:rsidR="00CD4F20" w:rsidRDefault="00CD4F20" w:rsidP="00CD4F20">
      <w:pPr>
        <w:pStyle w:val="Heading3"/>
      </w:pPr>
      <w:bookmarkStart w:id="596" w:name="_Toc516064304"/>
      <w:r>
        <w:t>label property</w:t>
      </w:r>
      <w:bookmarkEnd w:id="596"/>
    </w:p>
    <w:p w14:paraId="2E237F87" w14:textId="743E58F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provides a short description of the edge.</w:t>
      </w:r>
    </w:p>
    <w:p w14:paraId="4FD0229C" w14:textId="1F2B6CFF" w:rsidR="00CD4F20" w:rsidRDefault="00CD4F20" w:rsidP="00CD4F20">
      <w:pPr>
        <w:pStyle w:val="Heading3"/>
      </w:pPr>
      <w:bookmarkStart w:id="597" w:name="_Ref511822214"/>
      <w:bookmarkStart w:id="598" w:name="_Toc516064305"/>
      <w:r>
        <w:lastRenderedPageBreak/>
        <w:t>sourceNodeId property</w:t>
      </w:r>
      <w:bookmarkEnd w:id="597"/>
      <w:bookmarkEnd w:id="598"/>
    </w:p>
    <w:p w14:paraId="4F1F1502" w14:textId="6BF4C82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bookmarkEnd w:id="59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EE01A8">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C2540C6" w:rsidR="00310D73" w:rsidRDefault="00310D73" w:rsidP="00310D73">
      <w:pPr>
        <w:pStyle w:val="Code"/>
      </w:pPr>
      <w:r>
        <w:t>{                             # A graph object (§</w:t>
      </w:r>
      <w:r>
        <w:fldChar w:fldCharType="begin"/>
      </w:r>
      <w:r>
        <w:instrText xml:space="preserve"> REF _Ref511819945 \r \h </w:instrText>
      </w:r>
      <w:r>
        <w:fldChar w:fldCharType="separate"/>
      </w:r>
      <w:r w:rsidR="00EE01A8">
        <w:t>3.27</w:t>
      </w:r>
      <w:r>
        <w:fldChar w:fldCharType="end"/>
      </w:r>
      <w:r>
        <w:t>).</w:t>
      </w:r>
    </w:p>
    <w:p w14:paraId="4DF7DD5F" w14:textId="06971D2D" w:rsidR="00310D73" w:rsidRDefault="00310D73" w:rsidP="00310D73">
      <w:pPr>
        <w:pStyle w:val="Code"/>
      </w:pPr>
      <w:r>
        <w:t xml:space="preserve">  "nodes": [                  # See §</w:t>
      </w:r>
      <w:r>
        <w:fldChar w:fldCharType="begin"/>
      </w:r>
      <w:r>
        <w:instrText xml:space="preserve"> REF _Ref511823242 \r \h </w:instrText>
      </w:r>
      <w:r>
        <w:fldChar w:fldCharType="separate"/>
      </w:r>
      <w:r w:rsidR="00EE01A8">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55053F8" w:rsidR="00310D73" w:rsidRDefault="00310D73" w:rsidP="00310D73">
      <w:pPr>
        <w:pStyle w:val="Code"/>
      </w:pPr>
      <w:r>
        <w:t xml:space="preserve">      "children": [           # See §</w:t>
      </w:r>
      <w:r>
        <w:fldChar w:fldCharType="begin"/>
      </w:r>
      <w:r>
        <w:instrText xml:space="preserve"> REF _Ref515547420 \r \h </w:instrText>
      </w:r>
      <w:r>
        <w:fldChar w:fldCharType="separate"/>
      </w:r>
      <w:r w:rsidR="00EE01A8">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F87A018" w:rsidR="00310D73" w:rsidRDefault="00310D73" w:rsidP="00310D73">
      <w:pPr>
        <w:pStyle w:val="Code"/>
      </w:pPr>
      <w:r>
        <w:t xml:space="preserve">  "edges": [                  # See §</w:t>
      </w:r>
      <w:r>
        <w:fldChar w:fldCharType="begin"/>
      </w:r>
      <w:r>
        <w:instrText xml:space="preserve"> REF _Ref511823263 \r \h </w:instrText>
      </w:r>
      <w:r>
        <w:fldChar w:fldCharType="separate"/>
      </w:r>
      <w:r w:rsidR="00EE01A8">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00" w:name="_Ref511823298"/>
      <w:bookmarkStart w:id="601" w:name="_Toc516064306"/>
      <w:r>
        <w:t>targetNodeId property</w:t>
      </w:r>
      <w:bookmarkEnd w:id="600"/>
      <w:bookmarkEnd w:id="601"/>
    </w:p>
    <w:p w14:paraId="09C99A58" w14:textId="23B26BE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E01A8">
        <w:t>3.29.4</w:t>
      </w:r>
      <w:r>
        <w:fldChar w:fldCharType="end"/>
      </w:r>
      <w:r>
        <w:t>).</w:t>
      </w:r>
    </w:p>
    <w:p w14:paraId="4D640ECE" w14:textId="70B5AAAE" w:rsidR="00CD4F20" w:rsidRDefault="00CD4F20" w:rsidP="00CD4F20">
      <w:pPr>
        <w:pStyle w:val="Heading3"/>
      </w:pPr>
      <w:bookmarkStart w:id="602" w:name="_Toc516064307"/>
      <w:r>
        <w:t>properties property</w:t>
      </w:r>
      <w:bookmarkEnd w:id="602"/>
    </w:p>
    <w:p w14:paraId="0461D75E" w14:textId="131A4A6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03" w:name="_Ref511819971"/>
      <w:bookmarkStart w:id="604" w:name="_Toc516064308"/>
      <w:r>
        <w:t>graphTraversal object</w:t>
      </w:r>
      <w:bookmarkEnd w:id="603"/>
      <w:bookmarkEnd w:id="604"/>
    </w:p>
    <w:p w14:paraId="7EE87AC4" w14:textId="2D601D1D" w:rsidR="00CD4F20" w:rsidRDefault="00CD4F20" w:rsidP="00CD4F20">
      <w:pPr>
        <w:pStyle w:val="Heading3"/>
      </w:pPr>
      <w:bookmarkStart w:id="605" w:name="_Toc516064309"/>
      <w:r>
        <w:t>General</w:t>
      </w:r>
      <w:bookmarkEnd w:id="605"/>
    </w:p>
    <w:p w14:paraId="5B499FB9" w14:textId="2487D7C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E01A8">
        <w:t>3.31</w:t>
      </w:r>
      <w:r>
        <w:fldChar w:fldCharType="end"/>
      </w:r>
      <w:r>
        <w:t>). For an example, see §</w:t>
      </w:r>
      <w:r>
        <w:fldChar w:fldCharType="begin"/>
      </w:r>
      <w:r>
        <w:instrText xml:space="preserve"> REF _Ref511822614 \r \h </w:instrText>
      </w:r>
      <w:r>
        <w:fldChar w:fldCharType="separate"/>
      </w:r>
      <w:r w:rsidR="00EE01A8">
        <w:t>3.30.5</w:t>
      </w:r>
      <w:r>
        <w:fldChar w:fldCharType="end"/>
      </w:r>
      <w:r>
        <w:t>.</w:t>
      </w:r>
    </w:p>
    <w:p w14:paraId="69BF4E4E" w14:textId="332F5E8E" w:rsidR="00CD4F20" w:rsidRDefault="00CD4F20" w:rsidP="00CD4F20">
      <w:pPr>
        <w:pStyle w:val="Heading3"/>
      </w:pPr>
      <w:bookmarkStart w:id="606" w:name="_Ref511823337"/>
      <w:bookmarkStart w:id="607" w:name="_Toc516064310"/>
      <w:r>
        <w:lastRenderedPageBreak/>
        <w:t>graphId property</w:t>
      </w:r>
      <w:bookmarkEnd w:id="606"/>
      <w:bookmarkEnd w:id="607"/>
    </w:p>
    <w:p w14:paraId="569BEBAE" w14:textId="7EC2A00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EE01A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 being traversed.</w:t>
      </w:r>
    </w:p>
    <w:p w14:paraId="3B4B2F13" w14:textId="4FA78EF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EE01A8">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EE01A8">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EE01A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8" w:name="_Toc516064311"/>
      <w:r>
        <w:t>description property</w:t>
      </w:r>
      <w:bookmarkEnd w:id="608"/>
    </w:p>
    <w:p w14:paraId="00450671" w14:textId="2CBBD67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the graph traversal.</w:t>
      </w:r>
    </w:p>
    <w:p w14:paraId="1B078DE3" w14:textId="453A53D8" w:rsidR="00CD4F20" w:rsidRDefault="00CD4F20" w:rsidP="00CD4F20">
      <w:pPr>
        <w:pStyle w:val="Heading3"/>
      </w:pPr>
      <w:bookmarkStart w:id="609" w:name="_Ref511823179"/>
      <w:bookmarkStart w:id="610" w:name="_Toc516064312"/>
      <w:r>
        <w:t>initialState property</w:t>
      </w:r>
      <w:bookmarkEnd w:id="609"/>
      <w:bookmarkEnd w:id="610"/>
    </w:p>
    <w:p w14:paraId="0DAFE5D2" w14:textId="68CABC8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E01A8">
        <w:t>3.31.4</w:t>
      </w:r>
      <w:r>
        <w:fldChar w:fldCharType="end"/>
      </w:r>
      <w:r>
        <w:t>), enables a SARIF viewer to present a debugger-like “watch window” experience as the user traverses a graph.</w:t>
      </w:r>
    </w:p>
    <w:p w14:paraId="69AF54AA" w14:textId="35C34F1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EE01A8">
        <w:t>3.34.7</w:t>
      </w:r>
      <w:r>
        <w:fldChar w:fldCharType="end"/>
      </w:r>
      <w:r>
        <w:t>.</w:t>
      </w:r>
    </w:p>
    <w:p w14:paraId="64F7666B" w14:textId="785BF9A5" w:rsidR="00CD4F20" w:rsidRDefault="00CD4F20" w:rsidP="00CD4F20">
      <w:pPr>
        <w:pStyle w:val="Heading3"/>
      </w:pPr>
      <w:bookmarkStart w:id="611" w:name="_Ref511822614"/>
      <w:bookmarkStart w:id="612" w:name="_Toc516064313"/>
      <w:r>
        <w:t>edgeTraversals property</w:t>
      </w:r>
      <w:bookmarkEnd w:id="611"/>
      <w:bookmarkEnd w:id="612"/>
    </w:p>
    <w:p w14:paraId="044B1D53" w14:textId="457B08F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EE01A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233E73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E01A8">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E01A8">
        <w:t>3.31.4</w:t>
      </w:r>
      <w:r>
        <w:fldChar w:fldCharType="end"/>
      </w:r>
      <w:r>
        <w:t>).</w:t>
      </w:r>
    </w:p>
    <w:p w14:paraId="4808B3B4" w14:textId="78DBF778" w:rsidR="009D3174" w:rsidRDefault="009D3174" w:rsidP="009D3174">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10E2D789" w14:textId="20517235" w:rsidR="009D3174" w:rsidRDefault="009D3174" w:rsidP="009D3174">
      <w:pPr>
        <w:pStyle w:val="Codesmall"/>
      </w:pPr>
      <w:r>
        <w:t xml:space="preserve">  "graphs": [                                # See §</w:t>
      </w:r>
      <w:r>
        <w:fldChar w:fldCharType="begin"/>
      </w:r>
      <w:r>
        <w:instrText xml:space="preserve"> REF _Ref511820702 \r \h </w:instrText>
      </w:r>
      <w:r>
        <w:fldChar w:fldCharType="separate"/>
      </w:r>
      <w:r w:rsidR="00EE01A8">
        <w:t>3.19.15</w:t>
      </w:r>
      <w:r>
        <w:fldChar w:fldCharType="end"/>
      </w:r>
      <w:r>
        <w:t>.</w:t>
      </w:r>
    </w:p>
    <w:p w14:paraId="69735FC2" w14:textId="14BD63D6" w:rsidR="009D3174" w:rsidRDefault="009D3174" w:rsidP="009D3174">
      <w:pPr>
        <w:pStyle w:val="Codesmall"/>
      </w:pPr>
      <w:r>
        <w:t xml:space="preserve">    {                                        # A graph object (§</w:t>
      </w:r>
      <w:r>
        <w:fldChar w:fldCharType="begin"/>
      </w:r>
      <w:r>
        <w:instrText xml:space="preserve"> REF _Ref511819945 \r \h </w:instrText>
      </w:r>
      <w:r>
        <w:fldChar w:fldCharType="separate"/>
      </w:r>
      <w:r w:rsidR="00EE01A8">
        <w:t>3.27</w:t>
      </w:r>
      <w:r>
        <w:fldChar w:fldCharType="end"/>
      </w:r>
      <w:r>
        <w:t>).</w:t>
      </w:r>
    </w:p>
    <w:p w14:paraId="0A2D9023" w14:textId="190FAE9F" w:rsidR="009D3174" w:rsidRDefault="009D3174" w:rsidP="009D3174">
      <w:pPr>
        <w:pStyle w:val="Codesmall"/>
      </w:pPr>
      <w:r>
        <w:t xml:space="preserve">      "id": "g1",                            # See §</w:t>
      </w:r>
      <w:r>
        <w:fldChar w:fldCharType="begin"/>
      </w:r>
      <w:r>
        <w:instrText xml:space="preserve"> REF _Ref511822858 \r \h </w:instrText>
      </w:r>
      <w:r>
        <w:fldChar w:fldCharType="separate"/>
      </w:r>
      <w:r w:rsidR="00EE01A8">
        <w:t>3.27.2</w:t>
      </w:r>
      <w:r>
        <w:fldChar w:fldCharType="end"/>
      </w:r>
      <w:r>
        <w:t>.</w:t>
      </w:r>
    </w:p>
    <w:p w14:paraId="10FF4F75" w14:textId="77777777" w:rsidR="009D3174" w:rsidRDefault="009D3174" w:rsidP="009D3174">
      <w:pPr>
        <w:pStyle w:val="Codesmall"/>
      </w:pPr>
    </w:p>
    <w:p w14:paraId="2D97EC95" w14:textId="7572A71B" w:rsidR="009D3174" w:rsidRDefault="009D3174" w:rsidP="009D3174">
      <w:pPr>
        <w:pStyle w:val="Codesmall"/>
      </w:pPr>
      <w:r>
        <w:t xml:space="preserve">      "nodes": [                             # See §</w:t>
      </w:r>
      <w:r>
        <w:fldChar w:fldCharType="begin"/>
      </w:r>
      <w:r>
        <w:instrText xml:space="preserve"> REF _Ref511823242 \r \h </w:instrText>
      </w:r>
      <w:r>
        <w:fldChar w:fldCharType="separate"/>
      </w:r>
      <w:r w:rsidR="00EE01A8">
        <w:t>3.27.4</w:t>
      </w:r>
      <w:r>
        <w:fldChar w:fldCharType="end"/>
      </w:r>
      <w:r>
        <w:t>.</w:t>
      </w:r>
    </w:p>
    <w:p w14:paraId="385BE8FF" w14:textId="6C8D88E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EE01A8">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491A25C" w:rsidR="009D3174" w:rsidRDefault="009D3174" w:rsidP="009D3174">
      <w:pPr>
        <w:pStyle w:val="Codesmall"/>
      </w:pPr>
      <w:r>
        <w:t xml:space="preserve">      "edges": [                             # See §</w:t>
      </w:r>
      <w:r>
        <w:fldChar w:fldCharType="begin"/>
      </w:r>
      <w:r>
        <w:instrText xml:space="preserve"> REF _Ref511823263 \r \h </w:instrText>
      </w:r>
      <w:r>
        <w:fldChar w:fldCharType="separate"/>
      </w:r>
      <w:r w:rsidR="00EE01A8">
        <w:t>3.27.5</w:t>
      </w:r>
      <w:r>
        <w:fldChar w:fldCharType="end"/>
      </w:r>
      <w:r>
        <w:t>.</w:t>
      </w:r>
    </w:p>
    <w:p w14:paraId="3AE21EC0" w14:textId="7B8D22B2" w:rsidR="009D3174" w:rsidRDefault="009D3174" w:rsidP="009D3174">
      <w:pPr>
        <w:pStyle w:val="Codesmall"/>
      </w:pPr>
      <w:r>
        <w:t xml:space="preserve">        {                                    # An edge object (§</w:t>
      </w:r>
      <w:r>
        <w:fldChar w:fldCharType="begin"/>
      </w:r>
      <w:r>
        <w:instrText xml:space="preserve"> REF _Ref511821891 \r \h </w:instrText>
      </w:r>
      <w:r>
        <w:fldChar w:fldCharType="separate"/>
      </w:r>
      <w:r w:rsidR="00EE01A8">
        <w:t>3.29</w:t>
      </w:r>
      <w:r>
        <w:fldChar w:fldCharType="end"/>
      </w:r>
      <w:r>
        <w:t>).</w:t>
      </w:r>
    </w:p>
    <w:p w14:paraId="0FC27E06" w14:textId="6F59AC44" w:rsidR="009D3174" w:rsidRDefault="009D3174" w:rsidP="009D3174">
      <w:pPr>
        <w:pStyle w:val="Codesmall"/>
      </w:pPr>
      <w:r>
        <w:t xml:space="preserve">          "id": "e1",                        # See §</w:t>
      </w:r>
      <w:r>
        <w:fldChar w:fldCharType="begin"/>
      </w:r>
      <w:r>
        <w:instrText xml:space="preserve"> REF _Ref511823280 \r \h </w:instrText>
      </w:r>
      <w:r>
        <w:fldChar w:fldCharType="separate"/>
      </w:r>
      <w:r w:rsidR="00EE01A8">
        <w:t>3.29.2</w:t>
      </w:r>
      <w:r>
        <w:fldChar w:fldCharType="end"/>
      </w:r>
      <w:r>
        <w:t>.</w:t>
      </w:r>
    </w:p>
    <w:p w14:paraId="33697097" w14:textId="557CBBE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EE01A8">
        <w:t>3.29.4</w:t>
      </w:r>
      <w:r>
        <w:fldChar w:fldCharType="end"/>
      </w:r>
      <w:r>
        <w:t>.</w:t>
      </w:r>
    </w:p>
    <w:p w14:paraId="6F112479" w14:textId="6928C453"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EE01A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249178"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EE01A8">
        <w:t>3.19.16</w:t>
      </w:r>
      <w:r>
        <w:fldChar w:fldCharType="end"/>
      </w:r>
      <w:r>
        <w:t>.</w:t>
      </w:r>
    </w:p>
    <w:p w14:paraId="52989359" w14:textId="4EB1D981"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EE01A8">
        <w:t>3.30</w:t>
      </w:r>
      <w:r>
        <w:fldChar w:fldCharType="end"/>
      </w:r>
      <w:r>
        <w:t>).</w:t>
      </w:r>
    </w:p>
    <w:p w14:paraId="42598F9A" w14:textId="3DAC9DB9" w:rsidR="009D3174" w:rsidRDefault="009D3174" w:rsidP="009D3174">
      <w:pPr>
        <w:pStyle w:val="Codesmall"/>
      </w:pPr>
      <w:r>
        <w:t xml:space="preserve">      "graphId": "g1",                       # See §</w:t>
      </w:r>
      <w:r>
        <w:fldChar w:fldCharType="begin"/>
      </w:r>
      <w:r>
        <w:instrText xml:space="preserve"> REF _Ref511823337 \r \h </w:instrText>
      </w:r>
      <w:r>
        <w:fldChar w:fldCharType="separate"/>
      </w:r>
      <w:r w:rsidR="00EE01A8">
        <w:t>3.30.2</w:t>
      </w:r>
      <w:r>
        <w:fldChar w:fldCharType="end"/>
      </w:r>
      <w:r>
        <w:t>.</w:t>
      </w:r>
    </w:p>
    <w:p w14:paraId="00E6F1B9" w14:textId="77777777" w:rsidR="009D3174" w:rsidRDefault="009D3174" w:rsidP="009D3174">
      <w:pPr>
        <w:pStyle w:val="Codesmall"/>
      </w:pPr>
    </w:p>
    <w:p w14:paraId="36D3F377" w14:textId="7CEBF71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EE01A8">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3B9035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EE01A8">
        <w:t>3.30.5</w:t>
      </w:r>
      <w:r>
        <w:fldChar w:fldCharType="end"/>
      </w:r>
      <w:r>
        <w:t>.</w:t>
      </w:r>
    </w:p>
    <w:p w14:paraId="741740FA" w14:textId="1223D6B7"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EE01A8">
        <w:t>3.31</w:t>
      </w:r>
      <w:r>
        <w:fldChar w:fldCharType="end"/>
      </w:r>
      <w:r>
        <w:t>).</w:t>
      </w:r>
    </w:p>
    <w:p w14:paraId="3B24AD48" w14:textId="4E0948F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EE01A8">
        <w:t>3.31.2</w:t>
      </w:r>
      <w:r w:rsidR="00D1651A">
        <w:fldChar w:fldCharType="end"/>
      </w:r>
      <w:r>
        <w:t>.</w:t>
      </w:r>
    </w:p>
    <w:p w14:paraId="091883BE" w14:textId="77777777" w:rsidR="009D3174" w:rsidRDefault="009D3174" w:rsidP="009D3174">
      <w:pPr>
        <w:pStyle w:val="Codesmall"/>
      </w:pPr>
    </w:p>
    <w:p w14:paraId="0C82C8AC" w14:textId="131EA943" w:rsidR="009D3174" w:rsidRDefault="009D3174" w:rsidP="009D3174">
      <w:pPr>
        <w:pStyle w:val="Codesmall"/>
      </w:pPr>
      <w:r>
        <w:t xml:space="preserve">          "finalState": {                    # See §</w:t>
      </w:r>
      <w:r>
        <w:fldChar w:fldCharType="begin"/>
      </w:r>
      <w:r>
        <w:instrText xml:space="preserve"> REF _Ref511823070 \r \h </w:instrText>
      </w:r>
      <w:r>
        <w:fldChar w:fldCharType="separate"/>
      </w:r>
      <w:r w:rsidR="00EE01A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13" w:name="_Toc516064314"/>
      <w:r>
        <w:t>properties property</w:t>
      </w:r>
      <w:bookmarkEnd w:id="613"/>
    </w:p>
    <w:p w14:paraId="3E4C1C95" w14:textId="0DB3B05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14" w:name="_Ref511822569"/>
      <w:bookmarkStart w:id="615" w:name="_Toc516064315"/>
      <w:r>
        <w:t>edgeTraversal object</w:t>
      </w:r>
      <w:bookmarkEnd w:id="614"/>
      <w:bookmarkEnd w:id="615"/>
    </w:p>
    <w:p w14:paraId="4A14EA88" w14:textId="696B8630" w:rsidR="00CD4F20" w:rsidRDefault="00CD4F20" w:rsidP="00CD4F20">
      <w:pPr>
        <w:pStyle w:val="Heading3"/>
      </w:pPr>
      <w:bookmarkStart w:id="616" w:name="_Toc516064316"/>
      <w:r>
        <w:t>General</w:t>
      </w:r>
      <w:bookmarkEnd w:id="616"/>
    </w:p>
    <w:p w14:paraId="7FC25DC6" w14:textId="57980962" w:rsidR="00E66DEE" w:rsidRDefault="00E66DEE" w:rsidP="00E66DEE">
      <w:bookmarkStart w:id="6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8" w:name="_Ref513199007"/>
      <w:bookmarkStart w:id="619" w:name="_Toc516064317"/>
      <w:r>
        <w:t>edgeId property</w:t>
      </w:r>
      <w:bookmarkEnd w:id="617"/>
      <w:bookmarkEnd w:id="618"/>
      <w:bookmarkEnd w:id="619"/>
    </w:p>
    <w:p w14:paraId="48F3DA24" w14:textId="7473EBF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E01A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E01A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EE01A8">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w:t>
      </w:r>
    </w:p>
    <w:p w14:paraId="0AD4B66E" w14:textId="675852EB" w:rsidR="00CD4F20" w:rsidRDefault="00CD4F20" w:rsidP="00CD4F20">
      <w:pPr>
        <w:pStyle w:val="Heading3"/>
      </w:pPr>
      <w:bookmarkStart w:id="620" w:name="_Toc516064318"/>
      <w:r>
        <w:lastRenderedPageBreak/>
        <w:t>message property</w:t>
      </w:r>
      <w:bookmarkEnd w:id="620"/>
    </w:p>
    <w:p w14:paraId="4271FA61" w14:textId="67B1428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contains a message to display to the user as the edge is traversed.</w:t>
      </w:r>
    </w:p>
    <w:p w14:paraId="188B3BCD" w14:textId="25EB188B" w:rsidR="00CD4F20" w:rsidRDefault="00CD4F20" w:rsidP="00CD4F20">
      <w:pPr>
        <w:pStyle w:val="Heading3"/>
      </w:pPr>
      <w:bookmarkStart w:id="621" w:name="_Ref511823070"/>
      <w:bookmarkStart w:id="622" w:name="_Toc516064319"/>
      <w:r>
        <w:t>finalState property</w:t>
      </w:r>
      <w:bookmarkEnd w:id="621"/>
      <w:bookmarkEnd w:id="622"/>
    </w:p>
    <w:p w14:paraId="254B59E1" w14:textId="723B35F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EE01A8">
        <w:t>3.30.4</w:t>
      </w:r>
      <w:r>
        <w:fldChar w:fldCharType="end"/>
      </w:r>
      <w:r>
        <w:t>), enables a viewer to present a debugger-like “watch window” experience as the user traverses a graph.</w:t>
      </w:r>
    </w:p>
    <w:p w14:paraId="47194824" w14:textId="07DF4B1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EE01A8">
        <w:t>3.34.7</w:t>
      </w:r>
      <w:r>
        <w:fldChar w:fldCharType="end"/>
      </w:r>
      <w:r>
        <w:t>.</w:t>
      </w:r>
    </w:p>
    <w:p w14:paraId="0E93831D" w14:textId="4B6229DC" w:rsidR="00CD4F20" w:rsidRDefault="00326931" w:rsidP="00CD4F20">
      <w:pPr>
        <w:pStyle w:val="Heading3"/>
      </w:pPr>
      <w:bookmarkStart w:id="623" w:name="_Toc516064320"/>
      <w:r>
        <w:t>stepOverEdgeCount</w:t>
      </w:r>
      <w:r w:rsidR="00CD4F20">
        <w:t xml:space="preserve"> property</w:t>
      </w:r>
      <w:bookmarkEnd w:id="62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CDAEA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E01A8">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47A16E8" w:rsidR="00BE0DF6" w:rsidRDefault="00BE0DF6" w:rsidP="00BE0DF6">
      <w:pPr>
        <w:pStyle w:val="Codesmall"/>
      </w:pPr>
      <w:r>
        <w:t>{                                                 # A result object (§</w:t>
      </w:r>
      <w:r>
        <w:fldChar w:fldCharType="begin"/>
      </w:r>
      <w:r>
        <w:instrText xml:space="preserve"> REF _Ref493350984 \r \h </w:instrText>
      </w:r>
      <w:r>
        <w:fldChar w:fldCharType="separate"/>
      </w:r>
      <w:r w:rsidR="00EE01A8">
        <w:t>3.19</w:t>
      </w:r>
      <w:r>
        <w:fldChar w:fldCharType="end"/>
      </w:r>
      <w:r>
        <w:t>).</w:t>
      </w:r>
    </w:p>
    <w:p w14:paraId="75B400D0" w14:textId="5EA8AEE3" w:rsidR="00BE0DF6" w:rsidRDefault="00BE0DF6" w:rsidP="00BE0DF6">
      <w:pPr>
        <w:pStyle w:val="Codesmall"/>
      </w:pPr>
      <w:r>
        <w:t xml:space="preserve">  "graphs": [                                     # See §</w:t>
      </w:r>
      <w:r>
        <w:fldChar w:fldCharType="begin"/>
      </w:r>
      <w:r>
        <w:instrText xml:space="preserve"> REF _Ref511820702 \r \h </w:instrText>
      </w:r>
      <w:r>
        <w:fldChar w:fldCharType="separate"/>
      </w:r>
      <w:r w:rsidR="00EE01A8">
        <w:t>3.19.15</w:t>
      </w:r>
      <w:r>
        <w:fldChar w:fldCharType="end"/>
      </w:r>
      <w:r>
        <w:t>.</w:t>
      </w:r>
    </w:p>
    <w:p w14:paraId="15902C38" w14:textId="1EEB0FA3" w:rsidR="00BE0DF6" w:rsidRDefault="00BE0DF6" w:rsidP="00BE0DF6">
      <w:pPr>
        <w:pStyle w:val="Codesmall"/>
      </w:pPr>
      <w:r>
        <w:t xml:space="preserve">    {                                             # A graph object (§</w:t>
      </w:r>
      <w:r>
        <w:fldChar w:fldCharType="begin"/>
      </w:r>
      <w:r>
        <w:instrText xml:space="preserve"> REF _Ref511819945 \r \h </w:instrText>
      </w:r>
      <w:r>
        <w:fldChar w:fldCharType="separate"/>
      </w:r>
      <w:r w:rsidR="00EE01A8">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7E58C43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EE01A8">
        <w:t>3.19.16</w:t>
      </w:r>
      <w:r>
        <w:fldChar w:fldCharType="end"/>
      </w:r>
      <w:r>
        <w:t>.</w:t>
      </w:r>
    </w:p>
    <w:p w14:paraId="7D1411F8" w14:textId="78F94007"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EE01A8">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24" w:name="_Toc516064321"/>
      <w:r>
        <w:t>properties property</w:t>
      </w:r>
      <w:bookmarkEnd w:id="624"/>
    </w:p>
    <w:p w14:paraId="0F3E8910" w14:textId="42DFC5A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25" w:name="_Ref493427479"/>
      <w:bookmarkStart w:id="626" w:name="_Toc516064322"/>
      <w:r>
        <w:t>stack object</w:t>
      </w:r>
      <w:bookmarkEnd w:id="625"/>
      <w:bookmarkEnd w:id="626"/>
    </w:p>
    <w:p w14:paraId="5A2500F3" w14:textId="474DE860" w:rsidR="006E546E" w:rsidRDefault="006E546E" w:rsidP="006E546E">
      <w:pPr>
        <w:pStyle w:val="Heading3"/>
      </w:pPr>
      <w:bookmarkStart w:id="627" w:name="_Toc516064323"/>
      <w:r>
        <w:t>General</w:t>
      </w:r>
      <w:bookmarkEnd w:id="62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8" w:name="_Ref503361859"/>
      <w:bookmarkStart w:id="629" w:name="_Toc516064324"/>
      <w:r>
        <w:t>message property</w:t>
      </w:r>
      <w:bookmarkEnd w:id="628"/>
      <w:bookmarkEnd w:id="629"/>
    </w:p>
    <w:p w14:paraId="2BDF4228" w14:textId="464890C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E01A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0" w:name="_Toc516064325"/>
      <w:r>
        <w:t>frames property</w:t>
      </w:r>
      <w:bookmarkEnd w:id="630"/>
    </w:p>
    <w:p w14:paraId="469B2FA7" w14:textId="11A58F4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EE01A8">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31" w:name="_Toc516064326"/>
      <w:r>
        <w:t>properties property</w:t>
      </w:r>
      <w:bookmarkEnd w:id="631"/>
    </w:p>
    <w:p w14:paraId="48B11B8A" w14:textId="0CDE3FE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32" w:name="_Ref493494398"/>
      <w:bookmarkStart w:id="633" w:name="_Toc516064327"/>
      <w:r>
        <w:t>stackFrame object</w:t>
      </w:r>
      <w:bookmarkEnd w:id="632"/>
      <w:bookmarkEnd w:id="633"/>
    </w:p>
    <w:p w14:paraId="440DEBE2" w14:textId="2D9664B2" w:rsidR="006E546E" w:rsidRDefault="006E546E" w:rsidP="006E546E">
      <w:pPr>
        <w:pStyle w:val="Heading3"/>
      </w:pPr>
      <w:bookmarkStart w:id="634" w:name="_Toc516064328"/>
      <w:r>
        <w:t>General</w:t>
      </w:r>
      <w:bookmarkEnd w:id="634"/>
    </w:p>
    <w:p w14:paraId="7DA1CA9D" w14:textId="4B700BA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E01A8">
        <w:t>3.32</w:t>
      </w:r>
      <w:r>
        <w:fldChar w:fldCharType="end"/>
      </w:r>
      <w:r w:rsidRPr="00F41277">
        <w:t>).</w:t>
      </w:r>
    </w:p>
    <w:p w14:paraId="595703CE" w14:textId="2E0FEEF4" w:rsidR="00D10846" w:rsidRDefault="003F0742" w:rsidP="006E546E">
      <w:pPr>
        <w:pStyle w:val="Heading3"/>
      </w:pPr>
      <w:bookmarkStart w:id="635" w:name="_Ref503362303"/>
      <w:bookmarkStart w:id="636" w:name="_Toc516064329"/>
      <w:r>
        <w:t xml:space="preserve">location </w:t>
      </w:r>
      <w:r w:rsidR="00D10846">
        <w:t>property</w:t>
      </w:r>
      <w:bookmarkEnd w:id="635"/>
      <w:bookmarkEnd w:id="636"/>
    </w:p>
    <w:p w14:paraId="075462B0" w14:textId="68CE910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E01A8">
        <w:t>3.20</w:t>
      </w:r>
      <w:r w:rsidR="003F0742">
        <w:fldChar w:fldCharType="end"/>
      </w:r>
      <w:r>
        <w:t>) specifying the location to which this stack frame refers.</w:t>
      </w:r>
    </w:p>
    <w:p w14:paraId="4ABAFAEB" w14:textId="487C084B" w:rsidR="006E546E" w:rsidRDefault="006E546E" w:rsidP="006E546E">
      <w:pPr>
        <w:pStyle w:val="Heading3"/>
      </w:pPr>
      <w:bookmarkStart w:id="637" w:name="_Toc516064330"/>
      <w:r>
        <w:t>module property</w:t>
      </w:r>
      <w:bookmarkEnd w:id="63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8" w:name="_Toc516064331"/>
      <w:r>
        <w:t>threadId property</w:t>
      </w:r>
      <w:bookmarkEnd w:id="63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9" w:name="_Toc516064332"/>
      <w:r>
        <w:t>address property</w:t>
      </w:r>
      <w:bookmarkEnd w:id="63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0" w:name="_Toc516064333"/>
      <w:r>
        <w:t>offset property</w:t>
      </w:r>
      <w:bookmarkEnd w:id="64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7BB22E8"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EE01A8">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EE01A8">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41" w:name="_Toc516064334"/>
      <w:r>
        <w:t>parameters property</w:t>
      </w:r>
      <w:bookmarkEnd w:id="64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42" w:name="_Toc516064335"/>
      <w:r>
        <w:lastRenderedPageBreak/>
        <w:t>properties property</w:t>
      </w:r>
      <w:bookmarkEnd w:id="642"/>
    </w:p>
    <w:p w14:paraId="4545F168" w14:textId="64D1065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EE01A8">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43" w:name="_Ref493427581"/>
      <w:bookmarkStart w:id="644" w:name="_Ref493427754"/>
      <w:bookmarkStart w:id="645" w:name="_Toc516064336"/>
      <w:r>
        <w:t>thread</w:t>
      </w:r>
      <w:r w:rsidR="007D2F0F">
        <w:t xml:space="preserve">FlowLocation </w:t>
      </w:r>
      <w:r w:rsidR="006E546E">
        <w:t>object</w:t>
      </w:r>
      <w:bookmarkEnd w:id="643"/>
      <w:bookmarkEnd w:id="644"/>
      <w:bookmarkEnd w:id="645"/>
    </w:p>
    <w:p w14:paraId="6AFFA125" w14:textId="72CDB951" w:rsidR="006E546E" w:rsidRDefault="006E546E" w:rsidP="006E546E">
      <w:pPr>
        <w:pStyle w:val="Heading3"/>
      </w:pPr>
      <w:bookmarkStart w:id="646" w:name="_Toc516064337"/>
      <w:r>
        <w:t>General</w:t>
      </w:r>
      <w:bookmarkEnd w:id="646"/>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7" w:name="_Toc516064338"/>
      <w:r>
        <w:t>step property</w:t>
      </w:r>
      <w:bookmarkEnd w:id="647"/>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8" w:name="_Ref493497783"/>
      <w:bookmarkStart w:id="649" w:name="_Ref493499799"/>
      <w:bookmarkStart w:id="650" w:name="_Toc516064339"/>
      <w:r>
        <w:t xml:space="preserve">location </w:t>
      </w:r>
      <w:r w:rsidR="006E546E">
        <w:t>property</w:t>
      </w:r>
      <w:bookmarkEnd w:id="648"/>
      <w:bookmarkEnd w:id="649"/>
      <w:bookmarkEnd w:id="650"/>
    </w:p>
    <w:p w14:paraId="4354E1E2" w14:textId="283717C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E01A8">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FD08BA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E01A8">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A04076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E01A8">
        <w:t>3.34.9</w:t>
      </w:r>
      <w:r w:rsidR="000A451A">
        <w:fldChar w:fldCharType="end"/>
      </w:r>
      <w:r>
        <w:t>) to ensure that the location in the external program executes before the location in the program being analyzed.</w:t>
      </w:r>
    </w:p>
    <w:p w14:paraId="33DB1A87" w14:textId="22D62BE9"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EE01A8">
        <w:t>3.25</w:t>
      </w:r>
      <w:r w:rsidR="000A451A">
        <w:fldChar w:fldCharType="end"/>
      </w:r>
      <w:r>
        <w:t>).</w:t>
      </w:r>
    </w:p>
    <w:p w14:paraId="77957EDD" w14:textId="1B2E4F2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EE01A8">
        <w:t>3.25.3</w:t>
      </w:r>
      <w:r w:rsidR="000A451A">
        <w:fldChar w:fldCharType="end"/>
      </w:r>
      <w:r>
        <w:t>.</w:t>
      </w:r>
    </w:p>
    <w:p w14:paraId="3D30CB9D" w14:textId="02175F9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EE01A8">
        <w:t>3.26</w:t>
      </w:r>
      <w:r w:rsidR="000A451A">
        <w:fldChar w:fldCharType="end"/>
      </w:r>
      <w:r>
        <w:t>).</w:t>
      </w:r>
    </w:p>
    <w:p w14:paraId="14000C19" w14:textId="5D6A488B"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EE01A8">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E850A3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EE01A8">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1" w:name="_Toc516064340"/>
      <w:r>
        <w:t>module property</w:t>
      </w:r>
      <w:bookmarkEnd w:id="651"/>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2" w:name="_Toc516064341"/>
      <w:r>
        <w:t>stack property</w:t>
      </w:r>
      <w:bookmarkEnd w:id="652"/>
    </w:p>
    <w:p w14:paraId="1FCE52C5" w14:textId="4AA098D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E01A8">
        <w:t>3.32</w:t>
      </w:r>
      <w:r>
        <w:fldChar w:fldCharType="end"/>
      </w:r>
      <w:r>
        <w:t>) that represents the call stack leading to this location.</w:t>
      </w:r>
    </w:p>
    <w:p w14:paraId="612E79E6" w14:textId="774D149A" w:rsidR="00D31582" w:rsidRDefault="00D31582" w:rsidP="00D31582">
      <w:pPr>
        <w:pStyle w:val="Heading3"/>
      </w:pPr>
      <w:bookmarkStart w:id="653" w:name="_Toc516064342"/>
      <w:r>
        <w:t>kind property</w:t>
      </w:r>
      <w:bookmarkEnd w:id="653"/>
    </w:p>
    <w:p w14:paraId="7C674876" w14:textId="03318E50" w:rsidR="00D31582" w:rsidRDefault="00D31582" w:rsidP="00D31582">
      <w:bookmarkStart w:id="65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EE01A8">
        <w:t>3.11.8</w:t>
      </w:r>
      <w:r>
        <w:fldChar w:fldCharType="end"/>
      </w:r>
      <w:r>
        <w:t>, §</w:t>
      </w:r>
      <w:r>
        <w:fldChar w:fldCharType="begin"/>
      </w:r>
      <w:r>
        <w:instrText xml:space="preserve"> REF _Ref493350964 \r \h </w:instrText>
      </w:r>
      <w:r>
        <w:fldChar w:fldCharType="separate"/>
      </w:r>
      <w:r w:rsidR="00EE01A8">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54"/>
    </w:p>
    <w:p w14:paraId="0D282B13" w14:textId="241F5BD3" w:rsidR="00EC5F35" w:rsidRDefault="00EC5F35" w:rsidP="00EC5F35">
      <w:pPr>
        <w:pStyle w:val="Heading3"/>
      </w:pPr>
      <w:bookmarkStart w:id="655" w:name="_Ref510090188"/>
      <w:bookmarkStart w:id="656" w:name="_Toc516064343"/>
      <w:r>
        <w:lastRenderedPageBreak/>
        <w:t>state property</w:t>
      </w:r>
      <w:bookmarkEnd w:id="655"/>
      <w:bookmarkEnd w:id="656"/>
    </w:p>
    <w:p w14:paraId="7C600AFE" w14:textId="26BE706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EE01A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7" w:name="_Ref510008884"/>
      <w:bookmarkStart w:id="658" w:name="_Toc516064344"/>
      <w:r>
        <w:t>nestingLevel property</w:t>
      </w:r>
      <w:bookmarkEnd w:id="657"/>
      <w:bookmarkEnd w:id="65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9" w:name="_Ref510008873"/>
      <w:bookmarkStart w:id="660" w:name="_Toc516064345"/>
      <w:r>
        <w:t>executionOrder property</w:t>
      </w:r>
      <w:bookmarkEnd w:id="659"/>
      <w:bookmarkEnd w:id="660"/>
    </w:p>
    <w:p w14:paraId="61CA929F" w14:textId="2E65A08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E01A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61" w:name="_Toc516064346"/>
      <w:r>
        <w:t>timestamp property</w:t>
      </w:r>
      <w:bookmarkEnd w:id="661"/>
    </w:p>
    <w:p w14:paraId="27A7FA38" w14:textId="42696EC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t>.</w:t>
      </w:r>
    </w:p>
    <w:p w14:paraId="1C0A658F" w14:textId="556D17D5" w:rsidR="00B86BC7" w:rsidRDefault="00B86BC7" w:rsidP="00B86BC7">
      <w:pPr>
        <w:pStyle w:val="Heading3"/>
      </w:pPr>
      <w:bookmarkStart w:id="662" w:name="_Toc516064347"/>
      <w:r>
        <w:t>importance property</w:t>
      </w:r>
      <w:bookmarkEnd w:id="66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63" w:name="_Toc516064348"/>
      <w:r>
        <w:t>properties property</w:t>
      </w:r>
      <w:bookmarkEnd w:id="663"/>
    </w:p>
    <w:p w14:paraId="61AE0053" w14:textId="392096BF"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64" w:name="_Hlk503362618"/>
      <w:r w:rsidRPr="004A77ED">
        <w:t>§</w:t>
      </w:r>
      <w:bookmarkEnd w:id="664"/>
      <w:r>
        <w:fldChar w:fldCharType="begin"/>
      </w:r>
      <w:r>
        <w:instrText xml:space="preserve"> REF _Ref493408960 \w \h </w:instrText>
      </w:r>
      <w:r>
        <w:fldChar w:fldCharType="separate"/>
      </w:r>
      <w:r w:rsidR="00EE01A8">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65" w:name="_Ref508812750"/>
      <w:bookmarkStart w:id="666" w:name="_Toc516064349"/>
      <w:bookmarkStart w:id="667" w:name="_Ref493407996"/>
      <w:r>
        <w:t>resources object</w:t>
      </w:r>
      <w:bookmarkEnd w:id="665"/>
      <w:bookmarkEnd w:id="666"/>
    </w:p>
    <w:p w14:paraId="526D1A22" w14:textId="73E461DD" w:rsidR="00E15F22" w:rsidRDefault="00E15F22" w:rsidP="00E15F22">
      <w:pPr>
        <w:pStyle w:val="Heading3"/>
      </w:pPr>
      <w:bookmarkStart w:id="668" w:name="_Toc516064350"/>
      <w:r>
        <w:t>General</w:t>
      </w:r>
      <w:bookmarkEnd w:id="66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9" w:name="_Ref508811824"/>
      <w:bookmarkStart w:id="670" w:name="_Toc516064351"/>
      <w:r>
        <w:t>messageStrings property</w:t>
      </w:r>
      <w:bookmarkEnd w:id="669"/>
      <w:bookmarkEnd w:id="670"/>
    </w:p>
    <w:p w14:paraId="58977C62" w14:textId="4D05250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EE01A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EE01A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E01A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EE01A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EE01A8">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EE01A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EE01A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EE01A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71" w:name="_Ref508870783"/>
      <w:bookmarkStart w:id="672" w:name="_Ref508871574"/>
      <w:bookmarkStart w:id="673" w:name="_Ref508876005"/>
      <w:bookmarkStart w:id="674" w:name="_Toc516064352"/>
      <w:r>
        <w:t>rules property</w:t>
      </w:r>
      <w:bookmarkEnd w:id="671"/>
      <w:bookmarkEnd w:id="672"/>
      <w:bookmarkEnd w:id="673"/>
      <w:bookmarkEnd w:id="674"/>
    </w:p>
    <w:p w14:paraId="0650D575" w14:textId="4D18B05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EE01A8">
        <w:t>3.36</w:t>
      </w:r>
      <w:r>
        <w:fldChar w:fldCharType="end"/>
      </w:r>
      <w:r>
        <w:t>).</w:t>
      </w:r>
    </w:p>
    <w:p w14:paraId="757EA362" w14:textId="6A4DDB0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EE01A8">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56F962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EE01A8">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EE01A8">
        <w:t>3.19.6</w:t>
      </w:r>
      <w:r w:rsidR="00936D07">
        <w:fldChar w:fldCharType="end"/>
      </w:r>
      <w:r w:rsidRPr="0037313D">
        <w:t>).</w:t>
      </w:r>
    </w:p>
    <w:p w14:paraId="5EB63AAA" w14:textId="75C8B7FD" w:rsidR="00B86BC7" w:rsidRDefault="00B86BC7" w:rsidP="00B86BC7">
      <w:pPr>
        <w:pStyle w:val="Heading2"/>
      </w:pPr>
      <w:bookmarkStart w:id="675" w:name="_Ref508814067"/>
      <w:bookmarkStart w:id="676" w:name="_Toc516064353"/>
      <w:r>
        <w:t>rule object</w:t>
      </w:r>
      <w:bookmarkEnd w:id="667"/>
      <w:bookmarkEnd w:id="675"/>
      <w:bookmarkEnd w:id="676"/>
    </w:p>
    <w:p w14:paraId="0004BC6E" w14:textId="658F9ED1" w:rsidR="00B86BC7" w:rsidRDefault="00B86BC7" w:rsidP="00B86BC7">
      <w:pPr>
        <w:pStyle w:val="Heading3"/>
      </w:pPr>
      <w:bookmarkStart w:id="677" w:name="_Toc516064354"/>
      <w:r>
        <w:t>General</w:t>
      </w:r>
      <w:bookmarkEnd w:id="67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8" w:name="_Toc516064355"/>
      <w:r>
        <w:t>Constraints</w:t>
      </w:r>
      <w:bookmarkEnd w:id="678"/>
    </w:p>
    <w:p w14:paraId="1A1A3719" w14:textId="579E4BD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E01A8">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E01A8">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9" w:name="_Ref493408046"/>
      <w:bookmarkStart w:id="680" w:name="_Toc516064356"/>
      <w:r>
        <w:t>id property</w:t>
      </w:r>
      <w:bookmarkEnd w:id="679"/>
      <w:bookmarkEnd w:id="68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81" w:name="_Toc516064357"/>
      <w:r>
        <w:t>name property</w:t>
      </w:r>
      <w:bookmarkEnd w:id="681"/>
    </w:p>
    <w:p w14:paraId="19E18CE8" w14:textId="3611DCA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EE01A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82" w:name="_Ref493510771"/>
      <w:bookmarkStart w:id="683" w:name="_Toc516064358"/>
      <w:r>
        <w:lastRenderedPageBreak/>
        <w:t>shortDescription property</w:t>
      </w:r>
      <w:bookmarkEnd w:id="682"/>
      <w:bookmarkEnd w:id="683"/>
    </w:p>
    <w:p w14:paraId="529813AC" w14:textId="6237BE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EE01A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84" w:name="_Ref493510781"/>
      <w:bookmarkStart w:id="685" w:name="_Toc516064359"/>
      <w:r>
        <w:t>fullDescription property</w:t>
      </w:r>
      <w:bookmarkEnd w:id="684"/>
      <w:bookmarkEnd w:id="685"/>
    </w:p>
    <w:p w14:paraId="1D1994A2" w14:textId="19244BD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EE01A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2936F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E01A8">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86" w:name="_Ref493345139"/>
      <w:bookmarkStart w:id="687" w:name="_Toc516064360"/>
      <w:r>
        <w:t>message</w:t>
      </w:r>
      <w:r w:rsidR="00CD2BD7">
        <w:t>Strings</w:t>
      </w:r>
      <w:r>
        <w:t xml:space="preserve"> property</w:t>
      </w:r>
      <w:bookmarkEnd w:id="686"/>
      <w:bookmarkEnd w:id="687"/>
    </w:p>
    <w:p w14:paraId="6AA2B3CA" w14:textId="6605ED2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EE01A8">
        <w:t>3.5</w:t>
      </w:r>
      <w:r w:rsidR="007F1CE5">
        <w:fldChar w:fldCharType="end"/>
      </w:r>
      <w:r w:rsidR="004A12C7">
        <w:t xml:space="preserve">) </w:t>
      </w:r>
      <w:r>
        <w:t xml:space="preserve">consisting of a set of </w:t>
      </w:r>
      <w:r w:rsidR="00F83B35">
        <w:t>properties</w:t>
      </w:r>
      <w:r>
        <w:t xml:space="preserve"> with arbitrary names.</w:t>
      </w:r>
    </w:p>
    <w:p w14:paraId="4810A9EB" w14:textId="0E13DC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EE01A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E01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E01A8">
        <w:t>3.9.5</w:t>
      </w:r>
      <w:r w:rsidR="00F67E65">
        <w:fldChar w:fldCharType="end"/>
      </w:r>
      <w:r w:rsidR="00F67E65">
        <w:t>).</w:t>
      </w:r>
    </w:p>
    <w:p w14:paraId="54AC3DC0" w14:textId="5558F01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EE01A8">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8" w:name="_Ref503366474"/>
      <w:bookmarkStart w:id="689" w:name="_Ref503366805"/>
      <w:bookmarkStart w:id="690" w:name="_Toc516064361"/>
      <w:r>
        <w:lastRenderedPageBreak/>
        <w:t>richMessageStrings</w:t>
      </w:r>
      <w:r w:rsidR="00932BEE">
        <w:t xml:space="preserve"> property</w:t>
      </w:r>
      <w:bookmarkEnd w:id="688"/>
      <w:bookmarkEnd w:id="689"/>
      <w:bookmarkEnd w:id="690"/>
    </w:p>
    <w:p w14:paraId="5301B6AC" w14:textId="1BFCFA4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EE01A8">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EE01A8">
        <w:t>3.5</w:t>
      </w:r>
      <w:r w:rsidR="00F67E65">
        <w:fldChar w:fldCharType="end"/>
      </w:r>
      <w:r w:rsidR="004A12C7">
        <w:t>)</w:t>
      </w:r>
      <w:r>
        <w:t xml:space="preserve"> consisting of a set of properties with arbitrary names.</w:t>
      </w:r>
    </w:p>
    <w:p w14:paraId="03C9BFFA" w14:textId="4475A5B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EE01A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E01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E01A8">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A0F24E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EE01A8">
        <w:t>3.9.3.2</w:t>
      </w:r>
      <w:r w:rsidR="00454769">
        <w:fldChar w:fldCharType="end"/>
      </w:r>
      <w:r w:rsidR="00454769">
        <w:t>.</w:t>
      </w:r>
    </w:p>
    <w:p w14:paraId="207C80A3" w14:textId="4FE491C1" w:rsidR="00B86BC7" w:rsidRDefault="00B86BC7" w:rsidP="00B86BC7">
      <w:pPr>
        <w:pStyle w:val="Heading3"/>
      </w:pPr>
      <w:bookmarkStart w:id="691" w:name="_Toc516064362"/>
      <w:r>
        <w:t>help</w:t>
      </w:r>
      <w:r w:rsidR="00326BD5">
        <w:t>Uri</w:t>
      </w:r>
      <w:r>
        <w:t xml:space="preserve"> property</w:t>
      </w:r>
      <w:bookmarkEnd w:id="691"/>
    </w:p>
    <w:p w14:paraId="782A7DB1" w14:textId="1208878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92" w:name="_Ref503364566"/>
      <w:bookmarkStart w:id="693" w:name="_Toc516064363"/>
      <w:r>
        <w:t>help property</w:t>
      </w:r>
      <w:bookmarkEnd w:id="692"/>
      <w:bookmarkEnd w:id="693"/>
    </w:p>
    <w:p w14:paraId="681BD68F" w14:textId="7BDB52D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EE01A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94" w:name="_Ref508894471"/>
      <w:bookmarkStart w:id="695" w:name="_Toc516064364"/>
      <w:r>
        <w:t>configuration property</w:t>
      </w:r>
      <w:bookmarkEnd w:id="694"/>
      <w:bookmarkEnd w:id="695"/>
    </w:p>
    <w:p w14:paraId="566C2663" w14:textId="6A060DD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EE01A8">
        <w:t>3.37</w:t>
      </w:r>
      <w:r>
        <w:fldChar w:fldCharType="end"/>
      </w:r>
      <w:r>
        <w:t>)</w:t>
      </w:r>
      <w:r w:rsidRPr="000A7DA8">
        <w:t>.</w:t>
      </w:r>
    </w:p>
    <w:p w14:paraId="7BA3CFE9" w14:textId="25D40F4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E01A8">
        <w:t>3.37</w:t>
      </w:r>
      <w:r>
        <w:fldChar w:fldCharType="end"/>
      </w:r>
      <w:r>
        <w:t>.</w:t>
      </w:r>
    </w:p>
    <w:p w14:paraId="69A963A7" w14:textId="187B4FFC" w:rsidR="00B86BC7" w:rsidRDefault="00B86BC7" w:rsidP="00B86BC7">
      <w:pPr>
        <w:pStyle w:val="Heading3"/>
      </w:pPr>
      <w:bookmarkStart w:id="696" w:name="_Toc516064365"/>
      <w:r>
        <w:t>properties property</w:t>
      </w:r>
      <w:bookmarkEnd w:id="696"/>
    </w:p>
    <w:p w14:paraId="51CA671B" w14:textId="49768C6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EE01A8">
        <w:t>3.7</w:t>
      </w:r>
      <w:r>
        <w:fldChar w:fldCharType="end"/>
      </w:r>
      <w:r w:rsidRPr="0025208C">
        <w:t>). This allows tools to include information about the rule that is not explicitly specified in the SARIF format.</w:t>
      </w:r>
    </w:p>
    <w:p w14:paraId="60023273" w14:textId="5CA9651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EE01A8">
        <w:t>3.37.4</w:t>
      </w:r>
      <w:r>
        <w:fldChar w:fldCharType="end"/>
      </w:r>
      <w:r>
        <w:t>) for that.</w:t>
      </w:r>
    </w:p>
    <w:p w14:paraId="13B57609" w14:textId="2442BC85" w:rsidR="00164CCB" w:rsidRDefault="00164CCB" w:rsidP="00B86BC7">
      <w:pPr>
        <w:pStyle w:val="Heading2"/>
      </w:pPr>
      <w:bookmarkStart w:id="697" w:name="_Ref508894470"/>
      <w:bookmarkStart w:id="698" w:name="_Ref508894720"/>
      <w:bookmarkStart w:id="699" w:name="_Ref508894737"/>
      <w:bookmarkStart w:id="700" w:name="_Toc516064366"/>
      <w:bookmarkStart w:id="701" w:name="_Ref493477061"/>
      <w:r>
        <w:t>ruleConfiguration object</w:t>
      </w:r>
      <w:bookmarkEnd w:id="697"/>
      <w:bookmarkEnd w:id="698"/>
      <w:bookmarkEnd w:id="699"/>
      <w:bookmarkEnd w:id="700"/>
    </w:p>
    <w:p w14:paraId="2F470253" w14:textId="738DA236" w:rsidR="00164CCB" w:rsidRDefault="00164CCB" w:rsidP="00164CCB">
      <w:pPr>
        <w:pStyle w:val="Heading3"/>
      </w:pPr>
      <w:bookmarkStart w:id="702" w:name="_Toc516064367"/>
      <w:r>
        <w:t>General</w:t>
      </w:r>
      <w:bookmarkEnd w:id="70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E23EA3B" w:rsidR="00D41895" w:rsidRPr="00D41895" w:rsidRDefault="00D41895" w:rsidP="00D41895">
      <w:r>
        <w:t>For an example, see §</w:t>
      </w:r>
      <w:r>
        <w:fldChar w:fldCharType="begin"/>
      </w:r>
      <w:r>
        <w:instrText xml:space="preserve"> REF _Ref508894796 \r \h </w:instrText>
      </w:r>
      <w:r>
        <w:fldChar w:fldCharType="separate"/>
      </w:r>
      <w:r w:rsidR="00EE01A8">
        <w:t>3.37.4</w:t>
      </w:r>
      <w:r>
        <w:fldChar w:fldCharType="end"/>
      </w:r>
      <w:r>
        <w:t>.</w:t>
      </w:r>
    </w:p>
    <w:p w14:paraId="3F5F290D" w14:textId="702ADA23" w:rsidR="00164CCB" w:rsidRDefault="00164CCB" w:rsidP="00164CCB">
      <w:pPr>
        <w:pStyle w:val="Heading3"/>
      </w:pPr>
      <w:bookmarkStart w:id="703" w:name="_Toc516064368"/>
      <w:r>
        <w:lastRenderedPageBreak/>
        <w:t>enabled property</w:t>
      </w:r>
      <w:bookmarkEnd w:id="703"/>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04" w:name="_Ref508894469"/>
      <w:bookmarkStart w:id="705" w:name="_Toc516064369"/>
      <w:r>
        <w:t>defaultLevel property</w:t>
      </w:r>
      <w:bookmarkEnd w:id="704"/>
      <w:bookmarkEnd w:id="705"/>
    </w:p>
    <w:p w14:paraId="2F7AE5CB" w14:textId="6B8A14C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EE01A8">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D2A6422"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EE01A8">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06" w:name="_Ref508894764"/>
      <w:bookmarkStart w:id="707" w:name="_Ref508894796"/>
      <w:bookmarkStart w:id="708" w:name="_Toc516064370"/>
      <w:r>
        <w:t>parameters property</w:t>
      </w:r>
      <w:bookmarkEnd w:id="706"/>
      <w:bookmarkEnd w:id="707"/>
      <w:bookmarkEnd w:id="708"/>
    </w:p>
    <w:p w14:paraId="18FD260D" w14:textId="187C502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E01A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E88CC5A" w:rsidR="00D41895" w:rsidRDefault="00D41895" w:rsidP="00D41895">
      <w:pPr>
        <w:pStyle w:val="Codesmall"/>
      </w:pPr>
      <w:r>
        <w:t>{                                  # A rule object (§</w:t>
      </w:r>
      <w:r>
        <w:fldChar w:fldCharType="begin"/>
      </w:r>
      <w:r>
        <w:instrText xml:space="preserve"> REF _Ref508814067 \r \h </w:instrText>
      </w:r>
      <w:r>
        <w:fldChar w:fldCharType="separate"/>
      </w:r>
      <w:r w:rsidR="00EE01A8">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9" w:name="_Toc516064371"/>
      <w:r>
        <w:t>fix object</w:t>
      </w:r>
      <w:bookmarkEnd w:id="701"/>
      <w:bookmarkEnd w:id="709"/>
    </w:p>
    <w:p w14:paraId="410A501F" w14:textId="4C707545" w:rsidR="00B86BC7" w:rsidRDefault="00B86BC7" w:rsidP="00B86BC7">
      <w:pPr>
        <w:pStyle w:val="Heading3"/>
      </w:pPr>
      <w:bookmarkStart w:id="710" w:name="_Toc516064372"/>
      <w:r>
        <w:t>General</w:t>
      </w:r>
      <w:bookmarkEnd w:id="710"/>
    </w:p>
    <w:p w14:paraId="493ABF69" w14:textId="33CBD325"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3E74594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E01A8">
        <w:t>3.19</w:t>
      </w:r>
      <w:r>
        <w:fldChar w:fldCharType="end"/>
      </w:r>
      <w:r>
        <w:t>)</w:t>
      </w:r>
      <w:r w:rsidR="00DF5A5B">
        <w:t>.</w:t>
      </w:r>
    </w:p>
    <w:p w14:paraId="008E6A82" w14:textId="34D52C8C" w:rsidR="006F21F3" w:rsidRDefault="006F21F3" w:rsidP="00EA489A">
      <w:pPr>
        <w:pStyle w:val="Codesmall"/>
      </w:pPr>
      <w:r>
        <w:t xml:space="preserve">  "fix": {</w:t>
      </w:r>
    </w:p>
    <w:p w14:paraId="6386C02E" w14:textId="1E0646C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E01A8">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BA753B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E01A8">
        <w:t>3.38.3</w:t>
      </w:r>
      <w:r w:rsidR="00EA23DD">
        <w:fldChar w:fldCharType="end"/>
      </w:r>
      <w:r w:rsidR="00DF5A5B">
        <w:t>.</w:t>
      </w:r>
    </w:p>
    <w:p w14:paraId="396348ED" w14:textId="1A41D90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EE01A8">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11" w:name="_Ref493512730"/>
      <w:bookmarkStart w:id="712" w:name="_Toc516064373"/>
      <w:r>
        <w:t>description property</w:t>
      </w:r>
      <w:bookmarkEnd w:id="711"/>
      <w:bookmarkEnd w:id="712"/>
    </w:p>
    <w:p w14:paraId="1893F7D7" w14:textId="23119AC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E01A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13" w:name="_Ref493512752"/>
      <w:bookmarkStart w:id="714" w:name="_Ref493513084"/>
      <w:bookmarkStart w:id="715" w:name="_Ref503372111"/>
      <w:bookmarkStart w:id="716" w:name="_Ref503372176"/>
      <w:bookmarkStart w:id="717" w:name="_Toc516064374"/>
      <w:r>
        <w:t>fileChanges property</w:t>
      </w:r>
      <w:bookmarkEnd w:id="713"/>
      <w:bookmarkEnd w:id="714"/>
      <w:bookmarkEnd w:id="715"/>
      <w:bookmarkEnd w:id="716"/>
      <w:bookmarkEnd w:id="717"/>
    </w:p>
    <w:p w14:paraId="6DE7B962" w14:textId="65C2762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EE01A8">
        <w:t>3.39</w:t>
      </w:r>
      <w:r>
        <w:fldChar w:fldCharType="end"/>
      </w:r>
      <w:r w:rsidRPr="006F21F3">
        <w:t>).</w:t>
      </w:r>
    </w:p>
    <w:p w14:paraId="6AA7DCCF" w14:textId="573A5B94" w:rsidR="00B86BC7" w:rsidRDefault="00B86BC7" w:rsidP="00B86BC7">
      <w:pPr>
        <w:pStyle w:val="Heading2"/>
      </w:pPr>
      <w:bookmarkStart w:id="718" w:name="_Ref493512744"/>
      <w:bookmarkStart w:id="719" w:name="_Ref493512991"/>
      <w:bookmarkStart w:id="720" w:name="_Toc516064375"/>
      <w:r>
        <w:t>fileChange object</w:t>
      </w:r>
      <w:bookmarkEnd w:id="718"/>
      <w:bookmarkEnd w:id="719"/>
      <w:bookmarkEnd w:id="720"/>
    </w:p>
    <w:p w14:paraId="74D8322D" w14:textId="06E505AA" w:rsidR="00B86BC7" w:rsidRDefault="00B86BC7" w:rsidP="00B86BC7">
      <w:pPr>
        <w:pStyle w:val="Heading3"/>
      </w:pPr>
      <w:bookmarkStart w:id="721" w:name="_Toc516064376"/>
      <w:r>
        <w:t>General</w:t>
      </w:r>
      <w:bookmarkEnd w:id="721"/>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71988F1"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EE01A8">
        <w:t>3.37</w:t>
      </w:r>
      <w:r>
        <w:fldChar w:fldCharType="end"/>
      </w:r>
      <w:r>
        <w:t>)</w:t>
      </w:r>
      <w:r w:rsidR="00F27F55">
        <w:t>.</w:t>
      </w:r>
    </w:p>
    <w:p w14:paraId="0FF6717D" w14:textId="75764BD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E01A8">
        <w:t>3.38.3</w:t>
      </w:r>
      <w:r w:rsidR="00770A97">
        <w:fldChar w:fldCharType="end"/>
      </w:r>
      <w:r w:rsidR="00855CF1">
        <w:t>.</w:t>
      </w:r>
    </w:p>
    <w:p w14:paraId="6A521431" w14:textId="0248D8F7" w:rsidR="006F21F3" w:rsidRDefault="006F21F3" w:rsidP="007C764E">
      <w:pPr>
        <w:pStyle w:val="Codesmall"/>
      </w:pPr>
      <w:r>
        <w:t xml:space="preserve">    {                          </w:t>
      </w:r>
    </w:p>
    <w:p w14:paraId="0805703A" w14:textId="1C50C0B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EE01A8">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9592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E01A8">
        <w:t>3.39.3</w:t>
      </w:r>
      <w:r>
        <w:fldChar w:fldCharType="end"/>
      </w:r>
      <w:r w:rsidR="00855CF1">
        <w:t>.</w:t>
      </w:r>
    </w:p>
    <w:p w14:paraId="1FAFE72E" w14:textId="422EB8E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E01A8">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22" w:name="_Ref493513096"/>
      <w:bookmarkStart w:id="723" w:name="_Ref493513195"/>
      <w:bookmarkStart w:id="724" w:name="_Ref493513493"/>
      <w:bookmarkStart w:id="725" w:name="_Toc516064377"/>
      <w:r>
        <w:lastRenderedPageBreak/>
        <w:t>fileLocation</w:t>
      </w:r>
      <w:r w:rsidR="00B86BC7">
        <w:t xml:space="preserve"> property</w:t>
      </w:r>
      <w:bookmarkEnd w:id="722"/>
      <w:bookmarkEnd w:id="723"/>
      <w:bookmarkEnd w:id="724"/>
      <w:bookmarkEnd w:id="725"/>
    </w:p>
    <w:p w14:paraId="47E2D8A5" w14:textId="4333FBA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EE01A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26" w:name="_Ref493513106"/>
      <w:bookmarkStart w:id="727" w:name="_Toc516064378"/>
      <w:r>
        <w:t>replacements property</w:t>
      </w:r>
      <w:bookmarkEnd w:id="726"/>
      <w:bookmarkEnd w:id="727"/>
    </w:p>
    <w:p w14:paraId="21F0788C" w14:textId="2A311DE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E01A8">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EE01A8">
        <w:t>3.39.2</w:t>
      </w:r>
      <w:r>
        <w:fldChar w:fldCharType="end"/>
      </w:r>
      <w:r w:rsidRPr="006F21F3">
        <w:t>).</w:t>
      </w:r>
    </w:p>
    <w:p w14:paraId="40D9EA5A" w14:textId="3D521EDE" w:rsidR="00B86BC7" w:rsidRDefault="00B86BC7" w:rsidP="00B86BC7">
      <w:pPr>
        <w:pStyle w:val="Heading2"/>
      </w:pPr>
      <w:bookmarkStart w:id="728" w:name="_Ref493513114"/>
      <w:bookmarkStart w:id="729" w:name="_Ref493513476"/>
      <w:bookmarkStart w:id="730" w:name="_Toc516064379"/>
      <w:r>
        <w:t>replacement object</w:t>
      </w:r>
      <w:bookmarkEnd w:id="728"/>
      <w:bookmarkEnd w:id="729"/>
      <w:bookmarkEnd w:id="730"/>
    </w:p>
    <w:p w14:paraId="1276FD13" w14:textId="540BBC1F" w:rsidR="00B86BC7" w:rsidRDefault="00B86BC7" w:rsidP="00B86BC7">
      <w:pPr>
        <w:pStyle w:val="Heading3"/>
      </w:pPr>
      <w:bookmarkStart w:id="731" w:name="_Toc516064380"/>
      <w:r>
        <w:t>General</w:t>
      </w:r>
      <w:bookmarkEnd w:id="73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0181C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E01A8">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E01A8">
        <w:t>3.40.4</w:t>
      </w:r>
      <w:r>
        <w:fldChar w:fldCharType="end"/>
      </w:r>
      <w:r>
        <w:t xml:space="preserve">), then the effect of the replacement </w:t>
      </w:r>
      <w:r w:rsidRPr="003672C8">
        <w:rPr>
          <w:b/>
        </w:rPr>
        <w:t>SHALL</w:t>
      </w:r>
      <w:r>
        <w:t xml:space="preserve"> be as if the removal were performed before the insertion.</w:t>
      </w:r>
    </w:p>
    <w:p w14:paraId="51FA77A0" w14:textId="3FEB2BD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EE01A8">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E01A8">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030EFE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E01A8">
        <w:t>3.40.3</w:t>
      </w:r>
      <w:r>
        <w:fldChar w:fldCharType="end"/>
      </w:r>
      <w:r>
        <w:t>) specifies a text region (§</w:t>
      </w:r>
      <w:r>
        <w:fldChar w:fldCharType="begin"/>
      </w:r>
      <w:r>
        <w:instrText xml:space="preserve"> REF _Ref493492556 \r \h </w:instrText>
      </w:r>
      <w:r>
        <w:fldChar w:fldCharType="separate"/>
      </w:r>
      <w:r w:rsidR="00EE01A8">
        <w:t>3.22.2</w:t>
      </w:r>
      <w:r>
        <w:fldChar w:fldCharType="end"/>
      </w:r>
      <w:r>
        <w:t>) or a binary region (§</w:t>
      </w:r>
      <w:r>
        <w:fldChar w:fldCharType="begin"/>
      </w:r>
      <w:r>
        <w:instrText xml:space="preserve"> REF _Ref509043519 \r \h </w:instrText>
      </w:r>
      <w:r>
        <w:fldChar w:fldCharType="separate"/>
      </w:r>
      <w:r w:rsidR="00EE01A8">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CE59D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EE01A8">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32" w:name="_Toc516064381"/>
      <w:r>
        <w:t>Constraints</w:t>
      </w:r>
      <w:bookmarkEnd w:id="732"/>
    </w:p>
    <w:p w14:paraId="58129AF5" w14:textId="0DB52CB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E01A8">
        <w:t>3.40.3</w:t>
      </w:r>
      <w:r>
        <w:fldChar w:fldCharType="end"/>
      </w:r>
      <w:r>
        <w:t>) specifies a text region (§</w:t>
      </w:r>
      <w:r>
        <w:fldChar w:fldCharType="begin"/>
      </w:r>
      <w:r>
        <w:instrText xml:space="preserve"> REF _Ref493492556 \r \h </w:instrText>
      </w:r>
      <w:r>
        <w:fldChar w:fldCharType="separate"/>
      </w:r>
      <w:r w:rsidR="00EE01A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E01A8">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E01A8">
        <w:t>3.2.2</w:t>
      </w:r>
      <w:r>
        <w:fldChar w:fldCharType="end"/>
      </w:r>
      <w:r>
        <w:t>).</w:t>
      </w:r>
    </w:p>
    <w:p w14:paraId="77DC3A72" w14:textId="2C5B713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E01A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E01A8">
        <w:t>3.2.3</w:t>
      </w:r>
      <w:r>
        <w:fldChar w:fldCharType="end"/>
      </w:r>
      <w:r>
        <w:t>).</w:t>
      </w:r>
    </w:p>
    <w:p w14:paraId="2919F4E4" w14:textId="2FD85E3E" w:rsidR="00B86BC7" w:rsidRDefault="00B86BC7" w:rsidP="00B86BC7">
      <w:pPr>
        <w:pStyle w:val="Heading3"/>
      </w:pPr>
      <w:bookmarkStart w:id="733" w:name="_Ref493518436"/>
      <w:bookmarkStart w:id="734" w:name="_Ref493518439"/>
      <w:bookmarkStart w:id="735" w:name="_Ref493518529"/>
      <w:bookmarkStart w:id="736" w:name="_Toc516064382"/>
      <w:r>
        <w:t>deleted</w:t>
      </w:r>
      <w:r w:rsidR="00F27F55">
        <w:t>Region</w:t>
      </w:r>
      <w:r>
        <w:t xml:space="preserve"> property</w:t>
      </w:r>
      <w:bookmarkEnd w:id="733"/>
      <w:bookmarkEnd w:id="734"/>
      <w:bookmarkEnd w:id="735"/>
      <w:bookmarkEnd w:id="736"/>
    </w:p>
    <w:p w14:paraId="1ECF4AC9" w14:textId="10C9E70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E01A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7" w:name="_Ref493518437"/>
      <w:bookmarkStart w:id="738" w:name="_Ref493518440"/>
      <w:bookmarkStart w:id="739" w:name="_Toc516064383"/>
      <w:r>
        <w:t>inserted</w:t>
      </w:r>
      <w:r w:rsidR="00F27F55">
        <w:t>Content</w:t>
      </w:r>
      <w:r>
        <w:t xml:space="preserve"> property</w:t>
      </w:r>
      <w:bookmarkEnd w:id="737"/>
      <w:bookmarkEnd w:id="738"/>
      <w:bookmarkEnd w:id="739"/>
    </w:p>
    <w:p w14:paraId="6E86F82E" w14:textId="6BEBD71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EE01A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40" w:name="_Ref493404948"/>
      <w:bookmarkStart w:id="741" w:name="_Ref493406026"/>
      <w:bookmarkStart w:id="742" w:name="_Toc516064384"/>
      <w:r>
        <w:lastRenderedPageBreak/>
        <w:t>notification object</w:t>
      </w:r>
      <w:bookmarkEnd w:id="740"/>
      <w:bookmarkEnd w:id="741"/>
      <w:bookmarkEnd w:id="742"/>
    </w:p>
    <w:p w14:paraId="3BD7AF2E" w14:textId="23E07934" w:rsidR="00B86BC7" w:rsidRDefault="00B86BC7" w:rsidP="00B86BC7">
      <w:pPr>
        <w:pStyle w:val="Heading3"/>
      </w:pPr>
      <w:bookmarkStart w:id="743" w:name="_Toc516064385"/>
      <w:r>
        <w:t>General</w:t>
      </w:r>
      <w:bookmarkEnd w:id="743"/>
    </w:p>
    <w:p w14:paraId="759675E9" w14:textId="522BA422"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E01A8">
        <w:t>3.19</w:t>
      </w:r>
      <w:r>
        <w:fldChar w:fldCharType="end"/>
      </w:r>
      <w:r w:rsidRPr="003672C8">
        <w:t>).</w:t>
      </w:r>
    </w:p>
    <w:p w14:paraId="6C08731C" w14:textId="60FD4244" w:rsidR="00B86BC7" w:rsidRDefault="00B86BC7" w:rsidP="00B86BC7">
      <w:pPr>
        <w:pStyle w:val="Heading3"/>
      </w:pPr>
      <w:bookmarkStart w:id="744" w:name="_Toc516064386"/>
      <w:r>
        <w:t>id property</w:t>
      </w:r>
      <w:bookmarkEnd w:id="74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1C0444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EE01A8">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45" w:name="_Ref493518926"/>
      <w:bookmarkStart w:id="746" w:name="_Toc516064387"/>
      <w:r>
        <w:t>ruleId property</w:t>
      </w:r>
      <w:bookmarkEnd w:id="745"/>
      <w:bookmarkEnd w:id="746"/>
    </w:p>
    <w:p w14:paraId="72DC23AB" w14:textId="2B3CFE5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EE01A8">
        <w:t>3.36.3</w:t>
      </w:r>
      <w:r>
        <w:fldChar w:fldCharType="end"/>
      </w:r>
      <w:r w:rsidRPr="003672C8">
        <w:t>).</w:t>
      </w:r>
    </w:p>
    <w:p w14:paraId="689839C4" w14:textId="07FC52E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EE01A8">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EE01A8">
        <w:t>3.11.17</w:t>
      </w:r>
      <w:r>
        <w:fldChar w:fldCharType="end"/>
      </w:r>
      <w:r w:rsidR="00431CDA">
        <w:t>, §</w:t>
      </w:r>
      <w:r w:rsidR="00EC0042">
        <w:fldChar w:fldCharType="begin"/>
      </w:r>
      <w:r w:rsidR="00EC0042">
        <w:instrText xml:space="preserve"> REF _Ref508870783 \r \h </w:instrText>
      </w:r>
      <w:r w:rsidR="00EC0042">
        <w:fldChar w:fldCharType="separate"/>
      </w:r>
      <w:r w:rsidR="00EE01A8">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EE01A8">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EE01A8">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02BD6CC"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EE01A8">
        <w:t>3.11</w:t>
      </w:r>
      <w:r w:rsidR="009F29FD">
        <w:fldChar w:fldCharType="end"/>
      </w:r>
      <w:r w:rsidR="009F29FD">
        <w:t>).</w:t>
      </w:r>
    </w:p>
    <w:p w14:paraId="37E39977" w14:textId="421D4529" w:rsidR="009F29FD" w:rsidRDefault="009F29FD" w:rsidP="00431CDA">
      <w:pPr>
        <w:pStyle w:val="Codesmall"/>
      </w:pPr>
      <w:r>
        <w:t xml:space="preserve">  "invocations": [                        # See §</w:t>
      </w:r>
      <w:r>
        <w:fldChar w:fldCharType="begin"/>
      </w:r>
      <w:r>
        <w:instrText xml:space="preserve"> REF _Ref507657941 \r \h </w:instrText>
      </w:r>
      <w:r>
        <w:fldChar w:fldCharType="separate"/>
      </w:r>
      <w:r w:rsidR="00EE01A8">
        <w:t>3.11.9</w:t>
      </w:r>
      <w:r>
        <w:fldChar w:fldCharType="end"/>
      </w:r>
      <w:r>
        <w:t>.</w:t>
      </w:r>
    </w:p>
    <w:p w14:paraId="5CBB9063" w14:textId="43112C9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EE01A8">
        <w:t>3.13</w:t>
      </w:r>
      <w:r>
        <w:fldChar w:fldCharType="end"/>
      </w:r>
      <w:r>
        <w:t>).</w:t>
      </w:r>
    </w:p>
    <w:p w14:paraId="4EE5FB01" w14:textId="4A4E112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EE01A8">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44C78DE" w:rsidR="009F29FD" w:rsidRDefault="009F29FD" w:rsidP="00431CDA">
      <w:pPr>
        <w:pStyle w:val="Codesmall"/>
      </w:pPr>
      <w:r>
        <w:t xml:space="preserve">  "resources": {                          # See §</w:t>
      </w:r>
      <w:r>
        <w:fldChar w:fldCharType="begin"/>
      </w:r>
      <w:r>
        <w:instrText xml:space="preserve"> REF _Ref493404878 \r \h </w:instrText>
      </w:r>
      <w:r>
        <w:fldChar w:fldCharType="separate"/>
      </w:r>
      <w:r w:rsidR="00EE01A8">
        <w:t>3.11.17</w:t>
      </w:r>
      <w:r>
        <w:fldChar w:fldCharType="end"/>
      </w:r>
      <w:r>
        <w:t>.</w:t>
      </w:r>
    </w:p>
    <w:p w14:paraId="12676CFC" w14:textId="24D0734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EE01A8">
        <w:t>3.35.3</w:t>
      </w:r>
      <w:r>
        <w:fldChar w:fldCharType="end"/>
      </w:r>
      <w:r>
        <w:t>.</w:t>
      </w:r>
    </w:p>
    <w:p w14:paraId="24CCC349" w14:textId="18B03588"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EE01A8">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7" w:name="_Toc516064388"/>
      <w:r>
        <w:t>physicalLocation property</w:t>
      </w:r>
      <w:bookmarkEnd w:id="747"/>
    </w:p>
    <w:p w14:paraId="23C5F0EF" w14:textId="6394518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E01A8">
        <w:t>3.21</w:t>
      </w:r>
      <w:r>
        <w:fldChar w:fldCharType="end"/>
      </w:r>
      <w:r w:rsidRPr="008651CE">
        <w:t>) that identifies the relevant location.</w:t>
      </w:r>
    </w:p>
    <w:p w14:paraId="0BE523CC" w14:textId="11807D96" w:rsidR="00B86BC7" w:rsidRDefault="00B86BC7" w:rsidP="00B86BC7">
      <w:pPr>
        <w:pStyle w:val="Heading3"/>
      </w:pPr>
      <w:bookmarkStart w:id="748" w:name="_Toc516064389"/>
      <w:r>
        <w:t>message property</w:t>
      </w:r>
      <w:bookmarkEnd w:id="748"/>
    </w:p>
    <w:p w14:paraId="095EAE33" w14:textId="1DCD97C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E01A8">
        <w:t>3.9</w:t>
      </w:r>
      <w:r w:rsidR="004C53FE">
        <w:fldChar w:fldCharType="end"/>
      </w:r>
      <w:r w:rsidR="006F4D22">
        <w:t>)</w:t>
      </w:r>
      <w:r w:rsidRPr="008651CE">
        <w:t xml:space="preserve"> that describes the condition that was encountered.</w:t>
      </w:r>
    </w:p>
    <w:p w14:paraId="17CA8781" w14:textId="4A43E96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EE01A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EE01A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9" w:name="_Ref493404972"/>
      <w:bookmarkStart w:id="750" w:name="_Ref493406037"/>
      <w:bookmarkStart w:id="751" w:name="_Toc516064390"/>
      <w:r>
        <w:t>level property</w:t>
      </w:r>
      <w:bookmarkEnd w:id="749"/>
      <w:bookmarkEnd w:id="750"/>
      <w:bookmarkEnd w:id="75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52" w:name="_Toc516064391"/>
      <w:r>
        <w:t>threadId property</w:t>
      </w:r>
      <w:bookmarkEnd w:id="75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53" w:name="_Toc516064392"/>
      <w:r>
        <w:t>time property</w:t>
      </w:r>
      <w:bookmarkEnd w:id="753"/>
    </w:p>
    <w:p w14:paraId="2D4A5B6B" w14:textId="764FA92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EE01A8">
        <w:t>3.8</w:t>
      </w:r>
      <w:r>
        <w:fldChar w:fldCharType="end"/>
      </w:r>
      <w:r w:rsidRPr="008651CE">
        <w:t>).</w:t>
      </w:r>
    </w:p>
    <w:p w14:paraId="33699F22" w14:textId="56DC8386" w:rsidR="00B86BC7" w:rsidRDefault="00B86BC7" w:rsidP="00B86BC7">
      <w:pPr>
        <w:pStyle w:val="Heading3"/>
      </w:pPr>
      <w:bookmarkStart w:id="754" w:name="_Toc516064393"/>
      <w:r>
        <w:t>exception property</w:t>
      </w:r>
      <w:bookmarkEnd w:id="754"/>
    </w:p>
    <w:p w14:paraId="0929118A" w14:textId="23C57B3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E01A8">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55" w:name="_Toc516064394"/>
      <w:r>
        <w:t>properties property</w:t>
      </w:r>
      <w:bookmarkEnd w:id="755"/>
    </w:p>
    <w:p w14:paraId="2707E928" w14:textId="0FBEBFE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EE01A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56" w:name="_Ref493570836"/>
      <w:bookmarkStart w:id="757" w:name="_Toc516064395"/>
      <w:r>
        <w:lastRenderedPageBreak/>
        <w:t>exception object</w:t>
      </w:r>
      <w:bookmarkEnd w:id="756"/>
      <w:bookmarkEnd w:id="757"/>
    </w:p>
    <w:p w14:paraId="1257C9E2" w14:textId="6070509F" w:rsidR="00B86BC7" w:rsidRDefault="00B86BC7" w:rsidP="00B86BC7">
      <w:pPr>
        <w:pStyle w:val="Heading3"/>
      </w:pPr>
      <w:bookmarkStart w:id="758" w:name="_Toc516064396"/>
      <w:r>
        <w:t>General</w:t>
      </w:r>
      <w:bookmarkEnd w:id="75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9" w:name="_Toc516064397"/>
      <w:r>
        <w:t>kind property</w:t>
      </w:r>
      <w:bookmarkEnd w:id="7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60" w:name="_Toc516064398"/>
      <w:r>
        <w:t>message property</w:t>
      </w:r>
      <w:bookmarkEnd w:id="760"/>
    </w:p>
    <w:p w14:paraId="0E15DE57" w14:textId="3F4520A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EE01A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BF7B3C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EE01A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EE01A8">
        <w:t>3.9.4</w:t>
      </w:r>
      <w:r>
        <w:fldChar w:fldCharType="end"/>
      </w:r>
      <w:r>
        <w:t>).</w:t>
      </w:r>
    </w:p>
    <w:p w14:paraId="7B596160" w14:textId="2780E670" w:rsidR="00B86BC7" w:rsidRDefault="00B86BC7" w:rsidP="00B86BC7">
      <w:pPr>
        <w:pStyle w:val="Heading3"/>
      </w:pPr>
      <w:bookmarkStart w:id="761" w:name="_Toc516064399"/>
      <w:r>
        <w:t>stack property</w:t>
      </w:r>
      <w:bookmarkEnd w:id="761"/>
    </w:p>
    <w:p w14:paraId="17152AD6" w14:textId="3C617B7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E01A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62" w:name="_Toc516064400"/>
      <w:r>
        <w:t>innerExceptions property</w:t>
      </w:r>
      <w:bookmarkEnd w:id="76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63" w:name="_Toc287332011"/>
      <w:bookmarkStart w:id="764" w:name="_Toc516064401"/>
      <w:r w:rsidRPr="00FD22AC">
        <w:lastRenderedPageBreak/>
        <w:t>Conformance</w:t>
      </w:r>
      <w:bookmarkEnd w:id="763"/>
      <w:bookmarkEnd w:id="764"/>
    </w:p>
    <w:p w14:paraId="1D48659C" w14:textId="6555FDBE" w:rsidR="00EE1E0B" w:rsidRDefault="00EE1E0B" w:rsidP="002244CB"/>
    <w:p w14:paraId="3BBDC6A3" w14:textId="77777777" w:rsidR="00376AE7" w:rsidRDefault="00376AE7" w:rsidP="00376AE7">
      <w:pPr>
        <w:pStyle w:val="Heading2"/>
        <w:numPr>
          <w:ilvl w:val="1"/>
          <w:numId w:val="2"/>
        </w:numPr>
      </w:pPr>
      <w:bookmarkStart w:id="765" w:name="_Toc516064402"/>
      <w:r>
        <w:t>Conformance targets</w:t>
      </w:r>
      <w:bookmarkEnd w:id="76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2CB60C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66" w:name="_Toc516064403"/>
      <w:r>
        <w:t>Conformance Clause 1: SARIF log file</w:t>
      </w:r>
      <w:bookmarkEnd w:id="766"/>
    </w:p>
    <w:p w14:paraId="7C2F5389" w14:textId="0A4B72C2" w:rsidR="0018481C" w:rsidRDefault="00376AE7" w:rsidP="00376AE7">
      <w:r>
        <w:t>A text file satisfies the “SARIF log file” conformance profile if</w:t>
      </w:r>
      <w:r w:rsidR="0018481C">
        <w:t>:</w:t>
      </w:r>
    </w:p>
    <w:p w14:paraId="177D8019" w14:textId="635BFB7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E01A8">
        <w:t>3</w:t>
      </w:r>
      <w:r w:rsidR="002244CB">
        <w:fldChar w:fldCharType="end"/>
      </w:r>
      <w:r w:rsidR="00376AE7">
        <w:t>.</w:t>
      </w:r>
    </w:p>
    <w:p w14:paraId="0502E9E3" w14:textId="302C5B6F" w:rsidR="00105CCB" w:rsidRDefault="00105CCB" w:rsidP="00376AE7">
      <w:pPr>
        <w:pStyle w:val="Heading2"/>
        <w:numPr>
          <w:ilvl w:val="1"/>
          <w:numId w:val="2"/>
        </w:numPr>
      </w:pPr>
      <w:bookmarkStart w:id="767" w:name="_Toc516064404"/>
      <w:r>
        <w:t>Conformance Clause 2: SARIF resource file</w:t>
      </w:r>
      <w:bookmarkEnd w:id="767"/>
    </w:p>
    <w:p w14:paraId="2BD1E793" w14:textId="77777777" w:rsidR="00105CCB" w:rsidRDefault="00105CCB" w:rsidP="00105CCB">
      <w:r>
        <w:t>A text file satisfies the “SARIF resource file” conformance profile if:</w:t>
      </w:r>
    </w:p>
    <w:p w14:paraId="2EADB205" w14:textId="12A6687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EE01A8">
        <w:t>3.9.6.4</w:t>
      </w:r>
      <w:r>
        <w:fldChar w:fldCharType="end"/>
      </w:r>
      <w:r>
        <w:t>, “</w:t>
      </w:r>
      <w:r w:rsidR="001E6121">
        <w:fldChar w:fldCharType="begin"/>
      </w:r>
      <w:r w:rsidR="001E6121">
        <w:instrText xml:space="preserve"> REF _Ref508811723 \h </w:instrText>
      </w:r>
      <w:r w:rsidR="001E6121">
        <w:fldChar w:fldCharType="separate"/>
      </w:r>
      <w:r w:rsidR="00EE01A8">
        <w:t>SARIF resource file format</w:t>
      </w:r>
      <w:r w:rsidR="001E6121">
        <w:fldChar w:fldCharType="end"/>
      </w:r>
      <w:r>
        <w:t>”.</w:t>
      </w:r>
    </w:p>
    <w:p w14:paraId="58932575" w14:textId="2A514A6A" w:rsidR="00105CCB" w:rsidRDefault="00105CCB" w:rsidP="00EA540C">
      <w:pPr>
        <w:pStyle w:val="ListParagraph"/>
        <w:numPr>
          <w:ilvl w:val="0"/>
          <w:numId w:val="43"/>
        </w:numPr>
      </w:pPr>
      <w:r>
        <w:t xml:space="preserve">It contains only those elements defined in </w:t>
      </w:r>
      <w:bookmarkStart w:id="768" w:name="_Hlk507945868"/>
      <w:r>
        <w:t>§</w:t>
      </w:r>
      <w:r>
        <w:fldChar w:fldCharType="begin"/>
      </w:r>
      <w:r>
        <w:instrText xml:space="preserve"> REF _Ref508811723 \r \h </w:instrText>
      </w:r>
      <w:r>
        <w:fldChar w:fldCharType="separate"/>
      </w:r>
      <w:r w:rsidR="00EE01A8">
        <w:t>3.9.6.4</w:t>
      </w:r>
      <w:r>
        <w:fldChar w:fldCharType="end"/>
      </w:r>
      <w:r>
        <w:t>.</w:t>
      </w:r>
      <w:bookmarkEnd w:id="768"/>
    </w:p>
    <w:p w14:paraId="2010E9D3" w14:textId="7EC2C7D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EE01A8">
        <w:t>3</w:t>
      </w:r>
      <w:r>
        <w:fldChar w:fldCharType="end"/>
      </w:r>
      <w:r>
        <w:t>, except as modified in §</w:t>
      </w:r>
      <w:r>
        <w:fldChar w:fldCharType="begin"/>
      </w:r>
      <w:r>
        <w:instrText xml:space="preserve"> REF _Ref508811723 \r \h </w:instrText>
      </w:r>
      <w:r>
        <w:fldChar w:fldCharType="separate"/>
      </w:r>
      <w:r w:rsidR="00EE01A8">
        <w:t>3.9.6.4</w:t>
      </w:r>
      <w:r>
        <w:fldChar w:fldCharType="end"/>
      </w:r>
      <w:r>
        <w:t>.</w:t>
      </w:r>
    </w:p>
    <w:p w14:paraId="3A58DDE1" w14:textId="56034256" w:rsidR="0018481C" w:rsidRDefault="0018481C" w:rsidP="00376AE7">
      <w:pPr>
        <w:pStyle w:val="Heading2"/>
        <w:numPr>
          <w:ilvl w:val="1"/>
          <w:numId w:val="2"/>
        </w:numPr>
      </w:pPr>
      <w:bookmarkStart w:id="769" w:name="_Toc516064405"/>
      <w:r>
        <w:t xml:space="preserve">Conformance Clause </w:t>
      </w:r>
      <w:r w:rsidR="00105CCB">
        <w:t>3</w:t>
      </w:r>
      <w:r>
        <w:t>: SARIF producer</w:t>
      </w:r>
      <w:bookmarkEnd w:id="769"/>
    </w:p>
    <w:p w14:paraId="350705EC" w14:textId="77777777" w:rsidR="0018481C" w:rsidRDefault="0018481C" w:rsidP="0018481C">
      <w:r>
        <w:t>A program satisfies the “SARIF producer” conformance profile if:</w:t>
      </w:r>
    </w:p>
    <w:p w14:paraId="697B080C" w14:textId="287CD27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EE01A8">
        <w:t>3</w:t>
      </w:r>
      <w:r>
        <w:fldChar w:fldCharType="end"/>
      </w:r>
      <w:r>
        <w:t>.</w:t>
      </w:r>
    </w:p>
    <w:p w14:paraId="2447FAA5" w14:textId="14E032F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0" w:name="_Toc516064406"/>
      <w:r>
        <w:lastRenderedPageBreak/>
        <w:t xml:space="preserve">Conformance Clause </w:t>
      </w:r>
      <w:r w:rsidR="00105CCB">
        <w:t>4</w:t>
      </w:r>
      <w:r>
        <w:t>: Direct producer</w:t>
      </w:r>
      <w:bookmarkEnd w:id="77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F57A7D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E01A8">
        <w:t>3</w:t>
      </w:r>
      <w:r w:rsidR="002244CB">
        <w:fldChar w:fldCharType="end"/>
      </w:r>
      <w:r>
        <w:t xml:space="preserve"> that are designated as applying to </w:t>
      </w:r>
      <w:r w:rsidR="0018481C">
        <w:t>“</w:t>
      </w:r>
      <w:r>
        <w:t>direct producers</w:t>
      </w:r>
      <w:r w:rsidR="0018481C">
        <w:t>” or to “analysis tools”</w:t>
      </w:r>
      <w:r>
        <w:t>.</w:t>
      </w:r>
    </w:p>
    <w:p w14:paraId="74D6208C" w14:textId="476FE2C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E01A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1" w:name="_Toc516064407"/>
      <w:r>
        <w:t xml:space="preserve">Conformance Clause </w:t>
      </w:r>
      <w:r w:rsidR="00D06F1A">
        <w:t>5</w:t>
      </w:r>
      <w:r>
        <w:t>: Deterministic producer</w:t>
      </w:r>
      <w:bookmarkEnd w:id="77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2" w:name="_Toc516064408"/>
      <w:r>
        <w:t>Conformance Clause 6: Converter</w:t>
      </w:r>
      <w:bookmarkEnd w:id="77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3A9548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converters.</w:t>
      </w:r>
    </w:p>
    <w:p w14:paraId="0990559B" w14:textId="7C64341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EE01A8">
        <w:t>3</w:t>
      </w:r>
      <w:r>
        <w:fldChar w:fldCharType="end"/>
      </w:r>
      <w:r>
        <w:t>, are intended to be produced only by direct producers.</w:t>
      </w:r>
    </w:p>
    <w:p w14:paraId="493D3DE6" w14:textId="184C26E6" w:rsidR="00D06F1A" w:rsidRDefault="00D06F1A" w:rsidP="00D06F1A">
      <w:pPr>
        <w:pStyle w:val="Heading2"/>
      </w:pPr>
      <w:bookmarkStart w:id="773" w:name="_Toc516064409"/>
      <w:r>
        <w:t>Conformance Clause 7: SARIF post-processor</w:t>
      </w:r>
      <w:bookmarkEnd w:id="77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773C7B7"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74" w:name="_Toc516064410"/>
      <w:r>
        <w:t xml:space="preserve">Conformance Clause </w:t>
      </w:r>
      <w:r w:rsidR="00D06F1A">
        <w:t>8</w:t>
      </w:r>
      <w:r>
        <w:t xml:space="preserve">: </w:t>
      </w:r>
      <w:r w:rsidR="0018481C">
        <w:t>SARIF c</w:t>
      </w:r>
      <w:r>
        <w:t>onsumer</w:t>
      </w:r>
      <w:bookmarkEnd w:id="77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4D8EFF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E01A8">
        <w:t>3</w:t>
      </w:r>
      <w:r w:rsidR="002244CB">
        <w:fldChar w:fldCharType="end"/>
      </w:r>
      <w:r>
        <w:t>.</w:t>
      </w:r>
    </w:p>
    <w:p w14:paraId="7B2084FE" w14:textId="2E580AD0"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EE01A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75" w:name="_Toc516064411"/>
      <w:r>
        <w:t xml:space="preserve">Conformance Clause </w:t>
      </w:r>
      <w:r w:rsidR="00D06F1A">
        <w:t>9</w:t>
      </w:r>
      <w:r>
        <w:t>: Viewer</w:t>
      </w:r>
      <w:bookmarkEnd w:id="77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893EC0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EE01A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76" w:name="_Toc516064412"/>
      <w:bookmarkStart w:id="777" w:name="_Hlk512505065"/>
      <w:r>
        <w:t>Conformance Clause 10: Result management system</w:t>
      </w:r>
      <w:bookmarkEnd w:id="77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6ED16F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EE01A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7"/>
    </w:p>
    <w:p w14:paraId="79E66955" w14:textId="44610F19" w:rsidR="00435405" w:rsidRDefault="00435405" w:rsidP="00435405">
      <w:pPr>
        <w:pStyle w:val="Heading2"/>
      </w:pPr>
      <w:bookmarkStart w:id="778" w:name="_Toc516064413"/>
      <w:r>
        <w:lastRenderedPageBreak/>
        <w:t>Conformance Clause 11: Engineering system</w:t>
      </w:r>
      <w:bookmarkEnd w:id="778"/>
    </w:p>
    <w:p w14:paraId="5A8D0E9E" w14:textId="2048F54B" w:rsidR="00435405" w:rsidRDefault="00435405" w:rsidP="00435405">
      <w:r>
        <w:t>An engineering system satisfies the “engineering system” conformance profile if:</w:t>
      </w:r>
    </w:p>
    <w:p w14:paraId="29F6F326" w14:textId="25D3D968"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engineering systems.</w:t>
      </w:r>
    </w:p>
    <w:p w14:paraId="51263FE3" w14:textId="31A49E7E" w:rsidR="0052099F" w:rsidRDefault="002244CB" w:rsidP="00CE1F32">
      <w:pPr>
        <w:pStyle w:val="AppendixHeading1"/>
      </w:pPr>
      <w:bookmarkStart w:id="779" w:name="AppendixAcknowledgments"/>
      <w:bookmarkStart w:id="780" w:name="_Toc85472897"/>
      <w:bookmarkStart w:id="781" w:name="_Toc287332012"/>
      <w:bookmarkStart w:id="782" w:name="_Toc516064414"/>
      <w:bookmarkStart w:id="783" w:name="_Hlk513041526"/>
      <w:bookmarkEnd w:id="779"/>
      <w:r>
        <w:lastRenderedPageBreak/>
        <w:t xml:space="preserve">(Informative) </w:t>
      </w:r>
      <w:r w:rsidR="00B80CDB">
        <w:t>Acknowl</w:t>
      </w:r>
      <w:r w:rsidR="004D0E5E">
        <w:t>e</w:t>
      </w:r>
      <w:r w:rsidR="008F61FB">
        <w:t>dg</w:t>
      </w:r>
      <w:r w:rsidR="0052099F">
        <w:t>ments</w:t>
      </w:r>
      <w:bookmarkEnd w:id="780"/>
      <w:bookmarkEnd w:id="781"/>
      <w:bookmarkEnd w:id="78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83"/>
    <w:p w14:paraId="645628E0" w14:textId="77777777" w:rsidR="00C76CAA" w:rsidRPr="00C76CAA" w:rsidRDefault="00C76CAA" w:rsidP="00C76CAA"/>
    <w:p w14:paraId="586B0BCA" w14:textId="2CB47B5E" w:rsidR="0052099F" w:rsidRDefault="002244CB" w:rsidP="008C100C">
      <w:pPr>
        <w:pStyle w:val="AppendixHeading1"/>
      </w:pPr>
      <w:bookmarkStart w:id="784" w:name="AppendixFingerprints"/>
      <w:bookmarkStart w:id="785" w:name="_Ref513039337"/>
      <w:bookmarkStart w:id="786" w:name="_Toc516064415"/>
      <w:bookmarkEnd w:id="784"/>
      <w:r>
        <w:lastRenderedPageBreak/>
        <w:t>(</w:t>
      </w:r>
      <w:r w:rsidR="00E8605A">
        <w:t>Normative</w:t>
      </w:r>
      <w:r>
        <w:t xml:space="preserve">) </w:t>
      </w:r>
      <w:r w:rsidR="00710FE0">
        <w:t>Use of fingerprints by result management systems</w:t>
      </w:r>
      <w:bookmarkEnd w:id="785"/>
      <w:bookmarkEnd w:id="78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905786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E01A8">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5698C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E01A8">
        <w:t>F.2</w:t>
      </w:r>
      <w:r>
        <w:fldChar w:fldCharType="end"/>
      </w:r>
      <w:r>
        <w:t>) in its fingerprint computation.</w:t>
      </w:r>
    </w:p>
    <w:p w14:paraId="5F1C1209" w14:textId="5170B61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E01A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7" w:name="AppendixViewers"/>
      <w:bookmarkStart w:id="788" w:name="_Toc516064416"/>
      <w:bookmarkEnd w:id="787"/>
      <w:r>
        <w:lastRenderedPageBreak/>
        <w:t xml:space="preserve">(Informative) </w:t>
      </w:r>
      <w:r w:rsidR="00710FE0">
        <w:t xml:space="preserve">Use of SARIF by log </w:t>
      </w:r>
      <w:r w:rsidR="00AF0D84">
        <w:t xml:space="preserve">file </w:t>
      </w:r>
      <w:r w:rsidR="00710FE0">
        <w:t>viewers</w:t>
      </w:r>
      <w:bookmarkEnd w:id="78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9" w:name="AppendixConverters"/>
      <w:bookmarkStart w:id="790" w:name="_Toc516064417"/>
      <w:bookmarkEnd w:id="789"/>
      <w:r>
        <w:lastRenderedPageBreak/>
        <w:t xml:space="preserve">(Informative) </w:t>
      </w:r>
      <w:r w:rsidR="00710FE0">
        <w:t>Production of SARIF by converters</w:t>
      </w:r>
      <w:bookmarkEnd w:id="79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BBAF18D"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E01A8">
        <w:t>3.19.11</w:t>
      </w:r>
      <w:r w:rsidR="00C6546E">
        <w:fldChar w:fldCharType="end"/>
      </w:r>
      <w:r>
        <w:t>).</w:t>
      </w:r>
    </w:p>
    <w:p w14:paraId="14E4D457" w14:textId="6C8586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E01A8">
        <w:t>3.12.4</w:t>
      </w:r>
      <w:r>
        <w:fldChar w:fldCharType="end"/>
      </w:r>
      <w:r>
        <w:t>).</w:t>
      </w:r>
    </w:p>
    <w:p w14:paraId="7B432429" w14:textId="7FCB8689" w:rsidR="00710FE0" w:rsidRDefault="002244CB" w:rsidP="00710FE0">
      <w:pPr>
        <w:pStyle w:val="AppendixHeading1"/>
      </w:pPr>
      <w:bookmarkStart w:id="791" w:name="AppendixRuleMetadata"/>
      <w:bookmarkStart w:id="792" w:name="_Toc516064418"/>
      <w:bookmarkEnd w:id="791"/>
      <w:r>
        <w:lastRenderedPageBreak/>
        <w:t xml:space="preserve">(Informative) </w:t>
      </w:r>
      <w:r w:rsidR="00710FE0">
        <w:t>Locating rule metadata</w:t>
      </w:r>
      <w:bookmarkEnd w:id="792"/>
    </w:p>
    <w:p w14:paraId="43EDCF6F" w14:textId="08086B5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EE01A8">
        <w:t>3.11.17</w:t>
      </w:r>
      <w:r>
        <w:fldChar w:fldCharType="end"/>
      </w:r>
      <w:r>
        <w:t xml:space="preserve"> and §</w:t>
      </w:r>
      <w:r>
        <w:fldChar w:fldCharType="begin"/>
      </w:r>
      <w:r>
        <w:instrText xml:space="preserve"> REF _Ref493407996 \w \h </w:instrText>
      </w:r>
      <w:r>
        <w:fldChar w:fldCharType="separate"/>
      </w:r>
      <w:r w:rsidR="00EE01A8">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93" w:name="AppendixDeterminism"/>
      <w:bookmarkStart w:id="794" w:name="_Toc516064419"/>
      <w:bookmarkEnd w:id="793"/>
      <w:r>
        <w:lastRenderedPageBreak/>
        <w:t xml:space="preserve">(Normative) </w:t>
      </w:r>
      <w:r w:rsidR="00710FE0">
        <w:t>Producing deterministic SARIF log files</w:t>
      </w:r>
      <w:bookmarkEnd w:id="794"/>
    </w:p>
    <w:p w14:paraId="269DCAE0" w14:textId="72CA49C1" w:rsidR="00B62028" w:rsidRDefault="00B62028" w:rsidP="00B62028">
      <w:pPr>
        <w:pStyle w:val="AppendixHeading2"/>
      </w:pPr>
      <w:bookmarkStart w:id="795" w:name="_Toc516064420"/>
      <w:r>
        <w:t>General</w:t>
      </w:r>
      <w:bookmarkEnd w:id="79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96" w:name="_Ref513042258"/>
      <w:bookmarkStart w:id="797" w:name="_Toc516064421"/>
      <w:r>
        <w:t>Non-deterministic file format elements</w:t>
      </w:r>
      <w:bookmarkEnd w:id="796"/>
      <w:bookmarkEnd w:id="79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8" w:name="_Toc516064422"/>
      <w:r>
        <w:t>Array and dictionary element ordering</w:t>
      </w:r>
      <w:bookmarkEnd w:id="79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9" w:name="_Ref513042289"/>
      <w:bookmarkStart w:id="800" w:name="_Toc516064423"/>
      <w:r>
        <w:t>Absolute paths</w:t>
      </w:r>
      <w:bookmarkEnd w:id="799"/>
      <w:bookmarkEnd w:id="80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1" w:name="_Toc516064424"/>
      <w:r>
        <w:t>Compensating for non-deterministic output</w:t>
      </w:r>
      <w:bookmarkEnd w:id="80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2" w:name="_Toc516064425"/>
      <w:r>
        <w:t>Interaction between determinism and baselining</w:t>
      </w:r>
      <w:bookmarkEnd w:id="80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03" w:name="AppendixFixes"/>
      <w:bookmarkStart w:id="804" w:name="_Toc516064426"/>
      <w:bookmarkEnd w:id="803"/>
      <w:r>
        <w:lastRenderedPageBreak/>
        <w:t xml:space="preserve">(Informative) </w:t>
      </w:r>
      <w:r w:rsidR="00710FE0">
        <w:t>Guidance on fixes</w:t>
      </w:r>
      <w:bookmarkEnd w:id="80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05" w:name="_Toc516064427"/>
      <w:r>
        <w:lastRenderedPageBreak/>
        <w:t>(Informative) Diagnosing results in generated files</w:t>
      </w:r>
      <w:bookmarkEnd w:id="80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2FAD263" w:rsidR="00830F21" w:rsidRDefault="00830F21" w:rsidP="00830F21">
      <w:pPr>
        <w:pStyle w:val="Codesmall"/>
      </w:pPr>
      <w:r>
        <w:t>{                                           # A run object (§</w:t>
      </w:r>
      <w:r>
        <w:fldChar w:fldCharType="begin"/>
      </w:r>
      <w:r>
        <w:instrText xml:space="preserve"> REF _Ref493349997 \r \h </w:instrText>
      </w:r>
      <w:r>
        <w:fldChar w:fldCharType="separate"/>
      </w:r>
      <w:r w:rsidR="00EE01A8">
        <w:t>3.11</w:t>
      </w:r>
      <w:r>
        <w:fldChar w:fldCharType="end"/>
      </w:r>
      <w:r>
        <w:t>).</w:t>
      </w:r>
    </w:p>
    <w:p w14:paraId="16CC02FE" w14:textId="3E41F2A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E01A8">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872E28" w:rsidR="00830F21" w:rsidRDefault="00830F21" w:rsidP="00830F21">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12542006" w14:textId="07568FA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E01A8">
        <w:t>3.19</w:t>
      </w:r>
      <w:r>
        <w:fldChar w:fldCharType="end"/>
      </w:r>
      <w:r>
        <w:t>).</w:t>
      </w:r>
    </w:p>
    <w:p w14:paraId="405D3CE1" w14:textId="431B97B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E01A8">
        <w:t>3.19.6</w:t>
      </w:r>
      <w:r w:rsidR="00EC5421">
        <w:fldChar w:fldCharType="end"/>
      </w:r>
      <w:r>
        <w:t>.</w:t>
      </w:r>
    </w:p>
    <w:p w14:paraId="53F54E24" w14:textId="36EAD239" w:rsidR="00830F21" w:rsidRDefault="00830F21" w:rsidP="00830F21">
      <w:pPr>
        <w:pStyle w:val="Codesmall"/>
      </w:pPr>
      <w:r>
        <w:t xml:space="preserve">      "message": {                          # See §</w:t>
      </w:r>
      <w:r>
        <w:fldChar w:fldCharType="begin"/>
      </w:r>
      <w:r>
        <w:instrText xml:space="preserve"> REF _Ref493426628 \r \h </w:instrText>
      </w:r>
      <w:r>
        <w:fldChar w:fldCharType="separate"/>
      </w:r>
      <w:r w:rsidR="00EE01A8">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53124AC" w:rsidR="00830F21" w:rsidRDefault="00830F21" w:rsidP="00830F21">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6B5EF283" w14:textId="2D0A4EC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E01A8">
        <w:t>3.20</w:t>
      </w:r>
      <w:r>
        <w:fldChar w:fldCharType="end"/>
      </w:r>
      <w:r>
        <w:t>).</w:t>
      </w:r>
    </w:p>
    <w:p w14:paraId="348A704B" w14:textId="21425D5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E01A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3721EEF" w:rsidR="00830F21" w:rsidRDefault="00830F21" w:rsidP="00830F21">
      <w:pPr>
        <w:pStyle w:val="Codesmall"/>
      </w:pPr>
      <w:r>
        <w:t xml:space="preserve">  "files": {                                # See §</w:t>
      </w:r>
      <w:r>
        <w:fldChar w:fldCharType="begin"/>
      </w:r>
      <w:r>
        <w:instrText xml:space="preserve"> REF _Ref507667580 \r \h </w:instrText>
      </w:r>
      <w:r>
        <w:fldChar w:fldCharType="separate"/>
      </w:r>
      <w:r w:rsidR="00EE01A8">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9DB71EF" w:rsidR="00830F21" w:rsidRDefault="00830F21" w:rsidP="00830F21">
      <w:pPr>
        <w:pStyle w:val="Codesmall"/>
      </w:pPr>
      <w:r>
        <w:t xml:space="preserve">      {                                     # A file object (§</w:t>
      </w:r>
      <w:r>
        <w:fldChar w:fldCharType="begin"/>
      </w:r>
      <w:r>
        <w:instrText xml:space="preserve"> REF _Ref493403111 \r \h </w:instrText>
      </w:r>
      <w:r>
        <w:fldChar w:fldCharType="separate"/>
      </w:r>
      <w:r w:rsidR="00EE01A8">
        <w:t>3.17</w:t>
      </w:r>
      <w:r>
        <w:fldChar w:fldCharType="end"/>
      </w:r>
      <w:r>
        <w:t>).</w:t>
      </w:r>
    </w:p>
    <w:p w14:paraId="0CA4B796" w14:textId="61F15BA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EE01A8">
        <w:rPr>
          <w:b/>
        </w:rPr>
        <w:t>3.17.8</w:t>
      </w:r>
      <w:r>
        <w:rPr>
          <w:b/>
        </w:rPr>
        <w:fldChar w:fldCharType="end"/>
      </w:r>
      <w:r w:rsidRPr="00EC7E26">
        <w:rPr>
          <w:b/>
        </w:rPr>
        <w:t>.</w:t>
      </w:r>
    </w:p>
    <w:p w14:paraId="26239F27" w14:textId="7F4E40A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EE01A8">
        <w:rPr>
          <w:b/>
        </w:rPr>
        <w:t>3.2</w:t>
      </w:r>
      <w:r w:rsidRPr="00EC7E26">
        <w:rPr>
          <w:b/>
        </w:rPr>
        <w:fldChar w:fldCharType="end"/>
      </w:r>
      <w:r w:rsidRPr="00EC7E26">
        <w:rPr>
          <w:b/>
        </w:rPr>
        <w:t>).</w:t>
      </w:r>
    </w:p>
    <w:p w14:paraId="3F9D74B5" w14:textId="26060FB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E01A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45BC94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EE01A8">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06" w:name="AppendixExamples"/>
      <w:bookmarkStart w:id="807" w:name="_Toc516064428"/>
      <w:bookmarkEnd w:id="806"/>
      <w:r>
        <w:lastRenderedPageBreak/>
        <w:t xml:space="preserve">(Informative) </w:t>
      </w:r>
      <w:r w:rsidR="00710FE0">
        <w:t>Examples</w:t>
      </w:r>
      <w:bookmarkEnd w:id="80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8" w:name="_Toc516064429"/>
      <w:r>
        <w:t xml:space="preserve">Minimal valid SARIF </w:t>
      </w:r>
      <w:r w:rsidR="00EA1C84">
        <w:t>log file</w:t>
      </w:r>
      <w:bookmarkEnd w:id="80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36DF73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E01A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E01A8">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9" w:name="_Toc516064430"/>
      <w:r w:rsidRPr="00745595">
        <w:t xml:space="preserve">Minimal recommended SARIF </w:t>
      </w:r>
      <w:r w:rsidR="00EA1C84">
        <w:t xml:space="preserve">log </w:t>
      </w:r>
      <w:r w:rsidRPr="00745595">
        <w:t>file with source information</w:t>
      </w:r>
      <w:bookmarkEnd w:id="80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B53A69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EE01A8">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A364B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E01A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E01A8">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so the recommended elements of the </w:t>
      </w:r>
      <w:r w:rsidRPr="00745595">
        <w:rPr>
          <w:rStyle w:val="CODEtemp"/>
        </w:rPr>
        <w:t>result</w:t>
      </w:r>
      <w:r>
        <w:t xml:space="preserve"> object can be shown.</w:t>
      </w:r>
    </w:p>
    <w:p w14:paraId="0A703AC0" w14:textId="70A4262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EE01A8">
        <w:t>3.11.13</w:t>
      </w:r>
      <w:r w:rsidR="00830F21">
        <w:fldChar w:fldCharType="end"/>
      </w:r>
      <w:r>
        <w:t>) specif</w:t>
      </w:r>
      <w:r w:rsidR="00830F21">
        <w:t>ies</w:t>
      </w:r>
      <w:r>
        <w:t xml:space="preserve"> only those files in which the tool detected a result.</w:t>
      </w:r>
    </w:p>
    <w:p w14:paraId="71E13AB3" w14:textId="1CE993A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EE01A8">
        <w:t>3.11.14</w:t>
      </w:r>
      <w:r>
        <w:fldChar w:fldCharType="end"/>
      </w:r>
      <w:r>
        <w:t>), because when physical location information is available, that property is optional (it “</w:t>
      </w:r>
      <w:r w:rsidRPr="00745595">
        <w:rPr>
          <w:b/>
        </w:rPr>
        <w:t>MAY</w:t>
      </w:r>
      <w:r>
        <w:t>” be present).</w:t>
      </w:r>
    </w:p>
    <w:p w14:paraId="3D9A1852" w14:textId="0AA3B51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EE01A8">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0" w:name="_Toc516064431"/>
      <w:r w:rsidRPr="001D7651">
        <w:t xml:space="preserve">Minimal recommended SARIF </w:t>
      </w:r>
      <w:r w:rsidR="00EA1C84">
        <w:t xml:space="preserve">log </w:t>
      </w:r>
      <w:r w:rsidRPr="001D7651">
        <w:t>file without source information</w:t>
      </w:r>
      <w:bookmarkEnd w:id="810"/>
    </w:p>
    <w:p w14:paraId="0C8A9C7D" w14:textId="6794C44A" w:rsidR="001D7651" w:rsidRDefault="001D7651" w:rsidP="001D7651">
      <w:r w:rsidRPr="001D7651">
        <w:t>This is a minimal recommended SARIF file for the case where</w:t>
      </w:r>
    </w:p>
    <w:p w14:paraId="1B15DF0E" w14:textId="15E93F9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EE01A8">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60711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E01A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E01A8">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so the recommended elements of the </w:t>
      </w:r>
      <w:r w:rsidRPr="001D7651">
        <w:rPr>
          <w:rStyle w:val="CODEtemp"/>
        </w:rPr>
        <w:t>result</w:t>
      </w:r>
      <w:r>
        <w:t xml:space="preserve"> object can be shown.</w:t>
      </w:r>
    </w:p>
    <w:p w14:paraId="7469062E" w14:textId="5CCE831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EE01A8">
        <w:t>3.11.13</w:t>
      </w:r>
      <w:r w:rsidR="00830F21">
        <w:fldChar w:fldCharType="end"/>
      </w:r>
      <w:r>
        <w:t>) specif</w:t>
      </w:r>
      <w:r w:rsidR="00830F21">
        <w:t>ies</w:t>
      </w:r>
      <w:r>
        <w:t xml:space="preserve"> only those files in which the tool detected a result.</w:t>
      </w:r>
    </w:p>
    <w:p w14:paraId="76A5A66E" w14:textId="6C8B6DB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EE01A8">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1" w:name="_Toc516064432"/>
      <w:r w:rsidRPr="001D7651">
        <w:t xml:space="preserve">SARIF </w:t>
      </w:r>
      <w:r w:rsidR="00D71A1D">
        <w:t xml:space="preserve">resource </w:t>
      </w:r>
      <w:r w:rsidRPr="001D7651">
        <w:t xml:space="preserve">file </w:t>
      </w:r>
      <w:r w:rsidR="00D71A1D">
        <w:t>with</w:t>
      </w:r>
      <w:r w:rsidRPr="001D7651">
        <w:t xml:space="preserve"> rule metadata</w:t>
      </w:r>
      <w:bookmarkEnd w:id="811"/>
    </w:p>
    <w:p w14:paraId="269DD195" w14:textId="3D64E259"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EE01A8">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EE01A8">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2" w:name="_Toc516064433"/>
      <w:r>
        <w:t>Comprehensive SARIF file</w:t>
      </w:r>
      <w:bookmarkEnd w:id="81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rPr>
          <w:ins w:id="813" w:author="Laurence Golding" w:date="2018-06-08T09:26:00Z"/>
        </w:rPr>
      </w:pPr>
      <w:r>
        <w:t xml:space="preserve">          ]</w:t>
      </w:r>
      <w:ins w:id="814" w:author="Laurence Golding" w:date="2018-06-08T09:26:00Z">
        <w:r w:rsidR="00A1466D">
          <w:t>,</w:t>
        </w:r>
      </w:ins>
    </w:p>
    <w:p w14:paraId="4D786ABB" w14:textId="212E683C" w:rsidR="00A1466D" w:rsidRDefault="00A1466D" w:rsidP="00EA1C84">
      <w:pPr>
        <w:pStyle w:val="Codesmall"/>
        <w:rPr>
          <w:ins w:id="815" w:author="Laurence Golding" w:date="2018-06-08T09:27:00Z"/>
        </w:rPr>
      </w:pPr>
      <w:ins w:id="816" w:author="Laurence Golding" w:date="2018-06-08T09:26:00Z">
        <w:r>
          <w:t xml:space="preserve">          "</w:t>
        </w:r>
      </w:ins>
      <w:ins w:id="817" w:author="Laurence Golding" w:date="2018-06-08T09:27:00Z">
        <w:r w:rsidR="009A4F80">
          <w:t>workItemUris": [</w:t>
        </w:r>
      </w:ins>
    </w:p>
    <w:p w14:paraId="0C619526" w14:textId="3BD25CDB" w:rsidR="009A4F80" w:rsidRDefault="009A4F80" w:rsidP="00EA1C84">
      <w:pPr>
        <w:pStyle w:val="Codesmall"/>
        <w:rPr>
          <w:ins w:id="818" w:author="Laurence Golding" w:date="2018-06-08T09:27:00Z"/>
        </w:rPr>
      </w:pPr>
      <w:ins w:id="819" w:author="Laurence Golding" w:date="2018-06-08T09:27:00Z">
        <w:r>
          <w:t xml:space="preserve">            "https://github.com/example/project/issues/42",</w:t>
        </w:r>
      </w:ins>
    </w:p>
    <w:p w14:paraId="49E0C1F6" w14:textId="69F70B79" w:rsidR="009A4F80" w:rsidRDefault="009A4F80" w:rsidP="009A4F80">
      <w:pPr>
        <w:pStyle w:val="Codesmall"/>
        <w:rPr>
          <w:ins w:id="820" w:author="Laurence Golding" w:date="2018-06-08T09:27:00Z"/>
        </w:rPr>
      </w:pPr>
      <w:ins w:id="821" w:author="Laurence Golding" w:date="2018-06-08T09:27:00Z">
        <w:r>
          <w:t xml:space="preserve">            "https://github.com/example/project/issues/</w:t>
        </w:r>
        <w:r>
          <w:t>5</w:t>
        </w:r>
        <w:r>
          <w:t>4"</w:t>
        </w:r>
        <w:bookmarkStart w:id="822" w:name="_GoBack"/>
        <w:bookmarkEnd w:id="822"/>
      </w:ins>
    </w:p>
    <w:p w14:paraId="7DD95952" w14:textId="79BB4AB8" w:rsidR="009A4F80" w:rsidRDefault="009A4F80" w:rsidP="00EA1C84">
      <w:pPr>
        <w:pStyle w:val="Codesmall"/>
      </w:pPr>
      <w:ins w:id="823" w:author="Laurence Golding" w:date="2018-06-08T09:27: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4" w:name="AppendixRevisionHistory"/>
      <w:bookmarkStart w:id="825" w:name="_Toc85472898"/>
      <w:bookmarkStart w:id="826" w:name="_Toc287332014"/>
      <w:bookmarkStart w:id="827" w:name="_Toc516064434"/>
      <w:bookmarkEnd w:id="824"/>
      <w:r>
        <w:lastRenderedPageBreak/>
        <w:t xml:space="preserve">(Informative) </w:t>
      </w:r>
      <w:r w:rsidR="00A05FDF">
        <w:t>Revision History</w:t>
      </w:r>
      <w:bookmarkEnd w:id="825"/>
      <w:bookmarkEnd w:id="826"/>
      <w:bookmarkEnd w:id="8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B0671"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F159411"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9DE0694"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5AF0A4B"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72AD7BB"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F655994"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A109E8D"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8774255"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C6F4E41"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DF3E5CF"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BAB282B"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030B7A9"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21F8943"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4EDBD8D"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9A7A462" w:rsidR="007B21F4" w:rsidRDefault="007B21F4" w:rsidP="009C10A1">
            <w:pPr>
              <w:jc w:val="both"/>
            </w:pPr>
            <w:r>
              <w:t xml:space="preserve">Incorporate changes for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r w:rsidR="008A57C9" w14:paraId="339B4FDB" w14:textId="77777777" w:rsidTr="00C7321D">
        <w:trPr>
          <w:ins w:id="828" w:author="Laurence Golding" w:date="2018-06-08T09:23:00Z"/>
        </w:trPr>
        <w:tc>
          <w:tcPr>
            <w:tcW w:w="1548" w:type="dxa"/>
          </w:tcPr>
          <w:p w14:paraId="1A58C1EF" w14:textId="61A9BD1B" w:rsidR="008A57C9" w:rsidRDefault="008A57C9" w:rsidP="00AC5012">
            <w:pPr>
              <w:rPr>
                <w:ins w:id="829" w:author="Laurence Golding" w:date="2018-06-08T09:23:00Z"/>
              </w:rPr>
            </w:pPr>
            <w:ins w:id="830" w:author="Laurence Golding" w:date="2018-06-08T09:23:00Z">
              <w:r>
                <w:t>18</w:t>
              </w:r>
            </w:ins>
          </w:p>
        </w:tc>
        <w:tc>
          <w:tcPr>
            <w:tcW w:w="1440" w:type="dxa"/>
          </w:tcPr>
          <w:p w14:paraId="5A14BB13" w14:textId="77DF4F21" w:rsidR="008A57C9" w:rsidRDefault="008A57C9" w:rsidP="00AC5012">
            <w:pPr>
              <w:rPr>
                <w:ins w:id="831" w:author="Laurence Golding" w:date="2018-06-08T09:23:00Z"/>
              </w:rPr>
            </w:pPr>
            <w:ins w:id="832" w:author="Laurence Golding" w:date="2018-06-08T09:23:00Z">
              <w:r>
                <w:t>2018/06/08</w:t>
              </w:r>
            </w:ins>
          </w:p>
        </w:tc>
        <w:tc>
          <w:tcPr>
            <w:tcW w:w="2160" w:type="dxa"/>
          </w:tcPr>
          <w:p w14:paraId="6859AC27" w14:textId="02EBD086" w:rsidR="008A57C9" w:rsidRDefault="008A57C9" w:rsidP="00AC5012">
            <w:pPr>
              <w:rPr>
                <w:ins w:id="833" w:author="Laurence Golding" w:date="2018-06-08T09:23:00Z"/>
              </w:rPr>
            </w:pPr>
            <w:ins w:id="834" w:author="Laurence Golding" w:date="2018-06-08T09:23:00Z">
              <w:r>
                <w:t>Laurence J. Golding</w:t>
              </w:r>
            </w:ins>
          </w:p>
        </w:tc>
        <w:tc>
          <w:tcPr>
            <w:tcW w:w="4428" w:type="dxa"/>
          </w:tcPr>
          <w:p w14:paraId="532E55B8" w14:textId="1A558725" w:rsidR="008A57C9" w:rsidRDefault="008A57C9" w:rsidP="009C10A1">
            <w:pPr>
              <w:jc w:val="both"/>
              <w:rPr>
                <w:ins w:id="835" w:author="Laurence Golding" w:date="2018-06-08T09:23:00Z"/>
              </w:rPr>
            </w:pPr>
            <w:ins w:id="836" w:author="Laurence Golding" w:date="2018-06-08T09:23:00Z">
              <w:r>
                <w:t xml:space="preserve">Incorporate changes for </w:t>
              </w:r>
              <w:r>
                <w:fldChar w:fldCharType="begin"/>
              </w:r>
              <w:r>
                <w:instrText xml:space="preserve"> HYPERLINK "https://github.com/oasis-tcs/sarif-spec/issues/189" </w:instrText>
              </w:r>
              <w:r>
                <w:fldChar w:fldCharType="separate"/>
              </w:r>
              <w:r w:rsidRPr="008A57C9">
                <w:rPr>
                  <w:rStyle w:val="Hyperlink"/>
                </w:rPr>
                <w:t>#189</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3F04D" w14:textId="77777777" w:rsidR="009C639B" w:rsidRDefault="009C639B" w:rsidP="008C100C">
      <w:r>
        <w:separator/>
      </w:r>
    </w:p>
    <w:p w14:paraId="06D6A892" w14:textId="77777777" w:rsidR="009C639B" w:rsidRDefault="009C639B" w:rsidP="008C100C"/>
    <w:p w14:paraId="740DA069" w14:textId="77777777" w:rsidR="009C639B" w:rsidRDefault="009C639B" w:rsidP="008C100C"/>
    <w:p w14:paraId="49CFBEE6" w14:textId="77777777" w:rsidR="009C639B" w:rsidRDefault="009C639B" w:rsidP="008C100C"/>
    <w:p w14:paraId="41DB66FB" w14:textId="77777777" w:rsidR="009C639B" w:rsidRDefault="009C639B" w:rsidP="008C100C"/>
    <w:p w14:paraId="190A7477" w14:textId="77777777" w:rsidR="009C639B" w:rsidRDefault="009C639B" w:rsidP="008C100C"/>
    <w:p w14:paraId="4122C56F" w14:textId="77777777" w:rsidR="009C639B" w:rsidRDefault="009C639B" w:rsidP="008C100C"/>
  </w:endnote>
  <w:endnote w:type="continuationSeparator" w:id="0">
    <w:p w14:paraId="1E5F47E9" w14:textId="77777777" w:rsidR="009C639B" w:rsidRDefault="009C639B" w:rsidP="008C100C">
      <w:r>
        <w:continuationSeparator/>
      </w:r>
    </w:p>
    <w:p w14:paraId="4856661F" w14:textId="77777777" w:rsidR="009C639B" w:rsidRDefault="009C639B" w:rsidP="008C100C"/>
    <w:p w14:paraId="3598A11C" w14:textId="77777777" w:rsidR="009C639B" w:rsidRDefault="009C639B" w:rsidP="008C100C"/>
    <w:p w14:paraId="3B696D96" w14:textId="77777777" w:rsidR="009C639B" w:rsidRDefault="009C639B" w:rsidP="008C100C"/>
    <w:p w14:paraId="569DF918" w14:textId="77777777" w:rsidR="009C639B" w:rsidRDefault="009C639B" w:rsidP="008C100C"/>
    <w:p w14:paraId="0569F340" w14:textId="77777777" w:rsidR="009C639B" w:rsidRDefault="009C639B" w:rsidP="008C100C"/>
    <w:p w14:paraId="4CA59672" w14:textId="77777777" w:rsidR="009C639B" w:rsidRDefault="009C639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A57C9" w:rsidRPr="00195F88" w:rsidRDefault="008A57C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8A57C9" w:rsidRPr="00195F88" w:rsidRDefault="008A57C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13892" w14:textId="77777777" w:rsidR="009C639B" w:rsidRDefault="009C639B" w:rsidP="008C100C">
      <w:r>
        <w:separator/>
      </w:r>
    </w:p>
    <w:p w14:paraId="3B742CCE" w14:textId="77777777" w:rsidR="009C639B" w:rsidRDefault="009C639B" w:rsidP="008C100C"/>
  </w:footnote>
  <w:footnote w:type="continuationSeparator" w:id="0">
    <w:p w14:paraId="3BF47A93" w14:textId="77777777" w:rsidR="009C639B" w:rsidRDefault="009C639B" w:rsidP="008C100C">
      <w:r>
        <w:continuationSeparator/>
      </w:r>
    </w:p>
    <w:p w14:paraId="2D0F320B" w14:textId="77777777" w:rsidR="009C639B" w:rsidRDefault="009C639B"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42D01-42AC-4674-85D2-1DF239DA4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17923</TotalTime>
  <Pages>144</Pages>
  <Words>60161</Words>
  <Characters>342923</Characters>
  <Application>Microsoft Office Word</Application>
  <DocSecurity>0</DocSecurity>
  <Lines>2857</Lines>
  <Paragraphs>804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402280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850</cp:revision>
  <cp:lastPrinted>2011-08-05T16:21:00Z</cp:lastPrinted>
  <dcterms:created xsi:type="dcterms:W3CDTF">2017-08-01T19:18:00Z</dcterms:created>
  <dcterms:modified xsi:type="dcterms:W3CDTF">2018-06-08T16:28:00Z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