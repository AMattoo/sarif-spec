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7D126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7D126C">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7D126C">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7D126C">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7D126C">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7D126C">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7D126C">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7D126C">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7D126C">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7D126C">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7D126C">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7D126C">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7D126C">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7D126C">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7D126C">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7D126C">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7D126C">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7D126C">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7D126C">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7D126C">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7D126C">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7D126C">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7D126C">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7D126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A91151" w:rsidR="008119BF" w:rsidRPr="008119BF" w:rsidRDefault="007D126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7D126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7D126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7D126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7D126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7D126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7D126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7D126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7D126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7D126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7D126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7D126C"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7D126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7D126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7D126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7D126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7D126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7D126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7D126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7D126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7D126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7D126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7D126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7D126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7D126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7D126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7D126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7D126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7D126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proofErr w:type="spellStart"/>
      <w:r w:rsidRPr="00635CB7">
        <w:rPr>
          <w:rStyle w:val="CODEtemp"/>
        </w:rPr>
        <w:t>fileLocation</w:t>
      </w:r>
      <w:proofErr w:type="spellEnd"/>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proofErr w:type="spellStart"/>
      <w:r w:rsidRPr="00635CB7">
        <w:rPr>
          <w:rStyle w:val="CODEtemp"/>
        </w:rPr>
        <w:t>fileIndex</w:t>
      </w:r>
      <w:proofErr w:type="spellEnd"/>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proofErr w:type="spellStart"/>
      <w:r w:rsidRPr="00784307">
        <w:rPr>
          <w:rStyle w:val="CODEtemp"/>
        </w:rPr>
        <w:t>fileIndex</w:t>
      </w:r>
      <w:proofErr w:type="spellEnd"/>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proofErr w:type="spellStart"/>
      <w:r>
        <w:t>uriBaseId</w:t>
      </w:r>
      <w:proofErr w:type="spellEnd"/>
      <w:r>
        <w:t xml:space="preserve"> property</w:t>
      </w:r>
      <w:bookmarkEnd w:id="124"/>
      <w:bookmarkEnd w:id="125"/>
    </w:p>
    <w:p w14:paraId="3AB64385" w14:textId="5EA1F35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151A300" w:rsidR="004E2E96" w:rsidRDefault="004E2E96" w:rsidP="004D076C">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proofErr w:type="spellStart"/>
      <w:r>
        <w:t>fileIndex</w:t>
      </w:r>
      <w:proofErr w:type="spellEnd"/>
      <w:r>
        <w:t xml:space="preserve">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1861920"/>
      <w:r>
        <w:lastRenderedPageBreak/>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D07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D076C">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B13922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proofErr w:type="spellStart"/>
      <w:r>
        <w:t>sarifLog</w:t>
      </w:r>
      <w:proofErr w:type="spellEnd"/>
      <w:r>
        <w:t xml:space="preserve"> object</w:t>
      </w:r>
      <w:bookmarkEnd w:id="197"/>
    </w:p>
    <w:p w14:paraId="5BC49FE7" w14:textId="1A32BD8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proofErr w:type="spellStart"/>
            <w:r>
              <w:rPr>
                <w:rStyle w:val="CODEtemp"/>
              </w:rPr>
              <w:lastRenderedPageBreak/>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proofErr w:type="spellStart"/>
      <w:r>
        <w:t>richText</w:t>
      </w:r>
      <w:proofErr w:type="spellEnd"/>
      <w:r>
        <w:t xml:space="preserve">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proofErr w:type="spellStart"/>
      <w:r>
        <w:t>messageId</w:t>
      </w:r>
      <w:proofErr w:type="spellEnd"/>
      <w:r>
        <w:t xml:space="preserve">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proofErr w:type="spellStart"/>
      <w:r>
        <w:t>richMessageId</w:t>
      </w:r>
      <w:proofErr w:type="spellEnd"/>
      <w:r>
        <w:t xml:space="preserve">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D07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D07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proofErr w:type="spellStart"/>
      <w:r>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685B36A"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558FDD29"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9458FF5"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1ABE99FC"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proofErr w:type="spellStart"/>
      <w:r>
        <w:t>aggregateIds</w:t>
      </w:r>
      <w:proofErr w:type="spellEnd"/>
      <w:r>
        <w:t xml:space="preserve">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proofErr w:type="spellStart"/>
      <w:r>
        <w:t>baselineI</w:t>
      </w:r>
      <w:r w:rsidR="00435405">
        <w:t>nstanceGui</w:t>
      </w:r>
      <w:r>
        <w:t>d</w:t>
      </w:r>
      <w:proofErr w:type="spellEnd"/>
      <w:r>
        <w:t xml:space="preserve">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861980"/>
      <w:r>
        <w:t>invocation</w:t>
      </w:r>
      <w:r w:rsidR="00514F09">
        <w:t>s</w:t>
      </w:r>
      <w:r>
        <w:t xml:space="preserve"> property</w:t>
      </w:r>
      <w:bookmarkEnd w:id="241"/>
      <w:bookmarkEnd w:id="242"/>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861981"/>
      <w:r>
        <w:t>conversion property</w:t>
      </w:r>
      <w:bookmarkEnd w:id="243"/>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861982"/>
      <w:proofErr w:type="spellStart"/>
      <w:r>
        <w:t>versionControlProvenance</w:t>
      </w:r>
      <w:proofErr w:type="spellEnd"/>
      <w:r>
        <w:t xml:space="preserve"> property</w:t>
      </w:r>
      <w:bookmarkEnd w:id="244"/>
      <w:bookmarkEnd w:id="245"/>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1D2642E2"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861983"/>
      <w:bookmarkStart w:id="250" w:name="_Ref493345118"/>
      <w:proofErr w:type="spellStart"/>
      <w:r>
        <w:t>originalUriBaseIds</w:t>
      </w:r>
      <w:proofErr w:type="spellEnd"/>
      <w:r>
        <w:t xml:space="preserve"> property</w:t>
      </w:r>
      <w:bookmarkEnd w:id="246"/>
      <w:bookmarkEnd w:id="247"/>
      <w:bookmarkEnd w:id="248"/>
      <w:bookmarkEnd w:id="249"/>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4D076C">
      <w:pPr>
        <w:pStyle w:val="ListParagraph"/>
        <w:numPr>
          <w:ilvl w:val="0"/>
          <w:numId w:val="70"/>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4D076C">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4D076C">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861984"/>
      <w:r>
        <w:t>files property</w:t>
      </w:r>
      <w:bookmarkEnd w:id="250"/>
      <w:bookmarkEnd w:id="251"/>
      <w:bookmarkEnd w:id="252"/>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3" w:name="_Ref493479000"/>
      <w:bookmarkStart w:id="254" w:name="_Ref493479448"/>
      <w:bookmarkStart w:id="255" w:name="_Toc531861985"/>
      <w:proofErr w:type="spellStart"/>
      <w:r>
        <w:t>logicalLocations</w:t>
      </w:r>
      <w:proofErr w:type="spellEnd"/>
      <w:r>
        <w:t xml:space="preserve"> property</w:t>
      </w:r>
      <w:bookmarkEnd w:id="253"/>
      <w:bookmarkEnd w:id="254"/>
      <w:bookmarkEnd w:id="255"/>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w:t>
      </w:r>
      <w:r w:rsidR="00ED4F69">
        <w:lastRenderedPageBreak/>
        <w:t xml:space="preserve">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w:t>
      </w:r>
      <w:proofErr w:type="spellStart"/>
      <w:r>
        <w:t>logicalLocations</w:t>
      </w:r>
      <w:proofErr w:type="spellEnd"/>
      <w:r>
        <w:t xml:space="preserve">":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31861986"/>
      <w:r>
        <w:t>graphs property</w:t>
      </w:r>
      <w:bookmarkEnd w:id="256"/>
      <w:bookmarkEnd w:id="257"/>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861987"/>
      <w:r>
        <w:t>results property</w:t>
      </w:r>
      <w:bookmarkEnd w:id="258"/>
      <w:bookmarkEnd w:id="259"/>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861988"/>
      <w:r>
        <w:t>resource</w:t>
      </w:r>
      <w:r w:rsidR="00401BB5">
        <w:t>s property</w:t>
      </w:r>
      <w:bookmarkEnd w:id="260"/>
      <w:bookmarkEnd w:id="261"/>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861989"/>
      <w:proofErr w:type="spellStart"/>
      <w:r>
        <w:t>defaultFileEncoding</w:t>
      </w:r>
      <w:bookmarkEnd w:id="262"/>
      <w:bookmarkEnd w:id="263"/>
      <w:proofErr w:type="spellEnd"/>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64" w:name="_Toc531861990"/>
      <w:proofErr w:type="spellStart"/>
      <w:r>
        <w:t>newlineSequences</w:t>
      </w:r>
      <w:bookmarkEnd w:id="264"/>
      <w:proofErr w:type="spellEnd"/>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D07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65" w:name="_Ref516063927"/>
      <w:bookmarkStart w:id="266" w:name="_Toc531861991"/>
      <w:proofErr w:type="spellStart"/>
      <w:r>
        <w:lastRenderedPageBreak/>
        <w:t>columnKind</w:t>
      </w:r>
      <w:proofErr w:type="spellEnd"/>
      <w:r>
        <w:t xml:space="preserve">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861992"/>
      <w:proofErr w:type="spellStart"/>
      <w:r>
        <w:t>richMessageMimeType</w:t>
      </w:r>
      <w:proofErr w:type="spellEnd"/>
      <w:r>
        <w:t xml:space="preserve"> property</w:t>
      </w:r>
      <w:bookmarkEnd w:id="267"/>
      <w:bookmarkEnd w:id="268"/>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69" w:name="_Ref510017893"/>
      <w:bookmarkStart w:id="270" w:name="_Toc531861993"/>
      <w:proofErr w:type="spellStart"/>
      <w:r>
        <w:t>redactionToken</w:t>
      </w:r>
      <w:bookmarkEnd w:id="269"/>
      <w:proofErr w:type="spellEnd"/>
      <w:r>
        <w:t xml:space="preserve"> property</w:t>
      </w:r>
      <w:bookmarkEnd w:id="270"/>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48AEB4"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27CCE16"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861994"/>
      <w:bookmarkEnd w:id="271"/>
      <w:proofErr w:type="spellStart"/>
      <w:r>
        <w:lastRenderedPageBreak/>
        <w:t>externa</w:t>
      </w:r>
      <w:r w:rsidR="00F265D8">
        <w:t>Property</w:t>
      </w:r>
      <w:r>
        <w:t>File</w:t>
      </w:r>
      <w:proofErr w:type="spellEnd"/>
      <w:r>
        <w:t xml:space="preserve"> object</w:t>
      </w:r>
      <w:bookmarkEnd w:id="272"/>
      <w:bookmarkEnd w:id="273"/>
    </w:p>
    <w:p w14:paraId="020DB163" w14:textId="0923AD36" w:rsidR="00AF60C1" w:rsidRDefault="00AF60C1" w:rsidP="00AF60C1">
      <w:pPr>
        <w:pStyle w:val="Heading3"/>
      </w:pPr>
      <w:bookmarkStart w:id="274" w:name="_Toc531861995"/>
      <w:r>
        <w:t>General</w:t>
      </w:r>
      <w:bookmarkEnd w:id="274"/>
    </w:p>
    <w:p w14:paraId="38B8B5C7" w14:textId="3CF2AAB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861996"/>
      <w:proofErr w:type="spellStart"/>
      <w:r>
        <w:t>fileLocation</w:t>
      </w:r>
      <w:proofErr w:type="spellEnd"/>
      <w:r>
        <w:t xml:space="preserve"> property</w:t>
      </w:r>
      <w:bookmarkEnd w:id="275"/>
      <w:bookmarkEnd w:id="276"/>
    </w:p>
    <w:p w14:paraId="46352381" w14:textId="36BB4EB5"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861997"/>
      <w:proofErr w:type="spellStart"/>
      <w:r>
        <w:t>instanceGuid</w:t>
      </w:r>
      <w:proofErr w:type="spellEnd"/>
      <w:r>
        <w:t xml:space="preserve"> property</w:t>
      </w:r>
      <w:bookmarkEnd w:id="277"/>
      <w:bookmarkEnd w:id="278"/>
    </w:p>
    <w:p w14:paraId="54EBB426" w14:textId="229C770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861998"/>
      <w:proofErr w:type="spellStart"/>
      <w:r>
        <w:t>itemCount</w:t>
      </w:r>
      <w:proofErr w:type="spellEnd"/>
      <w:r>
        <w:t xml:space="preserve"> property</w:t>
      </w:r>
      <w:bookmarkEnd w:id="27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861999"/>
      <w:proofErr w:type="spellStart"/>
      <w:r>
        <w:t>runAutomationDetails</w:t>
      </w:r>
      <w:proofErr w:type="spellEnd"/>
      <w:r>
        <w:t xml:space="preserve"> object</w:t>
      </w:r>
      <w:bookmarkEnd w:id="280"/>
      <w:bookmarkEnd w:id="281"/>
    </w:p>
    <w:p w14:paraId="589B6DF1" w14:textId="63103A8B" w:rsidR="00636635" w:rsidRDefault="00636635" w:rsidP="00636635">
      <w:pPr>
        <w:pStyle w:val="Heading3"/>
      </w:pPr>
      <w:bookmarkStart w:id="282" w:name="_Ref526936874"/>
      <w:bookmarkStart w:id="283" w:name="_Toc531862000"/>
      <w:r>
        <w:t>General</w:t>
      </w:r>
      <w:bookmarkEnd w:id="282"/>
      <w:bookmarkEnd w:id="283"/>
    </w:p>
    <w:p w14:paraId="00A2DEFC" w14:textId="267D7118" w:rsidR="00A0147E" w:rsidRDefault="00A0147E" w:rsidP="00A0147E">
      <w:bookmarkStart w:id="284" w:name="_Hlk526586231"/>
      <w:r>
        <w:t xml:space="preserve">A </w:t>
      </w:r>
      <w:proofErr w:type="spellStart"/>
      <w:r>
        <w:rPr>
          <w:rStyle w:val="CODEtemp"/>
        </w:rPr>
        <w:t>runAutomationDetails</w:t>
      </w:r>
      <w:proofErr w:type="spellEnd"/>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862001"/>
      <w:r>
        <w:t>Constraints</w:t>
      </w:r>
      <w:bookmarkEnd w:id="285"/>
    </w:p>
    <w:p w14:paraId="2467F699" w14:textId="134C3CA4"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D07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D07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862002"/>
      <w:r>
        <w:t>description property</w:t>
      </w:r>
      <w:bookmarkEnd w:id="286"/>
    </w:p>
    <w:p w14:paraId="25D213B4" w14:textId="7048D68F"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287" w:name="_Ref526936776"/>
      <w:bookmarkStart w:id="288" w:name="_Toc531862003"/>
      <w:proofErr w:type="spellStart"/>
      <w:r>
        <w:t>instanceId</w:t>
      </w:r>
      <w:proofErr w:type="spellEnd"/>
      <w:r>
        <w:t xml:space="preserve"> property</w:t>
      </w:r>
      <w:bookmarkEnd w:id="287"/>
      <w:bookmarkEnd w:id="288"/>
    </w:p>
    <w:p w14:paraId="4B70380E" w14:textId="613B00AA" w:rsidR="008B6DA3" w:rsidRDefault="008B6DA3" w:rsidP="008B6DA3">
      <w:bookmarkStart w:id="2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lastRenderedPageBreak/>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862004"/>
      <w:proofErr w:type="spellStart"/>
      <w:r>
        <w:t>instanceGuid</w:t>
      </w:r>
      <w:proofErr w:type="spellEnd"/>
      <w:r>
        <w:t xml:space="preserve"> property</w:t>
      </w:r>
      <w:bookmarkEnd w:id="290"/>
      <w:bookmarkEnd w:id="291"/>
    </w:p>
    <w:p w14:paraId="171C0D57" w14:textId="3450BF9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862005"/>
      <w:proofErr w:type="spellStart"/>
      <w:r>
        <w:t>correlationGuid</w:t>
      </w:r>
      <w:proofErr w:type="spellEnd"/>
      <w:r>
        <w:t xml:space="preserve"> property</w:t>
      </w:r>
      <w:bookmarkEnd w:id="292"/>
      <w:bookmarkEnd w:id="293"/>
    </w:p>
    <w:p w14:paraId="0DF48F07" w14:textId="78CA1A7F"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D07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862006"/>
      <w:r>
        <w:t>tool object</w:t>
      </w:r>
      <w:bookmarkEnd w:id="294"/>
      <w:bookmarkEnd w:id="295"/>
    </w:p>
    <w:p w14:paraId="389A43BD" w14:textId="582B65CB" w:rsidR="00401BB5" w:rsidRDefault="00401BB5" w:rsidP="00401BB5">
      <w:pPr>
        <w:pStyle w:val="Heading3"/>
      </w:pPr>
      <w:bookmarkStart w:id="296" w:name="_Toc531862007"/>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862008"/>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9" w:name="_Ref493409168"/>
      <w:bookmarkStart w:id="300" w:name="_Toc531862009"/>
      <w:proofErr w:type="spellStart"/>
      <w:r>
        <w:t>fullName</w:t>
      </w:r>
      <w:proofErr w:type="spellEnd"/>
      <w:r>
        <w:t xml:space="preserv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1" w:name="_Ref493409198"/>
      <w:bookmarkStart w:id="302" w:name="_Toc531862010"/>
      <w:proofErr w:type="spellStart"/>
      <w:r>
        <w:t>semanticVersion</w:t>
      </w:r>
      <w:proofErr w:type="spellEnd"/>
      <w:r>
        <w:t xml:space="preserve"> property</w:t>
      </w:r>
      <w:bookmarkEnd w:id="301"/>
      <w:bookmarkEnd w:id="302"/>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03" w:name="_Ref493409191"/>
      <w:bookmarkStart w:id="304" w:name="_Toc531862011"/>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05" w:name="_Ref493409205"/>
      <w:bookmarkStart w:id="306" w:name="_Toc531862012"/>
      <w:proofErr w:type="spellStart"/>
      <w:r>
        <w:t>dottedQuadFileVersion</w:t>
      </w:r>
      <w:proofErr w:type="spellEnd"/>
      <w:r>
        <w:t xml:space="preserve"> </w:t>
      </w:r>
      <w:r w:rsidR="00401BB5">
        <w:t>property</w:t>
      </w:r>
      <w:bookmarkEnd w:id="305"/>
      <w:bookmarkEnd w:id="306"/>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862013"/>
      <w:proofErr w:type="spellStart"/>
      <w:r>
        <w:t>downloadUri</w:t>
      </w:r>
      <w:proofErr w:type="spellEnd"/>
      <w:r>
        <w:t xml:space="preserve"> property</w:t>
      </w:r>
      <w:bookmarkEnd w:id="307"/>
    </w:p>
    <w:p w14:paraId="29604BF7" w14:textId="22E31F86"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862014"/>
      <w:r>
        <w:lastRenderedPageBreak/>
        <w:t>language property</w:t>
      </w:r>
      <w:bookmarkEnd w:id="308"/>
      <w:bookmarkEnd w:id="309"/>
      <w:bookmarkEnd w:id="310"/>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862015"/>
      <w:proofErr w:type="spellStart"/>
      <w:r>
        <w:t>resourceLocation</w:t>
      </w:r>
      <w:proofErr w:type="spellEnd"/>
      <w:r>
        <w:t xml:space="preserve"> property</w:t>
      </w:r>
      <w:bookmarkEnd w:id="312"/>
      <w:bookmarkEnd w:id="313"/>
      <w:bookmarkEnd w:id="314"/>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C5BDC7"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lastRenderedPageBreak/>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862016"/>
      <w:proofErr w:type="spellStart"/>
      <w:r>
        <w:t>sarifLoggerVersion</w:t>
      </w:r>
      <w:proofErr w:type="spellEnd"/>
      <w:r>
        <w:t xml:space="preserve">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862017"/>
      <w:r>
        <w:t>invocation object</w:t>
      </w:r>
      <w:bookmarkEnd w:id="316"/>
      <w:bookmarkEnd w:id="317"/>
    </w:p>
    <w:p w14:paraId="10E65C9D" w14:textId="17190F2B" w:rsidR="00401BB5" w:rsidRDefault="00401BB5" w:rsidP="00401BB5">
      <w:pPr>
        <w:pStyle w:val="Heading3"/>
      </w:pPr>
      <w:bookmarkStart w:id="318" w:name="_Toc531862018"/>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862019"/>
      <w:proofErr w:type="spellStart"/>
      <w:r>
        <w:t>commandLine</w:t>
      </w:r>
      <w:proofErr w:type="spellEnd"/>
      <w:r>
        <w:t xml:space="preserv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862020"/>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F8950B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862021"/>
      <w:proofErr w:type="spellStart"/>
      <w:r>
        <w:t>responseFiles</w:t>
      </w:r>
      <w:proofErr w:type="spellEnd"/>
      <w:r>
        <w:t xml:space="preserve"> property</w:t>
      </w:r>
      <w:bookmarkEnd w:id="323"/>
      <w:bookmarkEnd w:id="324"/>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6D323291"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862022"/>
      <w:r>
        <w:t>attachments property</w:t>
      </w:r>
      <w:bookmarkEnd w:id="325"/>
      <w:bookmarkEnd w:id="326"/>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27" w:name="_Toc531862023"/>
      <w:proofErr w:type="spellStart"/>
      <w:r>
        <w:t>startTime</w:t>
      </w:r>
      <w:r w:rsidR="00485F6A">
        <w:t>Utc</w:t>
      </w:r>
      <w:proofErr w:type="spellEnd"/>
      <w:r>
        <w:t xml:space="preserve"> property</w:t>
      </w:r>
      <w:bookmarkEnd w:id="327"/>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28" w:name="_Toc531862024"/>
      <w:proofErr w:type="spellStart"/>
      <w:r>
        <w:lastRenderedPageBreak/>
        <w:t>endTime</w:t>
      </w:r>
      <w:r w:rsidR="00D1201D">
        <w:t>Utc</w:t>
      </w:r>
      <w:proofErr w:type="spellEnd"/>
      <w:r>
        <w:t xml:space="preserve"> property</w:t>
      </w:r>
      <w:bookmarkEnd w:id="328"/>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29" w:name="_Ref509050679"/>
      <w:bookmarkStart w:id="330" w:name="_Toc531862025"/>
      <w:proofErr w:type="spellStart"/>
      <w:r>
        <w:t>exitCode</w:t>
      </w:r>
      <w:proofErr w:type="spellEnd"/>
      <w:r>
        <w:t xml:space="preserv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31" w:name="_Ref509050368"/>
      <w:bookmarkStart w:id="332" w:name="_Toc531862026"/>
      <w:proofErr w:type="spellStart"/>
      <w:r>
        <w:t>exitCodeDescription</w:t>
      </w:r>
      <w:proofErr w:type="spellEnd"/>
      <w:r>
        <w:t xml:space="preserve">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862027"/>
      <w:proofErr w:type="spellStart"/>
      <w:r>
        <w:t>exitSignalName</w:t>
      </w:r>
      <w:proofErr w:type="spellEnd"/>
      <w:r>
        <w:t xml:space="preserv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34" w:name="_Ref509050492"/>
      <w:bookmarkStart w:id="335" w:name="_Toc531862028"/>
      <w:proofErr w:type="spellStart"/>
      <w:r>
        <w:t>exitSignalNumber</w:t>
      </w:r>
      <w:proofErr w:type="spellEnd"/>
      <w:r>
        <w:t xml:space="preserve">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862029"/>
      <w:proofErr w:type="spellStart"/>
      <w:r>
        <w:lastRenderedPageBreak/>
        <w:t>processStartFailureMessage</w:t>
      </w:r>
      <w:proofErr w:type="spellEnd"/>
      <w:r>
        <w:t xml:space="preserv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862030"/>
      <w:proofErr w:type="spellStart"/>
      <w:r>
        <w:t>toolExecutionSuccessful</w:t>
      </w:r>
      <w:proofErr w:type="spellEnd"/>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862031"/>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862032"/>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862033"/>
      <w:proofErr w:type="spellStart"/>
      <w:r>
        <w:t>processId</w:t>
      </w:r>
      <w:proofErr w:type="spellEnd"/>
      <w:r>
        <w:t xml:space="preserve">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862034"/>
      <w:proofErr w:type="spellStart"/>
      <w:r>
        <w:t>executableLocation</w:t>
      </w:r>
      <w:proofErr w:type="spellEnd"/>
      <w:r w:rsidR="00401BB5">
        <w:t xml:space="preserve"> property</w:t>
      </w:r>
      <w:bookmarkEnd w:id="343"/>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lastRenderedPageBreak/>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862035"/>
      <w:proofErr w:type="spellStart"/>
      <w:r>
        <w:t>workingDirectory</w:t>
      </w:r>
      <w:proofErr w:type="spellEnd"/>
      <w:r>
        <w:t xml:space="preserve"> property</w:t>
      </w:r>
      <w:bookmarkEnd w:id="344"/>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862036"/>
      <w:proofErr w:type="spellStart"/>
      <w:r>
        <w:t>environmentVariables</w:t>
      </w:r>
      <w:proofErr w:type="spellEnd"/>
      <w:r>
        <w:t xml:space="preserve">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862037"/>
      <w:proofErr w:type="spellStart"/>
      <w:r>
        <w:t>toolNotifications</w:t>
      </w:r>
      <w:proofErr w:type="spellEnd"/>
      <w:r>
        <w:t xml:space="preserve"> property</w:t>
      </w:r>
      <w:bookmarkEnd w:id="346"/>
      <w:bookmarkEnd w:id="347"/>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862038"/>
      <w:proofErr w:type="spellStart"/>
      <w:r>
        <w:t>configurationNotifications</w:t>
      </w:r>
      <w:proofErr w:type="spellEnd"/>
      <w:r>
        <w:t xml:space="preserve"> property</w:t>
      </w:r>
      <w:bookmarkEnd w:id="348"/>
      <w:bookmarkEnd w:id="349"/>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862039"/>
      <w:r>
        <w:lastRenderedPageBreak/>
        <w:t>stdin, stdout, stderr</w:t>
      </w:r>
      <w:r w:rsidR="00D943E5">
        <w:t xml:space="preserve">, and </w:t>
      </w:r>
      <w:proofErr w:type="spellStart"/>
      <w:r w:rsidR="00D943E5">
        <w:t>stdoutStderr</w:t>
      </w:r>
      <w:proofErr w:type="spellEnd"/>
      <w:r>
        <w:t xml:space="preserve"> properties</w:t>
      </w:r>
      <w:bookmarkEnd w:id="350"/>
      <w:bookmarkEnd w:id="351"/>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52" w:name="_Ref507597819"/>
      <w:bookmarkStart w:id="353" w:name="_Toc531862040"/>
      <w:bookmarkStart w:id="354" w:name="_Ref506806657"/>
      <w:r>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1862041"/>
      <w:r>
        <w:t>General</w:t>
      </w:r>
      <w:bookmarkEnd w:id="355"/>
      <w:bookmarkEnd w:id="356"/>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w:t>
      </w:r>
      <w:proofErr w:type="spellStart"/>
      <w:r>
        <w:t>fileLocation</w:t>
      </w:r>
      <w:proofErr w:type="spellEnd"/>
      <w:r>
        <w:t xml:space="preserve">": {                           # See </w:t>
      </w:r>
      <w:r w:rsidRPr="00F90F0E">
        <w:t>§</w:t>
      </w:r>
      <w:bookmarkStart w:id="357" w:name="_Hlk507657707"/>
      <w:r>
        <w:fldChar w:fldCharType="begin"/>
      </w:r>
      <w:r>
        <w:instrText xml:space="preserve"> REF _Ref506978525 \r \h </w:instrText>
      </w:r>
      <w:r>
        <w:fldChar w:fldCharType="separate"/>
      </w:r>
      <w:r w:rsidR="004D07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862042"/>
      <w:r>
        <w:t>description property</w:t>
      </w:r>
      <w:bookmarkEnd w:id="358"/>
      <w:bookmarkEnd w:id="359"/>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862043"/>
      <w:proofErr w:type="spellStart"/>
      <w:r>
        <w:lastRenderedPageBreak/>
        <w:t>fileLocation</w:t>
      </w:r>
      <w:proofErr w:type="spellEnd"/>
      <w:r w:rsidR="00A27D47">
        <w:t xml:space="preserve"> property</w:t>
      </w:r>
      <w:bookmarkEnd w:id="360"/>
      <w:bookmarkEnd w:id="361"/>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62" w:name="_Toc531862044"/>
      <w:r>
        <w:t>regions property</w:t>
      </w:r>
      <w:bookmarkEnd w:id="362"/>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63" w:name="_Toc531862045"/>
      <w:bookmarkStart w:id="364" w:name="_Hlk513212887"/>
      <w:r>
        <w:t>rectangles property</w:t>
      </w:r>
      <w:bookmarkEnd w:id="363"/>
    </w:p>
    <w:p w14:paraId="731EC896" w14:textId="7EAE18CC"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862046"/>
      <w:bookmarkEnd w:id="364"/>
      <w:r>
        <w:t>conversion object</w:t>
      </w:r>
      <w:bookmarkEnd w:id="354"/>
      <w:bookmarkEnd w:id="365"/>
    </w:p>
    <w:p w14:paraId="615BCC83" w14:textId="7B3EE260" w:rsidR="00AC6C45" w:rsidRDefault="00AC6C45" w:rsidP="00AC6C45">
      <w:pPr>
        <w:pStyle w:val="Heading3"/>
      </w:pPr>
      <w:bookmarkStart w:id="366" w:name="_Toc531862047"/>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862048"/>
      <w:r>
        <w:t>tool property</w:t>
      </w:r>
      <w:bookmarkEnd w:id="367"/>
      <w:bookmarkEnd w:id="368"/>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862049"/>
      <w:r>
        <w:lastRenderedPageBreak/>
        <w:t>invocation property</w:t>
      </w:r>
      <w:bookmarkEnd w:id="369"/>
      <w:bookmarkEnd w:id="370"/>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862050"/>
      <w:proofErr w:type="spellStart"/>
      <w:r>
        <w:t>analysisToolLog</w:t>
      </w:r>
      <w:r w:rsidR="00ED76F2">
        <w:t>Files</w:t>
      </w:r>
      <w:proofErr w:type="spellEnd"/>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6129D4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373" w:name="_Ref511829625"/>
      <w:bookmarkStart w:id="374" w:name="_Toc531862051"/>
      <w:proofErr w:type="spellStart"/>
      <w:r>
        <w:t>versionControlDetails</w:t>
      </w:r>
      <w:proofErr w:type="spellEnd"/>
      <w:r>
        <w:t xml:space="preserve"> object</w:t>
      </w:r>
      <w:bookmarkEnd w:id="373"/>
      <w:bookmarkEnd w:id="374"/>
    </w:p>
    <w:p w14:paraId="28FE29F4" w14:textId="169979D6" w:rsidR="002315DB" w:rsidRDefault="002315DB" w:rsidP="002315DB">
      <w:pPr>
        <w:pStyle w:val="Heading3"/>
      </w:pPr>
      <w:bookmarkStart w:id="375" w:name="_Toc531862052"/>
      <w:r>
        <w:t>General</w:t>
      </w:r>
      <w:bookmarkEnd w:id="375"/>
    </w:p>
    <w:p w14:paraId="7229D67F" w14:textId="4F169EF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76" w:name="_Toc531862053"/>
      <w:r>
        <w:t>Constraints</w:t>
      </w:r>
      <w:bookmarkEnd w:id="37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47DE1BE" w:rsidR="002315DB" w:rsidRDefault="007A480E" w:rsidP="002315DB">
      <w:pPr>
        <w:pStyle w:val="Heading3"/>
      </w:pPr>
      <w:bookmarkStart w:id="377" w:name="_Ref511829678"/>
      <w:bookmarkStart w:id="378" w:name="_Toc531862054"/>
      <w:proofErr w:type="spellStart"/>
      <w:r>
        <w:t>repositoryUri</w:t>
      </w:r>
      <w:proofErr w:type="spellEnd"/>
      <w:r>
        <w:t xml:space="preserve"> </w:t>
      </w:r>
      <w:r w:rsidR="002315DB">
        <w:t>property</w:t>
      </w:r>
      <w:bookmarkEnd w:id="377"/>
      <w:bookmarkEnd w:id="378"/>
    </w:p>
    <w:p w14:paraId="1785AFD1" w14:textId="16AF9431" w:rsidR="001466B1" w:rsidRDefault="001466B1" w:rsidP="001466B1">
      <w:bookmarkStart w:id="37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1862055"/>
      <w:proofErr w:type="spellStart"/>
      <w:r>
        <w:t>revisionId</w:t>
      </w:r>
      <w:proofErr w:type="spellEnd"/>
      <w:r>
        <w:t xml:space="preserve"> property</w:t>
      </w:r>
      <w:bookmarkEnd w:id="379"/>
      <w:bookmarkEnd w:id="380"/>
      <w:bookmarkEnd w:id="38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1862056"/>
      <w:r>
        <w:t>branch property</w:t>
      </w:r>
      <w:bookmarkEnd w:id="382"/>
      <w:bookmarkEnd w:id="38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384" w:name="_Ref526939310"/>
      <w:bookmarkStart w:id="385" w:name="_Toc531862057"/>
      <w:proofErr w:type="spellStart"/>
      <w:r>
        <w:lastRenderedPageBreak/>
        <w:t>revisionTag</w:t>
      </w:r>
      <w:proofErr w:type="spellEnd"/>
      <w:r>
        <w:t xml:space="preserve"> </w:t>
      </w:r>
      <w:r w:rsidR="002315DB">
        <w:t>property</w:t>
      </w:r>
      <w:bookmarkEnd w:id="384"/>
      <w:bookmarkEnd w:id="385"/>
    </w:p>
    <w:p w14:paraId="343EFC1F" w14:textId="5280723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386" w:name="_Ref526939293"/>
      <w:bookmarkStart w:id="387" w:name="_Toc531862058"/>
      <w:bookmarkStart w:id="388" w:name="_Hlk525802952"/>
      <w:proofErr w:type="spellStart"/>
      <w:r>
        <w:t>asOfTimeUtc</w:t>
      </w:r>
      <w:proofErr w:type="spellEnd"/>
      <w:r>
        <w:t xml:space="preserve"> </w:t>
      </w:r>
      <w:r w:rsidR="002315DB">
        <w:t>property</w:t>
      </w:r>
      <w:bookmarkEnd w:id="386"/>
      <w:bookmarkEnd w:id="387"/>
    </w:p>
    <w:p w14:paraId="1844A6A7" w14:textId="0D7C34DF"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9" w:name="_Ref493403111"/>
      <w:bookmarkStart w:id="390" w:name="_Ref493404005"/>
      <w:bookmarkStart w:id="391" w:name="_Toc531862059"/>
      <w:bookmarkEnd w:id="388"/>
      <w:r>
        <w:t>file object</w:t>
      </w:r>
      <w:bookmarkEnd w:id="389"/>
      <w:bookmarkEnd w:id="390"/>
      <w:bookmarkEnd w:id="391"/>
    </w:p>
    <w:p w14:paraId="375224F2" w14:textId="20156049" w:rsidR="00401BB5" w:rsidRDefault="00401BB5" w:rsidP="00401BB5">
      <w:pPr>
        <w:pStyle w:val="Heading3"/>
      </w:pPr>
      <w:bookmarkStart w:id="392" w:name="_Toc531862060"/>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1862061"/>
      <w:proofErr w:type="spellStart"/>
      <w:r>
        <w:t>fileLocation</w:t>
      </w:r>
      <w:proofErr w:type="spellEnd"/>
      <w:r w:rsidR="00401BB5">
        <w:t xml:space="preserve"> property</w:t>
      </w:r>
      <w:bookmarkEnd w:id="393"/>
      <w:bookmarkEnd w:id="394"/>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395" w:name="_Ref493404063"/>
      <w:bookmarkStart w:id="396" w:name="_Toc531862062"/>
      <w:proofErr w:type="spellStart"/>
      <w:r>
        <w:t>parentIndex</w:t>
      </w:r>
      <w:proofErr w:type="spellEnd"/>
      <w:r>
        <w:t xml:space="preserve"> </w:t>
      </w:r>
      <w:r w:rsidR="00401BB5">
        <w:t>property</w:t>
      </w:r>
      <w:bookmarkEnd w:id="395"/>
      <w:bookmarkEnd w:id="396"/>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5D4185E0" w:rsidR="00321264" w:rsidRDefault="00321264" w:rsidP="00321264">
      <w:pPr>
        <w:pStyle w:val="Note"/>
      </w:pPr>
      <w:r>
        <w:lastRenderedPageBreak/>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1862063"/>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1862064"/>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1862065"/>
      <w:bookmarkStart w:id="402" w:name="_Hlk514318855"/>
      <w:r>
        <w:lastRenderedPageBreak/>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D07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41001BEF"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17FC6582" w:rsidR="001F66A6" w:rsidRDefault="001F66A6" w:rsidP="001F66A6">
      <w:pPr>
        <w:ind w:left="360"/>
      </w:pPr>
      <w:bookmarkStart w:id="40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1862066"/>
      <w:bookmarkEnd w:id="403"/>
      <w:proofErr w:type="spellStart"/>
      <w:r>
        <w:t>mimeType</w:t>
      </w:r>
      <w:proofErr w:type="spellEnd"/>
      <w:r>
        <w:t xml:space="preserve"> property</w:t>
      </w:r>
      <w:bookmarkEnd w:id="404"/>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1862067"/>
      <w:r>
        <w:t>contents property</w:t>
      </w:r>
      <w:bookmarkEnd w:id="405"/>
      <w:bookmarkEnd w:id="406"/>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1862068"/>
      <w:r>
        <w:t>encoding property</w:t>
      </w:r>
      <w:bookmarkEnd w:id="407"/>
      <w:bookmarkEnd w:id="408"/>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1862069"/>
      <w:r>
        <w:t>hashes property</w:t>
      </w:r>
      <w:bookmarkEnd w:id="409"/>
      <w:bookmarkEnd w:id="410"/>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1862070"/>
      <w:proofErr w:type="spellStart"/>
      <w:r>
        <w:t>lastModifiedTime</w:t>
      </w:r>
      <w:r w:rsidR="00327EBE">
        <w:t>Utc</w:t>
      </w:r>
      <w:proofErr w:type="spellEnd"/>
      <w:r>
        <w:t xml:space="preserve"> property</w:t>
      </w:r>
      <w:bookmarkEnd w:id="411"/>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1862071"/>
      <w:r>
        <w:t>result object</w:t>
      </w:r>
      <w:bookmarkEnd w:id="412"/>
      <w:bookmarkEnd w:id="413"/>
    </w:p>
    <w:p w14:paraId="74FD90F6" w14:textId="18F2DD20" w:rsidR="00401BB5" w:rsidRDefault="00401BB5" w:rsidP="00401BB5">
      <w:pPr>
        <w:pStyle w:val="Heading3"/>
      </w:pPr>
      <w:bookmarkStart w:id="414" w:name="_Toc531862072"/>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1862073"/>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1862074"/>
      <w:bookmarkStart w:id="418" w:name="_Ref493408865"/>
      <w:proofErr w:type="spellStart"/>
      <w:r>
        <w:t>i</w:t>
      </w:r>
      <w:r w:rsidR="00435405">
        <w:t>nstanceGui</w:t>
      </w:r>
      <w:r>
        <w:t>d</w:t>
      </w:r>
      <w:proofErr w:type="spellEnd"/>
      <w:r>
        <w:t xml:space="preserve"> property</w:t>
      </w:r>
      <w:bookmarkEnd w:id="417"/>
    </w:p>
    <w:p w14:paraId="2C599143" w14:textId="66DBF7D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1862075"/>
      <w:proofErr w:type="spellStart"/>
      <w:r>
        <w:t>correlationGuid</w:t>
      </w:r>
      <w:proofErr w:type="spellEnd"/>
      <w:r>
        <w:t xml:space="preserve"> property</w:t>
      </w:r>
      <w:bookmarkEnd w:id="420"/>
      <w:bookmarkEnd w:id="421"/>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1862076"/>
      <w:proofErr w:type="spellStart"/>
      <w:r>
        <w:t>ruleId</w:t>
      </w:r>
      <w:proofErr w:type="spellEnd"/>
      <w:r>
        <w:t xml:space="preserve">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Ref531188246"/>
      <w:bookmarkStart w:id="426" w:name="_Toc531862077"/>
      <w:proofErr w:type="spellStart"/>
      <w:r>
        <w:t>ruleIndex</w:t>
      </w:r>
      <w:proofErr w:type="spellEnd"/>
      <w:r>
        <w:t xml:space="preserve"> property</w:t>
      </w:r>
      <w:bookmarkEnd w:id="425"/>
      <w:bookmarkEnd w:id="426"/>
    </w:p>
    <w:p w14:paraId="543A4472" w14:textId="0F7BCD49"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4D07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31862078"/>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31862079"/>
      <w:r>
        <w:t>message property</w:t>
      </w:r>
      <w:bookmarkEnd w:id="429"/>
      <w:bookmarkEnd w:id="430"/>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D07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31862080"/>
      <w:r>
        <w:t>locations property</w:t>
      </w:r>
      <w:bookmarkEnd w:id="432"/>
      <w:bookmarkEnd w:id="433"/>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31862081"/>
      <w:proofErr w:type="spellStart"/>
      <w:r>
        <w:t>analysisTarget</w:t>
      </w:r>
      <w:proofErr w:type="spellEnd"/>
      <w:r w:rsidR="00673F27">
        <w:t xml:space="preserve"> p</w:t>
      </w:r>
      <w:r>
        <w:t>roperty</w:t>
      </w:r>
      <w:bookmarkEnd w:id="434"/>
      <w:bookmarkEnd w:id="435"/>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31862082"/>
      <w:r>
        <w:t>fingerprints property</w:t>
      </w:r>
      <w:bookmarkEnd w:id="436"/>
      <w:bookmarkEnd w:id="437"/>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7D126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31862083"/>
      <w:proofErr w:type="spellStart"/>
      <w:r>
        <w:t>partialFingerprints</w:t>
      </w:r>
      <w:proofErr w:type="spellEnd"/>
      <w:r w:rsidR="00401BB5">
        <w:t xml:space="preserve"> property</w:t>
      </w:r>
      <w:bookmarkEnd w:id="438"/>
      <w:bookmarkEnd w:id="439"/>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4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3ED63345"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31862084"/>
      <w:proofErr w:type="spellStart"/>
      <w:r>
        <w:lastRenderedPageBreak/>
        <w:t>codeFlows</w:t>
      </w:r>
      <w:proofErr w:type="spellEnd"/>
      <w:r>
        <w:t xml:space="preserve"> property</w:t>
      </w:r>
      <w:bookmarkEnd w:id="441"/>
      <w:bookmarkEnd w:id="442"/>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31862085"/>
      <w:r>
        <w:t>graphs property</w:t>
      </w:r>
      <w:bookmarkEnd w:id="443"/>
      <w:bookmarkEnd w:id="444"/>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5" w:name="_Ref511820008"/>
      <w:bookmarkStart w:id="446" w:name="_Toc531862086"/>
      <w:r>
        <w:t>graphTraversals property</w:t>
      </w:r>
      <w:bookmarkEnd w:id="445"/>
      <w:bookmarkEnd w:id="446"/>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7" w:name="_Toc531862087"/>
      <w:r>
        <w:t>stacks property</w:t>
      </w:r>
      <w:bookmarkEnd w:id="447"/>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8" w:name="_Ref493499246"/>
      <w:bookmarkStart w:id="449" w:name="_Toc531862088"/>
      <w:proofErr w:type="spellStart"/>
      <w:r>
        <w:t>relatedLocations</w:t>
      </w:r>
      <w:proofErr w:type="spellEnd"/>
      <w:r>
        <w:t xml:space="preserve"> property</w:t>
      </w:r>
      <w:bookmarkEnd w:id="448"/>
      <w:bookmarkEnd w:id="449"/>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0" w:name="_Toc531862089"/>
      <w:proofErr w:type="spellStart"/>
      <w:r>
        <w:t>suppressionStates</w:t>
      </w:r>
      <w:proofErr w:type="spellEnd"/>
      <w:r>
        <w:t xml:space="preserve"> property</w:t>
      </w:r>
      <w:bookmarkEnd w:id="450"/>
    </w:p>
    <w:p w14:paraId="1AE8DC88" w14:textId="2A54B9A5" w:rsidR="00401BB5" w:rsidRDefault="00401BB5" w:rsidP="00401BB5">
      <w:pPr>
        <w:pStyle w:val="Heading4"/>
      </w:pPr>
      <w:bookmarkStart w:id="451" w:name="_Toc531862090"/>
      <w:r>
        <w:t>General</w:t>
      </w:r>
      <w:bookmarkEnd w:id="451"/>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452" w:name="_Ref493475240"/>
      <w:bookmarkStart w:id="453" w:name="_Toc531862091"/>
      <w:proofErr w:type="spellStart"/>
      <w:r>
        <w:t>suppressedInSource</w:t>
      </w:r>
      <w:proofErr w:type="spellEnd"/>
      <w:r>
        <w:t xml:space="preserve"> value</w:t>
      </w:r>
      <w:bookmarkEnd w:id="452"/>
      <w:bookmarkEnd w:id="4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54" w:name="_Ref493475253"/>
      <w:bookmarkStart w:id="455" w:name="_Toc531862092"/>
      <w:proofErr w:type="spellStart"/>
      <w:r>
        <w:t>suppressedExternally</w:t>
      </w:r>
      <w:proofErr w:type="spellEnd"/>
      <w:r>
        <w:t xml:space="preserve"> value</w:t>
      </w:r>
      <w:bookmarkEnd w:id="454"/>
      <w:bookmarkEnd w:id="4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6" w:name="_Ref493351360"/>
      <w:bookmarkStart w:id="457" w:name="_Toc531862093"/>
      <w:bookmarkStart w:id="458" w:name="_Hlk514318442"/>
      <w:proofErr w:type="spellStart"/>
      <w:r>
        <w:t>baselineState</w:t>
      </w:r>
      <w:proofErr w:type="spellEnd"/>
      <w:r>
        <w:t xml:space="preserve"> property</w:t>
      </w:r>
      <w:bookmarkEnd w:id="456"/>
      <w:bookmarkEnd w:id="45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59" w:name="_Ref531188379"/>
      <w:bookmarkStart w:id="460" w:name="_Toc531862094"/>
      <w:r>
        <w:lastRenderedPageBreak/>
        <w:t>rank property</w:t>
      </w:r>
      <w:bookmarkEnd w:id="459"/>
      <w:bookmarkEnd w:id="46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proofErr w:type="spellStart"/>
      <w:r w:rsidRPr="00F47B45">
        <w:rPr>
          <w:rStyle w:val="CODEtemp"/>
        </w:rPr>
        <w:t>ruleId</w:t>
      </w:r>
      <w:proofErr w:type="spellEnd"/>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proofErr w:type="spellStart"/>
      <w:r w:rsidRPr="00F47B45">
        <w:rPr>
          <w:rStyle w:val="CODEtemp"/>
        </w:rPr>
        <w:t>resources.rules</w:t>
      </w:r>
      <w:proofErr w:type="spellEnd"/>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409A3AC9" w14:textId="53D01482" w:rsidR="007D126C"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ins w:id="461" w:author="Laurence Golding" w:date="2018-12-11T10:32:00Z">
        <w:r w:rsidR="007D126C">
          <w:t xml:space="preserve"> Otherwise, </w:t>
        </w:r>
        <w:r w:rsidR="007D126C" w:rsidRPr="007D126C">
          <w:rPr>
            <w:rStyle w:val="CODEtemp"/>
          </w:rPr>
          <w:t>rank</w:t>
        </w:r>
        <w:r w:rsidR="007D126C">
          <w:t xml:space="preserve"> </w:t>
        </w:r>
        <w:r w:rsidR="007D126C" w:rsidRPr="007D126C">
          <w:rPr>
            <w:b/>
          </w:rPr>
          <w:t>SHALL</w:t>
        </w:r>
      </w:ins>
      <w:ins w:id="462" w:author="Laurence Golding" w:date="2018-12-11T10:33:00Z">
        <w:r w:rsidR="007D126C">
          <w:t xml:space="preserve"> default to </w:t>
        </w:r>
        <w:r w:rsidR="007D126C" w:rsidRPr="007D126C">
          <w:rPr>
            <w:rStyle w:val="CODEtemp"/>
          </w:rPr>
          <w:t>0.0</w:t>
        </w:r>
        <w:r w:rsidR="007D126C">
          <w:t>.</w:t>
        </w:r>
      </w:ins>
    </w:p>
    <w:p w14:paraId="014F8CB4" w14:textId="559C0AB3" w:rsidR="00F47B45" w:rsidDel="007D126C" w:rsidRDefault="00F47B45" w:rsidP="00F47B45">
      <w:pPr>
        <w:pStyle w:val="Note"/>
        <w:rPr>
          <w:del w:id="463" w:author="Laurence Golding" w:date="2018-12-11T10:33:00Z"/>
        </w:rPr>
      </w:pPr>
      <w:del w:id="464" w:author="Laurence Golding" w:date="2018-12-11T10:33:00Z">
        <w:r w:rsidDel="007D126C">
          <w:delText xml:space="preserve">NOTE 1: </w:delText>
        </w:r>
        <w:r w:rsidRPr="00F47B45" w:rsidDel="007D126C">
          <w:delText xml:space="preserve">Although an analysis tool might populate this property, end users are likely to adjust it as they interact with the results in their result management system. Typically, this adjusted rank will account for both technical and business </w:delText>
        </w:r>
        <w:commentRangeStart w:id="465"/>
        <w:r w:rsidRPr="00F47B45" w:rsidDel="007D126C">
          <w:delText>needs</w:delText>
        </w:r>
      </w:del>
      <w:commentRangeEnd w:id="465"/>
      <w:r w:rsidR="007D126C">
        <w:rPr>
          <w:rStyle w:val="CommentReference"/>
        </w:rPr>
        <w:commentReference w:id="465"/>
      </w:r>
      <w:del w:id="467" w:author="Laurence Golding" w:date="2018-12-11T10:33:00Z">
        <w:r w:rsidRPr="00F47B45" w:rsidDel="007D126C">
          <w:delText>.</w:delText>
        </w:r>
      </w:del>
    </w:p>
    <w:p w14:paraId="25C59773" w14:textId="6D904CB5" w:rsidR="00F47B45" w:rsidRPr="00F47B45" w:rsidRDefault="00F47B45" w:rsidP="00F47B45">
      <w:pPr>
        <w:pStyle w:val="Note"/>
      </w:pPr>
      <w:r>
        <w:t>NOTE</w:t>
      </w:r>
      <w:del w:id="468" w:author="Laurence Golding" w:date="2018-12-11T10:33:00Z">
        <w:r w:rsidDel="007D126C">
          <w:delText xml:space="preserve"> 2</w:delText>
        </w:r>
      </w:del>
      <w:r>
        <w:t xml:space="preserve">: </w:t>
      </w:r>
      <w:r w:rsidRPr="007D126C">
        <w:rPr>
          <w:rStyle w:val="CODEtemp"/>
          <w:rPrChange w:id="469" w:author="Laurence Golding" w:date="2018-12-11T10:33:00Z">
            <w:rPr/>
          </w:rPrChange>
        </w:rPr>
        <w:t>rank</w:t>
      </w:r>
      <w:r w:rsidRPr="00F47B45">
        <w:t xml:space="preserve">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70" w:name="_Ref507598047"/>
      <w:bookmarkStart w:id="471" w:name="_Ref508987354"/>
      <w:bookmarkStart w:id="472" w:name="_Toc531862095"/>
      <w:bookmarkStart w:id="473" w:name="_Ref506807829"/>
      <w:r>
        <w:t>a</w:t>
      </w:r>
      <w:r w:rsidR="00A27D47">
        <w:t>ttachments</w:t>
      </w:r>
      <w:bookmarkEnd w:id="470"/>
      <w:r>
        <w:t xml:space="preserve"> property</w:t>
      </w:r>
      <w:bookmarkEnd w:id="471"/>
      <w:bookmarkEnd w:id="472"/>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474" w:name="_Toc531862096"/>
      <w:proofErr w:type="spellStart"/>
      <w:r>
        <w:t>workItem</w:t>
      </w:r>
      <w:r w:rsidR="00326BD5">
        <w:t>Uri</w:t>
      </w:r>
      <w:r w:rsidR="008C5D5A">
        <w:t>s</w:t>
      </w:r>
      <w:proofErr w:type="spellEnd"/>
      <w:r>
        <w:t xml:space="preserve"> property</w:t>
      </w:r>
      <w:bookmarkEnd w:id="474"/>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75" w:name="_Toc531862097"/>
      <w:proofErr w:type="spellStart"/>
      <w:r>
        <w:t>hostedViewerUri</w:t>
      </w:r>
      <w:proofErr w:type="spellEnd"/>
      <w:r>
        <w:t xml:space="preserve"> property</w:t>
      </w:r>
      <w:bookmarkEnd w:id="475"/>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76" w:name="_Toc531862098"/>
      <w:proofErr w:type="spellStart"/>
      <w:r>
        <w:lastRenderedPageBreak/>
        <w:t>resultProvenance</w:t>
      </w:r>
      <w:bookmarkEnd w:id="476"/>
      <w:proofErr w:type="spellEnd"/>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77" w:name="_Ref510085934"/>
      <w:bookmarkStart w:id="478" w:name="_Toc531862099"/>
      <w:proofErr w:type="spellStart"/>
      <w:r>
        <w:t>conversionProvenance</w:t>
      </w:r>
      <w:proofErr w:type="spellEnd"/>
      <w:r>
        <w:t xml:space="preserve"> property</w:t>
      </w:r>
      <w:bookmarkEnd w:id="473"/>
      <w:bookmarkEnd w:id="477"/>
      <w:bookmarkEnd w:id="47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04AE4C22"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lastRenderedPageBreak/>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9" w:name="_Toc531862100"/>
      <w:r>
        <w:t>fixes property</w:t>
      </w:r>
      <w:bookmarkEnd w:id="479"/>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480" w:name="_Toc531862101"/>
      <w:proofErr w:type="spellStart"/>
      <w:r>
        <w:t>occurrenceCount</w:t>
      </w:r>
      <w:proofErr w:type="spellEnd"/>
      <w:r>
        <w:t xml:space="preserve"> property</w:t>
      </w:r>
      <w:bookmarkEnd w:id="480"/>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81" w:name="_Ref493426721"/>
      <w:bookmarkStart w:id="482" w:name="_Ref507665939"/>
      <w:bookmarkStart w:id="483" w:name="_Toc531862102"/>
      <w:r>
        <w:t>location object</w:t>
      </w:r>
      <w:bookmarkEnd w:id="481"/>
      <w:bookmarkEnd w:id="482"/>
      <w:bookmarkEnd w:id="483"/>
    </w:p>
    <w:p w14:paraId="27ED50C0" w14:textId="23D428DC" w:rsidR="006E546E" w:rsidRDefault="006E546E" w:rsidP="006E546E">
      <w:pPr>
        <w:pStyle w:val="Heading3"/>
      </w:pPr>
      <w:bookmarkStart w:id="484" w:name="_Ref493479281"/>
      <w:bookmarkStart w:id="485" w:name="_Toc531862103"/>
      <w:r>
        <w:t>General</w:t>
      </w:r>
      <w:bookmarkEnd w:id="484"/>
      <w:bookmarkEnd w:id="485"/>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486" w:name="_Toc531862104"/>
      <w:r>
        <w:t>Constraints</w:t>
      </w:r>
      <w:bookmarkEnd w:id="486"/>
    </w:p>
    <w:p w14:paraId="01C657E7" w14:textId="0FD99C87"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4D07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87" w:name="_Ref493477623"/>
      <w:bookmarkStart w:id="488" w:name="_Ref493478351"/>
      <w:bookmarkStart w:id="489" w:name="_Toc531862105"/>
      <w:proofErr w:type="spellStart"/>
      <w:r>
        <w:t>physicalLocation</w:t>
      </w:r>
      <w:proofErr w:type="spellEnd"/>
      <w:r>
        <w:t xml:space="preserve"> </w:t>
      </w:r>
      <w:r w:rsidR="006E546E">
        <w:t>property</w:t>
      </w:r>
      <w:bookmarkEnd w:id="487"/>
      <w:bookmarkEnd w:id="488"/>
      <w:bookmarkEnd w:id="489"/>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90" w:name="_Ref493404450"/>
      <w:bookmarkStart w:id="491" w:name="_Ref493404690"/>
      <w:bookmarkStart w:id="492" w:name="_Toc531862106"/>
      <w:proofErr w:type="spellStart"/>
      <w:r>
        <w:t>fullyQualifiedLogicalName</w:t>
      </w:r>
      <w:proofErr w:type="spellEnd"/>
      <w:r>
        <w:t xml:space="preserve"> property</w:t>
      </w:r>
      <w:bookmarkEnd w:id="490"/>
      <w:bookmarkEnd w:id="491"/>
      <w:bookmarkEnd w:id="49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493" w:name="_Hlk513194534"/>
      <w:bookmarkStart w:id="494"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93"/>
    </w:p>
    <w:p w14:paraId="01F88A86" w14:textId="1457AA0B"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94"/>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3B964672" w:rsidR="006E0178" w:rsidRDefault="006E0178" w:rsidP="006E0178">
      <w:pPr>
        <w:pStyle w:val="Codesmall"/>
      </w:pPr>
      <w:r>
        <w:t>"</w:t>
      </w:r>
      <w:proofErr w:type="spellStart"/>
      <w:r>
        <w:t>logicalLocations</w:t>
      </w:r>
      <w:proofErr w:type="spellEnd"/>
      <w:r>
        <w:t xml:space="preserve">":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w:t>
      </w:r>
      <w:proofErr w:type="gramStart"/>
      <w:r>
        <w:t>A::</w:t>
      </w:r>
      <w:proofErr w:type="gramEnd"/>
      <w:r>
        <w:t>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495" w:name="_Ref530062627"/>
      <w:bookmarkStart w:id="496" w:name="_Toc531862107"/>
      <w:proofErr w:type="spellStart"/>
      <w:r>
        <w:t>logicalLocationIndex</w:t>
      </w:r>
      <w:proofErr w:type="spellEnd"/>
      <w:r>
        <w:t xml:space="preserve"> property</w:t>
      </w:r>
      <w:bookmarkEnd w:id="495"/>
      <w:bookmarkEnd w:id="496"/>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4D07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497" w:name="_Ref513121634"/>
      <w:bookmarkStart w:id="498" w:name="_Ref513122103"/>
      <w:bookmarkStart w:id="499" w:name="_Toc531862108"/>
      <w:r>
        <w:lastRenderedPageBreak/>
        <w:t>message property</w:t>
      </w:r>
      <w:bookmarkEnd w:id="497"/>
      <w:bookmarkEnd w:id="498"/>
      <w:bookmarkEnd w:id="499"/>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500" w:name="_Ref510102819"/>
      <w:bookmarkStart w:id="501" w:name="_Toc531862109"/>
      <w:r>
        <w:t>annotations property</w:t>
      </w:r>
      <w:bookmarkEnd w:id="500"/>
      <w:bookmarkEnd w:id="501"/>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02" w:name="_Ref493477390"/>
      <w:bookmarkStart w:id="503" w:name="_Ref493478323"/>
      <w:bookmarkStart w:id="504" w:name="_Ref493478590"/>
      <w:bookmarkStart w:id="505" w:name="_Toc531862110"/>
      <w:proofErr w:type="spellStart"/>
      <w:r>
        <w:t>physicalLocation</w:t>
      </w:r>
      <w:proofErr w:type="spellEnd"/>
      <w:r>
        <w:t xml:space="preserve"> object</w:t>
      </w:r>
      <w:bookmarkEnd w:id="502"/>
      <w:bookmarkEnd w:id="503"/>
      <w:bookmarkEnd w:id="504"/>
      <w:bookmarkEnd w:id="505"/>
    </w:p>
    <w:p w14:paraId="0B9181AD" w14:textId="12F902F2" w:rsidR="006E546E" w:rsidRDefault="006E546E" w:rsidP="006E546E">
      <w:pPr>
        <w:pStyle w:val="Heading3"/>
      </w:pPr>
      <w:bookmarkStart w:id="506" w:name="_Toc531862111"/>
      <w:r>
        <w:t>General</w:t>
      </w:r>
      <w:bookmarkEnd w:id="506"/>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7" w:name="_Ref503357394"/>
      <w:bookmarkStart w:id="508" w:name="_Toc531862112"/>
      <w:bookmarkStart w:id="509" w:name="_Ref493343236"/>
      <w:r>
        <w:t>id property</w:t>
      </w:r>
      <w:bookmarkEnd w:id="507"/>
      <w:bookmarkEnd w:id="508"/>
    </w:p>
    <w:p w14:paraId="39E78313" w14:textId="493E42D1"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0" w:name="_Ref503369432"/>
      <w:bookmarkStart w:id="511" w:name="_Ref503369435"/>
      <w:bookmarkStart w:id="512" w:name="_Ref503371110"/>
      <w:bookmarkStart w:id="513" w:name="_Ref503371652"/>
      <w:bookmarkStart w:id="514" w:name="_Toc531862113"/>
      <w:proofErr w:type="spellStart"/>
      <w:r>
        <w:t>fileLocation</w:t>
      </w:r>
      <w:proofErr w:type="spellEnd"/>
      <w:r w:rsidR="006E546E">
        <w:t xml:space="preserve"> property</w:t>
      </w:r>
      <w:bookmarkEnd w:id="509"/>
      <w:bookmarkEnd w:id="510"/>
      <w:bookmarkEnd w:id="511"/>
      <w:bookmarkEnd w:id="512"/>
      <w:bookmarkEnd w:id="513"/>
      <w:bookmarkEnd w:id="514"/>
    </w:p>
    <w:p w14:paraId="5D69C82C" w14:textId="47E78649"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5" w:name="_Ref493509797"/>
      <w:bookmarkStart w:id="516" w:name="_Toc531862114"/>
      <w:r>
        <w:t>region property</w:t>
      </w:r>
      <w:bookmarkEnd w:id="515"/>
      <w:bookmarkEnd w:id="516"/>
    </w:p>
    <w:p w14:paraId="34CA82A6" w14:textId="3645C35D"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17" w:name="_Toc531862115"/>
      <w:proofErr w:type="spellStart"/>
      <w:r>
        <w:t>contextRegion</w:t>
      </w:r>
      <w:proofErr w:type="spellEnd"/>
      <w:r>
        <w:t xml:space="preserve"> property</w:t>
      </w:r>
      <w:bookmarkEnd w:id="517"/>
    </w:p>
    <w:p w14:paraId="220640FE" w14:textId="00E9BD49"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8" w:name="_Ref493490350"/>
      <w:bookmarkStart w:id="519" w:name="_Toc531862116"/>
      <w:r>
        <w:t>region object</w:t>
      </w:r>
      <w:bookmarkEnd w:id="518"/>
      <w:bookmarkEnd w:id="519"/>
    </w:p>
    <w:p w14:paraId="5C4DB1F6" w14:textId="19917190" w:rsidR="006E546E" w:rsidRDefault="006E546E" w:rsidP="006E546E">
      <w:pPr>
        <w:pStyle w:val="Heading3"/>
      </w:pPr>
      <w:bookmarkStart w:id="520" w:name="_Toc531862117"/>
      <w:r>
        <w:t>General</w:t>
      </w:r>
      <w:bookmarkEnd w:id="52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521" w:name="_Ref493492556"/>
      <w:bookmarkStart w:id="522" w:name="_Ref493492604"/>
      <w:bookmarkStart w:id="523" w:name="_Ref493492671"/>
      <w:bookmarkStart w:id="524" w:name="_Toc531862118"/>
      <w:r>
        <w:t>Text regions</w:t>
      </w:r>
      <w:bookmarkEnd w:id="521"/>
      <w:bookmarkEnd w:id="522"/>
      <w:bookmarkEnd w:id="523"/>
      <w:bookmarkEnd w:id="52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D07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lastRenderedPageBreak/>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lastRenderedPageBreak/>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3AC09F9"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259E7227"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B9B151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25" w:name="_Ref509043519"/>
      <w:bookmarkStart w:id="526" w:name="_Ref509043733"/>
      <w:bookmarkStart w:id="527" w:name="_Toc531862119"/>
      <w:r>
        <w:t>Binary regions</w:t>
      </w:r>
      <w:bookmarkEnd w:id="525"/>
      <w:bookmarkEnd w:id="526"/>
      <w:bookmarkEnd w:id="52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28" w:name="_Toc531862120"/>
      <w:r>
        <w:t>Independence of text and binary regions</w:t>
      </w:r>
      <w:bookmarkEnd w:id="52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7851D0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9" w:name="_Ref493490565"/>
      <w:bookmarkStart w:id="530" w:name="_Ref493491243"/>
      <w:bookmarkStart w:id="531" w:name="_Ref493492406"/>
      <w:bookmarkStart w:id="532" w:name="_Toc531862121"/>
      <w:proofErr w:type="spellStart"/>
      <w:r>
        <w:t>startLine</w:t>
      </w:r>
      <w:proofErr w:type="spellEnd"/>
      <w:r>
        <w:t xml:space="preserve"> property</w:t>
      </w:r>
      <w:bookmarkEnd w:id="529"/>
      <w:bookmarkEnd w:id="530"/>
      <w:bookmarkEnd w:id="531"/>
      <w:bookmarkEnd w:id="532"/>
    </w:p>
    <w:p w14:paraId="03F07C1F" w14:textId="257ACEF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33" w:name="_Ref493491260"/>
      <w:bookmarkStart w:id="534" w:name="_Ref493492414"/>
      <w:bookmarkStart w:id="535" w:name="_Toc531862122"/>
      <w:proofErr w:type="spellStart"/>
      <w:r>
        <w:t>startColumn</w:t>
      </w:r>
      <w:proofErr w:type="spellEnd"/>
      <w:r>
        <w:t xml:space="preserve"> property</w:t>
      </w:r>
      <w:bookmarkEnd w:id="533"/>
      <w:bookmarkEnd w:id="534"/>
      <w:bookmarkEnd w:id="535"/>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EA6DAAF"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36" w:name="_Ref493491334"/>
      <w:bookmarkStart w:id="537" w:name="_Ref493492422"/>
      <w:bookmarkStart w:id="538" w:name="_Toc531862123"/>
      <w:proofErr w:type="spellStart"/>
      <w:r>
        <w:t>endLine</w:t>
      </w:r>
      <w:proofErr w:type="spellEnd"/>
      <w:r>
        <w:t xml:space="preserve"> property</w:t>
      </w:r>
      <w:bookmarkEnd w:id="536"/>
      <w:bookmarkEnd w:id="537"/>
      <w:bookmarkEnd w:id="53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39" w:name="_Ref493491342"/>
      <w:bookmarkStart w:id="540" w:name="_Ref493492427"/>
      <w:bookmarkStart w:id="541" w:name="_Toc531862124"/>
      <w:proofErr w:type="spellStart"/>
      <w:r>
        <w:t>endColumn</w:t>
      </w:r>
      <w:proofErr w:type="spellEnd"/>
      <w:r>
        <w:t xml:space="preserve"> property</w:t>
      </w:r>
      <w:bookmarkEnd w:id="539"/>
      <w:bookmarkEnd w:id="540"/>
      <w:bookmarkEnd w:id="54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42" w:name="_Ref493492251"/>
      <w:bookmarkStart w:id="543" w:name="_Ref493492981"/>
      <w:bookmarkStart w:id="544" w:name="_Toc531862125"/>
      <w:proofErr w:type="spellStart"/>
      <w:r>
        <w:t>charO</w:t>
      </w:r>
      <w:r w:rsidR="006E546E">
        <w:t>ffset</w:t>
      </w:r>
      <w:proofErr w:type="spellEnd"/>
      <w:r w:rsidR="006E546E">
        <w:t xml:space="preserve"> property</w:t>
      </w:r>
      <w:bookmarkEnd w:id="542"/>
      <w:bookmarkEnd w:id="543"/>
      <w:bookmarkEnd w:id="544"/>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45" w:name="_Ref493491350"/>
      <w:bookmarkStart w:id="546" w:name="_Ref493492312"/>
      <w:bookmarkStart w:id="547" w:name="_Toc531862126"/>
      <w:proofErr w:type="spellStart"/>
      <w:r>
        <w:t>charL</w:t>
      </w:r>
      <w:r w:rsidR="006E546E">
        <w:t>ength</w:t>
      </w:r>
      <w:proofErr w:type="spellEnd"/>
      <w:r w:rsidR="006E546E">
        <w:t xml:space="preserve"> property</w:t>
      </w:r>
      <w:bookmarkEnd w:id="545"/>
      <w:bookmarkEnd w:id="546"/>
      <w:bookmarkEnd w:id="547"/>
    </w:p>
    <w:p w14:paraId="4958FFFB" w14:textId="2680528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8" w:name="_Ref515544104"/>
      <w:bookmarkStart w:id="549" w:name="_Toc531862127"/>
      <w:proofErr w:type="spellStart"/>
      <w:r>
        <w:lastRenderedPageBreak/>
        <w:t>byteOffset</w:t>
      </w:r>
      <w:proofErr w:type="spellEnd"/>
      <w:r>
        <w:t xml:space="preserve"> property</w:t>
      </w:r>
      <w:bookmarkEnd w:id="548"/>
      <w:bookmarkEnd w:id="54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0" w:name="_Ref515544119"/>
      <w:bookmarkStart w:id="551" w:name="_Toc531862128"/>
      <w:proofErr w:type="spellStart"/>
      <w:r>
        <w:t>byteLength</w:t>
      </w:r>
      <w:proofErr w:type="spellEnd"/>
      <w:r>
        <w:t xml:space="preserve"> property</w:t>
      </w:r>
      <w:bookmarkEnd w:id="550"/>
      <w:bookmarkEnd w:id="551"/>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52" w:name="_Toc531862129"/>
      <w:r>
        <w:t>snippet property</w:t>
      </w:r>
      <w:bookmarkEnd w:id="552"/>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53" w:name="_Ref513118337"/>
      <w:bookmarkStart w:id="554" w:name="_Toc531862130"/>
      <w:r>
        <w:t>message property</w:t>
      </w:r>
      <w:bookmarkEnd w:id="553"/>
      <w:bookmarkEnd w:id="554"/>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5" w:name="_Ref513118449"/>
      <w:bookmarkStart w:id="556" w:name="_Toc531862131"/>
      <w:bookmarkStart w:id="557" w:name="_Hlk513212890"/>
      <w:r>
        <w:t>rectangle object</w:t>
      </w:r>
      <w:bookmarkEnd w:id="555"/>
      <w:bookmarkEnd w:id="556"/>
    </w:p>
    <w:p w14:paraId="3C4A6F0B" w14:textId="2FBD2981" w:rsidR="008A21D5" w:rsidRDefault="008A21D5" w:rsidP="008A21D5">
      <w:pPr>
        <w:pStyle w:val="Heading3"/>
      </w:pPr>
      <w:bookmarkStart w:id="558" w:name="_Toc531862132"/>
      <w:r>
        <w:t>General</w:t>
      </w:r>
      <w:bookmarkEnd w:id="55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9" w:name="_Toc531862133"/>
      <w:r>
        <w:t>top, left, bottom, and right properties</w:t>
      </w:r>
      <w:bookmarkEnd w:id="559"/>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60" w:name="_Ref513118473"/>
      <w:bookmarkStart w:id="561" w:name="_Toc531862134"/>
      <w:r>
        <w:lastRenderedPageBreak/>
        <w:t>message property</w:t>
      </w:r>
      <w:bookmarkEnd w:id="560"/>
      <w:bookmarkEnd w:id="561"/>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62" w:name="_Ref493404505"/>
      <w:bookmarkStart w:id="563" w:name="_Toc531862135"/>
      <w:bookmarkEnd w:id="557"/>
      <w:proofErr w:type="spellStart"/>
      <w:r>
        <w:t>logicalLocation</w:t>
      </w:r>
      <w:proofErr w:type="spellEnd"/>
      <w:r>
        <w:t xml:space="preserve"> object</w:t>
      </w:r>
      <w:bookmarkEnd w:id="562"/>
      <w:bookmarkEnd w:id="563"/>
    </w:p>
    <w:p w14:paraId="479717FF" w14:textId="2760154A" w:rsidR="006E546E" w:rsidRDefault="006E546E" w:rsidP="006E546E">
      <w:pPr>
        <w:pStyle w:val="Heading3"/>
      </w:pPr>
      <w:bookmarkStart w:id="564" w:name="_Toc531862136"/>
      <w:r>
        <w:t>General</w:t>
      </w:r>
      <w:bookmarkEnd w:id="56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565" w:name="_Ref514248023"/>
      <w:bookmarkStart w:id="566" w:name="_Toc531862137"/>
      <w:r>
        <w:t>Logical location naming rules</w:t>
      </w:r>
      <w:bookmarkEnd w:id="565"/>
      <w:bookmarkEnd w:id="56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67" w:name="_Ref514247682"/>
      <w:bookmarkStart w:id="568" w:name="_Toc531862138"/>
      <w:r>
        <w:t>name property</w:t>
      </w:r>
      <w:bookmarkEnd w:id="567"/>
      <w:bookmarkEnd w:id="568"/>
    </w:p>
    <w:p w14:paraId="55C381B2" w14:textId="06C87DD8"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9" w:name="_Ref513194876"/>
      <w:bookmarkStart w:id="570" w:name="_Toc531862139"/>
      <w:proofErr w:type="spellStart"/>
      <w:r>
        <w:t>fullyQualifiedName</w:t>
      </w:r>
      <w:proofErr w:type="spellEnd"/>
      <w:r>
        <w:t xml:space="preserve"> property</w:t>
      </w:r>
      <w:bookmarkEnd w:id="569"/>
      <w:bookmarkEnd w:id="570"/>
    </w:p>
    <w:p w14:paraId="0F5707EB" w14:textId="0FCBC51C"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71" w:name="_Toc531862140"/>
      <w:proofErr w:type="spellStart"/>
      <w:r>
        <w:t>decoratedName</w:t>
      </w:r>
      <w:proofErr w:type="spellEnd"/>
      <w:r>
        <w:t xml:space="preserve"> property</w:t>
      </w:r>
      <w:bookmarkEnd w:id="57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72" w:name="_Ref513195445"/>
      <w:bookmarkStart w:id="573" w:name="_Toc531862141"/>
      <w:r>
        <w:t>kind property</w:t>
      </w:r>
      <w:bookmarkEnd w:id="572"/>
      <w:bookmarkEnd w:id="57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574" w:name="_Ref530059029"/>
      <w:bookmarkStart w:id="575" w:name="_Toc531862142"/>
      <w:proofErr w:type="spellStart"/>
      <w:r>
        <w:t>parentIndex</w:t>
      </w:r>
      <w:proofErr w:type="spellEnd"/>
      <w:r>
        <w:t xml:space="preserve"> </w:t>
      </w:r>
      <w:r w:rsidR="006E546E">
        <w:t>property</w:t>
      </w:r>
      <w:bookmarkEnd w:id="574"/>
      <w:bookmarkEnd w:id="575"/>
    </w:p>
    <w:p w14:paraId="765BBE49" w14:textId="46987A4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76" w:name="_Ref510008325"/>
      <w:bookmarkStart w:id="577" w:name="_Toc531862143"/>
      <w:proofErr w:type="spellStart"/>
      <w:r>
        <w:t>codeFlow</w:t>
      </w:r>
      <w:proofErr w:type="spellEnd"/>
      <w:r>
        <w:t xml:space="preserve"> object</w:t>
      </w:r>
      <w:bookmarkEnd w:id="576"/>
      <w:bookmarkEnd w:id="577"/>
    </w:p>
    <w:p w14:paraId="507EC364" w14:textId="20C3EC2C" w:rsidR="00B163FF" w:rsidRDefault="00B163FF" w:rsidP="00B163FF">
      <w:pPr>
        <w:pStyle w:val="Heading3"/>
      </w:pPr>
      <w:bookmarkStart w:id="578" w:name="_Ref510009088"/>
      <w:bookmarkStart w:id="579" w:name="_Toc531862144"/>
      <w:r>
        <w:t>General</w:t>
      </w:r>
      <w:bookmarkEnd w:id="578"/>
      <w:bookmarkEnd w:id="57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0" w:name="_Ref510008352"/>
      <w:bookmarkStart w:id="581" w:name="_Toc531862145"/>
      <w:r>
        <w:t>message property</w:t>
      </w:r>
      <w:bookmarkEnd w:id="580"/>
      <w:bookmarkEnd w:id="581"/>
    </w:p>
    <w:p w14:paraId="39D6B74B" w14:textId="062EEEDF"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582" w:name="_Ref510008358"/>
      <w:bookmarkStart w:id="583" w:name="_Toc531862146"/>
      <w:proofErr w:type="spellStart"/>
      <w:r>
        <w:t>threadFlows</w:t>
      </w:r>
      <w:proofErr w:type="spellEnd"/>
      <w:r>
        <w:t xml:space="preserve"> property</w:t>
      </w:r>
      <w:bookmarkEnd w:id="582"/>
      <w:bookmarkEnd w:id="583"/>
    </w:p>
    <w:p w14:paraId="2D2C91FB" w14:textId="5F1117C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84" w:name="_Ref493427364"/>
      <w:bookmarkStart w:id="585" w:name="_Toc531862147"/>
      <w:proofErr w:type="spellStart"/>
      <w:r>
        <w:lastRenderedPageBreak/>
        <w:t>thread</w:t>
      </w:r>
      <w:r w:rsidR="006E546E">
        <w:t>Flow</w:t>
      </w:r>
      <w:proofErr w:type="spellEnd"/>
      <w:r w:rsidR="006E546E">
        <w:t xml:space="preserve"> object</w:t>
      </w:r>
      <w:bookmarkEnd w:id="584"/>
      <w:bookmarkEnd w:id="585"/>
    </w:p>
    <w:p w14:paraId="68EE36AB" w14:textId="336A5D40" w:rsidR="006E546E" w:rsidRDefault="006E546E" w:rsidP="006E546E">
      <w:pPr>
        <w:pStyle w:val="Heading3"/>
      </w:pPr>
      <w:bookmarkStart w:id="586" w:name="_Toc531862148"/>
      <w:r>
        <w:t>General</w:t>
      </w:r>
      <w:bookmarkEnd w:id="58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587" w:name="_Ref510008395"/>
      <w:bookmarkStart w:id="588" w:name="_Toc531862149"/>
      <w:r>
        <w:t>id property</w:t>
      </w:r>
      <w:bookmarkEnd w:id="587"/>
      <w:bookmarkEnd w:id="588"/>
    </w:p>
    <w:p w14:paraId="39CECB41" w14:textId="16C569B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9" w:name="_Ref503361742"/>
      <w:bookmarkStart w:id="590" w:name="_Toc531862150"/>
      <w:r>
        <w:t>message property</w:t>
      </w:r>
      <w:bookmarkEnd w:id="589"/>
      <w:bookmarkEnd w:id="590"/>
    </w:p>
    <w:p w14:paraId="3994B882" w14:textId="0018062E"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1" w:name="_Ref510008412"/>
      <w:bookmarkStart w:id="592" w:name="_Toc531862151"/>
      <w:r>
        <w:t>locations property</w:t>
      </w:r>
      <w:bookmarkEnd w:id="591"/>
      <w:bookmarkEnd w:id="592"/>
    </w:p>
    <w:p w14:paraId="648A48EB" w14:textId="2457823E"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93" w:name="_Ref511819945"/>
      <w:bookmarkStart w:id="594" w:name="_Toc531862152"/>
      <w:r>
        <w:t>graph object</w:t>
      </w:r>
      <w:bookmarkEnd w:id="593"/>
      <w:bookmarkEnd w:id="594"/>
    </w:p>
    <w:p w14:paraId="79771063" w14:textId="13A3DA96" w:rsidR="00CD4F20" w:rsidRDefault="00CD4F20" w:rsidP="00CD4F20">
      <w:pPr>
        <w:pStyle w:val="Heading3"/>
      </w:pPr>
      <w:bookmarkStart w:id="595" w:name="_Toc531862153"/>
      <w:r>
        <w:t>General</w:t>
      </w:r>
      <w:bookmarkEnd w:id="595"/>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596" w:name="_Ref511822858"/>
      <w:bookmarkStart w:id="597" w:name="_Toc531862154"/>
      <w:r>
        <w:t>id property</w:t>
      </w:r>
      <w:bookmarkEnd w:id="596"/>
      <w:bookmarkEnd w:id="597"/>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D07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8" w:name="_Toc531862155"/>
      <w:r>
        <w:t>description property</w:t>
      </w:r>
      <w:bookmarkEnd w:id="598"/>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599" w:name="_Ref511823242"/>
      <w:bookmarkStart w:id="600" w:name="_Toc531862156"/>
      <w:r>
        <w:t>nodes property</w:t>
      </w:r>
      <w:bookmarkEnd w:id="599"/>
      <w:bookmarkEnd w:id="600"/>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601" w:name="_Ref511823263"/>
      <w:bookmarkStart w:id="602" w:name="_Toc531862157"/>
      <w:r>
        <w:t>edges property</w:t>
      </w:r>
      <w:bookmarkEnd w:id="601"/>
      <w:bookmarkEnd w:id="602"/>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603" w:name="_Ref511821868"/>
      <w:bookmarkStart w:id="604" w:name="_Toc531862158"/>
      <w:r>
        <w:t>node object</w:t>
      </w:r>
      <w:bookmarkEnd w:id="603"/>
      <w:bookmarkEnd w:id="604"/>
    </w:p>
    <w:p w14:paraId="5C490915" w14:textId="5A0DD1FC" w:rsidR="00CD4F20" w:rsidRDefault="00CD4F20" w:rsidP="00CD4F20">
      <w:pPr>
        <w:pStyle w:val="Heading3"/>
      </w:pPr>
      <w:bookmarkStart w:id="605" w:name="_Toc531862159"/>
      <w:r>
        <w:t>General</w:t>
      </w:r>
      <w:bookmarkEnd w:id="605"/>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606" w:name="_Ref511822118"/>
      <w:bookmarkStart w:id="607" w:name="_Toc531862160"/>
      <w:r>
        <w:t>id property</w:t>
      </w:r>
      <w:bookmarkEnd w:id="606"/>
      <w:bookmarkEnd w:id="607"/>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8" w:name="_Toc531862161"/>
      <w:r>
        <w:t>label property</w:t>
      </w:r>
      <w:bookmarkEnd w:id="608"/>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609" w:name="_Toc531862162"/>
      <w:r>
        <w:t>location property</w:t>
      </w:r>
      <w:bookmarkEnd w:id="609"/>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610" w:name="_Ref515547420"/>
      <w:bookmarkStart w:id="611" w:name="_Toc531862163"/>
      <w:r>
        <w:t>children property</w:t>
      </w:r>
      <w:bookmarkEnd w:id="610"/>
      <w:bookmarkEnd w:id="611"/>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12" w:name="_Ref511821891"/>
      <w:bookmarkStart w:id="613" w:name="_Toc531862164"/>
      <w:r>
        <w:t>edge object</w:t>
      </w:r>
      <w:bookmarkEnd w:id="612"/>
      <w:bookmarkEnd w:id="613"/>
    </w:p>
    <w:p w14:paraId="78AF70AE" w14:textId="37DDAA2D" w:rsidR="00CD4F20" w:rsidRDefault="00CD4F20" w:rsidP="00CD4F20">
      <w:pPr>
        <w:pStyle w:val="Heading3"/>
      </w:pPr>
      <w:bookmarkStart w:id="614" w:name="_Toc531862165"/>
      <w:r>
        <w:t>General</w:t>
      </w:r>
      <w:bookmarkEnd w:id="614"/>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615" w:name="_Ref511823280"/>
      <w:bookmarkStart w:id="616" w:name="_Toc531862166"/>
      <w:r>
        <w:t>id property</w:t>
      </w:r>
      <w:bookmarkEnd w:id="615"/>
      <w:bookmarkEnd w:id="616"/>
    </w:p>
    <w:p w14:paraId="5747D78D" w14:textId="59D86FF8" w:rsidR="00380A89" w:rsidRPr="00380A89" w:rsidRDefault="00380A89" w:rsidP="00380A89">
      <w:bookmarkStart w:id="61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618" w:name="_Toc531862167"/>
      <w:r>
        <w:t>label property</w:t>
      </w:r>
      <w:bookmarkEnd w:id="618"/>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619" w:name="_Ref511822214"/>
      <w:bookmarkStart w:id="620" w:name="_Toc531862168"/>
      <w:r>
        <w:t>sourceNodeId property</w:t>
      </w:r>
      <w:bookmarkEnd w:id="619"/>
      <w:bookmarkEnd w:id="620"/>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62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22" w:name="_Ref511823298"/>
      <w:bookmarkStart w:id="623" w:name="_Toc531862169"/>
      <w:r>
        <w:t>targetNodeId property</w:t>
      </w:r>
      <w:bookmarkEnd w:id="622"/>
      <w:bookmarkEnd w:id="623"/>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624" w:name="_Ref511819971"/>
      <w:bookmarkStart w:id="625" w:name="_Toc531862170"/>
      <w:r>
        <w:t>graphTraversal object</w:t>
      </w:r>
      <w:bookmarkEnd w:id="624"/>
      <w:bookmarkEnd w:id="625"/>
    </w:p>
    <w:p w14:paraId="7EE87AC4" w14:textId="2D601D1D" w:rsidR="00CD4F20" w:rsidRDefault="00CD4F20" w:rsidP="00CD4F20">
      <w:pPr>
        <w:pStyle w:val="Heading3"/>
      </w:pPr>
      <w:bookmarkStart w:id="626" w:name="_Toc531862171"/>
      <w:r>
        <w:t>General</w:t>
      </w:r>
      <w:bookmarkEnd w:id="626"/>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627" w:name="_Ref511823337"/>
      <w:bookmarkStart w:id="628" w:name="_Toc531862172"/>
      <w:r>
        <w:t>graphId property</w:t>
      </w:r>
      <w:bookmarkEnd w:id="627"/>
      <w:bookmarkEnd w:id="628"/>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29" w:name="_Toc531862173"/>
      <w:r>
        <w:t>description property</w:t>
      </w:r>
      <w:bookmarkEnd w:id="629"/>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630" w:name="_Ref511823179"/>
      <w:bookmarkStart w:id="631" w:name="_Toc531862174"/>
      <w:proofErr w:type="spellStart"/>
      <w:r>
        <w:t>initialState</w:t>
      </w:r>
      <w:proofErr w:type="spellEnd"/>
      <w:r>
        <w:t xml:space="preserve"> property</w:t>
      </w:r>
      <w:bookmarkEnd w:id="630"/>
      <w:bookmarkEnd w:id="631"/>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632" w:name="_Ref511822614"/>
      <w:bookmarkStart w:id="633" w:name="_Toc531862175"/>
      <w:r>
        <w:lastRenderedPageBreak/>
        <w:t>edgeTraversals property</w:t>
      </w:r>
      <w:bookmarkEnd w:id="632"/>
      <w:bookmarkEnd w:id="633"/>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D07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34" w:name="_Ref511822569"/>
      <w:bookmarkStart w:id="635" w:name="_Toc531862176"/>
      <w:r>
        <w:t>edgeTraversal object</w:t>
      </w:r>
      <w:bookmarkEnd w:id="634"/>
      <w:bookmarkEnd w:id="635"/>
    </w:p>
    <w:p w14:paraId="4A14EA88" w14:textId="696B8630" w:rsidR="00CD4F20" w:rsidRDefault="00CD4F20" w:rsidP="00CD4F20">
      <w:pPr>
        <w:pStyle w:val="Heading3"/>
      </w:pPr>
      <w:bookmarkStart w:id="636" w:name="_Toc531862177"/>
      <w:r>
        <w:t>General</w:t>
      </w:r>
      <w:bookmarkEnd w:id="636"/>
    </w:p>
    <w:p w14:paraId="7FC25DC6" w14:textId="57980962" w:rsidR="00E66DEE" w:rsidRDefault="00E66DEE" w:rsidP="00E66DEE">
      <w:bookmarkStart w:id="6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8" w:name="_Ref513199007"/>
      <w:bookmarkStart w:id="639" w:name="_Toc531862178"/>
      <w:r>
        <w:t>edgeId property</w:t>
      </w:r>
      <w:bookmarkEnd w:id="637"/>
      <w:bookmarkEnd w:id="638"/>
      <w:bookmarkEnd w:id="639"/>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640" w:name="_Toc531862179"/>
      <w:r>
        <w:t>message property</w:t>
      </w:r>
      <w:bookmarkEnd w:id="640"/>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641" w:name="_Ref511823070"/>
      <w:bookmarkStart w:id="642" w:name="_Toc531862180"/>
      <w:proofErr w:type="spellStart"/>
      <w:r>
        <w:t>finalState</w:t>
      </w:r>
      <w:proofErr w:type="spellEnd"/>
      <w:r>
        <w:t xml:space="preserve"> property</w:t>
      </w:r>
      <w:bookmarkEnd w:id="641"/>
      <w:bookmarkEnd w:id="642"/>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643" w:name="_Toc531862181"/>
      <w:proofErr w:type="spellStart"/>
      <w:r>
        <w:t>stepOverEdgeCount</w:t>
      </w:r>
      <w:proofErr w:type="spellEnd"/>
      <w:r w:rsidR="00CD4F20">
        <w:t xml:space="preserve"> property</w:t>
      </w:r>
      <w:bookmarkEnd w:id="64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44" w:name="_Ref493427479"/>
      <w:bookmarkStart w:id="645" w:name="_Toc531862182"/>
      <w:r>
        <w:t>stack object</w:t>
      </w:r>
      <w:bookmarkEnd w:id="644"/>
      <w:bookmarkEnd w:id="645"/>
    </w:p>
    <w:p w14:paraId="5A2500F3" w14:textId="474DE860" w:rsidR="006E546E" w:rsidRDefault="006E546E" w:rsidP="006E546E">
      <w:pPr>
        <w:pStyle w:val="Heading3"/>
      </w:pPr>
      <w:bookmarkStart w:id="646" w:name="_Toc531862183"/>
      <w:r>
        <w:t>General</w:t>
      </w:r>
      <w:bookmarkEnd w:id="6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7" w:name="_Ref503361859"/>
      <w:bookmarkStart w:id="648" w:name="_Toc531862184"/>
      <w:r>
        <w:t>message property</w:t>
      </w:r>
      <w:bookmarkEnd w:id="647"/>
      <w:bookmarkEnd w:id="648"/>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9" w:name="_Toc531862185"/>
      <w:r>
        <w:t>frames property</w:t>
      </w:r>
      <w:bookmarkEnd w:id="649"/>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50" w:name="_Ref493494398"/>
      <w:bookmarkStart w:id="651" w:name="_Toc531862186"/>
      <w:proofErr w:type="spellStart"/>
      <w:r>
        <w:t>stackFrame</w:t>
      </w:r>
      <w:proofErr w:type="spellEnd"/>
      <w:r>
        <w:t xml:space="preserve"> object</w:t>
      </w:r>
      <w:bookmarkEnd w:id="650"/>
      <w:bookmarkEnd w:id="651"/>
    </w:p>
    <w:p w14:paraId="440DEBE2" w14:textId="2D9664B2" w:rsidR="006E546E" w:rsidRDefault="006E546E" w:rsidP="006E546E">
      <w:pPr>
        <w:pStyle w:val="Heading3"/>
      </w:pPr>
      <w:bookmarkStart w:id="652" w:name="_Toc531862187"/>
      <w:r>
        <w:t>General</w:t>
      </w:r>
      <w:bookmarkEnd w:id="652"/>
    </w:p>
    <w:p w14:paraId="7DA1CA9D" w14:textId="1D2FC8A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653" w:name="_Ref503362303"/>
      <w:bookmarkStart w:id="654" w:name="_Toc531862188"/>
      <w:r>
        <w:t xml:space="preserve">location </w:t>
      </w:r>
      <w:r w:rsidR="00D10846">
        <w:t>property</w:t>
      </w:r>
      <w:bookmarkEnd w:id="653"/>
      <w:bookmarkEnd w:id="654"/>
    </w:p>
    <w:p w14:paraId="075462B0" w14:textId="6AC28D1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655" w:name="_Toc531862189"/>
      <w:r>
        <w:t>module property</w:t>
      </w:r>
      <w:bookmarkEnd w:id="65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6" w:name="_Toc531862190"/>
      <w:proofErr w:type="spellStart"/>
      <w:r>
        <w:t>threadId</w:t>
      </w:r>
      <w:proofErr w:type="spellEnd"/>
      <w:r>
        <w:t xml:space="preserve"> property</w:t>
      </w:r>
      <w:bookmarkEnd w:id="65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7" w:name="_Toc531862191"/>
      <w:r>
        <w:t>address property</w:t>
      </w:r>
      <w:bookmarkEnd w:id="65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8" w:name="_Toc531862192"/>
      <w:r>
        <w:lastRenderedPageBreak/>
        <w:t>offset property</w:t>
      </w:r>
      <w:bookmarkEnd w:id="65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D07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59" w:name="_Toc531862193"/>
      <w:r>
        <w:t>parameters property</w:t>
      </w:r>
      <w:bookmarkEnd w:id="65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60" w:name="_Ref493427581"/>
      <w:bookmarkStart w:id="661" w:name="_Ref493427754"/>
      <w:bookmarkStart w:id="662" w:name="_Toc531862194"/>
      <w:proofErr w:type="spellStart"/>
      <w:r>
        <w:t>thread</w:t>
      </w:r>
      <w:r w:rsidR="007D2F0F">
        <w:t>FlowLocation</w:t>
      </w:r>
      <w:proofErr w:type="spellEnd"/>
      <w:r w:rsidR="007D2F0F">
        <w:t xml:space="preserve"> </w:t>
      </w:r>
      <w:r w:rsidR="006E546E">
        <w:t>object</w:t>
      </w:r>
      <w:bookmarkEnd w:id="660"/>
      <w:bookmarkEnd w:id="661"/>
      <w:bookmarkEnd w:id="662"/>
    </w:p>
    <w:p w14:paraId="6AFFA125" w14:textId="72CDB951" w:rsidR="006E546E" w:rsidRDefault="006E546E" w:rsidP="006E546E">
      <w:pPr>
        <w:pStyle w:val="Heading3"/>
      </w:pPr>
      <w:bookmarkStart w:id="663" w:name="_Toc531862195"/>
      <w:r>
        <w:t>General</w:t>
      </w:r>
      <w:bookmarkEnd w:id="66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64" w:name="_Ref493497783"/>
      <w:bookmarkStart w:id="665" w:name="_Ref493499799"/>
      <w:bookmarkStart w:id="666" w:name="_Toc531862196"/>
      <w:r>
        <w:t xml:space="preserve">location </w:t>
      </w:r>
      <w:r w:rsidR="006E546E">
        <w:t>property</w:t>
      </w:r>
      <w:bookmarkEnd w:id="664"/>
      <w:bookmarkEnd w:id="665"/>
      <w:bookmarkEnd w:id="666"/>
    </w:p>
    <w:p w14:paraId="4354E1E2" w14:textId="609F3EA2"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7" w:name="_Toc531862197"/>
      <w:r>
        <w:t>module property</w:t>
      </w:r>
      <w:bookmarkEnd w:id="66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8" w:name="_Toc531862198"/>
      <w:r>
        <w:t>stack property</w:t>
      </w:r>
      <w:bookmarkEnd w:id="668"/>
    </w:p>
    <w:p w14:paraId="1FCE52C5" w14:textId="62572938"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669" w:name="_Toc531862199"/>
      <w:r>
        <w:t>kind property</w:t>
      </w:r>
      <w:bookmarkEnd w:id="669"/>
    </w:p>
    <w:p w14:paraId="7C674876" w14:textId="2D28DEBF" w:rsidR="00D31582" w:rsidRDefault="00D31582" w:rsidP="00D31582">
      <w:bookmarkStart w:id="67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70"/>
    </w:p>
    <w:p w14:paraId="0D282B13" w14:textId="241F5BD3" w:rsidR="00EC5F35" w:rsidRDefault="00EC5F35" w:rsidP="00EC5F35">
      <w:pPr>
        <w:pStyle w:val="Heading3"/>
      </w:pPr>
      <w:bookmarkStart w:id="671" w:name="_Ref510090188"/>
      <w:bookmarkStart w:id="672" w:name="_Toc531862200"/>
      <w:r>
        <w:t>state property</w:t>
      </w:r>
      <w:bookmarkEnd w:id="671"/>
      <w:bookmarkEnd w:id="672"/>
    </w:p>
    <w:p w14:paraId="7C600AFE" w14:textId="61A901C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73" w:name="_Ref510008884"/>
      <w:bookmarkStart w:id="674" w:name="_Toc531862201"/>
      <w:proofErr w:type="spellStart"/>
      <w:r>
        <w:t>nestingLevel</w:t>
      </w:r>
      <w:proofErr w:type="spellEnd"/>
      <w:r>
        <w:t xml:space="preserve"> property</w:t>
      </w:r>
      <w:bookmarkEnd w:id="673"/>
      <w:bookmarkEnd w:id="67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75" w:name="_Ref510008873"/>
      <w:bookmarkStart w:id="676" w:name="_Toc531862202"/>
      <w:proofErr w:type="spellStart"/>
      <w:r>
        <w:t>executionOrder</w:t>
      </w:r>
      <w:proofErr w:type="spellEnd"/>
      <w:r>
        <w:t xml:space="preserve"> property</w:t>
      </w:r>
      <w:bookmarkEnd w:id="675"/>
      <w:bookmarkEnd w:id="676"/>
    </w:p>
    <w:p w14:paraId="61CA929F" w14:textId="2B7F2BBC"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xml:space="preserve">, it means </w:t>
      </w:r>
      <w:r w:rsidR="00F27DA9">
        <w:lastRenderedPageBreak/>
        <w:t>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65F1AE4" w:rsidR="005D2999" w:rsidRDefault="00BF4F63" w:rsidP="005D2999">
      <w:pPr>
        <w:pStyle w:val="Heading3"/>
      </w:pPr>
      <w:bookmarkStart w:id="677" w:name="_Toc531862203"/>
      <w:proofErr w:type="spellStart"/>
      <w:r>
        <w:t>executionTimeUtc</w:t>
      </w:r>
      <w:proofErr w:type="spellEnd"/>
      <w:r>
        <w:t xml:space="preserve"> </w:t>
      </w:r>
      <w:r w:rsidR="005D2999">
        <w:t>property</w:t>
      </w:r>
      <w:bookmarkEnd w:id="677"/>
    </w:p>
    <w:p w14:paraId="27A7FA38" w14:textId="2BE2BF01"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678" w:name="_Toc531862204"/>
      <w:r>
        <w:t>importance property</w:t>
      </w:r>
      <w:bookmarkEnd w:id="67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9" w:name="_Ref529368289"/>
      <w:bookmarkStart w:id="680" w:name="_Toc531862205"/>
      <w:proofErr w:type="spellStart"/>
      <w:r>
        <w:t>resultProvenance</w:t>
      </w:r>
      <w:proofErr w:type="spellEnd"/>
      <w:r>
        <w:t xml:space="preserve"> object</w:t>
      </w:r>
      <w:bookmarkEnd w:id="679"/>
      <w:bookmarkEnd w:id="680"/>
    </w:p>
    <w:p w14:paraId="75BA9795" w14:textId="77777777" w:rsidR="00C82EC9" w:rsidRDefault="00C82EC9" w:rsidP="00C82EC9">
      <w:pPr>
        <w:pStyle w:val="Heading3"/>
        <w:numPr>
          <w:ilvl w:val="2"/>
          <w:numId w:val="2"/>
        </w:numPr>
      </w:pPr>
      <w:bookmarkStart w:id="681" w:name="_Toc531862206"/>
      <w:r>
        <w:t>General</w:t>
      </w:r>
      <w:bookmarkEnd w:id="681"/>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82" w:name="_Toc531862207"/>
      <w:proofErr w:type="spellStart"/>
      <w:r>
        <w:lastRenderedPageBreak/>
        <w:t>firstDetectionTimeUtc</w:t>
      </w:r>
      <w:proofErr w:type="spellEnd"/>
      <w:r>
        <w:t xml:space="preserve"> property</w:t>
      </w:r>
      <w:bookmarkEnd w:id="682"/>
    </w:p>
    <w:p w14:paraId="65E11777" w14:textId="377A0ED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83" w:name="_Toc531862208"/>
      <w:proofErr w:type="spellStart"/>
      <w:r>
        <w:t>lastDetectionTimeUtc</w:t>
      </w:r>
      <w:proofErr w:type="spellEnd"/>
      <w:r>
        <w:t xml:space="preserve"> property</w:t>
      </w:r>
      <w:bookmarkEnd w:id="683"/>
    </w:p>
    <w:p w14:paraId="16F93DF5" w14:textId="5783B0D5"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84" w:name="_Toc531862209"/>
      <w:proofErr w:type="spellStart"/>
      <w:r>
        <w:t>firstDetectionRunInstanceGuid</w:t>
      </w:r>
      <w:proofErr w:type="spellEnd"/>
      <w:r>
        <w:t xml:space="preserve"> property</w:t>
      </w:r>
      <w:bookmarkEnd w:id="684"/>
    </w:p>
    <w:p w14:paraId="6DA0C3FD" w14:textId="71426D08"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85" w:name="_Toc531862210"/>
      <w:proofErr w:type="spellStart"/>
      <w:r>
        <w:t>lastDetectionRunInstanceGuid</w:t>
      </w:r>
      <w:proofErr w:type="spellEnd"/>
      <w:r>
        <w:t xml:space="preserve"> property</w:t>
      </w:r>
      <w:bookmarkEnd w:id="685"/>
    </w:p>
    <w:p w14:paraId="35285F82" w14:textId="3681CA64"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86" w:name="_Toc531862211"/>
      <w:proofErr w:type="spellStart"/>
      <w:r>
        <w:t>invocationIndex</w:t>
      </w:r>
      <w:proofErr w:type="spellEnd"/>
      <w:r>
        <w:t xml:space="preserve"> property</w:t>
      </w:r>
      <w:bookmarkEnd w:id="686"/>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687" w:name="_Ref508812750"/>
      <w:bookmarkStart w:id="688" w:name="_Toc531862212"/>
      <w:bookmarkStart w:id="689" w:name="_Ref493407996"/>
      <w:r>
        <w:t>resources object</w:t>
      </w:r>
      <w:bookmarkEnd w:id="687"/>
      <w:bookmarkEnd w:id="688"/>
    </w:p>
    <w:p w14:paraId="526D1A22" w14:textId="73E461DD" w:rsidR="00E15F22" w:rsidRDefault="00E15F22" w:rsidP="00E15F22">
      <w:pPr>
        <w:pStyle w:val="Heading3"/>
      </w:pPr>
      <w:bookmarkStart w:id="690" w:name="_Toc531862213"/>
      <w:r>
        <w:t>General</w:t>
      </w:r>
      <w:bookmarkEnd w:id="69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1" w:name="_Ref508811824"/>
      <w:bookmarkStart w:id="692" w:name="_Toc531862214"/>
      <w:proofErr w:type="spellStart"/>
      <w:r>
        <w:lastRenderedPageBreak/>
        <w:t>messageStrings</w:t>
      </w:r>
      <w:proofErr w:type="spellEnd"/>
      <w:r>
        <w:t xml:space="preserve"> property</w:t>
      </w:r>
      <w:bookmarkEnd w:id="691"/>
      <w:bookmarkEnd w:id="692"/>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3" w:name="_Ref508870783"/>
      <w:bookmarkStart w:id="694" w:name="_Ref508871574"/>
      <w:bookmarkStart w:id="695" w:name="_Ref508876005"/>
      <w:bookmarkStart w:id="696" w:name="_Toc531862215"/>
      <w:r>
        <w:t>rules property</w:t>
      </w:r>
      <w:bookmarkEnd w:id="693"/>
      <w:bookmarkEnd w:id="694"/>
      <w:bookmarkEnd w:id="695"/>
      <w:bookmarkEnd w:id="696"/>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97" w:name="_Ref508814067"/>
      <w:bookmarkStart w:id="698" w:name="_Toc531862216"/>
      <w:r>
        <w:t>rule object</w:t>
      </w:r>
      <w:bookmarkEnd w:id="689"/>
      <w:bookmarkEnd w:id="697"/>
      <w:bookmarkEnd w:id="698"/>
    </w:p>
    <w:p w14:paraId="0004BC6E" w14:textId="658F9ED1" w:rsidR="00B86BC7" w:rsidRDefault="00B86BC7" w:rsidP="00B86BC7">
      <w:pPr>
        <w:pStyle w:val="Heading3"/>
      </w:pPr>
      <w:bookmarkStart w:id="699" w:name="_Toc531862217"/>
      <w:r>
        <w:t>General</w:t>
      </w:r>
      <w:bookmarkEnd w:id="69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0" w:name="_Toc531862218"/>
      <w:r>
        <w:t>Constraints</w:t>
      </w:r>
      <w:bookmarkEnd w:id="700"/>
    </w:p>
    <w:p w14:paraId="1A1A3719" w14:textId="6D3B516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1" w:name="_Ref493408046"/>
      <w:bookmarkStart w:id="702" w:name="_Toc531862219"/>
      <w:r>
        <w:lastRenderedPageBreak/>
        <w:t>id property</w:t>
      </w:r>
      <w:bookmarkEnd w:id="701"/>
      <w:bookmarkEnd w:id="702"/>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3" w:name="_Toc531862220"/>
      <w:r>
        <w:t>name property</w:t>
      </w:r>
      <w:bookmarkEnd w:id="703"/>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4" w:name="_Ref493510771"/>
      <w:bookmarkStart w:id="705" w:name="_Toc531862221"/>
      <w:proofErr w:type="spellStart"/>
      <w:r>
        <w:t>shortDescription</w:t>
      </w:r>
      <w:proofErr w:type="spellEnd"/>
      <w:r>
        <w:t xml:space="preserve"> property</w:t>
      </w:r>
      <w:bookmarkEnd w:id="704"/>
      <w:bookmarkEnd w:id="705"/>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06" w:name="_Ref493510781"/>
      <w:bookmarkStart w:id="707" w:name="_Toc531862222"/>
      <w:proofErr w:type="spellStart"/>
      <w:r>
        <w:t>fullDescription</w:t>
      </w:r>
      <w:proofErr w:type="spellEnd"/>
      <w:r>
        <w:t xml:space="preserve"> property</w:t>
      </w:r>
      <w:bookmarkEnd w:id="706"/>
      <w:bookmarkEnd w:id="707"/>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762BA01"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08" w:name="_Ref493345139"/>
      <w:bookmarkStart w:id="709" w:name="_Toc531862223"/>
      <w:proofErr w:type="spellStart"/>
      <w:r>
        <w:t>message</w:t>
      </w:r>
      <w:r w:rsidR="00CD2BD7">
        <w:t>Strings</w:t>
      </w:r>
      <w:proofErr w:type="spellEnd"/>
      <w:r>
        <w:t xml:space="preserve"> property</w:t>
      </w:r>
      <w:bookmarkEnd w:id="708"/>
      <w:bookmarkEnd w:id="709"/>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0" w:name="_Ref503366474"/>
      <w:bookmarkStart w:id="711" w:name="_Ref503366805"/>
      <w:bookmarkStart w:id="712" w:name="_Toc531862224"/>
      <w:proofErr w:type="spellStart"/>
      <w:r>
        <w:t>richMessageStrings</w:t>
      </w:r>
      <w:proofErr w:type="spellEnd"/>
      <w:r w:rsidR="00932BEE">
        <w:t xml:space="preserve"> property</w:t>
      </w:r>
      <w:bookmarkEnd w:id="710"/>
      <w:bookmarkEnd w:id="711"/>
      <w:bookmarkEnd w:id="712"/>
    </w:p>
    <w:p w14:paraId="5301B6AC" w14:textId="263C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713" w:name="_Toc531862225"/>
      <w:proofErr w:type="spellStart"/>
      <w:r>
        <w:lastRenderedPageBreak/>
        <w:t>help</w:t>
      </w:r>
      <w:r w:rsidR="00326BD5">
        <w:t>Uri</w:t>
      </w:r>
      <w:proofErr w:type="spellEnd"/>
      <w:r>
        <w:t xml:space="preserve"> property</w:t>
      </w:r>
      <w:bookmarkEnd w:id="713"/>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4" w:name="_Ref503364566"/>
      <w:bookmarkStart w:id="715" w:name="_Toc531862226"/>
      <w:r>
        <w:t>help property</w:t>
      </w:r>
      <w:bookmarkEnd w:id="714"/>
      <w:bookmarkEnd w:id="715"/>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16" w:name="_Ref508894471"/>
      <w:bookmarkStart w:id="717" w:name="_Toc531862227"/>
      <w:r>
        <w:t>configuration property</w:t>
      </w:r>
      <w:bookmarkEnd w:id="716"/>
      <w:bookmarkEnd w:id="717"/>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718" w:name="_Ref508894470"/>
      <w:bookmarkStart w:id="719" w:name="_Ref508894720"/>
      <w:bookmarkStart w:id="720" w:name="_Ref508894737"/>
      <w:bookmarkStart w:id="721" w:name="_Toc531862228"/>
      <w:bookmarkStart w:id="722" w:name="_Ref493477061"/>
      <w:proofErr w:type="spellStart"/>
      <w:r>
        <w:t>ruleConfiguration</w:t>
      </w:r>
      <w:proofErr w:type="spellEnd"/>
      <w:r>
        <w:t xml:space="preserve"> object</w:t>
      </w:r>
      <w:bookmarkEnd w:id="718"/>
      <w:bookmarkEnd w:id="719"/>
      <w:bookmarkEnd w:id="720"/>
      <w:bookmarkEnd w:id="721"/>
    </w:p>
    <w:p w14:paraId="2F470253" w14:textId="738DA236" w:rsidR="00164CCB" w:rsidRDefault="00164CCB" w:rsidP="00164CCB">
      <w:pPr>
        <w:pStyle w:val="Heading3"/>
      </w:pPr>
      <w:bookmarkStart w:id="723" w:name="_Toc531862229"/>
      <w:r>
        <w:t>General</w:t>
      </w:r>
      <w:bookmarkEnd w:id="72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724" w:name="_Toc531862230"/>
      <w:r>
        <w:t>enabled property</w:t>
      </w:r>
      <w:bookmarkEnd w:id="724"/>
    </w:p>
    <w:p w14:paraId="7E0976CE" w14:textId="483C5CA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25" w:name="_Ref508894469"/>
      <w:bookmarkStart w:id="726" w:name="_Toc531862231"/>
      <w:proofErr w:type="spellStart"/>
      <w:r>
        <w:t>defaultLevel</w:t>
      </w:r>
      <w:proofErr w:type="spellEnd"/>
      <w:r>
        <w:t xml:space="preserve"> property</w:t>
      </w:r>
      <w:bookmarkEnd w:id="725"/>
      <w:bookmarkEnd w:id="726"/>
    </w:p>
    <w:p w14:paraId="2F7AE5CB" w14:textId="6A04854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proofErr w:type="spellStart"/>
      <w:r w:rsidR="00D41895" w:rsidRPr="00F4291F">
        <w:rPr>
          <w:rStyle w:val="CODEtemp"/>
        </w:rPr>
        <w:t>ruleId</w:t>
      </w:r>
      <w:proofErr w:type="spellEnd"/>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41C26919" w:rsidR="00D41895" w:rsidRDefault="00D41895" w:rsidP="00D41895">
      <w:pPr>
        <w:pStyle w:val="Codesmall"/>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27" w:name="_Ref531188361"/>
      <w:bookmarkStart w:id="728" w:name="_Toc531862232"/>
      <w:proofErr w:type="spellStart"/>
      <w:r>
        <w:t>defaultRank</w:t>
      </w:r>
      <w:proofErr w:type="spellEnd"/>
      <w:r>
        <w:t xml:space="preserve"> property</w:t>
      </w:r>
      <w:bookmarkEnd w:id="727"/>
      <w:bookmarkEnd w:id="728"/>
    </w:p>
    <w:p w14:paraId="14DD047E" w14:textId="37CFCC1E"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49D0B19" w:rsidR="00F47B45" w:rsidRDefault="00903A39" w:rsidP="00F47B45">
      <w:pPr>
        <w:rPr>
          <w:ins w:id="729" w:author="Laurence Golding" w:date="2018-12-11T10:31:00Z"/>
        </w:rPr>
      </w:pPr>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r>
        <w:fldChar w:fldCharType="separate"/>
      </w:r>
      <w:r w:rsidR="004D076C">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37BF7155" w14:textId="466BAD02" w:rsidR="007D126C" w:rsidRPr="00903A39" w:rsidRDefault="007D126C" w:rsidP="00F47B45">
      <w:ins w:id="730" w:author="Laurence Golding" w:date="2018-12-11T10:31:00Z">
        <w:r>
          <w:t xml:space="preserve">If absent, </w:t>
        </w:r>
        <w:proofErr w:type="spellStart"/>
        <w:r w:rsidRPr="007D126C">
          <w:rPr>
            <w:rStyle w:val="CODEtemp"/>
          </w:rPr>
          <w:t>defaultRank</w:t>
        </w:r>
        <w:proofErr w:type="spellEnd"/>
        <w:r>
          <w:t xml:space="preserve"> </w:t>
        </w:r>
        <w:r w:rsidRPr="007D126C">
          <w:rPr>
            <w:b/>
          </w:rPr>
          <w:t>SHALL</w:t>
        </w:r>
        <w:r>
          <w:t xml:space="preserve"> default to </w:t>
        </w:r>
        <w:r w:rsidRPr="007D126C">
          <w:rPr>
            <w:rStyle w:val="CODEtemp"/>
          </w:rPr>
          <w:t>0.0</w:t>
        </w:r>
        <w:r>
          <w:t>.</w:t>
        </w:r>
      </w:ins>
    </w:p>
    <w:p w14:paraId="1FEDC4AD" w14:textId="2F144047" w:rsidR="00164CCB" w:rsidRDefault="00164CCB" w:rsidP="00164CCB">
      <w:pPr>
        <w:pStyle w:val="Heading3"/>
      </w:pPr>
      <w:bookmarkStart w:id="731" w:name="_Ref508894764"/>
      <w:bookmarkStart w:id="732" w:name="_Ref508894796"/>
      <w:bookmarkStart w:id="733" w:name="_Toc531862233"/>
      <w:r>
        <w:t>parameters property</w:t>
      </w:r>
      <w:bookmarkEnd w:id="731"/>
      <w:bookmarkEnd w:id="732"/>
      <w:bookmarkEnd w:id="733"/>
    </w:p>
    <w:p w14:paraId="18FD260D" w14:textId="03C167A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34" w:name="_Ref530139075"/>
      <w:bookmarkStart w:id="735" w:name="_Toc531862234"/>
      <w:r>
        <w:t>fix object</w:t>
      </w:r>
      <w:bookmarkEnd w:id="722"/>
      <w:bookmarkEnd w:id="734"/>
      <w:bookmarkEnd w:id="735"/>
    </w:p>
    <w:p w14:paraId="410A501F" w14:textId="4C707545" w:rsidR="00B86BC7" w:rsidRDefault="00B86BC7" w:rsidP="00B86BC7">
      <w:pPr>
        <w:pStyle w:val="Heading3"/>
      </w:pPr>
      <w:bookmarkStart w:id="736" w:name="_Toc531862235"/>
      <w:r>
        <w:t>General</w:t>
      </w:r>
      <w:bookmarkEnd w:id="736"/>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7" w:name="_Ref493512730"/>
      <w:bookmarkStart w:id="738" w:name="_Toc531862236"/>
      <w:r>
        <w:t>description property</w:t>
      </w:r>
      <w:bookmarkEnd w:id="737"/>
      <w:bookmarkEnd w:id="738"/>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9" w:name="_Ref493512752"/>
      <w:bookmarkStart w:id="740" w:name="_Ref493513084"/>
      <w:bookmarkStart w:id="741" w:name="_Ref503372111"/>
      <w:bookmarkStart w:id="742" w:name="_Ref503372176"/>
      <w:bookmarkStart w:id="743" w:name="_Toc531862237"/>
      <w:proofErr w:type="spellStart"/>
      <w:r>
        <w:t>fileChanges</w:t>
      </w:r>
      <w:proofErr w:type="spellEnd"/>
      <w:r>
        <w:t xml:space="preserve"> property</w:t>
      </w:r>
      <w:bookmarkEnd w:id="739"/>
      <w:bookmarkEnd w:id="740"/>
      <w:bookmarkEnd w:id="741"/>
      <w:bookmarkEnd w:id="742"/>
      <w:bookmarkEnd w:id="743"/>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744" w:name="_Ref493512744"/>
      <w:bookmarkStart w:id="745" w:name="_Ref493512991"/>
      <w:bookmarkStart w:id="746" w:name="_Toc531862238"/>
      <w:proofErr w:type="spellStart"/>
      <w:r>
        <w:t>fileChange</w:t>
      </w:r>
      <w:proofErr w:type="spellEnd"/>
      <w:r>
        <w:t xml:space="preserve"> object</w:t>
      </w:r>
      <w:bookmarkEnd w:id="744"/>
      <w:bookmarkEnd w:id="745"/>
      <w:bookmarkEnd w:id="746"/>
    </w:p>
    <w:p w14:paraId="74D8322D" w14:textId="06E505AA" w:rsidR="00B86BC7" w:rsidRDefault="00B86BC7" w:rsidP="00B86BC7">
      <w:pPr>
        <w:pStyle w:val="Heading3"/>
      </w:pPr>
      <w:bookmarkStart w:id="747" w:name="_Toc531862239"/>
      <w:r>
        <w:t>General</w:t>
      </w:r>
      <w:bookmarkEnd w:id="747"/>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8" w:name="_Ref493513096"/>
      <w:bookmarkStart w:id="749" w:name="_Ref493513195"/>
      <w:bookmarkStart w:id="750" w:name="_Ref493513493"/>
      <w:bookmarkStart w:id="751" w:name="_Toc531862240"/>
      <w:proofErr w:type="spellStart"/>
      <w:r>
        <w:t>fileLocation</w:t>
      </w:r>
      <w:proofErr w:type="spellEnd"/>
      <w:r w:rsidR="00B86BC7">
        <w:t xml:space="preserve"> property</w:t>
      </w:r>
      <w:bookmarkEnd w:id="748"/>
      <w:bookmarkEnd w:id="749"/>
      <w:bookmarkEnd w:id="750"/>
      <w:bookmarkEnd w:id="751"/>
    </w:p>
    <w:p w14:paraId="47E2D8A5" w14:textId="66EAE871"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2" w:name="_Ref493513106"/>
      <w:bookmarkStart w:id="753" w:name="_Toc531862241"/>
      <w:r>
        <w:t>replacements property</w:t>
      </w:r>
      <w:bookmarkEnd w:id="752"/>
      <w:bookmarkEnd w:id="753"/>
    </w:p>
    <w:p w14:paraId="21F0788C" w14:textId="7149E67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754" w:name="_Ref493513114"/>
      <w:bookmarkStart w:id="755" w:name="_Ref493513476"/>
      <w:bookmarkStart w:id="756" w:name="_Toc531862242"/>
      <w:r>
        <w:lastRenderedPageBreak/>
        <w:t>replacement object</w:t>
      </w:r>
      <w:bookmarkEnd w:id="754"/>
      <w:bookmarkEnd w:id="755"/>
      <w:bookmarkEnd w:id="756"/>
    </w:p>
    <w:p w14:paraId="1276FD13" w14:textId="540BBC1F" w:rsidR="00B86BC7" w:rsidRDefault="00B86BC7" w:rsidP="00B86BC7">
      <w:pPr>
        <w:pStyle w:val="Heading3"/>
      </w:pPr>
      <w:bookmarkStart w:id="757" w:name="_Toc531862243"/>
      <w:r>
        <w:t>General</w:t>
      </w:r>
      <w:bookmarkEnd w:id="75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8" w:name="_Toc531862244"/>
      <w:r>
        <w:t>Constraints</w:t>
      </w:r>
      <w:bookmarkEnd w:id="758"/>
    </w:p>
    <w:p w14:paraId="58129AF5" w14:textId="1E60E07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759" w:name="_Ref493518436"/>
      <w:bookmarkStart w:id="760" w:name="_Ref493518439"/>
      <w:bookmarkStart w:id="761" w:name="_Ref493518529"/>
      <w:bookmarkStart w:id="762" w:name="_Toc531862245"/>
      <w:proofErr w:type="spellStart"/>
      <w:r>
        <w:t>deleted</w:t>
      </w:r>
      <w:r w:rsidR="00F27F55">
        <w:t>Region</w:t>
      </w:r>
      <w:proofErr w:type="spellEnd"/>
      <w:r>
        <w:t xml:space="preserve"> property</w:t>
      </w:r>
      <w:bookmarkEnd w:id="759"/>
      <w:bookmarkEnd w:id="760"/>
      <w:bookmarkEnd w:id="761"/>
      <w:bookmarkEnd w:id="762"/>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3" w:name="_Ref493518437"/>
      <w:bookmarkStart w:id="764" w:name="_Ref493518440"/>
      <w:bookmarkStart w:id="765" w:name="_Toc531862246"/>
      <w:proofErr w:type="spellStart"/>
      <w:r>
        <w:t>inserted</w:t>
      </w:r>
      <w:r w:rsidR="00F27F55">
        <w:t>Content</w:t>
      </w:r>
      <w:proofErr w:type="spellEnd"/>
      <w:r>
        <w:t xml:space="preserve"> property</w:t>
      </w:r>
      <w:bookmarkEnd w:id="763"/>
      <w:bookmarkEnd w:id="764"/>
      <w:bookmarkEnd w:id="765"/>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6" w:name="_Ref493404948"/>
      <w:bookmarkStart w:id="767" w:name="_Ref493406026"/>
      <w:bookmarkStart w:id="768" w:name="_Toc531862247"/>
      <w:r>
        <w:t>notification object</w:t>
      </w:r>
      <w:bookmarkEnd w:id="766"/>
      <w:bookmarkEnd w:id="767"/>
      <w:bookmarkEnd w:id="768"/>
    </w:p>
    <w:p w14:paraId="3BD7AF2E" w14:textId="23E07934" w:rsidR="00B86BC7" w:rsidRDefault="00B86BC7" w:rsidP="00B86BC7">
      <w:pPr>
        <w:pStyle w:val="Heading3"/>
      </w:pPr>
      <w:bookmarkStart w:id="769" w:name="_Toc531862248"/>
      <w:r>
        <w:t>General</w:t>
      </w:r>
      <w:bookmarkEnd w:id="769"/>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770" w:name="_Toc531862249"/>
      <w:r>
        <w:lastRenderedPageBreak/>
        <w:t>id property</w:t>
      </w:r>
      <w:bookmarkEnd w:id="7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1" w:name="_Ref493518926"/>
      <w:bookmarkStart w:id="772" w:name="_Toc531862250"/>
      <w:proofErr w:type="spellStart"/>
      <w:r>
        <w:t>ruleId</w:t>
      </w:r>
      <w:proofErr w:type="spellEnd"/>
      <w:r>
        <w:t xml:space="preserve"> property</w:t>
      </w:r>
      <w:bookmarkEnd w:id="771"/>
      <w:bookmarkEnd w:id="772"/>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773" w:name="_Toc531862251"/>
      <w:proofErr w:type="spellStart"/>
      <w:r>
        <w:t>ruleIndex</w:t>
      </w:r>
      <w:proofErr w:type="spellEnd"/>
      <w:r>
        <w:t xml:space="preserve"> property</w:t>
      </w:r>
      <w:bookmarkEnd w:id="773"/>
    </w:p>
    <w:p w14:paraId="216A2969" w14:textId="0DD46A95"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4" w:name="_Toc531862252"/>
      <w:proofErr w:type="spellStart"/>
      <w:r>
        <w:lastRenderedPageBreak/>
        <w:t>physicalLocation</w:t>
      </w:r>
      <w:proofErr w:type="spellEnd"/>
      <w:r>
        <w:t xml:space="preserve"> property</w:t>
      </w:r>
      <w:bookmarkEnd w:id="774"/>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775" w:name="_Toc531862253"/>
      <w:r>
        <w:t>message property</w:t>
      </w:r>
      <w:bookmarkEnd w:id="775"/>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6" w:name="_Ref493404972"/>
      <w:bookmarkStart w:id="777" w:name="_Ref493406037"/>
      <w:bookmarkStart w:id="778" w:name="_Toc531862254"/>
      <w:r>
        <w:t>level property</w:t>
      </w:r>
      <w:bookmarkEnd w:id="776"/>
      <w:bookmarkEnd w:id="777"/>
      <w:bookmarkEnd w:id="77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79" w:name="_Toc531862255"/>
      <w:proofErr w:type="spellStart"/>
      <w:r>
        <w:t>threadId</w:t>
      </w:r>
      <w:proofErr w:type="spellEnd"/>
      <w:r>
        <w:t xml:space="preserve"> property</w:t>
      </w:r>
      <w:bookmarkEnd w:id="77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80" w:name="_Toc531862256"/>
      <w:proofErr w:type="spellStart"/>
      <w:r>
        <w:t>time</w:t>
      </w:r>
      <w:r w:rsidR="00BF4F63">
        <w:t>Utc</w:t>
      </w:r>
      <w:proofErr w:type="spellEnd"/>
      <w:r>
        <w:t xml:space="preserve"> property</w:t>
      </w:r>
      <w:bookmarkEnd w:id="780"/>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781" w:name="_Toc531862257"/>
      <w:r>
        <w:t>exception property</w:t>
      </w:r>
      <w:bookmarkEnd w:id="781"/>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82" w:name="_Ref493570836"/>
      <w:bookmarkStart w:id="783" w:name="_Toc531862258"/>
      <w:r>
        <w:t>exception object</w:t>
      </w:r>
      <w:bookmarkEnd w:id="782"/>
      <w:bookmarkEnd w:id="783"/>
    </w:p>
    <w:p w14:paraId="1257C9E2" w14:textId="6070509F" w:rsidR="00B86BC7" w:rsidRDefault="00B86BC7" w:rsidP="00B86BC7">
      <w:pPr>
        <w:pStyle w:val="Heading3"/>
      </w:pPr>
      <w:bookmarkStart w:id="784" w:name="_Toc531862259"/>
      <w:r>
        <w:t>General</w:t>
      </w:r>
      <w:bookmarkEnd w:id="78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85" w:name="_Toc531862260"/>
      <w:r>
        <w:lastRenderedPageBreak/>
        <w:t>kind property</w:t>
      </w:r>
      <w:bookmarkEnd w:id="78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6" w:name="_Toc531862261"/>
      <w:r>
        <w:t>message property</w:t>
      </w:r>
      <w:bookmarkEnd w:id="786"/>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87" w:name="_Toc531862262"/>
      <w:r>
        <w:t>stack property</w:t>
      </w:r>
      <w:bookmarkEnd w:id="787"/>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8" w:name="_Toc531862263"/>
      <w:proofErr w:type="spellStart"/>
      <w:r>
        <w:t>innerExceptions</w:t>
      </w:r>
      <w:proofErr w:type="spellEnd"/>
      <w:r>
        <w:t xml:space="preserve"> property</w:t>
      </w:r>
      <w:bookmarkEnd w:id="78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789" w:name="_Ref528151413"/>
      <w:bookmarkStart w:id="790" w:name="_Toc531862264"/>
      <w:bookmarkStart w:id="791" w:name="_Toc287332011"/>
      <w:r>
        <w:lastRenderedPageBreak/>
        <w:t>External</w:t>
      </w:r>
      <w:r w:rsidR="00F265D8">
        <w:t xml:space="preserve"> property</w:t>
      </w:r>
      <w:r>
        <w:t xml:space="preserve"> file format</w:t>
      </w:r>
      <w:bookmarkEnd w:id="789"/>
      <w:bookmarkEnd w:id="790"/>
    </w:p>
    <w:p w14:paraId="2A3E0063" w14:textId="270C9EBD" w:rsidR="00AF60C1" w:rsidRDefault="00AF60C1" w:rsidP="00AF60C1">
      <w:pPr>
        <w:pStyle w:val="Heading2"/>
      </w:pPr>
      <w:bookmarkStart w:id="792" w:name="_Toc531862265"/>
      <w:r>
        <w:t>General</w:t>
      </w:r>
      <w:bookmarkEnd w:id="792"/>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93" w:name="_Toc531862266"/>
      <w:r>
        <w:t>External property file naming convention</w:t>
      </w:r>
      <w:bookmarkEnd w:id="79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794" w:name="_Toc531862267"/>
      <w:proofErr w:type="spellStart"/>
      <w:r>
        <w:t>externalPropert</w:t>
      </w:r>
      <w:r w:rsidR="00F265D8">
        <w:t>ies</w:t>
      </w:r>
      <w:proofErr w:type="spellEnd"/>
      <w:r>
        <w:t xml:space="preserve"> object</w:t>
      </w:r>
      <w:bookmarkEnd w:id="794"/>
    </w:p>
    <w:p w14:paraId="6E569B6A" w14:textId="60E785B4" w:rsidR="0069571F" w:rsidRPr="0069571F" w:rsidRDefault="0069571F" w:rsidP="0069571F">
      <w:pPr>
        <w:pStyle w:val="Heading3"/>
      </w:pPr>
      <w:bookmarkStart w:id="795" w:name="_Ref525812129"/>
      <w:bookmarkStart w:id="796" w:name="_Toc531862268"/>
      <w:r>
        <w:t>General</w:t>
      </w:r>
      <w:bookmarkEnd w:id="795"/>
      <w:bookmarkEnd w:id="79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97" w:name="_Hlk525811171"/>
      <w:r w:rsidRPr="00230F9F">
        <w:t>{</w:t>
      </w:r>
      <w:r>
        <w:t xml:space="preserve">                             # An </w:t>
      </w:r>
      <w:proofErr w:type="spellStart"/>
      <w:r>
        <w:t>externalPropert</w:t>
      </w:r>
      <w:r w:rsidR="00355B20">
        <w:t>ies</w:t>
      </w:r>
      <w:proofErr w:type="spellEnd"/>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98" w:name="_Ref525810506"/>
      <w:bookmarkStart w:id="799" w:name="_Toc531862269"/>
      <w:bookmarkEnd w:id="797"/>
      <w:r>
        <w:lastRenderedPageBreak/>
        <w:t>$schema property</w:t>
      </w:r>
      <w:bookmarkEnd w:id="798"/>
      <w:bookmarkEnd w:id="799"/>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00" w:name="_Ref523913350"/>
      <w:bookmarkStart w:id="801" w:name="_Toc531862270"/>
      <w:r>
        <w:t>version property</w:t>
      </w:r>
      <w:bookmarkEnd w:id="800"/>
      <w:bookmarkEnd w:id="801"/>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02" w:name="_Ref525814013"/>
      <w:bookmarkStart w:id="803" w:name="_Toc531862271"/>
      <w:proofErr w:type="spellStart"/>
      <w:r>
        <w:t>instanceGuid</w:t>
      </w:r>
      <w:proofErr w:type="spellEnd"/>
      <w:r>
        <w:t xml:space="preserve"> property</w:t>
      </w:r>
      <w:bookmarkEnd w:id="802"/>
      <w:bookmarkEnd w:id="803"/>
    </w:p>
    <w:p w14:paraId="6E3F5D71" w14:textId="192ACB6E"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D07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804" w:name="_Ref525810969"/>
      <w:bookmarkStart w:id="805" w:name="_Toc531862272"/>
      <w:proofErr w:type="spellStart"/>
      <w:r>
        <w:t>runInstanceGuid</w:t>
      </w:r>
      <w:proofErr w:type="spellEnd"/>
      <w:r>
        <w:t xml:space="preserve"> property</w:t>
      </w:r>
      <w:bookmarkEnd w:id="804"/>
      <w:bookmarkEnd w:id="805"/>
    </w:p>
    <w:p w14:paraId="3E79C8E1" w14:textId="55145587"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06" w:name="_Ref525634162"/>
      <w:bookmarkStart w:id="807" w:name="_Ref525810993"/>
      <w:bookmarkStart w:id="808" w:name="_Toc531862273"/>
      <w:r>
        <w:t>The property value</w:t>
      </w:r>
      <w:bookmarkEnd w:id="806"/>
      <w:r>
        <w:t xml:space="preserve"> propert</w:t>
      </w:r>
      <w:bookmarkEnd w:id="807"/>
      <w:r w:rsidR="00355B20">
        <w:t>ies</w:t>
      </w:r>
      <w:bookmarkEnd w:id="808"/>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09" w:name="_Toc531862274"/>
      <w:r w:rsidRPr="00FD22AC">
        <w:lastRenderedPageBreak/>
        <w:t>Conformance</w:t>
      </w:r>
      <w:bookmarkEnd w:id="791"/>
      <w:bookmarkEnd w:id="809"/>
    </w:p>
    <w:p w14:paraId="1D48659C" w14:textId="6555FDBE" w:rsidR="00EE1E0B" w:rsidRDefault="00EE1E0B" w:rsidP="002244CB"/>
    <w:p w14:paraId="3BBDC6A3" w14:textId="77777777" w:rsidR="00376AE7" w:rsidRDefault="00376AE7" w:rsidP="00376AE7">
      <w:pPr>
        <w:pStyle w:val="Heading2"/>
        <w:numPr>
          <w:ilvl w:val="1"/>
          <w:numId w:val="2"/>
        </w:numPr>
      </w:pPr>
      <w:bookmarkStart w:id="810" w:name="_Toc531862275"/>
      <w:r>
        <w:t>Conformance targets</w:t>
      </w:r>
      <w:bookmarkEnd w:id="81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11" w:name="_Toc531862276"/>
      <w:r>
        <w:t>Conformance Clause 1: SARIF log file</w:t>
      </w:r>
      <w:bookmarkEnd w:id="811"/>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812" w:name="_Toc531862277"/>
      <w:r>
        <w:t>Conformance Clause 2: SARIF resource file</w:t>
      </w:r>
      <w:bookmarkEnd w:id="812"/>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813" w:name="_Hlk507945868"/>
      <w:r>
        <w:t>§</w:t>
      </w:r>
      <w:r>
        <w:fldChar w:fldCharType="begin"/>
      </w:r>
      <w:r>
        <w:instrText xml:space="preserve"> REF _Ref508811723 \r \h </w:instrText>
      </w:r>
      <w:r>
        <w:fldChar w:fldCharType="separate"/>
      </w:r>
      <w:r w:rsidR="004D076C">
        <w:t>3.11.6.5</w:t>
      </w:r>
      <w:r>
        <w:fldChar w:fldCharType="end"/>
      </w:r>
      <w:r>
        <w:t>.</w:t>
      </w:r>
      <w:bookmarkEnd w:id="813"/>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814" w:name="_Toc531862278"/>
      <w:r>
        <w:t xml:space="preserve">Conformance Clause </w:t>
      </w:r>
      <w:r w:rsidR="00105CCB">
        <w:t>3</w:t>
      </w:r>
      <w:r>
        <w:t>: SARIF producer</w:t>
      </w:r>
      <w:bookmarkEnd w:id="814"/>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15" w:name="_Toc531862279"/>
      <w:r>
        <w:lastRenderedPageBreak/>
        <w:t xml:space="preserve">Conformance Clause </w:t>
      </w:r>
      <w:r w:rsidR="00105CCB">
        <w:t>4</w:t>
      </w:r>
      <w:r>
        <w:t>: Direct producer</w:t>
      </w:r>
      <w:bookmarkEnd w:id="8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16" w:name="_Toc531862280"/>
      <w:r>
        <w:t xml:space="preserve">Conformance Clause </w:t>
      </w:r>
      <w:r w:rsidR="00D06F1A">
        <w:t>5</w:t>
      </w:r>
      <w:r>
        <w:t>: Deterministic producer</w:t>
      </w:r>
      <w:bookmarkEnd w:id="8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7" w:name="_Toc531862281"/>
      <w:r>
        <w:t>Conformance Clause 6: Converter</w:t>
      </w:r>
      <w:bookmarkEnd w:id="81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818" w:name="_Toc531862282"/>
      <w:r>
        <w:t>Conformance Clause 7: SARIF post-processor</w:t>
      </w:r>
      <w:bookmarkEnd w:id="81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19" w:name="_Toc531862283"/>
      <w:r>
        <w:t xml:space="preserve">Conformance Clause </w:t>
      </w:r>
      <w:r w:rsidR="00D06F1A">
        <w:t>8</w:t>
      </w:r>
      <w:r>
        <w:t xml:space="preserve">: </w:t>
      </w:r>
      <w:r w:rsidR="0018481C">
        <w:t>SARIF c</w:t>
      </w:r>
      <w:r>
        <w:t>onsumer</w:t>
      </w:r>
      <w:bookmarkEnd w:id="8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20" w:name="_Toc531862284"/>
      <w:r>
        <w:t xml:space="preserve">Conformance Clause </w:t>
      </w:r>
      <w:r w:rsidR="00D06F1A">
        <w:t>9</w:t>
      </w:r>
      <w:r>
        <w:t>: Viewer</w:t>
      </w:r>
      <w:bookmarkEnd w:id="82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21" w:name="_Toc531862285"/>
      <w:bookmarkStart w:id="822" w:name="_Hlk512505065"/>
      <w:r>
        <w:t>Conformance Clause 10: Result management system</w:t>
      </w:r>
      <w:bookmarkEnd w:id="82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22"/>
    </w:p>
    <w:p w14:paraId="79E66955" w14:textId="44610F19" w:rsidR="00435405" w:rsidRDefault="00435405" w:rsidP="00435405">
      <w:pPr>
        <w:pStyle w:val="Heading2"/>
      </w:pPr>
      <w:bookmarkStart w:id="823" w:name="_Toc531862286"/>
      <w:r>
        <w:lastRenderedPageBreak/>
        <w:t>Conformance Clause 11: Engineering system</w:t>
      </w:r>
      <w:bookmarkEnd w:id="823"/>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824" w:name="AppendixAcknowledgments"/>
      <w:bookmarkStart w:id="825" w:name="_Toc85472897"/>
      <w:bookmarkStart w:id="826" w:name="_Toc287332012"/>
      <w:bookmarkStart w:id="827" w:name="_Toc531862287"/>
      <w:bookmarkStart w:id="828" w:name="_Hlk513041526"/>
      <w:bookmarkEnd w:id="824"/>
      <w:r>
        <w:lastRenderedPageBreak/>
        <w:t xml:space="preserve">(Informative) </w:t>
      </w:r>
      <w:r w:rsidR="00B80CDB">
        <w:t>Acknowl</w:t>
      </w:r>
      <w:r w:rsidR="004D0E5E">
        <w:t>e</w:t>
      </w:r>
      <w:r w:rsidR="008F61FB">
        <w:t>dg</w:t>
      </w:r>
      <w:r w:rsidR="0052099F">
        <w:t>ments</w:t>
      </w:r>
      <w:bookmarkEnd w:id="825"/>
      <w:bookmarkEnd w:id="826"/>
      <w:bookmarkEnd w:id="82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28"/>
    <w:p w14:paraId="645628E0" w14:textId="77777777" w:rsidR="00C76CAA" w:rsidRPr="00C76CAA" w:rsidRDefault="00C76CAA" w:rsidP="00C76CAA"/>
    <w:p w14:paraId="586B0BCA" w14:textId="2CB47B5E" w:rsidR="0052099F" w:rsidRDefault="002244CB" w:rsidP="008C100C">
      <w:pPr>
        <w:pStyle w:val="AppendixHeading1"/>
      </w:pPr>
      <w:bookmarkStart w:id="829" w:name="AppendixFingerprints"/>
      <w:bookmarkStart w:id="830" w:name="_Ref513039337"/>
      <w:bookmarkStart w:id="831" w:name="_Toc531862288"/>
      <w:bookmarkEnd w:id="829"/>
      <w:r>
        <w:lastRenderedPageBreak/>
        <w:t>(</w:t>
      </w:r>
      <w:r w:rsidR="00E8605A">
        <w:t>Normative</w:t>
      </w:r>
      <w:r>
        <w:t xml:space="preserve">) </w:t>
      </w:r>
      <w:r w:rsidR="00710FE0">
        <w:t>Use of fingerprints by result management systems</w:t>
      </w:r>
      <w:bookmarkEnd w:id="830"/>
      <w:bookmarkEnd w:id="83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32" w:name="AppendixViewers"/>
      <w:bookmarkStart w:id="833" w:name="_Toc531862289"/>
      <w:bookmarkEnd w:id="832"/>
      <w:r>
        <w:lastRenderedPageBreak/>
        <w:t xml:space="preserve">(Informative) </w:t>
      </w:r>
      <w:r w:rsidR="00710FE0">
        <w:t xml:space="preserve">Use of SARIF by log </w:t>
      </w:r>
      <w:r w:rsidR="00AF0D84">
        <w:t xml:space="preserve">file </w:t>
      </w:r>
      <w:r w:rsidR="00710FE0">
        <w:t>viewers</w:t>
      </w:r>
      <w:bookmarkEnd w:id="83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34" w:name="AppendixConverters"/>
      <w:bookmarkStart w:id="835" w:name="_Toc531862290"/>
      <w:bookmarkEnd w:id="834"/>
      <w:r>
        <w:lastRenderedPageBreak/>
        <w:t xml:space="preserve">(Informative) </w:t>
      </w:r>
      <w:r w:rsidR="00710FE0">
        <w:t>Production of SARIF by converters</w:t>
      </w:r>
      <w:bookmarkEnd w:id="83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836" w:name="AppendixRuleMetadata"/>
      <w:bookmarkStart w:id="837" w:name="_Toc531862291"/>
      <w:bookmarkEnd w:id="836"/>
      <w:r>
        <w:lastRenderedPageBreak/>
        <w:t xml:space="preserve">(Informative) </w:t>
      </w:r>
      <w:r w:rsidR="00710FE0">
        <w:t>Locating rule metadata</w:t>
      </w:r>
      <w:bookmarkEnd w:id="837"/>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38" w:name="AppendixDeterminism"/>
      <w:bookmarkStart w:id="839" w:name="_Toc531862292"/>
      <w:bookmarkEnd w:id="838"/>
      <w:r>
        <w:lastRenderedPageBreak/>
        <w:t xml:space="preserve">(Normative) </w:t>
      </w:r>
      <w:r w:rsidR="00710FE0">
        <w:t>Producing deterministic SARIF log files</w:t>
      </w:r>
      <w:bookmarkEnd w:id="839"/>
    </w:p>
    <w:p w14:paraId="269DCAE0" w14:textId="72CA49C1" w:rsidR="00B62028" w:rsidRDefault="00B62028" w:rsidP="00B62028">
      <w:pPr>
        <w:pStyle w:val="AppendixHeading2"/>
      </w:pPr>
      <w:bookmarkStart w:id="840" w:name="_Toc531862293"/>
      <w:r>
        <w:t>General</w:t>
      </w:r>
      <w:bookmarkEnd w:id="8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41" w:name="_Ref513042258"/>
      <w:bookmarkStart w:id="842" w:name="_Toc531862294"/>
      <w:r>
        <w:t>Non-deterministic file format elements</w:t>
      </w:r>
      <w:bookmarkEnd w:id="841"/>
      <w:bookmarkEnd w:id="8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43" w:name="_Toc531862295"/>
      <w:r>
        <w:t>Array and dictionary element ordering</w:t>
      </w:r>
      <w:bookmarkEnd w:id="8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44" w:name="_Ref513042289"/>
      <w:bookmarkStart w:id="845" w:name="_Toc531862296"/>
      <w:r>
        <w:t>Absolute paths</w:t>
      </w:r>
      <w:bookmarkEnd w:id="844"/>
      <w:bookmarkEnd w:id="84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46" w:name="_Toc531862297"/>
      <w:r>
        <w:t>Compensating for non-deterministic output</w:t>
      </w:r>
      <w:bookmarkEnd w:id="84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47" w:name="_Toc531862298"/>
      <w:r>
        <w:lastRenderedPageBreak/>
        <w:t>Interaction between determinism and baselining</w:t>
      </w:r>
      <w:bookmarkEnd w:id="84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48" w:name="AppendixFixes"/>
      <w:bookmarkStart w:id="849" w:name="_Toc531862299"/>
      <w:bookmarkEnd w:id="848"/>
      <w:r>
        <w:lastRenderedPageBreak/>
        <w:t xml:space="preserve">(Informative) </w:t>
      </w:r>
      <w:r w:rsidR="00710FE0">
        <w:t>Guidance on fixes</w:t>
      </w:r>
      <w:bookmarkEnd w:id="84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50" w:name="_Toc531862300"/>
      <w:r>
        <w:lastRenderedPageBreak/>
        <w:t>(Informative) Diagnosing results in generated files</w:t>
      </w:r>
      <w:bookmarkEnd w:id="8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51" w:name="AppendixExamples"/>
      <w:bookmarkStart w:id="852" w:name="_Toc531862301"/>
      <w:bookmarkEnd w:id="851"/>
      <w:r>
        <w:lastRenderedPageBreak/>
        <w:t xml:space="preserve">(Informative) </w:t>
      </w:r>
      <w:r w:rsidR="00710FE0">
        <w:t>Examples</w:t>
      </w:r>
      <w:bookmarkEnd w:id="85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53" w:name="_Toc531862302"/>
      <w:r>
        <w:t xml:space="preserve">Minimal valid SARIF </w:t>
      </w:r>
      <w:r w:rsidR="00EA1C84">
        <w:t>log file</w:t>
      </w:r>
      <w:bookmarkEnd w:id="85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54" w:name="_Toc531862303"/>
      <w:r w:rsidRPr="00745595">
        <w:t xml:space="preserve">Minimal recommended SARIF </w:t>
      </w:r>
      <w:r w:rsidR="00EA1C84">
        <w:t xml:space="preserve">log </w:t>
      </w:r>
      <w:r w:rsidRPr="00745595">
        <w:t>file with source information</w:t>
      </w:r>
      <w:bookmarkEnd w:id="85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55" w:name="_Toc531862304"/>
      <w:r w:rsidRPr="001D7651">
        <w:t xml:space="preserve">Minimal recommended SARIF </w:t>
      </w:r>
      <w:r w:rsidR="00EA1C84">
        <w:t xml:space="preserve">log </w:t>
      </w:r>
      <w:r w:rsidRPr="001D7651">
        <w:t>file without source information</w:t>
      </w:r>
      <w:bookmarkEnd w:id="855"/>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lastRenderedPageBreak/>
        <w:t xml:space="preserve">      </w:t>
      </w:r>
      <w:r w:rsidR="00581577">
        <w:t>],</w:t>
      </w:r>
    </w:p>
    <w:p w14:paraId="48A0C212" w14:textId="0C9D3224" w:rsidR="001D7651" w:rsidRDefault="001D7651" w:rsidP="00D71A1D">
      <w:pPr>
        <w:pStyle w:val="Codesmall"/>
      </w:pPr>
      <w:r>
        <w:t xml:space="preserve">      "</w:t>
      </w:r>
      <w:proofErr w:type="spellStart"/>
      <w:r>
        <w:t>logicalLocations</w:t>
      </w:r>
      <w:proofErr w:type="spellEnd"/>
      <w:r>
        <w:t xml:space="preserve">":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56" w:name="_Toc531862305"/>
      <w:r w:rsidRPr="001D7651">
        <w:t xml:space="preserve">SARIF </w:t>
      </w:r>
      <w:r w:rsidR="00D71A1D">
        <w:t xml:space="preserve">resource </w:t>
      </w:r>
      <w:r w:rsidRPr="001D7651">
        <w:t xml:space="preserve">file </w:t>
      </w:r>
      <w:r w:rsidR="00D71A1D">
        <w:t>with</w:t>
      </w:r>
      <w:r w:rsidRPr="001D7651">
        <w:t xml:space="preserve"> rule metadata</w:t>
      </w:r>
      <w:bookmarkEnd w:id="856"/>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57" w:name="_Toc531862306"/>
      <w:r>
        <w:t>Comprehensive SARIF file</w:t>
      </w:r>
      <w:bookmarkEnd w:id="8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BAF774C"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17C169FC"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20BA9F5"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lastRenderedPageBreak/>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lastRenderedPageBreak/>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64084350"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lastRenderedPageBreak/>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w:t>
      </w:r>
      <w:proofErr w:type="spellStart"/>
      <w:r>
        <w:t>mimeType</w:t>
      </w:r>
      <w:proofErr w:type="spellEnd"/>
      <w:r>
        <w:t>":</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w:t>
      </w:r>
      <w:proofErr w:type="spellStart"/>
      <w:r>
        <w:t>logicalLocations</w:t>
      </w:r>
      <w:proofErr w:type="spellEnd"/>
      <w:r>
        <w:t xml:space="preserve">":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lastRenderedPageBreak/>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lastRenderedPageBreak/>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w:t>
      </w:r>
      <w:proofErr w:type="spellStart"/>
      <w:r>
        <w:t>resultProvenance</w:t>
      </w:r>
      <w:proofErr w:type="spellEnd"/>
      <w:r>
        <w:t>":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078CF9D4"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lastRenderedPageBreak/>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58" w:name="AppendixRevisionHistory"/>
      <w:bookmarkStart w:id="859" w:name="_Toc85472898"/>
      <w:bookmarkStart w:id="860" w:name="_Toc287332014"/>
      <w:bookmarkStart w:id="861" w:name="_Toc531862307"/>
      <w:bookmarkEnd w:id="858"/>
      <w:r>
        <w:lastRenderedPageBreak/>
        <w:t xml:space="preserve">(Informative) </w:t>
      </w:r>
      <w:r w:rsidR="00A05FDF">
        <w:t>Revision History</w:t>
      </w:r>
      <w:bookmarkEnd w:id="859"/>
      <w:bookmarkEnd w:id="860"/>
      <w:bookmarkEnd w:id="8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5" w:author="Laurence Golding" w:date="2018-12-11T10:39:00Z" w:initials="LG">
    <w:p w14:paraId="72CC6647" w14:textId="77777777" w:rsidR="007D126C" w:rsidRDefault="007D126C">
      <w:pPr>
        <w:pStyle w:val="CommentText"/>
      </w:pPr>
      <w:r>
        <w:rPr>
          <w:rStyle w:val="CommentReference"/>
        </w:rPr>
        <w:annotationRef/>
      </w:r>
      <w:r>
        <w:rPr>
          <w:i/>
        </w:rPr>
        <w:t>If</w:t>
      </w:r>
      <w:r>
        <w:t xml:space="preserve"> end users were expected to adjust </w:t>
      </w:r>
      <w:r w:rsidRPr="00575FFC">
        <w:rPr>
          <w:rStyle w:val="CODEtemp"/>
        </w:rPr>
        <w:t>rank</w:t>
      </w:r>
      <w:r>
        <w:t xml:space="preserve">, then 0.0 would be a bad default – because then you couldn’t tell the difference between </w:t>
      </w:r>
      <w:r w:rsidR="00575FFC">
        <w:t>a result for which no rank had been specified, and a result to which the end user had explicitly assigned a rank of 0.</w:t>
      </w:r>
    </w:p>
    <w:p w14:paraId="175565F1" w14:textId="77777777" w:rsidR="00575FFC" w:rsidRDefault="00575FFC">
      <w:pPr>
        <w:pStyle w:val="CommentText"/>
      </w:pPr>
    </w:p>
    <w:p w14:paraId="6517CF30" w14:textId="1D6DBBF9" w:rsidR="00575FFC" w:rsidRDefault="00575FFC">
      <w:pPr>
        <w:pStyle w:val="CommentText"/>
      </w:pPr>
      <w:r>
        <w:t>But if, a</w:t>
      </w:r>
      <w:r w:rsidR="00145155">
        <w:t>s</w:t>
      </w:r>
      <w:r>
        <w:t xml:space="preserve"> @</w:t>
      </w:r>
      <w:proofErr w:type="spellStart"/>
      <w:r>
        <w:t>michaelcfanning</w:t>
      </w:r>
      <w:proofErr w:type="spellEnd"/>
      <w:r>
        <w:t xml:space="preserve"> </w:t>
      </w:r>
      <w:r w:rsidR="00145155">
        <w:t>explains</w:t>
      </w:r>
      <w:bookmarkStart w:id="466" w:name="_GoBack"/>
      <w:bookmarkEnd w:id="466"/>
      <w:r>
        <w:t xml:space="preserve">, </w:t>
      </w:r>
      <w:r w:rsidRPr="00575FFC">
        <w:rPr>
          <w:rStyle w:val="CODEtemp"/>
        </w:rPr>
        <w:t>rank</w:t>
      </w:r>
      <w:r>
        <w:t xml:space="preserve"> is purely a slot for a value that the tool emits, then it’s reasonable to say that if the tool didn’t bother to assign a rank value, it didn’t consider the result to be important.</w:t>
      </w:r>
    </w:p>
    <w:p w14:paraId="551A9B30" w14:textId="77777777" w:rsidR="00575FFC" w:rsidRDefault="00575FFC">
      <w:pPr>
        <w:pStyle w:val="CommentText"/>
      </w:pPr>
    </w:p>
    <w:p w14:paraId="2CF88CAD" w14:textId="4CCE0975" w:rsidR="00575FFC" w:rsidRPr="007D126C" w:rsidRDefault="00575FFC">
      <w:pPr>
        <w:pStyle w:val="CommentText"/>
      </w:pPr>
      <w:r>
        <w:t xml:space="preserve">See the discussion thread in the </w:t>
      </w:r>
      <w:hyperlink r:id="rId1" w:history="1">
        <w:r w:rsidRPr="00575FFC">
          <w:rPr>
            <w:rStyle w:val="Hyperlink"/>
          </w:rPr>
          <w:t>issue</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88C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88CAD" w16cid:durableId="1FBA12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BA4F5" w14:textId="77777777" w:rsidR="00052F10" w:rsidRDefault="00052F10" w:rsidP="008C100C">
      <w:r>
        <w:separator/>
      </w:r>
    </w:p>
    <w:p w14:paraId="0FB41E1A" w14:textId="77777777" w:rsidR="00052F10" w:rsidRDefault="00052F10" w:rsidP="008C100C"/>
    <w:p w14:paraId="0BF38FC9" w14:textId="77777777" w:rsidR="00052F10" w:rsidRDefault="00052F10" w:rsidP="008C100C"/>
    <w:p w14:paraId="19DFB850" w14:textId="77777777" w:rsidR="00052F10" w:rsidRDefault="00052F10" w:rsidP="008C100C"/>
    <w:p w14:paraId="36AE8192" w14:textId="77777777" w:rsidR="00052F10" w:rsidRDefault="00052F10" w:rsidP="008C100C"/>
    <w:p w14:paraId="5FAD93D5" w14:textId="77777777" w:rsidR="00052F10" w:rsidRDefault="00052F10" w:rsidP="008C100C"/>
    <w:p w14:paraId="210D2B65" w14:textId="77777777" w:rsidR="00052F10" w:rsidRDefault="00052F10" w:rsidP="008C100C"/>
  </w:endnote>
  <w:endnote w:type="continuationSeparator" w:id="0">
    <w:p w14:paraId="5B93100B" w14:textId="77777777" w:rsidR="00052F10" w:rsidRDefault="00052F10" w:rsidP="008C100C">
      <w:r>
        <w:continuationSeparator/>
      </w:r>
    </w:p>
    <w:p w14:paraId="33DB6677" w14:textId="77777777" w:rsidR="00052F10" w:rsidRDefault="00052F10" w:rsidP="008C100C"/>
    <w:p w14:paraId="02F6AF5D" w14:textId="77777777" w:rsidR="00052F10" w:rsidRDefault="00052F10" w:rsidP="008C100C"/>
    <w:p w14:paraId="4CB224E1" w14:textId="77777777" w:rsidR="00052F10" w:rsidRDefault="00052F10" w:rsidP="008C100C"/>
    <w:p w14:paraId="693D9804" w14:textId="77777777" w:rsidR="00052F10" w:rsidRDefault="00052F10" w:rsidP="008C100C"/>
    <w:p w14:paraId="7AFDBED8" w14:textId="77777777" w:rsidR="00052F10" w:rsidRDefault="00052F10" w:rsidP="008C100C"/>
    <w:p w14:paraId="738F6C29" w14:textId="77777777" w:rsidR="00052F10" w:rsidRDefault="00052F1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D126C" w:rsidRDefault="007D12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D126C" w:rsidRPr="00195F88" w:rsidRDefault="007D126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D126C" w:rsidRPr="00195F88" w:rsidRDefault="007D126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D126C" w:rsidRDefault="007D1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265F2" w14:textId="77777777" w:rsidR="00052F10" w:rsidRDefault="00052F10" w:rsidP="008C100C">
      <w:r>
        <w:separator/>
      </w:r>
    </w:p>
    <w:p w14:paraId="434DD8F2" w14:textId="77777777" w:rsidR="00052F10" w:rsidRDefault="00052F10" w:rsidP="008C100C"/>
  </w:footnote>
  <w:footnote w:type="continuationSeparator" w:id="0">
    <w:p w14:paraId="3BF7A08A" w14:textId="77777777" w:rsidR="00052F10" w:rsidRDefault="00052F10" w:rsidP="008C100C">
      <w:r>
        <w:continuationSeparator/>
      </w:r>
    </w:p>
    <w:p w14:paraId="25D6A8F3" w14:textId="77777777" w:rsidR="00052F10" w:rsidRDefault="00052F10" w:rsidP="008C100C"/>
  </w:footnote>
  <w:footnote w:id="1">
    <w:p w14:paraId="097233B1" w14:textId="39BD8E76" w:rsidR="007D126C" w:rsidRDefault="007D126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D126C" w:rsidRDefault="007D12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D126C" w:rsidRDefault="007D12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D126C" w:rsidRDefault="007D1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2F10"/>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155"/>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5FF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126C"/>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92"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27" Type="http://schemas.openxmlformats.org/officeDocument/2006/relationships/hyperlink" Target="https://github.com/oasis-tcs/sarif-spec/issues/14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4D7E8-56D7-4569-BE89-2C382D67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20465</TotalTime>
  <Pages>151</Pages>
  <Words>63386</Words>
  <Characters>361301</Characters>
  <Application>Microsoft Office Word</Application>
  <DocSecurity>0</DocSecurity>
  <Lines>3010</Lines>
  <Paragraphs>847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423840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1032</cp:revision>
  <cp:lastPrinted>2011-08-05T16:21:00Z</cp:lastPrinted>
  <dcterms:created xsi:type="dcterms:W3CDTF">2017-08-01T19:18:00Z</dcterms:created>
  <dcterms:modified xsi:type="dcterms:W3CDTF">2018-12-11T18:43:00Z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