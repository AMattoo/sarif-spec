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1C696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1C6969">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1C6969">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1C6969">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1C6969">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1C6969">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1C6969">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1C6969">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1C6969">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1C6969">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1C6969">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1C6969">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1C6969">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1C6969">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1C6969">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1C6969">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1C6969">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1C6969">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1C6969">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1C6969">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1C6969">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1C6969">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1C6969">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1C696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1C696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1C696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1C696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1C696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1C696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1C696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1C696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1C696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1C696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1C696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1C696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1C6969"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1C696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1C696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1C696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1C6969"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1C696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1C696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1C6969"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1C696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1C696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54B8E3E0" w:rsidR="00C02DEC" w:rsidRDefault="00C02DEC" w:rsidP="00285D03">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670947"/>
      <w:r>
        <w:t>Non-Normative References</w:t>
      </w:r>
      <w:bookmarkEnd w:id="58"/>
      <w:bookmarkEnd w:id="59"/>
      <w:bookmarkEnd w:id="60"/>
    </w:p>
    <w:p w14:paraId="1067680D" w14:textId="29C29D3B"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670948"/>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670949"/>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670950"/>
      <w:r>
        <w:t>Format examples</w:t>
      </w:r>
      <w:bookmarkEnd w:id="67"/>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670951"/>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9" w:name="_Toc507670952"/>
      <w:r>
        <w:t>Syntax notation</w:t>
      </w:r>
      <w:bookmarkEnd w:id="69"/>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670953"/>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670954"/>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76" w:name="_Ref507594747"/>
      <w:bookmarkStart w:id="77" w:name="_Toc507670955"/>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670956"/>
      <w:r>
        <w:t>General</w:t>
      </w:r>
      <w:bookmarkEnd w:id="78"/>
      <w:bookmarkEnd w:id="79"/>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670957"/>
      <w:r>
        <w:t>uri property</w:t>
      </w:r>
      <w:bookmarkEnd w:id="80"/>
      <w:bookmarkEnd w:id="81"/>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2" w:name="_Ref507592476"/>
      <w:bookmarkStart w:id="83" w:name="_Toc507670958"/>
      <w:r>
        <w:t>uriBaseId property</w:t>
      </w:r>
      <w:bookmarkEnd w:id="82"/>
      <w:bookmarkEnd w:id="83"/>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4" w:name="_Toc507670959"/>
      <w:r>
        <w:t>String properties</w:t>
      </w:r>
      <w:bookmarkEnd w:id="8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5" w:name="_Toc507670960"/>
      <w:r>
        <w:t>Object properties</w:t>
      </w:r>
      <w:bookmarkEnd w:id="85"/>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6" w:name="_Toc507670961"/>
      <w:r>
        <w:t>Array properties</w:t>
      </w:r>
      <w:bookmarkEnd w:id="86"/>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7" w:name="_Ref493408960"/>
      <w:bookmarkStart w:id="88" w:name="_Toc507670962"/>
      <w:r>
        <w:t>Property bags</w:t>
      </w:r>
      <w:bookmarkEnd w:id="87"/>
      <w:bookmarkEnd w:id="88"/>
    </w:p>
    <w:p w14:paraId="394A6CDE" w14:textId="6ABA55FC" w:rsidR="00815787" w:rsidRDefault="00815787" w:rsidP="00815787">
      <w:pPr>
        <w:pStyle w:val="Heading3"/>
      </w:pPr>
      <w:bookmarkStart w:id="89" w:name="_Toc507670963"/>
      <w:r>
        <w:t>General</w:t>
      </w:r>
      <w:bookmarkEnd w:id="89"/>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0" w:name="_Toc507670964"/>
      <w:r>
        <w:t>Tags</w:t>
      </w:r>
      <w:bookmarkEnd w:id="90"/>
    </w:p>
    <w:p w14:paraId="32ECCC5D" w14:textId="2CF5DE43" w:rsidR="00992B66" w:rsidRPr="00992B66" w:rsidRDefault="00992B66" w:rsidP="00992B66">
      <w:pPr>
        <w:pStyle w:val="Heading4"/>
      </w:pPr>
      <w:bookmarkStart w:id="91" w:name="_Toc507670965"/>
      <w:r>
        <w:t>General</w:t>
      </w:r>
      <w:bookmarkEnd w:id="91"/>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2" w:name="_Hlk493349329"/>
      <w:r w:rsidRPr="001A344F">
        <w:t xml:space="preserve">an array containing zero or more arbitrary strings, no two of which </w:t>
      </w:r>
      <w:r w:rsidRPr="001A344F">
        <w:rPr>
          <w:b/>
        </w:rPr>
        <w:t>SHALL</w:t>
      </w:r>
      <w:r w:rsidRPr="001A344F">
        <w:t xml:space="preserve"> be the same</w:t>
      </w:r>
      <w:bookmarkEnd w:id="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3" w:name="_Toc507670966"/>
      <w:r>
        <w:lastRenderedPageBreak/>
        <w:t>Namespaced tags</w:t>
      </w:r>
      <w:bookmarkEnd w:id="9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4" w:name="_Toc507670967"/>
      <w:r>
        <w:t>Tag metadata</w:t>
      </w:r>
      <w:bookmarkEnd w:id="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r>
        <w:t>{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r>
        <w:t>{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5" w:name="_Ref493413701"/>
      <w:bookmarkStart w:id="96" w:name="_Ref493413744"/>
      <w:bookmarkStart w:id="97" w:name="_Toc507670968"/>
      <w:r>
        <w:t>Date/time properties</w:t>
      </w:r>
      <w:bookmarkEnd w:id="95"/>
      <w:bookmarkEnd w:id="96"/>
      <w:bookmarkEnd w:id="97"/>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8" w:name="_Ref493404799"/>
      <w:bookmarkStart w:id="99" w:name="_Toc507670969"/>
      <w:r>
        <w:t>Array properties with unique values</w:t>
      </w:r>
      <w:bookmarkEnd w:id="98"/>
      <w:bookmarkEnd w:id="99"/>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0" w:name="_Ref493426052"/>
      <w:bookmarkStart w:id="101" w:name="_Toc507670970"/>
      <w:r>
        <w:lastRenderedPageBreak/>
        <w:t>Message properties</w:t>
      </w:r>
      <w:bookmarkEnd w:id="100"/>
      <w:bookmarkEnd w:id="101"/>
    </w:p>
    <w:p w14:paraId="0A758B59" w14:textId="372BB610" w:rsidR="00354823" w:rsidRPr="00354823" w:rsidRDefault="00354823" w:rsidP="00354823">
      <w:pPr>
        <w:pStyle w:val="Heading3"/>
      </w:pPr>
      <w:bookmarkStart w:id="102" w:name="_Toc507670971"/>
      <w:r>
        <w:t>General</w:t>
      </w:r>
      <w:bookmarkEnd w:id="102"/>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3"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3"/>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4" w:name="_Ref503354593"/>
      <w:bookmarkStart w:id="105" w:name="_Toc507670972"/>
      <w:r>
        <w:t>Plain text messages</w:t>
      </w:r>
      <w:bookmarkEnd w:id="104"/>
      <w:bookmarkEnd w:id="105"/>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6" w:name="_Ref503354606"/>
      <w:bookmarkStart w:id="107" w:name="_Toc507670973"/>
      <w:r>
        <w:t>Rich text messages</w:t>
      </w:r>
      <w:bookmarkEnd w:id="106"/>
      <w:bookmarkEnd w:id="107"/>
    </w:p>
    <w:p w14:paraId="78C77DEB" w14:textId="06212753" w:rsidR="00675C8D" w:rsidRPr="00675C8D" w:rsidRDefault="00675C8D" w:rsidP="00675C8D">
      <w:pPr>
        <w:pStyle w:val="Heading4"/>
      </w:pPr>
      <w:bookmarkStart w:id="108" w:name="_Toc507670974"/>
      <w:r>
        <w:t>General</w:t>
      </w:r>
      <w:bookmarkEnd w:id="108"/>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9" w:name="_Ref503355198"/>
      <w:bookmarkStart w:id="110" w:name="_Toc507670975"/>
      <w:r>
        <w:lastRenderedPageBreak/>
        <w:t>Security implications</w:t>
      </w:r>
      <w:bookmarkEnd w:id="109"/>
      <w:bookmarkEnd w:id="11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1" w:name="_Ref503352567"/>
      <w:bookmarkStart w:id="112" w:name="_Toc507670976"/>
      <w:r>
        <w:t>Messages with e</w:t>
      </w:r>
      <w:r w:rsidR="00A4123E">
        <w:t>mbedded links</w:t>
      </w:r>
      <w:bookmarkEnd w:id="111"/>
      <w:bookmarkEnd w:id="112"/>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3" w:name="_Ref493337542"/>
      <w:bookmarkStart w:id="114" w:name="_Toc507670977"/>
      <w:r>
        <w:t>sarifLog object</w:t>
      </w:r>
      <w:bookmarkEnd w:id="113"/>
      <w:bookmarkEnd w:id="114"/>
    </w:p>
    <w:p w14:paraId="5DEDD21B" w14:textId="0630136E" w:rsidR="000D32C1" w:rsidRDefault="000D32C1" w:rsidP="000D32C1">
      <w:pPr>
        <w:pStyle w:val="Heading3"/>
      </w:pPr>
      <w:bookmarkStart w:id="115" w:name="_Toc507670978"/>
      <w:r>
        <w:t>General</w:t>
      </w:r>
      <w:bookmarkEnd w:id="1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6" w:name="_Ref493349977"/>
      <w:bookmarkStart w:id="117" w:name="_Ref493350297"/>
      <w:bookmarkStart w:id="118" w:name="_Toc507670979"/>
      <w:r>
        <w:t>version property</w:t>
      </w:r>
      <w:bookmarkEnd w:id="116"/>
      <w:bookmarkEnd w:id="117"/>
      <w:bookmarkEnd w:id="11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9" w:name="_Toc507670980"/>
      <w:r>
        <w:t>$schema property</w:t>
      </w:r>
      <w:bookmarkEnd w:id="11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0" w:name="_Ref493349987"/>
      <w:bookmarkStart w:id="121" w:name="_Toc507670981"/>
      <w:r>
        <w:t>runs property</w:t>
      </w:r>
      <w:bookmarkEnd w:id="120"/>
      <w:bookmarkEnd w:id="121"/>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22" w:name="_Ref493349997"/>
      <w:bookmarkStart w:id="123" w:name="_Ref493350451"/>
      <w:bookmarkStart w:id="124" w:name="_Toc507670982"/>
      <w:r>
        <w:t>run object</w:t>
      </w:r>
      <w:bookmarkEnd w:id="122"/>
      <w:bookmarkEnd w:id="123"/>
      <w:bookmarkEnd w:id="124"/>
    </w:p>
    <w:p w14:paraId="10E42C1C" w14:textId="534C375F" w:rsidR="000D32C1" w:rsidRDefault="000D32C1" w:rsidP="000D32C1">
      <w:pPr>
        <w:pStyle w:val="Heading3"/>
      </w:pPr>
      <w:bookmarkStart w:id="125" w:name="_Toc507670983"/>
      <w:r>
        <w:t>General</w:t>
      </w:r>
      <w:bookmarkEnd w:id="12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6" w:name="_Ref493351359"/>
      <w:bookmarkStart w:id="127" w:name="_Toc507670984"/>
      <w:r>
        <w:t>id property</w:t>
      </w:r>
      <w:bookmarkEnd w:id="126"/>
      <w:bookmarkEnd w:id="12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8" w:name="_Toc507670985"/>
      <w:r>
        <w:t>stableId property</w:t>
      </w:r>
      <w:bookmarkEnd w:id="12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9" w:name="_Ref493475805"/>
      <w:bookmarkStart w:id="130" w:name="_Toc507670986"/>
      <w:r>
        <w:t>baselineId property</w:t>
      </w:r>
      <w:bookmarkEnd w:id="129"/>
      <w:bookmarkEnd w:id="130"/>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1" w:name="_Toc507670987"/>
      <w:r>
        <w:t>automationId property</w:t>
      </w:r>
      <w:bookmarkEnd w:id="13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2" w:name="_Toc507670988"/>
      <w:r>
        <w:t>architecture property</w:t>
      </w:r>
      <w:bookmarkEnd w:id="13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3" w:name="_Ref493350956"/>
      <w:bookmarkStart w:id="134" w:name="_Toc507670989"/>
      <w:r>
        <w:t>tool property</w:t>
      </w:r>
      <w:bookmarkEnd w:id="133"/>
      <w:bookmarkEnd w:id="134"/>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35" w:name="_Ref507657941"/>
      <w:bookmarkStart w:id="136" w:name="_Toc507670990"/>
      <w:r>
        <w:t>invocation property</w:t>
      </w:r>
      <w:bookmarkEnd w:id="135"/>
      <w:bookmarkEnd w:id="136"/>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7" w:name="_Toc507670991"/>
      <w:r>
        <w:t>conversion property</w:t>
      </w:r>
      <w:bookmarkEnd w:id="137"/>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38" w:name="_Toc507670992"/>
      <w:bookmarkStart w:id="139" w:name="_Ref493345118"/>
      <w:r>
        <w:lastRenderedPageBreak/>
        <w:t>originalUriBaseIds property</w:t>
      </w:r>
      <w:bookmarkEnd w:id="138"/>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0" w:name="_Ref507667580"/>
      <w:bookmarkStart w:id="141" w:name="_Toc507670993"/>
      <w:r>
        <w:t>files property</w:t>
      </w:r>
      <w:bookmarkEnd w:id="139"/>
      <w:bookmarkEnd w:id="140"/>
      <w:bookmarkEnd w:id="141"/>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2" w:name="_Ref493479000"/>
      <w:bookmarkStart w:id="143" w:name="_Ref493479448"/>
      <w:bookmarkStart w:id="144" w:name="_Toc507670994"/>
      <w:r>
        <w:t>logicalLocations property</w:t>
      </w:r>
      <w:bookmarkEnd w:id="142"/>
      <w:bookmarkEnd w:id="143"/>
      <w:bookmarkEnd w:id="144"/>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5" w:name="_Ref493350972"/>
      <w:bookmarkStart w:id="146" w:name="_Toc507670995"/>
      <w:r>
        <w:t>results property</w:t>
      </w:r>
      <w:bookmarkEnd w:id="145"/>
      <w:bookmarkEnd w:id="146"/>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7" w:name="_Ref493345429"/>
      <w:bookmarkStart w:id="148" w:name="_Toc507670996"/>
      <w:r>
        <w:t>toolNotifications</w:t>
      </w:r>
      <w:r w:rsidR="00401BB5">
        <w:t xml:space="preserve"> property</w:t>
      </w:r>
      <w:bookmarkEnd w:id="147"/>
      <w:bookmarkEnd w:id="148"/>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9" w:name="_Toc507670997"/>
      <w:r>
        <w:t>configurationNotifications</w:t>
      </w:r>
      <w:r w:rsidR="00401BB5">
        <w:t xml:space="preserve"> property</w:t>
      </w:r>
      <w:bookmarkEnd w:id="149"/>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0" w:name="_Ref493404878"/>
      <w:bookmarkStart w:id="151" w:name="_Toc507670998"/>
      <w:r>
        <w:t>rules property</w:t>
      </w:r>
      <w:bookmarkEnd w:id="150"/>
      <w:bookmarkEnd w:id="151"/>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52" w:name="_Ref503355262"/>
      <w:bookmarkStart w:id="153" w:name="_Toc507670999"/>
      <w:r>
        <w:t>richMessageMimeType property</w:t>
      </w:r>
      <w:bookmarkEnd w:id="152"/>
      <w:bookmarkEnd w:id="153"/>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54" w:name="_Toc507671000"/>
      <w:r>
        <w:t>properties property</w:t>
      </w:r>
      <w:bookmarkEnd w:id="154"/>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5" w:name="_Ref493350964"/>
      <w:bookmarkStart w:id="156" w:name="_Toc507671001"/>
      <w:r>
        <w:t>tool object</w:t>
      </w:r>
      <w:bookmarkEnd w:id="155"/>
      <w:bookmarkEnd w:id="156"/>
    </w:p>
    <w:p w14:paraId="389A43BD" w14:textId="582B65CB" w:rsidR="00401BB5" w:rsidRDefault="00401BB5" w:rsidP="00401BB5">
      <w:pPr>
        <w:pStyle w:val="Heading3"/>
      </w:pPr>
      <w:bookmarkStart w:id="157" w:name="_Toc507671002"/>
      <w:r>
        <w:t>General</w:t>
      </w:r>
      <w:bookmarkEnd w:id="15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"1.1.2b12,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8" w:name="_Ref493409155"/>
      <w:bookmarkStart w:id="159" w:name="_Toc507671003"/>
      <w:r>
        <w:t>name property</w:t>
      </w:r>
      <w:bookmarkEnd w:id="158"/>
      <w:bookmarkEnd w:id="15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0" w:name="_Ref493409168"/>
      <w:bookmarkStart w:id="161" w:name="_Toc507671004"/>
      <w:r>
        <w:t>fullName property</w:t>
      </w:r>
      <w:bookmarkEnd w:id="160"/>
      <w:bookmarkEnd w:id="16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2" w:name="_Ref493409198"/>
      <w:bookmarkStart w:id="163" w:name="_Toc507671005"/>
      <w:r>
        <w:t>semanticVersion property</w:t>
      </w:r>
      <w:bookmarkEnd w:id="162"/>
      <w:bookmarkEnd w:id="163"/>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4" w:name="_Ref493409191"/>
      <w:bookmarkStart w:id="165" w:name="_Toc507671006"/>
      <w:r>
        <w:t>version property</w:t>
      </w:r>
      <w:bookmarkEnd w:id="164"/>
      <w:bookmarkEnd w:id="16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66" w:name="_Ref493409205"/>
      <w:bookmarkStart w:id="167" w:name="_Toc507671007"/>
      <w:r>
        <w:t>fileVersion property</w:t>
      </w:r>
      <w:bookmarkEnd w:id="166"/>
      <w:bookmarkEnd w:id="16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8" w:name="_Toc507671008"/>
      <w:r>
        <w:t>language property</w:t>
      </w:r>
      <w:bookmarkEnd w:id="168"/>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9" w:name="_Hlk503355525"/>
      <w:r w:rsidRPr="00C56762">
        <w:t>a string specifying the language of the messages produced by the tool</w:t>
      </w:r>
      <w:bookmarkEnd w:id="16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0" w:name="_Toc507671009"/>
      <w:r>
        <w:t>sarifLoggerVersion property</w:t>
      </w:r>
      <w:bookmarkEnd w:id="17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1" w:name="_Toc507671010"/>
      <w:r>
        <w:t>properties property</w:t>
      </w:r>
      <w:bookmarkEnd w:id="171"/>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2" w:name="_Ref493352563"/>
      <w:bookmarkStart w:id="173" w:name="_Toc507671011"/>
      <w:r>
        <w:t>invocation object</w:t>
      </w:r>
      <w:bookmarkEnd w:id="172"/>
      <w:bookmarkEnd w:id="173"/>
    </w:p>
    <w:p w14:paraId="10E65C9D" w14:textId="17190F2B" w:rsidR="00401BB5" w:rsidRDefault="00401BB5" w:rsidP="00401BB5">
      <w:pPr>
        <w:pStyle w:val="Heading3"/>
      </w:pPr>
      <w:bookmarkStart w:id="174" w:name="_Toc507671012"/>
      <w:r>
        <w:t>General</w:t>
      </w:r>
      <w:bookmarkEnd w:id="17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5" w:name="_Ref493414102"/>
      <w:bookmarkStart w:id="176" w:name="_Toc507671013"/>
      <w:r>
        <w:t>commandLine property</w:t>
      </w:r>
      <w:bookmarkEnd w:id="175"/>
      <w:bookmarkEnd w:id="17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7" w:name="_Ref506976541"/>
      <w:bookmarkStart w:id="178" w:name="_Toc507671014"/>
      <w:r>
        <w:t>arguments property</w:t>
      </w:r>
      <w:bookmarkEnd w:id="177"/>
      <w:bookmarkEnd w:id="17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79" w:name="_Toc507671015"/>
      <w:r>
        <w:t>responseFiles property</w:t>
      </w:r>
      <w:bookmarkEnd w:id="179"/>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0" w:name="_Ref507597986"/>
      <w:bookmarkStart w:id="181" w:name="_Toc507671016"/>
      <w:r>
        <w:t>attachments property</w:t>
      </w:r>
      <w:bookmarkEnd w:id="180"/>
      <w:bookmarkEnd w:id="181"/>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182" w:name="_Toc507671017"/>
      <w:r>
        <w:t>startTime property</w:t>
      </w:r>
      <w:bookmarkEnd w:id="182"/>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183" w:name="_Toc507671018"/>
      <w:r>
        <w:t>endTime property</w:t>
      </w:r>
      <w:bookmarkEnd w:id="183"/>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7B95E370" w14:textId="77777777" w:rsidR="005A5470" w:rsidRDefault="005A5470" w:rsidP="005A5470">
      <w:pPr>
        <w:pStyle w:val="Heading3"/>
        <w:numPr>
          <w:ilvl w:val="2"/>
          <w:numId w:val="2"/>
        </w:numPr>
        <w:rPr>
          <w:ins w:id="184" w:author="Laurence Golding" w:date="2018-03-09T08:18:00Z"/>
        </w:rPr>
      </w:pPr>
      <w:bookmarkStart w:id="185" w:name="_Ref508456976"/>
      <w:bookmarkStart w:id="186" w:name="_Toc507671019"/>
      <w:ins w:id="187" w:author="Laurence Golding" w:date="2018-03-09T08:18:00Z">
        <w:r>
          <w:t>exitCode</w:t>
        </w:r>
        <w:bookmarkEnd w:id="185"/>
      </w:ins>
    </w:p>
    <w:p w14:paraId="40434356" w14:textId="332D84D3" w:rsidR="005A5470" w:rsidRDefault="00FE775C" w:rsidP="005A5470">
      <w:pPr>
        <w:rPr>
          <w:ins w:id="188" w:author="Laurence Golding" w:date="2018-03-09T08:18:00Z"/>
        </w:rPr>
      </w:pPr>
      <w:ins w:id="189" w:author="Laurence Golding" w:date="2018-03-09T08:21:00Z">
        <w:r>
          <w:t>If the SARIF producer process did not exit due to a signal, a</w:t>
        </w:r>
      </w:ins>
      <w:ins w:id="190" w:author="Laurence Golding" w:date="2018-03-09T08:18:00Z">
        <w:r w:rsidR="005A5470">
          <w:t xml:space="preserve">n </w:t>
        </w:r>
        <w:r w:rsidR="005A5470" w:rsidRPr="00A14F9A">
          <w:rPr>
            <w:rStyle w:val="CODEtemp"/>
          </w:rPr>
          <w:t>invocation</w:t>
        </w:r>
        <w:r w:rsidR="005A5470" w:rsidRPr="00A14F9A">
          <w:t xml:space="preserve"> object </w:t>
        </w:r>
      </w:ins>
      <w:ins w:id="191" w:author="Laurence Golding" w:date="2018-03-10T14:45:00Z">
        <w:r w:rsidR="000E734C">
          <w:rPr>
            <w:b/>
          </w:rPr>
          <w:t>SHOULD</w:t>
        </w:r>
      </w:ins>
      <w:ins w:id="192" w:author="Laurence Golding" w:date="2018-03-09T08:18:00Z">
        <w:r w:rsidR="005A5470" w:rsidRPr="00A14F9A">
          <w:t xml:space="preserve"> contain a property named </w:t>
        </w:r>
        <w:r w:rsidR="005A5470">
          <w:rPr>
            <w:rStyle w:val="CODEtemp"/>
          </w:rPr>
          <w:t>exitCode</w:t>
        </w:r>
        <w:r w:rsidR="005A5470" w:rsidRPr="00A14F9A">
          <w:t xml:space="preserve"> whose value is a</w:t>
        </w:r>
        <w:r w:rsidR="005A5470">
          <w:t xml:space="preserve">n integer specifying the </w:t>
        </w:r>
      </w:ins>
      <w:ins w:id="193" w:author="Laurence Golding" w:date="2018-03-09T08:22:00Z">
        <w:r>
          <w:t xml:space="preserve">process </w:t>
        </w:r>
      </w:ins>
      <w:ins w:id="194" w:author="Laurence Golding" w:date="2018-03-09T08:18:00Z">
        <w:r w:rsidR="005A5470">
          <w:t>exit code.</w:t>
        </w:r>
      </w:ins>
    </w:p>
    <w:p w14:paraId="6F7B19A0" w14:textId="5B6D9865" w:rsidR="005A5470" w:rsidRDefault="005A5470" w:rsidP="005A5470">
      <w:pPr>
        <w:rPr>
          <w:ins w:id="195" w:author="Laurence Golding" w:date="2018-03-11T13:45:00Z"/>
        </w:rPr>
      </w:pPr>
      <w:ins w:id="196" w:author="Laurence Golding" w:date="2018-03-09T08:18:00Z">
        <w:r>
          <w:t xml:space="preserve">If the SARIF producer process exited due to a signal, the </w:t>
        </w:r>
        <w:r w:rsidRPr="005A5470">
          <w:rPr>
            <w:rStyle w:val="CODEtemp"/>
          </w:rPr>
          <w:t>exitCode</w:t>
        </w:r>
        <w:r>
          <w:t xml:space="preserve"> property </w:t>
        </w:r>
        <w:r w:rsidRPr="005A5470">
          <w:rPr>
            <w:b/>
          </w:rPr>
          <w:t>SHALL</w:t>
        </w:r>
        <w:r>
          <w:t xml:space="preserve"> be absent.</w:t>
        </w:r>
      </w:ins>
    </w:p>
    <w:p w14:paraId="167C3758" w14:textId="65FD21AC" w:rsidR="00A12FBE" w:rsidRDefault="00A12FBE" w:rsidP="00A12FBE">
      <w:pPr>
        <w:pStyle w:val="Heading3"/>
        <w:rPr>
          <w:ins w:id="197" w:author="Laurence Golding" w:date="2018-03-11T13:45:00Z"/>
        </w:rPr>
      </w:pPr>
      <w:ins w:id="198" w:author="Laurence Golding" w:date="2018-03-11T13:45:00Z">
        <w:r>
          <w:lastRenderedPageBreak/>
          <w:t>exit</w:t>
        </w:r>
        <w:r w:rsidR="007F49C5">
          <w:t>CodeDescription</w:t>
        </w:r>
      </w:ins>
    </w:p>
    <w:p w14:paraId="4F085304" w14:textId="098A7692" w:rsidR="007F49C5" w:rsidRDefault="007F49C5" w:rsidP="007F49C5">
      <w:pPr>
        <w:rPr>
          <w:ins w:id="199" w:author="Laurence Golding" w:date="2018-03-11T13:45:00Z"/>
        </w:rPr>
      </w:pPr>
      <w:ins w:id="200" w:author="Laurence Golding" w:date="2018-03-11T13:45:00Z">
        <w:r>
          <w:t xml:space="preserve">If the SARIF producer process did not exit due to a signal, an </w:t>
        </w:r>
        <w:r w:rsidRPr="00A14F9A">
          <w:rPr>
            <w:rStyle w:val="CODEtemp"/>
          </w:rPr>
          <w:t>invocation</w:t>
        </w:r>
        <w:r w:rsidRPr="00A14F9A">
          <w:t xml:space="preserve"> object </w:t>
        </w:r>
      </w:ins>
      <w:ins w:id="201" w:author="Laurence Golding" w:date="2018-03-11T13:46:00Z">
        <w:r>
          <w:rPr>
            <w:b/>
          </w:rPr>
          <w:t>MAY</w:t>
        </w:r>
      </w:ins>
      <w:ins w:id="202" w:author="Laurence Golding" w:date="2018-03-11T13:45:00Z">
        <w:r w:rsidRPr="00A14F9A">
          <w:t xml:space="preserve"> contain a property named </w:t>
        </w:r>
        <w:r>
          <w:rPr>
            <w:rStyle w:val="CODEtemp"/>
          </w:rPr>
          <w:t>exitCodeDescrip</w:t>
        </w:r>
      </w:ins>
      <w:ins w:id="203" w:author="Laurence Golding" w:date="2018-03-11T13:46:00Z">
        <w:r>
          <w:rPr>
            <w:rStyle w:val="CODEtemp"/>
          </w:rPr>
          <w:t>tion</w:t>
        </w:r>
      </w:ins>
      <w:ins w:id="204" w:author="Laurence Golding" w:date="2018-03-11T13:45:00Z">
        <w:r w:rsidRPr="00A14F9A">
          <w:t xml:space="preserve"> whose value is a</w:t>
        </w:r>
        <w:r>
          <w:t xml:space="preserve"> </w:t>
        </w:r>
      </w:ins>
      <w:ins w:id="205" w:author="Laurence Golding" w:date="2018-03-11T13:46:00Z">
        <w:r>
          <w:t>string</w:t>
        </w:r>
      </w:ins>
      <w:ins w:id="206" w:author="Laurence Golding" w:date="2018-03-11T13:45:00Z">
        <w:r>
          <w:t xml:space="preserve"> </w:t>
        </w:r>
      </w:ins>
      <w:ins w:id="207" w:author="Laurence Golding" w:date="2018-03-11T13:46:00Z">
        <w:r>
          <w:t>describ</w:t>
        </w:r>
      </w:ins>
      <w:ins w:id="208" w:author="Laurence Golding" w:date="2018-03-11T13:45:00Z">
        <w:r>
          <w:t xml:space="preserve">ing the </w:t>
        </w:r>
      </w:ins>
      <w:ins w:id="209" w:author="Laurence Golding" w:date="2018-03-11T13:46:00Z">
        <w:r>
          <w:t>reason for the process</w:t>
        </w:r>
      </w:ins>
      <w:ins w:id="210" w:author="Laurence Golding" w:date="2018-03-11T13:47:00Z">
        <w:r>
          <w:t xml:space="preserve"> exit</w:t>
        </w:r>
      </w:ins>
      <w:ins w:id="211" w:author="Laurence Golding" w:date="2018-03-11T13:45:00Z">
        <w:r>
          <w:t>.</w:t>
        </w:r>
      </w:ins>
    </w:p>
    <w:p w14:paraId="3B01AA5D" w14:textId="079D3AED" w:rsidR="007F49C5" w:rsidRDefault="007F49C5" w:rsidP="007F49C5">
      <w:pPr>
        <w:pStyle w:val="Note"/>
        <w:rPr>
          <w:ins w:id="212" w:author="Laurence Golding" w:date="2018-03-11T13:47:00Z"/>
        </w:rPr>
      </w:pPr>
      <w:ins w:id="213" w:author="Laurence Golding" w:date="2018-03-11T13:47:00Z">
        <w:r>
          <w:t>EXAMPLE</w:t>
        </w:r>
      </w:ins>
      <w:ins w:id="214" w:author="Laurence Golding" w:date="2018-03-11T13:49:00Z">
        <w:r>
          <w:t xml:space="preserve"> 1</w:t>
        </w:r>
      </w:ins>
      <w:ins w:id="215" w:author="Laurence Golding" w:date="2018-03-11T13:47:00Z">
        <w:r>
          <w:t>:</w:t>
        </w:r>
      </w:ins>
    </w:p>
    <w:p w14:paraId="00454ECE" w14:textId="6FCDEA85" w:rsidR="007F49C5" w:rsidRDefault="007F49C5" w:rsidP="007F49C5">
      <w:pPr>
        <w:pStyle w:val="Codesmall"/>
        <w:rPr>
          <w:ins w:id="216" w:author="Laurence Golding" w:date="2018-03-11T13:47:00Z"/>
        </w:rPr>
      </w:pPr>
      <w:ins w:id="217" w:author="Laurence Golding" w:date="2018-03-11T13:47:00Z">
        <w:r>
          <w:t>{                       # An invocation object</w:t>
        </w:r>
      </w:ins>
    </w:p>
    <w:p w14:paraId="49AAF05E" w14:textId="795E2029" w:rsidR="007F49C5" w:rsidRDefault="007F49C5" w:rsidP="007F49C5">
      <w:pPr>
        <w:pStyle w:val="Codesmall"/>
        <w:rPr>
          <w:ins w:id="218" w:author="Laurence Golding" w:date="2018-03-11T13:47:00Z"/>
        </w:rPr>
      </w:pPr>
      <w:ins w:id="219" w:author="Laurence Golding" w:date="2018-03-11T13:47:00Z">
        <w:r>
          <w:t xml:space="preserve">  "exitCode": 0,</w:t>
        </w:r>
      </w:ins>
    </w:p>
    <w:p w14:paraId="2B04C3AD" w14:textId="4E396994" w:rsidR="007F49C5" w:rsidRDefault="007F49C5" w:rsidP="007F49C5">
      <w:pPr>
        <w:pStyle w:val="Codesmall"/>
        <w:rPr>
          <w:ins w:id="220" w:author="Laurence Golding" w:date="2018-03-11T13:49:00Z"/>
        </w:rPr>
      </w:pPr>
      <w:ins w:id="221" w:author="Laurence Golding" w:date="2018-03-11T13:47:00Z">
        <w:r>
          <w:t xml:space="preserve">  "exitCodeDescription": "Normal suc</w:t>
        </w:r>
      </w:ins>
      <w:ins w:id="222" w:author="Laurence Golding" w:date="2018-03-11T13:48:00Z">
        <w:r>
          <w:t>cessful completion</w:t>
        </w:r>
      </w:ins>
      <w:ins w:id="223" w:author="Laurence Golding" w:date="2018-03-11T13:50:00Z">
        <w:r>
          <w:t>"</w:t>
        </w:r>
      </w:ins>
    </w:p>
    <w:p w14:paraId="2E2D164B" w14:textId="35EA5B8F" w:rsidR="007F49C5" w:rsidRDefault="007F49C5" w:rsidP="007F49C5">
      <w:pPr>
        <w:pStyle w:val="Codesmall"/>
        <w:rPr>
          <w:ins w:id="224" w:author="Laurence Golding" w:date="2018-03-11T13:49:00Z"/>
        </w:rPr>
      </w:pPr>
      <w:ins w:id="225" w:author="Laurence Golding" w:date="2018-03-11T13:49:00Z">
        <w:r>
          <w:t>}</w:t>
        </w:r>
      </w:ins>
    </w:p>
    <w:p w14:paraId="7AC73F08" w14:textId="1F0E1D43" w:rsidR="007F49C5" w:rsidRDefault="007F49C5" w:rsidP="007F49C5">
      <w:pPr>
        <w:pStyle w:val="Note"/>
        <w:rPr>
          <w:ins w:id="226" w:author="Laurence Golding" w:date="2018-03-11T13:49:00Z"/>
        </w:rPr>
      </w:pPr>
      <w:ins w:id="227" w:author="Laurence Golding" w:date="2018-03-11T13:49:00Z">
        <w:r>
          <w:t>EXAMPLE 2:</w:t>
        </w:r>
      </w:ins>
    </w:p>
    <w:p w14:paraId="7B855E7D" w14:textId="4FF95CC0" w:rsidR="007F49C5" w:rsidRDefault="007F49C5" w:rsidP="007F49C5">
      <w:pPr>
        <w:pStyle w:val="Codesmall"/>
        <w:rPr>
          <w:ins w:id="228" w:author="Laurence Golding" w:date="2018-03-11T13:50:00Z"/>
        </w:rPr>
      </w:pPr>
      <w:ins w:id="229" w:author="Laurence Golding" w:date="2018-03-11T13:50:00Z">
        <w:r>
          <w:t>{</w:t>
        </w:r>
      </w:ins>
      <w:ins w:id="230" w:author="Laurence Golding" w:date="2018-03-11T13:59:00Z">
        <w:r w:rsidR="00B8349C">
          <w:t xml:space="preserve">                       # An invocation object</w:t>
        </w:r>
      </w:ins>
    </w:p>
    <w:p w14:paraId="56D4A233" w14:textId="368285A4" w:rsidR="007F49C5" w:rsidRDefault="007F49C5" w:rsidP="007F49C5">
      <w:pPr>
        <w:pStyle w:val="Codesmall"/>
        <w:rPr>
          <w:ins w:id="231" w:author="Laurence Golding" w:date="2018-03-11T13:50:00Z"/>
        </w:rPr>
      </w:pPr>
      <w:ins w:id="232" w:author="Laurence Golding" w:date="2018-03-11T13:50:00Z">
        <w:r>
          <w:t xml:space="preserve">  "exitCode": 2,</w:t>
        </w:r>
      </w:ins>
    </w:p>
    <w:p w14:paraId="484DA95D" w14:textId="70019B38" w:rsidR="007F49C5" w:rsidRDefault="007F49C5" w:rsidP="007F49C5">
      <w:pPr>
        <w:pStyle w:val="Codesmall"/>
        <w:rPr>
          <w:ins w:id="233" w:author="Laurence Golding" w:date="2018-03-11T13:50:00Z"/>
        </w:rPr>
      </w:pPr>
      <w:ins w:id="234" w:author="Laurence Golding" w:date="2018-03-11T13:50:00Z">
        <w:r>
          <w:t xml:space="preserve">  "exitCodeDescription": "File not found"</w:t>
        </w:r>
      </w:ins>
    </w:p>
    <w:p w14:paraId="1B96A580" w14:textId="7D57E2B5" w:rsidR="007F49C5" w:rsidRPr="007F49C5" w:rsidRDefault="007F49C5" w:rsidP="007F49C5">
      <w:pPr>
        <w:pStyle w:val="Codesmall"/>
        <w:rPr>
          <w:ins w:id="235" w:author="Laurence Golding" w:date="2018-03-09T08:18:00Z"/>
        </w:rPr>
      </w:pPr>
      <w:ins w:id="236" w:author="Laurence Golding" w:date="2018-03-11T13:50:00Z">
        <w:r>
          <w:t>}</w:t>
        </w:r>
      </w:ins>
    </w:p>
    <w:p w14:paraId="6AF8649B" w14:textId="77777777" w:rsidR="000E734C" w:rsidRDefault="000E734C" w:rsidP="000E734C">
      <w:pPr>
        <w:pStyle w:val="Heading3"/>
        <w:rPr>
          <w:ins w:id="237" w:author="Laurence Golding" w:date="2018-03-10T14:45:00Z"/>
        </w:rPr>
      </w:pPr>
      <w:ins w:id="238" w:author="Laurence Golding" w:date="2018-03-10T14:45:00Z">
        <w:r>
          <w:t>exitSignalName</w:t>
        </w:r>
      </w:ins>
    </w:p>
    <w:p w14:paraId="56388751" w14:textId="5675359C" w:rsidR="000E734C" w:rsidRDefault="000E734C" w:rsidP="000E734C">
      <w:pPr>
        <w:rPr>
          <w:ins w:id="239" w:author="Laurence Golding" w:date="2018-03-10T14:45:00Z"/>
        </w:rPr>
      </w:pPr>
      <w:ins w:id="240" w:author="Laurence Golding" w:date="2018-03-10T14:45:00Z">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ins>
    </w:p>
    <w:p w14:paraId="51AC15C0" w14:textId="77777777" w:rsidR="000E734C" w:rsidRDefault="000E734C" w:rsidP="000E734C">
      <w:pPr>
        <w:rPr>
          <w:ins w:id="241" w:author="Laurence Golding" w:date="2018-03-10T14:45:00Z"/>
        </w:rPr>
      </w:pPr>
      <w:ins w:id="242" w:author="Laurence Golding" w:date="2018-03-10T14:45:00Z">
        <w:r>
          <w:t xml:space="preserve">If the SARIF producer process did not exit due to a signal, the </w:t>
        </w:r>
        <w:r w:rsidRPr="005A5470">
          <w:rPr>
            <w:rStyle w:val="CODEtemp"/>
          </w:rPr>
          <w:t>exit</w:t>
        </w:r>
        <w:r>
          <w:rPr>
            <w:rStyle w:val="CODEtemp"/>
          </w:rPr>
          <w:t>Signal</w:t>
        </w:r>
        <w:r>
          <w:t xml:space="preserve"> property </w:t>
        </w:r>
        <w:r w:rsidRPr="005A5470">
          <w:rPr>
            <w:b/>
          </w:rPr>
          <w:t>SHALL</w:t>
        </w:r>
        <w:r>
          <w:t xml:space="preserve"> be absent.</w:t>
        </w:r>
      </w:ins>
    </w:p>
    <w:p w14:paraId="00506E47" w14:textId="454DA14D" w:rsidR="005A5470" w:rsidRDefault="005A5470" w:rsidP="00401BB5">
      <w:pPr>
        <w:pStyle w:val="Heading3"/>
        <w:rPr>
          <w:ins w:id="243" w:author="Laurence Golding" w:date="2018-03-09T08:19:00Z"/>
        </w:rPr>
      </w:pPr>
      <w:ins w:id="244" w:author="Laurence Golding" w:date="2018-03-09T08:19:00Z">
        <w:r>
          <w:t>exitSignalNumber</w:t>
        </w:r>
      </w:ins>
    </w:p>
    <w:p w14:paraId="4E31EF33" w14:textId="73BC1B56" w:rsidR="005A5470" w:rsidRDefault="005A5470" w:rsidP="00FE775C">
      <w:pPr>
        <w:rPr>
          <w:ins w:id="245" w:author="Laurence Golding" w:date="2018-03-09T08:21:00Z"/>
        </w:rPr>
      </w:pPr>
      <w:ins w:id="246" w:author="Laurence Golding" w:date="2018-03-09T08:19:00Z">
        <w:r>
          <w:t xml:space="preserve">If the </w:t>
        </w:r>
      </w:ins>
      <w:ins w:id="247" w:author="Laurence Golding" w:date="2018-03-09T08:20:00Z">
        <w:r>
          <w:t xml:space="preserve">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rsidR="00FE775C">
          <w:t xml:space="preserve"> </w:t>
        </w:r>
      </w:ins>
      <w:ins w:id="248" w:author="Laurence Golding" w:date="2018-03-09T08:25:00Z">
        <w:r w:rsidR="00FE775C">
          <w:t xml:space="preserve">whose value is an integer </w:t>
        </w:r>
      </w:ins>
      <w:ins w:id="249" w:author="Laurence Golding" w:date="2018-03-09T08:20:00Z">
        <w:r w:rsidR="00FE775C">
          <w:t>specifying the numeric value of the signal that caused the process to exit.</w:t>
        </w:r>
      </w:ins>
    </w:p>
    <w:p w14:paraId="159E7C9B" w14:textId="759D2573" w:rsidR="00FE775C" w:rsidRDefault="00FE775C" w:rsidP="00FE775C">
      <w:pPr>
        <w:rPr>
          <w:ins w:id="250" w:author="Laurence Golding" w:date="2018-03-11T13:51:00Z"/>
        </w:rPr>
      </w:pPr>
      <w:ins w:id="251" w:author="Laurence Golding" w:date="2018-03-09T08:21:00Z">
        <w:r>
          <w:t xml:space="preserve">If the SARIF producer process did not exit due to a signal, the </w:t>
        </w:r>
        <w:r w:rsidRPr="005A5470">
          <w:rPr>
            <w:rStyle w:val="CODEtemp"/>
          </w:rPr>
          <w:t>exit</w:t>
        </w:r>
      </w:ins>
      <w:ins w:id="252" w:author="Laurence Golding" w:date="2018-03-09T08:22:00Z">
        <w:r>
          <w:rPr>
            <w:rStyle w:val="CODEtemp"/>
          </w:rPr>
          <w:t>Signal</w:t>
        </w:r>
      </w:ins>
      <w:ins w:id="253" w:author="Laurence Golding" w:date="2018-03-09T08:21:00Z">
        <w:r>
          <w:t xml:space="preserve"> property </w:t>
        </w:r>
        <w:r w:rsidRPr="005A5470">
          <w:rPr>
            <w:b/>
          </w:rPr>
          <w:t>SHALL</w:t>
        </w:r>
        <w:r>
          <w:t xml:space="preserve"> be absent.</w:t>
        </w:r>
      </w:ins>
    </w:p>
    <w:p w14:paraId="28B29EE5" w14:textId="519A6370" w:rsidR="007F49C5" w:rsidRDefault="007F49C5" w:rsidP="007F49C5">
      <w:pPr>
        <w:pStyle w:val="Note"/>
        <w:rPr>
          <w:ins w:id="254" w:author="Laurence Golding" w:date="2018-03-11T13:51:00Z"/>
        </w:rPr>
      </w:pPr>
      <w:ins w:id="255" w:author="Laurence Golding" w:date="2018-03-11T13:51:00Z">
        <w:r>
          <w:t>EXAMPLE:</w:t>
        </w:r>
      </w:ins>
    </w:p>
    <w:p w14:paraId="2AE58E84" w14:textId="2C6822F8" w:rsidR="007F49C5" w:rsidRDefault="007F49C5" w:rsidP="007F49C5">
      <w:pPr>
        <w:pStyle w:val="Codesmall"/>
        <w:rPr>
          <w:ins w:id="256" w:author="Laurence Golding" w:date="2018-03-11T13:51:00Z"/>
        </w:rPr>
      </w:pPr>
      <w:ins w:id="257" w:author="Laurence Golding" w:date="2018-03-11T13:51:00Z">
        <w:r>
          <w:t>{</w:t>
        </w:r>
      </w:ins>
      <w:ins w:id="258" w:author="Laurence Golding" w:date="2018-03-11T13:59:00Z">
        <w:r w:rsidR="00B8349C">
          <w:t xml:space="preserve">                       # An invocation object</w:t>
        </w:r>
      </w:ins>
    </w:p>
    <w:p w14:paraId="060DA56F" w14:textId="0BC0324F" w:rsidR="007F49C5" w:rsidRDefault="007F49C5" w:rsidP="007F49C5">
      <w:pPr>
        <w:pStyle w:val="Codesmall"/>
        <w:rPr>
          <w:ins w:id="259" w:author="Laurence Golding" w:date="2018-03-11T13:58:00Z"/>
        </w:rPr>
      </w:pPr>
      <w:ins w:id="260" w:author="Laurence Golding" w:date="2018-03-11T13:51:00Z">
        <w:r>
          <w:t xml:space="preserve">  "exitSigna</w:t>
        </w:r>
      </w:ins>
      <w:ins w:id="261" w:author="Laurence Golding" w:date="2018-03-11T13:58:00Z">
        <w:r>
          <w:t>lNumber": 3,</w:t>
        </w:r>
      </w:ins>
    </w:p>
    <w:p w14:paraId="6756A7A9" w14:textId="3A825CAC" w:rsidR="007F49C5" w:rsidRDefault="007F49C5" w:rsidP="007F49C5">
      <w:pPr>
        <w:pStyle w:val="Codesmall"/>
        <w:rPr>
          <w:ins w:id="262" w:author="Laurence Golding" w:date="2018-03-11T13:58:00Z"/>
        </w:rPr>
      </w:pPr>
      <w:ins w:id="263" w:author="Laurence Golding" w:date="2018-03-11T13:58:00Z">
        <w:r>
          <w:t xml:space="preserve">  "exitSignalName": "SIGQUIT"</w:t>
        </w:r>
      </w:ins>
    </w:p>
    <w:p w14:paraId="3629FA1E" w14:textId="37D34BB2" w:rsidR="007F49C5" w:rsidRPr="007F49C5" w:rsidRDefault="007F49C5" w:rsidP="007F49C5">
      <w:pPr>
        <w:pStyle w:val="Codesmall"/>
        <w:rPr>
          <w:ins w:id="264" w:author="Laurence Golding" w:date="2018-03-09T08:23:00Z"/>
        </w:rPr>
      </w:pPr>
      <w:ins w:id="265" w:author="Laurence Golding" w:date="2018-03-11T13:58:00Z">
        <w:r>
          <w:t>}</w:t>
        </w:r>
      </w:ins>
    </w:p>
    <w:p w14:paraId="1AE01639" w14:textId="6CAF223C" w:rsidR="000E734C" w:rsidRDefault="000E734C" w:rsidP="00401BB5">
      <w:pPr>
        <w:pStyle w:val="Heading3"/>
        <w:rPr>
          <w:ins w:id="266" w:author="Laurence Golding" w:date="2018-03-10T14:41:00Z"/>
        </w:rPr>
      </w:pPr>
      <w:ins w:id="267" w:author="Laurence Golding" w:date="2018-03-10T14:41:00Z">
        <w:r>
          <w:t>processStartFailureMessage</w:t>
        </w:r>
      </w:ins>
    </w:p>
    <w:p w14:paraId="15C13F20" w14:textId="1593D7F0" w:rsidR="000E734C" w:rsidRDefault="000E734C" w:rsidP="000E734C">
      <w:pPr>
        <w:rPr>
          <w:ins w:id="268" w:author="Laurence Golding" w:date="2018-03-10T14:43:00Z"/>
        </w:rPr>
      </w:pPr>
      <w:ins w:id="269" w:author="Laurence Golding" w:date="2018-03-10T14:41:00Z">
        <w:r>
          <w:t xml:space="preserve">If the analysis tool process failed to start, an </w:t>
        </w:r>
        <w:r w:rsidRPr="000E734C">
          <w:rPr>
            <w:rStyle w:val="CODEtemp"/>
          </w:rPr>
          <w:t>invocation</w:t>
        </w:r>
        <w:r>
          <w:t xml:space="preserve"> object </w:t>
        </w:r>
        <w:r>
          <w:rPr>
            <w:b/>
          </w:rPr>
          <w:t>MAY</w:t>
        </w:r>
        <w:r>
          <w:t xml:space="preserve"> c</w:t>
        </w:r>
      </w:ins>
      <w:ins w:id="270" w:author="Laurence Golding" w:date="2018-03-10T14:42:00Z">
        <w:r>
          <w:t xml:space="preserve">ontain a property named </w:t>
        </w:r>
        <w:r w:rsidRPr="000E734C">
          <w:rPr>
            <w:rStyle w:val="CODEtemp"/>
          </w:rPr>
          <w:t>processStartFailureMessage</w:t>
        </w:r>
        <w:r>
          <w:t xml:space="preserve"> whose value is a string containing the operating system’s message describing the failure.</w:t>
        </w:r>
      </w:ins>
    </w:p>
    <w:p w14:paraId="63CFD3AC" w14:textId="19D0A582" w:rsidR="000E734C" w:rsidRDefault="000E734C" w:rsidP="000E734C">
      <w:pPr>
        <w:rPr>
          <w:ins w:id="271" w:author="Laurence Golding" w:date="2018-03-10T14:48:00Z"/>
        </w:rPr>
      </w:pPr>
      <w:ins w:id="272" w:author="Laurence Golding" w:date="2018-03-10T14:43:00Z">
        <w:r>
          <w:t>In this case, the SARIF file would not be produced by the analysis tool (since it failed to start), but rather by some other component of the user</w:t>
        </w:r>
      </w:ins>
      <w:ins w:id="273" w:author="Laurence Golding" w:date="2018-03-10T14:44:00Z">
        <w:r>
          <w:t>’s engineering system which is responsible for monitoring the operation of the analysis tool.</w:t>
        </w:r>
      </w:ins>
    </w:p>
    <w:p w14:paraId="746A19DB" w14:textId="7A445ADE" w:rsidR="00B238B1" w:rsidRDefault="00B238B1" w:rsidP="000E734C">
      <w:pPr>
        <w:rPr>
          <w:ins w:id="274" w:author="Laurence Golding" w:date="2018-03-11T14:02:00Z"/>
        </w:rPr>
      </w:pPr>
      <w:ins w:id="275" w:author="Laurence Golding" w:date="2018-03-10T14:48:00Z">
        <w:r>
          <w:t xml:space="preserve">If the analysis tool process started successfully (regardless of whether or how it subsequently failed), the </w:t>
        </w:r>
        <w:r w:rsidRPr="00B238B1">
          <w:rPr>
            <w:rStyle w:val="CODEtemp"/>
          </w:rPr>
          <w:t>processStartFailureMessage</w:t>
        </w:r>
        <w:r>
          <w:t xml:space="preserve"> property </w:t>
        </w:r>
        <w:r>
          <w:rPr>
            <w:b/>
          </w:rPr>
          <w:t>S</w:t>
        </w:r>
      </w:ins>
      <w:ins w:id="276" w:author="Laurence Golding" w:date="2018-03-10T14:49:00Z">
        <w:r>
          <w:rPr>
            <w:b/>
          </w:rPr>
          <w:t>HALL</w:t>
        </w:r>
        <w:r>
          <w:t xml:space="preserve"> be absent.</w:t>
        </w:r>
      </w:ins>
    </w:p>
    <w:p w14:paraId="2B5EE8FE" w14:textId="43F8D513" w:rsidR="00D01A16" w:rsidRDefault="00D01A16" w:rsidP="00D01A16">
      <w:pPr>
        <w:pStyle w:val="Note"/>
        <w:rPr>
          <w:ins w:id="277" w:author="Laurence Golding" w:date="2018-03-11T14:02:00Z"/>
        </w:rPr>
      </w:pPr>
      <w:ins w:id="278" w:author="Laurence Golding" w:date="2018-03-11T14:02:00Z">
        <w:r>
          <w:t>EXAMPLE:</w:t>
        </w:r>
      </w:ins>
    </w:p>
    <w:p w14:paraId="3C1318E9" w14:textId="2A38CC73" w:rsidR="00D01A16" w:rsidRDefault="00D01A16" w:rsidP="00D01A16">
      <w:pPr>
        <w:pStyle w:val="Codesmall"/>
        <w:rPr>
          <w:ins w:id="279" w:author="Laurence Golding" w:date="2018-03-11T14:02:00Z"/>
        </w:rPr>
      </w:pPr>
      <w:ins w:id="280" w:author="Laurence Golding" w:date="2018-03-11T14:02:00Z">
        <w:r>
          <w:t>{</w:t>
        </w:r>
      </w:ins>
    </w:p>
    <w:p w14:paraId="60082075" w14:textId="79E5DF07" w:rsidR="00D01A16" w:rsidRDefault="00D01A16" w:rsidP="00D01A16">
      <w:pPr>
        <w:pStyle w:val="Codesmall"/>
        <w:rPr>
          <w:ins w:id="281" w:author="Laurence Golding" w:date="2018-03-11T14:02:00Z"/>
        </w:rPr>
      </w:pPr>
      <w:ins w:id="282" w:author="Laurence Golding" w:date="2018-03-11T14:02:00Z">
        <w:r>
          <w:t xml:space="preserve">  "processStartFailureMessage": "WebScan.exe</w:t>
        </w:r>
      </w:ins>
      <w:ins w:id="283" w:author="Laurence Golding" w:date="2018-03-11T14:03:00Z">
        <w:r>
          <w:t xml:space="preserve"> is not recognized as a command."</w:t>
        </w:r>
      </w:ins>
    </w:p>
    <w:p w14:paraId="7B24AC4C" w14:textId="48F2EB47" w:rsidR="00D01A16" w:rsidRPr="00D01A16" w:rsidRDefault="00D01A16" w:rsidP="003D16CC">
      <w:pPr>
        <w:pStyle w:val="Codesmall"/>
        <w:rPr>
          <w:ins w:id="284" w:author="Laurence Golding" w:date="2018-03-10T14:44:00Z"/>
        </w:rPr>
      </w:pPr>
      <w:ins w:id="285" w:author="Laurence Golding" w:date="2018-03-11T14:02:00Z">
        <w:r>
          <w:t>}</w:t>
        </w:r>
      </w:ins>
    </w:p>
    <w:p w14:paraId="56A9E354" w14:textId="58B1ACE5" w:rsidR="000E734C" w:rsidRDefault="000E734C" w:rsidP="000E734C">
      <w:pPr>
        <w:pStyle w:val="Heading3"/>
        <w:rPr>
          <w:ins w:id="286" w:author="Laurence Golding" w:date="2018-03-10T14:44:00Z"/>
        </w:rPr>
      </w:pPr>
      <w:ins w:id="287" w:author="Laurence Golding" w:date="2018-03-10T14:44:00Z">
        <w:r>
          <w:lastRenderedPageBreak/>
          <w:t>processSuccess</w:t>
        </w:r>
      </w:ins>
      <w:ins w:id="288" w:author="Laurence Golding" w:date="2018-03-11T14:12:00Z">
        <w:r w:rsidR="00C95F2E">
          <w:t>ful</w:t>
        </w:r>
      </w:ins>
      <w:ins w:id="289" w:author="Laurence Golding" w:date="2018-03-10T14:44:00Z">
        <w:r>
          <w:t xml:space="preserve"> property</w:t>
        </w:r>
      </w:ins>
    </w:p>
    <w:p w14:paraId="4452A084" w14:textId="2E9588A6" w:rsidR="000E734C" w:rsidRDefault="000E734C" w:rsidP="000E734C">
      <w:pPr>
        <w:rPr>
          <w:ins w:id="290" w:author="Laurence Golding" w:date="2018-03-10T14:52:00Z"/>
        </w:rPr>
      </w:pPr>
      <w:ins w:id="291" w:author="Laurence Golding" w:date="2018-03-10T14:44:00Z">
        <w:r>
          <w:t xml:space="preserve">An </w:t>
        </w:r>
        <w:r w:rsidRPr="00B238B1">
          <w:rPr>
            <w:rStyle w:val="CODEtemp"/>
          </w:rPr>
          <w:t>invocation</w:t>
        </w:r>
        <w:r>
          <w:t xml:space="preserve"> object </w:t>
        </w:r>
      </w:ins>
      <w:ins w:id="292" w:author="Laurence Golding" w:date="2018-03-10T14:45:00Z">
        <w:r>
          <w:rPr>
            <w:b/>
          </w:rPr>
          <w:t>SHOULD</w:t>
        </w:r>
        <w:r>
          <w:t xml:space="preserve"> </w:t>
        </w:r>
      </w:ins>
      <w:ins w:id="293" w:author="Laurence Golding" w:date="2018-03-10T14:49:00Z">
        <w:r w:rsidR="00B238B1">
          <w:t xml:space="preserve">contain a property named </w:t>
        </w:r>
        <w:r w:rsidR="00B238B1" w:rsidRPr="00B238B1">
          <w:rPr>
            <w:rStyle w:val="CODEtemp"/>
          </w:rPr>
          <w:t>processSuccess</w:t>
        </w:r>
      </w:ins>
      <w:ins w:id="294" w:author="Laurence Golding" w:date="2018-03-11T14:12:00Z">
        <w:r w:rsidR="00C95F2E">
          <w:rPr>
            <w:rStyle w:val="CODEtemp"/>
          </w:rPr>
          <w:t>ful</w:t>
        </w:r>
      </w:ins>
      <w:bookmarkStart w:id="295" w:name="_GoBack"/>
      <w:bookmarkEnd w:id="295"/>
      <w:ins w:id="296" w:author="Laurence Golding" w:date="2018-03-10T14:49:00Z">
        <w:r w:rsidR="00B238B1">
          <w:t xml:space="preserve"> whose value is a Boolean that is </w:t>
        </w:r>
        <w:r w:rsidR="00B238B1" w:rsidRPr="00B238B1">
          <w:rPr>
            <w:rStyle w:val="CODEtemp"/>
          </w:rPr>
          <w:t>true</w:t>
        </w:r>
        <w:r w:rsidR="00B238B1">
          <w:t xml:space="preserve"> if </w:t>
        </w:r>
      </w:ins>
      <w:ins w:id="297" w:author="Laurence Golding" w:date="2018-03-10T14:50:00Z">
        <w:r w:rsidR="00B238B1">
          <w:t>the engineering system that started the process knows that the analysis tool succeeded</w:t>
        </w:r>
      </w:ins>
      <w:ins w:id="298" w:author="Laurence Golding" w:date="2018-03-10T14:51:00Z">
        <w:r w:rsidR="00B238B1">
          <w:t xml:space="preserve">, and </w:t>
        </w:r>
        <w:r w:rsidR="00B238B1" w:rsidRPr="00B238B1">
          <w:rPr>
            <w:rStyle w:val="CODEtemp"/>
          </w:rPr>
          <w:t>false</w:t>
        </w:r>
        <w:r w:rsidR="00B238B1">
          <w:t xml:space="preserve"> if the engineering system knows that the process failed.</w:t>
        </w:r>
      </w:ins>
      <w:ins w:id="299" w:author="Laurence Golding" w:date="2018-03-10T14:53:00Z">
        <w:r w:rsidR="00B238B1">
          <w:t xml:space="preserve"> </w:t>
        </w:r>
      </w:ins>
      <w:ins w:id="300" w:author="Laurence Golding" w:date="2018-03-10T14:51:00Z">
        <w:r w:rsidR="00B238B1">
          <w:t>This property is needed because not all programs exit with an exit code of 0 on success</w:t>
        </w:r>
      </w:ins>
      <w:ins w:id="301" w:author="Laurence Golding" w:date="2018-03-10T14:54:00Z">
        <w:r w:rsidR="00B238B1">
          <w:t xml:space="preserve"> and non-0 on failure</w:t>
        </w:r>
      </w:ins>
      <w:ins w:id="302" w:author="Laurence Golding" w:date="2018-03-10T14:50:00Z">
        <w:r w:rsidR="00B238B1">
          <w:t>.</w:t>
        </w:r>
      </w:ins>
    </w:p>
    <w:p w14:paraId="1578AFF7" w14:textId="4E84846E" w:rsidR="00B238B1" w:rsidRDefault="00B238B1" w:rsidP="000E734C">
      <w:pPr>
        <w:rPr>
          <w:ins w:id="303" w:author="Laurence Golding" w:date="2018-03-11T14:03:00Z"/>
        </w:rPr>
      </w:pPr>
      <w:ins w:id="304" w:author="Laurence Golding" w:date="2018-03-10T14:52:00Z">
        <w:r>
          <w:t xml:space="preserve">If this property is absent, its value </w:t>
        </w:r>
        <w:r>
          <w:rPr>
            <w:b/>
          </w:rPr>
          <w:t>SHALL</w:t>
        </w:r>
        <w:r>
          <w:t xml:space="preserve"> be taken to be true if the </w:t>
        </w:r>
        <w:r w:rsidRPr="00B238B1">
          <w:rPr>
            <w:rStyle w:val="CODEtemp"/>
          </w:rPr>
          <w:t>exitCode</w:t>
        </w:r>
        <w:r>
          <w:t xml:space="preserve"> property</w:t>
        </w:r>
      </w:ins>
      <w:ins w:id="305" w:author="Laurence Golding" w:date="2018-03-10T14:53:00Z">
        <w:r>
          <w:t xml:space="preserve"> (§</w:t>
        </w:r>
      </w:ins>
      <w:ins w:id="306" w:author="Laurence Golding" w:date="2018-03-10T14:54:00Z">
        <w:r>
          <w:fldChar w:fldCharType="begin"/>
        </w:r>
        <w:r>
          <w:instrText xml:space="preserve"> REF _Ref508456976 \r \h </w:instrText>
        </w:r>
      </w:ins>
      <w:r>
        <w:fldChar w:fldCharType="separate"/>
      </w:r>
      <w:ins w:id="307" w:author="Laurence Golding" w:date="2018-03-10T14:54:00Z">
        <w:r>
          <w:t>3.13.8</w:t>
        </w:r>
        <w:r>
          <w:fldChar w:fldCharType="end"/>
        </w:r>
      </w:ins>
      <w:ins w:id="308" w:author="Laurence Golding" w:date="2018-03-10T14:53:00Z">
        <w:r>
          <w:t>)</w:t>
        </w:r>
      </w:ins>
      <w:ins w:id="309" w:author="Laurence Golding" w:date="2018-03-10T14:52:00Z">
        <w:r>
          <w:t xml:space="preserve"> is present and has the value 0; otherwise its value </w:t>
        </w:r>
        <w:r>
          <w:rPr>
            <w:b/>
          </w:rPr>
          <w:t>SHALL</w:t>
        </w:r>
      </w:ins>
      <w:ins w:id="310" w:author="Laurence Golding" w:date="2018-03-10T14:53:00Z">
        <w:r>
          <w:t xml:space="preserve"> be taken to be false.</w:t>
        </w:r>
      </w:ins>
    </w:p>
    <w:p w14:paraId="4CD9459B" w14:textId="15F6687A" w:rsidR="00D01A16" w:rsidRDefault="00D01A16" w:rsidP="00D01A16">
      <w:pPr>
        <w:pStyle w:val="Note"/>
        <w:rPr>
          <w:ins w:id="311" w:author="Laurence Golding" w:date="2018-03-11T14:04:00Z"/>
        </w:rPr>
      </w:pPr>
      <w:ins w:id="312" w:author="Laurence Golding" w:date="2018-03-11T14:04:00Z">
        <w:r>
          <w:t>EXAMPLE:</w:t>
        </w:r>
      </w:ins>
    </w:p>
    <w:p w14:paraId="2912D914" w14:textId="5D9F424B" w:rsidR="00D01A16" w:rsidRDefault="00D01A16" w:rsidP="00D01A16">
      <w:pPr>
        <w:pStyle w:val="Codesmall"/>
        <w:rPr>
          <w:ins w:id="313" w:author="Laurence Golding" w:date="2018-03-11T14:04:00Z"/>
        </w:rPr>
      </w:pPr>
      <w:ins w:id="314" w:author="Laurence Golding" w:date="2018-03-11T14:04:00Z">
        <w:r>
          <w:t>{</w:t>
        </w:r>
      </w:ins>
    </w:p>
    <w:p w14:paraId="41BF1309" w14:textId="0AC6D7B6" w:rsidR="00D01A16" w:rsidRDefault="00D01A16" w:rsidP="00D01A16">
      <w:pPr>
        <w:pStyle w:val="Codesmall"/>
        <w:rPr>
          <w:ins w:id="315" w:author="Laurence Golding" w:date="2018-03-11T14:04:00Z"/>
        </w:rPr>
      </w:pPr>
      <w:ins w:id="316" w:author="Laurence Golding" w:date="2018-03-11T14:04:00Z">
        <w:r>
          <w:t xml:space="preserve">  "exitCode": 1,</w:t>
        </w:r>
      </w:ins>
    </w:p>
    <w:p w14:paraId="369EBD44" w14:textId="33C0AD66" w:rsidR="00D01A16" w:rsidRDefault="00D01A16" w:rsidP="00D01A16">
      <w:pPr>
        <w:pStyle w:val="Codesmall"/>
        <w:rPr>
          <w:ins w:id="317" w:author="Laurence Golding" w:date="2018-03-11T14:05:00Z"/>
        </w:rPr>
      </w:pPr>
      <w:ins w:id="318" w:author="Laurence Golding" w:date="2018-03-11T14:04:00Z">
        <w:r>
          <w:t xml:space="preserve">  "exitCodeDescription": "Scan successful; warn</w:t>
        </w:r>
      </w:ins>
      <w:ins w:id="319" w:author="Laurence Golding" w:date="2018-03-11T14:05:00Z">
        <w:r>
          <w:t>ings detected.",</w:t>
        </w:r>
      </w:ins>
    </w:p>
    <w:p w14:paraId="01C9045D" w14:textId="280EADF7" w:rsidR="00D01A16" w:rsidRDefault="00D01A16" w:rsidP="00D01A16">
      <w:pPr>
        <w:pStyle w:val="Codesmall"/>
        <w:rPr>
          <w:ins w:id="320" w:author="Laurence Golding" w:date="2018-03-11T14:04:00Z"/>
        </w:rPr>
      </w:pPr>
      <w:ins w:id="321" w:author="Laurence Golding" w:date="2018-03-11T14:05:00Z">
        <w:r>
          <w:t xml:space="preserve">  "processSuccess": true</w:t>
        </w:r>
      </w:ins>
    </w:p>
    <w:p w14:paraId="664F682B" w14:textId="0F5C290B" w:rsidR="00D01A16" w:rsidRPr="00D01A16" w:rsidRDefault="00D01A16" w:rsidP="00D01A16">
      <w:pPr>
        <w:pStyle w:val="Codesmall"/>
        <w:rPr>
          <w:ins w:id="322" w:author="Laurence Golding" w:date="2018-03-10T14:40:00Z"/>
        </w:rPr>
      </w:pPr>
      <w:ins w:id="323" w:author="Laurence Golding" w:date="2018-03-11T14:04:00Z">
        <w:r>
          <w:t>}</w:t>
        </w:r>
      </w:ins>
    </w:p>
    <w:p w14:paraId="403BF44E" w14:textId="074D3AF7" w:rsidR="00401BB5" w:rsidRDefault="00401BB5" w:rsidP="00401BB5">
      <w:pPr>
        <w:pStyle w:val="Heading3"/>
      </w:pPr>
      <w:r>
        <w:t>machine property</w:t>
      </w:r>
      <w:bookmarkEnd w:id="1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4" w:name="_Toc507671020"/>
      <w:r>
        <w:t>account property</w:t>
      </w:r>
      <w:bookmarkEnd w:id="32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5" w:name="_Toc507671021"/>
      <w:r>
        <w:t>processId property</w:t>
      </w:r>
      <w:bookmarkEnd w:id="32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26" w:name="_Toc507671022"/>
      <w:r>
        <w:t>fileName property</w:t>
      </w:r>
      <w:bookmarkEnd w:id="32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7" w:name="_Toc507671023"/>
      <w:r>
        <w:t>workingDirectory property</w:t>
      </w:r>
      <w:bookmarkEnd w:id="32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8" w:name="_Toc507671024"/>
      <w:r>
        <w:t>environmentVariables property</w:t>
      </w:r>
      <w:bookmarkEnd w:id="32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w:t>
      </w:r>
      <w:r w:rsidRPr="00D027BA">
        <w:lastRenderedPageBreak/>
        <w:t xml:space="preserve">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329" w:name="_Toc507671025"/>
      <w:r>
        <w:t>stdin, stdout, and stderr properties</w:t>
      </w:r>
      <w:bookmarkEnd w:id="329"/>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330" w:name="_Toc507671026"/>
      <w:r>
        <w:t>properties property</w:t>
      </w:r>
      <w:bookmarkEnd w:id="330"/>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1" w:name="_Ref507597819"/>
      <w:bookmarkStart w:id="332" w:name="_Toc507671027"/>
      <w:bookmarkStart w:id="333" w:name="_Ref506806657"/>
      <w:r>
        <w:t>attachment object</w:t>
      </w:r>
      <w:bookmarkEnd w:id="331"/>
      <w:bookmarkEnd w:id="332"/>
    </w:p>
    <w:p w14:paraId="554194B0" w14:textId="77777777" w:rsidR="00A27D47" w:rsidRDefault="00A27D47" w:rsidP="00A27D47">
      <w:pPr>
        <w:pStyle w:val="Heading3"/>
        <w:numPr>
          <w:ilvl w:val="2"/>
          <w:numId w:val="2"/>
        </w:numPr>
      </w:pPr>
      <w:bookmarkStart w:id="334" w:name="_Ref506978653"/>
      <w:bookmarkStart w:id="335" w:name="_Toc507671028"/>
      <w:r>
        <w:t>General</w:t>
      </w:r>
      <w:bookmarkEnd w:id="334"/>
      <w:bookmarkEnd w:id="335"/>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A8E3459"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lastRenderedPageBreak/>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                                             # An attachment object</w:t>
      </w:r>
    </w:p>
    <w:p w14:paraId="7B60083E" w14:textId="6B23CB6F"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                           # See </w:t>
      </w:r>
      <w:r w:rsidRPr="00F90F0E">
        <w:t>§</w:t>
      </w:r>
      <w:bookmarkStart w:id="336" w:name="_Hlk507657707"/>
      <w:r>
        <w:fldChar w:fldCharType="begin"/>
      </w:r>
      <w:r>
        <w:instrText xml:space="preserve"> REF _Ref506978525 \r \h </w:instrText>
      </w:r>
      <w:r>
        <w:fldChar w:fldCharType="separate"/>
      </w:r>
      <w:r w:rsidR="00BF026B">
        <w:t>3.14.3</w:t>
      </w:r>
      <w:r>
        <w:fldChar w:fldCharType="end"/>
      </w:r>
      <w:bookmarkEnd w:id="336"/>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7" w:name="_Ref506978925"/>
      <w:bookmarkStart w:id="338" w:name="_Toc507671029"/>
      <w:r>
        <w:t>description property</w:t>
      </w:r>
      <w:bookmarkEnd w:id="337"/>
      <w:bookmarkEnd w:id="338"/>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339" w:name="_Ref506978525"/>
      <w:bookmarkStart w:id="340" w:name="_Toc507671030"/>
      <w:r>
        <w:t>fileLocation</w:t>
      </w:r>
      <w:r w:rsidR="00A27D47">
        <w:t xml:space="preserve"> property</w:t>
      </w:r>
      <w:bookmarkEnd w:id="339"/>
      <w:bookmarkEnd w:id="340"/>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341" w:name="_Toc507671031"/>
      <w:r>
        <w:t>conversion object</w:t>
      </w:r>
      <w:bookmarkEnd w:id="333"/>
      <w:bookmarkEnd w:id="341"/>
    </w:p>
    <w:p w14:paraId="615BCC83" w14:textId="7B3EE260" w:rsidR="00AC6C45" w:rsidRDefault="00AC6C45" w:rsidP="00AC6C45">
      <w:pPr>
        <w:pStyle w:val="Heading3"/>
      </w:pPr>
      <w:bookmarkStart w:id="342" w:name="_Toc507671032"/>
      <w:r>
        <w:t>General</w:t>
      </w:r>
      <w:bookmarkEnd w:id="34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3" w:name="_Ref503539410"/>
      <w:bookmarkStart w:id="344" w:name="_Toc507671033"/>
      <w:r>
        <w:t>tool property</w:t>
      </w:r>
      <w:bookmarkEnd w:id="343"/>
      <w:bookmarkEnd w:id="344"/>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5" w:name="_Ref503608264"/>
      <w:bookmarkStart w:id="346" w:name="_Toc507671034"/>
      <w:r>
        <w:lastRenderedPageBreak/>
        <w:t>invocation property</w:t>
      </w:r>
      <w:bookmarkEnd w:id="345"/>
      <w:bookmarkEnd w:id="346"/>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47" w:name="_Ref503539431"/>
      <w:bookmarkStart w:id="348" w:name="_Toc507671035"/>
      <w:r>
        <w:t>analysisToolLogFile</w:t>
      </w:r>
      <w:r w:rsidR="00316A25">
        <w:t>Location</w:t>
      </w:r>
      <w:r>
        <w:t xml:space="preserve"> property</w:t>
      </w:r>
      <w:bookmarkEnd w:id="347"/>
      <w:bookmarkEnd w:id="348"/>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349" w:name="_Ref493403111"/>
      <w:bookmarkStart w:id="350" w:name="_Ref493404005"/>
      <w:bookmarkStart w:id="351" w:name="_Toc507671036"/>
      <w:r>
        <w:t>file object</w:t>
      </w:r>
      <w:bookmarkEnd w:id="349"/>
      <w:bookmarkEnd w:id="350"/>
      <w:bookmarkEnd w:id="351"/>
    </w:p>
    <w:p w14:paraId="375224F2" w14:textId="20156049" w:rsidR="00401BB5" w:rsidRDefault="00401BB5" w:rsidP="00401BB5">
      <w:pPr>
        <w:pStyle w:val="Heading3"/>
      </w:pPr>
      <w:bookmarkStart w:id="352" w:name="_Toc507671037"/>
      <w:r>
        <w:t>General</w:t>
      </w:r>
      <w:bookmarkEnd w:id="35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3" w:name="_Ref493403519"/>
      <w:bookmarkStart w:id="354" w:name="_Toc507671038"/>
      <w:r>
        <w:t>fileLocation</w:t>
      </w:r>
      <w:r w:rsidR="00401BB5">
        <w:t xml:space="preserve"> property</w:t>
      </w:r>
      <w:bookmarkEnd w:id="353"/>
      <w:bookmarkEnd w:id="354"/>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lastRenderedPageBreak/>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5" w:name="_Ref493404063"/>
      <w:bookmarkStart w:id="356" w:name="_Toc507671039"/>
      <w:r>
        <w:t>parentKey property</w:t>
      </w:r>
      <w:bookmarkEnd w:id="355"/>
      <w:bookmarkEnd w:id="356"/>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w:t>
      </w:r>
      <w:r w:rsidRPr="00321264">
        <w:lastRenderedPageBreak/>
        <w:t xml:space="preserve">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57" w:name="_Ref493403563"/>
      <w:bookmarkStart w:id="358" w:name="_Toc507671040"/>
      <w:r>
        <w:t>offset property</w:t>
      </w:r>
      <w:bookmarkEnd w:id="357"/>
      <w:bookmarkEnd w:id="35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59" w:name="_Ref493403574"/>
      <w:bookmarkStart w:id="360" w:name="_Toc507671041"/>
      <w:r>
        <w:t>length property</w:t>
      </w:r>
      <w:bookmarkEnd w:id="359"/>
      <w:bookmarkEnd w:id="36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61" w:name="_Toc507671042"/>
      <w:r>
        <w:t>mimeType property</w:t>
      </w:r>
      <w:bookmarkEnd w:id="361"/>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62" w:name="_Ref493345445"/>
      <w:bookmarkStart w:id="363" w:name="_Toc507671043"/>
      <w:r>
        <w:t>hashes property</w:t>
      </w:r>
      <w:bookmarkEnd w:id="362"/>
      <w:bookmarkEnd w:id="363"/>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lastRenderedPageBreak/>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64" w:name="_Ref507598130"/>
      <w:bookmarkStart w:id="365" w:name="_Toc507671044"/>
      <w:r>
        <w:t>contents property</w:t>
      </w:r>
      <w:bookmarkEnd w:id="364"/>
      <w:bookmarkEnd w:id="365"/>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366" w:name="_Toc507671045"/>
      <w:r>
        <w:t>properties property</w:t>
      </w:r>
      <w:bookmarkEnd w:id="366"/>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7" w:name="_Ref493423194"/>
      <w:bookmarkStart w:id="368" w:name="_Toc507671046"/>
      <w:r>
        <w:t>hash object</w:t>
      </w:r>
      <w:bookmarkEnd w:id="367"/>
      <w:bookmarkEnd w:id="368"/>
    </w:p>
    <w:p w14:paraId="5D6F2309" w14:textId="08453102" w:rsidR="00401BB5" w:rsidRDefault="00401BB5" w:rsidP="00401BB5">
      <w:pPr>
        <w:pStyle w:val="Heading3"/>
      </w:pPr>
      <w:bookmarkStart w:id="369" w:name="_Toc507671047"/>
      <w:r>
        <w:t>General</w:t>
      </w:r>
      <w:bookmarkEnd w:id="36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0" w:name="_Ref493423561"/>
      <w:bookmarkStart w:id="371" w:name="_Ref493423701"/>
      <w:bookmarkStart w:id="372" w:name="_Toc507671048"/>
      <w:r>
        <w:t>value property</w:t>
      </w:r>
      <w:bookmarkEnd w:id="370"/>
      <w:bookmarkEnd w:id="371"/>
      <w:bookmarkEnd w:id="372"/>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3" w:name="_Ref493423568"/>
      <w:bookmarkStart w:id="374" w:name="_Toc507671049"/>
      <w:r>
        <w:t>algorithm property</w:t>
      </w:r>
      <w:bookmarkEnd w:id="373"/>
      <w:bookmarkEnd w:id="374"/>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lastRenderedPageBreak/>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75" w:name="_Ref493350984"/>
      <w:bookmarkStart w:id="376" w:name="_Toc507671050"/>
      <w:r>
        <w:t>result object</w:t>
      </w:r>
      <w:bookmarkEnd w:id="375"/>
      <w:bookmarkEnd w:id="376"/>
    </w:p>
    <w:p w14:paraId="74FD90F6" w14:textId="18F2DD20" w:rsidR="00401BB5" w:rsidRDefault="00401BB5" w:rsidP="00401BB5">
      <w:pPr>
        <w:pStyle w:val="Heading3"/>
      </w:pPr>
      <w:bookmarkStart w:id="377" w:name="_Toc507671051"/>
      <w:r>
        <w:t>General</w:t>
      </w:r>
      <w:bookmarkEnd w:id="377"/>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78" w:name="_Toc507671052"/>
      <w:bookmarkStart w:id="379" w:name="_Ref493408865"/>
      <w:r>
        <w:t>id property</w:t>
      </w:r>
      <w:bookmarkEnd w:id="378"/>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lastRenderedPageBreak/>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80" w:name="_Toc507671053"/>
      <w:r>
        <w:t>ruleId property</w:t>
      </w:r>
      <w:bookmarkEnd w:id="379"/>
      <w:bookmarkEnd w:id="38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6E8BF103"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81" w:name="_Ref493408875"/>
      <w:bookmarkStart w:id="382" w:name="_Toc507671054"/>
      <w:r>
        <w:t>ruleKey property</w:t>
      </w:r>
      <w:bookmarkEnd w:id="381"/>
      <w:bookmarkEnd w:id="382"/>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83" w:name="_Ref493511208"/>
      <w:bookmarkStart w:id="384" w:name="_Toc507671055"/>
      <w:r>
        <w:lastRenderedPageBreak/>
        <w:t>level property</w:t>
      </w:r>
      <w:bookmarkEnd w:id="383"/>
      <w:bookmarkEnd w:id="38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lastRenderedPageBreak/>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85" w:name="_Ref493426628"/>
      <w:bookmarkStart w:id="386" w:name="_Toc507671056"/>
      <w:r>
        <w:t>message property</w:t>
      </w:r>
      <w:bookmarkEnd w:id="385"/>
      <w:bookmarkEnd w:id="386"/>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387"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387"/>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lastRenderedPageBreak/>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388" w:name="_Ref503356941"/>
      <w:bookmarkStart w:id="389" w:name="_Toc507671057"/>
      <w:bookmarkStart w:id="390" w:name="_Ref499727631"/>
      <w:r>
        <w:t>richMessage property</w:t>
      </w:r>
      <w:bookmarkEnd w:id="388"/>
      <w:bookmarkEnd w:id="389"/>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391" w:name="_Ref503355981"/>
      <w:bookmarkStart w:id="392" w:name="_Toc507671058"/>
      <w:r>
        <w:t>templated</w:t>
      </w:r>
      <w:r w:rsidR="00401BB5">
        <w:t>Message property</w:t>
      </w:r>
      <w:bookmarkEnd w:id="390"/>
      <w:bookmarkEnd w:id="391"/>
      <w:bookmarkEnd w:id="392"/>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393" w:name="_Hlk502501222"/>
      <w:r>
        <w:t>§</w:t>
      </w:r>
      <w:bookmarkEnd w:id="393"/>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394" w:name="_Toc507671059"/>
      <w:r>
        <w:t>locations property</w:t>
      </w:r>
      <w:bookmarkEnd w:id="394"/>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lastRenderedPageBreak/>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95" w:name="_Toc507671060"/>
      <w:r>
        <w:t>snippet property</w:t>
      </w:r>
      <w:bookmarkEnd w:id="395"/>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396" w:name="_Ref507591746"/>
      <w:bookmarkStart w:id="397" w:name="_Toc507671061"/>
      <w:r>
        <w:t>toolFingerprintContribution property</w:t>
      </w:r>
      <w:bookmarkEnd w:id="396"/>
      <w:bookmarkEnd w:id="397"/>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398" w:name="_Toc507671062"/>
      <w:r>
        <w:t>codeFlows property</w:t>
      </w:r>
      <w:bookmarkEnd w:id="398"/>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99" w:name="_Toc507671063"/>
      <w:r>
        <w:t>stacks property</w:t>
      </w:r>
      <w:bookmarkEnd w:id="399"/>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0" w:name="_Ref493499246"/>
      <w:bookmarkStart w:id="401" w:name="_Toc507671064"/>
      <w:r>
        <w:t>relatedLocations property</w:t>
      </w:r>
      <w:bookmarkEnd w:id="400"/>
      <w:bookmarkEnd w:id="401"/>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lastRenderedPageBreak/>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402" w:name="_Toc507671065"/>
      <w:r>
        <w:t>suppressionStates property</w:t>
      </w:r>
      <w:bookmarkEnd w:id="402"/>
    </w:p>
    <w:p w14:paraId="1AE8DC88" w14:textId="2A54B9A5" w:rsidR="00401BB5" w:rsidRDefault="00401BB5" w:rsidP="00401BB5">
      <w:pPr>
        <w:pStyle w:val="Heading4"/>
      </w:pPr>
      <w:bookmarkStart w:id="403" w:name="_Toc507671066"/>
      <w:r>
        <w:t>General</w:t>
      </w:r>
      <w:bookmarkEnd w:id="403"/>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404" w:name="_Ref493475240"/>
      <w:bookmarkStart w:id="405" w:name="_Toc507671067"/>
      <w:r>
        <w:t>suppressedInSource value</w:t>
      </w:r>
      <w:bookmarkEnd w:id="404"/>
      <w:bookmarkEnd w:id="40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lastRenderedPageBreak/>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6" w:name="_Ref493475253"/>
      <w:bookmarkStart w:id="407" w:name="_Toc507671068"/>
      <w:r>
        <w:t>suppressedExternally value</w:t>
      </w:r>
      <w:bookmarkEnd w:id="406"/>
      <w:bookmarkEnd w:id="40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8" w:name="_Ref493351360"/>
      <w:bookmarkStart w:id="409" w:name="_Toc507671069"/>
      <w:r>
        <w:t>baselineState property</w:t>
      </w:r>
      <w:bookmarkEnd w:id="408"/>
      <w:bookmarkEnd w:id="40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410" w:name="_Ref507598047"/>
      <w:bookmarkStart w:id="411" w:name="_Toc507671070"/>
      <w:bookmarkStart w:id="412" w:name="_Ref506807829"/>
      <w:r>
        <w:t>A</w:t>
      </w:r>
      <w:r w:rsidR="00A27D47">
        <w:t>ttachments</w:t>
      </w:r>
      <w:bookmarkEnd w:id="410"/>
      <w:bookmarkEnd w:id="411"/>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413" w:name="_Toc507671071"/>
      <w:r>
        <w:lastRenderedPageBreak/>
        <w:t>conversionProvenance property</w:t>
      </w:r>
      <w:bookmarkEnd w:id="412"/>
      <w:bookmarkEnd w:id="413"/>
    </w:p>
    <w:p w14:paraId="2E28B0A4" w14:textId="54CC808F"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414" w:name="_Toc507671072"/>
      <w:r>
        <w:t>fixes property</w:t>
      </w:r>
      <w:bookmarkEnd w:id="414"/>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415" w:name="_Toc507671073"/>
      <w:r>
        <w:t>properties property</w:t>
      </w:r>
      <w:bookmarkEnd w:id="415"/>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16" w:name="_Ref503540214"/>
      <w:bookmarkStart w:id="417" w:name="_Ref506212395"/>
      <w:bookmarkStart w:id="418" w:name="_Toc507671074"/>
      <w:bookmarkStart w:id="419" w:name="_Ref493426721"/>
      <w:r>
        <w:t>analysis</w:t>
      </w:r>
      <w:bookmarkEnd w:id="416"/>
      <w:r>
        <w:t>ToolLogFileContents object</w:t>
      </w:r>
      <w:bookmarkEnd w:id="417"/>
      <w:bookmarkEnd w:id="418"/>
    </w:p>
    <w:p w14:paraId="5B2AC38C" w14:textId="77777777" w:rsidR="004002D1" w:rsidRPr="00107D61" w:rsidRDefault="004002D1" w:rsidP="004002D1">
      <w:pPr>
        <w:pStyle w:val="Heading3"/>
        <w:numPr>
          <w:ilvl w:val="2"/>
          <w:numId w:val="2"/>
        </w:numPr>
      </w:pPr>
      <w:bookmarkStart w:id="420" w:name="_Ref503541055"/>
      <w:bookmarkStart w:id="421" w:name="_Toc507671075"/>
      <w:r>
        <w:t>General</w:t>
      </w:r>
      <w:bookmarkEnd w:id="420"/>
      <w:bookmarkEnd w:id="421"/>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lastRenderedPageBreak/>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22" w:name="_Ref503540611"/>
      <w:bookmarkStart w:id="423" w:name="_Toc507671076"/>
      <w:r>
        <w:t>region property</w:t>
      </w:r>
      <w:bookmarkEnd w:id="422"/>
      <w:bookmarkEnd w:id="423"/>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424" w:name="_Ref503540621"/>
      <w:bookmarkStart w:id="425" w:name="_Toc507671077"/>
      <w:r>
        <w:t>snippet property</w:t>
      </w:r>
      <w:bookmarkEnd w:id="424"/>
      <w:bookmarkEnd w:id="425"/>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426" w:name="_Ref506285865"/>
      <w:bookmarkStart w:id="427" w:name="_Toc507671078"/>
      <w:r>
        <w:t>analysisToolLogFile</w:t>
      </w:r>
      <w:r w:rsidR="00316A25">
        <w:t>Location</w:t>
      </w:r>
      <w:r>
        <w:t xml:space="preserve"> property</w:t>
      </w:r>
      <w:bookmarkEnd w:id="426"/>
      <w:bookmarkEnd w:id="427"/>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428" w:name="_Ref507665939"/>
      <w:bookmarkStart w:id="429" w:name="_Toc507671079"/>
      <w:r>
        <w:t>location object</w:t>
      </w:r>
      <w:bookmarkEnd w:id="419"/>
      <w:bookmarkEnd w:id="428"/>
      <w:bookmarkEnd w:id="429"/>
    </w:p>
    <w:p w14:paraId="27ED50C0" w14:textId="23D428DC" w:rsidR="006E546E" w:rsidRDefault="006E546E" w:rsidP="006E546E">
      <w:pPr>
        <w:pStyle w:val="Heading3"/>
      </w:pPr>
      <w:bookmarkStart w:id="430" w:name="_Ref493479281"/>
      <w:bookmarkStart w:id="431" w:name="_Toc507671080"/>
      <w:r>
        <w:t>General</w:t>
      </w:r>
      <w:bookmarkEnd w:id="430"/>
      <w:bookmarkEnd w:id="431"/>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432" w:name="_Ref493478389"/>
      <w:bookmarkStart w:id="433" w:name="_Toc507671081"/>
      <w:r>
        <w:t>Constraints</w:t>
      </w:r>
      <w:bookmarkEnd w:id="432"/>
      <w:bookmarkEnd w:id="433"/>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34" w:name="_Ref493424691"/>
      <w:bookmarkStart w:id="435" w:name="_Toc507671082"/>
      <w:r>
        <w:lastRenderedPageBreak/>
        <w:t>analysisTarget property</w:t>
      </w:r>
      <w:bookmarkEnd w:id="434"/>
      <w:bookmarkEnd w:id="435"/>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436" w:name="_Ref493477623"/>
      <w:bookmarkStart w:id="437" w:name="_Ref493478351"/>
      <w:bookmarkStart w:id="438" w:name="_Toc507671083"/>
      <w:r>
        <w:t>resultFile property</w:t>
      </w:r>
      <w:bookmarkEnd w:id="436"/>
      <w:bookmarkEnd w:id="437"/>
      <w:bookmarkEnd w:id="438"/>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39" w:name="_Ref493404450"/>
      <w:bookmarkStart w:id="440" w:name="_Ref493404690"/>
      <w:bookmarkStart w:id="441" w:name="_Toc507671084"/>
      <w:r>
        <w:t>fullyQualifiedLogicalName property</w:t>
      </w:r>
      <w:bookmarkEnd w:id="439"/>
      <w:bookmarkEnd w:id="440"/>
      <w:bookmarkEnd w:id="44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42" w:name="_Ref493404415"/>
      <w:bookmarkStart w:id="443" w:name="_Toc507671085"/>
      <w:r>
        <w:t>logicalLocationKey property</w:t>
      </w:r>
      <w:bookmarkEnd w:id="442"/>
      <w:bookmarkEnd w:id="443"/>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44" w:name="_Toc507671086"/>
      <w:r>
        <w:t>decoratedName property</w:t>
      </w:r>
      <w:bookmarkEnd w:id="44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lastRenderedPageBreak/>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45" w:name="_Toc507671087"/>
      <w:r>
        <w:t>properties property</w:t>
      </w:r>
      <w:bookmarkEnd w:id="445"/>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6" w:name="_Ref493477390"/>
      <w:bookmarkStart w:id="447" w:name="_Ref493478323"/>
      <w:bookmarkStart w:id="448" w:name="_Ref493478590"/>
      <w:bookmarkStart w:id="449" w:name="_Toc507671088"/>
      <w:r>
        <w:t>physicalLocation object</w:t>
      </w:r>
      <w:bookmarkEnd w:id="446"/>
      <w:bookmarkEnd w:id="447"/>
      <w:bookmarkEnd w:id="448"/>
      <w:bookmarkEnd w:id="449"/>
    </w:p>
    <w:p w14:paraId="0B9181AD" w14:textId="12F902F2" w:rsidR="006E546E" w:rsidRDefault="006E546E" w:rsidP="006E546E">
      <w:pPr>
        <w:pStyle w:val="Heading3"/>
      </w:pPr>
      <w:bookmarkStart w:id="450" w:name="_Toc507671089"/>
      <w:r>
        <w:t>General</w:t>
      </w:r>
      <w:bookmarkEnd w:id="45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1" w:name="_Ref503357394"/>
      <w:bookmarkStart w:id="452" w:name="_Toc507671090"/>
      <w:bookmarkStart w:id="453" w:name="_Ref493343236"/>
      <w:r>
        <w:t>id property</w:t>
      </w:r>
      <w:bookmarkEnd w:id="451"/>
      <w:bookmarkEnd w:id="452"/>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4" w:name="_Ref503369432"/>
      <w:bookmarkStart w:id="455" w:name="_Ref503369435"/>
      <w:bookmarkStart w:id="456" w:name="_Ref503371110"/>
      <w:bookmarkStart w:id="457" w:name="_Ref503371652"/>
      <w:bookmarkStart w:id="458" w:name="_Toc507671091"/>
      <w:r>
        <w:t>fileLocation</w:t>
      </w:r>
      <w:r w:rsidR="006E546E">
        <w:t xml:space="preserve"> property</w:t>
      </w:r>
      <w:bookmarkEnd w:id="453"/>
      <w:bookmarkEnd w:id="454"/>
      <w:bookmarkEnd w:id="455"/>
      <w:bookmarkEnd w:id="456"/>
      <w:bookmarkEnd w:id="457"/>
      <w:bookmarkEnd w:id="458"/>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lastRenderedPageBreak/>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459" w:name="_Ref493509797"/>
      <w:bookmarkStart w:id="460" w:name="_Toc507671092"/>
      <w:r>
        <w:t>region property</w:t>
      </w:r>
      <w:bookmarkEnd w:id="459"/>
      <w:bookmarkEnd w:id="460"/>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61" w:name="_Ref493490350"/>
      <w:bookmarkStart w:id="462" w:name="_Toc507671093"/>
      <w:r>
        <w:t>region object</w:t>
      </w:r>
      <w:bookmarkEnd w:id="461"/>
      <w:bookmarkEnd w:id="462"/>
    </w:p>
    <w:p w14:paraId="5C4DB1F6" w14:textId="0F642D18" w:rsidR="006E546E" w:rsidRDefault="006E546E" w:rsidP="006E546E">
      <w:pPr>
        <w:pStyle w:val="Heading3"/>
      </w:pPr>
      <w:bookmarkStart w:id="463" w:name="_Toc507671094"/>
      <w:r>
        <w:t>General</w:t>
      </w:r>
      <w:bookmarkEnd w:id="46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lastRenderedPageBreak/>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4" w:name="_Ref493492556"/>
      <w:bookmarkStart w:id="465" w:name="_Ref493492604"/>
      <w:bookmarkStart w:id="466" w:name="_Ref493492671"/>
      <w:bookmarkStart w:id="467" w:name="_Toc507671095"/>
      <w:r>
        <w:t>Text regions</w:t>
      </w:r>
      <w:bookmarkEnd w:id="464"/>
      <w:bookmarkEnd w:id="465"/>
      <w:bookmarkEnd w:id="466"/>
      <w:bookmarkEnd w:id="46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lastRenderedPageBreak/>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8" w:name="_Toc507671096"/>
      <w:r>
        <w:t>Binary regions</w:t>
      </w:r>
      <w:bookmarkEnd w:id="468"/>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9" w:name="_Ref493490565"/>
      <w:bookmarkStart w:id="470" w:name="_Ref493491243"/>
      <w:bookmarkStart w:id="471" w:name="_Ref493492406"/>
      <w:bookmarkStart w:id="472" w:name="_Toc507671097"/>
      <w:r>
        <w:t>startLine property</w:t>
      </w:r>
      <w:bookmarkEnd w:id="469"/>
      <w:bookmarkEnd w:id="470"/>
      <w:bookmarkEnd w:id="471"/>
      <w:bookmarkEnd w:id="47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3" w:name="_Ref493491260"/>
      <w:bookmarkStart w:id="474" w:name="_Ref493492414"/>
      <w:bookmarkStart w:id="475" w:name="_Toc507671098"/>
      <w:r>
        <w:t>startColumn property</w:t>
      </w:r>
      <w:bookmarkEnd w:id="473"/>
      <w:bookmarkEnd w:id="474"/>
      <w:bookmarkEnd w:id="47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476" w:name="_Ref493491334"/>
      <w:bookmarkStart w:id="477" w:name="_Ref493492422"/>
      <w:bookmarkStart w:id="478" w:name="_Toc507671099"/>
      <w:r>
        <w:lastRenderedPageBreak/>
        <w:t>endLine property</w:t>
      </w:r>
      <w:bookmarkEnd w:id="476"/>
      <w:bookmarkEnd w:id="477"/>
      <w:bookmarkEnd w:id="47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479" w:name="_Ref493491342"/>
      <w:bookmarkStart w:id="480" w:name="_Ref493492427"/>
      <w:bookmarkStart w:id="481" w:name="_Toc507671100"/>
      <w:r>
        <w:t>endColumn property</w:t>
      </w:r>
      <w:bookmarkEnd w:id="479"/>
      <w:bookmarkEnd w:id="480"/>
      <w:bookmarkEnd w:id="48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482" w:name="_Ref493492251"/>
      <w:bookmarkStart w:id="483" w:name="_Ref493492981"/>
      <w:bookmarkStart w:id="484" w:name="_Toc507671101"/>
      <w:r>
        <w:t>offset property</w:t>
      </w:r>
      <w:bookmarkEnd w:id="482"/>
      <w:bookmarkEnd w:id="483"/>
      <w:bookmarkEnd w:id="48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5" w:name="_Ref493491350"/>
      <w:bookmarkStart w:id="486" w:name="_Ref493492312"/>
      <w:bookmarkStart w:id="487" w:name="_Toc507671102"/>
      <w:r>
        <w:t>length property</w:t>
      </w:r>
      <w:bookmarkEnd w:id="485"/>
      <w:bookmarkEnd w:id="486"/>
      <w:bookmarkEnd w:id="48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88" w:name="_Ref493404505"/>
      <w:bookmarkStart w:id="489" w:name="_Toc507671103"/>
      <w:r>
        <w:t>logicalLocation object</w:t>
      </w:r>
      <w:bookmarkEnd w:id="488"/>
      <w:bookmarkEnd w:id="489"/>
    </w:p>
    <w:p w14:paraId="479717FF" w14:textId="2760154A" w:rsidR="006E546E" w:rsidRDefault="006E546E" w:rsidP="006E546E">
      <w:pPr>
        <w:pStyle w:val="Heading3"/>
      </w:pPr>
      <w:bookmarkStart w:id="490" w:name="_Toc507671104"/>
      <w:r>
        <w:t>General</w:t>
      </w:r>
      <w:bookmarkEnd w:id="49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491" w:name="_Toc507671105"/>
      <w:r>
        <w:t>name property</w:t>
      </w:r>
      <w:bookmarkEnd w:id="49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92" w:name="_Toc507671106"/>
      <w:r>
        <w:t>kind property</w:t>
      </w:r>
      <w:bookmarkEnd w:id="49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93" w:name="_Toc507671107"/>
      <w:r>
        <w:t>parentKey property</w:t>
      </w:r>
      <w:bookmarkEnd w:id="493"/>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94" w:name="_Ref493427364"/>
      <w:bookmarkStart w:id="495" w:name="_Toc507671108"/>
      <w:r>
        <w:t>codeFlow object</w:t>
      </w:r>
      <w:bookmarkEnd w:id="494"/>
      <w:bookmarkEnd w:id="495"/>
    </w:p>
    <w:p w14:paraId="68EE36AB" w14:textId="336A5D40" w:rsidR="006E546E" w:rsidRDefault="006E546E" w:rsidP="006E546E">
      <w:pPr>
        <w:pStyle w:val="Heading3"/>
      </w:pPr>
      <w:bookmarkStart w:id="496" w:name="_Toc507671109"/>
      <w:r>
        <w:t>General</w:t>
      </w:r>
      <w:bookmarkEnd w:id="49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97" w:name="_Ref503361742"/>
      <w:bookmarkStart w:id="498" w:name="_Toc507671110"/>
      <w:r>
        <w:t>message property</w:t>
      </w:r>
      <w:bookmarkEnd w:id="497"/>
      <w:bookmarkEnd w:id="498"/>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499" w:name="_Toc507671111"/>
      <w:r>
        <w:t>richMessage property</w:t>
      </w:r>
      <w:bookmarkEnd w:id="499"/>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500" w:name="_Toc507671112"/>
      <w:r>
        <w:t>locations property</w:t>
      </w:r>
      <w:bookmarkEnd w:id="500"/>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01" w:name="_Toc507671113"/>
      <w:r>
        <w:t>properties property</w:t>
      </w:r>
      <w:bookmarkEnd w:id="501"/>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02" w:name="_Ref493427479"/>
      <w:bookmarkStart w:id="503" w:name="_Toc507671114"/>
      <w:r>
        <w:t>stack object</w:t>
      </w:r>
      <w:bookmarkEnd w:id="502"/>
      <w:bookmarkEnd w:id="503"/>
    </w:p>
    <w:p w14:paraId="5A2500F3" w14:textId="474DE860" w:rsidR="006E546E" w:rsidRDefault="006E546E" w:rsidP="006E546E">
      <w:pPr>
        <w:pStyle w:val="Heading3"/>
      </w:pPr>
      <w:bookmarkStart w:id="504" w:name="_Toc507671115"/>
      <w:r>
        <w:t>General</w:t>
      </w:r>
      <w:bookmarkEnd w:id="5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05" w:name="_Ref503361859"/>
      <w:bookmarkStart w:id="506" w:name="_Toc507671116"/>
      <w:r>
        <w:t>message property</w:t>
      </w:r>
      <w:bookmarkEnd w:id="505"/>
      <w:bookmarkEnd w:id="506"/>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507" w:name="_Toc507671117"/>
      <w:r>
        <w:t>richMessage property</w:t>
      </w:r>
      <w:bookmarkEnd w:id="507"/>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508" w:name="_Toc507671118"/>
      <w:r>
        <w:t>frames property</w:t>
      </w:r>
      <w:bookmarkEnd w:id="508"/>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09" w:name="_Toc507671119"/>
      <w:r>
        <w:t>properties property</w:t>
      </w:r>
      <w:bookmarkEnd w:id="509"/>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10" w:name="_Ref493494398"/>
      <w:bookmarkStart w:id="511" w:name="_Toc507671120"/>
      <w:r>
        <w:t>stackFrame object</w:t>
      </w:r>
      <w:bookmarkEnd w:id="510"/>
      <w:bookmarkEnd w:id="511"/>
    </w:p>
    <w:p w14:paraId="440DEBE2" w14:textId="2D9664B2" w:rsidR="006E546E" w:rsidRDefault="006E546E" w:rsidP="006E546E">
      <w:pPr>
        <w:pStyle w:val="Heading3"/>
      </w:pPr>
      <w:bookmarkStart w:id="512" w:name="_Toc507671121"/>
      <w:r>
        <w:t>General</w:t>
      </w:r>
      <w:bookmarkEnd w:id="512"/>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513" w:name="_Ref503362058"/>
      <w:bookmarkStart w:id="514" w:name="_Toc507671122"/>
      <w:r>
        <w:t>message property</w:t>
      </w:r>
      <w:bookmarkEnd w:id="513"/>
      <w:bookmarkEnd w:id="514"/>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515" w:name="_Toc507671123"/>
      <w:bookmarkStart w:id="516" w:name="_Ref493494583"/>
      <w:bookmarkStart w:id="517" w:name="_Ref493494807"/>
      <w:r>
        <w:t>richMessage property</w:t>
      </w:r>
      <w:bookmarkEnd w:id="515"/>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518" w:name="_Ref503362303"/>
      <w:bookmarkStart w:id="519" w:name="_Toc507671124"/>
      <w:bookmarkEnd w:id="516"/>
      <w:bookmarkEnd w:id="517"/>
      <w:r>
        <w:t>physicalLocation property</w:t>
      </w:r>
      <w:bookmarkEnd w:id="518"/>
      <w:bookmarkEnd w:id="519"/>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520" w:name="_Toc507671125"/>
      <w:r>
        <w:t>module property</w:t>
      </w:r>
      <w:bookmarkEnd w:id="5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21" w:name="_Toc507671126"/>
      <w:r>
        <w:t>threadId property</w:t>
      </w:r>
      <w:bookmarkEnd w:id="52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22" w:name="_Ref493495527"/>
      <w:bookmarkStart w:id="523" w:name="_Toc507671127"/>
      <w:r>
        <w:t>fullyQualifiedLogicalName property</w:t>
      </w:r>
      <w:bookmarkEnd w:id="522"/>
      <w:bookmarkEnd w:id="523"/>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524" w:name="_Ref493495433"/>
      <w:bookmarkStart w:id="525" w:name="_Toc507671128"/>
      <w:r>
        <w:lastRenderedPageBreak/>
        <w:t>logicalLocationKey property</w:t>
      </w:r>
      <w:bookmarkEnd w:id="524"/>
      <w:bookmarkEnd w:id="525"/>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526" w:name="_Toc507671129"/>
      <w:r>
        <w:t>address property</w:t>
      </w:r>
      <w:bookmarkEnd w:id="52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27" w:name="_Toc507671130"/>
      <w:r>
        <w:t>offset property</w:t>
      </w:r>
      <w:bookmarkEnd w:id="52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28" w:name="_Toc507671131"/>
      <w:r>
        <w:t>parameters property</w:t>
      </w:r>
      <w:bookmarkEnd w:id="52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29" w:name="_Toc507671132"/>
      <w:r>
        <w:t>properties property</w:t>
      </w:r>
      <w:bookmarkEnd w:id="529"/>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30" w:name="_Ref493427581"/>
      <w:bookmarkStart w:id="531" w:name="_Ref493427754"/>
      <w:bookmarkStart w:id="532" w:name="_Toc507671133"/>
      <w:r>
        <w:t>annotatedCodeLocation object</w:t>
      </w:r>
      <w:bookmarkEnd w:id="530"/>
      <w:bookmarkEnd w:id="531"/>
      <w:bookmarkEnd w:id="532"/>
    </w:p>
    <w:p w14:paraId="6AFFA125" w14:textId="72CDB951" w:rsidR="006E546E" w:rsidRDefault="006E546E" w:rsidP="006E546E">
      <w:pPr>
        <w:pStyle w:val="Heading3"/>
      </w:pPr>
      <w:bookmarkStart w:id="533" w:name="_Toc507671134"/>
      <w:r>
        <w:t>General</w:t>
      </w:r>
      <w:bookmarkEnd w:id="53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34" w:name="_Toc507671135"/>
      <w:r>
        <w:t>step property</w:t>
      </w:r>
      <w:bookmarkEnd w:id="53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lastRenderedPageBreak/>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35" w:name="_Ref493497783"/>
      <w:bookmarkStart w:id="536" w:name="_Ref493499799"/>
      <w:bookmarkStart w:id="537" w:name="_Toc507671136"/>
      <w:r>
        <w:t>physicalLocation property</w:t>
      </w:r>
      <w:bookmarkEnd w:id="535"/>
      <w:bookmarkEnd w:id="536"/>
      <w:bookmarkEnd w:id="537"/>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38" w:name="_Ref493498084"/>
      <w:bookmarkStart w:id="539" w:name="_Toc507671137"/>
      <w:r>
        <w:t>fullyQualifiedLogicalName property</w:t>
      </w:r>
      <w:bookmarkEnd w:id="538"/>
      <w:bookmarkEnd w:id="539"/>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540" w:name="_Ref493497988"/>
      <w:bookmarkStart w:id="541" w:name="_Toc507671138"/>
      <w:r>
        <w:t>logicalLocationKey property</w:t>
      </w:r>
      <w:bookmarkEnd w:id="540"/>
      <w:bookmarkEnd w:id="541"/>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542" w:name="_Toc507671139"/>
      <w:r>
        <w:t>module property</w:t>
      </w:r>
      <w:bookmarkEnd w:id="54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43" w:name="_Toc507671140"/>
      <w:r>
        <w:lastRenderedPageBreak/>
        <w:t>threadId property</w:t>
      </w:r>
      <w:bookmarkEnd w:id="54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44" w:name="_Ref503362449"/>
      <w:bookmarkStart w:id="545" w:name="_Toc507671141"/>
      <w:r>
        <w:t>message property</w:t>
      </w:r>
      <w:bookmarkEnd w:id="544"/>
      <w:bookmarkEnd w:id="545"/>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546" w:name="_Toc507671142"/>
      <w:bookmarkStart w:id="547" w:name="_Ref493497656"/>
      <w:bookmarkStart w:id="548" w:name="_Ref493499356"/>
      <w:r>
        <w:t>richMessage property</w:t>
      </w:r>
      <w:bookmarkEnd w:id="546"/>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549" w:name="_Ref503371505"/>
      <w:bookmarkStart w:id="550" w:name="_Ref503371599"/>
      <w:bookmarkStart w:id="551" w:name="_Toc507671143"/>
      <w:r>
        <w:t>kind property</w:t>
      </w:r>
      <w:bookmarkEnd w:id="547"/>
      <w:bookmarkEnd w:id="548"/>
      <w:bookmarkEnd w:id="549"/>
      <w:bookmarkEnd w:id="550"/>
      <w:bookmarkEnd w:id="55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lastRenderedPageBreak/>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52" w:name="_Ref493488357"/>
      <w:bookmarkStart w:id="553" w:name="_Ref493488374"/>
      <w:bookmarkStart w:id="554" w:name="_Toc507671144"/>
      <w:r>
        <w:t>kind-dependent properties: target, targetLocation, values and state</w:t>
      </w:r>
      <w:bookmarkEnd w:id="552"/>
      <w:bookmarkEnd w:id="553"/>
      <w:bookmarkEnd w:id="554"/>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lastRenderedPageBreak/>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lastRenderedPageBreak/>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F00F3CC"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555" w:name="_Ref493509170"/>
      <w:bookmarkStart w:id="556" w:name="_Toc507671145"/>
      <w:r>
        <w:t>targetKey property</w:t>
      </w:r>
      <w:bookmarkEnd w:id="555"/>
      <w:bookmarkEnd w:id="556"/>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557" w:name="_Toc507671146"/>
      <w:r>
        <w:t>importance property</w:t>
      </w:r>
      <w:bookmarkEnd w:id="557"/>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558" w:name="_Toc507671147"/>
      <w:r>
        <w:t>taintKind property</w:t>
      </w:r>
      <w:bookmarkEnd w:id="55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59" w:name="_Toc507671148"/>
      <w:r>
        <w:lastRenderedPageBreak/>
        <w:t>snippet property</w:t>
      </w:r>
      <w:bookmarkEnd w:id="559"/>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560" w:name="_Ref493488427"/>
      <w:bookmarkStart w:id="561" w:name="_Ref493488443"/>
      <w:bookmarkStart w:id="562" w:name="_Toc507671149"/>
      <w:r>
        <w:t>annotations property</w:t>
      </w:r>
      <w:bookmarkEnd w:id="560"/>
      <w:bookmarkEnd w:id="561"/>
      <w:bookmarkEnd w:id="562"/>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63" w:name="_Toc507671150"/>
      <w:r>
        <w:t>properties property</w:t>
      </w:r>
      <w:bookmarkEnd w:id="563"/>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64" w:name="_Hlk503362618"/>
      <w:r w:rsidRPr="004A77ED">
        <w:t>§</w:t>
      </w:r>
      <w:bookmarkEnd w:id="564"/>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65" w:name="_Ref493509872"/>
      <w:bookmarkStart w:id="566" w:name="_Toc507671151"/>
      <w:r>
        <w:lastRenderedPageBreak/>
        <w:t>annotation object</w:t>
      </w:r>
      <w:bookmarkEnd w:id="565"/>
      <w:bookmarkEnd w:id="566"/>
    </w:p>
    <w:p w14:paraId="02CBFA23" w14:textId="6673CFB5" w:rsidR="00B86BC7" w:rsidRDefault="00B86BC7" w:rsidP="00B86BC7">
      <w:pPr>
        <w:pStyle w:val="Heading3"/>
      </w:pPr>
      <w:bookmarkStart w:id="567" w:name="_Toc507671152"/>
      <w:r>
        <w:t>General</w:t>
      </w:r>
      <w:bookmarkEnd w:id="56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68" w:name="_Ref493510430"/>
      <w:bookmarkStart w:id="569" w:name="_Toc507671153"/>
      <w:r>
        <w:t>message property</w:t>
      </w:r>
      <w:bookmarkEnd w:id="568"/>
      <w:bookmarkEnd w:id="569"/>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570" w:name="_Ref503362775"/>
      <w:bookmarkStart w:id="571" w:name="_Toc507671154"/>
      <w:bookmarkStart w:id="572" w:name="_Ref493488409"/>
      <w:r>
        <w:t>richMessage property</w:t>
      </w:r>
      <w:bookmarkEnd w:id="570"/>
      <w:bookmarkEnd w:id="571"/>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573" w:name="_Ref503362753"/>
      <w:bookmarkStart w:id="574" w:name="_Toc507671155"/>
      <w:r>
        <w:t>locations property</w:t>
      </w:r>
      <w:bookmarkEnd w:id="572"/>
      <w:bookmarkEnd w:id="573"/>
      <w:bookmarkEnd w:id="574"/>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575" w:name="_Ref493407996"/>
      <w:bookmarkStart w:id="576" w:name="_Toc507671156"/>
      <w:r>
        <w:t>rule object</w:t>
      </w:r>
      <w:bookmarkEnd w:id="575"/>
      <w:bookmarkEnd w:id="576"/>
    </w:p>
    <w:p w14:paraId="0004BC6E" w14:textId="658F9ED1" w:rsidR="00B86BC7" w:rsidRDefault="00B86BC7" w:rsidP="00B86BC7">
      <w:pPr>
        <w:pStyle w:val="Heading3"/>
      </w:pPr>
      <w:bookmarkStart w:id="577" w:name="_Toc507671157"/>
      <w:r>
        <w:t>General</w:t>
      </w:r>
      <w:bookmarkEnd w:id="57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578" w:name="_Toc507671158"/>
      <w:r>
        <w:t>Constraints</w:t>
      </w:r>
      <w:bookmarkEnd w:id="578"/>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79" w:name="_Ref493408046"/>
      <w:bookmarkStart w:id="580" w:name="_Toc507671159"/>
      <w:r>
        <w:t>id property</w:t>
      </w:r>
      <w:bookmarkEnd w:id="579"/>
      <w:bookmarkEnd w:id="58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81" w:name="_Toc507671160"/>
      <w:r>
        <w:lastRenderedPageBreak/>
        <w:t>name property</w:t>
      </w:r>
      <w:bookmarkEnd w:id="58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582" w:name="_Ref493510771"/>
      <w:bookmarkStart w:id="583" w:name="_Toc507671161"/>
      <w:r>
        <w:t>shortDescription property</w:t>
      </w:r>
      <w:bookmarkEnd w:id="582"/>
      <w:bookmarkEnd w:id="583"/>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584" w:name="_Ref493510781"/>
      <w:bookmarkStart w:id="585" w:name="_Toc507671162"/>
      <w:r>
        <w:t>fullDescription property</w:t>
      </w:r>
      <w:bookmarkEnd w:id="584"/>
      <w:bookmarkEnd w:id="585"/>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586" w:name="_Toc507671163"/>
      <w:r>
        <w:t>richDescription property</w:t>
      </w:r>
      <w:bookmarkEnd w:id="586"/>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587" w:name="_Ref493425609"/>
      <w:bookmarkStart w:id="588" w:name="_Toc507671164"/>
      <w:r>
        <w:t>defaultLevel property</w:t>
      </w:r>
      <w:bookmarkEnd w:id="587"/>
      <w:bookmarkEnd w:id="588"/>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lastRenderedPageBreak/>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589" w:name="_Ref493345139"/>
      <w:bookmarkStart w:id="590" w:name="_Toc507671165"/>
      <w:r>
        <w:t>message</w:t>
      </w:r>
      <w:r w:rsidR="00EE6A00">
        <w:t>Templates</w:t>
      </w:r>
      <w:r>
        <w:t xml:space="preserve"> property</w:t>
      </w:r>
      <w:bookmarkEnd w:id="589"/>
      <w:bookmarkEnd w:id="590"/>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591" w:name="_Ref503357110"/>
      <w:bookmarkStart w:id="592" w:name="_Ref503366474"/>
      <w:bookmarkStart w:id="593" w:name="_Ref503366805"/>
      <w:bookmarkStart w:id="594" w:name="_Toc507671166"/>
      <w:r>
        <w:t>richMessageTemplates</w:t>
      </w:r>
      <w:bookmarkEnd w:id="591"/>
      <w:r w:rsidR="00932BEE">
        <w:t xml:space="preserve"> property</w:t>
      </w:r>
      <w:bookmarkEnd w:id="592"/>
      <w:bookmarkEnd w:id="593"/>
      <w:bookmarkEnd w:id="594"/>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lastRenderedPageBreak/>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property, and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595" w:name="_Toc507671167"/>
      <w:r>
        <w:t>helpUri property</w:t>
      </w:r>
      <w:bookmarkEnd w:id="59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96" w:name="_Ref503364566"/>
      <w:bookmarkStart w:id="597" w:name="_Toc507671168"/>
      <w:r>
        <w:t>help property</w:t>
      </w:r>
      <w:bookmarkEnd w:id="596"/>
      <w:bookmarkEnd w:id="597"/>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598" w:name="_Toc507671169"/>
      <w:r>
        <w:t>richHelp property</w:t>
      </w:r>
      <w:bookmarkEnd w:id="598"/>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599" w:name="_Toc507671170"/>
      <w:r>
        <w:t>properties property</w:t>
      </w:r>
      <w:bookmarkEnd w:id="599"/>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600" w:name="_Ref493426594"/>
      <w:bookmarkStart w:id="601" w:name="_Toc507671171"/>
      <w:r>
        <w:lastRenderedPageBreak/>
        <w:t>templa</w:t>
      </w:r>
      <w:r w:rsidR="00B86BC7">
        <w:t>tedMessage object</w:t>
      </w:r>
      <w:bookmarkEnd w:id="600"/>
      <w:bookmarkEnd w:id="601"/>
    </w:p>
    <w:p w14:paraId="0F830F9B" w14:textId="0C9852C7" w:rsidR="00B86BC7" w:rsidRDefault="00B86BC7" w:rsidP="00B86BC7">
      <w:pPr>
        <w:pStyle w:val="Heading3"/>
      </w:pPr>
      <w:bookmarkStart w:id="602" w:name="_Toc507671172"/>
      <w:r>
        <w:t>General</w:t>
      </w:r>
      <w:bookmarkEnd w:id="602"/>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603" w:name="_Ref493511707"/>
      <w:bookmarkStart w:id="604" w:name="_Toc507671173"/>
      <w:r>
        <w:t>template</w:t>
      </w:r>
      <w:r w:rsidR="00B86BC7">
        <w:t>Id property</w:t>
      </w:r>
      <w:bookmarkEnd w:id="603"/>
      <w:bookmarkEnd w:id="604"/>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605" w:name="_Ref493511451"/>
      <w:bookmarkStart w:id="606" w:name="_Toc507671174"/>
      <w:r>
        <w:t>arguments property</w:t>
      </w:r>
      <w:bookmarkEnd w:id="605"/>
      <w:bookmarkEnd w:id="606"/>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607" w:name="_Hlk502584593"/>
      <w:r>
        <w:rPr>
          <w:rStyle w:val="CODEtemp"/>
        </w:rPr>
        <w:t>{3}</w:t>
      </w:r>
      <w:bookmarkEnd w:id="607"/>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608" w:name="_Ref493477061"/>
      <w:bookmarkStart w:id="609" w:name="_Toc507671175"/>
      <w:r>
        <w:t>fix object</w:t>
      </w:r>
      <w:bookmarkEnd w:id="608"/>
      <w:bookmarkEnd w:id="609"/>
    </w:p>
    <w:p w14:paraId="410A501F" w14:textId="4C707545" w:rsidR="00B86BC7" w:rsidRDefault="00B86BC7" w:rsidP="00B86BC7">
      <w:pPr>
        <w:pStyle w:val="Heading3"/>
      </w:pPr>
      <w:bookmarkStart w:id="610" w:name="_Toc507671176"/>
      <w:r>
        <w:t>General</w:t>
      </w:r>
      <w:bookmarkEnd w:id="610"/>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r>
        <w:t>{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611" w:name="_Ref493512730"/>
      <w:bookmarkStart w:id="612" w:name="_Toc507671177"/>
      <w:r>
        <w:t>description property</w:t>
      </w:r>
      <w:bookmarkEnd w:id="611"/>
      <w:bookmarkEnd w:id="612"/>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613" w:name="_Toc507671178"/>
      <w:bookmarkStart w:id="614" w:name="_Ref493512752"/>
      <w:bookmarkStart w:id="615" w:name="_Ref493513084"/>
      <w:r>
        <w:t>richDescription property</w:t>
      </w:r>
      <w:bookmarkEnd w:id="613"/>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616" w:name="_Ref503372111"/>
      <w:bookmarkStart w:id="617" w:name="_Ref503372176"/>
      <w:bookmarkStart w:id="618" w:name="_Toc507671179"/>
      <w:r>
        <w:t>fileChanges property</w:t>
      </w:r>
      <w:bookmarkEnd w:id="614"/>
      <w:bookmarkEnd w:id="615"/>
      <w:bookmarkEnd w:id="616"/>
      <w:bookmarkEnd w:id="617"/>
      <w:bookmarkEnd w:id="618"/>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619" w:name="_Ref493512744"/>
      <w:bookmarkStart w:id="620" w:name="_Ref493512991"/>
      <w:bookmarkStart w:id="621" w:name="_Toc507671180"/>
      <w:r>
        <w:t>fileChange object</w:t>
      </w:r>
      <w:bookmarkEnd w:id="619"/>
      <w:bookmarkEnd w:id="620"/>
      <w:bookmarkEnd w:id="621"/>
    </w:p>
    <w:p w14:paraId="74D8322D" w14:textId="06E505AA" w:rsidR="00B86BC7" w:rsidRDefault="00B86BC7" w:rsidP="00B86BC7">
      <w:pPr>
        <w:pStyle w:val="Heading3"/>
      </w:pPr>
      <w:bookmarkStart w:id="622" w:name="_Toc507671181"/>
      <w:r>
        <w:t>General</w:t>
      </w:r>
      <w:bookmarkEnd w:id="62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r>
        <w:t>{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6FB593E2" w:rsidR="006F21F3" w:rsidRDefault="006F21F3" w:rsidP="006F21F3">
      <w:pPr>
        <w:pStyle w:val="Code"/>
      </w:pPr>
      <w:r>
        <w:t xml:space="preserve">            "uri": "a.h",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623" w:name="_Ref493513096"/>
      <w:bookmarkStart w:id="624" w:name="_Ref493513195"/>
      <w:bookmarkStart w:id="625" w:name="_Ref493513493"/>
      <w:bookmarkStart w:id="626" w:name="_Toc507671182"/>
      <w:r>
        <w:t>fileLocation</w:t>
      </w:r>
      <w:r w:rsidR="00B86BC7">
        <w:t xml:space="preserve"> property</w:t>
      </w:r>
      <w:bookmarkEnd w:id="623"/>
      <w:bookmarkEnd w:id="624"/>
      <w:bookmarkEnd w:id="625"/>
      <w:bookmarkEnd w:id="626"/>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27" w:name="_Ref493513106"/>
      <w:bookmarkStart w:id="628" w:name="_Toc507671183"/>
      <w:r>
        <w:t>replacements property</w:t>
      </w:r>
      <w:bookmarkEnd w:id="627"/>
      <w:bookmarkEnd w:id="628"/>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629" w:name="_Ref493513114"/>
      <w:bookmarkStart w:id="630" w:name="_Ref493513476"/>
      <w:bookmarkStart w:id="631" w:name="_Toc507671184"/>
      <w:r>
        <w:t>replacement object</w:t>
      </w:r>
      <w:bookmarkEnd w:id="629"/>
      <w:bookmarkEnd w:id="630"/>
      <w:bookmarkEnd w:id="631"/>
    </w:p>
    <w:p w14:paraId="1276FD13" w14:textId="540BBC1F" w:rsidR="00B86BC7" w:rsidRDefault="00B86BC7" w:rsidP="00B86BC7">
      <w:pPr>
        <w:pStyle w:val="Heading3"/>
      </w:pPr>
      <w:bookmarkStart w:id="632" w:name="_Toc507671185"/>
      <w:r>
        <w:t>General</w:t>
      </w:r>
      <w:bookmarkEnd w:id="632"/>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633" w:name="_Toc507671186"/>
      <w:r>
        <w:lastRenderedPageBreak/>
        <w:t>Constraints</w:t>
      </w:r>
      <w:bookmarkEnd w:id="633"/>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634" w:name="_Ref493518438"/>
      <w:bookmarkStart w:id="635" w:name="_Ref493518542"/>
      <w:bookmarkStart w:id="636" w:name="_Toc507671187"/>
      <w:r>
        <w:t>offset property</w:t>
      </w:r>
      <w:bookmarkEnd w:id="634"/>
      <w:bookmarkEnd w:id="635"/>
      <w:bookmarkEnd w:id="636"/>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637" w:name="_Ref493518436"/>
      <w:bookmarkStart w:id="638" w:name="_Ref493518439"/>
      <w:bookmarkStart w:id="639" w:name="_Ref493518529"/>
      <w:bookmarkStart w:id="640" w:name="_Toc507671188"/>
      <w:r>
        <w:t>deletedLength property</w:t>
      </w:r>
      <w:bookmarkEnd w:id="637"/>
      <w:bookmarkEnd w:id="638"/>
      <w:bookmarkEnd w:id="639"/>
      <w:bookmarkEnd w:id="640"/>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641" w:name="_Ref493518437"/>
      <w:bookmarkStart w:id="642" w:name="_Ref493518440"/>
      <w:bookmarkStart w:id="643" w:name="_Toc507671189"/>
      <w:r>
        <w:t>insertedBytes property</w:t>
      </w:r>
      <w:bookmarkEnd w:id="641"/>
      <w:bookmarkEnd w:id="642"/>
      <w:bookmarkEnd w:id="643"/>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644" w:name="_Ref493404948"/>
      <w:bookmarkStart w:id="645" w:name="_Ref493406026"/>
      <w:bookmarkStart w:id="646" w:name="_Toc507671190"/>
      <w:r>
        <w:t>notification object</w:t>
      </w:r>
      <w:bookmarkEnd w:id="644"/>
      <w:bookmarkEnd w:id="645"/>
      <w:bookmarkEnd w:id="646"/>
    </w:p>
    <w:p w14:paraId="3BD7AF2E" w14:textId="23E07934" w:rsidR="00B86BC7" w:rsidRDefault="00B86BC7" w:rsidP="00B86BC7">
      <w:pPr>
        <w:pStyle w:val="Heading3"/>
      </w:pPr>
      <w:bookmarkStart w:id="647" w:name="_Toc507671191"/>
      <w:r>
        <w:t>General</w:t>
      </w:r>
      <w:bookmarkEnd w:id="647"/>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648" w:name="_Toc507671192"/>
      <w:r>
        <w:t>id property</w:t>
      </w:r>
      <w:bookmarkEnd w:id="64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w:t>
      </w:r>
      <w:r>
        <w:lastRenderedPageBreak/>
        <w:t xml:space="preserve">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49" w:name="_Ref493518926"/>
      <w:bookmarkStart w:id="650" w:name="_Toc507671193"/>
      <w:r>
        <w:t>ruleId property</w:t>
      </w:r>
      <w:bookmarkEnd w:id="649"/>
      <w:bookmarkEnd w:id="650"/>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651" w:name="_Toc507671194"/>
      <w:r>
        <w:t>ruleKey property</w:t>
      </w:r>
      <w:bookmarkEnd w:id="651"/>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652" w:name="_Toc507671195"/>
      <w:r>
        <w:t>physicalLocation property</w:t>
      </w:r>
      <w:bookmarkEnd w:id="652"/>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653" w:name="_Toc507671196"/>
      <w:r>
        <w:t>message property</w:t>
      </w:r>
      <w:bookmarkEnd w:id="653"/>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lastRenderedPageBreak/>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654" w:name="_Ref493404972"/>
      <w:bookmarkStart w:id="655" w:name="_Ref493406037"/>
      <w:bookmarkStart w:id="656" w:name="_Toc507671197"/>
      <w:r>
        <w:t>level property</w:t>
      </w:r>
      <w:bookmarkEnd w:id="654"/>
      <w:bookmarkEnd w:id="655"/>
      <w:bookmarkEnd w:id="65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57" w:name="_Toc507671198"/>
      <w:r>
        <w:t>threadId property</w:t>
      </w:r>
      <w:bookmarkEnd w:id="65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58" w:name="_Toc507671199"/>
      <w:r>
        <w:t>time property</w:t>
      </w:r>
      <w:bookmarkEnd w:id="658"/>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659" w:name="_Toc507671200"/>
      <w:r>
        <w:t>exception property</w:t>
      </w:r>
      <w:bookmarkEnd w:id="659"/>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60" w:name="_Toc507671201"/>
      <w:r>
        <w:t>properties property</w:t>
      </w:r>
      <w:bookmarkEnd w:id="660"/>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61" w:name="_Ref493570836"/>
      <w:bookmarkStart w:id="662" w:name="_Toc507671202"/>
      <w:r>
        <w:t>exception object</w:t>
      </w:r>
      <w:bookmarkEnd w:id="661"/>
      <w:bookmarkEnd w:id="662"/>
    </w:p>
    <w:p w14:paraId="1257C9E2" w14:textId="6070509F" w:rsidR="00B86BC7" w:rsidRDefault="00B86BC7" w:rsidP="00B86BC7">
      <w:pPr>
        <w:pStyle w:val="Heading3"/>
      </w:pPr>
      <w:bookmarkStart w:id="663" w:name="_Toc507671203"/>
      <w:r>
        <w:t>General</w:t>
      </w:r>
      <w:bookmarkEnd w:id="66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64" w:name="_Toc507671204"/>
      <w:r>
        <w:t>kind property</w:t>
      </w:r>
      <w:bookmarkEnd w:id="66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665" w:name="_Toc507671205"/>
      <w:r>
        <w:t>message property</w:t>
      </w:r>
      <w:bookmarkEnd w:id="665"/>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666" w:name="_Toc507671206"/>
      <w:r>
        <w:t>stack property</w:t>
      </w:r>
      <w:bookmarkEnd w:id="666"/>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67" w:name="_Toc507671207"/>
      <w:r>
        <w:t>innerExceptions property</w:t>
      </w:r>
      <w:bookmarkEnd w:id="667"/>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68" w:name="_Toc287332011"/>
      <w:bookmarkStart w:id="669" w:name="_Toc507671208"/>
      <w:r w:rsidRPr="00FD22AC">
        <w:lastRenderedPageBreak/>
        <w:t>Conformance</w:t>
      </w:r>
      <w:bookmarkEnd w:id="668"/>
      <w:bookmarkEnd w:id="669"/>
    </w:p>
    <w:p w14:paraId="1D48659C" w14:textId="6555FDBE" w:rsidR="00EE1E0B" w:rsidRDefault="00EE1E0B" w:rsidP="002244CB"/>
    <w:p w14:paraId="3BBDC6A3" w14:textId="77777777" w:rsidR="00376AE7" w:rsidRDefault="00376AE7" w:rsidP="00376AE7">
      <w:pPr>
        <w:pStyle w:val="Heading2"/>
        <w:numPr>
          <w:ilvl w:val="1"/>
          <w:numId w:val="2"/>
        </w:numPr>
      </w:pPr>
      <w:bookmarkStart w:id="670" w:name="_Toc507671209"/>
      <w:r>
        <w:t>Conformance targets</w:t>
      </w:r>
      <w:bookmarkEnd w:id="67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71" w:name="_Toc507671210"/>
      <w:r>
        <w:t>Conformance Clause 1: SARIF log file</w:t>
      </w:r>
      <w:bookmarkEnd w:id="671"/>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672" w:name="_Toc507671211"/>
      <w:r>
        <w:t>Conformance Clause 2: SARIF producer</w:t>
      </w:r>
      <w:bookmarkEnd w:id="672"/>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673" w:name="_Toc507671212"/>
      <w:r>
        <w:t xml:space="preserve">Conformance Clause </w:t>
      </w:r>
      <w:r w:rsidR="0018481C">
        <w:t>3</w:t>
      </w:r>
      <w:r>
        <w:t>: Direct producer</w:t>
      </w:r>
      <w:bookmarkEnd w:id="67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674" w:name="_Toc507671213"/>
      <w:r>
        <w:t xml:space="preserve">Conformance Clause </w:t>
      </w:r>
      <w:r w:rsidR="0018481C">
        <w:t>4</w:t>
      </w:r>
      <w:r>
        <w:t>: Converter</w:t>
      </w:r>
      <w:bookmarkEnd w:id="674"/>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675" w:name="_Toc507671214"/>
      <w:r>
        <w:lastRenderedPageBreak/>
        <w:t xml:space="preserve">Conformance Clause </w:t>
      </w:r>
      <w:r w:rsidR="0018481C">
        <w:t>5</w:t>
      </w:r>
      <w:r>
        <w:t>: Deterministic producer</w:t>
      </w:r>
      <w:bookmarkEnd w:id="67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676" w:name="_Toc507671215"/>
      <w:r>
        <w:t xml:space="preserve">Conformance Clause </w:t>
      </w:r>
      <w:r w:rsidR="0018481C">
        <w:t>6</w:t>
      </w:r>
      <w:r>
        <w:t xml:space="preserve">: </w:t>
      </w:r>
      <w:r w:rsidR="0018481C">
        <w:t>SARIF c</w:t>
      </w:r>
      <w:r>
        <w:t>onsumer</w:t>
      </w:r>
      <w:bookmarkEnd w:id="67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677" w:name="_Toc507671216"/>
      <w:r>
        <w:t>Conformance Clause 6: Viewer</w:t>
      </w:r>
      <w:bookmarkEnd w:id="677"/>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78" w:name="AppendixAcknowledgments"/>
      <w:bookmarkStart w:id="679" w:name="_Toc85472897"/>
      <w:bookmarkStart w:id="680" w:name="_Toc287332012"/>
      <w:bookmarkStart w:id="681" w:name="_Toc507671217"/>
      <w:bookmarkEnd w:id="678"/>
      <w:r>
        <w:lastRenderedPageBreak/>
        <w:t xml:space="preserve">(Informative) </w:t>
      </w:r>
      <w:r w:rsidR="00B80CDB">
        <w:t>Acknowl</w:t>
      </w:r>
      <w:r w:rsidR="004D0E5E">
        <w:t>e</w:t>
      </w:r>
      <w:r w:rsidR="008F61FB">
        <w:t>dg</w:t>
      </w:r>
      <w:r w:rsidR="0052099F">
        <w:t>ments</w:t>
      </w:r>
      <w:bookmarkEnd w:id="679"/>
      <w:bookmarkEnd w:id="680"/>
      <w:bookmarkEnd w:id="68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82" w:name="AppendixFingerprints"/>
      <w:bookmarkStart w:id="683" w:name="_Toc507671218"/>
      <w:bookmarkEnd w:id="682"/>
      <w:r>
        <w:lastRenderedPageBreak/>
        <w:t xml:space="preserve">(Informative) </w:t>
      </w:r>
      <w:r w:rsidR="00710FE0">
        <w:t>Use of fingerprints by result management systems</w:t>
      </w:r>
      <w:bookmarkEnd w:id="683"/>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84" w:name="AppendixViewers"/>
      <w:bookmarkStart w:id="685" w:name="_Toc507671219"/>
      <w:bookmarkEnd w:id="684"/>
      <w:r>
        <w:lastRenderedPageBreak/>
        <w:t xml:space="preserve">(Informative) </w:t>
      </w:r>
      <w:r w:rsidR="00710FE0">
        <w:t xml:space="preserve">Use of SARIF by log </w:t>
      </w:r>
      <w:r w:rsidR="00AF0D84">
        <w:t xml:space="preserve">file </w:t>
      </w:r>
      <w:r w:rsidR="00710FE0">
        <w:t>viewers</w:t>
      </w:r>
      <w:bookmarkEnd w:id="68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86" w:name="AppendixConverters"/>
      <w:bookmarkStart w:id="687" w:name="_Toc507671220"/>
      <w:bookmarkEnd w:id="686"/>
      <w:r>
        <w:lastRenderedPageBreak/>
        <w:t xml:space="preserve">(Informative) </w:t>
      </w:r>
      <w:r w:rsidR="00710FE0">
        <w:t>Production of SARIF by converters</w:t>
      </w:r>
      <w:bookmarkEnd w:id="68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688" w:name="AppendixRuleMetadata"/>
      <w:bookmarkStart w:id="689" w:name="_Toc507671221"/>
      <w:bookmarkEnd w:id="688"/>
      <w:r>
        <w:lastRenderedPageBreak/>
        <w:t xml:space="preserve">(Informative) </w:t>
      </w:r>
      <w:r w:rsidR="00710FE0">
        <w:t>Locating rule metadata</w:t>
      </w:r>
      <w:bookmarkEnd w:id="689"/>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90" w:name="AppendixDeterminism"/>
      <w:bookmarkStart w:id="691" w:name="_Toc507671222"/>
      <w:bookmarkEnd w:id="690"/>
      <w:r>
        <w:lastRenderedPageBreak/>
        <w:t xml:space="preserve">(Normative) </w:t>
      </w:r>
      <w:r w:rsidR="00710FE0">
        <w:t>Producing deterministic SARIF log files</w:t>
      </w:r>
      <w:bookmarkEnd w:id="691"/>
    </w:p>
    <w:p w14:paraId="269DCAE0" w14:textId="72CA49C1" w:rsidR="00B62028" w:rsidRDefault="00B62028" w:rsidP="00B62028">
      <w:pPr>
        <w:pStyle w:val="AppendixHeading2"/>
      </w:pPr>
      <w:bookmarkStart w:id="692" w:name="_Toc507671223"/>
      <w:r>
        <w:t>General</w:t>
      </w:r>
      <w:bookmarkEnd w:id="69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93" w:name="_Toc507671224"/>
      <w:r>
        <w:t>Non-deterministic file format elements</w:t>
      </w:r>
      <w:bookmarkEnd w:id="69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94" w:name="_Toc507671225"/>
      <w:r>
        <w:t>Array and dictionary element ordering</w:t>
      </w:r>
      <w:bookmarkEnd w:id="69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95" w:name="_Toc507671226"/>
      <w:r>
        <w:t>Absolute paths</w:t>
      </w:r>
      <w:bookmarkEnd w:id="695"/>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96" w:name="_Toc507671227"/>
      <w:r>
        <w:t>Compensating for non-deterministic output</w:t>
      </w:r>
      <w:bookmarkEnd w:id="69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97" w:name="_Toc507671228"/>
      <w:r>
        <w:lastRenderedPageBreak/>
        <w:t>Interaction between determinism and baselining</w:t>
      </w:r>
      <w:bookmarkEnd w:id="69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98" w:name="AppendixFixes"/>
      <w:bookmarkStart w:id="699" w:name="_Toc507671229"/>
      <w:bookmarkEnd w:id="698"/>
      <w:r>
        <w:lastRenderedPageBreak/>
        <w:t xml:space="preserve">(Informative) </w:t>
      </w:r>
      <w:r w:rsidR="00710FE0">
        <w:t>Guidance on fixes</w:t>
      </w:r>
      <w:bookmarkEnd w:id="69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00" w:name="AppendixExamples"/>
      <w:bookmarkStart w:id="701" w:name="_Toc507671230"/>
      <w:bookmarkEnd w:id="700"/>
      <w:r>
        <w:lastRenderedPageBreak/>
        <w:t xml:space="preserve">(Informative) </w:t>
      </w:r>
      <w:r w:rsidR="00710FE0">
        <w:t>Examples</w:t>
      </w:r>
      <w:bookmarkEnd w:id="70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702" w:name="_Toc507671231"/>
      <w:r>
        <w:t>Minimal valid SARIF file resulting from a scan</w:t>
      </w:r>
      <w:bookmarkEnd w:id="702"/>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703" w:name="_Toc507671232"/>
      <w:r w:rsidRPr="00745595">
        <w:t>Minimal recommended SARIF file with source information</w:t>
      </w:r>
      <w:bookmarkEnd w:id="703"/>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704" w:name="_Toc507671233"/>
      <w:r w:rsidRPr="001D7651">
        <w:t>Minimal recommended SARIF file without source information</w:t>
      </w:r>
      <w:bookmarkEnd w:id="704"/>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705" w:name="_Toc507671234"/>
      <w:r w:rsidRPr="001D7651">
        <w:t>SARIF file for exporting rule metadata</w:t>
      </w:r>
      <w:bookmarkEnd w:id="705"/>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706" w:name="_Toc507671235"/>
      <w:r>
        <w:t>Comprehensive SARIF file</w:t>
      </w:r>
      <w:bookmarkEnd w:id="70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707" w:name="AppendixRevisionHistory"/>
      <w:bookmarkStart w:id="708" w:name="_Toc85472898"/>
      <w:bookmarkStart w:id="709" w:name="_Toc287332014"/>
      <w:bookmarkStart w:id="710" w:name="_Toc507671236"/>
      <w:bookmarkEnd w:id="707"/>
      <w:r>
        <w:lastRenderedPageBreak/>
        <w:t xml:space="preserve">(Informative) </w:t>
      </w:r>
      <w:r w:rsidR="00A05FDF">
        <w:t>Revision History</w:t>
      </w:r>
      <w:bookmarkEnd w:id="708"/>
      <w:bookmarkEnd w:id="709"/>
      <w:bookmarkEnd w:id="7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C7512" w14:textId="77777777" w:rsidR="001C6969" w:rsidRDefault="001C6969" w:rsidP="008C100C">
      <w:r>
        <w:separator/>
      </w:r>
    </w:p>
    <w:p w14:paraId="7BE42BB9" w14:textId="77777777" w:rsidR="001C6969" w:rsidRDefault="001C6969" w:rsidP="008C100C"/>
    <w:p w14:paraId="7B6E3F88" w14:textId="77777777" w:rsidR="001C6969" w:rsidRDefault="001C6969" w:rsidP="008C100C"/>
    <w:p w14:paraId="4F8830D4" w14:textId="77777777" w:rsidR="001C6969" w:rsidRDefault="001C6969" w:rsidP="008C100C"/>
    <w:p w14:paraId="36C60890" w14:textId="77777777" w:rsidR="001C6969" w:rsidRDefault="001C6969" w:rsidP="008C100C"/>
    <w:p w14:paraId="66434417" w14:textId="77777777" w:rsidR="001C6969" w:rsidRDefault="001C6969" w:rsidP="008C100C"/>
    <w:p w14:paraId="3D982702" w14:textId="77777777" w:rsidR="001C6969" w:rsidRDefault="001C6969" w:rsidP="008C100C"/>
  </w:endnote>
  <w:endnote w:type="continuationSeparator" w:id="0">
    <w:p w14:paraId="2C19E17F" w14:textId="77777777" w:rsidR="001C6969" w:rsidRDefault="001C6969" w:rsidP="008C100C">
      <w:r>
        <w:continuationSeparator/>
      </w:r>
    </w:p>
    <w:p w14:paraId="77EC959B" w14:textId="77777777" w:rsidR="001C6969" w:rsidRDefault="001C6969" w:rsidP="008C100C"/>
    <w:p w14:paraId="4A345EA8" w14:textId="77777777" w:rsidR="001C6969" w:rsidRDefault="001C6969" w:rsidP="008C100C"/>
    <w:p w14:paraId="56203CE7" w14:textId="77777777" w:rsidR="001C6969" w:rsidRDefault="001C6969" w:rsidP="008C100C"/>
    <w:p w14:paraId="2DCD5D02" w14:textId="77777777" w:rsidR="001C6969" w:rsidRDefault="001C6969" w:rsidP="008C100C"/>
    <w:p w14:paraId="3A75EF91" w14:textId="77777777" w:rsidR="001C6969" w:rsidRDefault="001C6969" w:rsidP="008C100C"/>
    <w:p w14:paraId="59745F59" w14:textId="77777777" w:rsidR="001C6969" w:rsidRDefault="001C696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0E734C" w:rsidRDefault="000E73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0E734C" w:rsidRPr="00195F88" w:rsidRDefault="000E734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0E734C" w:rsidRPr="00195F88" w:rsidRDefault="000E734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0E734C" w:rsidRDefault="000E7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14C19" w14:textId="77777777" w:rsidR="001C6969" w:rsidRDefault="001C6969" w:rsidP="008C100C">
      <w:r>
        <w:separator/>
      </w:r>
    </w:p>
    <w:p w14:paraId="69D1313F" w14:textId="77777777" w:rsidR="001C6969" w:rsidRDefault="001C6969" w:rsidP="008C100C"/>
  </w:footnote>
  <w:footnote w:type="continuationSeparator" w:id="0">
    <w:p w14:paraId="5BC31187" w14:textId="77777777" w:rsidR="001C6969" w:rsidRDefault="001C6969" w:rsidP="008C100C">
      <w:r>
        <w:continuationSeparator/>
      </w:r>
    </w:p>
    <w:p w14:paraId="65844A46" w14:textId="77777777" w:rsidR="001C6969" w:rsidRDefault="001C696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0E734C" w:rsidRDefault="000E73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0E734C" w:rsidRDefault="000E73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0E734C" w:rsidRDefault="000E7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E734C"/>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2EB0"/>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C6969"/>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D03"/>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6CC"/>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21CE"/>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470"/>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150E"/>
    <w:rsid w:val="007B3C43"/>
    <w:rsid w:val="007C2C52"/>
    <w:rsid w:val="007C64F1"/>
    <w:rsid w:val="007D079E"/>
    <w:rsid w:val="007E3373"/>
    <w:rsid w:val="007F49C5"/>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2FBE"/>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38B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349C"/>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95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1A16"/>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C4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0F5"/>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 w:val="00FE7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character" w:customStyle="1" w:styleId="Heading3Char">
    <w:name w:val="Heading 3 Char"/>
    <w:aliases w:val="H3 Char"/>
    <w:basedOn w:val="DefaultParagraphFont"/>
    <w:link w:val="Heading3"/>
    <w:rsid w:val="005A5470"/>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77"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21BC2-F2C2-42AD-9FA1-DB2ED498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10579</TotalTime>
  <Pages>108</Pages>
  <Words>43238</Words>
  <Characters>246459</Characters>
  <Application>Microsoft Office Word</Application>
  <DocSecurity>0</DocSecurity>
  <Lines>2053</Lines>
  <Paragraphs>578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289119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348</cp:revision>
  <cp:lastPrinted>2011-08-05T16:21:00Z</cp:lastPrinted>
  <dcterms:created xsi:type="dcterms:W3CDTF">2017-08-01T19:18:00Z</dcterms:created>
  <dcterms:modified xsi:type="dcterms:W3CDTF">2018-03-11T21:12:00Z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