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4164CAF5"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Format (SARIF) Version 1.0</w:t>
      </w:r>
    </w:p>
    <w:p w14:paraId="285AD01A" w14:textId="55EBCCAA"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3EEE4F23" w14:textId="1813C26E" w:rsidR="00E01912" w:rsidRDefault="00C56949" w:rsidP="00E01912">
      <w:pPr>
        <w:pStyle w:val="Subtitle"/>
        <w:rPr>
          <w:sz w:val="24"/>
          <w:szCs w:val="24"/>
        </w:rPr>
      </w:pPr>
      <w:bookmarkStart w:id="0" w:name="_Toc85472892"/>
      <w:r>
        <w:rPr>
          <w:sz w:val="24"/>
          <w:szCs w:val="24"/>
        </w:rPr>
        <w:t>15 September</w:t>
      </w:r>
      <w:r w:rsidR="007D079E">
        <w:rPr>
          <w:sz w:val="24"/>
          <w:szCs w:val="24"/>
        </w:rPr>
        <w:t xml:space="preserve"> </w:t>
      </w:r>
      <w:r w:rsidR="00CA144C">
        <w:rPr>
          <w:sz w:val="24"/>
          <w:szCs w:val="24"/>
        </w:rPr>
        <w:t>2017</w:t>
      </w:r>
    </w:p>
    <w:p w14:paraId="575EB573" w14:textId="77777777" w:rsidR="00D17F06" w:rsidRDefault="00D17F06" w:rsidP="00D17F06">
      <w:pPr>
        <w:pStyle w:val="Titlepageinfo"/>
      </w:pPr>
      <w:r>
        <w:t>Technical Committee:</w:t>
      </w:r>
    </w:p>
    <w:p w14:paraId="6763DE68" w14:textId="4C1812CD" w:rsidR="00D17F06" w:rsidRDefault="00E62CB5"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2963184"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181EE6BF"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5364D361" w:rsidR="00D17F06" w:rsidRDefault="00D17F06" w:rsidP="00D17F06">
      <w:pPr>
        <w:pStyle w:val="Titlepageinfo"/>
      </w:pPr>
      <w:r>
        <w:t>E</w:t>
      </w:r>
      <w:r w:rsidR="00C56949">
        <w:t>ditor</w:t>
      </w:r>
      <w:r>
        <w:t>:</w:t>
      </w:r>
    </w:p>
    <w:p w14:paraId="4EC3BDF1" w14:textId="7813B16F"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68AE1BE"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71B725D1"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8A142EB"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D90F2C8"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4CBED273"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74C50F6" w14:textId="6B40D460" w:rsidR="00413D45"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r w:rsidR="00413D45" w:rsidRPr="00247EC1">
        <w:rPr>
          <w:rStyle w:val="Hyperlink"/>
          <w:noProof/>
        </w:rPr>
        <w:t>1</w:t>
      </w:r>
      <w:r w:rsidR="00413D45">
        <w:rPr>
          <w:rFonts w:asciiTheme="minorHAnsi" w:eastAsiaTheme="minorEastAsia" w:hAnsiTheme="minorHAnsi" w:cstheme="minorBidi"/>
          <w:noProof/>
          <w:sz w:val="22"/>
          <w:szCs w:val="22"/>
        </w:rPr>
        <w:tab/>
      </w:r>
      <w:r w:rsidR="00413D45" w:rsidRPr="00247EC1">
        <w:rPr>
          <w:rStyle w:val="Hyperlink"/>
          <w:noProof/>
        </w:rPr>
        <w:t>Introduction</w:t>
      </w:r>
      <w:r w:rsidR="00413D45">
        <w:rPr>
          <w:noProof/>
          <w:webHidden/>
        </w:rPr>
        <w:tab/>
        <w:t>9</w:t>
      </w:r>
    </w:p>
    <w:p w14:paraId="75CAE9F8" w14:textId="060770E7"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1.1 IPR Policy</w:t>
      </w:r>
      <w:r>
        <w:rPr>
          <w:noProof/>
          <w:webHidden/>
        </w:rPr>
        <w:tab/>
        <w:t>9</w:t>
      </w:r>
    </w:p>
    <w:p w14:paraId="047ED1EC" w14:textId="2C1DE420"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1.2 Terminology</w:t>
      </w:r>
      <w:r>
        <w:rPr>
          <w:noProof/>
          <w:webHidden/>
        </w:rPr>
        <w:tab/>
        <w:t>9</w:t>
      </w:r>
    </w:p>
    <w:p w14:paraId="104803E8" w14:textId="7C8120DE"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1.3 Normative References</w:t>
      </w:r>
      <w:r>
        <w:rPr>
          <w:noProof/>
          <w:webHidden/>
        </w:rPr>
        <w:tab/>
        <w:t>13</w:t>
      </w:r>
    </w:p>
    <w:p w14:paraId="35CAA576" w14:textId="45AFBD43"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1.4 Non-Normative References</w:t>
      </w:r>
      <w:r>
        <w:rPr>
          <w:noProof/>
          <w:webHidden/>
        </w:rPr>
        <w:tab/>
        <w:t>13</w:t>
      </w:r>
    </w:p>
    <w:p w14:paraId="3A3A72F7" w14:textId="33A85193" w:rsidR="00413D45" w:rsidRDefault="00413D45">
      <w:pPr>
        <w:pStyle w:val="TOC1"/>
        <w:rPr>
          <w:rFonts w:asciiTheme="minorHAnsi" w:eastAsiaTheme="minorEastAsia" w:hAnsiTheme="minorHAnsi" w:cstheme="minorBidi"/>
          <w:noProof/>
          <w:sz w:val="22"/>
          <w:szCs w:val="22"/>
        </w:rPr>
      </w:pPr>
      <w:r w:rsidRPr="00247EC1">
        <w:rPr>
          <w:rStyle w:val="Hyperlink"/>
          <w:noProof/>
        </w:rPr>
        <w:t>2</w:t>
      </w:r>
      <w:r>
        <w:rPr>
          <w:rFonts w:asciiTheme="minorHAnsi" w:eastAsiaTheme="minorEastAsia" w:hAnsiTheme="minorHAnsi" w:cstheme="minorBidi"/>
          <w:noProof/>
          <w:sz w:val="22"/>
          <w:szCs w:val="22"/>
        </w:rPr>
        <w:tab/>
      </w:r>
      <w:r w:rsidRPr="00247EC1">
        <w:rPr>
          <w:rStyle w:val="Hyperlink"/>
          <w:noProof/>
        </w:rPr>
        <w:t>Conventions</w:t>
      </w:r>
      <w:r>
        <w:rPr>
          <w:noProof/>
          <w:webHidden/>
        </w:rPr>
        <w:tab/>
        <w:t>14</w:t>
      </w:r>
    </w:p>
    <w:p w14:paraId="6F593210" w14:textId="72F984F3"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2.1 General</w:t>
      </w:r>
      <w:r>
        <w:rPr>
          <w:noProof/>
          <w:webHidden/>
        </w:rPr>
        <w:tab/>
        <w:t>14</w:t>
      </w:r>
    </w:p>
    <w:p w14:paraId="4BE282D4" w14:textId="3D9F2F26"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2.2 Format examples</w:t>
      </w:r>
      <w:r>
        <w:rPr>
          <w:noProof/>
          <w:webHidden/>
        </w:rPr>
        <w:tab/>
        <w:t>14</w:t>
      </w:r>
    </w:p>
    <w:p w14:paraId="4BC1D1F6" w14:textId="394C5138"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2.3 Property notation</w:t>
      </w:r>
      <w:r>
        <w:rPr>
          <w:noProof/>
          <w:webHidden/>
        </w:rPr>
        <w:tab/>
        <w:t>14</w:t>
      </w:r>
    </w:p>
    <w:p w14:paraId="65A0A720" w14:textId="5B125E1E" w:rsidR="00413D45" w:rsidRDefault="00413D45">
      <w:pPr>
        <w:pStyle w:val="TOC1"/>
        <w:rPr>
          <w:rFonts w:asciiTheme="minorHAnsi" w:eastAsiaTheme="minorEastAsia" w:hAnsiTheme="minorHAnsi" w:cstheme="minorBidi"/>
          <w:noProof/>
          <w:sz w:val="22"/>
          <w:szCs w:val="22"/>
        </w:rPr>
      </w:pPr>
      <w:r w:rsidRPr="00247EC1">
        <w:rPr>
          <w:rStyle w:val="Hyperlink"/>
          <w:noProof/>
        </w:rPr>
        <w:t>3</w:t>
      </w:r>
      <w:r>
        <w:rPr>
          <w:rFonts w:asciiTheme="minorHAnsi" w:eastAsiaTheme="minorEastAsia" w:hAnsiTheme="minorHAnsi" w:cstheme="minorBidi"/>
          <w:noProof/>
          <w:sz w:val="22"/>
          <w:szCs w:val="22"/>
        </w:rPr>
        <w:tab/>
      </w:r>
      <w:r w:rsidRPr="00247EC1">
        <w:rPr>
          <w:rStyle w:val="Hyperlink"/>
          <w:noProof/>
        </w:rPr>
        <w:t>File format</w:t>
      </w:r>
      <w:r>
        <w:rPr>
          <w:noProof/>
          <w:webHidden/>
        </w:rPr>
        <w:tab/>
        <w:t>15</w:t>
      </w:r>
    </w:p>
    <w:p w14:paraId="5F3871E1" w14:textId="5F8A2CF0"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3.1 General</w:t>
      </w:r>
      <w:r>
        <w:rPr>
          <w:noProof/>
          <w:webHidden/>
        </w:rPr>
        <w:tab/>
        <w:t>15</w:t>
      </w:r>
    </w:p>
    <w:p w14:paraId="1375BD3A" w14:textId="5744DEE3"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3.2 URI-valued properties</w:t>
      </w:r>
      <w:r>
        <w:rPr>
          <w:noProof/>
          <w:webHidden/>
        </w:rPr>
        <w:tab/>
        <w:t>15</w:t>
      </w:r>
    </w:p>
    <w:p w14:paraId="26E9108C" w14:textId="5512681F"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3.3 URI base id properties</w:t>
      </w:r>
      <w:r>
        <w:rPr>
          <w:noProof/>
          <w:webHidden/>
        </w:rPr>
        <w:tab/>
        <w:t>15</w:t>
      </w:r>
    </w:p>
    <w:p w14:paraId="562C805B" w14:textId="1E663482"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3.4 String properties</w:t>
      </w:r>
      <w:r>
        <w:rPr>
          <w:noProof/>
          <w:webHidden/>
        </w:rPr>
        <w:tab/>
        <w:t>16</w:t>
      </w:r>
    </w:p>
    <w:p w14:paraId="0445176D" w14:textId="10905801"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3.5 Object properties</w:t>
      </w:r>
      <w:r>
        <w:rPr>
          <w:noProof/>
          <w:webHidden/>
        </w:rPr>
        <w:tab/>
        <w:t>17</w:t>
      </w:r>
    </w:p>
    <w:p w14:paraId="69A06771" w14:textId="67471699"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3.6 Array properties</w:t>
      </w:r>
      <w:r>
        <w:rPr>
          <w:noProof/>
          <w:webHidden/>
        </w:rPr>
        <w:tab/>
        <w:t>17</w:t>
      </w:r>
    </w:p>
    <w:p w14:paraId="49AD58C1" w14:textId="6D874475"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3.7 Property bags</w:t>
      </w:r>
      <w:r>
        <w:rPr>
          <w:noProof/>
          <w:webHidden/>
        </w:rPr>
        <w:tab/>
        <w:t>17</w:t>
      </w:r>
    </w:p>
    <w:p w14:paraId="1A32C3E0" w14:textId="7E9193F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3.7.1 General</w:t>
      </w:r>
      <w:r>
        <w:rPr>
          <w:noProof/>
          <w:webHidden/>
        </w:rPr>
        <w:tab/>
        <w:t>17</w:t>
      </w:r>
    </w:p>
    <w:p w14:paraId="28912119" w14:textId="37954BF5"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3.7.2 Tags</w:t>
      </w:r>
      <w:r>
        <w:rPr>
          <w:noProof/>
          <w:webHidden/>
        </w:rPr>
        <w:tab/>
        <w:t>17</w:t>
      </w:r>
    </w:p>
    <w:p w14:paraId="62AF82D0" w14:textId="2DC915F8"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3.8 Date/time properties</w:t>
      </w:r>
      <w:r>
        <w:rPr>
          <w:noProof/>
          <w:webHidden/>
        </w:rPr>
        <w:tab/>
        <w:t>17</w:t>
      </w:r>
    </w:p>
    <w:p w14:paraId="023A5163" w14:textId="3E1A9FA5"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3.9 Array properties with unique values</w:t>
      </w:r>
      <w:r>
        <w:rPr>
          <w:noProof/>
          <w:webHidden/>
        </w:rPr>
        <w:tab/>
        <w:t>17</w:t>
      </w:r>
    </w:p>
    <w:p w14:paraId="1251050E" w14:textId="77390ECC"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3.10 Message properties</w:t>
      </w:r>
      <w:r>
        <w:rPr>
          <w:noProof/>
          <w:webHidden/>
        </w:rPr>
        <w:tab/>
        <w:t>18</w:t>
      </w:r>
    </w:p>
    <w:p w14:paraId="493BA582" w14:textId="0F9633C4"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3.11 sarifLog object</w:t>
      </w:r>
      <w:r>
        <w:rPr>
          <w:noProof/>
          <w:webHidden/>
        </w:rPr>
        <w:tab/>
        <w:t>18</w:t>
      </w:r>
    </w:p>
    <w:p w14:paraId="10493848" w14:textId="44DBAC10"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3.11.1 General</w:t>
      </w:r>
      <w:r>
        <w:rPr>
          <w:noProof/>
          <w:webHidden/>
        </w:rPr>
        <w:tab/>
        <w:t>18</w:t>
      </w:r>
    </w:p>
    <w:p w14:paraId="6400E3A4" w14:textId="0A1E301C"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3.11.2 version property</w:t>
      </w:r>
      <w:r>
        <w:rPr>
          <w:noProof/>
          <w:webHidden/>
        </w:rPr>
        <w:tab/>
        <w:t>18</w:t>
      </w:r>
    </w:p>
    <w:p w14:paraId="112A0158" w14:textId="086A1AC1"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3.11.3 $schema property</w:t>
      </w:r>
      <w:r>
        <w:rPr>
          <w:noProof/>
          <w:webHidden/>
        </w:rPr>
        <w:tab/>
        <w:t>18</w:t>
      </w:r>
    </w:p>
    <w:p w14:paraId="13823CA0" w14:textId="0DE5D8D9"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3.11.4 runs property</w:t>
      </w:r>
      <w:r>
        <w:rPr>
          <w:noProof/>
          <w:webHidden/>
        </w:rPr>
        <w:tab/>
        <w:t>19</w:t>
      </w:r>
    </w:p>
    <w:p w14:paraId="065C8DAF" w14:textId="16638EC9"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3.12 run object</w:t>
      </w:r>
      <w:r>
        <w:rPr>
          <w:noProof/>
          <w:webHidden/>
        </w:rPr>
        <w:tab/>
        <w:t>19</w:t>
      </w:r>
    </w:p>
    <w:p w14:paraId="27B437F6" w14:textId="1C9176CA"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3.12.1 General</w:t>
      </w:r>
      <w:r>
        <w:rPr>
          <w:noProof/>
          <w:webHidden/>
        </w:rPr>
        <w:tab/>
        <w:t>19</w:t>
      </w:r>
    </w:p>
    <w:p w14:paraId="47D3937C" w14:textId="60246479"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3.12.2 id property</w:t>
      </w:r>
      <w:r>
        <w:rPr>
          <w:noProof/>
          <w:webHidden/>
        </w:rPr>
        <w:tab/>
        <w:t>19</w:t>
      </w:r>
    </w:p>
    <w:p w14:paraId="1ACDE1F4" w14:textId="0048472B"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3.12.3 stableId property</w:t>
      </w:r>
      <w:r>
        <w:rPr>
          <w:noProof/>
          <w:webHidden/>
        </w:rPr>
        <w:tab/>
        <w:t>19</w:t>
      </w:r>
    </w:p>
    <w:p w14:paraId="67620250" w14:textId="535237E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3.12.4 baselineId property</w:t>
      </w:r>
      <w:r>
        <w:rPr>
          <w:noProof/>
          <w:webHidden/>
        </w:rPr>
        <w:tab/>
        <w:t>19</w:t>
      </w:r>
    </w:p>
    <w:p w14:paraId="35FFAB81" w14:textId="3AED55C5"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3.12.5 automationId property</w:t>
      </w:r>
      <w:r>
        <w:rPr>
          <w:noProof/>
          <w:webHidden/>
        </w:rPr>
        <w:tab/>
        <w:t>20</w:t>
      </w:r>
    </w:p>
    <w:p w14:paraId="2C6331AE" w14:textId="3AF66CEE"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3.12.6 architecture property</w:t>
      </w:r>
      <w:r>
        <w:rPr>
          <w:noProof/>
          <w:webHidden/>
        </w:rPr>
        <w:tab/>
        <w:t>20</w:t>
      </w:r>
    </w:p>
    <w:p w14:paraId="7475B46D" w14:textId="2D00A914"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3.12.7 tool property</w:t>
      </w:r>
      <w:r>
        <w:rPr>
          <w:noProof/>
          <w:webHidden/>
        </w:rPr>
        <w:tab/>
        <w:t>20</w:t>
      </w:r>
    </w:p>
    <w:p w14:paraId="6297C018" w14:textId="464DC191"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3.12.8 invocation property</w:t>
      </w:r>
      <w:r>
        <w:rPr>
          <w:noProof/>
          <w:webHidden/>
        </w:rPr>
        <w:tab/>
        <w:t>20</w:t>
      </w:r>
    </w:p>
    <w:p w14:paraId="72B1345A" w14:textId="3EC49D23"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3.12.9 files property</w:t>
      </w:r>
      <w:r>
        <w:rPr>
          <w:noProof/>
          <w:webHidden/>
        </w:rPr>
        <w:tab/>
        <w:t>20</w:t>
      </w:r>
    </w:p>
    <w:p w14:paraId="13326685" w14:textId="4BA19A60"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3.12.10 logicalLocations property</w:t>
      </w:r>
      <w:r>
        <w:rPr>
          <w:noProof/>
          <w:webHidden/>
        </w:rPr>
        <w:tab/>
        <w:t>22</w:t>
      </w:r>
    </w:p>
    <w:p w14:paraId="0F93BFAE" w14:textId="27EE586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3.12.11 results property</w:t>
      </w:r>
      <w:r>
        <w:rPr>
          <w:noProof/>
          <w:webHidden/>
        </w:rPr>
        <w:tab/>
        <w:t>23</w:t>
      </w:r>
    </w:p>
    <w:p w14:paraId="322D3501" w14:textId="31C355AB"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3.12.12 toolNotifications property</w:t>
      </w:r>
      <w:r>
        <w:rPr>
          <w:noProof/>
          <w:webHidden/>
        </w:rPr>
        <w:tab/>
        <w:t>23</w:t>
      </w:r>
    </w:p>
    <w:p w14:paraId="0B572316" w14:textId="3151A8FB"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3.12.13 configurationNotifications property</w:t>
      </w:r>
      <w:r>
        <w:rPr>
          <w:noProof/>
          <w:webHidden/>
        </w:rPr>
        <w:tab/>
        <w:t>24</w:t>
      </w:r>
    </w:p>
    <w:p w14:paraId="28E9AD8E" w14:textId="13F23446"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3.12.14 rules property</w:t>
      </w:r>
      <w:r>
        <w:rPr>
          <w:noProof/>
          <w:webHidden/>
        </w:rPr>
        <w:tab/>
        <w:t>25</w:t>
      </w:r>
    </w:p>
    <w:p w14:paraId="27B3DAA8" w14:textId="72D3FA8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3.12.15 properties property</w:t>
      </w:r>
      <w:r>
        <w:rPr>
          <w:noProof/>
          <w:webHidden/>
        </w:rPr>
        <w:tab/>
        <w:t>26</w:t>
      </w:r>
    </w:p>
    <w:p w14:paraId="39D8301B" w14:textId="6BD38510"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lastRenderedPageBreak/>
        <w:t>3.13 tool object</w:t>
      </w:r>
      <w:r>
        <w:rPr>
          <w:noProof/>
          <w:webHidden/>
        </w:rPr>
        <w:tab/>
        <w:t>26</w:t>
      </w:r>
    </w:p>
    <w:p w14:paraId="35BA43D1" w14:textId="0A38E00C"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3.13.1 General</w:t>
      </w:r>
      <w:r>
        <w:rPr>
          <w:noProof/>
          <w:webHidden/>
        </w:rPr>
        <w:tab/>
        <w:t>26</w:t>
      </w:r>
    </w:p>
    <w:p w14:paraId="45C871C2" w14:textId="3644282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3.13.2 name property</w:t>
      </w:r>
      <w:r>
        <w:rPr>
          <w:noProof/>
          <w:webHidden/>
        </w:rPr>
        <w:tab/>
        <w:t>26</w:t>
      </w:r>
    </w:p>
    <w:p w14:paraId="35C0E83C" w14:textId="24BBB074"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3.13.3 fullName property</w:t>
      </w:r>
      <w:r>
        <w:rPr>
          <w:noProof/>
          <w:webHidden/>
        </w:rPr>
        <w:tab/>
        <w:t>26</w:t>
      </w:r>
    </w:p>
    <w:p w14:paraId="449A0795" w14:textId="7BF44A1B"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3.13.4 semanticVersion property</w:t>
      </w:r>
      <w:r>
        <w:rPr>
          <w:noProof/>
          <w:webHidden/>
        </w:rPr>
        <w:tab/>
        <w:t>26</w:t>
      </w:r>
    </w:p>
    <w:p w14:paraId="6421CB66" w14:textId="0560DB84"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3.13.5 version property</w:t>
      </w:r>
      <w:r>
        <w:rPr>
          <w:noProof/>
          <w:webHidden/>
        </w:rPr>
        <w:tab/>
        <w:t>27</w:t>
      </w:r>
    </w:p>
    <w:p w14:paraId="7F84F3F3" w14:textId="4664C3D0"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3.13.6 fileVersion property</w:t>
      </w:r>
      <w:r>
        <w:rPr>
          <w:noProof/>
          <w:webHidden/>
        </w:rPr>
        <w:tab/>
        <w:t>27</w:t>
      </w:r>
    </w:p>
    <w:p w14:paraId="2A8FA0B3" w14:textId="30B2159A"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3.13.7 language property</w:t>
      </w:r>
      <w:r>
        <w:rPr>
          <w:noProof/>
          <w:webHidden/>
        </w:rPr>
        <w:tab/>
        <w:t>27</w:t>
      </w:r>
    </w:p>
    <w:p w14:paraId="6314AA66" w14:textId="16048F78"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3.13.8 sarifLoggerVersion property</w:t>
      </w:r>
      <w:r>
        <w:rPr>
          <w:noProof/>
          <w:webHidden/>
        </w:rPr>
        <w:tab/>
        <w:t>27</w:t>
      </w:r>
    </w:p>
    <w:p w14:paraId="2AD9EDD0" w14:textId="545B221E"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3.13.9 properties property</w:t>
      </w:r>
      <w:r>
        <w:rPr>
          <w:noProof/>
          <w:webHidden/>
        </w:rPr>
        <w:tab/>
        <w:t>28</w:t>
      </w:r>
    </w:p>
    <w:p w14:paraId="0585077A" w14:textId="057BC80C"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3.14 invocation object</w:t>
      </w:r>
      <w:r>
        <w:rPr>
          <w:noProof/>
          <w:webHidden/>
        </w:rPr>
        <w:tab/>
        <w:t>28</w:t>
      </w:r>
    </w:p>
    <w:p w14:paraId="5B7C8EAA" w14:textId="7B035DD5"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3.14.1 General</w:t>
      </w:r>
      <w:r>
        <w:rPr>
          <w:noProof/>
          <w:webHidden/>
        </w:rPr>
        <w:tab/>
        <w:t>28</w:t>
      </w:r>
    </w:p>
    <w:p w14:paraId="5479E433" w14:textId="4C52FE2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3.14.2 commandLine property</w:t>
      </w:r>
      <w:r>
        <w:rPr>
          <w:noProof/>
          <w:webHidden/>
        </w:rPr>
        <w:tab/>
        <w:t>28</w:t>
      </w:r>
    </w:p>
    <w:p w14:paraId="63346D90" w14:textId="3BB536FC"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3.14.3 responseFiles property</w:t>
      </w:r>
      <w:r>
        <w:rPr>
          <w:noProof/>
          <w:webHidden/>
        </w:rPr>
        <w:tab/>
        <w:t>28</w:t>
      </w:r>
    </w:p>
    <w:p w14:paraId="6D5C22DF" w14:textId="3170521B"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3.14.4 startTime property</w:t>
      </w:r>
      <w:r>
        <w:rPr>
          <w:noProof/>
          <w:webHidden/>
        </w:rPr>
        <w:tab/>
        <w:t>29</w:t>
      </w:r>
    </w:p>
    <w:p w14:paraId="02B2C4FE" w14:textId="13D7277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3.14.5 endTime property</w:t>
      </w:r>
      <w:r>
        <w:rPr>
          <w:noProof/>
          <w:webHidden/>
        </w:rPr>
        <w:tab/>
        <w:t>29</w:t>
      </w:r>
    </w:p>
    <w:p w14:paraId="1F3C010B" w14:textId="2CFBE33E"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3.14.6 machine property</w:t>
      </w:r>
      <w:r>
        <w:rPr>
          <w:noProof/>
          <w:webHidden/>
        </w:rPr>
        <w:tab/>
        <w:t>29</w:t>
      </w:r>
    </w:p>
    <w:p w14:paraId="5C00C263" w14:textId="08B1A9CA"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3.14.7 account property</w:t>
      </w:r>
      <w:r>
        <w:rPr>
          <w:noProof/>
          <w:webHidden/>
        </w:rPr>
        <w:tab/>
        <w:t>29</w:t>
      </w:r>
    </w:p>
    <w:p w14:paraId="242E3412" w14:textId="7FB1C25E"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3.14.8 processId property</w:t>
      </w:r>
      <w:r>
        <w:rPr>
          <w:noProof/>
          <w:webHidden/>
        </w:rPr>
        <w:tab/>
        <w:t>29</w:t>
      </w:r>
    </w:p>
    <w:p w14:paraId="1B9063CB" w14:textId="0D53FDF8"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3.14.9 fileName property</w:t>
      </w:r>
      <w:r>
        <w:rPr>
          <w:noProof/>
          <w:webHidden/>
        </w:rPr>
        <w:tab/>
        <w:t>29</w:t>
      </w:r>
    </w:p>
    <w:p w14:paraId="0D5120A4" w14:textId="3FED7901"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3.14.10 workingDirectory property</w:t>
      </w:r>
      <w:r>
        <w:rPr>
          <w:noProof/>
          <w:webHidden/>
        </w:rPr>
        <w:tab/>
        <w:t>30</w:t>
      </w:r>
    </w:p>
    <w:p w14:paraId="7C5DE866" w14:textId="106043D3"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3.14.11 environmentVariables property</w:t>
      </w:r>
      <w:r>
        <w:rPr>
          <w:noProof/>
          <w:webHidden/>
        </w:rPr>
        <w:tab/>
        <w:t>30</w:t>
      </w:r>
    </w:p>
    <w:p w14:paraId="39A9936E" w14:textId="323093F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3.14.12 properties property</w:t>
      </w:r>
      <w:r>
        <w:rPr>
          <w:noProof/>
          <w:webHidden/>
        </w:rPr>
        <w:tab/>
        <w:t>30</w:t>
      </w:r>
    </w:p>
    <w:p w14:paraId="3989BEE6" w14:textId="21361DF0"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3.15 file object</w:t>
      </w:r>
      <w:r>
        <w:rPr>
          <w:noProof/>
          <w:webHidden/>
        </w:rPr>
        <w:tab/>
        <w:t>30</w:t>
      </w:r>
    </w:p>
    <w:p w14:paraId="746D5285" w14:textId="01363D3A"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3.15.1 General</w:t>
      </w:r>
      <w:r>
        <w:rPr>
          <w:noProof/>
          <w:webHidden/>
        </w:rPr>
        <w:tab/>
        <w:t>30</w:t>
      </w:r>
    </w:p>
    <w:p w14:paraId="2103B7C6" w14:textId="3D832912"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3.15.2 uri property</w:t>
      </w:r>
      <w:r>
        <w:rPr>
          <w:noProof/>
          <w:webHidden/>
        </w:rPr>
        <w:tab/>
        <w:t>30</w:t>
      </w:r>
    </w:p>
    <w:p w14:paraId="26ADD95C" w14:textId="3C199C28"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3.15.3 uriBaseId property</w:t>
      </w:r>
      <w:r>
        <w:rPr>
          <w:noProof/>
          <w:webHidden/>
        </w:rPr>
        <w:tab/>
        <w:t>31</w:t>
      </w:r>
    </w:p>
    <w:p w14:paraId="76785B43" w14:textId="293B6A0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3.15.4 parentKey property</w:t>
      </w:r>
      <w:r>
        <w:rPr>
          <w:noProof/>
          <w:webHidden/>
        </w:rPr>
        <w:tab/>
        <w:t>32</w:t>
      </w:r>
    </w:p>
    <w:p w14:paraId="02520611" w14:textId="17493E5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3.15.5 offset property</w:t>
      </w:r>
      <w:r>
        <w:rPr>
          <w:noProof/>
          <w:webHidden/>
        </w:rPr>
        <w:tab/>
        <w:t>32</w:t>
      </w:r>
    </w:p>
    <w:p w14:paraId="1FBF5CDF" w14:textId="10F35396"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3.15.6 length property</w:t>
      </w:r>
      <w:r>
        <w:rPr>
          <w:noProof/>
          <w:webHidden/>
        </w:rPr>
        <w:tab/>
        <w:t>32</w:t>
      </w:r>
    </w:p>
    <w:p w14:paraId="0B5A8E51" w14:textId="50A8D769"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3.15.7 mimeType property</w:t>
      </w:r>
      <w:r>
        <w:rPr>
          <w:noProof/>
          <w:webHidden/>
        </w:rPr>
        <w:tab/>
        <w:t>32</w:t>
      </w:r>
    </w:p>
    <w:p w14:paraId="2C125F7E" w14:textId="16169701"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3.15.8 hashes property</w:t>
      </w:r>
      <w:r>
        <w:rPr>
          <w:noProof/>
          <w:webHidden/>
        </w:rPr>
        <w:tab/>
        <w:t>32</w:t>
      </w:r>
    </w:p>
    <w:p w14:paraId="57E622BD" w14:textId="7A956AAB"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3.15.9 contents property</w:t>
      </w:r>
      <w:r>
        <w:rPr>
          <w:noProof/>
          <w:webHidden/>
        </w:rPr>
        <w:tab/>
        <w:t>33</w:t>
      </w:r>
    </w:p>
    <w:p w14:paraId="32CF8ED1" w14:textId="1D2AEE96"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3.15.10 properties property</w:t>
      </w:r>
      <w:r>
        <w:rPr>
          <w:noProof/>
          <w:webHidden/>
        </w:rPr>
        <w:tab/>
        <w:t>33</w:t>
      </w:r>
    </w:p>
    <w:p w14:paraId="5FA6BFD1" w14:textId="20190815"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3.16 hash object</w:t>
      </w:r>
      <w:r>
        <w:rPr>
          <w:noProof/>
          <w:webHidden/>
        </w:rPr>
        <w:tab/>
        <w:t>33</w:t>
      </w:r>
    </w:p>
    <w:p w14:paraId="1B19913D" w14:textId="00BFE5B2"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3.16.1 General</w:t>
      </w:r>
      <w:r>
        <w:rPr>
          <w:noProof/>
          <w:webHidden/>
        </w:rPr>
        <w:tab/>
        <w:t>33</w:t>
      </w:r>
    </w:p>
    <w:p w14:paraId="3EE5A29C" w14:textId="4258449E"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3.16.2 value property</w:t>
      </w:r>
      <w:r>
        <w:rPr>
          <w:noProof/>
          <w:webHidden/>
        </w:rPr>
        <w:tab/>
        <w:t>33</w:t>
      </w:r>
    </w:p>
    <w:p w14:paraId="0A9BFF29" w14:textId="4678EB08"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3.16.3 algorithm property</w:t>
      </w:r>
      <w:r>
        <w:rPr>
          <w:noProof/>
          <w:webHidden/>
        </w:rPr>
        <w:tab/>
        <w:t>34</w:t>
      </w:r>
    </w:p>
    <w:p w14:paraId="1D987C1F" w14:textId="75BB4696"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3.17 result object</w:t>
      </w:r>
      <w:r>
        <w:rPr>
          <w:noProof/>
          <w:webHidden/>
        </w:rPr>
        <w:tab/>
        <w:t>34</w:t>
      </w:r>
    </w:p>
    <w:p w14:paraId="7DDE7BE3" w14:textId="6427904B"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3.17.1 General</w:t>
      </w:r>
      <w:r>
        <w:rPr>
          <w:noProof/>
          <w:webHidden/>
        </w:rPr>
        <w:tab/>
        <w:t>34</w:t>
      </w:r>
    </w:p>
    <w:p w14:paraId="5B43B05E" w14:textId="099A0476"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3.17.2 ruleId property</w:t>
      </w:r>
      <w:r>
        <w:rPr>
          <w:noProof/>
          <w:webHidden/>
        </w:rPr>
        <w:tab/>
        <w:t>34</w:t>
      </w:r>
    </w:p>
    <w:p w14:paraId="4ED1FE8F" w14:textId="0EBB040A"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3.17.3 ruleKey property</w:t>
      </w:r>
      <w:r>
        <w:rPr>
          <w:noProof/>
          <w:webHidden/>
        </w:rPr>
        <w:tab/>
        <w:t>35</w:t>
      </w:r>
    </w:p>
    <w:p w14:paraId="691F89D1" w14:textId="0FC54DD2"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3.17.4 level property</w:t>
      </w:r>
      <w:r>
        <w:rPr>
          <w:noProof/>
          <w:webHidden/>
        </w:rPr>
        <w:tab/>
        <w:t>35</w:t>
      </w:r>
    </w:p>
    <w:p w14:paraId="79F6F6E8" w14:textId="5F128A8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3.17.5 message property</w:t>
      </w:r>
      <w:r>
        <w:rPr>
          <w:noProof/>
          <w:webHidden/>
        </w:rPr>
        <w:tab/>
        <w:t>37</w:t>
      </w:r>
    </w:p>
    <w:p w14:paraId="126B1646" w14:textId="460F3756"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3.17.6 formattedRuleMessage property</w:t>
      </w:r>
      <w:r>
        <w:rPr>
          <w:noProof/>
          <w:webHidden/>
        </w:rPr>
        <w:tab/>
        <w:t>37</w:t>
      </w:r>
    </w:p>
    <w:p w14:paraId="314235CD" w14:textId="3778F99A"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lastRenderedPageBreak/>
        <w:t>3.17.7 locations property</w:t>
      </w:r>
      <w:r>
        <w:rPr>
          <w:noProof/>
          <w:webHidden/>
        </w:rPr>
        <w:tab/>
        <w:t>38</w:t>
      </w:r>
    </w:p>
    <w:p w14:paraId="5416C00E" w14:textId="3B10AB77"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3.17.8 snippet property</w:t>
      </w:r>
      <w:r>
        <w:rPr>
          <w:noProof/>
          <w:webHidden/>
        </w:rPr>
        <w:tab/>
        <w:t>38</w:t>
      </w:r>
    </w:p>
    <w:p w14:paraId="07D2B6FA" w14:textId="22ACAE4C"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3.17.9 toolFingerprintContribution property</w:t>
      </w:r>
      <w:r>
        <w:rPr>
          <w:noProof/>
          <w:webHidden/>
        </w:rPr>
        <w:tab/>
        <w:t>38</w:t>
      </w:r>
    </w:p>
    <w:p w14:paraId="39C238C9" w14:textId="17C312B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3.17.10 codeFlows property</w:t>
      </w:r>
      <w:r>
        <w:rPr>
          <w:noProof/>
          <w:webHidden/>
        </w:rPr>
        <w:tab/>
        <w:t>38</w:t>
      </w:r>
    </w:p>
    <w:p w14:paraId="6B09580D" w14:textId="76CFACB7"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3.17.11 stacks property</w:t>
      </w:r>
      <w:r>
        <w:rPr>
          <w:noProof/>
          <w:webHidden/>
        </w:rPr>
        <w:tab/>
        <w:t>39</w:t>
      </w:r>
    </w:p>
    <w:p w14:paraId="6083CD2D" w14:textId="2B513DB6"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3.17.12 relatedLocations property</w:t>
      </w:r>
      <w:r>
        <w:rPr>
          <w:noProof/>
          <w:webHidden/>
        </w:rPr>
        <w:tab/>
        <w:t>39</w:t>
      </w:r>
    </w:p>
    <w:p w14:paraId="3B632B43" w14:textId="3E3F4487"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3.17.13 suppressionStates property</w:t>
      </w:r>
      <w:r>
        <w:rPr>
          <w:noProof/>
          <w:webHidden/>
        </w:rPr>
        <w:tab/>
        <w:t>40</w:t>
      </w:r>
    </w:p>
    <w:p w14:paraId="667F831A" w14:textId="09D105E3" w:rsidR="00413D45" w:rsidRDefault="00413D45">
      <w:pPr>
        <w:pStyle w:val="TOC4"/>
        <w:tabs>
          <w:tab w:val="right" w:leader="dot" w:pos="9350"/>
        </w:tabs>
        <w:rPr>
          <w:rFonts w:asciiTheme="minorHAnsi" w:eastAsiaTheme="minorEastAsia" w:hAnsiTheme="minorHAnsi" w:cstheme="minorBidi"/>
          <w:noProof/>
          <w:sz w:val="22"/>
          <w:szCs w:val="22"/>
        </w:rPr>
      </w:pPr>
      <w:r w:rsidRPr="00247EC1">
        <w:rPr>
          <w:rStyle w:val="Hyperlink"/>
          <w:noProof/>
        </w:rPr>
        <w:t>3.17.13.1 General</w:t>
      </w:r>
      <w:r>
        <w:rPr>
          <w:noProof/>
          <w:webHidden/>
        </w:rPr>
        <w:tab/>
        <w:t>40</w:t>
      </w:r>
    </w:p>
    <w:p w14:paraId="44D56D83" w14:textId="537A3E9B" w:rsidR="00413D45" w:rsidRDefault="00413D45">
      <w:pPr>
        <w:pStyle w:val="TOC4"/>
        <w:tabs>
          <w:tab w:val="right" w:leader="dot" w:pos="9350"/>
        </w:tabs>
        <w:rPr>
          <w:rFonts w:asciiTheme="minorHAnsi" w:eastAsiaTheme="minorEastAsia" w:hAnsiTheme="minorHAnsi" w:cstheme="minorBidi"/>
          <w:noProof/>
          <w:sz w:val="22"/>
          <w:szCs w:val="22"/>
        </w:rPr>
      </w:pPr>
      <w:r w:rsidRPr="00247EC1">
        <w:rPr>
          <w:rStyle w:val="Hyperlink"/>
          <w:noProof/>
        </w:rPr>
        <w:t>3.17.13.2 suppressedInSource value</w:t>
      </w:r>
      <w:r>
        <w:rPr>
          <w:noProof/>
          <w:webHidden/>
        </w:rPr>
        <w:tab/>
        <w:t>40</w:t>
      </w:r>
    </w:p>
    <w:p w14:paraId="4AD7181A" w14:textId="11A3C9AB" w:rsidR="00413D45" w:rsidRDefault="00413D45">
      <w:pPr>
        <w:pStyle w:val="TOC4"/>
        <w:tabs>
          <w:tab w:val="right" w:leader="dot" w:pos="9350"/>
        </w:tabs>
        <w:rPr>
          <w:rFonts w:asciiTheme="minorHAnsi" w:eastAsiaTheme="minorEastAsia" w:hAnsiTheme="minorHAnsi" w:cstheme="minorBidi"/>
          <w:noProof/>
          <w:sz w:val="22"/>
          <w:szCs w:val="22"/>
        </w:rPr>
      </w:pPr>
      <w:r w:rsidRPr="00247EC1">
        <w:rPr>
          <w:rStyle w:val="Hyperlink"/>
          <w:noProof/>
        </w:rPr>
        <w:t>3.17.13.3 suppressedExternally value</w:t>
      </w:r>
      <w:r>
        <w:rPr>
          <w:noProof/>
          <w:webHidden/>
        </w:rPr>
        <w:tab/>
        <w:t>40</w:t>
      </w:r>
    </w:p>
    <w:p w14:paraId="38C46B4C" w14:textId="22896625"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3.17.14 baselineState property</w:t>
      </w:r>
      <w:r>
        <w:rPr>
          <w:noProof/>
          <w:webHidden/>
        </w:rPr>
        <w:tab/>
        <w:t>40</w:t>
      </w:r>
    </w:p>
    <w:p w14:paraId="625511E2" w14:textId="4E765B7A"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3.17.15 fixes property</w:t>
      </w:r>
      <w:r>
        <w:rPr>
          <w:noProof/>
          <w:webHidden/>
        </w:rPr>
        <w:tab/>
        <w:t>41</w:t>
      </w:r>
    </w:p>
    <w:p w14:paraId="749BEBAE" w14:textId="338985C9"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3.17.16 properties property</w:t>
      </w:r>
      <w:r>
        <w:rPr>
          <w:noProof/>
          <w:webHidden/>
        </w:rPr>
        <w:tab/>
        <w:t>41</w:t>
      </w:r>
    </w:p>
    <w:p w14:paraId="1CAD7796" w14:textId="76BE0927"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3.18 location object</w:t>
      </w:r>
      <w:r>
        <w:rPr>
          <w:noProof/>
          <w:webHidden/>
        </w:rPr>
        <w:tab/>
        <w:t>41</w:t>
      </w:r>
    </w:p>
    <w:p w14:paraId="45D17542" w14:textId="5A929ADB"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3.18.1 General</w:t>
      </w:r>
      <w:r>
        <w:rPr>
          <w:noProof/>
          <w:webHidden/>
        </w:rPr>
        <w:tab/>
        <w:t>41</w:t>
      </w:r>
    </w:p>
    <w:p w14:paraId="0F8C2E8F" w14:textId="571D47C4"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3.18.2 Constraints</w:t>
      </w:r>
      <w:r>
        <w:rPr>
          <w:noProof/>
          <w:webHidden/>
        </w:rPr>
        <w:tab/>
        <w:t>41</w:t>
      </w:r>
    </w:p>
    <w:p w14:paraId="0FE2E5AA" w14:textId="53DE58F8"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3.18.3 analysisTarget property</w:t>
      </w:r>
      <w:r>
        <w:rPr>
          <w:noProof/>
          <w:webHidden/>
        </w:rPr>
        <w:tab/>
        <w:t>42</w:t>
      </w:r>
    </w:p>
    <w:p w14:paraId="0E9169B3" w14:textId="6997D898"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3.18.4 resultFile property</w:t>
      </w:r>
      <w:r>
        <w:rPr>
          <w:noProof/>
          <w:webHidden/>
        </w:rPr>
        <w:tab/>
        <w:t>42</w:t>
      </w:r>
    </w:p>
    <w:p w14:paraId="7B90C1AE" w14:textId="239DF034"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3.18.5 fullyQualifiedLogicalName property</w:t>
      </w:r>
      <w:r>
        <w:rPr>
          <w:noProof/>
          <w:webHidden/>
        </w:rPr>
        <w:tab/>
        <w:t>43</w:t>
      </w:r>
    </w:p>
    <w:p w14:paraId="7B631F40" w14:textId="3B444A7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3.18.6 logicalLocationKey property</w:t>
      </w:r>
      <w:r>
        <w:rPr>
          <w:noProof/>
          <w:webHidden/>
        </w:rPr>
        <w:tab/>
        <w:t>43</w:t>
      </w:r>
    </w:p>
    <w:p w14:paraId="24B2E1F2" w14:textId="24F0A7DA"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3.18.7 decoratedName property</w:t>
      </w:r>
      <w:r>
        <w:rPr>
          <w:noProof/>
          <w:webHidden/>
        </w:rPr>
        <w:tab/>
        <w:t>44</w:t>
      </w:r>
    </w:p>
    <w:p w14:paraId="7D92D8F4" w14:textId="128D464C"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3.18.8 properties property</w:t>
      </w:r>
      <w:r>
        <w:rPr>
          <w:noProof/>
          <w:webHidden/>
        </w:rPr>
        <w:tab/>
        <w:t>44</w:t>
      </w:r>
    </w:p>
    <w:p w14:paraId="0599F2E5" w14:textId="4055223D"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3.19 physicalLocation object</w:t>
      </w:r>
      <w:r>
        <w:rPr>
          <w:noProof/>
          <w:webHidden/>
        </w:rPr>
        <w:tab/>
        <w:t>45</w:t>
      </w:r>
    </w:p>
    <w:p w14:paraId="7E07DE2E" w14:textId="26AA51D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3.19.1 General</w:t>
      </w:r>
      <w:r>
        <w:rPr>
          <w:noProof/>
          <w:webHidden/>
        </w:rPr>
        <w:tab/>
        <w:t>45</w:t>
      </w:r>
    </w:p>
    <w:p w14:paraId="0EE3843F" w14:textId="1D03F32E"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3.19.2 uri property</w:t>
      </w:r>
      <w:r>
        <w:rPr>
          <w:noProof/>
          <w:webHidden/>
        </w:rPr>
        <w:tab/>
        <w:t>45</w:t>
      </w:r>
    </w:p>
    <w:p w14:paraId="49553057" w14:textId="62E699B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3.19.3 uriBaseId property</w:t>
      </w:r>
      <w:r>
        <w:rPr>
          <w:noProof/>
          <w:webHidden/>
        </w:rPr>
        <w:tab/>
        <w:t>46</w:t>
      </w:r>
    </w:p>
    <w:p w14:paraId="642C5012" w14:textId="022EBF0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3.19.4 region property</w:t>
      </w:r>
      <w:r>
        <w:rPr>
          <w:noProof/>
          <w:webHidden/>
        </w:rPr>
        <w:tab/>
        <w:t>46</w:t>
      </w:r>
    </w:p>
    <w:p w14:paraId="1308B3E9" w14:textId="557383F0"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3.20 region object</w:t>
      </w:r>
      <w:r>
        <w:rPr>
          <w:noProof/>
          <w:webHidden/>
        </w:rPr>
        <w:tab/>
        <w:t>46</w:t>
      </w:r>
    </w:p>
    <w:p w14:paraId="4FEA9E4D" w14:textId="2E0D53D8"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3.20.1 General</w:t>
      </w:r>
      <w:r>
        <w:rPr>
          <w:noProof/>
          <w:webHidden/>
        </w:rPr>
        <w:tab/>
        <w:t>46</w:t>
      </w:r>
    </w:p>
    <w:p w14:paraId="76C7D3B3" w14:textId="4A856CE3"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3.20.2 Text regions</w:t>
      </w:r>
      <w:r>
        <w:rPr>
          <w:noProof/>
          <w:webHidden/>
        </w:rPr>
        <w:tab/>
        <w:t>46</w:t>
      </w:r>
    </w:p>
    <w:p w14:paraId="6B117129" w14:textId="41C5CEC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3.20.3 Binary regions</w:t>
      </w:r>
      <w:r>
        <w:rPr>
          <w:noProof/>
          <w:webHidden/>
        </w:rPr>
        <w:tab/>
        <w:t>48</w:t>
      </w:r>
    </w:p>
    <w:p w14:paraId="172F2AE8" w14:textId="6A28B3D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3.20.4 startLine property</w:t>
      </w:r>
      <w:r>
        <w:rPr>
          <w:noProof/>
          <w:webHidden/>
        </w:rPr>
        <w:tab/>
        <w:t>48</w:t>
      </w:r>
    </w:p>
    <w:p w14:paraId="078DC73F" w14:textId="6EE4417C"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3.20.5 startColumn property</w:t>
      </w:r>
      <w:r>
        <w:rPr>
          <w:noProof/>
          <w:webHidden/>
        </w:rPr>
        <w:tab/>
        <w:t>48</w:t>
      </w:r>
    </w:p>
    <w:p w14:paraId="652181DE" w14:textId="356A52A8"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3.20.6 endLine property</w:t>
      </w:r>
      <w:r>
        <w:rPr>
          <w:noProof/>
          <w:webHidden/>
        </w:rPr>
        <w:tab/>
        <w:t>48</w:t>
      </w:r>
    </w:p>
    <w:p w14:paraId="51801483" w14:textId="55CBC7A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3.20.7 endColumn property</w:t>
      </w:r>
      <w:r>
        <w:rPr>
          <w:noProof/>
          <w:webHidden/>
        </w:rPr>
        <w:tab/>
        <w:t>48</w:t>
      </w:r>
    </w:p>
    <w:p w14:paraId="399FD0E3" w14:textId="3A750EC7"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3.20.8 offset property</w:t>
      </w:r>
      <w:r>
        <w:rPr>
          <w:noProof/>
          <w:webHidden/>
        </w:rPr>
        <w:tab/>
        <w:t>48</w:t>
      </w:r>
    </w:p>
    <w:p w14:paraId="431D7280" w14:textId="72A22392"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3.20.9 length property</w:t>
      </w:r>
      <w:r>
        <w:rPr>
          <w:noProof/>
          <w:webHidden/>
        </w:rPr>
        <w:tab/>
        <w:t>48</w:t>
      </w:r>
    </w:p>
    <w:p w14:paraId="5BBE70C4" w14:textId="3A1E459A"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3.21 logicalLocation object</w:t>
      </w:r>
      <w:r>
        <w:rPr>
          <w:noProof/>
          <w:webHidden/>
        </w:rPr>
        <w:tab/>
        <w:t>49</w:t>
      </w:r>
    </w:p>
    <w:p w14:paraId="33F8E7FF" w14:textId="5E98B618"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3.21.1 General</w:t>
      </w:r>
      <w:r>
        <w:rPr>
          <w:noProof/>
          <w:webHidden/>
        </w:rPr>
        <w:tab/>
        <w:t>49</w:t>
      </w:r>
    </w:p>
    <w:p w14:paraId="6EE8DE7A" w14:textId="5F934DA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3.21.2 name property</w:t>
      </w:r>
      <w:r>
        <w:rPr>
          <w:noProof/>
          <w:webHidden/>
        </w:rPr>
        <w:tab/>
        <w:t>49</w:t>
      </w:r>
    </w:p>
    <w:p w14:paraId="76ABDB0A" w14:textId="62BC80BE"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3.21.3 kind property</w:t>
      </w:r>
      <w:r>
        <w:rPr>
          <w:noProof/>
          <w:webHidden/>
        </w:rPr>
        <w:tab/>
        <w:t>50</w:t>
      </w:r>
    </w:p>
    <w:p w14:paraId="39FEFE0D" w14:textId="7A6FFD0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3.21.4 parentKey property</w:t>
      </w:r>
      <w:r>
        <w:rPr>
          <w:noProof/>
          <w:webHidden/>
        </w:rPr>
        <w:tab/>
        <w:t>50</w:t>
      </w:r>
    </w:p>
    <w:p w14:paraId="06651676" w14:textId="701DF3AA"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3.22 codeFlow object</w:t>
      </w:r>
      <w:r>
        <w:rPr>
          <w:noProof/>
          <w:webHidden/>
        </w:rPr>
        <w:tab/>
        <w:t>50</w:t>
      </w:r>
    </w:p>
    <w:p w14:paraId="6F1B6942" w14:textId="62F7C96A"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3.22.1 General</w:t>
      </w:r>
      <w:r>
        <w:rPr>
          <w:noProof/>
          <w:webHidden/>
        </w:rPr>
        <w:tab/>
        <w:t>50</w:t>
      </w:r>
    </w:p>
    <w:p w14:paraId="09A1F241" w14:textId="0A386329"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3.22.2 message property</w:t>
      </w:r>
      <w:r>
        <w:rPr>
          <w:noProof/>
          <w:webHidden/>
        </w:rPr>
        <w:tab/>
        <w:t>50</w:t>
      </w:r>
    </w:p>
    <w:p w14:paraId="24D76309" w14:textId="6C3672DE"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3.22.3 locations property</w:t>
      </w:r>
      <w:r>
        <w:rPr>
          <w:noProof/>
          <w:webHidden/>
        </w:rPr>
        <w:tab/>
        <w:t>50</w:t>
      </w:r>
    </w:p>
    <w:p w14:paraId="75FF0551" w14:textId="503596F2"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lastRenderedPageBreak/>
        <w:t>3.22.4 properties property</w:t>
      </w:r>
      <w:r>
        <w:rPr>
          <w:noProof/>
          <w:webHidden/>
        </w:rPr>
        <w:tab/>
        <w:t>51</w:t>
      </w:r>
    </w:p>
    <w:p w14:paraId="537BE558" w14:textId="63EF9D1F"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3.23 stack object</w:t>
      </w:r>
      <w:r>
        <w:rPr>
          <w:noProof/>
          <w:webHidden/>
        </w:rPr>
        <w:tab/>
        <w:t>51</w:t>
      </w:r>
    </w:p>
    <w:p w14:paraId="531A309E" w14:textId="43B2F8BA"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3.23.1 General</w:t>
      </w:r>
      <w:r>
        <w:rPr>
          <w:noProof/>
          <w:webHidden/>
        </w:rPr>
        <w:tab/>
        <w:t>51</w:t>
      </w:r>
    </w:p>
    <w:p w14:paraId="2EC7FA76" w14:textId="34338F23"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3.23.2 message property</w:t>
      </w:r>
      <w:r>
        <w:rPr>
          <w:noProof/>
          <w:webHidden/>
        </w:rPr>
        <w:tab/>
        <w:t>51</w:t>
      </w:r>
    </w:p>
    <w:p w14:paraId="48E04B45" w14:textId="37718826"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3.23.3 frames property</w:t>
      </w:r>
      <w:r>
        <w:rPr>
          <w:noProof/>
          <w:webHidden/>
        </w:rPr>
        <w:tab/>
        <w:t>51</w:t>
      </w:r>
    </w:p>
    <w:p w14:paraId="5FB47E11" w14:textId="376B5E1E"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3.23.4 properties property</w:t>
      </w:r>
      <w:r>
        <w:rPr>
          <w:noProof/>
          <w:webHidden/>
        </w:rPr>
        <w:tab/>
        <w:t>51</w:t>
      </w:r>
    </w:p>
    <w:p w14:paraId="2A553083" w14:textId="663454D1"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3.24 stackFrame object</w:t>
      </w:r>
      <w:r>
        <w:rPr>
          <w:noProof/>
          <w:webHidden/>
        </w:rPr>
        <w:tab/>
        <w:t>51</w:t>
      </w:r>
    </w:p>
    <w:p w14:paraId="2132DF5E" w14:textId="3DBCAB08"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3.24.1 General</w:t>
      </w:r>
      <w:r>
        <w:rPr>
          <w:noProof/>
          <w:webHidden/>
        </w:rPr>
        <w:tab/>
        <w:t>51</w:t>
      </w:r>
    </w:p>
    <w:p w14:paraId="37AFE174" w14:textId="5DD18A97"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3.24.2 message property</w:t>
      </w:r>
      <w:r>
        <w:rPr>
          <w:noProof/>
          <w:webHidden/>
        </w:rPr>
        <w:tab/>
        <w:t>51</w:t>
      </w:r>
    </w:p>
    <w:p w14:paraId="716903D7" w14:textId="089DF5C9"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3.24.3 uri property</w:t>
      </w:r>
      <w:r>
        <w:rPr>
          <w:noProof/>
          <w:webHidden/>
        </w:rPr>
        <w:tab/>
        <w:t>51</w:t>
      </w:r>
    </w:p>
    <w:p w14:paraId="64C5541A" w14:textId="2202E4C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3.24.4 uriBaseId property</w:t>
      </w:r>
      <w:r>
        <w:rPr>
          <w:noProof/>
          <w:webHidden/>
        </w:rPr>
        <w:tab/>
        <w:t>52</w:t>
      </w:r>
    </w:p>
    <w:p w14:paraId="0138532C" w14:textId="42E69DB4"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3.24.5 line property</w:t>
      </w:r>
      <w:r>
        <w:rPr>
          <w:noProof/>
          <w:webHidden/>
        </w:rPr>
        <w:tab/>
        <w:t>52</w:t>
      </w:r>
    </w:p>
    <w:p w14:paraId="68DB7DC6" w14:textId="2187B6B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3.24.6 column property</w:t>
      </w:r>
      <w:r>
        <w:rPr>
          <w:noProof/>
          <w:webHidden/>
        </w:rPr>
        <w:tab/>
        <w:t>52</w:t>
      </w:r>
    </w:p>
    <w:p w14:paraId="4774F703" w14:textId="08E82E74"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3.24.7 module property</w:t>
      </w:r>
      <w:r>
        <w:rPr>
          <w:noProof/>
          <w:webHidden/>
        </w:rPr>
        <w:tab/>
        <w:t>52</w:t>
      </w:r>
    </w:p>
    <w:p w14:paraId="6D350A79" w14:textId="2C09D4E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3.24.8 threadId property</w:t>
      </w:r>
      <w:r>
        <w:rPr>
          <w:noProof/>
          <w:webHidden/>
        </w:rPr>
        <w:tab/>
        <w:t>52</w:t>
      </w:r>
    </w:p>
    <w:p w14:paraId="26DFC2BD" w14:textId="50612E46"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3.24.9 fullyQualifiedLogicalName property</w:t>
      </w:r>
      <w:r>
        <w:rPr>
          <w:noProof/>
          <w:webHidden/>
        </w:rPr>
        <w:tab/>
        <w:t>52</w:t>
      </w:r>
    </w:p>
    <w:p w14:paraId="713E8D05" w14:textId="414878AE"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3.24.10 logicalLocationKey property</w:t>
      </w:r>
      <w:r>
        <w:rPr>
          <w:noProof/>
          <w:webHidden/>
        </w:rPr>
        <w:tab/>
        <w:t>52</w:t>
      </w:r>
    </w:p>
    <w:p w14:paraId="07B4FA25" w14:textId="6956B27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3.24.11 address property</w:t>
      </w:r>
      <w:r>
        <w:rPr>
          <w:noProof/>
          <w:webHidden/>
        </w:rPr>
        <w:tab/>
        <w:t>53</w:t>
      </w:r>
    </w:p>
    <w:p w14:paraId="44ED24B3" w14:textId="46EDC029"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3.24.12 offset property</w:t>
      </w:r>
      <w:r>
        <w:rPr>
          <w:noProof/>
          <w:webHidden/>
        </w:rPr>
        <w:tab/>
        <w:t>53</w:t>
      </w:r>
    </w:p>
    <w:p w14:paraId="58A5B6E6" w14:textId="2775B249"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3.24.13 parameters property</w:t>
      </w:r>
      <w:r>
        <w:rPr>
          <w:noProof/>
          <w:webHidden/>
        </w:rPr>
        <w:tab/>
        <w:t>53</w:t>
      </w:r>
    </w:p>
    <w:p w14:paraId="68668785" w14:textId="71D4F8D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3.24.14 properties property</w:t>
      </w:r>
      <w:r>
        <w:rPr>
          <w:noProof/>
          <w:webHidden/>
        </w:rPr>
        <w:tab/>
        <w:t>53</w:t>
      </w:r>
    </w:p>
    <w:p w14:paraId="4069DDB8" w14:textId="556979D0"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3.25 annotatedCodeLocation object</w:t>
      </w:r>
      <w:r>
        <w:rPr>
          <w:noProof/>
          <w:webHidden/>
        </w:rPr>
        <w:tab/>
        <w:t>53</w:t>
      </w:r>
    </w:p>
    <w:p w14:paraId="386BC4F8" w14:textId="402FB627"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3.25.1 General</w:t>
      </w:r>
      <w:r>
        <w:rPr>
          <w:noProof/>
          <w:webHidden/>
        </w:rPr>
        <w:tab/>
        <w:t>53</w:t>
      </w:r>
    </w:p>
    <w:p w14:paraId="197031DE" w14:textId="080B107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3.25.2 step property</w:t>
      </w:r>
      <w:r>
        <w:rPr>
          <w:noProof/>
          <w:webHidden/>
        </w:rPr>
        <w:tab/>
        <w:t>53</w:t>
      </w:r>
    </w:p>
    <w:p w14:paraId="0035C7FA" w14:textId="5423EF6A"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3.25.3 physicalLocation property</w:t>
      </w:r>
      <w:r>
        <w:rPr>
          <w:noProof/>
          <w:webHidden/>
        </w:rPr>
        <w:tab/>
        <w:t>53</w:t>
      </w:r>
    </w:p>
    <w:p w14:paraId="2A456962" w14:textId="627DFFFB"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3.25.4 fullyQualifiedLogicalName property</w:t>
      </w:r>
      <w:r>
        <w:rPr>
          <w:noProof/>
          <w:webHidden/>
        </w:rPr>
        <w:tab/>
        <w:t>54</w:t>
      </w:r>
    </w:p>
    <w:p w14:paraId="43E8AAD8" w14:textId="196B7FAE"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3.25.5 logicalLocationKey property</w:t>
      </w:r>
      <w:r>
        <w:rPr>
          <w:noProof/>
          <w:webHidden/>
        </w:rPr>
        <w:tab/>
        <w:t>54</w:t>
      </w:r>
    </w:p>
    <w:p w14:paraId="4FEF0B51" w14:textId="050C59A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3.25.6 module property</w:t>
      </w:r>
      <w:r>
        <w:rPr>
          <w:noProof/>
          <w:webHidden/>
        </w:rPr>
        <w:tab/>
        <w:t>54</w:t>
      </w:r>
    </w:p>
    <w:p w14:paraId="2091FD04" w14:textId="5806C6CE"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3.25.7 threadId property</w:t>
      </w:r>
      <w:r>
        <w:rPr>
          <w:noProof/>
          <w:webHidden/>
        </w:rPr>
        <w:tab/>
        <w:t>54</w:t>
      </w:r>
    </w:p>
    <w:p w14:paraId="1BA44D16" w14:textId="4433E735"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3.25.8 message property</w:t>
      </w:r>
      <w:r>
        <w:rPr>
          <w:noProof/>
          <w:webHidden/>
        </w:rPr>
        <w:tab/>
        <w:t>54</w:t>
      </w:r>
    </w:p>
    <w:p w14:paraId="092DF52D" w14:textId="0DC0E828"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3.25.9 kind property</w:t>
      </w:r>
      <w:r>
        <w:rPr>
          <w:noProof/>
          <w:webHidden/>
        </w:rPr>
        <w:tab/>
        <w:t>54</w:t>
      </w:r>
    </w:p>
    <w:p w14:paraId="43236AF5" w14:textId="5A789A0C"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3.25.10 kind-dependent properties: target, targetLocation, values and state</w:t>
      </w:r>
      <w:r>
        <w:rPr>
          <w:noProof/>
          <w:webHidden/>
        </w:rPr>
        <w:tab/>
        <w:t>55</w:t>
      </w:r>
    </w:p>
    <w:p w14:paraId="40CB07E7" w14:textId="694F2668"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3.25.11 targetKey property</w:t>
      </w:r>
      <w:r>
        <w:rPr>
          <w:noProof/>
          <w:webHidden/>
        </w:rPr>
        <w:tab/>
        <w:t>61</w:t>
      </w:r>
    </w:p>
    <w:p w14:paraId="47FB0D06" w14:textId="0BBED574"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3.25.12 importance property</w:t>
      </w:r>
      <w:r>
        <w:rPr>
          <w:noProof/>
          <w:webHidden/>
        </w:rPr>
        <w:tab/>
        <w:t>61</w:t>
      </w:r>
    </w:p>
    <w:p w14:paraId="052F6C6F" w14:textId="018B3B60"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3.25.13 taintKind property</w:t>
      </w:r>
      <w:r>
        <w:rPr>
          <w:noProof/>
          <w:webHidden/>
        </w:rPr>
        <w:tab/>
        <w:t>62</w:t>
      </w:r>
    </w:p>
    <w:p w14:paraId="075F9C38" w14:textId="532FE67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3.25.14 snippet property</w:t>
      </w:r>
      <w:r>
        <w:rPr>
          <w:noProof/>
          <w:webHidden/>
        </w:rPr>
        <w:tab/>
        <w:t>62</w:t>
      </w:r>
    </w:p>
    <w:p w14:paraId="79F8C52A" w14:textId="5EC12E9B"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3.25.15 annotations property</w:t>
      </w:r>
      <w:r>
        <w:rPr>
          <w:noProof/>
          <w:webHidden/>
        </w:rPr>
        <w:tab/>
        <w:t>62</w:t>
      </w:r>
    </w:p>
    <w:p w14:paraId="57B0DEA2" w14:textId="41A93EA4"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3.25.16 properties property</w:t>
      </w:r>
      <w:r>
        <w:rPr>
          <w:noProof/>
          <w:webHidden/>
        </w:rPr>
        <w:tab/>
        <w:t>63</w:t>
      </w:r>
    </w:p>
    <w:p w14:paraId="3759C8CA" w14:textId="784130CF"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3.26 annotation object</w:t>
      </w:r>
      <w:r>
        <w:rPr>
          <w:noProof/>
          <w:webHidden/>
        </w:rPr>
        <w:tab/>
        <w:t>63</w:t>
      </w:r>
    </w:p>
    <w:p w14:paraId="0A78C25B" w14:textId="1BFED7C7"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3.26.1 General</w:t>
      </w:r>
      <w:r>
        <w:rPr>
          <w:noProof/>
          <w:webHidden/>
        </w:rPr>
        <w:tab/>
        <w:t>63</w:t>
      </w:r>
    </w:p>
    <w:p w14:paraId="55C4CFC9" w14:textId="2E8144D3"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3.26.2 message property</w:t>
      </w:r>
      <w:r>
        <w:rPr>
          <w:noProof/>
          <w:webHidden/>
        </w:rPr>
        <w:tab/>
        <w:t>63</w:t>
      </w:r>
    </w:p>
    <w:p w14:paraId="7A642ABB" w14:textId="663A5051"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3.26.3 locations property</w:t>
      </w:r>
      <w:r>
        <w:rPr>
          <w:noProof/>
          <w:webHidden/>
        </w:rPr>
        <w:tab/>
        <w:t>63</w:t>
      </w:r>
    </w:p>
    <w:p w14:paraId="6FC84A88" w14:textId="03EEAB03"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3.27 rule object</w:t>
      </w:r>
      <w:r>
        <w:rPr>
          <w:noProof/>
          <w:webHidden/>
        </w:rPr>
        <w:tab/>
        <w:t>63</w:t>
      </w:r>
    </w:p>
    <w:p w14:paraId="71E03452" w14:textId="551FC45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3.27.1 General</w:t>
      </w:r>
      <w:r>
        <w:rPr>
          <w:noProof/>
          <w:webHidden/>
        </w:rPr>
        <w:tab/>
        <w:t>63</w:t>
      </w:r>
    </w:p>
    <w:p w14:paraId="414423CD" w14:textId="451B6505"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3.27.2 Constraints</w:t>
      </w:r>
      <w:r>
        <w:rPr>
          <w:noProof/>
          <w:webHidden/>
        </w:rPr>
        <w:tab/>
        <w:t>63</w:t>
      </w:r>
    </w:p>
    <w:p w14:paraId="6E1E4C9B" w14:textId="1B85DE70"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lastRenderedPageBreak/>
        <w:t>3.27.3 id property</w:t>
      </w:r>
      <w:r>
        <w:rPr>
          <w:noProof/>
          <w:webHidden/>
        </w:rPr>
        <w:tab/>
        <w:t>64</w:t>
      </w:r>
    </w:p>
    <w:p w14:paraId="1B6DCE0C" w14:textId="6AFB4163"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3.27.4 name property</w:t>
      </w:r>
      <w:r>
        <w:rPr>
          <w:noProof/>
          <w:webHidden/>
        </w:rPr>
        <w:tab/>
        <w:t>64</w:t>
      </w:r>
    </w:p>
    <w:p w14:paraId="5E866006" w14:textId="29FA0143"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3.27.5 shortDescription property</w:t>
      </w:r>
      <w:r>
        <w:rPr>
          <w:noProof/>
          <w:webHidden/>
        </w:rPr>
        <w:tab/>
        <w:t>64</w:t>
      </w:r>
    </w:p>
    <w:p w14:paraId="641EB2D3" w14:textId="504CE8F9"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3.27.6 fullDescription property</w:t>
      </w:r>
      <w:r>
        <w:rPr>
          <w:noProof/>
          <w:webHidden/>
        </w:rPr>
        <w:tab/>
        <w:t>64</w:t>
      </w:r>
    </w:p>
    <w:p w14:paraId="08BF3108" w14:textId="131016AE"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3.27.7 defaultLevel property</w:t>
      </w:r>
      <w:r>
        <w:rPr>
          <w:noProof/>
          <w:webHidden/>
        </w:rPr>
        <w:tab/>
        <w:t>65</w:t>
      </w:r>
    </w:p>
    <w:p w14:paraId="29C8B45C" w14:textId="69E9C0C2"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3.27.8 messageFormats property</w:t>
      </w:r>
      <w:r>
        <w:rPr>
          <w:noProof/>
          <w:webHidden/>
        </w:rPr>
        <w:tab/>
        <w:t>65</w:t>
      </w:r>
    </w:p>
    <w:p w14:paraId="13BBE698" w14:textId="19F1F685"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3.27.9 helpUri property</w:t>
      </w:r>
      <w:r>
        <w:rPr>
          <w:noProof/>
          <w:webHidden/>
        </w:rPr>
        <w:tab/>
        <w:t>66</w:t>
      </w:r>
    </w:p>
    <w:p w14:paraId="2A8A1F66" w14:textId="1939E549"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3.27.10 properties property</w:t>
      </w:r>
      <w:r>
        <w:rPr>
          <w:noProof/>
          <w:webHidden/>
        </w:rPr>
        <w:tab/>
        <w:t>66</w:t>
      </w:r>
    </w:p>
    <w:p w14:paraId="0FE35F27" w14:textId="4ECC7BA0"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3.28 formattedMessage object</w:t>
      </w:r>
      <w:r>
        <w:rPr>
          <w:noProof/>
          <w:webHidden/>
        </w:rPr>
        <w:tab/>
        <w:t>66</w:t>
      </w:r>
    </w:p>
    <w:p w14:paraId="20C61F81" w14:textId="6C378194"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3.28.1 General</w:t>
      </w:r>
      <w:r>
        <w:rPr>
          <w:noProof/>
          <w:webHidden/>
        </w:rPr>
        <w:tab/>
        <w:t>66</w:t>
      </w:r>
    </w:p>
    <w:p w14:paraId="6BB36483" w14:textId="521971E1"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3.28.2 formatId property</w:t>
      </w:r>
      <w:r>
        <w:rPr>
          <w:noProof/>
          <w:webHidden/>
        </w:rPr>
        <w:tab/>
        <w:t>66</w:t>
      </w:r>
    </w:p>
    <w:p w14:paraId="5C23EED3" w14:textId="6651DF61"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3.28.3 arguments property</w:t>
      </w:r>
      <w:r>
        <w:rPr>
          <w:noProof/>
          <w:webHidden/>
        </w:rPr>
        <w:tab/>
        <w:t>66</w:t>
      </w:r>
    </w:p>
    <w:p w14:paraId="698DEA98" w14:textId="58CD241B"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3.29 fix object</w:t>
      </w:r>
      <w:r>
        <w:rPr>
          <w:noProof/>
          <w:webHidden/>
        </w:rPr>
        <w:tab/>
        <w:t>66</w:t>
      </w:r>
    </w:p>
    <w:p w14:paraId="046DB02D" w14:textId="217E706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3.29.1 General</w:t>
      </w:r>
      <w:r>
        <w:rPr>
          <w:noProof/>
          <w:webHidden/>
        </w:rPr>
        <w:tab/>
        <w:t>66</w:t>
      </w:r>
    </w:p>
    <w:p w14:paraId="7F0C517C" w14:textId="5390BEB1"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3.29.2 description property</w:t>
      </w:r>
      <w:r>
        <w:rPr>
          <w:noProof/>
          <w:webHidden/>
        </w:rPr>
        <w:tab/>
        <w:t>67</w:t>
      </w:r>
    </w:p>
    <w:p w14:paraId="169F0985" w14:textId="532A0CEE"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3.29.3 fileChanges property</w:t>
      </w:r>
      <w:r>
        <w:rPr>
          <w:noProof/>
          <w:webHidden/>
        </w:rPr>
        <w:tab/>
        <w:t>67</w:t>
      </w:r>
    </w:p>
    <w:p w14:paraId="6E3CF660" w14:textId="2A98920E"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3.30 fileChange object</w:t>
      </w:r>
      <w:r>
        <w:rPr>
          <w:noProof/>
          <w:webHidden/>
        </w:rPr>
        <w:tab/>
        <w:t>67</w:t>
      </w:r>
    </w:p>
    <w:p w14:paraId="33C4B085" w14:textId="5275084E"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3.30.1 General</w:t>
      </w:r>
      <w:r>
        <w:rPr>
          <w:noProof/>
          <w:webHidden/>
        </w:rPr>
        <w:tab/>
        <w:t>67</w:t>
      </w:r>
    </w:p>
    <w:p w14:paraId="1BB4AAAC" w14:textId="490D5F55"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3.30.2 uri property</w:t>
      </w:r>
      <w:r>
        <w:rPr>
          <w:noProof/>
          <w:webHidden/>
        </w:rPr>
        <w:tab/>
        <w:t>68</w:t>
      </w:r>
    </w:p>
    <w:p w14:paraId="7D043F7A" w14:textId="11997E47"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3.30.3 uriBaseId property</w:t>
      </w:r>
      <w:r>
        <w:rPr>
          <w:noProof/>
          <w:webHidden/>
        </w:rPr>
        <w:tab/>
        <w:t>68</w:t>
      </w:r>
    </w:p>
    <w:p w14:paraId="270437F6" w14:textId="0EF1A65A"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3.30.4 replacements property</w:t>
      </w:r>
      <w:r>
        <w:rPr>
          <w:noProof/>
          <w:webHidden/>
        </w:rPr>
        <w:tab/>
        <w:t>68</w:t>
      </w:r>
    </w:p>
    <w:p w14:paraId="67E3AFF5" w14:textId="12BE68E5"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3.31 replacement object</w:t>
      </w:r>
      <w:r>
        <w:rPr>
          <w:noProof/>
          <w:webHidden/>
        </w:rPr>
        <w:tab/>
        <w:t>68</w:t>
      </w:r>
    </w:p>
    <w:p w14:paraId="24E230CF" w14:textId="7B17DC6B"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3.31.1 General</w:t>
      </w:r>
      <w:r>
        <w:rPr>
          <w:noProof/>
          <w:webHidden/>
        </w:rPr>
        <w:tab/>
        <w:t>68</w:t>
      </w:r>
    </w:p>
    <w:p w14:paraId="147730C5" w14:textId="47536CD5"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3.31.2 Constraints</w:t>
      </w:r>
      <w:r>
        <w:rPr>
          <w:noProof/>
          <w:webHidden/>
        </w:rPr>
        <w:tab/>
        <w:t>69</w:t>
      </w:r>
    </w:p>
    <w:p w14:paraId="3B96B88E" w14:textId="0F940E39"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3.31.3 offset property</w:t>
      </w:r>
      <w:r>
        <w:rPr>
          <w:noProof/>
          <w:webHidden/>
        </w:rPr>
        <w:tab/>
        <w:t>69</w:t>
      </w:r>
    </w:p>
    <w:p w14:paraId="2032E1E6" w14:textId="103B9A8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3.31.4 deletedLength property</w:t>
      </w:r>
      <w:r>
        <w:rPr>
          <w:noProof/>
          <w:webHidden/>
        </w:rPr>
        <w:tab/>
        <w:t>69</w:t>
      </w:r>
    </w:p>
    <w:p w14:paraId="5B1104E0" w14:textId="5244AB02"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3.31.5 insertedBytes property</w:t>
      </w:r>
      <w:r>
        <w:rPr>
          <w:noProof/>
          <w:webHidden/>
        </w:rPr>
        <w:tab/>
        <w:t>69</w:t>
      </w:r>
    </w:p>
    <w:p w14:paraId="36F4FACA" w14:textId="01EA8D56"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3.32 notification object</w:t>
      </w:r>
      <w:r>
        <w:rPr>
          <w:noProof/>
          <w:webHidden/>
        </w:rPr>
        <w:tab/>
        <w:t>69</w:t>
      </w:r>
    </w:p>
    <w:p w14:paraId="6F45E30F" w14:textId="4B6C3781"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3.32.1 General</w:t>
      </w:r>
      <w:r>
        <w:rPr>
          <w:noProof/>
          <w:webHidden/>
        </w:rPr>
        <w:tab/>
        <w:t>69</w:t>
      </w:r>
    </w:p>
    <w:p w14:paraId="6724A1D2" w14:textId="4C877A37"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3.32.2 id property</w:t>
      </w:r>
      <w:r>
        <w:rPr>
          <w:noProof/>
          <w:webHidden/>
        </w:rPr>
        <w:tab/>
        <w:t>70</w:t>
      </w:r>
    </w:p>
    <w:p w14:paraId="0360DA5F" w14:textId="6FE2397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3.32.3 ruleId property</w:t>
      </w:r>
      <w:r>
        <w:rPr>
          <w:noProof/>
          <w:webHidden/>
        </w:rPr>
        <w:tab/>
        <w:t>70</w:t>
      </w:r>
    </w:p>
    <w:p w14:paraId="35A62343" w14:textId="5ED1C302"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3.32.4 ruleKey property</w:t>
      </w:r>
      <w:r>
        <w:rPr>
          <w:noProof/>
          <w:webHidden/>
        </w:rPr>
        <w:tab/>
        <w:t>70</w:t>
      </w:r>
    </w:p>
    <w:p w14:paraId="41A39662" w14:textId="4E7F1A0A"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3.32.5 physicalLocation property</w:t>
      </w:r>
      <w:r>
        <w:rPr>
          <w:noProof/>
          <w:webHidden/>
        </w:rPr>
        <w:tab/>
        <w:t>70</w:t>
      </w:r>
    </w:p>
    <w:p w14:paraId="3BCD0DA9" w14:textId="35215A46"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3.32.6 message property</w:t>
      </w:r>
      <w:r>
        <w:rPr>
          <w:noProof/>
          <w:webHidden/>
        </w:rPr>
        <w:tab/>
        <w:t>71</w:t>
      </w:r>
    </w:p>
    <w:p w14:paraId="4491E0FD" w14:textId="72EBAC49"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3.32.7 level property</w:t>
      </w:r>
      <w:r>
        <w:rPr>
          <w:noProof/>
          <w:webHidden/>
        </w:rPr>
        <w:tab/>
        <w:t>71</w:t>
      </w:r>
    </w:p>
    <w:p w14:paraId="2B712686" w14:textId="2A7A17BC"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3.32.8 threadId property</w:t>
      </w:r>
      <w:r>
        <w:rPr>
          <w:noProof/>
          <w:webHidden/>
        </w:rPr>
        <w:tab/>
        <w:t>71</w:t>
      </w:r>
    </w:p>
    <w:p w14:paraId="2EDFA9A3" w14:textId="73DDA872"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3.32.9 time property</w:t>
      </w:r>
      <w:r>
        <w:rPr>
          <w:noProof/>
          <w:webHidden/>
        </w:rPr>
        <w:tab/>
        <w:t>71</w:t>
      </w:r>
    </w:p>
    <w:p w14:paraId="557BAC94" w14:textId="5CA10EA1"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3.32.10 exception property</w:t>
      </w:r>
      <w:r>
        <w:rPr>
          <w:noProof/>
          <w:webHidden/>
        </w:rPr>
        <w:tab/>
        <w:t>71</w:t>
      </w:r>
    </w:p>
    <w:p w14:paraId="049885DB" w14:textId="7119234C"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3.32.11 properties property</w:t>
      </w:r>
      <w:r>
        <w:rPr>
          <w:noProof/>
          <w:webHidden/>
        </w:rPr>
        <w:tab/>
        <w:t>71</w:t>
      </w:r>
    </w:p>
    <w:p w14:paraId="6A53DF19" w14:textId="0E5532CC"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3.33 exception object</w:t>
      </w:r>
      <w:r>
        <w:rPr>
          <w:noProof/>
          <w:webHidden/>
        </w:rPr>
        <w:tab/>
        <w:t>71</w:t>
      </w:r>
    </w:p>
    <w:p w14:paraId="2EA2B94B" w14:textId="221E2E2D"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3.33.1 General</w:t>
      </w:r>
      <w:r>
        <w:rPr>
          <w:noProof/>
          <w:webHidden/>
        </w:rPr>
        <w:tab/>
        <w:t>71</w:t>
      </w:r>
    </w:p>
    <w:p w14:paraId="33AB4BB6" w14:textId="13DE8907"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3.33.2 kind property</w:t>
      </w:r>
      <w:r>
        <w:rPr>
          <w:noProof/>
          <w:webHidden/>
        </w:rPr>
        <w:tab/>
        <w:t>71</w:t>
      </w:r>
    </w:p>
    <w:p w14:paraId="4D845A4F" w14:textId="73AE3604"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3.33.3 message property</w:t>
      </w:r>
      <w:r>
        <w:rPr>
          <w:noProof/>
          <w:webHidden/>
        </w:rPr>
        <w:tab/>
        <w:t>72</w:t>
      </w:r>
    </w:p>
    <w:p w14:paraId="698976B1" w14:textId="505B58FF"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3.33.4 stack property</w:t>
      </w:r>
      <w:r>
        <w:rPr>
          <w:noProof/>
          <w:webHidden/>
        </w:rPr>
        <w:tab/>
        <w:t>72</w:t>
      </w:r>
    </w:p>
    <w:p w14:paraId="599B5704" w14:textId="7B1F3F0A" w:rsidR="00413D45" w:rsidRDefault="00413D45">
      <w:pPr>
        <w:pStyle w:val="TOC3"/>
        <w:tabs>
          <w:tab w:val="right" w:leader="dot" w:pos="9350"/>
        </w:tabs>
        <w:rPr>
          <w:rFonts w:asciiTheme="minorHAnsi" w:eastAsiaTheme="minorEastAsia" w:hAnsiTheme="minorHAnsi" w:cstheme="minorBidi"/>
          <w:noProof/>
          <w:sz w:val="22"/>
          <w:szCs w:val="22"/>
        </w:rPr>
      </w:pPr>
      <w:r w:rsidRPr="00247EC1">
        <w:rPr>
          <w:rStyle w:val="Hyperlink"/>
          <w:noProof/>
        </w:rPr>
        <w:t>3.33.5 innerExceptions property</w:t>
      </w:r>
      <w:r>
        <w:rPr>
          <w:noProof/>
          <w:webHidden/>
        </w:rPr>
        <w:tab/>
        <w:t>72</w:t>
      </w:r>
    </w:p>
    <w:p w14:paraId="376611D1" w14:textId="76F3D4FE" w:rsidR="00413D45" w:rsidRDefault="00413D45">
      <w:pPr>
        <w:pStyle w:val="TOC1"/>
        <w:rPr>
          <w:rFonts w:asciiTheme="minorHAnsi" w:eastAsiaTheme="minorEastAsia" w:hAnsiTheme="minorHAnsi" w:cstheme="minorBidi"/>
          <w:noProof/>
          <w:sz w:val="22"/>
          <w:szCs w:val="22"/>
        </w:rPr>
      </w:pPr>
      <w:r w:rsidRPr="00247EC1">
        <w:rPr>
          <w:rStyle w:val="Hyperlink"/>
          <w:noProof/>
        </w:rPr>
        <w:lastRenderedPageBreak/>
        <w:t>4</w:t>
      </w:r>
      <w:r>
        <w:rPr>
          <w:rFonts w:asciiTheme="minorHAnsi" w:eastAsiaTheme="minorEastAsia" w:hAnsiTheme="minorHAnsi" w:cstheme="minorBidi"/>
          <w:noProof/>
          <w:sz w:val="22"/>
          <w:szCs w:val="22"/>
        </w:rPr>
        <w:tab/>
      </w:r>
      <w:r w:rsidRPr="00247EC1">
        <w:rPr>
          <w:rStyle w:val="Hyperlink"/>
          <w:noProof/>
        </w:rPr>
        <w:t>Conformance</w:t>
      </w:r>
      <w:r>
        <w:rPr>
          <w:noProof/>
          <w:webHidden/>
        </w:rPr>
        <w:tab/>
        <w:t>73</w:t>
      </w:r>
    </w:p>
    <w:p w14:paraId="61C63ED6" w14:textId="43E6D6E6" w:rsidR="00413D45" w:rsidRDefault="00413D45">
      <w:pPr>
        <w:pStyle w:val="TOC1"/>
        <w:rPr>
          <w:rFonts w:asciiTheme="minorHAnsi" w:eastAsiaTheme="minorEastAsia" w:hAnsiTheme="minorHAnsi" w:cstheme="minorBidi"/>
          <w:noProof/>
          <w:sz w:val="22"/>
          <w:szCs w:val="22"/>
        </w:rPr>
      </w:pPr>
      <w:r w:rsidRPr="00247EC1">
        <w:rPr>
          <w:rStyle w:val="Hyperlink"/>
          <w:noProof/>
        </w:rPr>
        <w:t>Appendix A. Acknowledgments</w:t>
      </w:r>
      <w:r>
        <w:rPr>
          <w:noProof/>
          <w:webHidden/>
        </w:rPr>
        <w:tab/>
        <w:t>74</w:t>
      </w:r>
    </w:p>
    <w:p w14:paraId="0D6595A0" w14:textId="3C560608" w:rsidR="00413D45" w:rsidRDefault="00413D45">
      <w:pPr>
        <w:pStyle w:val="TOC1"/>
        <w:rPr>
          <w:rFonts w:asciiTheme="minorHAnsi" w:eastAsiaTheme="minorEastAsia" w:hAnsiTheme="minorHAnsi" w:cstheme="minorBidi"/>
          <w:noProof/>
          <w:sz w:val="22"/>
          <w:szCs w:val="22"/>
        </w:rPr>
      </w:pPr>
      <w:r w:rsidRPr="00247EC1">
        <w:rPr>
          <w:rStyle w:val="Hyperlink"/>
          <w:noProof/>
        </w:rPr>
        <w:t>Appendix B. Use of fingerprints by result management systems</w:t>
      </w:r>
      <w:r>
        <w:rPr>
          <w:noProof/>
          <w:webHidden/>
        </w:rPr>
        <w:tab/>
        <w:t>75</w:t>
      </w:r>
    </w:p>
    <w:p w14:paraId="0D29D499" w14:textId="4CCFD7C6" w:rsidR="00413D45" w:rsidRDefault="00413D45">
      <w:pPr>
        <w:pStyle w:val="TOC1"/>
        <w:rPr>
          <w:rFonts w:asciiTheme="minorHAnsi" w:eastAsiaTheme="minorEastAsia" w:hAnsiTheme="minorHAnsi" w:cstheme="minorBidi"/>
          <w:noProof/>
          <w:sz w:val="22"/>
          <w:szCs w:val="22"/>
        </w:rPr>
      </w:pPr>
      <w:r w:rsidRPr="00247EC1">
        <w:rPr>
          <w:rStyle w:val="Hyperlink"/>
          <w:noProof/>
        </w:rPr>
        <w:t>Appendix C. Use of SARIF by log file viewers</w:t>
      </w:r>
      <w:r>
        <w:rPr>
          <w:noProof/>
          <w:webHidden/>
        </w:rPr>
        <w:tab/>
        <w:t>76</w:t>
      </w:r>
    </w:p>
    <w:p w14:paraId="18CDB146" w14:textId="79BB0C6B" w:rsidR="00413D45" w:rsidRDefault="00413D45">
      <w:pPr>
        <w:pStyle w:val="TOC1"/>
        <w:rPr>
          <w:rFonts w:asciiTheme="minorHAnsi" w:eastAsiaTheme="minorEastAsia" w:hAnsiTheme="minorHAnsi" w:cstheme="minorBidi"/>
          <w:noProof/>
          <w:sz w:val="22"/>
          <w:szCs w:val="22"/>
        </w:rPr>
      </w:pPr>
      <w:r w:rsidRPr="00247EC1">
        <w:rPr>
          <w:rStyle w:val="Hyperlink"/>
          <w:noProof/>
        </w:rPr>
        <w:t>Appendix D. Production of SARIF by converters</w:t>
      </w:r>
      <w:r>
        <w:rPr>
          <w:noProof/>
          <w:webHidden/>
        </w:rPr>
        <w:tab/>
        <w:t>77</w:t>
      </w:r>
    </w:p>
    <w:p w14:paraId="26168D0B" w14:textId="64CFF86A" w:rsidR="00413D45" w:rsidRDefault="00413D45">
      <w:pPr>
        <w:pStyle w:val="TOC1"/>
        <w:rPr>
          <w:rFonts w:asciiTheme="minorHAnsi" w:eastAsiaTheme="minorEastAsia" w:hAnsiTheme="minorHAnsi" w:cstheme="minorBidi"/>
          <w:noProof/>
          <w:sz w:val="22"/>
          <w:szCs w:val="22"/>
        </w:rPr>
      </w:pPr>
      <w:r w:rsidRPr="00247EC1">
        <w:rPr>
          <w:rStyle w:val="Hyperlink"/>
          <w:noProof/>
        </w:rPr>
        <w:t>Appendix E. Locating rule metadata</w:t>
      </w:r>
      <w:r>
        <w:rPr>
          <w:noProof/>
          <w:webHidden/>
        </w:rPr>
        <w:tab/>
        <w:t>78</w:t>
      </w:r>
    </w:p>
    <w:p w14:paraId="4A2DA4D4" w14:textId="32B03C39" w:rsidR="00413D45" w:rsidRDefault="00413D45">
      <w:pPr>
        <w:pStyle w:val="TOC1"/>
        <w:rPr>
          <w:rFonts w:asciiTheme="minorHAnsi" w:eastAsiaTheme="minorEastAsia" w:hAnsiTheme="minorHAnsi" w:cstheme="minorBidi"/>
          <w:noProof/>
          <w:sz w:val="22"/>
          <w:szCs w:val="22"/>
        </w:rPr>
      </w:pPr>
      <w:r w:rsidRPr="00247EC1">
        <w:rPr>
          <w:rStyle w:val="Hyperlink"/>
          <w:noProof/>
        </w:rPr>
        <w:t>Appendix F. Producing deterministic SARIF log files</w:t>
      </w:r>
      <w:r>
        <w:rPr>
          <w:noProof/>
          <w:webHidden/>
        </w:rPr>
        <w:tab/>
        <w:t>79</w:t>
      </w:r>
    </w:p>
    <w:p w14:paraId="54193DF1" w14:textId="0F50D955"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F.1 General</w:t>
      </w:r>
      <w:r>
        <w:rPr>
          <w:noProof/>
          <w:webHidden/>
        </w:rPr>
        <w:tab/>
        <w:t>79</w:t>
      </w:r>
    </w:p>
    <w:p w14:paraId="676A3A17" w14:textId="018F1ADC"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F.2 Non-deterministic file format elements</w:t>
      </w:r>
      <w:r>
        <w:rPr>
          <w:noProof/>
          <w:webHidden/>
        </w:rPr>
        <w:tab/>
        <w:t>79</w:t>
      </w:r>
    </w:p>
    <w:p w14:paraId="714361A3" w14:textId="3DA2DAF9"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F.3 Array and dictionary element ordering</w:t>
      </w:r>
      <w:r>
        <w:rPr>
          <w:noProof/>
          <w:webHidden/>
        </w:rPr>
        <w:tab/>
        <w:t>80</w:t>
      </w:r>
    </w:p>
    <w:p w14:paraId="4105AFE3" w14:textId="785E03EE"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F.4 Absolute paths</w:t>
      </w:r>
      <w:r>
        <w:rPr>
          <w:noProof/>
          <w:webHidden/>
        </w:rPr>
        <w:tab/>
        <w:t>80</w:t>
      </w:r>
    </w:p>
    <w:p w14:paraId="1239731B" w14:textId="10F72D2E"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F.5 Compensating for non-deterministic output</w:t>
      </w:r>
      <w:r>
        <w:rPr>
          <w:noProof/>
          <w:webHidden/>
        </w:rPr>
        <w:tab/>
        <w:t>80</w:t>
      </w:r>
    </w:p>
    <w:p w14:paraId="41018BE7" w14:textId="140B7AC8"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F.6 Interaction between determinism and baselining</w:t>
      </w:r>
      <w:r>
        <w:rPr>
          <w:noProof/>
          <w:webHidden/>
        </w:rPr>
        <w:tab/>
        <w:t>81</w:t>
      </w:r>
    </w:p>
    <w:p w14:paraId="7361067D" w14:textId="1B664884" w:rsidR="00413D45" w:rsidRDefault="00413D45">
      <w:pPr>
        <w:pStyle w:val="TOC1"/>
        <w:rPr>
          <w:rFonts w:asciiTheme="minorHAnsi" w:eastAsiaTheme="minorEastAsia" w:hAnsiTheme="minorHAnsi" w:cstheme="minorBidi"/>
          <w:noProof/>
          <w:sz w:val="22"/>
          <w:szCs w:val="22"/>
        </w:rPr>
      </w:pPr>
      <w:r w:rsidRPr="00247EC1">
        <w:rPr>
          <w:rStyle w:val="Hyperlink"/>
          <w:noProof/>
        </w:rPr>
        <w:t>Appendix G. Guidance on fixes</w:t>
      </w:r>
      <w:r>
        <w:rPr>
          <w:noProof/>
          <w:webHidden/>
        </w:rPr>
        <w:tab/>
        <w:t>82</w:t>
      </w:r>
    </w:p>
    <w:p w14:paraId="6C42E6FD" w14:textId="1ABC4C26" w:rsidR="00413D45" w:rsidRDefault="00413D45">
      <w:pPr>
        <w:pStyle w:val="TOC1"/>
        <w:rPr>
          <w:rFonts w:asciiTheme="minorHAnsi" w:eastAsiaTheme="minorEastAsia" w:hAnsiTheme="minorHAnsi" w:cstheme="minorBidi"/>
          <w:noProof/>
          <w:sz w:val="22"/>
          <w:szCs w:val="22"/>
        </w:rPr>
      </w:pPr>
      <w:r w:rsidRPr="00247EC1">
        <w:rPr>
          <w:rStyle w:val="Hyperlink"/>
          <w:noProof/>
        </w:rPr>
        <w:t>Appendix H. Examples</w:t>
      </w:r>
      <w:r>
        <w:rPr>
          <w:noProof/>
          <w:webHidden/>
        </w:rPr>
        <w:tab/>
        <w:t>83</w:t>
      </w:r>
    </w:p>
    <w:p w14:paraId="5DA4623B" w14:textId="34047FC2"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H.1 Minimal valid SARIF file resulting from a scan</w:t>
      </w:r>
      <w:r>
        <w:rPr>
          <w:noProof/>
          <w:webHidden/>
        </w:rPr>
        <w:tab/>
        <w:t>83</w:t>
      </w:r>
    </w:p>
    <w:p w14:paraId="0659680D" w14:textId="10E7B791"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H.2 Minimal recommended SARIF file with source information</w:t>
      </w:r>
      <w:r>
        <w:rPr>
          <w:noProof/>
          <w:webHidden/>
        </w:rPr>
        <w:tab/>
        <w:t>83</w:t>
      </w:r>
    </w:p>
    <w:p w14:paraId="2EF95C71" w14:textId="487DA7E5"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H.3 Minimal recommended SARIF file without source information</w:t>
      </w:r>
      <w:r>
        <w:rPr>
          <w:noProof/>
          <w:webHidden/>
        </w:rPr>
        <w:tab/>
        <w:t>84</w:t>
      </w:r>
    </w:p>
    <w:p w14:paraId="2F5C2ADA" w14:textId="39610B38"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H.4 SARIF file for exporting rule metadata</w:t>
      </w:r>
      <w:r>
        <w:rPr>
          <w:noProof/>
          <w:webHidden/>
        </w:rPr>
        <w:tab/>
        <w:t>85</w:t>
      </w:r>
    </w:p>
    <w:p w14:paraId="7DE4B1D4" w14:textId="1990E81E" w:rsidR="00413D45" w:rsidRDefault="00413D45">
      <w:pPr>
        <w:pStyle w:val="TOC2"/>
        <w:tabs>
          <w:tab w:val="right" w:leader="dot" w:pos="9350"/>
        </w:tabs>
        <w:rPr>
          <w:rFonts w:asciiTheme="minorHAnsi" w:eastAsiaTheme="minorEastAsia" w:hAnsiTheme="minorHAnsi" w:cstheme="minorBidi"/>
          <w:noProof/>
          <w:sz w:val="22"/>
          <w:szCs w:val="22"/>
        </w:rPr>
      </w:pPr>
      <w:r w:rsidRPr="00247EC1">
        <w:rPr>
          <w:rStyle w:val="Hyperlink"/>
          <w:noProof/>
        </w:rPr>
        <w:t>H.5 Comprehensive SARIF file</w:t>
      </w:r>
      <w:r>
        <w:rPr>
          <w:noProof/>
          <w:webHidden/>
        </w:rPr>
        <w:tab/>
        <w:t>86</w:t>
      </w:r>
    </w:p>
    <w:p w14:paraId="4986FA8A" w14:textId="768B065C" w:rsidR="00413D45" w:rsidRDefault="00413D45">
      <w:pPr>
        <w:pStyle w:val="TOC1"/>
        <w:rPr>
          <w:rFonts w:asciiTheme="minorHAnsi" w:eastAsiaTheme="minorEastAsia" w:hAnsiTheme="minorHAnsi" w:cstheme="minorBidi"/>
          <w:noProof/>
          <w:sz w:val="22"/>
          <w:szCs w:val="22"/>
        </w:rPr>
      </w:pPr>
      <w:r w:rsidRPr="00247EC1">
        <w:rPr>
          <w:rStyle w:val="Hyperlink"/>
          <w:noProof/>
        </w:rPr>
        <w:t>Appendix I. Revision History</w:t>
      </w:r>
      <w:r>
        <w:rPr>
          <w:noProof/>
          <w:webHidden/>
        </w:rPr>
        <w:tab/>
        <w:t>92</w:t>
      </w:r>
    </w:p>
    <w:p w14:paraId="300EBE96" w14:textId="36B20A9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495412443"/>
      <w:r>
        <w:lastRenderedPageBreak/>
        <w:t>Introduction</w:t>
      </w:r>
      <w:bookmarkEnd w:id="0"/>
      <w:bookmarkEnd w:id="3"/>
      <w:bookmarkEnd w:id="4"/>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495412444"/>
      <w:bookmarkStart w:id="6" w:name="_Toc85472893"/>
      <w:bookmarkStart w:id="7" w:name="_Toc287332007"/>
      <w:r>
        <w:t>IPR Policy</w:t>
      </w:r>
      <w:bookmarkEnd w:id="5"/>
    </w:p>
    <w:p w14:paraId="46AF25ED" w14:textId="17BDE3CA"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6AD87FF7"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495412445"/>
      <w:r>
        <w:t>Terminology</w:t>
      </w:r>
      <w:bookmarkEnd w:id="6"/>
      <w:bookmarkEnd w:id="7"/>
      <w:bookmarkEnd w:id="8"/>
    </w:p>
    <w:p w14:paraId="23C51B77" w14:textId="0EB220CB"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A52C9" w:rsidRPr="001A52C9">
        <w:t>[</w:t>
      </w:r>
      <w:hyperlink w:anchor="RFC2119" w:history="1">
        <w:r w:rsidR="001A52C9" w:rsidRPr="001A52C9">
          <w:rPr>
            <w:rStyle w:val="Hyperlink"/>
          </w:rPr>
          <w:t>RFC2119</w:t>
        </w:r>
      </w:hyperlink>
      <w:r w:rsidR="001A52C9" w:rsidRPr="001A52C9">
        <w:t>]</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1A15CF9A" w14:textId="255C639F" w:rsidR="006B272F" w:rsidRDefault="0003129F" w:rsidP="0003129F">
      <w:pPr>
        <w:pStyle w:val="Definitionterm"/>
      </w:pPr>
      <w:r>
        <w:t>file</w:t>
      </w:r>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61B08742" w14:textId="2B141251" w:rsidR="0003129F" w:rsidRDefault="0003129F" w:rsidP="0003129F">
      <w:pPr>
        <w:pStyle w:val="Definitionterm"/>
      </w:pPr>
      <w:r>
        <w:t>top-level file</w:t>
      </w:r>
    </w:p>
    <w:p w14:paraId="3C0F7DAD" w14:textId="061D0ECB" w:rsidR="0003129F" w:rsidRDefault="0003129F" w:rsidP="0003129F">
      <w:pPr>
        <w:pStyle w:val="Definition"/>
      </w:pPr>
      <w:r w:rsidRPr="0003129F">
        <w:t>file which is not contained within any other file</w:t>
      </w:r>
    </w:p>
    <w:p w14:paraId="23CD2DE2" w14:textId="4B9EEAF8" w:rsidR="0003129F" w:rsidRDefault="0003129F" w:rsidP="0003129F">
      <w:pPr>
        <w:pStyle w:val="Definitionterm"/>
      </w:pPr>
      <w:r>
        <w:t>nested file</w:t>
      </w:r>
    </w:p>
    <w:p w14:paraId="2AA905C9" w14:textId="3B4BB2EA" w:rsidR="0003129F" w:rsidRDefault="0003129F" w:rsidP="0003129F">
      <w:pPr>
        <w:pStyle w:val="Definition"/>
      </w:pPr>
      <w:r w:rsidRPr="0003129F">
        <w:lastRenderedPageBreak/>
        <w:t>file which is contained within another file</w:t>
      </w:r>
    </w:p>
    <w:p w14:paraId="621BA089" w14:textId="44CF8185" w:rsidR="0003129F" w:rsidRDefault="0003129F" w:rsidP="0003129F">
      <w:pPr>
        <w:pStyle w:val="Definitionterm"/>
      </w:pPr>
      <w:r>
        <w:t>parent (file)</w:t>
      </w:r>
    </w:p>
    <w:p w14:paraId="67A8A65A" w14:textId="4324E223" w:rsidR="0003129F" w:rsidRDefault="0003129F" w:rsidP="0003129F">
      <w:pPr>
        <w:pStyle w:val="Definition"/>
      </w:pPr>
      <w:r w:rsidRPr="0003129F">
        <w:t>file which contains one or more nested files</w:t>
      </w:r>
    </w:p>
    <w:p w14:paraId="790438EB" w14:textId="485BDE5F" w:rsidR="0003129F" w:rsidRDefault="0003129F" w:rsidP="0003129F">
      <w:pPr>
        <w:pStyle w:val="Definitionterm"/>
      </w:pPr>
      <w:r>
        <w:t>(programming) artifact</w:t>
      </w:r>
    </w:p>
    <w:p w14:paraId="125DB4FA" w14:textId="79D56995" w:rsidR="00C130CD" w:rsidRDefault="0003129F" w:rsidP="00C130CD">
      <w:pPr>
        <w:pStyle w:val="Definition"/>
      </w:pPr>
      <w:r w:rsidRPr="0003129F">
        <w:t>file, produced manually by a person or automatically by a program, which results from the activity of programming</w:t>
      </w:r>
    </w:p>
    <w:p w14:paraId="0B408480" w14:textId="122223C7" w:rsidR="00C130CD" w:rsidRPr="00C130CD" w:rsidRDefault="00C130CD" w:rsidP="00C130CD">
      <w:pPr>
        <w:pStyle w:val="Note"/>
      </w:pPr>
      <w:r w:rsidRPr="00C130CD">
        <w:t>Example: Source code, object code, program configuration data, documentation</w:t>
      </w:r>
      <w:r>
        <w:t>.</w:t>
      </w:r>
    </w:p>
    <w:p w14:paraId="2FEC97B5" w14:textId="340045B8" w:rsidR="002644D0" w:rsidRDefault="002644D0" w:rsidP="002644D0">
      <w:pPr>
        <w:pStyle w:val="Definitionterm"/>
      </w:pPr>
      <w:r>
        <w:t>result</w:t>
      </w:r>
    </w:p>
    <w:p w14:paraId="097F7EE3" w14:textId="228E104D" w:rsidR="002644D0" w:rsidRDefault="002644D0" w:rsidP="002644D0">
      <w:pPr>
        <w:pStyle w:val="Definition"/>
      </w:pPr>
      <w:r w:rsidRPr="002644D0">
        <w:t>condition present in a programming artifact</w:t>
      </w:r>
    </w:p>
    <w:p w14:paraId="3F1418B0" w14:textId="73F3F204" w:rsidR="002644D0" w:rsidRDefault="002644D0" w:rsidP="002644D0">
      <w:pPr>
        <w:pStyle w:val="Definitionterm"/>
      </w:pPr>
      <w:r>
        <w:t>problem</w:t>
      </w:r>
    </w:p>
    <w:p w14:paraId="70986E00" w14:textId="4EE19114" w:rsidR="002644D0" w:rsidRDefault="002644D0" w:rsidP="00C130CD">
      <w:pPr>
        <w:pStyle w:val="Definition"/>
      </w:pPr>
      <w:r w:rsidRPr="002644D0">
        <w:t>result which indicates a condition that has the potential to detract from the quality of the program</w:t>
      </w:r>
    </w:p>
    <w:p w14:paraId="3E879B89" w14:textId="681E6BD6" w:rsidR="00C130CD" w:rsidRPr="00C130CD" w:rsidRDefault="00C130CD" w:rsidP="00C130CD">
      <w:pPr>
        <w:pStyle w:val="Note"/>
      </w:pPr>
      <w:r w:rsidRPr="00C130CD">
        <w:t>Example: A security vulnerability, a deviation from conformance to contractual or legal requirements, a deviation from conformance to stylistic standards.</w:t>
      </w:r>
    </w:p>
    <w:p w14:paraId="043AE373" w14:textId="33F3E745" w:rsidR="002644D0" w:rsidRDefault="002644D0" w:rsidP="002644D0">
      <w:pPr>
        <w:pStyle w:val="Definitionterm"/>
      </w:pPr>
      <w:r>
        <w:t>(static analysis) tool</w:t>
      </w:r>
    </w:p>
    <w:p w14:paraId="475E6F6D" w14:textId="17F39CB5" w:rsidR="00C130CD" w:rsidRDefault="002644D0" w:rsidP="002644D0">
      <w:pPr>
        <w:pStyle w:val="Definition"/>
      </w:pPr>
      <w:r w:rsidRPr="002644D0">
        <w:t>program that examines programming artifacts in order to detect problems, without executing the program</w:t>
      </w:r>
    </w:p>
    <w:p w14:paraId="77CF8239" w14:textId="0317ADB7" w:rsidR="00C130CD" w:rsidRPr="00C130CD" w:rsidRDefault="00C130CD" w:rsidP="00C130CD">
      <w:pPr>
        <w:pStyle w:val="Note"/>
      </w:pPr>
      <w:r w:rsidRPr="00C130CD">
        <w:t>Example: Lint</w:t>
      </w:r>
    </w:p>
    <w:p w14:paraId="070DD0B8" w14:textId="665BF8F5" w:rsidR="002644D0" w:rsidRDefault="002644D0" w:rsidP="002644D0">
      <w:pPr>
        <w:pStyle w:val="Definitionterm"/>
      </w:pPr>
      <w:r w:rsidRPr="002644D0">
        <w:t>conversion tool, converter</w:t>
      </w:r>
    </w:p>
    <w:p w14:paraId="716AC337" w14:textId="1C701781" w:rsidR="002644D0" w:rsidRDefault="00C130CD" w:rsidP="002644D0">
      <w:pPr>
        <w:pStyle w:val="Definition"/>
      </w:pPr>
      <w:r w:rsidRPr="00C130CD">
        <w:t>program that converts the output of another program into a different format</w:t>
      </w:r>
    </w:p>
    <w:p w14:paraId="134278C6" w14:textId="6FFDE144" w:rsidR="00C130CD" w:rsidRDefault="00C130CD" w:rsidP="00C130CD">
      <w:pPr>
        <w:pStyle w:val="Definitionterm"/>
      </w:pPr>
      <w:r>
        <w:t>analysis target</w:t>
      </w:r>
    </w:p>
    <w:p w14:paraId="79B7D494" w14:textId="506E2688" w:rsidR="00C130CD" w:rsidRDefault="00C130CD" w:rsidP="00C130CD">
      <w:pPr>
        <w:pStyle w:val="Definition"/>
      </w:pPr>
      <w:r w:rsidRPr="00C130CD">
        <w:t>programming artifact which a static analysis tool is instructed to analyze</w:t>
      </w:r>
    </w:p>
    <w:p w14:paraId="2CC91FE0" w14:textId="263E42D2" w:rsidR="00C130CD" w:rsidRDefault="00C130CD" w:rsidP="00C130CD">
      <w:pPr>
        <w:pStyle w:val="Definitionterm"/>
      </w:pPr>
      <w:r>
        <w:t>result file</w:t>
      </w:r>
    </w:p>
    <w:p w14:paraId="3D963FD7" w14:textId="373A10A2" w:rsidR="00C130CD" w:rsidRDefault="00C130CD" w:rsidP="00C130CD">
      <w:pPr>
        <w:pStyle w:val="Definition"/>
      </w:pPr>
      <w:r w:rsidRPr="00C130CD">
        <w:t>file in which a static analysis tool detects a result</w:t>
      </w:r>
    </w:p>
    <w:p w14:paraId="499CFA6E" w14:textId="04E2C888" w:rsidR="00C130CD" w:rsidRDefault="00C130CD" w:rsidP="00C130CD">
      <w:pPr>
        <w:pStyle w:val="Definitionterm"/>
      </w:pPr>
      <w:r>
        <w:t>rule</w:t>
      </w:r>
    </w:p>
    <w:p w14:paraId="0B33AA9A" w14:textId="76FE73C9" w:rsidR="00C130CD" w:rsidRDefault="00C130CD" w:rsidP="00C130CD">
      <w:pPr>
        <w:pStyle w:val="Definition"/>
      </w:pPr>
      <w:r w:rsidRPr="00C130CD">
        <w:t>specific criterion for correctness verified by a static analysis tool</w:t>
      </w:r>
    </w:p>
    <w:p w14:paraId="1AACCEC6" w14:textId="539CDB9B" w:rsidR="00C130CD" w:rsidRDefault="00C130CD" w:rsidP="00C130CD">
      <w:pPr>
        <w:pStyle w:val="Note"/>
      </w:pPr>
      <w:r>
        <w:t xml:space="preserve">NOTE 1: </w:t>
      </w:r>
      <w:r w:rsidRPr="00C130CD">
        <w:t>Many static analysis tools associate a “rule id” with each result they report, but some do not.</w:t>
      </w:r>
    </w:p>
    <w:p w14:paraId="43A1B13C" w14:textId="423ED2D4" w:rsidR="00C130CD" w:rsidRDefault="00C130CD" w:rsidP="00C130CD">
      <w:pPr>
        <w:pStyle w:val="Note"/>
      </w:pPr>
      <w:r>
        <w:t>NOTE 2: Some rules verify generally accepted criteria for correctness; others verify conventions in use in a particular team or organization.</w:t>
      </w:r>
    </w:p>
    <w:p w14:paraId="7F2AD5D2" w14:textId="0043892D" w:rsidR="00C130CD" w:rsidRDefault="00C130CD" w:rsidP="00C130CD">
      <w:pPr>
        <w:pStyle w:val="Note"/>
      </w:pPr>
      <w:r>
        <w:t xml:space="preserve">Example: </w:t>
      </w:r>
      <w:r w:rsidRPr="00C130CD">
        <w:t>“Variables must be initialized before use”, “Class names must begin with an uppercase letter”.</w:t>
      </w:r>
    </w:p>
    <w:p w14:paraId="39F2248B" w14:textId="45617BA7" w:rsidR="00C130CD" w:rsidRDefault="00C130CD" w:rsidP="00C130CD">
      <w:pPr>
        <w:pStyle w:val="Definitionterm"/>
      </w:pPr>
      <w:r>
        <w:t>stable value</w:t>
      </w:r>
    </w:p>
    <w:p w14:paraId="47D1950D" w14:textId="2AC67D3E" w:rsidR="00C130CD" w:rsidRDefault="00C130CD" w:rsidP="00C130CD">
      <w:pPr>
        <w:pStyle w:val="Definition"/>
      </w:pPr>
      <w:r w:rsidRPr="00C130CD">
        <w:t>value which, once established, never changes over time</w:t>
      </w:r>
    </w:p>
    <w:p w14:paraId="1BBF75B0" w14:textId="424D678D" w:rsidR="00C130CD" w:rsidRDefault="00C130CD" w:rsidP="00C130CD">
      <w:pPr>
        <w:pStyle w:val="Definitionterm"/>
      </w:pPr>
      <w:r>
        <w:t>rule id</w:t>
      </w:r>
    </w:p>
    <w:p w14:paraId="2E8A6B15" w14:textId="754ABFF0" w:rsidR="00C130CD" w:rsidRDefault="00C130CD" w:rsidP="00C130CD">
      <w:pPr>
        <w:pStyle w:val="Definition"/>
      </w:pPr>
      <w:r w:rsidRPr="00C130CD">
        <w:t>stable value which a static analysis tool associates with a rule</w:t>
      </w:r>
    </w:p>
    <w:p w14:paraId="4FB258AA" w14:textId="7EE1B7A3" w:rsidR="00C130CD" w:rsidRDefault="00C130CD" w:rsidP="00C130CD">
      <w:pPr>
        <w:pStyle w:val="Note"/>
      </w:pPr>
      <w:r>
        <w:t xml:space="preserve">NOTE: </w:t>
      </w:r>
      <w:r w:rsidRPr="00C130CD">
        <w:t>A rule id is more likely to remain stable if it is a symbolic or numeric value, as opposed to a descriptive string.</w:t>
      </w:r>
    </w:p>
    <w:p w14:paraId="344ED1A4" w14:textId="3D90D2B1" w:rsidR="00C130CD" w:rsidRDefault="00C130CD" w:rsidP="00C130CD">
      <w:pPr>
        <w:pStyle w:val="Note"/>
      </w:pPr>
      <w:r>
        <w:t xml:space="preserve">Example: </w:t>
      </w:r>
      <w:r w:rsidRPr="005F48D5">
        <w:rPr>
          <w:rStyle w:val="CODEtemp"/>
        </w:rPr>
        <w:t>CA2001</w:t>
      </w:r>
    </w:p>
    <w:p w14:paraId="77EFB813" w14:textId="36C8F3D9" w:rsidR="00C130CD" w:rsidRDefault="00367B83" w:rsidP="005F48D5">
      <w:pPr>
        <w:pStyle w:val="Definitionterm"/>
      </w:pPr>
      <w:r>
        <w:t>rule metadata</w:t>
      </w:r>
    </w:p>
    <w:p w14:paraId="563F9243" w14:textId="50F5FC86" w:rsidR="00367B83" w:rsidRDefault="00367B83" w:rsidP="00367B83">
      <w:pPr>
        <w:pStyle w:val="Definition"/>
      </w:pPr>
      <w:r>
        <w:t>information that describes a rule</w:t>
      </w:r>
    </w:p>
    <w:p w14:paraId="07E5896F" w14:textId="7DEB7865" w:rsidR="00367B83" w:rsidRDefault="00367B83" w:rsidP="00367B83">
      <w:pPr>
        <w:pStyle w:val="Note"/>
      </w:pPr>
      <w:r>
        <w:t xml:space="preserve">Example: </w:t>
      </w:r>
      <w:r w:rsidRPr="00367B83">
        <w:t>Category (for example, “Style” or “Security”), documentation URI</w:t>
      </w:r>
      <w:r>
        <w:t>.</w:t>
      </w:r>
    </w:p>
    <w:p w14:paraId="4D76ACE2" w14:textId="4757F516" w:rsidR="00367B83" w:rsidRDefault="00367B83" w:rsidP="00367B83">
      <w:pPr>
        <w:pStyle w:val="Definitionterm"/>
      </w:pPr>
      <w:r>
        <w:lastRenderedPageBreak/>
        <w:t>log file</w:t>
      </w:r>
    </w:p>
    <w:p w14:paraId="146228DB" w14:textId="50CEC9EE" w:rsidR="00367B83" w:rsidRDefault="00367B83" w:rsidP="00367B83">
      <w:pPr>
        <w:pStyle w:val="Definition"/>
      </w:pPr>
      <w:r w:rsidRPr="00367B83">
        <w:t>output file produced by a static analysis tool, which enumerates the results produced by the tool</w:t>
      </w:r>
    </w:p>
    <w:p w14:paraId="28258CF9" w14:textId="492C7C17" w:rsidR="00367B83" w:rsidRDefault="00367B83" w:rsidP="00367B83">
      <w:pPr>
        <w:pStyle w:val="Definitionterm"/>
      </w:pPr>
      <w:r>
        <w:t>run</w:t>
      </w:r>
    </w:p>
    <w:p w14:paraId="12545104" w14:textId="5A8A6FA0" w:rsidR="00367B83" w:rsidRDefault="00367B83" w:rsidP="00367B83">
      <w:pPr>
        <w:pStyle w:val="Definition"/>
      </w:pPr>
      <w:r w:rsidRPr="00367B83">
        <w:t>1.</w:t>
      </w:r>
      <w:r>
        <w:t xml:space="preserve"> </w:t>
      </w:r>
      <w:r w:rsidRPr="00367B83">
        <w:t>invocation of a specified static analysis tool on a specified version of a specified set of analysis targets, with a specified set of runtime parameters</w:t>
      </w:r>
    </w:p>
    <w:p w14:paraId="0BE922C6" w14:textId="7773D85F" w:rsidR="00367B83" w:rsidRDefault="00367B83" w:rsidP="00367B83">
      <w:pPr>
        <w:pStyle w:val="Definition"/>
      </w:pPr>
      <w:r>
        <w:t xml:space="preserve">2. </w:t>
      </w:r>
      <w:r w:rsidRPr="00367B83">
        <w:t>set of results produced by such an invocation</w:t>
      </w:r>
    </w:p>
    <w:p w14:paraId="6C2013A1" w14:textId="4CCEE914" w:rsidR="00367B83" w:rsidRDefault="00367B83" w:rsidP="00367B83">
      <w:pPr>
        <w:pStyle w:val="Definitionterm"/>
      </w:pPr>
      <w:r>
        <w:t>triage</w:t>
      </w:r>
    </w:p>
    <w:p w14:paraId="38D08C7E" w14:textId="5247764D" w:rsidR="00367B83" w:rsidRDefault="00367B83" w:rsidP="00367B83">
      <w:pPr>
        <w:pStyle w:val="Definition"/>
      </w:pPr>
      <w:r w:rsidRPr="00367B83">
        <w:t>process of deciding whether a result reported by a static analysis tool indicates a problem that should be corrected</w:t>
      </w:r>
    </w:p>
    <w:p w14:paraId="1A9252D3" w14:textId="6AB1DB5A" w:rsidR="00367B83" w:rsidRDefault="00367B83" w:rsidP="00367B83">
      <w:pPr>
        <w:pStyle w:val="Definitionterm"/>
      </w:pPr>
      <w:r>
        <w:t>(end) user</w:t>
      </w:r>
    </w:p>
    <w:p w14:paraId="4438F2CC" w14:textId="74E9C9EE" w:rsidR="00367B83" w:rsidRDefault="00367B83" w:rsidP="00367B83">
      <w:pPr>
        <w:pStyle w:val="Definition"/>
      </w:pPr>
      <w:r w:rsidRPr="00367B83">
        <w:t>person who uses the information in a log file to investigate, triage, or resolve results detected by a static analysis tool</w:t>
      </w:r>
    </w:p>
    <w:p w14:paraId="47F4B163" w14:textId="64430A62" w:rsidR="00367B83" w:rsidRDefault="00367B83" w:rsidP="00367B83">
      <w:pPr>
        <w:pStyle w:val="Definitionterm"/>
      </w:pPr>
      <w:r>
        <w:t>false positive</w:t>
      </w:r>
    </w:p>
    <w:p w14:paraId="7AF24E81" w14:textId="11652F41" w:rsidR="00367B83" w:rsidRDefault="00367B83" w:rsidP="00367B83">
      <w:pPr>
        <w:pStyle w:val="Definition"/>
      </w:pPr>
      <w:r w:rsidRPr="00367B83">
        <w:t>result which an end user decides does not actually represent a problem</w:t>
      </w:r>
    </w:p>
    <w:p w14:paraId="71D28AE8" w14:textId="12A29ADD" w:rsidR="00367B83" w:rsidRDefault="00367B83" w:rsidP="00367B83">
      <w:pPr>
        <w:pStyle w:val="Definitionterm"/>
      </w:pPr>
      <w:r>
        <w:t>(log</w:t>
      </w:r>
      <w:r w:rsidR="00AF0D84">
        <w:t xml:space="preserve"> file</w:t>
      </w:r>
      <w:r>
        <w:t>) viewer</w:t>
      </w:r>
    </w:p>
    <w:p w14:paraId="05060CF2" w14:textId="601D3FA9" w:rsidR="00367B83" w:rsidRDefault="00367B83" w:rsidP="00367B83">
      <w:pPr>
        <w:pStyle w:val="Definition"/>
      </w:pPr>
      <w:r w:rsidRPr="00367B83">
        <w:t>program that reads a log file, displays a list of the results it contains, and allows an end user to view each result in the context of the programming artifact in which it occurs</w:t>
      </w:r>
    </w:p>
    <w:p w14:paraId="5D202B22" w14:textId="7429B1E6" w:rsidR="00367B83" w:rsidRDefault="00367B83" w:rsidP="00367B83">
      <w:pPr>
        <w:pStyle w:val="Definitionterm"/>
      </w:pPr>
      <w:r>
        <w:t>result management system</w:t>
      </w:r>
    </w:p>
    <w:p w14:paraId="7E9AC85A" w14:textId="41D60E99" w:rsidR="00367B83" w:rsidRDefault="00367B83" w:rsidP="00367B83">
      <w:pPr>
        <w:pStyle w:val="Definition"/>
      </w:pPr>
      <w:r w:rsidRPr="00367B83">
        <w:t>software system that consumes the log files produced by static analysis tools, produces reports that enable software development teams to assess the quality of their software artifacts at a point in time and to observe trends in the quality over time, and performs functions such as filing bugs and displaying information about individual results</w:t>
      </w:r>
    </w:p>
    <w:p w14:paraId="4BFACBE3" w14:textId="7B476333" w:rsidR="00367B83" w:rsidRPr="00367B83" w:rsidRDefault="00367B83" w:rsidP="00367B83">
      <w:pPr>
        <w:pStyle w:val="Note"/>
      </w:pPr>
      <w:r>
        <w:t xml:space="preserve">NOTE: </w:t>
      </w:r>
      <w:r w:rsidRPr="00367B83">
        <w:t>A result management system can interact with a log</w:t>
      </w:r>
      <w:r w:rsidR="00AF0D84">
        <w:t xml:space="preserve"> file</w:t>
      </w:r>
      <w:r w:rsidRPr="00367B83">
        <w:t xml:space="preserve"> viewer to display information about individual defects.</w:t>
      </w:r>
    </w:p>
    <w:p w14:paraId="166ECDE6" w14:textId="2DFFD531" w:rsidR="00C130CD" w:rsidRDefault="0083739E" w:rsidP="0083739E">
      <w:pPr>
        <w:pStyle w:val="Definitionterm"/>
      </w:pPr>
      <w:r>
        <w:t>fingerprint</w:t>
      </w:r>
    </w:p>
    <w:p w14:paraId="4AA291E4" w14:textId="668D1A71" w:rsidR="0083739E" w:rsidRDefault="0083739E" w:rsidP="0083739E">
      <w:pPr>
        <w:pStyle w:val="Definition"/>
      </w:pPr>
      <w:r w:rsidRPr="0083739E">
        <w:t>stable value that can be used by a result management system to uniquely identify a result over time, even if the programming artifact in which it occurs is modified</w:t>
      </w:r>
    </w:p>
    <w:p w14:paraId="4E3C5FFB" w14:textId="23FDD97C" w:rsidR="0083739E" w:rsidRDefault="002E25E7" w:rsidP="0083739E">
      <w:pPr>
        <w:pStyle w:val="Definitionterm"/>
      </w:pPr>
      <w:r>
        <w:t>baseline</w:t>
      </w:r>
    </w:p>
    <w:p w14:paraId="5C8D2E3B" w14:textId="40336DC0" w:rsidR="002E25E7" w:rsidRDefault="0043737C" w:rsidP="002E25E7">
      <w:pPr>
        <w:pStyle w:val="Definition"/>
      </w:pPr>
      <w:r w:rsidRPr="0043737C">
        <w:t>set of results produced by a single run of a set of static analysis tools on a set of programming artifacts</w:t>
      </w:r>
    </w:p>
    <w:p w14:paraId="100635BF" w14:textId="15300609" w:rsidR="0043737C" w:rsidRDefault="0043737C" w:rsidP="0043737C">
      <w:pPr>
        <w:pStyle w:val="Note"/>
      </w:pPr>
      <w:r>
        <w:t xml:space="preserve">NOTE: </w:t>
      </w:r>
      <w:r w:rsidRPr="0043737C">
        <w:t>A result management system can compare the results of a subsequent run to a baseline to determine whether new results have been introduced.</w:t>
      </w:r>
    </w:p>
    <w:p w14:paraId="6E6437D2" w14:textId="43B0825E" w:rsidR="0043737C" w:rsidRDefault="0043737C" w:rsidP="0043737C">
      <w:pPr>
        <w:pStyle w:val="Definitionterm"/>
      </w:pPr>
      <w:r>
        <w:t>code flow</w:t>
      </w:r>
    </w:p>
    <w:p w14:paraId="658639A5" w14:textId="11BF032C" w:rsidR="0043737C" w:rsidRDefault="0043737C" w:rsidP="0043737C">
      <w:pPr>
        <w:pStyle w:val="Definition"/>
      </w:pPr>
      <w:r w:rsidRPr="0043737C">
        <w:t>sequence of program locations that specify a possible execution path through the code</w:t>
      </w:r>
    </w:p>
    <w:p w14:paraId="67E96C0D" w14:textId="76EF972F" w:rsidR="0043737C" w:rsidRDefault="0043737C" w:rsidP="0043737C">
      <w:pPr>
        <w:pStyle w:val="Definitionterm"/>
      </w:pPr>
      <w:r>
        <w:t>call stack</w:t>
      </w:r>
    </w:p>
    <w:p w14:paraId="6087DD0F" w14:textId="74DB1572" w:rsidR="0043737C" w:rsidRDefault="0043737C" w:rsidP="0043737C">
      <w:pPr>
        <w:pStyle w:val="Definition"/>
      </w:pPr>
      <w:r w:rsidRPr="0043737C">
        <w:t>sequence of nested function calls</w:t>
      </w:r>
    </w:p>
    <w:p w14:paraId="13D2ADB4" w14:textId="1773B6F6" w:rsidR="0043737C" w:rsidRDefault="0043737C" w:rsidP="0043737C">
      <w:pPr>
        <w:pStyle w:val="Definitionterm"/>
      </w:pPr>
      <w:r>
        <w:t>camelCase name</w:t>
      </w:r>
    </w:p>
    <w:p w14:paraId="4D3EBBE1" w14:textId="18070756" w:rsidR="0043737C" w:rsidRDefault="0043737C" w:rsidP="0043737C">
      <w:pPr>
        <w:pStyle w:val="Definition"/>
      </w:pPr>
      <w:r w:rsidRPr="0043737C">
        <w:t>name that begins with a lowercase letter, in which each subsequent word begins with an uppercase letter</w:t>
      </w:r>
    </w:p>
    <w:p w14:paraId="67FCE46C" w14:textId="3F976AF5" w:rsidR="0043737C" w:rsidRDefault="0043737C" w:rsidP="0043737C">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2EEF0FC6" w14:textId="09F401D7" w:rsidR="00592BE0" w:rsidRDefault="00592BE0" w:rsidP="00592BE0">
      <w:pPr>
        <w:pStyle w:val="Definitionterm"/>
      </w:pPr>
      <w:r>
        <w:t>property bag</w:t>
      </w:r>
    </w:p>
    <w:p w14:paraId="2B54CE22" w14:textId="288D874C" w:rsidR="00592BE0" w:rsidRDefault="00592BE0" w:rsidP="00592BE0">
      <w:pPr>
        <w:pStyle w:val="Definition"/>
      </w:pPr>
      <w:r>
        <w:t xml:space="preserve">JSON object </w:t>
      </w:r>
      <w:r w:rsidRPr="00592BE0">
        <w:t>consisting of a set of name/value pairs with arbitrary camelCase names</w:t>
      </w:r>
    </w:p>
    <w:p w14:paraId="588C49B9" w14:textId="0771F638" w:rsidR="00592BE0" w:rsidRDefault="00592BE0" w:rsidP="00592BE0">
      <w:pPr>
        <w:pStyle w:val="Definitionterm"/>
      </w:pPr>
      <w:r>
        <w:t>newline sequence</w:t>
      </w:r>
    </w:p>
    <w:p w14:paraId="39FF736C" w14:textId="39D24DCF" w:rsidR="00592BE0" w:rsidRDefault="00592BE0" w:rsidP="00592BE0">
      <w:pPr>
        <w:pStyle w:val="Definition"/>
      </w:pPr>
      <w:r w:rsidRPr="00592BE0">
        <w:lastRenderedPageBreak/>
        <w:t>sequence of one or more characters representing the end of a line of text</w:t>
      </w:r>
    </w:p>
    <w:p w14:paraId="53FFC109" w14:textId="6E1A71AB" w:rsidR="00592BE0" w:rsidRDefault="00592BE0" w:rsidP="00592BE0">
      <w:pPr>
        <w:pStyle w:val="Note"/>
      </w:pPr>
      <w:r>
        <w:t>NOTE: S</w:t>
      </w:r>
      <w:r w:rsidRPr="00592BE0">
        <w:t>ome systems represent a newline sequence with a single newline character; others represent it as a carriage return character followed by a newline character.</w:t>
      </w:r>
    </w:p>
    <w:p w14:paraId="0787A4DC" w14:textId="4A29AF9C" w:rsidR="00592BE0" w:rsidRDefault="00592BE0" w:rsidP="00592BE0">
      <w:pPr>
        <w:pStyle w:val="Definitionterm"/>
      </w:pPr>
      <w:r>
        <w:t>text file</w:t>
      </w:r>
    </w:p>
    <w:p w14:paraId="3C42DC59" w14:textId="3857BAE9" w:rsidR="00592BE0" w:rsidRDefault="00592BE0" w:rsidP="00592BE0">
      <w:pPr>
        <w:pStyle w:val="Definition"/>
      </w:pPr>
      <w:r w:rsidRPr="00592BE0">
        <w:t>file considered as a sequence of characters organized into lines and columns</w:t>
      </w:r>
    </w:p>
    <w:p w14:paraId="18AA49F9" w14:textId="4348ADCC" w:rsidR="00592BE0" w:rsidRDefault="00592BE0" w:rsidP="00592BE0">
      <w:pPr>
        <w:pStyle w:val="Definitionterm"/>
      </w:pPr>
      <w:r>
        <w:t>line</w:t>
      </w:r>
    </w:p>
    <w:p w14:paraId="56404BFE" w14:textId="1216061F" w:rsidR="00592BE0" w:rsidRDefault="00592BE0" w:rsidP="00592BE0">
      <w:pPr>
        <w:pStyle w:val="Definition"/>
      </w:pPr>
      <w:r w:rsidRPr="00592BE0">
        <w:t>contiguous sequence of characters, starting either at the beginning of a file or immediately after a newline sequence, and ending at and including the nearest subsequent newline sequence, if one is present, or else extending to the end of the file</w:t>
      </w:r>
    </w:p>
    <w:p w14:paraId="71F5847D" w14:textId="1C2546F2" w:rsidR="00592BE0" w:rsidRDefault="00592BE0" w:rsidP="00592BE0">
      <w:pPr>
        <w:pStyle w:val="Definitionterm"/>
      </w:pPr>
      <w:r>
        <w:t>column</w:t>
      </w:r>
    </w:p>
    <w:p w14:paraId="5D1F84DC" w14:textId="1303D6AB" w:rsidR="00592BE0" w:rsidRDefault="00592BE0" w:rsidP="00592BE0">
      <w:pPr>
        <w:pStyle w:val="Definition"/>
      </w:pPr>
      <w:r w:rsidRPr="00592BE0">
        <w:t>1-based index of a character within a line</w:t>
      </w:r>
    </w:p>
    <w:p w14:paraId="154F15B9" w14:textId="2C943854" w:rsidR="00592BE0" w:rsidRDefault="00592BE0" w:rsidP="00592BE0">
      <w:pPr>
        <w:pStyle w:val="Definitionterm"/>
      </w:pPr>
      <w:r>
        <w:t>binary file</w:t>
      </w:r>
    </w:p>
    <w:p w14:paraId="4D41AB22" w14:textId="68CF37C1" w:rsidR="00592BE0" w:rsidRDefault="00592BE0" w:rsidP="00592BE0">
      <w:pPr>
        <w:pStyle w:val="Definition"/>
      </w:pPr>
      <w:r w:rsidRPr="00592BE0">
        <w:t>file considered as a sequence of bytes</w:t>
      </w:r>
    </w:p>
    <w:p w14:paraId="709AC748" w14:textId="59F351EA" w:rsidR="00592BE0" w:rsidRDefault="00592BE0" w:rsidP="00592BE0">
      <w:pPr>
        <w:pStyle w:val="Definitionterm"/>
      </w:pPr>
      <w:r>
        <w:t>region</w:t>
      </w:r>
    </w:p>
    <w:p w14:paraId="669A52E6" w14:textId="6D78E042" w:rsidR="00592BE0" w:rsidRDefault="00592BE0" w:rsidP="00592BE0">
      <w:pPr>
        <w:pStyle w:val="Definition"/>
      </w:pPr>
      <w:r w:rsidRPr="00592BE0">
        <w:t>contiguous portion of a file</w:t>
      </w:r>
    </w:p>
    <w:p w14:paraId="514037D1" w14:textId="71C3109E" w:rsidR="00592BE0" w:rsidRDefault="00592BE0" w:rsidP="00592BE0">
      <w:pPr>
        <w:pStyle w:val="Definitionterm"/>
      </w:pPr>
      <w:r>
        <w:t>text region</w:t>
      </w:r>
    </w:p>
    <w:p w14:paraId="63617D86" w14:textId="477167B4" w:rsidR="00592BE0" w:rsidRDefault="00592BE0" w:rsidP="00592BE0">
      <w:pPr>
        <w:pStyle w:val="Definition"/>
      </w:pPr>
      <w:r w:rsidRPr="00592BE0">
        <w:t>region representing a contiguous range of zero or more character in a text file</w:t>
      </w:r>
    </w:p>
    <w:p w14:paraId="64A43815" w14:textId="16949837" w:rsidR="00592BE0" w:rsidRDefault="00592BE0" w:rsidP="00592BE0">
      <w:pPr>
        <w:pStyle w:val="Definitionterm"/>
      </w:pPr>
      <w:r>
        <w:t>binary region</w:t>
      </w:r>
    </w:p>
    <w:p w14:paraId="5DA021F6" w14:textId="634C3105" w:rsidR="00592BE0" w:rsidRDefault="00592BE0" w:rsidP="00592BE0">
      <w:pPr>
        <w:pStyle w:val="Definition"/>
      </w:pPr>
      <w:r w:rsidRPr="00592BE0">
        <w:t>region representing a contiguous range of zero or more bytes in a binary file</w:t>
      </w:r>
    </w:p>
    <w:p w14:paraId="7D0172CA" w14:textId="2F7B62C9" w:rsidR="00592BE0" w:rsidRDefault="00592BE0" w:rsidP="00592BE0">
      <w:pPr>
        <w:pStyle w:val="Definitionterm"/>
      </w:pPr>
      <w:r w:rsidRPr="00592BE0">
        <w:t>physical location</w:t>
      </w:r>
    </w:p>
    <w:p w14:paraId="2B899123" w14:textId="622F3664" w:rsidR="00592BE0" w:rsidRDefault="00592BE0" w:rsidP="00592BE0">
      <w:pPr>
        <w:pStyle w:val="Definition"/>
      </w:pPr>
      <w:r w:rsidRPr="00592BE0">
        <w:t>location specified by reference to a programming artifact together with a region within that artifact</w:t>
      </w:r>
    </w:p>
    <w:p w14:paraId="3103D415" w14:textId="41F4C973" w:rsidR="00592BE0" w:rsidRDefault="00592BE0" w:rsidP="00592BE0">
      <w:pPr>
        <w:pStyle w:val="Definitionterm"/>
      </w:pPr>
      <w:r>
        <w:t>logical location</w:t>
      </w:r>
    </w:p>
    <w:p w14:paraId="66E1269A" w14:textId="427B0A7C" w:rsidR="00592BE0" w:rsidRDefault="00592BE0" w:rsidP="00592BE0">
      <w:pPr>
        <w:pStyle w:val="Definition"/>
      </w:pPr>
      <w:r w:rsidRPr="00592BE0">
        <w:t>location specified by reference to a programmatic construct, without specifying the programming artifact within which that construct occurs</w:t>
      </w:r>
    </w:p>
    <w:p w14:paraId="054E1C81" w14:textId="2A6F5AC8" w:rsidR="00854B1E" w:rsidRPr="00854B1E" w:rsidRDefault="00854B1E" w:rsidP="00854B1E">
      <w:pPr>
        <w:pStyle w:val="Note"/>
      </w:pPr>
      <w:r>
        <w:t>Example: A class name, a method name, a namespace.</w:t>
      </w:r>
    </w:p>
    <w:p w14:paraId="326FEF3D" w14:textId="25D9428E" w:rsidR="00854B1E" w:rsidRDefault="00854B1E" w:rsidP="00854B1E">
      <w:pPr>
        <w:pStyle w:val="Definitionterm"/>
      </w:pPr>
      <w:r>
        <w:t>top-level logical location</w:t>
      </w:r>
    </w:p>
    <w:p w14:paraId="56C1D67E" w14:textId="082AC221" w:rsidR="00854B1E" w:rsidRDefault="00854B1E" w:rsidP="00854B1E">
      <w:pPr>
        <w:pStyle w:val="Definition"/>
      </w:pPr>
      <w:r w:rsidRPr="00854B1E">
        <w:t>logical location that is not nested within another logical location</w:t>
      </w:r>
    </w:p>
    <w:p w14:paraId="6B66125A" w14:textId="6B212A29" w:rsidR="00854B1E" w:rsidRDefault="00854B1E" w:rsidP="00854B1E">
      <w:pPr>
        <w:pStyle w:val="Note"/>
      </w:pPr>
      <w:r>
        <w:t>Example: A global function in C++</w:t>
      </w:r>
    </w:p>
    <w:p w14:paraId="725B44B4" w14:textId="30191A80" w:rsidR="00854B1E" w:rsidRDefault="00854B1E" w:rsidP="00854B1E">
      <w:pPr>
        <w:pStyle w:val="Definitionterm"/>
      </w:pPr>
      <w:r>
        <w:t>nested logical location</w:t>
      </w:r>
    </w:p>
    <w:p w14:paraId="4E1A752B" w14:textId="040D4B6B" w:rsidR="00854B1E" w:rsidRDefault="00854B1E" w:rsidP="00854B1E">
      <w:pPr>
        <w:pStyle w:val="Definition"/>
      </w:pPr>
      <w:r w:rsidRPr="00854B1E">
        <w:t>logical location that is nested within another logical location</w:t>
      </w:r>
    </w:p>
    <w:p w14:paraId="0D130D09" w14:textId="3B5C692A" w:rsidR="00854B1E" w:rsidRDefault="00854B1E" w:rsidP="00854B1E">
      <w:pPr>
        <w:pStyle w:val="Note"/>
      </w:pPr>
      <w:r>
        <w:t>Example: A method within a class in C++</w:t>
      </w:r>
    </w:p>
    <w:p w14:paraId="633B447A" w14:textId="65CFEA1C" w:rsidR="00854B1E" w:rsidRDefault="00854B1E" w:rsidP="00854B1E">
      <w:pPr>
        <w:pStyle w:val="Definitionterm"/>
      </w:pPr>
      <w:r>
        <w:t>empty array</w:t>
      </w:r>
    </w:p>
    <w:p w14:paraId="745532DF" w14:textId="1FBAE746" w:rsidR="00854B1E" w:rsidRDefault="00854B1E" w:rsidP="00854B1E">
      <w:pPr>
        <w:pStyle w:val="Definition"/>
      </w:pPr>
      <w:r>
        <w:t>array that contains no elements, and so has a length of 0</w:t>
      </w:r>
    </w:p>
    <w:p w14:paraId="6047311C" w14:textId="72263B02" w:rsidR="00854B1E" w:rsidRDefault="00854B1E" w:rsidP="00854B1E">
      <w:pPr>
        <w:pStyle w:val="Definitionterm"/>
      </w:pPr>
      <w:r>
        <w:t>empty object</w:t>
      </w:r>
    </w:p>
    <w:p w14:paraId="3FB2A527" w14:textId="60EF2EC1" w:rsidR="00854B1E" w:rsidRDefault="00854B1E" w:rsidP="00854B1E">
      <w:pPr>
        <w:pStyle w:val="Definition"/>
      </w:pPr>
      <w:r>
        <w:t>object that contains no properties</w:t>
      </w:r>
    </w:p>
    <w:p w14:paraId="52E18A0A" w14:textId="6E04BF14" w:rsidR="00854B1E" w:rsidRDefault="00854B1E" w:rsidP="00854B1E">
      <w:pPr>
        <w:pStyle w:val="Definitionterm"/>
      </w:pPr>
      <w:r>
        <w:t>empty string</w:t>
      </w:r>
    </w:p>
    <w:p w14:paraId="472352CF" w14:textId="7091B06F" w:rsidR="00854B1E" w:rsidRDefault="00854B1E" w:rsidP="00854B1E">
      <w:pPr>
        <w:pStyle w:val="Definition"/>
      </w:pPr>
      <w:r>
        <w:t>string that contains no characters, and so has a length of 0</w:t>
      </w:r>
    </w:p>
    <w:p w14:paraId="202A7B00" w14:textId="42439CA0" w:rsidR="00854B1E" w:rsidRDefault="009853E2" w:rsidP="00854B1E">
      <w:pPr>
        <w:pStyle w:val="Definitionterm"/>
      </w:pPr>
      <w:r>
        <w:t>response file</w:t>
      </w:r>
    </w:p>
    <w:p w14:paraId="36DC8728" w14:textId="09A136D9" w:rsidR="009853E2" w:rsidRDefault="009853E2" w:rsidP="009853E2">
      <w:pPr>
        <w:pStyle w:val="Definition"/>
      </w:pPr>
      <w:r w:rsidRPr="009853E2">
        <w:t>file containing arguments for a tool, which are interpreted as if they had appeared directly on the command line</w:t>
      </w:r>
    </w:p>
    <w:p w14:paraId="08C1E406" w14:textId="37C1AD1C" w:rsidR="009853E2" w:rsidRDefault="009853E2" w:rsidP="009853E2">
      <w:pPr>
        <w:pStyle w:val="Definitionterm"/>
      </w:pPr>
      <w:r>
        <w:t>tainted data</w:t>
      </w:r>
    </w:p>
    <w:p w14:paraId="1C1ACE9C" w14:textId="42F9FBC1" w:rsidR="009853E2" w:rsidRDefault="009853E2" w:rsidP="009853E2">
      <w:pPr>
        <w:pStyle w:val="Definition"/>
      </w:pPr>
      <w:r w:rsidRPr="009853E2">
        <w:lastRenderedPageBreak/>
        <w:t>data that enters a program from an untrusted source, such as user input</w:t>
      </w:r>
    </w:p>
    <w:p w14:paraId="0B3BE4FF" w14:textId="66AB352E" w:rsidR="009853E2" w:rsidRDefault="009853E2" w:rsidP="009853E2">
      <w:pPr>
        <w:pStyle w:val="Definitionterm"/>
      </w:pPr>
      <w:r>
        <w:t>taint analysis</w:t>
      </w:r>
    </w:p>
    <w:p w14:paraId="5124162D" w14:textId="330C8D33" w:rsidR="009853E2" w:rsidRDefault="009853E2" w:rsidP="009853E2">
      <w:pPr>
        <w:pStyle w:val="Definition"/>
        <w:rPr>
          <w:ins w:id="9" w:author="Laurence Golding" w:date="2017-11-22T12:26:00Z"/>
        </w:rPr>
      </w:pPr>
      <w:r w:rsidRPr="009853E2">
        <w:t>the process of tracing the path of tainted data through a program</w:t>
      </w:r>
    </w:p>
    <w:p w14:paraId="0391A7C9" w14:textId="78003DAC" w:rsidR="002023EF" w:rsidRDefault="002023EF" w:rsidP="002023EF">
      <w:pPr>
        <w:pStyle w:val="Definitionterm"/>
        <w:rPr>
          <w:ins w:id="10" w:author="Laurence Golding" w:date="2017-11-22T12:26:00Z"/>
        </w:rPr>
      </w:pPr>
      <w:ins w:id="11" w:author="Laurence Golding" w:date="2017-11-22T12:26:00Z">
        <w:r>
          <w:t>rich text message</w:t>
        </w:r>
      </w:ins>
    </w:p>
    <w:p w14:paraId="3C4AF0F7" w14:textId="1C89FD8F" w:rsidR="002023EF" w:rsidRPr="002023EF" w:rsidRDefault="002023EF" w:rsidP="002023EF">
      <w:pPr>
        <w:pStyle w:val="Definition"/>
      </w:pPr>
      <w:ins w:id="12" w:author="Laurence Golding" w:date="2017-11-22T12:26:00Z">
        <w:r>
          <w:t>a message which contains formatting information, such as Markdown formatting characters or HTML tags.</w:t>
        </w:r>
      </w:ins>
    </w:p>
    <w:p w14:paraId="5BBB70F5" w14:textId="77777777" w:rsidR="00C02DEC" w:rsidRDefault="00C02DEC" w:rsidP="00A710C8">
      <w:pPr>
        <w:pStyle w:val="Heading2"/>
      </w:pPr>
      <w:bookmarkStart w:id="13" w:name="_Ref7502892"/>
      <w:bookmarkStart w:id="14" w:name="_Toc12011611"/>
      <w:bookmarkStart w:id="15" w:name="_Toc85472894"/>
      <w:bookmarkStart w:id="16" w:name="_Toc287332008"/>
      <w:bookmarkStart w:id="17" w:name="_Toc495412446"/>
      <w:r>
        <w:t>Normative</w:t>
      </w:r>
      <w:bookmarkEnd w:id="13"/>
      <w:bookmarkEnd w:id="14"/>
      <w:r>
        <w:t xml:space="preserve"> References</w:t>
      </w:r>
      <w:bookmarkEnd w:id="15"/>
      <w:bookmarkEnd w:id="16"/>
      <w:bookmarkEnd w:id="17"/>
    </w:p>
    <w:p w14:paraId="6A8CA73D" w14:textId="62A0BB2D" w:rsidR="00AB66A4" w:rsidRDefault="00AB66A4" w:rsidP="00AB66A4">
      <w:pPr>
        <w:pStyle w:val="Ref"/>
        <w:rPr>
          <w:rStyle w:val="Refterm"/>
          <w:b w:val="0"/>
        </w:rPr>
      </w:pPr>
      <w:r w:rsidRPr="00EE7D13">
        <w:rPr>
          <w:rStyle w:val="Refterm"/>
        </w:rPr>
        <w:t>[</w:t>
      </w:r>
      <w:bookmarkStart w:id="18" w:name="ECMA404"/>
      <w:r w:rsidRPr="00EE7D13">
        <w:rPr>
          <w:rStyle w:val="Refterm"/>
        </w:rPr>
        <w:t>ECMA404</w:t>
      </w:r>
      <w:bookmarkEnd w:id="18"/>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27" w:history="1">
        <w:r w:rsidRPr="00AC1D41">
          <w:rPr>
            <w:rStyle w:val="Hyperlink"/>
          </w:rPr>
          <w:t>http://ecma-international.org/publications/files/ECMA-ST/ECMA-404.pdf</w:t>
        </w:r>
      </w:hyperlink>
      <w:r w:rsidR="009C2B7C">
        <w:rPr>
          <w:rStyle w:val="Refterm"/>
          <w:b w:val="0"/>
        </w:rPr>
        <w:t>.</w:t>
      </w:r>
    </w:p>
    <w:p w14:paraId="5AA1F396" w14:textId="4B39865D" w:rsidR="00AB66A4" w:rsidRDefault="00AB66A4" w:rsidP="00AB66A4">
      <w:pPr>
        <w:pStyle w:val="Ref"/>
      </w:pPr>
      <w:r w:rsidRPr="00EE7D13">
        <w:rPr>
          <w:rStyle w:val="Refterm"/>
        </w:rPr>
        <w:t>[</w:t>
      </w:r>
      <w:bookmarkStart w:id="19" w:name="FIPSPUB1804"/>
      <w:r w:rsidRPr="00EE7D13">
        <w:rPr>
          <w:rStyle w:val="Refterm"/>
        </w:rPr>
        <w:t>FIPSPUB180-4</w:t>
      </w:r>
      <w:bookmarkEnd w:id="19"/>
      <w:r w:rsidRPr="00EE7D13">
        <w:rPr>
          <w:rStyle w:val="Refterm"/>
        </w:rPr>
        <w:t>]</w:t>
      </w:r>
      <w:r>
        <w:tab/>
        <w:t>“Secure Hash Standard (SHS)”, FIPS PUB 180-4, August 2015</w:t>
      </w:r>
      <w:r w:rsidR="009C2B7C">
        <w:t>,</w:t>
      </w:r>
      <w:r>
        <w:t xml:space="preserve"> </w:t>
      </w:r>
      <w:hyperlink r:id="rId28" w:history="1">
        <w:r w:rsidRPr="00AC1D41">
          <w:rPr>
            <w:rStyle w:val="Hyperlink"/>
          </w:rPr>
          <w:t>http://nvlpubs.nist.gov/nistpubs/FIPS/NIST.FIPS.180-4.pdf</w:t>
        </w:r>
      </w:hyperlink>
      <w:r w:rsidR="009C2B7C">
        <w:t>.</w:t>
      </w:r>
    </w:p>
    <w:p w14:paraId="495B3E37" w14:textId="78E46F87" w:rsidR="001D155C" w:rsidRDefault="001D155C" w:rsidP="001D155C">
      <w:pPr>
        <w:pStyle w:val="Ref"/>
        <w:rPr>
          <w:ins w:id="20" w:author="Laurence Golding" w:date="2017-10-10T14:17:00Z"/>
          <w:rStyle w:val="Refterm"/>
          <w:b w:val="0"/>
        </w:rPr>
      </w:pPr>
      <w:ins w:id="21" w:author="Laurence Golding" w:date="2017-10-10T14:17:00Z">
        <w:r w:rsidRPr="00EE7D13">
          <w:rPr>
            <w:rStyle w:val="Refterm"/>
          </w:rPr>
          <w:t>[</w:t>
        </w:r>
        <w:bookmarkStart w:id="22" w:name="GFM"/>
        <w:r>
          <w:rPr>
            <w:rStyle w:val="Refterm"/>
          </w:rPr>
          <w:t>GFM</w:t>
        </w:r>
        <w:bookmarkEnd w:id="22"/>
        <w:r w:rsidRPr="00EE7D13">
          <w:rPr>
            <w:rStyle w:val="Refterm"/>
          </w:rPr>
          <w:t>]</w:t>
        </w:r>
        <w:r w:rsidRPr="005126F2">
          <w:rPr>
            <w:rStyle w:val="Refterm"/>
            <w:b w:val="0"/>
          </w:rPr>
          <w:tab/>
        </w:r>
        <w:r>
          <w:rPr>
            <w:rStyle w:val="Refterm"/>
            <w:b w:val="0"/>
          </w:rPr>
          <w:t xml:space="preserve">“GitHub-Flavored Markdown spec”, </w:t>
        </w:r>
      </w:ins>
      <w:ins w:id="23" w:author="Laurence Golding" w:date="2017-10-10T14:18:00Z">
        <w:r w:rsidRPr="001D155C">
          <w:rPr>
            <w:rStyle w:val="Refterm"/>
            <w:b w:val="0"/>
          </w:rPr>
          <w:t>Version 0.28-gfm (2017-08-01)</w:t>
        </w:r>
      </w:ins>
      <w:ins w:id="24" w:author="Laurence Golding" w:date="2017-10-10T14:17:00Z">
        <w:r>
          <w:rPr>
            <w:rStyle w:val="Refterm"/>
            <w:b w:val="0"/>
          </w:rPr>
          <w:t xml:space="preserve">, </w:t>
        </w:r>
      </w:ins>
      <w:ins w:id="25" w:author="Laurence Golding" w:date="2017-10-10T14:18:00Z">
        <w:r>
          <w:fldChar w:fldCharType="begin"/>
        </w:r>
        <w:r>
          <w:instrText xml:space="preserve"> HYPERLINK "</w:instrText>
        </w:r>
        <w:r w:rsidRPr="001D155C">
          <w:instrText>https://github.github.com/gfm/</w:instrText>
        </w:r>
        <w:r>
          <w:instrText xml:space="preserve">" </w:instrText>
        </w:r>
        <w:r>
          <w:fldChar w:fldCharType="separate"/>
        </w:r>
      </w:ins>
      <w:r w:rsidRPr="00D256FF">
        <w:rPr>
          <w:rStyle w:val="Hyperlink"/>
        </w:rPr>
        <w:t>https://github.github.com/gfm/</w:t>
      </w:r>
      <w:ins w:id="26" w:author="Laurence Golding" w:date="2017-10-10T14:18:00Z">
        <w:r>
          <w:fldChar w:fldCharType="end"/>
        </w:r>
      </w:ins>
      <w:ins w:id="27" w:author="Laurence Golding" w:date="2017-10-10T14:17:00Z">
        <w:r>
          <w:rPr>
            <w:rStyle w:val="Refterm"/>
            <w:b w:val="0"/>
          </w:rPr>
          <w:t>.</w:t>
        </w:r>
      </w:ins>
    </w:p>
    <w:p w14:paraId="055E043F" w14:textId="6E9794C3" w:rsidR="00AB66A4" w:rsidRDefault="00AB66A4" w:rsidP="001D155C">
      <w:pPr>
        <w:pStyle w:val="Ref"/>
      </w:pPr>
      <w:r w:rsidRPr="00EE7D13">
        <w:rPr>
          <w:rStyle w:val="Refterm"/>
        </w:rPr>
        <w:t>[</w:t>
      </w:r>
      <w:bookmarkStart w:id="28" w:name="ISO86012004"/>
      <w:r w:rsidRPr="00EE7D13">
        <w:rPr>
          <w:rStyle w:val="Refterm"/>
        </w:rPr>
        <w:t>ISO8601:2004</w:t>
      </w:r>
      <w:bookmarkEnd w:id="28"/>
      <w:r w:rsidRPr="00EE7D13">
        <w:rPr>
          <w:rStyle w:val="Refterm"/>
        </w:rPr>
        <w:t>]</w:t>
      </w:r>
      <w:r>
        <w:tab/>
        <w:t>“Data elements and interchange formats -- Information interchange -- Representation of dates and times”, ISO 8601:2004, December 2004</w:t>
      </w:r>
      <w:r w:rsidR="009C2B7C">
        <w:t>,</w:t>
      </w:r>
      <w:r>
        <w:t xml:space="preserve"> </w:t>
      </w:r>
      <w:hyperlink r:id="rId29" w:history="1">
        <w:r w:rsidRPr="00AC1D41">
          <w:rPr>
            <w:rStyle w:val="Hyperlink"/>
          </w:rPr>
          <w:t>https://www.iso.org/standard/40874.html</w:t>
        </w:r>
      </w:hyperlink>
      <w:r w:rsidR="009C2B7C">
        <w:t>.</w:t>
      </w:r>
    </w:p>
    <w:p w14:paraId="2F4A3B08" w14:textId="4832ED75" w:rsidR="00F85576" w:rsidRDefault="00F85576" w:rsidP="00F85576">
      <w:pPr>
        <w:pStyle w:val="Ref"/>
      </w:pPr>
      <w:r w:rsidRPr="00EE7D13">
        <w:rPr>
          <w:rStyle w:val="Refterm"/>
        </w:rPr>
        <w:t>[</w:t>
      </w:r>
      <w:bookmarkStart w:id="29" w:name="JSCHEMA01"/>
      <w:r w:rsidRPr="00EE7D13">
        <w:rPr>
          <w:rStyle w:val="Refterm"/>
        </w:rPr>
        <w:t>JSCHEMA01</w:t>
      </w:r>
      <w:bookmarkEnd w:id="2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0" w:history="1">
        <w:r w:rsidRPr="00AC1D41">
          <w:rPr>
            <w:rStyle w:val="Hyperlink"/>
          </w:rPr>
          <w:t>http://json-schema.org/latest/json-schema-core.html</w:t>
        </w:r>
      </w:hyperlink>
      <w:r>
        <w:t>.</w:t>
      </w:r>
    </w:p>
    <w:p w14:paraId="40E940D8" w14:textId="64CC7BA4" w:rsidR="00C02DEC" w:rsidRDefault="00C02DEC" w:rsidP="00F85576">
      <w:pPr>
        <w:pStyle w:val="Ref"/>
      </w:pPr>
      <w:r w:rsidRPr="00EE7D13">
        <w:rPr>
          <w:rStyle w:val="Refterm"/>
        </w:rPr>
        <w:t>[</w:t>
      </w:r>
      <w:bookmarkStart w:id="30" w:name="RFC2119"/>
      <w:r w:rsidRPr="00EE7D13">
        <w:rPr>
          <w:rStyle w:val="Refterm"/>
        </w:rPr>
        <w:t>RFC2119</w:t>
      </w:r>
      <w:bookmarkEnd w:id="3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1" w:history="1">
        <w:r w:rsidR="000F3A82">
          <w:rPr>
            <w:rStyle w:val="Hyperlink"/>
          </w:rPr>
          <w:t>http://www.ietf.org/rfc/rfc2119.txt</w:t>
        </w:r>
      </w:hyperlink>
      <w:r w:rsidR="000F3A82">
        <w:t>.</w:t>
      </w:r>
    </w:p>
    <w:p w14:paraId="0259BD7A" w14:textId="13B03020" w:rsidR="00AB66A4" w:rsidRDefault="00AB66A4" w:rsidP="00AB66A4">
      <w:pPr>
        <w:pStyle w:val="Ref"/>
      </w:pPr>
      <w:r w:rsidRPr="00EE7D13">
        <w:rPr>
          <w:rStyle w:val="Refterm"/>
        </w:rPr>
        <w:t>[</w:t>
      </w:r>
      <w:bookmarkStart w:id="31" w:name="RFC2045"/>
      <w:r w:rsidRPr="00EE7D13">
        <w:rPr>
          <w:rStyle w:val="Refterm"/>
        </w:rPr>
        <w:t>RFC2045</w:t>
      </w:r>
      <w:bookmarkEnd w:id="3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2" w:history="1">
        <w:r>
          <w:rPr>
            <w:rStyle w:val="Hyperlink"/>
            <w:rFonts w:cs="Arial"/>
            <w:szCs w:val="20"/>
          </w:rPr>
          <w:t>http://www.rfc-editor.org/info/rfc2045</w:t>
        </w:r>
      </w:hyperlink>
      <w:r w:rsidR="009C2B7C">
        <w:t>.</w:t>
      </w:r>
    </w:p>
    <w:p w14:paraId="4CBA246D" w14:textId="69330487" w:rsidR="00C56762" w:rsidRPr="0052312C" w:rsidRDefault="00C56762" w:rsidP="00C56762">
      <w:pPr>
        <w:pStyle w:val="Ref"/>
      </w:pPr>
      <w:r>
        <w:rPr>
          <w:rStyle w:val="Refterm"/>
        </w:rPr>
        <w:t>[</w:t>
      </w:r>
      <w:bookmarkStart w:id="32" w:name="RFC3629"/>
      <w:r>
        <w:rPr>
          <w:rStyle w:val="Refterm"/>
        </w:rPr>
        <w:t>RFC3629</w:t>
      </w:r>
      <w:bookmarkEnd w:id="32"/>
      <w:r>
        <w:rPr>
          <w:rStyle w:val="Refterm"/>
        </w:rPr>
        <w:t>]</w:t>
      </w:r>
      <w:r>
        <w:rPr>
          <w:rStyle w:val="Refterm"/>
        </w:rPr>
        <w:tab/>
      </w:r>
      <w:r>
        <w:rPr>
          <w:rFonts w:cs="Arial"/>
          <w:szCs w:val="20"/>
        </w:rPr>
        <w:t xml:space="preserve">Yergeau, F., "UTF-8, a transformation format of ISO 10646", STD 63, RFC 3629, DOI 10.17487/RFC3629, November 2003, </w:t>
      </w:r>
      <w:hyperlink r:id="rId33" w:history="1">
        <w:r>
          <w:rPr>
            <w:rStyle w:val="Hyperlink"/>
            <w:rFonts w:cs="Arial"/>
            <w:szCs w:val="20"/>
          </w:rPr>
          <w:t>http://www.rfc-editor.org/info/rfc3629</w:t>
        </w:r>
      </w:hyperlink>
      <w:r>
        <w:rPr>
          <w:rFonts w:cs="Arial"/>
          <w:szCs w:val="20"/>
        </w:rPr>
        <w:t>.</w:t>
      </w:r>
    </w:p>
    <w:p w14:paraId="2D24B622" w14:textId="6541A521" w:rsidR="0092395F" w:rsidRDefault="00AB66A4" w:rsidP="00C56762">
      <w:pPr>
        <w:pStyle w:val="Ref"/>
      </w:pPr>
      <w:r w:rsidRPr="00EE7D13">
        <w:rPr>
          <w:rStyle w:val="Refterm"/>
        </w:rPr>
        <w:t>[</w:t>
      </w:r>
      <w:bookmarkStart w:id="33" w:name="RFC3986"/>
      <w:r w:rsidRPr="00EE7D13">
        <w:rPr>
          <w:rStyle w:val="Refterm"/>
        </w:rPr>
        <w:t>RFC3986</w:t>
      </w:r>
      <w:bookmarkEnd w:id="3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4" w:history="1">
        <w:r>
          <w:rPr>
            <w:rStyle w:val="Hyperlink"/>
            <w:rFonts w:cs="Arial"/>
            <w:szCs w:val="20"/>
          </w:rPr>
          <w:t>http://www.rfc-editor.org/info/rfc3986</w:t>
        </w:r>
      </w:hyperlink>
      <w:r w:rsidRPr="00AB66A4">
        <w:t>.</w:t>
      </w:r>
    </w:p>
    <w:p w14:paraId="6D642014" w14:textId="2268C705" w:rsidR="00C56762" w:rsidRDefault="00C56762" w:rsidP="00C56762">
      <w:pPr>
        <w:pStyle w:val="Ref"/>
      </w:pPr>
      <w:r>
        <w:rPr>
          <w:rStyle w:val="Refterm"/>
        </w:rPr>
        <w:t>[</w:t>
      </w:r>
      <w:bookmarkStart w:id="34" w:name="RFC5646"/>
      <w:r>
        <w:rPr>
          <w:rStyle w:val="Refterm"/>
        </w:rPr>
        <w:t>RFC5646</w:t>
      </w:r>
      <w:bookmarkEnd w:id="34"/>
      <w:r>
        <w:rPr>
          <w:rStyle w:val="Refterm"/>
        </w:rPr>
        <w:t>]</w:t>
      </w:r>
      <w:r>
        <w:rPr>
          <w:rStyle w:val="Refterm"/>
        </w:rPr>
        <w:tab/>
      </w:r>
      <w:r>
        <w:rPr>
          <w:rFonts w:cs="Arial"/>
          <w:szCs w:val="20"/>
        </w:rPr>
        <w:t xml:space="preserve">Phillips, A., Ed., and M. Davis, Ed., "Tags for Identifying Languages", BCP 47, RFC 5646, DOI 10.17487/RFC5646, September 2009, </w:t>
      </w:r>
      <w:hyperlink r:id="rId35" w:history="1">
        <w:r>
          <w:rPr>
            <w:rStyle w:val="Hyperlink"/>
            <w:rFonts w:cs="Arial"/>
            <w:szCs w:val="20"/>
          </w:rPr>
          <w:t>http://www.rfc-editor.org/info/rfc5646</w:t>
        </w:r>
      </w:hyperlink>
      <w:r>
        <w:rPr>
          <w:rFonts w:cs="Arial"/>
          <w:szCs w:val="20"/>
        </w:rPr>
        <w:t>.</w:t>
      </w:r>
    </w:p>
    <w:p w14:paraId="6EECF19B" w14:textId="7CF72854" w:rsidR="0046579E" w:rsidRDefault="0046579E" w:rsidP="00C56762">
      <w:pPr>
        <w:pStyle w:val="Ref"/>
        <w:rPr>
          <w:ins w:id="35" w:author="Laurence Golding" w:date="2017-11-22T12:51:00Z"/>
          <w:rStyle w:val="Refterm"/>
        </w:rPr>
      </w:pPr>
      <w:ins w:id="36" w:author="Laurence Golding" w:date="2017-11-22T12:51:00Z">
        <w:r>
          <w:rPr>
            <w:rStyle w:val="Refterm"/>
          </w:rPr>
          <w:t>[</w:t>
        </w:r>
        <w:bookmarkStart w:id="37" w:name="RFC7763"/>
        <w:r>
          <w:rPr>
            <w:rStyle w:val="Refterm"/>
          </w:rPr>
          <w:t>RFC7763</w:t>
        </w:r>
        <w:bookmarkEnd w:id="37"/>
        <w:r>
          <w:rPr>
            <w:rStyle w:val="Refterm"/>
          </w:rPr>
          <w:t>]</w:t>
        </w:r>
        <w:r>
          <w:rPr>
            <w:rStyle w:val="Refterm"/>
          </w:rPr>
          <w:tab/>
        </w:r>
      </w:ins>
      <w:ins w:id="38" w:author="Laurence Golding" w:date="2017-11-22T12:57:00Z">
        <w:r w:rsidR="00041901">
          <w:rPr>
            <w:rFonts w:cs="Arial"/>
            <w:szCs w:val="20"/>
          </w:rPr>
          <w:t>Leonard</w:t>
        </w:r>
      </w:ins>
      <w:ins w:id="39" w:author="Laurence Golding" w:date="2017-11-22T12:51:00Z">
        <w:r>
          <w:rPr>
            <w:rFonts w:cs="Arial"/>
            <w:szCs w:val="20"/>
          </w:rPr>
          <w:t xml:space="preserve">, </w:t>
        </w:r>
      </w:ins>
      <w:ins w:id="40" w:author="Laurence Golding" w:date="2017-11-22T12:57:00Z">
        <w:r w:rsidR="00041901">
          <w:rPr>
            <w:rFonts w:cs="Arial"/>
            <w:szCs w:val="20"/>
          </w:rPr>
          <w:t>S</w:t>
        </w:r>
      </w:ins>
      <w:ins w:id="41" w:author="Laurence Golding" w:date="2017-11-22T12:51:00Z">
        <w:r>
          <w:rPr>
            <w:rFonts w:cs="Arial"/>
            <w:szCs w:val="20"/>
          </w:rPr>
          <w:t>., "</w:t>
        </w:r>
      </w:ins>
      <w:ins w:id="42" w:author="Laurence Golding" w:date="2017-11-22T12:57:00Z">
        <w:r w:rsidR="00700A42">
          <w:rPr>
            <w:rFonts w:cs="Arial"/>
            <w:szCs w:val="20"/>
          </w:rPr>
          <w:t>The text/markdown Media Type</w:t>
        </w:r>
      </w:ins>
      <w:ins w:id="43" w:author="Laurence Golding" w:date="2017-11-22T12:51:00Z">
        <w:r>
          <w:rPr>
            <w:rFonts w:cs="Arial"/>
            <w:szCs w:val="20"/>
          </w:rPr>
          <w:t xml:space="preserve">", RFC </w:t>
        </w:r>
      </w:ins>
      <w:ins w:id="44" w:author="Laurence Golding" w:date="2017-11-22T12:57:00Z">
        <w:r w:rsidR="00700A42">
          <w:rPr>
            <w:rFonts w:cs="Arial"/>
            <w:szCs w:val="20"/>
          </w:rPr>
          <w:t>7763</w:t>
        </w:r>
      </w:ins>
      <w:ins w:id="45" w:author="Laurence Golding" w:date="2017-11-22T12:51:00Z">
        <w:r>
          <w:rPr>
            <w:rFonts w:cs="Arial"/>
            <w:szCs w:val="20"/>
          </w:rPr>
          <w:t>, DOI 10.17487/RFC</w:t>
        </w:r>
      </w:ins>
      <w:ins w:id="46" w:author="Laurence Golding" w:date="2017-11-22T12:57:00Z">
        <w:r w:rsidR="00700A42">
          <w:rPr>
            <w:rFonts w:cs="Arial"/>
            <w:szCs w:val="20"/>
          </w:rPr>
          <w:t>7763</w:t>
        </w:r>
      </w:ins>
      <w:ins w:id="47" w:author="Laurence Golding" w:date="2017-11-22T12:51:00Z">
        <w:r>
          <w:rPr>
            <w:rFonts w:cs="Arial"/>
            <w:szCs w:val="20"/>
          </w:rPr>
          <w:t xml:space="preserve">, </w:t>
        </w:r>
      </w:ins>
      <w:ins w:id="48" w:author="Laurence Golding" w:date="2017-11-22T12:58:00Z">
        <w:r w:rsidR="00700A42">
          <w:rPr>
            <w:rFonts w:cs="Arial"/>
            <w:szCs w:val="20"/>
          </w:rPr>
          <w:t>March</w:t>
        </w:r>
      </w:ins>
      <w:ins w:id="49" w:author="Laurence Golding" w:date="2017-11-22T12:51:00Z">
        <w:r>
          <w:rPr>
            <w:rFonts w:cs="Arial"/>
            <w:szCs w:val="20"/>
          </w:rPr>
          <w:t xml:space="preserve"> 20</w:t>
        </w:r>
      </w:ins>
      <w:ins w:id="50" w:author="Laurence Golding" w:date="2017-11-22T12:58:00Z">
        <w:r w:rsidR="00700A42">
          <w:rPr>
            <w:rFonts w:cs="Arial"/>
            <w:szCs w:val="20"/>
          </w:rPr>
          <w:t>16</w:t>
        </w:r>
      </w:ins>
      <w:ins w:id="51" w:author="Laurence Golding" w:date="2017-11-22T12:51:00Z">
        <w:r>
          <w:rPr>
            <w:rFonts w:cs="Arial"/>
            <w:szCs w:val="20"/>
          </w:rPr>
          <w:t xml:space="preserve">, </w:t>
        </w:r>
      </w:ins>
      <w:ins w:id="52" w:author="Laurence Golding" w:date="2017-11-22T12:55:00Z">
        <w:r w:rsidR="008F77A1">
          <w:rPr>
            <w:rFonts w:cs="Arial"/>
            <w:szCs w:val="20"/>
          </w:rPr>
          <w:fldChar w:fldCharType="begin"/>
        </w:r>
        <w:r w:rsidR="008F77A1">
          <w:rPr>
            <w:rFonts w:cs="Arial"/>
            <w:szCs w:val="20"/>
          </w:rPr>
          <w:instrText xml:space="preserve"> HYPERLINK "http://www.rfc-editor.org/info/rfc7763" </w:instrText>
        </w:r>
        <w:r w:rsidR="008F77A1">
          <w:rPr>
            <w:rFonts w:cs="Arial"/>
            <w:szCs w:val="20"/>
          </w:rPr>
          <w:fldChar w:fldCharType="separate"/>
        </w:r>
        <w:r w:rsidRPr="008F77A1">
          <w:rPr>
            <w:rStyle w:val="Hyperlink"/>
            <w:rFonts w:cs="Arial"/>
            <w:szCs w:val="20"/>
          </w:rPr>
          <w:t>http://www.rfc-editor.org/info/rfc7763</w:t>
        </w:r>
        <w:r w:rsidR="008F77A1">
          <w:rPr>
            <w:rFonts w:cs="Arial"/>
            <w:szCs w:val="20"/>
          </w:rPr>
          <w:fldChar w:fldCharType="end"/>
        </w:r>
      </w:ins>
      <w:ins w:id="53" w:author="Laurence Golding" w:date="2017-11-22T12:51:00Z">
        <w:r>
          <w:rPr>
            <w:rStyle w:val="Refterm"/>
          </w:rPr>
          <w:t xml:space="preserve"> </w:t>
        </w:r>
      </w:ins>
    </w:p>
    <w:p w14:paraId="6E068D25" w14:textId="15B75FE9" w:rsidR="0046579E" w:rsidRDefault="0046579E" w:rsidP="00C56762">
      <w:pPr>
        <w:pStyle w:val="Ref"/>
        <w:rPr>
          <w:ins w:id="54" w:author="Laurence Golding" w:date="2017-11-22T12:51:00Z"/>
          <w:rStyle w:val="Refterm"/>
        </w:rPr>
      </w:pPr>
      <w:ins w:id="55" w:author="Laurence Golding" w:date="2017-11-22T12:51:00Z">
        <w:r>
          <w:rPr>
            <w:rStyle w:val="Refterm"/>
          </w:rPr>
          <w:t>[</w:t>
        </w:r>
        <w:bookmarkStart w:id="56" w:name="RFC7764"/>
        <w:r>
          <w:rPr>
            <w:rStyle w:val="Refterm"/>
          </w:rPr>
          <w:t>RFC7764</w:t>
        </w:r>
        <w:bookmarkEnd w:id="56"/>
        <w:r>
          <w:rPr>
            <w:rStyle w:val="Refterm"/>
          </w:rPr>
          <w:t>]</w:t>
        </w:r>
        <w:r>
          <w:rPr>
            <w:rStyle w:val="Refterm"/>
          </w:rPr>
          <w:tab/>
        </w:r>
      </w:ins>
      <w:ins w:id="57" w:author="Laurence Golding" w:date="2017-11-22T12:58:00Z">
        <w:r w:rsidR="00700A42">
          <w:rPr>
            <w:rFonts w:cs="Arial"/>
            <w:szCs w:val="20"/>
          </w:rPr>
          <w:t>Leonard</w:t>
        </w:r>
      </w:ins>
      <w:ins w:id="58" w:author="Laurence Golding" w:date="2017-11-22T12:51:00Z">
        <w:r>
          <w:rPr>
            <w:rFonts w:cs="Arial"/>
            <w:szCs w:val="20"/>
          </w:rPr>
          <w:t xml:space="preserve">, </w:t>
        </w:r>
      </w:ins>
      <w:ins w:id="59" w:author="Laurence Golding" w:date="2017-11-22T12:58:00Z">
        <w:r w:rsidR="00700A42">
          <w:rPr>
            <w:rFonts w:cs="Arial"/>
            <w:szCs w:val="20"/>
          </w:rPr>
          <w:t>S</w:t>
        </w:r>
      </w:ins>
      <w:ins w:id="60" w:author="Laurence Golding" w:date="2017-11-22T12:51:00Z">
        <w:r>
          <w:rPr>
            <w:rFonts w:cs="Arial"/>
            <w:szCs w:val="20"/>
          </w:rPr>
          <w:t>., "</w:t>
        </w:r>
      </w:ins>
      <w:ins w:id="61" w:author="Laurence Golding" w:date="2017-11-22T12:59:00Z">
        <w:r w:rsidR="00700A42">
          <w:rPr>
            <w:rFonts w:cs="Arial"/>
            <w:szCs w:val="20"/>
          </w:rPr>
          <w:t>Guidance on Markdown: Design Philosophies, Stability Strategies, and Select Registrations</w:t>
        </w:r>
      </w:ins>
      <w:ins w:id="62" w:author="Laurence Golding" w:date="2017-11-22T12:51:00Z">
        <w:r>
          <w:rPr>
            <w:rFonts w:cs="Arial"/>
            <w:szCs w:val="20"/>
          </w:rPr>
          <w:t xml:space="preserve">", RFC </w:t>
        </w:r>
      </w:ins>
      <w:ins w:id="63" w:author="Laurence Golding" w:date="2017-11-22T12:59:00Z">
        <w:r w:rsidR="00700A42">
          <w:rPr>
            <w:rFonts w:cs="Arial"/>
            <w:szCs w:val="20"/>
          </w:rPr>
          <w:t>7764</w:t>
        </w:r>
      </w:ins>
      <w:ins w:id="64" w:author="Laurence Golding" w:date="2017-11-22T12:51:00Z">
        <w:r>
          <w:rPr>
            <w:rFonts w:cs="Arial"/>
            <w:szCs w:val="20"/>
          </w:rPr>
          <w:t>, DOI 10.17487/RFC</w:t>
        </w:r>
      </w:ins>
      <w:ins w:id="65" w:author="Laurence Golding" w:date="2017-11-22T12:59:00Z">
        <w:r w:rsidR="00700A42">
          <w:rPr>
            <w:rFonts w:cs="Arial"/>
            <w:szCs w:val="20"/>
          </w:rPr>
          <w:t>7764</w:t>
        </w:r>
      </w:ins>
      <w:ins w:id="66" w:author="Laurence Golding" w:date="2017-11-22T12:51:00Z">
        <w:r>
          <w:rPr>
            <w:rFonts w:cs="Arial"/>
            <w:szCs w:val="20"/>
          </w:rPr>
          <w:t xml:space="preserve">, </w:t>
        </w:r>
      </w:ins>
      <w:ins w:id="67" w:author="Laurence Golding" w:date="2017-11-22T12:59:00Z">
        <w:r w:rsidR="00700A42">
          <w:rPr>
            <w:rFonts w:cs="Arial"/>
            <w:szCs w:val="20"/>
          </w:rPr>
          <w:t>March</w:t>
        </w:r>
      </w:ins>
      <w:ins w:id="68" w:author="Laurence Golding" w:date="2017-11-22T12:51:00Z">
        <w:r>
          <w:rPr>
            <w:rFonts w:cs="Arial"/>
            <w:szCs w:val="20"/>
          </w:rPr>
          <w:t xml:space="preserve"> 20</w:t>
        </w:r>
      </w:ins>
      <w:ins w:id="69" w:author="Laurence Golding" w:date="2017-11-22T13:00:00Z">
        <w:r w:rsidR="00700A42">
          <w:rPr>
            <w:rFonts w:cs="Arial"/>
            <w:szCs w:val="20"/>
          </w:rPr>
          <w:t>16</w:t>
        </w:r>
      </w:ins>
      <w:ins w:id="70" w:author="Laurence Golding" w:date="2017-11-22T12:51:00Z">
        <w:r>
          <w:rPr>
            <w:rFonts w:cs="Arial"/>
            <w:szCs w:val="20"/>
          </w:rPr>
          <w:t xml:space="preserve">, </w:t>
        </w:r>
        <w:r>
          <w:fldChar w:fldCharType="begin"/>
        </w:r>
      </w:ins>
      <w:ins w:id="71" w:author="Laurence Golding" w:date="2017-11-22T13:04:00Z">
        <w:r w:rsidR="00700A42">
          <w:instrText>HYPERLINK "http://www.rfc-editor.org/info/rfc7764"</w:instrText>
        </w:r>
      </w:ins>
      <w:ins w:id="72" w:author="Laurence Golding" w:date="2017-11-22T12:51:00Z">
        <w:r>
          <w:fldChar w:fldCharType="separate"/>
        </w:r>
      </w:ins>
      <w:ins w:id="73" w:author="Laurence Golding" w:date="2017-11-22T12:56:00Z">
        <w:r w:rsidR="008F77A1">
          <w:rPr>
            <w:rStyle w:val="Hyperlink"/>
            <w:rFonts w:cs="Arial"/>
            <w:szCs w:val="20"/>
          </w:rPr>
          <w:t>http://www.rfc-editor.org/info/rfc7764</w:t>
        </w:r>
      </w:ins>
      <w:ins w:id="74" w:author="Laurence Golding" w:date="2017-11-22T12:51:00Z">
        <w:r>
          <w:rPr>
            <w:rStyle w:val="Hyperlink"/>
            <w:rFonts w:cs="Arial"/>
            <w:szCs w:val="20"/>
          </w:rPr>
          <w:fldChar w:fldCharType="end"/>
        </w:r>
        <w:r>
          <w:rPr>
            <w:rStyle w:val="Refterm"/>
          </w:rPr>
          <w:t xml:space="preserve"> </w:t>
        </w:r>
      </w:ins>
    </w:p>
    <w:p w14:paraId="4576BD98" w14:textId="4388B14C" w:rsidR="00F85576" w:rsidRPr="00F85576" w:rsidRDefault="00F85576" w:rsidP="00C56762">
      <w:pPr>
        <w:pStyle w:val="Ref"/>
        <w:rPr>
          <w:rStyle w:val="Refterm"/>
          <w:b w:val="0"/>
        </w:rPr>
      </w:pPr>
      <w:r>
        <w:rPr>
          <w:rStyle w:val="Refterm"/>
        </w:rPr>
        <w:t>[</w:t>
      </w:r>
      <w:bookmarkStart w:id="75" w:name="SEMVER"/>
      <w:r>
        <w:rPr>
          <w:rStyle w:val="Refterm"/>
        </w:rPr>
        <w:t>SEMVER</w:t>
      </w:r>
      <w:bookmarkEnd w:id="75"/>
      <w:r>
        <w:rPr>
          <w:rStyle w:val="Refterm"/>
        </w:rPr>
        <w:t>]</w:t>
      </w:r>
      <w:r>
        <w:rPr>
          <w:rStyle w:val="Refterm"/>
        </w:rPr>
        <w:tab/>
      </w:r>
      <w:r>
        <w:t xml:space="preserve">“Semantic Versioning 2.0.0”, </w:t>
      </w:r>
      <w:hyperlink r:id="rId36" w:history="1">
        <w:r w:rsidRPr="004776BD">
          <w:rPr>
            <w:rStyle w:val="Hyperlink"/>
          </w:rPr>
          <w:t>http://semver.org/</w:t>
        </w:r>
      </w:hyperlink>
      <w:r>
        <w:t>.</w:t>
      </w:r>
    </w:p>
    <w:p w14:paraId="590D7B5A" w14:textId="490D9475" w:rsidR="0092395F" w:rsidRDefault="00DE0F9F" w:rsidP="00F85576">
      <w:pPr>
        <w:pStyle w:val="Ref"/>
      </w:pPr>
      <w:r>
        <w:rPr>
          <w:rStyle w:val="Refterm"/>
        </w:rPr>
        <w:t>[</w:t>
      </w:r>
      <w:bookmarkStart w:id="76" w:name="UNICODE10"/>
      <w:r>
        <w:rPr>
          <w:rStyle w:val="Refterm"/>
        </w:rPr>
        <w:t>UNICODE10</w:t>
      </w:r>
      <w:bookmarkEnd w:id="76"/>
      <w:r>
        <w:rPr>
          <w:rStyle w:val="Refterm"/>
        </w:rPr>
        <w:t>]</w:t>
      </w:r>
      <w:r>
        <w:rPr>
          <w:rStyle w:val="Refterm"/>
        </w:rPr>
        <w:tab/>
      </w:r>
      <w:r>
        <w:t xml:space="preserve">Unicode 10.0, June 2017, </w:t>
      </w:r>
      <w:hyperlink r:id="rId37" w:history="1">
        <w:r w:rsidRPr="00AC1D41">
          <w:rPr>
            <w:rStyle w:val="Hyperlink"/>
          </w:rPr>
          <w:t>http://www.unicode.org/versions/Unicode10.0.0/</w:t>
        </w:r>
      </w:hyperlink>
    </w:p>
    <w:p w14:paraId="1AFFEE78" w14:textId="77777777" w:rsidR="00C02DEC" w:rsidRDefault="00C02DEC" w:rsidP="00A710C8">
      <w:pPr>
        <w:pStyle w:val="Heading2"/>
      </w:pPr>
      <w:bookmarkStart w:id="77" w:name="_Toc85472895"/>
      <w:bookmarkStart w:id="78" w:name="_Toc287332009"/>
      <w:bookmarkStart w:id="79" w:name="_Toc495412447"/>
      <w:r>
        <w:t>Non-Normative References</w:t>
      </w:r>
      <w:bookmarkEnd w:id="77"/>
      <w:bookmarkEnd w:id="78"/>
      <w:bookmarkEnd w:id="79"/>
    </w:p>
    <w:p w14:paraId="2DD53214" w14:textId="29052752" w:rsidR="005739AF" w:rsidRDefault="005739AF" w:rsidP="005739AF">
      <w:pPr>
        <w:pStyle w:val="Ref"/>
        <w:rPr>
          <w:ins w:id="80" w:author="Laurence Golding" w:date="2017-10-10T14:46:00Z"/>
          <w:rStyle w:val="Refterm"/>
          <w:b w:val="0"/>
        </w:rPr>
      </w:pPr>
      <w:ins w:id="81" w:author="Laurence Golding" w:date="2017-10-10T14:46:00Z">
        <w:r w:rsidRPr="001A52C9">
          <w:rPr>
            <w:rStyle w:val="Refterm"/>
          </w:rPr>
          <w:t>[</w:t>
        </w:r>
        <w:bookmarkStart w:id="82" w:name="GFMCMARK"/>
        <w:r>
          <w:rPr>
            <w:rStyle w:val="Refterm"/>
          </w:rPr>
          <w:t>GFMCMARK</w:t>
        </w:r>
        <w:bookmarkEnd w:id="82"/>
        <w:r w:rsidRPr="001A52C9">
          <w:rPr>
            <w:rStyle w:val="Refterm"/>
          </w:rPr>
          <w:t>]</w:t>
        </w:r>
        <w:r w:rsidRPr="005126F2">
          <w:rPr>
            <w:rStyle w:val="Refterm"/>
            <w:b w:val="0"/>
          </w:rPr>
          <w:tab/>
        </w:r>
        <w:r w:rsidRPr="0052312C">
          <w:t>“</w:t>
        </w:r>
      </w:ins>
      <w:ins w:id="83" w:author="Laurence Golding" w:date="2017-10-10T14:47:00Z">
        <w:r w:rsidRPr="005739AF">
          <w:t>GitHub's fork of cmark, a CommonMark parsing and rendering library and program in C</w:t>
        </w:r>
      </w:ins>
      <w:ins w:id="84" w:author="Laurence Golding" w:date="2017-10-10T14:46:00Z">
        <w:r w:rsidRPr="0052312C">
          <w:t xml:space="preserve">”, </w:t>
        </w:r>
      </w:ins>
      <w:ins w:id="85" w:author="Laurence Golding" w:date="2017-10-10T14:47:00Z">
        <w:r>
          <w:fldChar w:fldCharType="begin"/>
        </w:r>
        <w:r>
          <w:instrText xml:space="preserve"> HYPERLINK "</w:instrText>
        </w:r>
        <w:r w:rsidRPr="005739AF">
          <w:instrText>https://github.com/github/cmark</w:instrText>
        </w:r>
        <w:r>
          <w:instrText xml:space="preserve">" </w:instrText>
        </w:r>
        <w:r>
          <w:fldChar w:fldCharType="separate"/>
        </w:r>
      </w:ins>
      <w:r w:rsidRPr="001B1D17">
        <w:rPr>
          <w:rStyle w:val="Hyperlink"/>
        </w:rPr>
        <w:t>https://github.com/github/cmark</w:t>
      </w:r>
      <w:ins w:id="86" w:author="Laurence Golding" w:date="2017-10-10T14:47:00Z">
        <w:r>
          <w:fldChar w:fldCharType="end"/>
        </w:r>
      </w:ins>
    </w:p>
    <w:p w14:paraId="3BBC3EF6" w14:textId="45C22DF6" w:rsidR="005739AF" w:rsidRDefault="005739AF" w:rsidP="005739AF">
      <w:pPr>
        <w:pStyle w:val="Ref"/>
        <w:rPr>
          <w:ins w:id="87" w:author="Laurence Golding" w:date="2017-10-10T14:42:00Z"/>
          <w:rStyle w:val="Refterm"/>
          <w:b w:val="0"/>
        </w:rPr>
      </w:pPr>
      <w:ins w:id="88" w:author="Laurence Golding" w:date="2017-10-10T14:42:00Z">
        <w:r w:rsidRPr="001A52C9">
          <w:rPr>
            <w:rStyle w:val="Refterm"/>
          </w:rPr>
          <w:t>[</w:t>
        </w:r>
      </w:ins>
      <w:bookmarkStart w:id="89" w:name="GFMENG"/>
      <w:ins w:id="90" w:author="Laurence Golding" w:date="2017-10-10T14:44:00Z">
        <w:r>
          <w:rPr>
            <w:rStyle w:val="Refterm"/>
          </w:rPr>
          <w:t>GFMENG</w:t>
        </w:r>
      </w:ins>
      <w:bookmarkEnd w:id="89"/>
      <w:ins w:id="91" w:author="Laurence Golding" w:date="2017-10-10T14:42:00Z">
        <w:r w:rsidRPr="001A52C9">
          <w:rPr>
            <w:rStyle w:val="Refterm"/>
          </w:rPr>
          <w:t>]</w:t>
        </w:r>
        <w:r w:rsidRPr="005126F2">
          <w:rPr>
            <w:rStyle w:val="Refterm"/>
            <w:b w:val="0"/>
          </w:rPr>
          <w:tab/>
        </w:r>
        <w:r w:rsidRPr="0052312C">
          <w:t>“</w:t>
        </w:r>
      </w:ins>
      <w:ins w:id="92" w:author="Laurence Golding" w:date="2017-10-10T14:43:00Z">
        <w:r>
          <w:t>GitHub Engineering: A formal spec for GitHub Flavored Markdown</w:t>
        </w:r>
      </w:ins>
      <w:ins w:id="93" w:author="Laurence Golding" w:date="2017-10-10T14:42:00Z">
        <w:r w:rsidRPr="0052312C">
          <w:t xml:space="preserve">”, </w:t>
        </w:r>
      </w:ins>
      <w:ins w:id="94" w:author="Laurence Golding" w:date="2017-10-10T14:43:00Z">
        <w:r>
          <w:fldChar w:fldCharType="begin"/>
        </w:r>
        <w:r>
          <w:instrText xml:space="preserve"> HYPERLINK "</w:instrText>
        </w:r>
        <w:r w:rsidRPr="005739AF">
          <w:instrText>https://githubengineering.com/a-formal-spec-for-github-markdown/</w:instrText>
        </w:r>
        <w:r>
          <w:instrText xml:space="preserve">" </w:instrText>
        </w:r>
        <w:r>
          <w:fldChar w:fldCharType="separate"/>
        </w:r>
      </w:ins>
      <w:r w:rsidRPr="001B1D17">
        <w:rPr>
          <w:rStyle w:val="Hyperlink"/>
        </w:rPr>
        <w:t>https://githubengineering.com/a-formal-spec-for-github-markdown/</w:t>
      </w:r>
      <w:ins w:id="95" w:author="Laurence Golding" w:date="2017-10-10T14:43:00Z">
        <w:r>
          <w:fldChar w:fldCharType="end"/>
        </w:r>
      </w:ins>
    </w:p>
    <w:p w14:paraId="676C3FD1" w14:textId="456A008C" w:rsidR="00C71349" w:rsidRDefault="001A52C9" w:rsidP="005739AF">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38" w:history="1">
        <w:r w:rsidR="0052312C" w:rsidRPr="00AC1D41">
          <w:rPr>
            <w:rStyle w:val="Hyperlink"/>
          </w:rPr>
          <w:t>https://www.iso.org/standard/57853.html</w:t>
        </w:r>
      </w:hyperlink>
    </w:p>
    <w:p w14:paraId="6A7E9801" w14:textId="0EA3CDF5"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39" w:history="1">
        <w:r w:rsidR="00361885" w:rsidRPr="00AC1D41">
          <w:rPr>
            <w:rStyle w:val="Hyperlink"/>
          </w:rPr>
          <w:t>https://www.iso.org/standard/64029.html</w:t>
        </w:r>
      </w:hyperlink>
    </w:p>
    <w:p w14:paraId="33244B84" w14:textId="3D20F457" w:rsidR="0052312C" w:rsidRDefault="0052312C" w:rsidP="0052312C">
      <w:pPr>
        <w:pStyle w:val="Ref"/>
      </w:pPr>
      <w:r>
        <w:rPr>
          <w:rStyle w:val="Refterm"/>
        </w:rPr>
        <w:lastRenderedPageBreak/>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40" w:history="1">
        <w:r w:rsidR="00361885" w:rsidRPr="00AC1D41">
          <w:rPr>
            <w:rStyle w:val="Hyperlink"/>
          </w:rPr>
          <w:t>https://www.iso.org/standard/42926.html</w:t>
        </w:r>
      </w:hyperlink>
    </w:p>
    <w:p w14:paraId="332C9894" w14:textId="0CB2007F" w:rsidR="006D31DB" w:rsidRDefault="00EE7D13" w:rsidP="00FD22AC">
      <w:pPr>
        <w:pStyle w:val="Heading1"/>
      </w:pPr>
      <w:bookmarkStart w:id="96" w:name="_Toc495412448"/>
      <w:r>
        <w:lastRenderedPageBreak/>
        <w:t>Conventions</w:t>
      </w:r>
      <w:bookmarkEnd w:id="96"/>
    </w:p>
    <w:p w14:paraId="50E64719" w14:textId="2428E7E7" w:rsidR="0012387E" w:rsidRPr="0012387E" w:rsidRDefault="0012387E" w:rsidP="0012387E"/>
    <w:p w14:paraId="2D42620D" w14:textId="4CD3D186" w:rsidR="0012387E" w:rsidRDefault="00EE7D13" w:rsidP="0012387E">
      <w:pPr>
        <w:pStyle w:val="Heading2"/>
      </w:pPr>
      <w:bookmarkStart w:id="97" w:name="_Toc495412449"/>
      <w:r>
        <w:t>General</w:t>
      </w:r>
      <w:bookmarkEnd w:id="9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8" w:name="_Toc495412450"/>
      <w:r>
        <w:t>Format examples</w:t>
      </w:r>
      <w:bookmarkEnd w:id="98"/>
    </w:p>
    <w:p w14:paraId="0C763244" w14:textId="344A7A42"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9" w:name="_Toc495412451"/>
      <w:r>
        <w:t>Property notation</w:t>
      </w:r>
      <w:bookmarkEnd w:id="99"/>
    </w:p>
    <w:p w14:paraId="30DDC891" w14:textId="254A9A41" w:rsidR="00616C1A" w:rsidRDefault="00616C1A" w:rsidP="00616C1A">
      <w:r w:rsidRPr="00616C1A">
        <w:t xml:space="preserve">A JSON object consists of a set of name/value pairs. The value 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3A0C7D9D" w14:textId="5945303D" w:rsidR="005672EA" w:rsidRDefault="005672EA" w:rsidP="005672EA">
      <w:pPr>
        <w:pStyle w:val="Heading1"/>
      </w:pPr>
      <w:bookmarkStart w:id="100" w:name="_Toc495412452"/>
      <w:r>
        <w:lastRenderedPageBreak/>
        <w:t>File format</w:t>
      </w:r>
      <w:bookmarkEnd w:id="100"/>
    </w:p>
    <w:p w14:paraId="4E58823B" w14:textId="39ED7B8C" w:rsidR="008F022E" w:rsidRDefault="008F022E" w:rsidP="008F022E">
      <w:pPr>
        <w:pStyle w:val="Heading2"/>
      </w:pPr>
      <w:bookmarkStart w:id="101" w:name="_Toc495412453"/>
      <w:r>
        <w:t>General</w:t>
      </w:r>
      <w:bookmarkEnd w:id="101"/>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4BF1CD24"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D97E6D">
        <w:t>3.11</w:t>
      </w:r>
      <w:r>
        <w:fldChar w:fldCharType="end"/>
      </w:r>
      <w:r>
        <w:t>).</w:t>
      </w:r>
    </w:p>
    <w:p w14:paraId="37874D7A" w14:textId="106DD334" w:rsidR="00815787" w:rsidRDefault="00815787" w:rsidP="00815787">
      <w:pPr>
        <w:pStyle w:val="Heading2"/>
      </w:pPr>
      <w:bookmarkStart w:id="102" w:name="_Ref493342422"/>
      <w:bookmarkStart w:id="103" w:name="_Toc495412454"/>
      <w:r>
        <w:t>URI-valued properties</w:t>
      </w:r>
      <w:bookmarkEnd w:id="102"/>
      <w:bookmarkEnd w:id="103"/>
    </w:p>
    <w:p w14:paraId="604C3241" w14:textId="1657AFD4"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3D011203"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104" w:name="_Ref493422705"/>
      <w:bookmarkStart w:id="105" w:name="_Toc495412455"/>
      <w:r>
        <w:t>URI base id properties</w:t>
      </w:r>
      <w:bookmarkEnd w:id="104"/>
      <w:bookmarkEnd w:id="105"/>
    </w:p>
    <w:p w14:paraId="4438C49A" w14:textId="0412954C"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D97E6D">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2EC6D4FD"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36486E">
        <w:fldChar w:fldCharType="begin"/>
      </w:r>
      <w:r w:rsidR="0036486E">
        <w:instrText xml:space="preserve"> REF _Ref493343236 \w \h </w:instrText>
      </w:r>
      <w:r w:rsidR="0036486E">
        <w:fldChar w:fldCharType="separate"/>
      </w:r>
      <w:r w:rsidR="00D97E6D">
        <w:t>3.19.2</w:t>
      </w:r>
      <w:r w:rsidR="0036486E">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D97E6D">
        <w:t>3.19.3</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173CDB0E"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fldChar w:fldCharType="begin"/>
      </w:r>
      <w:r>
        <w:instrText xml:space="preserve"> REF _Ref493343236 \w \h </w:instrText>
      </w:r>
      <w:r>
        <w:fldChar w:fldCharType="separate"/>
      </w:r>
      <w:r w:rsidR="00D97E6D">
        <w:t>3.19.2</w:t>
      </w:r>
      <w:r>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D97E6D">
        <w:t>3.19.3</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106" w:name="_Toc495412456"/>
      <w:r>
        <w:lastRenderedPageBreak/>
        <w:t>String properties</w:t>
      </w:r>
      <w:bookmarkEnd w:id="106"/>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107" w:name="_Toc495412457"/>
      <w:r>
        <w:t>Object properties</w:t>
      </w:r>
      <w:bookmarkEnd w:id="107"/>
    </w:p>
    <w:p w14:paraId="1C30B6EF" w14:textId="33397EED" w:rsidR="006041EE" w:rsidRPr="006041EE" w:rsidRDefault="006041EE" w:rsidP="006041EE">
      <w:r w:rsidRPr="006041EE">
        <w:t xml:space="preserve">Certain properties in this specification are defined to be JSON objects whose property names satisfy certain conditions. Examples are the </w:t>
      </w:r>
      <w:proofErr w:type="gramStart"/>
      <w:r w:rsidRPr="006041EE">
        <w:rPr>
          <w:rStyle w:val="CODEtemp"/>
        </w:rPr>
        <w:t>run.files</w:t>
      </w:r>
      <w:proofErr w:type="gramEnd"/>
      <w:r w:rsidRPr="006041EE">
        <w:t xml:space="preserve"> property (§</w:t>
      </w:r>
      <w:r>
        <w:fldChar w:fldCharType="begin"/>
      </w:r>
      <w:r>
        <w:instrText xml:space="preserve"> REF _Ref493345118 \w \h </w:instrText>
      </w:r>
      <w:r>
        <w:fldChar w:fldCharType="separate"/>
      </w:r>
      <w:r w:rsidR="00D97E6D">
        <w:t>3.12.9</w:t>
      </w:r>
      <w:r>
        <w:fldChar w:fldCharType="end"/>
      </w:r>
      <w:r w:rsidRPr="006041EE">
        <w:t xml:space="preserve">) and the </w:t>
      </w:r>
      <w:r w:rsidRPr="006041EE">
        <w:rPr>
          <w:rStyle w:val="CODEtemp"/>
        </w:rPr>
        <w:t>rule.messageFormats</w:t>
      </w:r>
      <w:r w:rsidRPr="006041EE">
        <w:t xml:space="preserve"> property (§</w:t>
      </w:r>
      <w:r>
        <w:fldChar w:fldCharType="begin"/>
      </w:r>
      <w:r>
        <w:instrText xml:space="preserve"> REF _Ref493345139 \w \h </w:instrText>
      </w:r>
      <w:r>
        <w:fldChar w:fldCharType="separate"/>
      </w:r>
      <w:r w:rsidR="00D97E6D">
        <w:t>3.27.8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08" w:name="_Toc495412458"/>
      <w:r>
        <w:t>Array properties</w:t>
      </w:r>
      <w:bookmarkEnd w:id="108"/>
    </w:p>
    <w:p w14:paraId="5EBAA746" w14:textId="325F82AE" w:rsidR="008F0C80" w:rsidRPr="008F0C80" w:rsidRDefault="008F0C80" w:rsidP="008F0C80">
      <w:r w:rsidRPr="008F0C80">
        <w:t xml:space="preserve">Certain properties in this specification are defined to be JSON arrays. Examples are the </w:t>
      </w:r>
      <w:proofErr w:type="gramStart"/>
      <w:r w:rsidRPr="008F0C80">
        <w:rPr>
          <w:rStyle w:val="CODEtemp"/>
        </w:rPr>
        <w:t>run.toolNotifications</w:t>
      </w:r>
      <w:proofErr w:type="gramEnd"/>
      <w:r w:rsidRPr="008F0C80">
        <w:t xml:space="preserve"> property (§</w:t>
      </w:r>
      <w:r>
        <w:fldChar w:fldCharType="begin"/>
      </w:r>
      <w:r>
        <w:instrText xml:space="preserve"> REF _Ref493345429 \w \h </w:instrText>
      </w:r>
      <w:r>
        <w:fldChar w:fldCharType="separate"/>
      </w:r>
      <w:r w:rsidR="00D97E6D">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D97E6D">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109" w:name="_Ref493408960"/>
      <w:bookmarkStart w:id="110" w:name="_Toc495412459"/>
      <w:r>
        <w:t>Property bags</w:t>
      </w:r>
      <w:bookmarkEnd w:id="109"/>
      <w:bookmarkEnd w:id="110"/>
    </w:p>
    <w:p w14:paraId="394A6CDE" w14:textId="6ABA55FC" w:rsidR="00815787" w:rsidRDefault="00815787" w:rsidP="00815787">
      <w:pPr>
        <w:pStyle w:val="Heading3"/>
      </w:pPr>
      <w:bookmarkStart w:id="111" w:name="_Toc495412460"/>
      <w:r>
        <w:t>General</w:t>
      </w:r>
      <w:bookmarkEnd w:id="111"/>
    </w:p>
    <w:p w14:paraId="09818AAE" w14:textId="15252076"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BBFF5DA" w:rsidR="00815787" w:rsidRDefault="00815787" w:rsidP="00815787">
      <w:pPr>
        <w:pStyle w:val="Heading3"/>
      </w:pPr>
      <w:bookmarkStart w:id="112" w:name="_Toc495412461"/>
      <w:r>
        <w:t>Tags</w:t>
      </w:r>
      <w:bookmarkEnd w:id="112"/>
    </w:p>
    <w:p w14:paraId="0F1BC690" w14:textId="4C5AFAC6" w:rsidR="001A344F" w:rsidRP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13" w:name="_Hlk493349329"/>
      <w:r w:rsidRPr="001A344F">
        <w:t xml:space="preserve">an array containing zero or more arbitrary strings, no two of which </w:t>
      </w:r>
      <w:r w:rsidRPr="001A344F">
        <w:rPr>
          <w:b/>
        </w:rPr>
        <w:t>SHALL</w:t>
      </w:r>
      <w:r w:rsidRPr="001A344F">
        <w:t xml:space="preserve"> be the same</w:t>
      </w:r>
      <w:bookmarkEnd w:id="11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28927398" w14:textId="136F63B7" w:rsidR="00815787" w:rsidRDefault="00815787" w:rsidP="00815787">
      <w:pPr>
        <w:pStyle w:val="Heading2"/>
      </w:pPr>
      <w:bookmarkStart w:id="114" w:name="_Ref493413701"/>
      <w:bookmarkStart w:id="115" w:name="_Ref493413744"/>
      <w:bookmarkStart w:id="116" w:name="_Toc495412462"/>
      <w:r>
        <w:t>Date/time properties</w:t>
      </w:r>
      <w:bookmarkEnd w:id="114"/>
      <w:bookmarkEnd w:id="115"/>
      <w:bookmarkEnd w:id="116"/>
    </w:p>
    <w:p w14:paraId="33510EF1" w14:textId="595368B4"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Pr="00903F25">
          <w:rPr>
            <w:rStyle w:val="Hyperlink"/>
          </w:rPr>
          <w:t>ISO86012004</w:t>
        </w:r>
      </w:hyperlink>
      <w:r>
        <w:t>]</w:t>
      </w:r>
      <w:r w:rsidRPr="00903F25">
        <w:t>:</w:t>
      </w:r>
    </w:p>
    <w:p w14:paraId="1FEC3ECB" w14:textId="77777777" w:rsidR="00903F25" w:rsidRDefault="00903F25" w:rsidP="00903F25">
      <w:pPr>
        <w:pStyle w:val="Code"/>
      </w:pPr>
      <w:r>
        <w:t>&lt;dateTime&gt;: &lt;date&gt;T&lt;time&gt;Z</w:t>
      </w:r>
    </w:p>
    <w:p w14:paraId="4531C810" w14:textId="77777777" w:rsidR="00903F25" w:rsidRDefault="00903F25" w:rsidP="00903F25">
      <w:pPr>
        <w:pStyle w:val="Code"/>
      </w:pPr>
    </w:p>
    <w:p w14:paraId="21D4F13F" w14:textId="77777777" w:rsidR="00903F25" w:rsidRDefault="00903F25" w:rsidP="00903F25">
      <w:pPr>
        <w:pStyle w:val="Code"/>
      </w:pPr>
      <w:r>
        <w:t>&lt;date&gt;:     YYYY-MM-DD</w:t>
      </w:r>
    </w:p>
    <w:p w14:paraId="0137B2CA" w14:textId="77777777" w:rsidR="00903F25" w:rsidRDefault="00903F25" w:rsidP="00903F25">
      <w:pPr>
        <w:pStyle w:val="Code"/>
      </w:pPr>
    </w:p>
    <w:p w14:paraId="6E04582B" w14:textId="167F5E92" w:rsidR="00903F25" w:rsidRDefault="00903F25" w:rsidP="00903F25">
      <w:pPr>
        <w:pStyle w:val="Code"/>
      </w:pPr>
      <w:r>
        <w:t>&lt;time&gt;:     hh:</w:t>
      </w:r>
      <w:proofErr w:type="gramStart"/>
      <w:r>
        <w:t>mm:ss</w:t>
      </w:r>
      <w:proofErr w:type="gramEnd"/>
      <w:r>
        <w:t>[.sss]</w:t>
      </w:r>
    </w:p>
    <w:p w14:paraId="2F5BB9EB" w14:textId="77777777" w:rsidR="00903F25" w:rsidRDefault="00903F25" w:rsidP="00903F25">
      <w:r w:rsidRPr="00903F25">
        <w:t xml:space="preserve">Here </w:t>
      </w:r>
      <w:r w:rsidRPr="00903F25">
        <w:rPr>
          <w:rStyle w:val="CODEtemp"/>
        </w:rPr>
        <w:t>YYYY</w:t>
      </w:r>
      <w:r w:rsidRPr="00903F25">
        <w:t xml:space="preserve"> is a 4-digit year, </w:t>
      </w:r>
      <w:r w:rsidRPr="00903F25">
        <w:rPr>
          <w:rStyle w:val="CODEtemp"/>
        </w:rPr>
        <w:t>MM</w:t>
      </w:r>
      <w:r w:rsidRPr="00903F25">
        <w:t xml:space="preserve"> is a 2-digit month from 01 to 12, </w:t>
      </w:r>
      <w:r w:rsidRPr="00903F25">
        <w:rPr>
          <w:rStyle w:val="CODEtemp"/>
        </w:rPr>
        <w:t>DD</w:t>
      </w:r>
      <w:r w:rsidRPr="00903F25">
        <w:t xml:space="preserve"> </w:t>
      </w:r>
      <w:r>
        <w:t xml:space="preserve">is a 2-digit day from 01 to 31, the </w:t>
      </w:r>
      <w:r w:rsidRPr="00903F25">
        <w:t>literal character “</w:t>
      </w:r>
      <w:r w:rsidRPr="00903F25">
        <w:rPr>
          <w:rStyle w:val="CODEtemp"/>
        </w:rPr>
        <w:t>T</w:t>
      </w:r>
      <w:r w:rsidRPr="00903F25">
        <w:t>” separa</w:t>
      </w:r>
      <w:r>
        <w:t>tes</w:t>
      </w:r>
      <w:r w:rsidRPr="00903F25">
        <w:t xml:space="preserve"> the date from the time, </w:t>
      </w:r>
      <w:r w:rsidRPr="00903F25">
        <w:rPr>
          <w:rStyle w:val="CODEtemp"/>
        </w:rPr>
        <w:t>hh</w:t>
      </w:r>
      <w:r w:rsidRPr="00903F25">
        <w:t xml:space="preserve"> is a 2-digit hours from 00 to 23, </w:t>
      </w:r>
      <w:r w:rsidRPr="00903F25">
        <w:rPr>
          <w:rStyle w:val="CODEtemp"/>
        </w:rPr>
        <w:t>mm</w:t>
      </w:r>
      <w:r w:rsidRPr="00903F25">
        <w:t xml:space="preserve"> is a 2-digit minutes from 00 to 59, </w:t>
      </w:r>
      <w:r w:rsidRPr="00903F25">
        <w:rPr>
          <w:rStyle w:val="CODEtemp"/>
        </w:rPr>
        <w:t>ss</w:t>
      </w:r>
      <w:r w:rsidRPr="00903F25">
        <w:t xml:space="preserve"> is a 2-digit seconds from 00 to 59, </w:t>
      </w:r>
      <w:proofErr w:type="gramStart"/>
      <w:r w:rsidRPr="00903F25">
        <w:rPr>
          <w:rStyle w:val="CODEtemp"/>
        </w:rPr>
        <w:t>[.sss</w:t>
      </w:r>
      <w:proofErr w:type="gramEnd"/>
      <w:r w:rsidRPr="00903F25">
        <w:rPr>
          <w:rStyle w:val="CODEtemp"/>
        </w:rPr>
        <w:t>]</w:t>
      </w:r>
      <w:r w:rsidRPr="00903F25">
        <w:t xml:space="preserve"> is an optional 3-digit number of milliseconds from 000 to 999, and</w:t>
      </w:r>
      <w:r w:rsidR="00572E88">
        <w:t xml:space="preserve"> the</w:t>
      </w:r>
      <w:r w:rsidRPr="00903F25">
        <w:t xml:space="preserve"> </w:t>
      </w:r>
      <w:r w:rsidR="00572E88">
        <w:t>literal character “</w:t>
      </w:r>
      <w:r w:rsidR="00572E88" w:rsidRPr="008B3FB3">
        <w:rPr>
          <w:rStyle w:val="CODEtemp"/>
        </w:rPr>
        <w:t>Z</w:t>
      </w:r>
      <w:r w:rsidR="00572E88">
        <w:t>” specifies</w:t>
      </w:r>
      <w:r w:rsidRPr="00903F25">
        <w:t xml:space="preserve"> UTC time.</w:t>
      </w:r>
    </w:p>
    <w:p w14:paraId="341ADC40" w14:textId="3C22061D"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117" w:name="_Ref493404799"/>
      <w:bookmarkStart w:id="118" w:name="_Toc495412463"/>
      <w:r>
        <w:lastRenderedPageBreak/>
        <w:t>Array properties with unique values</w:t>
      </w:r>
      <w:bookmarkEnd w:id="117"/>
      <w:bookmarkEnd w:id="118"/>
    </w:p>
    <w:p w14:paraId="165FE7F2" w14:textId="6FE49502"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700AA84C" w:rsidR="00815787" w:rsidRDefault="00815787" w:rsidP="00815787">
      <w:pPr>
        <w:pStyle w:val="Heading2"/>
      </w:pPr>
      <w:bookmarkStart w:id="119" w:name="_Ref493426052"/>
      <w:bookmarkStart w:id="120" w:name="_Toc495412464"/>
      <w:r>
        <w:t>Message properties</w:t>
      </w:r>
      <w:bookmarkEnd w:id="119"/>
      <w:bookmarkEnd w:id="120"/>
    </w:p>
    <w:p w14:paraId="120B1FAB" w14:textId="38F338E1" w:rsidR="00D67BB0" w:rsidRDefault="00D67BB0" w:rsidP="00A320F8">
      <w:pPr>
        <w:pStyle w:val="Heading3"/>
        <w:rPr>
          <w:ins w:id="121" w:author="Laurence Golding" w:date="2017-10-10T14:04:00Z"/>
        </w:rPr>
      </w:pPr>
      <w:bookmarkStart w:id="122" w:name="_Toc495412465"/>
      <w:ins w:id="123" w:author="Laurence Golding" w:date="2017-10-10T14:04:00Z">
        <w:r>
          <w:t>General</w:t>
        </w:r>
        <w:bookmarkEnd w:id="122"/>
      </w:ins>
    </w:p>
    <w:p w14:paraId="3DE1852E" w14:textId="00713420" w:rsidR="00247EC1" w:rsidRDefault="00CD2928" w:rsidP="007314A5">
      <w:pPr>
        <w:rPr>
          <w:ins w:id="124" w:author="Laurence Golding" w:date="2017-11-22T14:08:00Z"/>
        </w:rPr>
      </w:pPr>
      <w:r w:rsidRPr="00CD2928">
        <w:t xml:space="preserve">Certain </w:t>
      </w:r>
      <w:del w:id="125" w:author="Laurence Golding" w:date="2017-11-22T11:42:00Z">
        <w:r w:rsidRPr="00CD2928" w:rsidDel="007314A5">
          <w:delText xml:space="preserve">properties </w:delText>
        </w:r>
      </w:del>
      <w:ins w:id="126" w:author="Laurence Golding" w:date="2017-11-22T11:42:00Z">
        <w:r w:rsidR="007314A5">
          <w:t>objects</w:t>
        </w:r>
        <w:r w:rsidR="007314A5" w:rsidRPr="00CD2928">
          <w:t xml:space="preserve"> </w:t>
        </w:r>
      </w:ins>
      <w:r w:rsidRPr="00CD2928">
        <w:t xml:space="preserve">in this specification </w:t>
      </w:r>
      <w:del w:id="127" w:author="Laurence Golding" w:date="2017-11-22T11:43:00Z">
        <w:r w:rsidRPr="00CD2928" w:rsidDel="007314A5">
          <w:delText>are string values</w:delText>
        </w:r>
      </w:del>
      <w:ins w:id="128" w:author="Laurence Golding" w:date="2017-11-22T12:27:00Z">
        <w:r w:rsidR="00116B74">
          <w:t>define</w:t>
        </w:r>
      </w:ins>
      <w:ins w:id="129" w:author="Laurence Golding" w:date="2017-11-22T11:43:00Z">
        <w:r w:rsidR="007314A5">
          <w:t xml:space="preserve"> properties</w:t>
        </w:r>
      </w:ins>
      <w:r w:rsidRPr="00CD2928">
        <w:t xml:space="preserve"> containing messages intended to be viewed by a user. </w:t>
      </w:r>
      <w:bookmarkStart w:id="130" w:name="_Hlk493349567"/>
      <w:del w:id="131" w:author="Laurence Golding" w:date="2017-11-22T11:43:00Z">
        <w:r w:rsidRPr="00CD2928" w:rsidDel="007314A5">
          <w:delText xml:space="preserve">No such property </w:delText>
        </w:r>
        <w:r w:rsidRPr="00CD2928" w:rsidDel="007314A5">
          <w:rPr>
            <w:b/>
          </w:rPr>
          <w:delText>SHALL</w:delText>
        </w:r>
        <w:r w:rsidRPr="00CD2928" w:rsidDel="007314A5">
          <w:delText xml:space="preserve"> have a value that is the empty string</w:delText>
        </w:r>
        <w:bookmarkEnd w:id="130"/>
        <w:r w:rsidRPr="00CD2928" w:rsidDel="007314A5">
          <w:delText>.</w:delText>
        </w:r>
      </w:del>
      <w:ins w:id="132" w:author="Laurence Golding" w:date="2017-11-22T14:08:00Z">
        <w:r w:rsidR="00806706">
          <w:t>Most</w:t>
        </w:r>
      </w:ins>
      <w:ins w:id="133" w:author="Laurence Golding" w:date="2017-11-22T11:44:00Z">
        <w:r w:rsidR="007314A5">
          <w:t xml:space="preserve"> such</w:t>
        </w:r>
      </w:ins>
      <w:ins w:id="134" w:author="Laurence Golding" w:date="2017-11-22T11:43:00Z">
        <w:r w:rsidR="007314A5">
          <w:t xml:space="preserve"> </w:t>
        </w:r>
      </w:ins>
      <w:ins w:id="135" w:author="Laurence Golding" w:date="2017-11-22T10:13:00Z">
        <w:r w:rsidR="00247EC1">
          <w:t>object</w:t>
        </w:r>
      </w:ins>
      <w:ins w:id="136" w:author="Laurence Golding" w:date="2017-11-22T14:08:00Z">
        <w:r w:rsidR="00806706">
          <w:t>s</w:t>
        </w:r>
      </w:ins>
      <w:ins w:id="137" w:author="Laurence Golding" w:date="2017-11-22T10:13:00Z">
        <w:r w:rsidR="00247EC1">
          <w:t xml:space="preserve"> </w:t>
        </w:r>
      </w:ins>
      <w:ins w:id="138" w:author="Laurence Golding" w:date="2017-11-22T12:27:00Z">
        <w:r w:rsidR="00116B74">
          <w:t>define</w:t>
        </w:r>
      </w:ins>
      <w:ins w:id="139" w:author="Laurence Golding" w:date="2017-11-22T11:39:00Z">
        <w:r w:rsidR="007314A5">
          <w:t xml:space="preserve"> </w:t>
        </w:r>
      </w:ins>
      <w:ins w:id="140" w:author="Laurence Golding" w:date="2017-11-22T11:40:00Z">
        <w:r w:rsidR="007314A5">
          <w:t xml:space="preserve">two properties: a </w:t>
        </w:r>
        <w:r w:rsidR="007314A5" w:rsidRPr="007314A5">
          <w:rPr>
            <w:rStyle w:val="CODEtemp"/>
          </w:rPr>
          <w:t>message</w:t>
        </w:r>
        <w:r w:rsidR="007314A5">
          <w:t xml:space="preserve"> property containing a plain text version of the message, and </w:t>
        </w:r>
      </w:ins>
      <w:ins w:id="141" w:author="Laurence Golding" w:date="2017-11-22T11:41:00Z">
        <w:r w:rsidR="007314A5">
          <w:t xml:space="preserve">a </w:t>
        </w:r>
        <w:r w:rsidR="007314A5" w:rsidRPr="007314A5">
          <w:rPr>
            <w:rStyle w:val="CODEtemp"/>
          </w:rPr>
          <w:t>richMessage</w:t>
        </w:r>
        <w:r w:rsidR="007314A5">
          <w:t xml:space="preserve"> property contai</w:t>
        </w:r>
      </w:ins>
      <w:ins w:id="142" w:author="Laurence Golding" w:date="2017-11-22T11:42:00Z">
        <w:r w:rsidR="007314A5">
          <w:t xml:space="preserve">ning a version of the message that incorporates formatting </w:t>
        </w:r>
      </w:ins>
      <w:ins w:id="143" w:author="Laurence Golding" w:date="2017-11-22T11:46:00Z">
        <w:r w:rsidR="007314A5">
          <w:t>information</w:t>
        </w:r>
      </w:ins>
      <w:ins w:id="144" w:author="Laurence Golding" w:date="2017-11-22T11:42:00Z">
        <w:r w:rsidR="007314A5">
          <w:t>.</w:t>
        </w:r>
      </w:ins>
      <w:ins w:id="145" w:author="Laurence Golding" w:date="2017-11-22T12:24:00Z">
        <w:r w:rsidR="00DC70B6">
          <w:t xml:space="preserve"> We refer to a message that incorporates formatting information as a “rich text message.”</w:t>
        </w:r>
      </w:ins>
    </w:p>
    <w:p w14:paraId="33E41B3C" w14:textId="031E6F65" w:rsidR="00806706" w:rsidRDefault="00806706" w:rsidP="007314A5">
      <w:ins w:id="146" w:author="Laurence Golding" w:date="2017-11-22T14:08:00Z">
        <w:r>
          <w:t xml:space="preserve">In </w:t>
        </w:r>
      </w:ins>
      <w:ins w:id="147" w:author="Laurence Golding" w:date="2017-11-22T14:09:00Z">
        <w:r>
          <w:t xml:space="preserve">the case of the </w:t>
        </w:r>
        <w:r w:rsidRPr="00806706">
          <w:rPr>
            <w:rStyle w:val="CODEtemp"/>
          </w:rPr>
          <w:t>rule</w:t>
        </w:r>
        <w:r>
          <w:t xml:space="preserve"> object (</w:t>
        </w:r>
      </w:ins>
      <w:ins w:id="148" w:author="Laurence Golding" w:date="2017-11-22T14:11:00Z">
        <w:r w:rsidRPr="00AF1133">
          <w:t>§</w:t>
        </w:r>
      </w:ins>
      <w:ins w:id="149" w:author="Laurence Golding" w:date="2017-11-22T14:12:00Z">
        <w:r>
          <w:fldChar w:fldCharType="begin"/>
        </w:r>
        <w:r>
          <w:instrText xml:space="preserve"> REF _Ref493407996 \r \h </w:instrText>
        </w:r>
      </w:ins>
      <w:r>
        <w:fldChar w:fldCharType="separate"/>
      </w:r>
      <w:ins w:id="150" w:author="Laurence Golding" w:date="2017-11-22T14:12:00Z">
        <w:r>
          <w:t>3.27</w:t>
        </w:r>
        <w:r>
          <w:fldChar w:fldCharType="end"/>
        </w:r>
      </w:ins>
      <w:ins w:id="151" w:author="Laurence Golding" w:date="2017-11-22T14:09:00Z">
        <w:r>
          <w:t xml:space="preserve">), the names of the plain text and rich text properties are </w:t>
        </w:r>
        <w:r w:rsidRPr="00806706">
          <w:rPr>
            <w:rStyle w:val="CODEtemp"/>
          </w:rPr>
          <w:t>fullDescription</w:t>
        </w:r>
        <w:r>
          <w:t xml:space="preserve"> and </w:t>
        </w:r>
        <w:r w:rsidRPr="00806706">
          <w:rPr>
            <w:rStyle w:val="CODEtemp"/>
          </w:rPr>
          <w:t>richDescription</w:t>
        </w:r>
        <w:r>
          <w:t xml:space="preserve">. In the case of the </w:t>
        </w:r>
        <w:r w:rsidRPr="00806706">
          <w:rPr>
            <w:rStyle w:val="CODEtemp"/>
          </w:rPr>
          <w:t>f</w:t>
        </w:r>
      </w:ins>
      <w:ins w:id="152" w:author="Laurence Golding" w:date="2017-11-22T14:10:00Z">
        <w:r w:rsidRPr="00806706">
          <w:rPr>
            <w:rStyle w:val="CODEtemp"/>
          </w:rPr>
          <w:t>ix</w:t>
        </w:r>
        <w:r>
          <w:t xml:space="preserve"> object</w:t>
        </w:r>
      </w:ins>
      <w:ins w:id="153" w:author="Laurence Golding" w:date="2017-11-22T14:11:00Z">
        <w:r>
          <w:t xml:space="preserve"> (</w:t>
        </w:r>
        <w:r w:rsidRPr="00AF1133">
          <w:t>§</w:t>
        </w:r>
      </w:ins>
      <w:ins w:id="154" w:author="Laurence Golding" w:date="2017-11-22T14:12:00Z">
        <w:r>
          <w:fldChar w:fldCharType="begin"/>
        </w:r>
        <w:r>
          <w:instrText xml:space="preserve"> REF _Ref493477061 \r \h </w:instrText>
        </w:r>
      </w:ins>
      <w:r>
        <w:fldChar w:fldCharType="separate"/>
      </w:r>
      <w:ins w:id="155" w:author="Laurence Golding" w:date="2017-11-22T14:12:00Z">
        <w:r>
          <w:t>3.29</w:t>
        </w:r>
        <w:r>
          <w:fldChar w:fldCharType="end"/>
        </w:r>
      </w:ins>
      <w:ins w:id="156" w:author="Laurence Golding" w:date="2017-11-22T14:11:00Z">
        <w:r>
          <w:t>)</w:t>
        </w:r>
      </w:ins>
      <w:ins w:id="157" w:author="Laurence Golding" w:date="2017-11-22T14:10:00Z">
        <w:r>
          <w:t xml:space="preserve">, the names of the plain text and rich text properties are </w:t>
        </w:r>
        <w:r w:rsidRPr="00806706">
          <w:rPr>
            <w:rStyle w:val="CODEtemp"/>
          </w:rPr>
          <w:t>description</w:t>
        </w:r>
        <w:r>
          <w:t xml:space="preserve"> and </w:t>
        </w:r>
        <w:r w:rsidRPr="00806706">
          <w:rPr>
            <w:rStyle w:val="CODEtemp"/>
          </w:rPr>
          <w:t>richDescription</w:t>
        </w:r>
        <w:r>
          <w:t>.</w:t>
        </w:r>
      </w:ins>
    </w:p>
    <w:p w14:paraId="51C3BA2E" w14:textId="7ACD272D" w:rsidR="00D67BB0" w:rsidRDefault="001D155C" w:rsidP="00A320F8">
      <w:pPr>
        <w:pStyle w:val="Heading3"/>
        <w:rPr>
          <w:ins w:id="158" w:author="Laurence Golding" w:date="2017-10-10T14:04:00Z"/>
        </w:rPr>
      </w:pPr>
      <w:bookmarkStart w:id="159" w:name="_Ref495407839"/>
      <w:bookmarkStart w:id="160" w:name="_Toc495412466"/>
      <w:ins w:id="161" w:author="Laurence Golding" w:date="2017-10-10T14:04:00Z">
        <w:r>
          <w:t xml:space="preserve">Plain </w:t>
        </w:r>
        <w:r w:rsidR="00D67BB0">
          <w:t>text messages</w:t>
        </w:r>
        <w:bookmarkEnd w:id="159"/>
        <w:bookmarkEnd w:id="160"/>
      </w:ins>
    </w:p>
    <w:p w14:paraId="57F682EB" w14:textId="35509F17" w:rsidR="00CD2928" w:rsidRDefault="00CD2928" w:rsidP="00A92A05">
      <w:del w:id="162" w:author="Laurence Golding" w:date="2017-10-10T14:27:00Z">
        <w:r w:rsidRPr="00CD2928" w:rsidDel="00C404FC">
          <w:delText>In addition, such</w:delText>
        </w:r>
      </w:del>
      <w:del w:id="163" w:author="Laurence Golding" w:date="2017-10-10T14:55:00Z">
        <w:r w:rsidRPr="00CD2928" w:rsidDel="009B44BF">
          <w:delText xml:space="preserve"> properties </w:delText>
        </w:r>
        <w:r w:rsidRPr="00CD2928" w:rsidDel="009B44BF">
          <w:rPr>
            <w:b/>
          </w:rPr>
          <w:delText>SHOULD</w:delText>
        </w:r>
        <w:r w:rsidRPr="00CD2928" w:rsidDel="009B44BF">
          <w:delText xml:space="preserve"> conform to the following guidelines:</w:delText>
        </w:r>
      </w:del>
      <w:ins w:id="164" w:author="Laurence Golding" w:date="2017-11-22T11:47:00Z">
        <w:r w:rsidR="007314A5">
          <w:t>The value of a</w:t>
        </w:r>
      </w:ins>
      <w:ins w:id="165" w:author="Laurence Golding" w:date="2017-11-22T14:02:00Z">
        <w:r w:rsidR="0083236A">
          <w:t xml:space="preserve"> plain text</w:t>
        </w:r>
      </w:ins>
      <w:ins w:id="166" w:author="Laurence Golding" w:date="2017-11-22T14:03:00Z">
        <w:r w:rsidR="0083236A">
          <w:t xml:space="preserve"> message</w:t>
        </w:r>
      </w:ins>
      <w:ins w:id="167" w:author="Laurence Golding" w:date="2017-11-22T11:47:00Z">
        <w:r w:rsidR="007314A5">
          <w:t xml:space="preserve"> property, if present</w:t>
        </w:r>
      </w:ins>
      <w:ins w:id="168" w:author="Laurence Golding" w:date="2017-11-22T11:48:00Z">
        <w:r w:rsidR="007314A5">
          <w:t xml:space="preserve">, </w:t>
        </w:r>
        <w:r w:rsidR="007314A5">
          <w:rPr>
            <w:b/>
          </w:rPr>
          <w:t>SHALL</w:t>
        </w:r>
        <w:r w:rsidR="007314A5">
          <w:t xml:space="preserve"> be a plain text string. It </w:t>
        </w:r>
        <w:r w:rsidR="007314A5" w:rsidRPr="007314A5">
          <w:rPr>
            <w:b/>
          </w:rPr>
          <w:t>SHALL NOT</w:t>
        </w:r>
        <w:r w:rsidR="007314A5">
          <w:t xml:space="preserve"> be an empty string.</w:t>
        </w:r>
      </w:ins>
      <w:ins w:id="169" w:author="Laurence Golding" w:date="2017-11-22T11:49:00Z">
        <w:r w:rsidR="00A63387">
          <w:br/>
        </w:r>
      </w:ins>
      <w:ins w:id="170" w:author="Laurence Golding" w:date="2017-11-22T11:48:00Z">
        <w:r w:rsidR="007314A5">
          <w:t xml:space="preserve"> </w:t>
        </w:r>
      </w:ins>
    </w:p>
    <w:p w14:paraId="44DB5627" w14:textId="45FCCAAB" w:rsidR="00CD2928" w:rsidRDefault="00CD2928" w:rsidP="00A92A05">
      <w:r w:rsidRPr="00CD2928">
        <w:t xml:space="preserve">The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del w:id="171" w:author="Laurence Golding" w:date="2017-10-10T15:26:00Z">
        <w:r w:rsidR="00A355DC" w:rsidRPr="00A355DC" w:rsidDel="007E42D5">
          <w:rPr>
            <w:b/>
          </w:rPr>
          <w:delText xml:space="preserve">SHOULD </w:delText>
        </w:r>
      </w:del>
      <w:ins w:id="172" w:author="Laurence Golding" w:date="2017-10-10T15:26:00Z">
        <w:r w:rsidR="007E42D5">
          <w:rPr>
            <w:b/>
          </w:rPr>
          <w:t>SHALL</w:t>
        </w:r>
        <w:r w:rsidR="007E42D5" w:rsidRPr="00A355DC">
          <w:rPr>
            <w:b/>
          </w:rPr>
          <w:t xml:space="preserve"> </w:t>
        </w:r>
      </w:ins>
      <w:r w:rsidR="00A355DC" w:rsidRPr="00A355DC">
        <w:rPr>
          <w:b/>
        </w:rPr>
        <w:t>NOT</w:t>
      </w:r>
      <w:r w:rsidRPr="00CD2928">
        <w:t xml:space="preserve"> contain formatting information such as </w:t>
      </w:r>
      <w:ins w:id="173" w:author="Laurence Golding" w:date="2017-11-22T11:49:00Z">
        <w:r w:rsidR="00A63387">
          <w:t xml:space="preserve">Markdown </w:t>
        </w:r>
      </w:ins>
      <w:ins w:id="174" w:author="Laurence Golding" w:date="2017-11-22T11:50:00Z">
        <w:r w:rsidR="00A63387">
          <w:t xml:space="preserve">formatting characters or </w:t>
        </w:r>
      </w:ins>
      <w:r w:rsidRPr="00CD2928">
        <w:t xml:space="preserve">HTML tags. The message </w:t>
      </w:r>
      <w:r w:rsidR="00A355DC"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79C06247" w:rsidR="00A355DC" w:rsidRDefault="00A355DC" w:rsidP="00A92A05">
      <w:r w:rsidRPr="00A355DC">
        <w:t xml:space="preserve">If the message consists of more than one sentence, the first sentence of the message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7F0185B7" w:rsidR="00A355DC" w:rsidRDefault="00A355DC" w:rsidP="00A355DC">
      <w:pPr>
        <w:pStyle w:val="Note"/>
        <w:rPr>
          <w:ins w:id="175" w:author="Laurence Golding" w:date="2017-10-10T14:04:00Z"/>
        </w:rPr>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7873BD88" w14:textId="78690FF8" w:rsidR="00D67BB0" w:rsidRDefault="00A63387" w:rsidP="00A320F8">
      <w:pPr>
        <w:pStyle w:val="Heading3"/>
        <w:rPr>
          <w:ins w:id="176" w:author="Laurence Golding" w:date="2017-10-10T14:28:00Z"/>
        </w:rPr>
      </w:pPr>
      <w:bookmarkStart w:id="177" w:name="_Ref495408298"/>
      <w:bookmarkStart w:id="178" w:name="_Toc495412467"/>
      <w:ins w:id="179" w:author="Laurence Golding" w:date="2017-11-22T11:52:00Z">
        <w:r>
          <w:t>Rich text m</w:t>
        </w:r>
      </w:ins>
      <w:ins w:id="180" w:author="Laurence Golding" w:date="2017-10-10T14:04:00Z">
        <w:r w:rsidR="00D67BB0">
          <w:t>essages</w:t>
        </w:r>
      </w:ins>
      <w:bookmarkEnd w:id="177"/>
      <w:bookmarkEnd w:id="178"/>
    </w:p>
    <w:p w14:paraId="037A1F05" w14:textId="039F8E08" w:rsidR="00C404FC" w:rsidRDefault="00A63387" w:rsidP="00C404FC">
      <w:pPr>
        <w:rPr>
          <w:ins w:id="181" w:author="Laurence Golding" w:date="2017-11-22T13:47:00Z"/>
        </w:rPr>
      </w:pPr>
      <w:ins w:id="182" w:author="Laurence Golding" w:date="2017-11-22T11:52:00Z">
        <w:r>
          <w:t xml:space="preserve">The value of a </w:t>
        </w:r>
      </w:ins>
      <w:ins w:id="183" w:author="Laurence Golding" w:date="2017-11-22T14:13:00Z">
        <w:r w:rsidR="00EE1A40">
          <w:t xml:space="preserve">rich text message </w:t>
        </w:r>
      </w:ins>
      <w:ins w:id="184" w:author="Laurence Golding" w:date="2017-11-22T11:52:00Z">
        <w:r>
          <w:t xml:space="preserve">property, if present, </w:t>
        </w:r>
      </w:ins>
      <w:ins w:id="185" w:author="Laurence Golding" w:date="2017-11-22T12:25:00Z">
        <w:r w:rsidR="002023EF">
          <w:rPr>
            <w:b/>
          </w:rPr>
          <w:t>SHALL</w:t>
        </w:r>
      </w:ins>
      <w:ins w:id="186" w:author="Laurence Golding" w:date="2017-11-22T11:52:00Z">
        <w:r>
          <w:t xml:space="preserve"> be a</w:t>
        </w:r>
      </w:ins>
      <w:ins w:id="187" w:author="Laurence Golding" w:date="2017-11-29T08:53:00Z">
        <w:r w:rsidR="00E62CB5">
          <w:t xml:space="preserve"> string. It </w:t>
        </w:r>
        <w:r w:rsidR="00E62CB5" w:rsidRPr="00E62CB5">
          <w:rPr>
            <w:b/>
          </w:rPr>
          <w:t>SHALL NOT</w:t>
        </w:r>
        <w:r w:rsidR="00E62CB5">
          <w:t xml:space="preserve"> be the empty string</w:t>
        </w:r>
      </w:ins>
      <w:ins w:id="188" w:author="Laurence Golding" w:date="2017-11-22T11:52:00Z">
        <w:r>
          <w:t>.</w:t>
        </w:r>
      </w:ins>
    </w:p>
    <w:p w14:paraId="3038B93F" w14:textId="6D7E5947" w:rsidR="00C67E62" w:rsidRDefault="00C67E62" w:rsidP="00C404FC">
      <w:pPr>
        <w:rPr>
          <w:ins w:id="189" w:author="Laurence Golding" w:date="2017-11-22T12:20:00Z"/>
        </w:rPr>
      </w:pPr>
      <w:ins w:id="190" w:author="Laurence Golding" w:date="2017-11-22T13:47:00Z">
        <w:r>
          <w:t>In contrast to plain text messages (</w:t>
        </w:r>
        <w:r w:rsidRPr="00AF1133">
          <w:t>§</w:t>
        </w:r>
      </w:ins>
      <w:ins w:id="191" w:author="Laurence Golding" w:date="2017-11-22T13:48:00Z">
        <w:r>
          <w:fldChar w:fldCharType="begin"/>
        </w:r>
        <w:r>
          <w:instrText xml:space="preserve"> REF _Ref495407839 \r \h </w:instrText>
        </w:r>
      </w:ins>
      <w:r>
        <w:fldChar w:fldCharType="separate"/>
      </w:r>
      <w:ins w:id="192" w:author="Laurence Golding" w:date="2017-11-22T13:48:00Z">
        <w:r>
          <w:t>3.10.2</w:t>
        </w:r>
        <w:r>
          <w:fldChar w:fldCharType="end"/>
        </w:r>
      </w:ins>
      <w:ins w:id="193" w:author="Laurence Golding" w:date="2017-11-22T13:47:00Z">
        <w:r>
          <w:t>), rich text messages</w:t>
        </w:r>
        <w:r w:rsidRPr="00EE1A40">
          <w:rPr>
            <w:b/>
          </w:rPr>
          <w:t xml:space="preserve"> MAY </w:t>
        </w:r>
        <w:r>
          <w:t>be of arbitrary size</w:t>
        </w:r>
      </w:ins>
      <w:ins w:id="194" w:author="Laurence Golding" w:date="2017-11-29T08:53:00Z">
        <w:r w:rsidR="00E62CB5">
          <w:t>,</w:t>
        </w:r>
      </w:ins>
      <w:ins w:id="195" w:author="Laurence Golding" w:date="2017-11-22T13:47:00Z">
        <w:r>
          <w:t xml:space="preserve"> and</w:t>
        </w:r>
      </w:ins>
      <w:ins w:id="196" w:author="Laurence Golding" w:date="2017-11-29T08:53:00Z">
        <w:r w:rsidR="00E62CB5">
          <w:t xml:space="preserve"> </w:t>
        </w:r>
        <w:r w:rsidR="00E62CB5">
          <w:rPr>
            <w:b/>
          </w:rPr>
          <w:t>SHOULD</w:t>
        </w:r>
      </w:ins>
      <w:ins w:id="197" w:author="Laurence Golding" w:date="2017-11-29T08:54:00Z">
        <w:r w:rsidR="00E62CB5">
          <w:t xml:space="preserve"> contain</w:t>
        </w:r>
      </w:ins>
      <w:ins w:id="198" w:author="Laurence Golding" w:date="2017-11-22T13:47:00Z">
        <w:r>
          <w:t xml:space="preserve"> formatting </w:t>
        </w:r>
      </w:ins>
      <w:ins w:id="199" w:author="Laurence Golding" w:date="2017-11-29T08:54:00Z">
        <w:r w:rsidR="00E62CB5">
          <w:t>information</w:t>
        </w:r>
      </w:ins>
      <w:ins w:id="200" w:author="Laurence Golding" w:date="2017-11-22T13:47:00Z">
        <w:r>
          <w:t>.</w:t>
        </w:r>
      </w:ins>
    </w:p>
    <w:p w14:paraId="047C94AC" w14:textId="41E93C1A" w:rsidR="00DC70B6" w:rsidRDefault="00DC70B6" w:rsidP="00DC70B6">
      <w:pPr>
        <w:rPr>
          <w:ins w:id="201" w:author="Laurence Golding" w:date="2017-11-22T12:23:00Z"/>
        </w:rPr>
      </w:pPr>
      <w:ins w:id="202" w:author="Laurence Golding" w:date="2017-11-22T12:20:00Z">
        <w:r>
          <w:t>If an object supplies a value for its</w:t>
        </w:r>
      </w:ins>
      <w:ins w:id="203" w:author="Laurence Golding" w:date="2017-11-22T14:13:00Z">
        <w:r w:rsidR="00EE1A40">
          <w:t xml:space="preserve"> rich tex</w:t>
        </w:r>
      </w:ins>
      <w:ins w:id="204" w:author="Laurence Golding" w:date="2017-11-22T14:14:00Z">
        <w:r w:rsidR="00EE1A40">
          <w:t>t message</w:t>
        </w:r>
      </w:ins>
      <w:ins w:id="205" w:author="Laurence Golding" w:date="2017-11-22T12:20:00Z">
        <w:r>
          <w:t xml:space="preserve"> property, it </w:t>
        </w:r>
        <w:r w:rsidRPr="00DC70B6">
          <w:rPr>
            <w:b/>
          </w:rPr>
          <w:t>SHALL</w:t>
        </w:r>
        <w:r>
          <w:t xml:space="preserve"> </w:t>
        </w:r>
      </w:ins>
      <w:ins w:id="206" w:author="Laurence Golding" w:date="2017-11-22T12:21:00Z">
        <w:r>
          <w:t xml:space="preserve">also supply a value for its </w:t>
        </w:r>
      </w:ins>
      <w:ins w:id="207" w:author="Laurence Golding" w:date="2017-11-22T14:14:00Z">
        <w:r w:rsidR="00EE1A40">
          <w:t xml:space="preserve">plain text message </w:t>
        </w:r>
      </w:ins>
      <w:ins w:id="208" w:author="Laurence Golding" w:date="2017-11-22T12:21:00Z">
        <w:r>
          <w:t>property, even if the</w:t>
        </w:r>
      </w:ins>
      <w:ins w:id="209" w:author="Laurence Golding" w:date="2017-11-22T14:14:00Z">
        <w:r w:rsidR="00EE1A40">
          <w:t xml:space="preserve"> plain text message</w:t>
        </w:r>
      </w:ins>
      <w:ins w:id="210" w:author="Laurence Golding" w:date="2017-11-22T12:21:00Z">
        <w:r>
          <w:t xml:space="preserve"> property is otherwise optional.</w:t>
        </w:r>
      </w:ins>
    </w:p>
    <w:p w14:paraId="5323DD13" w14:textId="22B0D69E" w:rsidR="00F535A1" w:rsidDel="00E62CB5" w:rsidRDefault="00DC70B6" w:rsidP="00DC70B6">
      <w:pPr>
        <w:pStyle w:val="Note"/>
        <w:rPr>
          <w:del w:id="211" w:author="Laurence Golding" w:date="2017-11-22T12:23:00Z"/>
        </w:rPr>
      </w:pPr>
      <w:ins w:id="212" w:author="Laurence Golding" w:date="2017-11-22T12:23:00Z">
        <w:r>
          <w:t xml:space="preserve">NOTE: </w:t>
        </w:r>
      </w:ins>
      <w:ins w:id="213" w:author="Laurence Golding" w:date="2017-11-22T12:22:00Z">
        <w:r>
          <w:t>This ensures that the message is viewable even in contexts that do not support the rendering of rich</w:t>
        </w:r>
      </w:ins>
      <w:ins w:id="214" w:author="Laurence Golding" w:date="2017-11-22T14:03:00Z">
        <w:r w:rsidR="0083236A">
          <w:t xml:space="preserve"> text.</w:t>
        </w:r>
      </w:ins>
    </w:p>
    <w:p w14:paraId="7526222B" w14:textId="3D5EC289" w:rsidR="00E62CB5" w:rsidRPr="00E62CB5" w:rsidRDefault="00E62CB5" w:rsidP="00E62CB5">
      <w:pPr>
        <w:rPr>
          <w:ins w:id="215" w:author="Laurence Golding" w:date="2017-11-29T08:55:00Z"/>
        </w:rPr>
      </w:pPr>
      <w:ins w:id="216" w:author="Laurence Golding" w:date="2017-11-29T08:55:00Z">
        <w:r>
          <w:t>All the rich text messages in any given run</w:t>
        </w:r>
      </w:ins>
      <w:ins w:id="217" w:author="Laurence Golding" w:date="2017-11-29T08:56:00Z">
        <w:r>
          <w:t xml:space="preserve"> </w:t>
        </w:r>
        <w:r w:rsidRPr="00E62CB5">
          <w:rPr>
            <w:b/>
          </w:rPr>
          <w:t>SHALL</w:t>
        </w:r>
        <w:r>
          <w:t xml:space="preserve"> be expressed in the same markup language, specified by the.</w:t>
        </w:r>
      </w:ins>
    </w:p>
    <w:p w14:paraId="0645E5C8" w14:textId="2B9C47C0" w:rsidR="0038356E" w:rsidRPr="0038356E" w:rsidRDefault="00815787" w:rsidP="0038356E">
      <w:pPr>
        <w:pStyle w:val="Heading2"/>
      </w:pPr>
      <w:bookmarkStart w:id="218" w:name="_Ref493337542"/>
      <w:bookmarkStart w:id="219" w:name="_Toc495412468"/>
      <w:r>
        <w:lastRenderedPageBreak/>
        <w:t>sarifLog object</w:t>
      </w:r>
      <w:bookmarkEnd w:id="218"/>
      <w:bookmarkEnd w:id="219"/>
    </w:p>
    <w:p w14:paraId="5DEDD21B" w14:textId="0630136E" w:rsidR="000D32C1" w:rsidRDefault="000D32C1" w:rsidP="000D32C1">
      <w:pPr>
        <w:pStyle w:val="Heading3"/>
      </w:pPr>
      <w:bookmarkStart w:id="220" w:name="_Toc495412469"/>
      <w:r>
        <w:t>General</w:t>
      </w:r>
      <w:bookmarkEnd w:id="22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1FD3AB8F"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D97E6D">
        <w:t>3.11.2</w:t>
      </w:r>
      <w:r w:rsidR="0038356E">
        <w:fldChar w:fldCharType="end"/>
      </w:r>
    </w:p>
    <w:p w14:paraId="69B7D7D3" w14:textId="61436B76"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D97E6D">
        <w:t>3.11.4</w:t>
      </w:r>
      <w:r w:rsidR="0038356E">
        <w:fldChar w:fldCharType="end"/>
      </w:r>
    </w:p>
    <w:p w14:paraId="39DC26EB" w14:textId="77777777" w:rsidR="0038356E" w:rsidRDefault="0038356E" w:rsidP="0038356E">
      <w:pPr>
        <w:pStyle w:val="Code"/>
      </w:pPr>
      <w:r>
        <w:t xml:space="preserve">        {</w:t>
      </w:r>
    </w:p>
    <w:p w14:paraId="4DCDD64B" w14:textId="7B7F0152" w:rsidR="0038356E" w:rsidRDefault="0038356E" w:rsidP="0038356E">
      <w:pPr>
        <w:pStyle w:val="Code"/>
      </w:pPr>
      <w:r>
        <w:t xml:space="preserve">            ...         # a run object (see §</w:t>
      </w:r>
      <w:r>
        <w:fldChar w:fldCharType="begin"/>
      </w:r>
      <w:r>
        <w:instrText xml:space="preserve"> REF _Ref493349997 \w \h </w:instrText>
      </w:r>
      <w:r>
        <w:fldChar w:fldCharType="separate"/>
      </w:r>
      <w:r w:rsidR="00D97E6D">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run </w:t>
      </w:r>
      <w:proofErr w:type="gramStart"/>
      <w:r>
        <w:t>object</w:t>
      </w:r>
      <w:proofErr w:type="gramEnd"/>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221" w:name="_Ref493349977"/>
      <w:bookmarkStart w:id="222" w:name="_Ref493350297"/>
      <w:bookmarkStart w:id="223" w:name="_Toc495412470"/>
      <w:r>
        <w:t>version property</w:t>
      </w:r>
      <w:bookmarkEnd w:id="221"/>
      <w:bookmarkEnd w:id="222"/>
      <w:bookmarkEnd w:id="223"/>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5E313141" w:rsidR="00FC1320" w:rsidRDefault="00FC1320" w:rsidP="00FC1320">
      <w:r w:rsidRPr="00FC1320">
        <w:t xml:space="preserve">Although the order in which the name/value pairs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03B7C0F" w14:textId="048CAA8D" w:rsidR="00FC1320" w:rsidRDefault="00FC1320" w:rsidP="00FC1320">
      <w:pPr>
        <w:pStyle w:val="Note"/>
      </w:pPr>
      <w:r>
        <w:t xml:space="preserve">NOTE: </w:t>
      </w:r>
      <w:r w:rsidRPr="00FC1320">
        <w:t>This will make it easier for parsers to handle multiple versions of the SARIF format, if new versions are defined in the future.</w:t>
      </w:r>
    </w:p>
    <w:p w14:paraId="2377A2B0" w14:textId="77777777" w:rsidR="00FC1320" w:rsidRPr="00FC1320" w:rsidRDefault="00FC1320" w:rsidP="00FC1320"/>
    <w:p w14:paraId="7549D69E" w14:textId="0C752BCB" w:rsidR="000D32C1" w:rsidRDefault="000D32C1" w:rsidP="000D32C1">
      <w:pPr>
        <w:pStyle w:val="Heading3"/>
      </w:pPr>
      <w:bookmarkStart w:id="224" w:name="_Toc495412471"/>
      <w:r>
        <w:t>$schema property</w:t>
      </w:r>
      <w:bookmarkEnd w:id="224"/>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D17B6BF"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D97E6D">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5" w:name="_Ref493349987"/>
      <w:bookmarkStart w:id="226" w:name="_Toc495412472"/>
      <w:r>
        <w:t>runs property</w:t>
      </w:r>
      <w:bookmarkEnd w:id="225"/>
      <w:bookmarkEnd w:id="226"/>
    </w:p>
    <w:p w14:paraId="4CED6907" w14:textId="52B10DE8"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D97E6D">
        <w:t>3.12</w:t>
      </w:r>
      <w:r>
        <w:fldChar w:fldCharType="end"/>
      </w:r>
      <w:r w:rsidRPr="00584D35">
        <w:t>).</w:t>
      </w:r>
    </w:p>
    <w:p w14:paraId="076C2078" w14:textId="7A8121FC" w:rsidR="00C66549" w:rsidRPr="00C66549" w:rsidRDefault="00EC6397" w:rsidP="00C66549">
      <w:pPr>
        <w:pStyle w:val="Heading2"/>
      </w:pPr>
      <w:bookmarkStart w:id="227" w:name="_Ref493349997"/>
      <w:bookmarkStart w:id="228" w:name="_Ref493350451"/>
      <w:bookmarkStart w:id="229" w:name="_Toc495412473"/>
      <w:r>
        <w:t>run object</w:t>
      </w:r>
      <w:bookmarkEnd w:id="227"/>
      <w:bookmarkEnd w:id="228"/>
      <w:bookmarkEnd w:id="229"/>
    </w:p>
    <w:p w14:paraId="10E42C1C" w14:textId="534C375F" w:rsidR="000D32C1" w:rsidRDefault="000D32C1" w:rsidP="000D32C1">
      <w:pPr>
        <w:pStyle w:val="Heading3"/>
      </w:pPr>
      <w:bookmarkStart w:id="230" w:name="_Toc495412474"/>
      <w:r>
        <w:t>General</w:t>
      </w:r>
      <w:bookmarkEnd w:id="230"/>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lastRenderedPageBreak/>
        <w:t>{</w:t>
      </w:r>
    </w:p>
    <w:p w14:paraId="04EE6615" w14:textId="65D26D63" w:rsidR="00C66549" w:rsidRDefault="00C66549" w:rsidP="00C66549">
      <w:pPr>
        <w:pStyle w:val="Code"/>
      </w:pPr>
      <w:r>
        <w:t xml:space="preserve">    "tool":        # see §</w:t>
      </w:r>
      <w:r>
        <w:fldChar w:fldCharType="begin"/>
      </w:r>
      <w:r>
        <w:instrText xml:space="preserve"> REF _Ref493350956 \w \h </w:instrText>
      </w:r>
      <w:r>
        <w:fldChar w:fldCharType="separate"/>
      </w:r>
      <w:r w:rsidR="00D97E6D">
        <w:t>3.12.7</w:t>
      </w:r>
      <w:r>
        <w:fldChar w:fldCharType="end"/>
      </w:r>
    </w:p>
    <w:p w14:paraId="48CEEDFF" w14:textId="77777777" w:rsidR="00C66549" w:rsidRDefault="00C66549" w:rsidP="00C66549">
      <w:pPr>
        <w:pStyle w:val="Code"/>
      </w:pPr>
      <w:r>
        <w:t xml:space="preserve">    {</w:t>
      </w:r>
    </w:p>
    <w:p w14:paraId="458D3C95" w14:textId="34EC9E92" w:rsidR="00C66549" w:rsidRDefault="00C66549" w:rsidP="00C66549">
      <w:pPr>
        <w:pStyle w:val="Code"/>
      </w:pPr>
      <w:r>
        <w:t xml:space="preserve">        ...        # a tool object (see §</w:t>
      </w:r>
      <w:r>
        <w:fldChar w:fldCharType="begin"/>
      </w:r>
      <w:r>
        <w:instrText xml:space="preserve"> REF _Ref493350964 \w \h </w:instrText>
      </w:r>
      <w:r>
        <w:fldChar w:fldCharType="separate"/>
      </w:r>
      <w:r w:rsidR="00D97E6D">
        <w:t>3.13</w:t>
      </w:r>
      <w:r>
        <w:fldChar w:fldCharType="end"/>
      </w:r>
      <w:r>
        <w:t>)</w:t>
      </w:r>
    </w:p>
    <w:p w14:paraId="5659FE03" w14:textId="77777777" w:rsidR="00C66549" w:rsidRDefault="00C66549" w:rsidP="00C66549">
      <w:pPr>
        <w:pStyle w:val="Code"/>
      </w:pPr>
      <w:r>
        <w:t xml:space="preserve">    },</w:t>
      </w:r>
    </w:p>
    <w:p w14:paraId="5572A9C8" w14:textId="3E0CF277" w:rsidR="00C66549" w:rsidRDefault="00C66549" w:rsidP="00C66549">
      <w:pPr>
        <w:pStyle w:val="Code"/>
      </w:pPr>
      <w:r>
        <w:t xml:space="preserve">    "results":     # see §</w:t>
      </w:r>
      <w:r>
        <w:fldChar w:fldCharType="begin"/>
      </w:r>
      <w:r>
        <w:instrText xml:space="preserve"> REF _Ref493350972 \w \h </w:instrText>
      </w:r>
      <w:r>
        <w:fldChar w:fldCharType="separate"/>
      </w:r>
      <w:r w:rsidR="00D97E6D">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552EB9CD" w:rsidR="00C66549" w:rsidRDefault="00C66549" w:rsidP="00C66549">
      <w:pPr>
        <w:pStyle w:val="Code"/>
      </w:pPr>
      <w:r>
        <w:t xml:space="preserve">            ...    # a result object (see §</w:t>
      </w:r>
      <w:r>
        <w:fldChar w:fldCharType="begin"/>
      </w:r>
      <w:r>
        <w:instrText xml:space="preserve"> REF _Ref493350984 \w \h </w:instrText>
      </w:r>
      <w:r>
        <w:fldChar w:fldCharType="separate"/>
      </w:r>
      <w:r w:rsidR="00D97E6D">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231" w:name="_Ref493351359"/>
      <w:bookmarkStart w:id="232" w:name="_Toc495412475"/>
      <w:r>
        <w:t>id property</w:t>
      </w:r>
      <w:bookmarkEnd w:id="231"/>
      <w:bookmarkEnd w:id="232"/>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233" w:name="_Toc495412476"/>
      <w:r>
        <w:t>stableId property</w:t>
      </w:r>
      <w:bookmarkEnd w:id="233"/>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234" w:name="_Ref493475805"/>
      <w:bookmarkStart w:id="235" w:name="_Toc495412477"/>
      <w:r>
        <w:t>baselineId property</w:t>
      </w:r>
      <w:bookmarkEnd w:id="234"/>
      <w:bookmarkEnd w:id="235"/>
    </w:p>
    <w:p w14:paraId="2AAA192D" w14:textId="593355D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D97E6D">
        <w:t>3.12.2</w:t>
      </w:r>
      <w:r>
        <w:fldChar w:fldCharType="end"/>
      </w:r>
      <w:r w:rsidRPr="006066AC">
        <w:t>) of some previous run.</w:t>
      </w:r>
    </w:p>
    <w:p w14:paraId="039F708E" w14:textId="27611143" w:rsidR="006066AC" w:rsidRDefault="006066AC" w:rsidP="006066AC">
      <w:r w:rsidRPr="006066AC">
        <w:t xml:space="preserve">If the </w:t>
      </w:r>
      <w:r w:rsidRPr="006066AC">
        <w:rPr>
          <w:rStyle w:val="CODEtemp"/>
        </w:rPr>
        <w:t>baselineId</w:t>
      </w:r>
      <w:r w:rsidRPr="006066AC">
        <w:t xml:space="preserve"> property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D97E6D">
        <w:t>3.17.14</w:t>
      </w:r>
      <w:r>
        <w:fldChar w:fldCharType="end"/>
      </w:r>
      <w:r w:rsidRPr="006066AC">
        <w:t>) of every result object (§</w:t>
      </w:r>
      <w:r>
        <w:fldChar w:fldCharType="begin"/>
      </w:r>
      <w:r>
        <w:instrText xml:space="preserve"> REF _Ref493350984 \w \h </w:instrText>
      </w:r>
      <w:r>
        <w:fldChar w:fldCharType="separate"/>
      </w:r>
      <w:r w:rsidR="00D97E6D">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236" w:name="_Toc495412478"/>
      <w:r>
        <w:t>automationId property</w:t>
      </w:r>
      <w:bookmarkEnd w:id="236"/>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lastRenderedPageBreak/>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37" w:name="_Toc495412479"/>
      <w:r>
        <w:t>architecture property</w:t>
      </w:r>
      <w:bookmarkEnd w:id="237"/>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38" w:name="_Ref493350956"/>
      <w:bookmarkStart w:id="239" w:name="_Toc495412480"/>
      <w:r>
        <w:t>tool property</w:t>
      </w:r>
      <w:bookmarkEnd w:id="238"/>
      <w:bookmarkEnd w:id="239"/>
    </w:p>
    <w:p w14:paraId="56566E8E" w14:textId="19FA7AAA"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D97E6D">
        <w:t>3.13</w:t>
      </w:r>
      <w:r>
        <w:fldChar w:fldCharType="end"/>
      </w:r>
      <w:r w:rsidRPr="003B5868">
        <w:t>) that describes the analysis tool that was run.</w:t>
      </w:r>
    </w:p>
    <w:p w14:paraId="29FA70CD" w14:textId="7E358CE9" w:rsidR="000D32C1" w:rsidRDefault="000D32C1" w:rsidP="000D32C1">
      <w:pPr>
        <w:pStyle w:val="Heading3"/>
      </w:pPr>
      <w:bookmarkStart w:id="240" w:name="_Toc495412481"/>
      <w:r>
        <w:t>invocation property</w:t>
      </w:r>
      <w:bookmarkEnd w:id="240"/>
    </w:p>
    <w:p w14:paraId="676BBCBB" w14:textId="7C3B1CFF" w:rsidR="003B5868" w:rsidRP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D97E6D">
        <w:t>3.14</w:t>
      </w:r>
      <w:r>
        <w:fldChar w:fldCharType="end"/>
      </w:r>
      <w:r w:rsidRPr="003B5868">
        <w:t>) that describes the invocation of the analysis tool that was run.</w:t>
      </w:r>
    </w:p>
    <w:p w14:paraId="7D9E2059" w14:textId="4BAF2AAA" w:rsidR="000D32C1" w:rsidRDefault="000D32C1" w:rsidP="000D32C1">
      <w:pPr>
        <w:pStyle w:val="Heading3"/>
      </w:pPr>
      <w:bookmarkStart w:id="241" w:name="_Ref493345118"/>
      <w:bookmarkStart w:id="242" w:name="_Toc495412482"/>
      <w:r>
        <w:t>files property</w:t>
      </w:r>
      <w:bookmarkEnd w:id="241"/>
      <w:bookmarkEnd w:id="242"/>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29C69982"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D97E6D">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52DFB2EA"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D97E6D">
        <w:t>3.15</w:t>
      </w:r>
      <w:r>
        <w:fldChar w:fldCharType="end"/>
      </w:r>
      <w:r w:rsidRPr="001C3E3E">
        <w:t>) which contains information about the file identified by the URI in the property name.</w:t>
      </w:r>
    </w:p>
    <w:p w14:paraId="28548F6B" w14:textId="67EBA21D" w:rsidR="001C3E3E" w:rsidRDefault="001C3E3E" w:rsidP="003B5868">
      <w:r w:rsidRPr="001C3E3E">
        <w:lastRenderedPageBreak/>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1EBA165E"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D97E6D">
        <w:t>3.2</w:t>
      </w:r>
      <w:r>
        <w:fldChar w:fldCharType="end"/>
      </w:r>
      <w:r w:rsidRPr="001C3E3E">
        <w:t>.</w:t>
      </w:r>
    </w:p>
    <w:p w14:paraId="7F2B59B5" w14:textId="3D787D8F"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D97E6D">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D97E6D">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D97E6D">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085C8370"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6F6E4538"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D97E6D">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lastRenderedPageBreak/>
        <w:t xml:space="preserve">        "mimeType": "application/vnd.openxmlformats-officedocument.wordprocessingml.document",</w:t>
      </w:r>
    </w:p>
    <w:p w14:paraId="5EE0FD65" w14:textId="00A04979"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D97E6D">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243" w:name="_Ref493479000"/>
      <w:bookmarkStart w:id="244" w:name="_Ref493479448"/>
      <w:bookmarkStart w:id="245" w:name="_Toc495412483"/>
      <w:r>
        <w:t>logicalLocations property</w:t>
      </w:r>
      <w:bookmarkEnd w:id="243"/>
      <w:bookmarkEnd w:id="244"/>
      <w:bookmarkEnd w:id="245"/>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746C5860" w:rsidR="00D27F62" w:rsidRDefault="00D27F62" w:rsidP="00D27F62">
      <w:r w:rsidRPr="00D27F62">
        <w:t>Wi</w:t>
      </w:r>
      <w:r>
        <w:t>th one exception described in §</w:t>
      </w:r>
      <w:r>
        <w:fldChar w:fldCharType="begin"/>
      </w:r>
      <w:r>
        <w:instrText xml:space="preserve"> REF _Ref493404415 \r \h </w:instrText>
      </w:r>
      <w:r>
        <w:fldChar w:fldCharType="separate"/>
      </w:r>
      <w:r w:rsidR="00D97E6D">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D97E6D">
        <w:t>3.18.5</w:t>
      </w:r>
      <w:r>
        <w:fldChar w:fldCharType="end"/>
      </w:r>
      <w:r>
        <w:t xml:space="preserve"> </w:t>
      </w:r>
      <w:r w:rsidRPr="00D27F62">
        <w:t>for examples.</w:t>
      </w:r>
    </w:p>
    <w:p w14:paraId="1928BB84" w14:textId="111FF2A3"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D97E6D">
        <w:t>3.21</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13D1CF8F" w:rsidR="00D27F62" w:rsidRDefault="00D27F62" w:rsidP="00D27F62">
      <w:pPr>
        <w:pStyle w:val="Note"/>
      </w:pPr>
      <w:r>
        <w:lastRenderedPageBreak/>
        <w:t xml:space="preserve">NOTE: </w:t>
      </w:r>
      <w:r w:rsidRPr="00D27F62">
        <w:t xml:space="preserve">The detailed information in </w:t>
      </w:r>
      <w:r w:rsidRPr="00D27F62">
        <w:rPr>
          <w:rStyle w:val="CODEtemp"/>
        </w:rPr>
        <w:t>logicalLocations</w:t>
      </w:r>
      <w:r w:rsidRPr="00D27F62">
        <w:t xml:space="preserve"> is useful, even though much of it is captured in the </w:t>
      </w:r>
      <w:proofErr w:type="gramStart"/>
      <w:r w:rsidRPr="00D27F62">
        <w:rPr>
          <w:rStyle w:val="CODEtemp"/>
        </w:rPr>
        <w:t>location.fullyQualifiedLogicalName</w:t>
      </w:r>
      <w:proofErr w:type="gramEnd"/>
      <w:r w:rsidRPr="00D27F62">
        <w:t xml:space="preserve"> property (§</w:t>
      </w:r>
      <w:r>
        <w:fldChar w:fldCharType="begin"/>
      </w:r>
      <w:r>
        <w:instrText xml:space="preserve"> REF _Ref493404690 \r \h </w:instrText>
      </w:r>
      <w:r>
        <w:fldChar w:fldCharType="separate"/>
      </w:r>
      <w:r w:rsidR="00D97E6D">
        <w:t>3.18.5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246" w:name="_Ref493350972"/>
      <w:bookmarkStart w:id="247" w:name="_Toc495412484"/>
      <w:r>
        <w:t>results property</w:t>
      </w:r>
      <w:bookmarkEnd w:id="246"/>
      <w:bookmarkEnd w:id="247"/>
    </w:p>
    <w:p w14:paraId="319EAE63" w14:textId="09CF9042"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D97E6D">
        <w:t>3.9</w:t>
      </w:r>
      <w:r>
        <w:fldChar w:fldCharType="end"/>
      </w:r>
      <w:r>
        <w:t>) result objects (§</w:t>
      </w:r>
      <w:r>
        <w:fldChar w:fldCharType="begin"/>
      </w:r>
      <w:r>
        <w:instrText xml:space="preserve"> REF _Ref493350984 \r \h </w:instrText>
      </w:r>
      <w:r>
        <w:fldChar w:fldCharType="separate"/>
      </w:r>
      <w:r w:rsidR="00D97E6D">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3035A598"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D97E6D">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248" w:name="_Ref493345429"/>
      <w:bookmarkStart w:id="249" w:name="_Toc495412485"/>
      <w:r>
        <w:t>toolNotifications</w:t>
      </w:r>
      <w:r w:rsidR="00401BB5">
        <w:t xml:space="preserve"> property</w:t>
      </w:r>
      <w:bookmarkEnd w:id="248"/>
      <w:bookmarkEnd w:id="249"/>
    </w:p>
    <w:p w14:paraId="6ED00C77" w14:textId="00CDB25C"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D97E6D">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D97E6D">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250" w:name="_Toc495412486"/>
      <w:r>
        <w:t>configurationNotifications</w:t>
      </w:r>
      <w:r w:rsidR="00401BB5">
        <w:t xml:space="preserve"> property</w:t>
      </w:r>
      <w:bookmarkEnd w:id="250"/>
    </w:p>
    <w:p w14:paraId="7E2BD1CC" w14:textId="68185207"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D97E6D">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D97E6D">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lastRenderedPageBreak/>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251" w:name="_Ref493404878"/>
      <w:bookmarkStart w:id="252" w:name="_Toc495412487"/>
      <w:r>
        <w:t>rules property</w:t>
      </w:r>
      <w:bookmarkEnd w:id="251"/>
      <w:bookmarkEnd w:id="252"/>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5E755FAF"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D97E6D">
        <w:t>3.27</w:t>
      </w:r>
      <w:r>
        <w:fldChar w:fldCharType="end"/>
      </w:r>
      <w:r w:rsidRPr="00DD45F4">
        <w:t>).</w:t>
      </w:r>
    </w:p>
    <w:p w14:paraId="2C32612D" w14:textId="7998D916"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D97E6D">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lastRenderedPageBreak/>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77777777" w:rsidR="00B73A86" w:rsidRDefault="00B73A86" w:rsidP="00B73A86">
      <w:pPr>
        <w:pStyle w:val="Code"/>
      </w:pPr>
      <w:r>
        <w:t xml:space="preserve">    "messageFormats":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77777777" w:rsidR="00B73A86" w:rsidRDefault="00B73A86" w:rsidP="00B73A86">
      <w:pPr>
        <w:pStyle w:val="Code"/>
      </w:pPr>
      <w:r>
        <w:t xml:space="preserve">    "messageFormats":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691E3D03" w:rsidR="00B73A86" w:rsidRDefault="0037313D" w:rsidP="0037313D">
      <w:pPr>
        <w:pStyle w:val="Note"/>
        <w:rPr>
          <w:ins w:id="253" w:author="Laurence Golding" w:date="2017-11-29T08:57:00Z"/>
        </w:rPr>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D97E6D">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D97E6D">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D97E6D">
        <w:t>3.17.3</w:t>
      </w:r>
      <w:r>
        <w:fldChar w:fldCharType="end"/>
      </w:r>
      <w:r w:rsidRPr="0037313D">
        <w:t>).</w:t>
      </w:r>
    </w:p>
    <w:p w14:paraId="481785D0" w14:textId="2EE45227" w:rsidR="00E62CB5" w:rsidRDefault="00E62CB5" w:rsidP="00E62CB5">
      <w:pPr>
        <w:pStyle w:val="Heading3"/>
        <w:rPr>
          <w:ins w:id="254" w:author="Laurence Golding" w:date="2017-11-29T09:03:00Z"/>
        </w:rPr>
      </w:pPr>
      <w:ins w:id="255" w:author="Laurence Golding" w:date="2017-11-29T08:57:00Z">
        <w:r>
          <w:t>rich</w:t>
        </w:r>
      </w:ins>
      <w:ins w:id="256" w:author="Laurence Golding" w:date="2017-11-29T09:03:00Z">
        <w:r>
          <w:t>MessageMimeType</w:t>
        </w:r>
      </w:ins>
      <w:ins w:id="257" w:author="Laurence Golding" w:date="2017-11-29T09:06:00Z">
        <w:r w:rsidR="0040720C">
          <w:t xml:space="preserve"> property</w:t>
        </w:r>
      </w:ins>
    </w:p>
    <w:p w14:paraId="3F4A02B5" w14:textId="34239C1C" w:rsidR="00E62CB5" w:rsidRPr="00E62CB5" w:rsidRDefault="00E62CB5" w:rsidP="0040720C">
      <w:ins w:id="258" w:author="Laurence Golding" w:date="2017-11-29T09:03:00Z">
        <w:r>
          <w:t xml:space="preserve">A </w:t>
        </w:r>
        <w:r w:rsidRPr="0040720C">
          <w:rPr>
            <w:rStyle w:val="CODEtemp"/>
          </w:rPr>
          <w:t>run</w:t>
        </w:r>
        <w:r>
          <w:t xml:space="preserve"> object </w:t>
        </w:r>
        <w:r w:rsidRPr="0040720C">
          <w:rPr>
            <w:b/>
          </w:rPr>
          <w:t>MAY</w:t>
        </w:r>
        <w:r>
          <w:t xml:space="preserve"> contain a property named </w:t>
        </w:r>
        <w:r w:rsidRPr="0040720C">
          <w:rPr>
            <w:rStyle w:val="CODEtemp"/>
          </w:rPr>
          <w:t>richMessageMimeType</w:t>
        </w:r>
        <w:r>
          <w:t xml:space="preserve"> whose</w:t>
        </w:r>
      </w:ins>
      <w:ins w:id="259" w:author="Laurence Golding" w:date="2017-11-29T09:04:00Z">
        <w:r w:rsidR="0040720C">
          <w:t xml:space="preserve"> value is a string that</w:t>
        </w:r>
      </w:ins>
      <w:ins w:id="260" w:author="Laurence Golding" w:date="2017-11-29T09:07:00Z">
        <w:r w:rsidR="0040720C">
          <w:t xml:space="preserve"> specifies the MIME type </w:t>
        </w:r>
        <w:r w:rsidR="0040720C">
          <w:t>[</w:t>
        </w:r>
        <w:r w:rsidR="0040720C">
          <w:fldChar w:fldCharType="begin"/>
        </w:r>
        <w:r w:rsidR="0040720C">
          <w:instrText xml:space="preserve"> HYPERLINK \l "RFC2045" </w:instrText>
        </w:r>
        <w:r w:rsidR="0040720C">
          <w:fldChar w:fldCharType="separate"/>
        </w:r>
        <w:r w:rsidR="0040720C" w:rsidRPr="0082371F">
          <w:rPr>
            <w:rStyle w:val="Hyperlink"/>
          </w:rPr>
          <w:t>RFC</w:t>
        </w:r>
        <w:r w:rsidR="0040720C" w:rsidRPr="0082371F">
          <w:rPr>
            <w:rStyle w:val="Hyperlink"/>
          </w:rPr>
          <w:t>2</w:t>
        </w:r>
        <w:r w:rsidR="0040720C" w:rsidRPr="0082371F">
          <w:rPr>
            <w:rStyle w:val="Hyperlink"/>
          </w:rPr>
          <w:t>045</w:t>
        </w:r>
        <w:r w:rsidR="0040720C">
          <w:rPr>
            <w:rStyle w:val="Hyperlink"/>
          </w:rPr>
          <w:fldChar w:fldCharType="end"/>
        </w:r>
        <w:r w:rsidR="0040720C">
          <w:t>]</w:t>
        </w:r>
        <w:r w:rsidR="0040720C" w:rsidRPr="0082371F">
          <w:t xml:space="preserve"> of</w:t>
        </w:r>
      </w:ins>
      <w:ins w:id="261" w:author="Laurence Golding" w:date="2017-11-29T09:08:00Z">
        <w:r w:rsidR="0040720C">
          <w:t xml:space="preserve"> any rich text message properties (</w:t>
        </w:r>
        <w:r w:rsidR="0040720C" w:rsidRPr="0037313D">
          <w:t>§</w:t>
        </w:r>
        <w:r w:rsidR="0040720C">
          <w:fldChar w:fldCharType="begin"/>
        </w:r>
        <w:r w:rsidR="0040720C">
          <w:instrText xml:space="preserve"> REF _Ref495408298 \r \h </w:instrText>
        </w:r>
      </w:ins>
      <w:r w:rsidR="0040720C">
        <w:fldChar w:fldCharType="separate"/>
      </w:r>
      <w:ins w:id="262" w:author="Laurence Golding" w:date="2017-11-29T09:08:00Z">
        <w:r w:rsidR="0040720C">
          <w:t>3.10.3</w:t>
        </w:r>
        <w:r w:rsidR="0040720C">
          <w:fldChar w:fldCharType="end"/>
        </w:r>
        <w:r w:rsidR="0040720C">
          <w:t>) in the run.</w:t>
        </w:r>
      </w:ins>
    </w:p>
    <w:p w14:paraId="2F70E880" w14:textId="3C823711" w:rsidR="00401BB5" w:rsidRDefault="00401BB5" w:rsidP="00401BB5">
      <w:pPr>
        <w:pStyle w:val="Heading3"/>
      </w:pPr>
      <w:bookmarkStart w:id="263" w:name="_Toc495412488"/>
      <w:r>
        <w:t>properties property</w:t>
      </w:r>
      <w:bookmarkEnd w:id="263"/>
    </w:p>
    <w:p w14:paraId="6A87570C" w14:textId="2224ADBA"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D97E6D">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64" w:name="_Ref493350964"/>
      <w:bookmarkStart w:id="265" w:name="_Toc495412489"/>
      <w:r>
        <w:t>tool object</w:t>
      </w:r>
      <w:bookmarkEnd w:id="264"/>
      <w:bookmarkEnd w:id="265"/>
    </w:p>
    <w:p w14:paraId="389A43BD" w14:textId="582B65CB" w:rsidR="00401BB5" w:rsidRDefault="00401BB5" w:rsidP="00401BB5">
      <w:pPr>
        <w:pStyle w:val="Heading3"/>
      </w:pPr>
      <w:bookmarkStart w:id="266" w:name="_Toc495412490"/>
      <w:r>
        <w:t>General</w:t>
      </w:r>
      <w:bookmarkEnd w:id="26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765640AE" w:rsidR="00F85576" w:rsidRDefault="00F85576" w:rsidP="00F85576">
      <w:pPr>
        <w:pStyle w:val="Code"/>
      </w:pPr>
      <w:r>
        <w:lastRenderedPageBreak/>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D97E6D">
        <w:t>3.13.2</w:t>
      </w:r>
      <w:r>
        <w:fldChar w:fldCharType="end"/>
      </w:r>
    </w:p>
    <w:p w14:paraId="69B4117F" w14:textId="1BBCDF65"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D97E6D">
        <w:t>3.13.3</w:t>
      </w:r>
      <w:r>
        <w:fldChar w:fldCharType="end"/>
      </w:r>
    </w:p>
    <w:p w14:paraId="3C102082" w14:textId="32601013"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D97E6D">
        <w:t>3.13.4</w:t>
      </w:r>
      <w:r>
        <w:fldChar w:fldCharType="end"/>
      </w:r>
    </w:p>
    <w:p w14:paraId="51BC003B" w14:textId="2B1B8080"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D97E6D">
        <w:t>3.13.5</w:t>
      </w:r>
      <w:r>
        <w:fldChar w:fldCharType="end"/>
      </w:r>
    </w:p>
    <w:p w14:paraId="3461AB94" w14:textId="5D7FDDB7"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D97E6D">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267" w:name="_Ref493409155"/>
      <w:bookmarkStart w:id="268" w:name="_Toc495412491"/>
      <w:r>
        <w:t>name property</w:t>
      </w:r>
      <w:bookmarkEnd w:id="267"/>
      <w:bookmarkEnd w:id="26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69" w:name="_Ref493409168"/>
      <w:bookmarkStart w:id="270" w:name="_Toc495412492"/>
      <w:r>
        <w:t>fullName property</w:t>
      </w:r>
      <w:bookmarkEnd w:id="269"/>
      <w:bookmarkEnd w:id="27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71" w:name="_Ref493409198"/>
      <w:bookmarkStart w:id="272" w:name="_Toc495412493"/>
      <w:r>
        <w:t>semanticVersion property</w:t>
      </w:r>
      <w:bookmarkEnd w:id="271"/>
      <w:bookmarkEnd w:id="272"/>
    </w:p>
    <w:p w14:paraId="0F26CA6A" w14:textId="0D699D7C"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023FA70C" w:rsidR="00590B1D" w:rsidRDefault="00590B1D" w:rsidP="00590B1D">
      <w:r w:rsidRPr="00590B1D">
        <w:t xml:space="preserve">In a log file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73" w:name="_Ref493409191"/>
      <w:bookmarkStart w:id="274" w:name="_Toc495412494"/>
      <w:r>
        <w:t>version property</w:t>
      </w:r>
      <w:bookmarkEnd w:id="273"/>
      <w:bookmarkEnd w:id="27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275" w:name="_Ref493409205"/>
      <w:bookmarkStart w:id="276" w:name="_Toc495412495"/>
      <w:r>
        <w:lastRenderedPageBreak/>
        <w:t>fileVersion property</w:t>
      </w:r>
      <w:bookmarkEnd w:id="275"/>
      <w:bookmarkEnd w:id="276"/>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77" w:name="_Toc495412496"/>
      <w:r>
        <w:t>language property</w:t>
      </w:r>
      <w:bookmarkEnd w:id="277"/>
    </w:p>
    <w:p w14:paraId="0DEC6669" w14:textId="27CB5605"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a string specifying the language of the messages produced by the tool,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278" w:name="_Toc495412497"/>
      <w:r>
        <w:t>sarifLoggerVersion property</w:t>
      </w:r>
      <w:bookmarkEnd w:id="278"/>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79" w:name="_Toc495412498"/>
      <w:r>
        <w:t>properties property</w:t>
      </w:r>
      <w:bookmarkEnd w:id="279"/>
    </w:p>
    <w:p w14:paraId="074F31FD" w14:textId="79224E85"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D97E6D">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0" w:name="_Ref493352563"/>
      <w:bookmarkStart w:id="281" w:name="_Toc495412499"/>
      <w:r>
        <w:t>invocation object</w:t>
      </w:r>
      <w:bookmarkEnd w:id="280"/>
      <w:bookmarkEnd w:id="281"/>
    </w:p>
    <w:p w14:paraId="10E65C9D" w14:textId="17190F2B" w:rsidR="00401BB5" w:rsidRDefault="00401BB5" w:rsidP="00401BB5">
      <w:pPr>
        <w:pStyle w:val="Heading3"/>
      </w:pPr>
      <w:bookmarkStart w:id="282" w:name="_Toc495412500"/>
      <w:r>
        <w:t>General</w:t>
      </w:r>
      <w:bookmarkEnd w:id="282"/>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3" w:name="_Ref493414102"/>
      <w:bookmarkStart w:id="284" w:name="_Toc495412501"/>
      <w:r>
        <w:t>commandLine property</w:t>
      </w:r>
      <w:bookmarkEnd w:id="283"/>
      <w:bookmarkEnd w:id="28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285" w:name="_Toc495412502"/>
      <w:r>
        <w:t>responseFiles property</w:t>
      </w:r>
      <w:bookmarkEnd w:id="285"/>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286" w:name="_Toc495412503"/>
      <w:r>
        <w:lastRenderedPageBreak/>
        <w:t>startTime property</w:t>
      </w:r>
      <w:bookmarkEnd w:id="286"/>
    </w:p>
    <w:p w14:paraId="16315911" w14:textId="7C91413C"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by (§</w:t>
      </w:r>
      <w:r>
        <w:fldChar w:fldCharType="begin"/>
      </w:r>
      <w:r>
        <w:instrText xml:space="preserve"> REF _Ref493413701 \r \h </w:instrText>
      </w:r>
      <w:r>
        <w:fldChar w:fldCharType="separate"/>
      </w:r>
      <w:r w:rsidR="00D97E6D">
        <w:t>3.8</w:t>
      </w:r>
      <w:r>
        <w:fldChar w:fldCharType="end"/>
      </w:r>
      <w:r w:rsidRPr="00A14F9A">
        <w:t>).</w:t>
      </w:r>
    </w:p>
    <w:p w14:paraId="64D62131" w14:textId="648590CB" w:rsidR="00401BB5" w:rsidRDefault="00401BB5" w:rsidP="00401BB5">
      <w:pPr>
        <w:pStyle w:val="Heading3"/>
      </w:pPr>
      <w:bookmarkStart w:id="287" w:name="_Toc495412504"/>
      <w:r>
        <w:t>endTime property</w:t>
      </w:r>
      <w:bookmarkEnd w:id="287"/>
    </w:p>
    <w:p w14:paraId="7310B713" w14:textId="3C65E7C0"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D97E6D">
        <w:t>3.8</w:t>
      </w:r>
      <w:r>
        <w:fldChar w:fldCharType="end"/>
      </w:r>
      <w:r w:rsidRPr="00A14F9A">
        <w:t>).</w:t>
      </w:r>
    </w:p>
    <w:p w14:paraId="403BF44E" w14:textId="3684AD93" w:rsidR="00401BB5" w:rsidRDefault="00401BB5" w:rsidP="00401BB5">
      <w:pPr>
        <w:pStyle w:val="Heading3"/>
      </w:pPr>
      <w:bookmarkStart w:id="288" w:name="_Toc495412505"/>
      <w:r>
        <w:t>machine property</w:t>
      </w:r>
      <w:bookmarkEnd w:id="28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9" w:name="_Toc495412506"/>
      <w:r>
        <w:t>account property</w:t>
      </w:r>
      <w:bookmarkEnd w:id="28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90" w:name="_Toc495412507"/>
      <w:r>
        <w:t>processId property</w:t>
      </w:r>
      <w:bookmarkEnd w:id="29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291" w:name="_Toc495412508"/>
      <w:r>
        <w:t>fileName property</w:t>
      </w:r>
      <w:bookmarkEnd w:id="291"/>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259DA939"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D97E6D">
        <w:t>3.13</w:t>
      </w:r>
      <w:r>
        <w:fldChar w:fldCharType="end"/>
      </w:r>
      <w:r w:rsidRPr="00A14F9A">
        <w:t>) because the identical tool might be invoked from different paths on different machines.</w:t>
      </w:r>
    </w:p>
    <w:p w14:paraId="4CBA5986" w14:textId="1F90C81C"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D97E6D">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92" w:name="_Toc495412509"/>
      <w:r>
        <w:t>workingDirectory property</w:t>
      </w:r>
      <w:bookmarkEnd w:id="292"/>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93" w:name="_Toc495412510"/>
      <w:r>
        <w:t>environmentVariables property</w:t>
      </w:r>
      <w:bookmarkEnd w:id="293"/>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lastRenderedPageBreak/>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294" w:name="_Toc495412511"/>
      <w:r>
        <w:t>properties property</w:t>
      </w:r>
      <w:bookmarkEnd w:id="294"/>
    </w:p>
    <w:p w14:paraId="6D4EC85A" w14:textId="587355C4"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D97E6D">
        <w:t>3.7</w:t>
      </w:r>
      <w:r>
        <w:fldChar w:fldCharType="end"/>
      </w:r>
      <w:r w:rsidRPr="00F90F0E">
        <w:t>). This allows tools to include information about the tool invocation that is not explicitly specified in the SARIF format.</w:t>
      </w:r>
    </w:p>
    <w:p w14:paraId="0EABEAD9" w14:textId="56C74FED" w:rsidR="00401BB5" w:rsidRDefault="00401BB5" w:rsidP="00401BB5">
      <w:pPr>
        <w:pStyle w:val="Heading2"/>
      </w:pPr>
      <w:bookmarkStart w:id="295" w:name="_Ref493403111"/>
      <w:bookmarkStart w:id="296" w:name="_Ref493404005"/>
      <w:bookmarkStart w:id="297" w:name="_Toc495412512"/>
      <w:r>
        <w:t>file object</w:t>
      </w:r>
      <w:bookmarkEnd w:id="295"/>
      <w:bookmarkEnd w:id="296"/>
      <w:bookmarkEnd w:id="297"/>
    </w:p>
    <w:p w14:paraId="375224F2" w14:textId="20156049" w:rsidR="00401BB5" w:rsidRDefault="00401BB5" w:rsidP="00401BB5">
      <w:pPr>
        <w:pStyle w:val="Heading3"/>
      </w:pPr>
      <w:bookmarkStart w:id="298" w:name="_Toc495412513"/>
      <w:r>
        <w:t>General</w:t>
      </w:r>
      <w:bookmarkEnd w:id="298"/>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299" w:name="_Ref493403519"/>
      <w:bookmarkStart w:id="300" w:name="_Toc495412514"/>
      <w:r>
        <w:t>uri property</w:t>
      </w:r>
      <w:bookmarkEnd w:id="299"/>
      <w:bookmarkEnd w:id="300"/>
    </w:p>
    <w:p w14:paraId="35DB6B07" w14:textId="434C1119"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D97E6D">
        <w:t>3.2</w:t>
      </w:r>
      <w:r>
        <w:fldChar w:fldCharType="end"/>
      </w:r>
      <w:r w:rsidRPr="00F90F0E">
        <w:t>).</w:t>
      </w:r>
    </w:p>
    <w:p w14:paraId="421F8AA7" w14:textId="12A0DC58"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proofErr w:type="gramStart"/>
      <w:r w:rsidRPr="00F90F0E">
        <w:rPr>
          <w:rStyle w:val="CODEtemp"/>
        </w:rPr>
        <w:t>run.files</w:t>
      </w:r>
      <w:proofErr w:type="gramEnd"/>
      <w:r w:rsidRPr="00F90F0E">
        <w:t xml:space="preserve"> (§</w:t>
      </w:r>
      <w:r>
        <w:fldChar w:fldCharType="begin"/>
      </w:r>
      <w:r>
        <w:instrText xml:space="preserve"> REF _Ref493345118 \r \h </w:instrText>
      </w:r>
      <w:r>
        <w:fldChar w:fldCharType="separate"/>
      </w:r>
      <w:r w:rsidR="00D97E6D">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5309CD69"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D97E6D">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17640CB3"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D97E6D">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lastRenderedPageBreak/>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301" w:name="_Toc495412515"/>
      <w:r>
        <w:t>uriBaseId property</w:t>
      </w:r>
      <w:bookmarkEnd w:id="301"/>
    </w:p>
    <w:p w14:paraId="732287EA" w14:textId="340A9239"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D97E6D">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D97E6D">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302" w:name="_Ref493404063"/>
      <w:bookmarkStart w:id="303" w:name="_Toc495412516"/>
      <w:r>
        <w:t>parentKey property</w:t>
      </w:r>
      <w:bookmarkEnd w:id="302"/>
      <w:bookmarkEnd w:id="303"/>
    </w:p>
    <w:p w14:paraId="7B9D65E1" w14:textId="352695EE"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fldChar w:fldCharType="begin"/>
      </w:r>
      <w:r>
        <w:instrText xml:space="preserve"> REF _Ref493345118 \r \h </w:instrText>
      </w:r>
      <w:r>
        <w:fldChar w:fldCharType="separate"/>
      </w:r>
      <w:r w:rsidR="00D97E6D">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04" w:name="_Ref493403563"/>
      <w:bookmarkStart w:id="305" w:name="_Toc495412517"/>
      <w:r>
        <w:t>offset property</w:t>
      </w:r>
      <w:bookmarkEnd w:id="304"/>
      <w:bookmarkEnd w:id="305"/>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lastRenderedPageBreak/>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1231C5EC"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D97E6D">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306" w:name="_Ref493403574"/>
      <w:bookmarkStart w:id="307" w:name="_Toc495412518"/>
      <w:r>
        <w:t>length property</w:t>
      </w:r>
      <w:bookmarkEnd w:id="306"/>
      <w:bookmarkEnd w:id="307"/>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08" w:name="_Toc495412519"/>
      <w:r>
        <w:t>mimeType property</w:t>
      </w:r>
      <w:bookmarkEnd w:id="308"/>
    </w:p>
    <w:p w14:paraId="6A7F57F6" w14:textId="1A82B1A6"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309" w:name="_Ref493345445"/>
      <w:bookmarkStart w:id="310" w:name="_Toc495412520"/>
      <w:r>
        <w:t>hashes property</w:t>
      </w:r>
      <w:bookmarkEnd w:id="309"/>
      <w:bookmarkEnd w:id="310"/>
    </w:p>
    <w:p w14:paraId="084CC4D1" w14:textId="1B6BC4CD"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D97E6D">
        <w:t>3.9</w:t>
      </w:r>
      <w:r>
        <w:fldChar w:fldCharType="end"/>
      </w:r>
      <w:r w:rsidRPr="0082371F">
        <w:t>) hash objects (§</w:t>
      </w:r>
      <w:r>
        <w:fldChar w:fldCharType="begin"/>
      </w:r>
      <w:r>
        <w:instrText xml:space="preserve"> REF _Ref493423194 \r \h </w:instrText>
      </w:r>
      <w:r>
        <w:fldChar w:fldCharType="separate"/>
      </w:r>
      <w:r w:rsidR="00D97E6D">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311" w:name="_Toc495412521"/>
      <w:r>
        <w:lastRenderedPageBreak/>
        <w:t>contents property</w:t>
      </w:r>
      <w:bookmarkEnd w:id="311"/>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312" w:name="_Toc495412522"/>
      <w:r>
        <w:t>properties property</w:t>
      </w:r>
      <w:bookmarkEnd w:id="312"/>
    </w:p>
    <w:p w14:paraId="21A387A7" w14:textId="3F215F5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D97E6D">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13" w:name="_Ref493423194"/>
      <w:bookmarkStart w:id="314" w:name="_Toc495412523"/>
      <w:r>
        <w:t>hash object</w:t>
      </w:r>
      <w:bookmarkEnd w:id="313"/>
      <w:bookmarkEnd w:id="314"/>
    </w:p>
    <w:p w14:paraId="5D6F2309" w14:textId="08453102" w:rsidR="00401BB5" w:rsidRDefault="00401BB5" w:rsidP="00401BB5">
      <w:pPr>
        <w:pStyle w:val="Heading3"/>
      </w:pPr>
      <w:bookmarkStart w:id="315" w:name="_Toc495412524"/>
      <w:r>
        <w:t>General</w:t>
      </w:r>
      <w:bookmarkEnd w:id="315"/>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5C9742BD"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D97E6D">
        <w:t>3.16.2</w:t>
      </w:r>
      <w:r>
        <w:fldChar w:fldCharType="end"/>
      </w:r>
    </w:p>
    <w:p w14:paraId="006ED192" w14:textId="3195941F" w:rsidR="0082371F" w:rsidRDefault="0082371F" w:rsidP="0082371F">
      <w:pPr>
        <w:pStyle w:val="Code"/>
      </w:pPr>
      <w:r>
        <w:t xml:space="preserve">    "algorithm":"sha256"                                  # see §</w:t>
      </w:r>
      <w:r>
        <w:fldChar w:fldCharType="begin"/>
      </w:r>
      <w:r>
        <w:instrText xml:space="preserve"> REF _Ref493423568 \r \h </w:instrText>
      </w:r>
      <w:r>
        <w:fldChar w:fldCharType="separate"/>
      </w:r>
      <w:r w:rsidR="00D97E6D">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16" w:name="_Ref493423561"/>
      <w:bookmarkStart w:id="317" w:name="_Ref493423701"/>
      <w:bookmarkStart w:id="318" w:name="_Toc495412525"/>
      <w:r>
        <w:t>value property</w:t>
      </w:r>
      <w:bookmarkEnd w:id="316"/>
      <w:bookmarkEnd w:id="317"/>
      <w:bookmarkEnd w:id="318"/>
    </w:p>
    <w:p w14:paraId="373B1E83" w14:textId="13EB76CA"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(§5.16.3).</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19" w:name="_Ref493423568"/>
      <w:bookmarkStart w:id="320" w:name="_Toc495412526"/>
      <w:r>
        <w:t>algorithm property</w:t>
      </w:r>
      <w:bookmarkEnd w:id="319"/>
      <w:bookmarkEnd w:id="320"/>
    </w:p>
    <w:p w14:paraId="074EAC1D" w14:textId="519392C6"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fldChar w:fldCharType="begin"/>
      </w:r>
      <w:r>
        <w:instrText xml:space="preserve"> REF _Ref493423701 \r \h </w:instrText>
      </w:r>
      <w:r>
        <w:fldChar w:fldCharType="separate"/>
      </w:r>
      <w:r w:rsidR="00D97E6D">
        <w:t>3.16.2</w:t>
      </w:r>
      <w:r>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lastRenderedPageBreak/>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321" w:name="_Ref493350984"/>
      <w:bookmarkStart w:id="322" w:name="_Toc495412527"/>
      <w:r>
        <w:t>result object</w:t>
      </w:r>
      <w:bookmarkEnd w:id="321"/>
      <w:bookmarkEnd w:id="322"/>
    </w:p>
    <w:p w14:paraId="74FD90F6" w14:textId="18F2DD20" w:rsidR="00401BB5" w:rsidRDefault="00401BB5" w:rsidP="00401BB5">
      <w:pPr>
        <w:pStyle w:val="Heading3"/>
      </w:pPr>
      <w:bookmarkStart w:id="323" w:name="_Toc495412528"/>
      <w:r>
        <w:t>General</w:t>
      </w:r>
      <w:bookmarkEnd w:id="323"/>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324" w:name="_Ref493408865"/>
      <w:bookmarkStart w:id="325" w:name="_Toc495412529"/>
      <w:r>
        <w:t>ruleId property</w:t>
      </w:r>
      <w:bookmarkEnd w:id="324"/>
      <w:bookmarkEnd w:id="325"/>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45FAE2D" w:rsidR="00244809" w:rsidRDefault="00244809" w:rsidP="00244809">
      <w:r w:rsidRPr="00244809">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26" w:name="_Ref493408875"/>
      <w:bookmarkStart w:id="327" w:name="_Toc495412530"/>
      <w:r>
        <w:t>ruleKey property</w:t>
      </w:r>
      <w:bookmarkEnd w:id="326"/>
      <w:bookmarkEnd w:id="327"/>
    </w:p>
    <w:p w14:paraId="543A4472" w14:textId="7956634E"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D97E6D">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D97E6D">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D97E6D">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w:t>
      </w:r>
      <w:r w:rsidRPr="00465D52">
        <w:lastRenderedPageBreak/>
        <w:t xml:space="preserve">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6B5FE592"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must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D97E6D">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D97E6D">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328" w:name="_Ref493511208"/>
      <w:bookmarkStart w:id="329" w:name="_Toc495412531"/>
      <w:r>
        <w:t>level property</w:t>
      </w:r>
      <w:bookmarkEnd w:id="328"/>
      <w:bookmarkEnd w:id="32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4F49AC8"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D97E6D">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4D14D4F2" w14:textId="3D9A3E61"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D97E6D">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lastRenderedPageBreak/>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03521283"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D97E6D">
        <w:t>3.27.7</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D97E6D">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D97E6D">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D97E6D">
        <w:t>3.17.3</w:t>
      </w:r>
      <w:r>
        <w:fldChar w:fldCharType="end"/>
      </w:r>
      <w:r w:rsidRPr="00B050AF">
        <w:t>).</w:t>
      </w:r>
    </w:p>
    <w:p w14:paraId="5E554133" w14:textId="54A1DC5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D97E6D">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D97E6D">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330" w:name="_Ref493426628"/>
      <w:bookmarkStart w:id="331" w:name="_Toc495412532"/>
      <w:r>
        <w:t>message property</w:t>
      </w:r>
      <w:bookmarkEnd w:id="330"/>
      <w:bookmarkEnd w:id="331"/>
    </w:p>
    <w:p w14:paraId="1CDEBD81" w14:textId="48A12D97" w:rsidR="003810C0" w:rsidRDefault="00B10DFC" w:rsidP="003810C0">
      <w:r w:rsidRPr="00B10DFC">
        <w:t xml:space="preserve">A </w:t>
      </w:r>
      <w:r w:rsidRPr="00B10DFC">
        <w:rPr>
          <w:rStyle w:val="CODEtemp"/>
        </w:rPr>
        <w:t>result</w:t>
      </w:r>
      <w:r w:rsidRPr="00B10DFC">
        <w:t xml:space="preserve"> object </w:t>
      </w:r>
      <w:r w:rsidRPr="00B10DFC">
        <w:rPr>
          <w:b/>
        </w:rPr>
        <w:t>SHALL</w:t>
      </w:r>
      <w:r w:rsidRPr="00B10DFC">
        <w:t xml:space="preserve"> contain a property named </w:t>
      </w:r>
      <w:r w:rsidRPr="00B10DFC">
        <w:rPr>
          <w:rStyle w:val="CODEtemp"/>
        </w:rPr>
        <w:t>message</w:t>
      </w:r>
      <w:r w:rsidRPr="00B10DFC">
        <w:t xml:space="preserve"> whose value is a string</w:t>
      </w:r>
      <w:ins w:id="332" w:author="Laurence Golding" w:date="2017-11-22T14:17:00Z">
        <w:r w:rsidR="00D449DE">
          <w:t xml:space="preserve"> containing a plain text message</w:t>
        </w:r>
      </w:ins>
      <w:r w:rsidRPr="00B10DFC">
        <w:t xml:space="preserve"> </w:t>
      </w:r>
      <w:ins w:id="333" w:author="Laurence Golding" w:date="2017-11-22T14:15:00Z">
        <w:r w:rsidR="002F2978">
          <w:t>(</w:t>
        </w:r>
      </w:ins>
      <w:ins w:id="334" w:author="Laurence Golding" w:date="2017-11-22T14:16:00Z">
        <w:r w:rsidR="002F2978" w:rsidRPr="00AD1298">
          <w:t>§</w:t>
        </w:r>
        <w:r w:rsidR="002F2978">
          <w:fldChar w:fldCharType="begin"/>
        </w:r>
        <w:r w:rsidR="002F2978">
          <w:instrText xml:space="preserve"> REF _Ref495407839 \r \h </w:instrText>
        </w:r>
      </w:ins>
      <w:r w:rsidR="002F2978">
        <w:fldChar w:fldCharType="separate"/>
      </w:r>
      <w:ins w:id="335" w:author="Laurence Golding" w:date="2017-11-22T14:16:00Z">
        <w:r w:rsidR="002F2978">
          <w:t>3.10.2</w:t>
        </w:r>
        <w:r w:rsidR="002F2978">
          <w:fldChar w:fldCharType="end"/>
        </w:r>
      </w:ins>
      <w:ins w:id="336" w:author="Laurence Golding" w:date="2017-11-22T14:15:00Z">
        <w:r w:rsidR="002F2978">
          <w:t xml:space="preserve">) </w:t>
        </w:r>
      </w:ins>
      <w:r w:rsidRPr="00B10DFC">
        <w:t>that describes the result.</w:t>
      </w:r>
    </w:p>
    <w:p w14:paraId="2544155E" w14:textId="0EDF289A" w:rsidR="00AD1298" w:rsidDel="002F2978" w:rsidRDefault="00AD1298" w:rsidP="003810C0">
      <w:pPr>
        <w:rPr>
          <w:del w:id="337" w:author="Laurence Golding" w:date="2017-11-22T14:15:00Z"/>
        </w:rPr>
      </w:pPr>
      <w:del w:id="338" w:author="Laurence Golding" w:date="2017-11-22T14:15:00Z">
        <w:r w:rsidRPr="00AD1298" w:rsidDel="002F2978">
          <w:lastRenderedPageBreak/>
          <w:delText xml:space="preserve">The </w:delText>
        </w:r>
        <w:r w:rsidRPr="00AD1298" w:rsidDel="002F2978">
          <w:rPr>
            <w:rStyle w:val="CODEtemp"/>
          </w:rPr>
          <w:delText>message</w:delText>
        </w:r>
        <w:r w:rsidRPr="00AD1298" w:rsidDel="002F2978">
          <w:delText xml:space="preserve"> property </w:delText>
        </w:r>
        <w:r w:rsidRPr="00AD1298" w:rsidDel="002F2978">
          <w:rPr>
            <w:b/>
          </w:rPr>
          <w:delText>SHOULD</w:delText>
        </w:r>
        <w:r w:rsidRPr="00AD1298" w:rsidDel="002F2978">
          <w:delText xml:space="preserve"> conform to the guidelines for message properties (§</w:delText>
        </w:r>
        <w:r w:rsidDel="002F2978">
          <w:fldChar w:fldCharType="begin"/>
        </w:r>
        <w:r w:rsidDel="002F2978">
          <w:delInstrText xml:space="preserve"> REF _Ref493426052 \r \h </w:delInstrText>
        </w:r>
        <w:r w:rsidDel="002F2978">
          <w:fldChar w:fldCharType="separate"/>
        </w:r>
        <w:r w:rsidR="00D97E6D" w:rsidDel="002F2978">
          <w:delText>3.10</w:delText>
        </w:r>
        <w:r w:rsidDel="002F2978">
          <w:fldChar w:fldCharType="end"/>
        </w:r>
        <w:r w:rsidRPr="00AD1298" w:rsidDel="002F2978">
          <w:delText>).</w:delText>
        </w:r>
      </w:del>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6E30B132" w14:textId="6D6B24D5" w:rsidR="005B5B60" w:rsidRDefault="005B5B60" w:rsidP="00401BB5">
      <w:pPr>
        <w:pStyle w:val="Heading3"/>
        <w:rPr>
          <w:ins w:id="339" w:author="Laurence Golding" w:date="2017-11-22T13:25:00Z"/>
        </w:rPr>
      </w:pPr>
      <w:bookmarkStart w:id="340" w:name="_Toc495412533"/>
      <w:ins w:id="341" w:author="Laurence Golding" w:date="2017-11-22T13:25:00Z">
        <w:r>
          <w:t>richMessage property</w:t>
        </w:r>
      </w:ins>
    </w:p>
    <w:p w14:paraId="4270DFA9" w14:textId="0CE81446" w:rsidR="005B5B60" w:rsidRDefault="005B5B60" w:rsidP="005B5B60">
      <w:pPr>
        <w:rPr>
          <w:ins w:id="342" w:author="Laurence Golding" w:date="2017-11-22T13:30:00Z"/>
        </w:rPr>
      </w:pPr>
      <w:ins w:id="343" w:author="Laurence Golding" w:date="2017-11-22T13:26:00Z">
        <w:r>
          <w:t xml:space="preserve">A </w:t>
        </w:r>
        <w:r>
          <w:rPr>
            <w:rStyle w:val="CODEtemp"/>
          </w:rPr>
          <w:t>result</w:t>
        </w:r>
        <w:r>
          <w:t xml:space="preserve"> object </w:t>
        </w:r>
        <w:r>
          <w:rPr>
            <w:b/>
          </w:rPr>
          <w:t>MAY</w:t>
        </w:r>
        <w:r>
          <w:t xml:space="preserve"> contain a property named </w:t>
        </w:r>
        <w:r>
          <w:rPr>
            <w:rStyle w:val="CODEtemp"/>
          </w:rPr>
          <w:t>richM</w:t>
        </w:r>
        <w:r w:rsidRPr="00492D47">
          <w:rPr>
            <w:rStyle w:val="CODEtemp"/>
          </w:rPr>
          <w:t>essage</w:t>
        </w:r>
        <w:r>
          <w:t xml:space="preserve"> (</w:t>
        </w:r>
        <w:r w:rsidRPr="00AD1298">
          <w:t>§</w:t>
        </w:r>
        <w:r>
          <w:fldChar w:fldCharType="begin"/>
        </w:r>
        <w:r>
          <w:instrText xml:space="preserve"> REF _Ref495408298 \r \h </w:instrText>
        </w:r>
      </w:ins>
      <w:ins w:id="344" w:author="Laurence Golding" w:date="2017-11-22T13:26:00Z">
        <w:r>
          <w:fldChar w:fldCharType="separate"/>
        </w:r>
        <w:r>
          <w:t>3.10.3</w:t>
        </w:r>
        <w:r>
          <w:fldChar w:fldCharType="end"/>
        </w:r>
        <w:r>
          <w:t xml:space="preserve">) whose value is a </w:t>
        </w:r>
        <w:r w:rsidRPr="001B71B5">
          <w:rPr>
            <w:rStyle w:val="CODEtemp"/>
          </w:rPr>
          <w:t>rich</w:t>
        </w:r>
      </w:ins>
      <w:ins w:id="345" w:author="Laurence Golding" w:date="2017-11-22T13:33:00Z">
        <w:r w:rsidR="00083AD8">
          <w:rPr>
            <w:rStyle w:val="CODEtemp"/>
          </w:rPr>
          <w:t>Message</w:t>
        </w:r>
      </w:ins>
      <w:ins w:id="346" w:author="Laurence Golding" w:date="2017-11-22T13:26:00Z">
        <w:r>
          <w:t xml:space="preserve"> object (</w:t>
        </w:r>
        <w:r w:rsidRPr="00AD1298">
          <w:t>§</w:t>
        </w:r>
        <w:r>
          <w:fldChar w:fldCharType="begin"/>
        </w:r>
        <w:r>
          <w:instrText xml:space="preserve"> REF _Ref499116488 \r \h </w:instrText>
        </w:r>
      </w:ins>
      <w:ins w:id="347" w:author="Laurence Golding" w:date="2017-11-22T13:26:00Z">
        <w:r>
          <w:fldChar w:fldCharType="separate"/>
        </w:r>
        <w:r>
          <w:t>3.34</w:t>
        </w:r>
        <w:r>
          <w:fldChar w:fldCharType="end"/>
        </w:r>
        <w:r>
          <w:t xml:space="preserve">) that describes the </w:t>
        </w:r>
      </w:ins>
      <w:ins w:id="348" w:author="Laurence Golding" w:date="2017-11-22T13:27:00Z">
        <w:r>
          <w:t>result</w:t>
        </w:r>
      </w:ins>
      <w:ins w:id="349" w:author="Laurence Golding" w:date="2017-11-22T13:26:00Z">
        <w:r>
          <w:t>.</w:t>
        </w:r>
      </w:ins>
    </w:p>
    <w:p w14:paraId="6DF59F20" w14:textId="263F17F0" w:rsidR="00A52232" w:rsidRPr="005B5B60" w:rsidRDefault="00A52232" w:rsidP="005B5B60">
      <w:pPr>
        <w:rPr>
          <w:ins w:id="350" w:author="Laurence Golding" w:date="2017-11-22T13:25:00Z"/>
        </w:rPr>
      </w:pPr>
      <w:ins w:id="351" w:author="Laurence Golding" w:date="2017-11-22T13:30:00Z">
        <w:r>
          <w:t>All</w:t>
        </w:r>
      </w:ins>
      <w:ins w:id="352" w:author="Laurence Golding" w:date="2017-11-22T13:31:00Z">
        <w:r>
          <w:t xml:space="preserve"> the guidance on the type of information the </w:t>
        </w:r>
        <w:r w:rsidRPr="00A52232">
          <w:rPr>
            <w:rStyle w:val="CODEtemp"/>
          </w:rPr>
          <w:t>message</w:t>
        </w:r>
        <w:r>
          <w:t xml:space="preserve"> property </w:t>
        </w:r>
      </w:ins>
      <w:ins w:id="353" w:author="Laurence Golding" w:date="2017-11-22T14:48:00Z">
        <w:r w:rsidR="001D6C8C">
          <w:t>(</w:t>
        </w:r>
        <w:r w:rsidR="001D6C8C" w:rsidRPr="00AD1298">
          <w:t>§</w:t>
        </w:r>
        <w:r w:rsidR="001D6C8C">
          <w:fldChar w:fldCharType="begin"/>
        </w:r>
        <w:r w:rsidR="001D6C8C">
          <w:instrText xml:space="preserve"> REF _Ref493426628 \r \h </w:instrText>
        </w:r>
      </w:ins>
      <w:ins w:id="354" w:author="Laurence Golding" w:date="2017-11-22T14:48:00Z">
        <w:r w:rsidR="001D6C8C">
          <w:fldChar w:fldCharType="separate"/>
        </w:r>
        <w:r w:rsidR="001D6C8C">
          <w:t>3.17.5</w:t>
        </w:r>
        <w:r w:rsidR="001D6C8C">
          <w:fldChar w:fldCharType="end"/>
        </w:r>
        <w:r w:rsidR="001D6C8C">
          <w:t xml:space="preserve">) </w:t>
        </w:r>
      </w:ins>
      <w:ins w:id="355" w:author="Laurence Golding" w:date="2017-11-22T13:31:00Z">
        <w:r>
          <w:t xml:space="preserve">should contain applies equally to the </w:t>
        </w:r>
        <w:r w:rsidRPr="00083AD8">
          <w:rPr>
            <w:rStyle w:val="CODEtemp"/>
          </w:rPr>
          <w:t>richMessage</w:t>
        </w:r>
        <w:r>
          <w:t xml:space="preserve"> property.</w:t>
        </w:r>
      </w:ins>
    </w:p>
    <w:p w14:paraId="3EC71345" w14:textId="64961F03" w:rsidR="00401BB5" w:rsidRDefault="00401BB5" w:rsidP="00401BB5">
      <w:pPr>
        <w:pStyle w:val="Heading3"/>
      </w:pPr>
      <w:r>
        <w:t>formattedRuleMessage property</w:t>
      </w:r>
      <w:bookmarkEnd w:id="340"/>
    </w:p>
    <w:p w14:paraId="2A77A2FB" w14:textId="44C9585B" w:rsidR="006F467D" w:rsidRDefault="00B31516" w:rsidP="006F467D">
      <w:r w:rsidRPr="00B31516">
        <w:t xml:space="preserve">A </w:t>
      </w:r>
      <w:r w:rsidRPr="00B31516">
        <w:rPr>
          <w:rStyle w:val="CODEtemp"/>
        </w:rPr>
        <w:t>result</w:t>
      </w:r>
      <w:r>
        <w:t xml:space="preserve"> object </w:t>
      </w:r>
      <w:r w:rsidRPr="00B31516">
        <w:rPr>
          <w:b/>
        </w:rPr>
        <w:t>MAY</w:t>
      </w:r>
      <w:r w:rsidRPr="00B31516">
        <w:t xml:space="preserve"> contain a property named </w:t>
      </w:r>
      <w:r w:rsidRPr="00B31516">
        <w:rPr>
          <w:rStyle w:val="CODEtemp"/>
        </w:rPr>
        <w:t>formattedRuleMessage</w:t>
      </w:r>
      <w:r w:rsidRPr="00B31516">
        <w:t xml:space="preserve"> whose value is a </w:t>
      </w:r>
      <w:r w:rsidRPr="00B31516">
        <w:rPr>
          <w:rStyle w:val="CODEtemp"/>
        </w:rPr>
        <w:t>formattedMessage</w:t>
      </w:r>
      <w:r w:rsidRPr="00B31516">
        <w:t xml:space="preserve"> object (§</w:t>
      </w:r>
      <w:r>
        <w:fldChar w:fldCharType="begin"/>
      </w:r>
      <w:r>
        <w:instrText xml:space="preserve"> REF _Ref493426594 \r \h </w:instrText>
      </w:r>
      <w:r>
        <w:fldChar w:fldCharType="separate"/>
      </w:r>
      <w:r w:rsidR="00D97E6D">
        <w:t>3.28</w:t>
      </w:r>
      <w:r>
        <w:fldChar w:fldCharType="end"/>
      </w:r>
      <w:r w:rsidRPr="00B31516">
        <w:t>) that can be used to construct a formatted message that describes the result.</w:t>
      </w:r>
    </w:p>
    <w:p w14:paraId="2186C3EE" w14:textId="3124FA29" w:rsidR="00B31516" w:rsidRPr="006F467D" w:rsidRDefault="00B31516" w:rsidP="006F467D">
      <w:r w:rsidRPr="00B31516">
        <w:t xml:space="preserve">If the </w:t>
      </w:r>
      <w:r w:rsidRPr="00B31516">
        <w:rPr>
          <w:rStyle w:val="CODEtemp"/>
        </w:rPr>
        <w:t>formattedRuleMessage</w:t>
      </w:r>
      <w:r w:rsidRPr="00B31516">
        <w:t xml:space="preserve"> property is present on a </w:t>
      </w:r>
      <w:r w:rsidRPr="00B31516">
        <w:rPr>
          <w:rStyle w:val="CODEtemp"/>
        </w:rPr>
        <w:t>result</w:t>
      </w:r>
      <w:r w:rsidRPr="00B31516">
        <w:t xml:space="preserve">, the </w:t>
      </w:r>
      <w:r w:rsidRPr="00B31516">
        <w:rPr>
          <w:rStyle w:val="CODEtemp"/>
        </w:rPr>
        <w:t>message</w:t>
      </w:r>
      <w:r w:rsidRPr="00B31516">
        <w:t xml:space="preserve"> property (§</w:t>
      </w:r>
      <w:r>
        <w:fldChar w:fldCharType="begin"/>
      </w:r>
      <w:r>
        <w:instrText xml:space="preserve"> REF _Ref493426628 \r \h </w:instrText>
      </w:r>
      <w:r>
        <w:fldChar w:fldCharType="separate"/>
      </w:r>
      <w:r w:rsidR="00D97E6D">
        <w:t>3.17.5</w:t>
      </w:r>
      <w:r>
        <w:fldChar w:fldCharType="end"/>
      </w:r>
      <w:r w:rsidRPr="00B31516">
        <w:t xml:space="preserve">) </w:t>
      </w:r>
      <w:r w:rsidRPr="00B31516">
        <w:rPr>
          <w:b/>
        </w:rPr>
        <w:t>SHALL</w:t>
      </w:r>
      <w:r w:rsidRPr="00B31516">
        <w:t xml:space="preserve"> be absent. If the </w:t>
      </w:r>
      <w:r w:rsidRPr="00B31516">
        <w:rPr>
          <w:rStyle w:val="CODEtemp"/>
        </w:rPr>
        <w:t>message</w:t>
      </w:r>
      <w:r w:rsidRPr="00B31516">
        <w:t xml:space="preserve"> property is present on a </w:t>
      </w:r>
      <w:r w:rsidRPr="00B31516">
        <w:rPr>
          <w:rStyle w:val="CODEtemp"/>
        </w:rPr>
        <w:t>result</w:t>
      </w:r>
      <w:r w:rsidRPr="00B31516">
        <w:t xml:space="preserve">, the </w:t>
      </w:r>
      <w:r w:rsidRPr="00B31516">
        <w:rPr>
          <w:rStyle w:val="CODEtemp"/>
        </w:rPr>
        <w:t>formattedRuleMessage</w:t>
      </w:r>
      <w:r w:rsidRPr="00B31516">
        <w:t xml:space="preserve"> property </w:t>
      </w:r>
      <w:r w:rsidRPr="00B31516">
        <w:rPr>
          <w:b/>
        </w:rPr>
        <w:t>SHALL</w:t>
      </w:r>
      <w:r w:rsidRPr="00B31516">
        <w:t xml:space="preserve"> be absent.</w:t>
      </w:r>
    </w:p>
    <w:p w14:paraId="3AC4EC26" w14:textId="7ED32C83" w:rsidR="00401BB5" w:rsidRDefault="00401BB5" w:rsidP="00401BB5">
      <w:pPr>
        <w:pStyle w:val="Heading3"/>
      </w:pPr>
      <w:bookmarkStart w:id="356" w:name="_Toc495412534"/>
      <w:r>
        <w:t>locations property</w:t>
      </w:r>
      <w:bookmarkEnd w:id="356"/>
    </w:p>
    <w:p w14:paraId="065F9E8C" w14:textId="78C4536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D97E6D">
        <w:t>3.9</w:t>
      </w:r>
      <w:r>
        <w:fldChar w:fldCharType="end"/>
      </w:r>
      <w:r w:rsidRPr="00CA5F99">
        <w:t>) location objects (§</w:t>
      </w:r>
      <w:r>
        <w:fldChar w:fldCharType="begin"/>
      </w:r>
      <w:r>
        <w:instrText xml:space="preserve"> REF _Ref493426721 \r \h </w:instrText>
      </w:r>
      <w:r>
        <w:fldChar w:fldCharType="separate"/>
      </w:r>
      <w:r w:rsidR="00D97E6D">
        <w:t>3.18</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lastRenderedPageBreak/>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357" w:name="_Toc495412535"/>
      <w:r>
        <w:t>snippet property</w:t>
      </w:r>
      <w:bookmarkEnd w:id="357"/>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358" w:name="_Toc495412536"/>
      <w:r>
        <w:t>toolFingerprintContribution property</w:t>
      </w:r>
      <w:bookmarkEnd w:id="358"/>
    </w:p>
    <w:p w14:paraId="38DB500E" w14:textId="1EC1C5C8"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359" w:name="_Toc495412537"/>
      <w:r>
        <w:t>codeFlows property</w:t>
      </w:r>
      <w:bookmarkEnd w:id="359"/>
    </w:p>
    <w:p w14:paraId="4BD8575B" w14:textId="08E166A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D97E6D">
        <w:t>3.9</w:t>
      </w:r>
      <w:r>
        <w:fldChar w:fldCharType="end"/>
      </w:r>
      <w:r w:rsidRPr="00135BCE">
        <w:t>) codeFlow objects (§</w:t>
      </w:r>
      <w:r>
        <w:fldChar w:fldCharType="begin"/>
      </w:r>
      <w:r>
        <w:instrText xml:space="preserve"> REF _Ref493427364 \r \h </w:instrText>
      </w:r>
      <w:r>
        <w:fldChar w:fldCharType="separate"/>
      </w:r>
      <w:r w:rsidR="00D97E6D">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360" w:name="_Toc495412538"/>
      <w:r>
        <w:t>stacks property</w:t>
      </w:r>
      <w:bookmarkEnd w:id="360"/>
    </w:p>
    <w:p w14:paraId="5ABDA84F" w14:textId="5DE9359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D97E6D">
        <w:t>3.9</w:t>
      </w:r>
      <w:r>
        <w:fldChar w:fldCharType="end"/>
      </w:r>
      <w:r w:rsidRPr="00135BCE">
        <w:t>) stack objects (§</w:t>
      </w:r>
      <w:r>
        <w:fldChar w:fldCharType="begin"/>
      </w:r>
      <w:r>
        <w:instrText xml:space="preserve"> REF _Ref493427479 \r \h </w:instrText>
      </w:r>
      <w:r>
        <w:fldChar w:fldCharType="separate"/>
      </w:r>
      <w:r w:rsidR="00D97E6D">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61" w:name="_Ref493499246"/>
      <w:bookmarkStart w:id="362" w:name="_Toc495412539"/>
      <w:r>
        <w:lastRenderedPageBreak/>
        <w:t>relatedLocations property</w:t>
      </w:r>
      <w:bookmarkEnd w:id="361"/>
      <w:bookmarkEnd w:id="362"/>
    </w:p>
    <w:p w14:paraId="31F869B5" w14:textId="0946BE4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D97E6D">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D97E6D">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156B1054"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D97E6D">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363" w:name="_Toc495412540"/>
      <w:r>
        <w:t>suppressionStates property</w:t>
      </w:r>
      <w:bookmarkEnd w:id="363"/>
    </w:p>
    <w:p w14:paraId="1AE8DC88" w14:textId="2A54B9A5" w:rsidR="00401BB5" w:rsidRDefault="00401BB5" w:rsidP="00401BB5">
      <w:pPr>
        <w:pStyle w:val="Heading4"/>
      </w:pPr>
      <w:bookmarkStart w:id="364" w:name="_Toc495412541"/>
      <w:r>
        <w:t>General</w:t>
      </w:r>
      <w:bookmarkEnd w:id="364"/>
    </w:p>
    <w:p w14:paraId="0F62C5DD" w14:textId="0051745D"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D97E6D">
        <w:t>3.9</w:t>
      </w:r>
      <w:r>
        <w:fldChar w:fldCharType="end"/>
      </w:r>
      <w:r w:rsidRPr="002A24FE">
        <w:t xml:space="preserve">) strings. This property </w:t>
      </w:r>
      <w:r w:rsidRPr="002A24FE">
        <w:rPr>
          <w:b/>
        </w:rPr>
        <w:t>SHALL</w:t>
      </w:r>
      <w:r w:rsidRPr="002A24FE">
        <w:t xml:space="preserve"> be present if and only if the analysis tool that produced the </w:t>
      </w:r>
      <w:r w:rsidRPr="002A24FE">
        <w:lastRenderedPageBreak/>
        <w:t>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5A2719E"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D97E6D">
        <w:t>3.17.13.2</w:t>
      </w:r>
      <w:r w:rsidR="00194A04">
        <w:fldChar w:fldCharType="end"/>
      </w:r>
      <w:r w:rsidR="002A24FE" w:rsidRPr="002A24FE">
        <w:t>)</w:t>
      </w:r>
      <w:r>
        <w:t>.</w:t>
      </w:r>
    </w:p>
    <w:p w14:paraId="1A5BE1CF" w14:textId="5D59AE73"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D97E6D">
        <w:t>3.17.13.3</w:t>
      </w:r>
      <w:r w:rsidR="00194A04">
        <w:fldChar w:fldCharType="end"/>
      </w:r>
      <w:r w:rsidR="002A24FE" w:rsidRPr="002A24FE">
        <w:t>).</w:t>
      </w:r>
    </w:p>
    <w:p w14:paraId="4F013A56" w14:textId="1CD9F500" w:rsidR="00401BB5" w:rsidRDefault="00401BB5" w:rsidP="00401BB5">
      <w:pPr>
        <w:pStyle w:val="Heading4"/>
      </w:pPr>
      <w:bookmarkStart w:id="365" w:name="_Ref493475240"/>
      <w:bookmarkStart w:id="366" w:name="_Toc495412542"/>
      <w:r>
        <w:t>suppressedInSource value</w:t>
      </w:r>
      <w:bookmarkEnd w:id="365"/>
      <w:bookmarkEnd w:id="36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67" w:name="_Ref493475253"/>
      <w:bookmarkStart w:id="368" w:name="_Toc495412543"/>
      <w:r>
        <w:t>suppressedExternally value</w:t>
      </w:r>
      <w:bookmarkEnd w:id="367"/>
      <w:bookmarkEnd w:id="368"/>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69" w:name="_Ref493351360"/>
      <w:bookmarkStart w:id="370" w:name="_Toc495412544"/>
      <w:r>
        <w:t>baselineState property</w:t>
      </w:r>
      <w:bookmarkEnd w:id="369"/>
      <w:bookmarkEnd w:id="370"/>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42235AA3"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D97E6D">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6158E7F8" w:rsidR="00F51AF1" w:rsidRPr="00194A04" w:rsidRDefault="00F51AF1" w:rsidP="00F51AF1">
      <w:pPr>
        <w:pStyle w:val="Note"/>
      </w:pPr>
      <w:r>
        <w:lastRenderedPageBreak/>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656D1948" w14:textId="2C793B0C" w:rsidR="006E546E" w:rsidRDefault="006E546E" w:rsidP="006E546E">
      <w:pPr>
        <w:pStyle w:val="Heading3"/>
      </w:pPr>
      <w:bookmarkStart w:id="371" w:name="_Toc495412545"/>
      <w:r>
        <w:t>fixes property</w:t>
      </w:r>
      <w:bookmarkEnd w:id="371"/>
    </w:p>
    <w:p w14:paraId="41DB16FF" w14:textId="77AC74F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D97E6D">
        <w:t>3.9</w:t>
      </w:r>
      <w:r>
        <w:fldChar w:fldCharType="end"/>
      </w:r>
      <w:r w:rsidRPr="00E20F80">
        <w:t>) fix objects (§</w:t>
      </w:r>
      <w:r>
        <w:fldChar w:fldCharType="begin"/>
      </w:r>
      <w:r>
        <w:instrText xml:space="preserve"> REF _Ref493477061 \w \h </w:instrText>
      </w:r>
      <w:r>
        <w:fldChar w:fldCharType="separate"/>
      </w:r>
      <w:r w:rsidR="00D97E6D">
        <w:t>3.29</w:t>
      </w:r>
      <w:r>
        <w:fldChar w:fldCharType="end"/>
      </w:r>
      <w:r w:rsidRPr="00E20F80">
        <w:t>).</w:t>
      </w:r>
    </w:p>
    <w:p w14:paraId="42E1D0DE" w14:textId="54DDCACE" w:rsidR="006E546E" w:rsidRDefault="006E546E" w:rsidP="006E546E">
      <w:pPr>
        <w:pStyle w:val="Heading3"/>
      </w:pPr>
      <w:bookmarkStart w:id="372" w:name="_Toc495412546"/>
      <w:r>
        <w:t>properties property</w:t>
      </w:r>
      <w:bookmarkEnd w:id="372"/>
    </w:p>
    <w:p w14:paraId="5BBA1AD3" w14:textId="65A9978B"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D97E6D">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373" w:name="_Ref493426721"/>
      <w:bookmarkStart w:id="374" w:name="_Toc495412547"/>
      <w:r>
        <w:t>location object</w:t>
      </w:r>
      <w:bookmarkEnd w:id="373"/>
      <w:bookmarkEnd w:id="374"/>
    </w:p>
    <w:p w14:paraId="27ED50C0" w14:textId="23D428DC" w:rsidR="006E546E" w:rsidRDefault="006E546E" w:rsidP="006E546E">
      <w:pPr>
        <w:pStyle w:val="Heading3"/>
      </w:pPr>
      <w:bookmarkStart w:id="375" w:name="_Ref493479281"/>
      <w:bookmarkStart w:id="376" w:name="_Toc495412548"/>
      <w:r>
        <w:t>General</w:t>
      </w:r>
      <w:bookmarkEnd w:id="375"/>
      <w:bookmarkEnd w:id="376"/>
    </w:p>
    <w:p w14:paraId="1D30489B" w14:textId="446024EB"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D97E6D">
        <w:t>3.19</w:t>
      </w:r>
      <w:r>
        <w:fldChar w:fldCharType="end"/>
      </w:r>
      <w:r w:rsidRPr="00180B28">
        <w:t>) of the result, the logical location (§</w:t>
      </w:r>
      <w:r>
        <w:fldChar w:fldCharType="begin"/>
      </w:r>
      <w:r>
        <w:instrText xml:space="preserve"> REF _Ref493404450 \w \h </w:instrText>
      </w:r>
      <w:r>
        <w:fldChar w:fldCharType="separate"/>
      </w:r>
      <w:r w:rsidR="00D97E6D">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02ED6AF"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D97E6D">
        <w:t>3.18.5</w:t>
      </w:r>
      <w:r>
        <w:fldChar w:fldCharType="end"/>
      </w:r>
      <w:r w:rsidRPr="00180B28">
        <w:t>) is particularly convenient for fingerprinting.</w:t>
      </w:r>
    </w:p>
    <w:p w14:paraId="638ED7CC" w14:textId="64BD3AA0" w:rsidR="006E546E" w:rsidRDefault="006E546E" w:rsidP="006E546E">
      <w:pPr>
        <w:pStyle w:val="Heading3"/>
      </w:pPr>
      <w:bookmarkStart w:id="377" w:name="_Ref493478389"/>
      <w:bookmarkStart w:id="378" w:name="_Toc495412549"/>
      <w:r>
        <w:t>Constraints</w:t>
      </w:r>
      <w:bookmarkEnd w:id="377"/>
      <w:bookmarkEnd w:id="378"/>
    </w:p>
    <w:p w14:paraId="4A7EE9DC" w14:textId="11F56A9A"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D97E6D">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D97E6D">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lastRenderedPageBreak/>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1, "msg": "Uninitialized</w:t>
      </w:r>
      <w:proofErr w:type="gramStart"/>
      <w:r w:rsidR="00732E87">
        <w:rPr>
          <w:rStyle w:val="CODEtemp"/>
        </w:rPr>
        <w:t xml:space="preserve">" </w:t>
      </w:r>
      <w:r w:rsidR="00732E87" w:rsidRPr="00732E87">
        <w:rPr>
          <w:rStyle w:val="CODEtemp"/>
        </w:rPr>
        <w:t>}</w:t>
      </w:r>
      <w:proofErr w:type="gramEnd"/>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379" w:name="_Ref493424691"/>
      <w:bookmarkStart w:id="380" w:name="_Toc495412550"/>
      <w:r>
        <w:t>analysisTarget property</w:t>
      </w:r>
      <w:bookmarkEnd w:id="379"/>
      <w:bookmarkEnd w:id="380"/>
    </w:p>
    <w:p w14:paraId="4A174E10" w14:textId="2CC00F8A"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D97E6D">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D97E6D">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381" w:name="_Ref493477623"/>
      <w:bookmarkStart w:id="382" w:name="_Ref493478351"/>
      <w:bookmarkStart w:id="383" w:name="_Toc495412551"/>
      <w:r>
        <w:t>resultFile property</w:t>
      </w:r>
      <w:bookmarkEnd w:id="381"/>
      <w:bookmarkEnd w:id="382"/>
      <w:bookmarkEnd w:id="383"/>
    </w:p>
    <w:p w14:paraId="37D40289" w14:textId="0CFD0393"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D97E6D">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D97E6D">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384" w:name="_Ref493404450"/>
      <w:bookmarkStart w:id="385" w:name="_Ref493404690"/>
      <w:bookmarkStart w:id="386" w:name="_Toc495412552"/>
      <w:r>
        <w:t>fullyQualifiedLogicalName property</w:t>
      </w:r>
      <w:bookmarkEnd w:id="384"/>
      <w:bookmarkEnd w:id="385"/>
      <w:bookmarkEnd w:id="386"/>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lastRenderedPageBreak/>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3A82A372" w:rsidR="00E66E38" w:rsidRDefault="00E66E38" w:rsidP="00E66E38">
      <w:r w:rsidRPr="00E66E38">
        <w:t xml:space="preserve">If the </w:t>
      </w:r>
      <w:proofErr w:type="gramStart"/>
      <w:r w:rsidRPr="00E66E38">
        <w:rPr>
          <w:rStyle w:val="CODEtemp"/>
        </w:rPr>
        <w:t>run.logicalLocations</w:t>
      </w:r>
      <w:proofErr w:type="gramEnd"/>
      <w:r w:rsidRPr="00E66E38">
        <w:t xml:space="preserve"> property (§</w:t>
      </w:r>
      <w:r>
        <w:fldChar w:fldCharType="begin"/>
      </w:r>
      <w:r>
        <w:instrText xml:space="preserve"> REF _Ref493479000 \w \h </w:instrText>
      </w:r>
      <w:r>
        <w:fldChar w:fldCharType="separate"/>
      </w:r>
      <w:r w:rsidR="00D97E6D">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D97E6D">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677E9018"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D97E6D">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387" w:name="_Ref493404415"/>
      <w:bookmarkStart w:id="388" w:name="_Toc495412553"/>
      <w:r>
        <w:t>logicalLocationKey property</w:t>
      </w:r>
      <w:bookmarkEnd w:id="387"/>
      <w:bookmarkEnd w:id="388"/>
    </w:p>
    <w:p w14:paraId="5CE2EC28" w14:textId="75EA8360"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proofErr w:type="gramStart"/>
      <w:r w:rsidR="00F249F9" w:rsidRPr="00F249F9">
        <w:rPr>
          <w:rStyle w:val="CODEtemp"/>
        </w:rPr>
        <w:t>run.logicalLocations</w:t>
      </w:r>
      <w:proofErr w:type="gramEnd"/>
      <w:r w:rsidR="00F249F9" w:rsidRPr="00F249F9">
        <w:t xml:space="preserve"> object (§</w:t>
      </w:r>
      <w:r w:rsidR="00F249F9">
        <w:fldChar w:fldCharType="begin"/>
      </w:r>
      <w:r w:rsidR="00F249F9">
        <w:instrText xml:space="preserve"> REF _Ref493479448 \w \h </w:instrText>
      </w:r>
      <w:r w:rsidR="00F249F9">
        <w:fldChar w:fldCharType="separate"/>
      </w:r>
      <w:r w:rsidR="00D97E6D">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D97E6D">
        <w:t>3.18.5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w:t>
      </w:r>
      <w:r>
        <w:lastRenderedPageBreak/>
        <w:t xml:space="preserve">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89" w:name="_Toc495412554"/>
      <w:r>
        <w:t>decoratedName property</w:t>
      </w:r>
      <w:bookmarkEnd w:id="389"/>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7947A61D"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D97E6D">
        <w:t>3.18.5</w:t>
      </w:r>
      <w:r>
        <w:fldChar w:fldCharType="end"/>
      </w:r>
      <w:r w:rsidRPr="00365886">
        <w:t xml:space="preserve">) </w:t>
      </w:r>
      <w:r>
        <w:t>also</w:t>
      </w:r>
      <w:r w:rsidRPr="00365886">
        <w:t xml:space="preserve"> be present.</w:t>
      </w:r>
    </w:p>
    <w:p w14:paraId="00ADF0CA" w14:textId="7556D666" w:rsidR="00365886" w:rsidRDefault="00365886" w:rsidP="00365886">
      <w:pPr>
        <w:pStyle w:val="Note"/>
      </w:pPr>
      <w:r>
        <w:t xml:space="preserve">EXAMPLE   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390" w:name="_Toc495412555"/>
      <w:r>
        <w:t>properties property</w:t>
      </w:r>
      <w:bookmarkEnd w:id="390"/>
    </w:p>
    <w:p w14:paraId="2CEAC173" w14:textId="7AE2A329"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D97E6D">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91" w:name="_Ref493477390"/>
      <w:bookmarkStart w:id="392" w:name="_Ref493478323"/>
      <w:bookmarkStart w:id="393" w:name="_Ref493478590"/>
      <w:bookmarkStart w:id="394" w:name="_Toc495412556"/>
      <w:r>
        <w:t>physicalLocation object</w:t>
      </w:r>
      <w:bookmarkEnd w:id="391"/>
      <w:bookmarkEnd w:id="392"/>
      <w:bookmarkEnd w:id="393"/>
      <w:bookmarkEnd w:id="394"/>
    </w:p>
    <w:p w14:paraId="0B9181AD" w14:textId="12F902F2" w:rsidR="006E546E" w:rsidRDefault="006E546E" w:rsidP="006E546E">
      <w:pPr>
        <w:pStyle w:val="Heading3"/>
      </w:pPr>
      <w:bookmarkStart w:id="395" w:name="_Toc495412557"/>
      <w:r>
        <w:t>General</w:t>
      </w:r>
      <w:bookmarkEnd w:id="395"/>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7CEA478C" w14:textId="6069FF08" w:rsidR="006E546E" w:rsidRDefault="006E546E" w:rsidP="006E546E">
      <w:pPr>
        <w:pStyle w:val="Heading3"/>
      </w:pPr>
      <w:bookmarkStart w:id="396" w:name="_Ref493343236"/>
      <w:bookmarkStart w:id="397" w:name="_Toc495412558"/>
      <w:r>
        <w:t>uri property</w:t>
      </w:r>
      <w:bookmarkEnd w:id="396"/>
      <w:bookmarkEnd w:id="397"/>
    </w:p>
    <w:p w14:paraId="5D69C82C" w14:textId="34FF8F11"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D97E6D">
        <w:t>3.2</w:t>
      </w:r>
      <w:r>
        <w:fldChar w:fldCharType="end"/>
      </w:r>
      <w:r w:rsidRPr="00365886">
        <w:t>).</w:t>
      </w:r>
    </w:p>
    <w:p w14:paraId="40E0A00A" w14:textId="17FA43D7" w:rsidR="00365886" w:rsidRDefault="00365886" w:rsidP="00365886">
      <w:r w:rsidRPr="00365886">
        <w:t>The exceptions are as follows:</w:t>
      </w:r>
    </w:p>
    <w:p w14:paraId="770956CF" w14:textId="30E339E1" w:rsidR="00365886" w:rsidRDefault="00124F1F" w:rsidP="008651CE">
      <w:pPr>
        <w:pStyle w:val="ListParagraph"/>
        <w:numPr>
          <w:ilvl w:val="0"/>
          <w:numId w:val="15"/>
        </w:numPr>
      </w:pPr>
      <w:r w:rsidRPr="00124F1F">
        <w:lastRenderedPageBreak/>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D97E6D">
        <w:t>3.25.10</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D97E6D">
        <w:t>3.25.10</w:t>
      </w:r>
      <w:r>
        <w:fldChar w:fldCharType="end"/>
      </w:r>
      <w:r w:rsidRPr="00124F1F">
        <w:t>.</w:t>
      </w:r>
    </w:p>
    <w:p w14:paraId="79337148" w14:textId="5242DCEC"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D97E6D">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D97E6D">
        <w:t>3.25.15</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D97E6D">
        <w:t>3.25.15</w:t>
      </w:r>
      <w:r>
        <w:fldChar w:fldCharType="end"/>
      </w:r>
      <w:r w:rsidRPr="00124F1F">
        <w:t>.</w:t>
      </w:r>
    </w:p>
    <w:p w14:paraId="03500782" w14:textId="3DCF2CA4" w:rsidR="00124F1F" w:rsidRDefault="00124F1F" w:rsidP="00124F1F">
      <w:r w:rsidRPr="00124F1F">
        <w:t xml:space="preserve">If the </w:t>
      </w:r>
      <w:proofErr w:type="gramStart"/>
      <w:r w:rsidRPr="00124F1F">
        <w:rPr>
          <w:rStyle w:val="CODEtemp"/>
        </w:rPr>
        <w:t>run.files</w:t>
      </w:r>
      <w:proofErr w:type="gramEnd"/>
      <w:r w:rsidRPr="00124F1F">
        <w:t xml:space="preserve"> property (§</w:t>
      </w:r>
      <w:r>
        <w:fldChar w:fldCharType="begin"/>
      </w:r>
      <w:r>
        <w:instrText xml:space="preserve"> REF _Ref493345118 \w \h </w:instrText>
      </w:r>
      <w:r>
        <w:fldChar w:fldCharType="separate"/>
      </w:r>
      <w:r w:rsidR="00D97E6D">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398" w:name="_Ref493343237"/>
      <w:bookmarkStart w:id="399" w:name="_Toc495412559"/>
      <w:r>
        <w:t>uriBaseId property</w:t>
      </w:r>
      <w:bookmarkEnd w:id="398"/>
      <w:bookmarkEnd w:id="399"/>
    </w:p>
    <w:p w14:paraId="5D773B93" w14:textId="2F747476" w:rsidR="0013636C" w:rsidRDefault="0013636C" w:rsidP="0013636C">
      <w:r w:rsidRPr="0013636C">
        <w:t xml:space="preserve">If the </w:t>
      </w:r>
      <w:r w:rsidRPr="0013636C">
        <w:rPr>
          <w:rStyle w:val="CODEtemp"/>
        </w:rPr>
        <w:t>uri</w:t>
      </w:r>
      <w:r w:rsidRPr="0013636C">
        <w:t xml:space="preserve"> property (§</w:t>
      </w:r>
      <w:r>
        <w:fldChar w:fldCharType="begin"/>
      </w:r>
      <w:r>
        <w:instrText xml:space="preserve"> REF _Ref493343236 \w \h </w:instrText>
      </w:r>
      <w:r>
        <w:fldChar w:fldCharType="separate"/>
      </w:r>
      <w:r w:rsidR="00D97E6D">
        <w:t>3.19.2</w:t>
      </w:r>
      <w:r>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D97E6D">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400" w:name="_Ref493509797"/>
      <w:bookmarkStart w:id="401" w:name="_Toc495412560"/>
      <w:r>
        <w:t>region property</w:t>
      </w:r>
      <w:bookmarkEnd w:id="400"/>
      <w:bookmarkEnd w:id="401"/>
    </w:p>
    <w:p w14:paraId="34CA82A6" w14:textId="42FE8A65"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D97E6D">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lastRenderedPageBreak/>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402" w:name="_Ref493490350"/>
      <w:bookmarkStart w:id="403" w:name="_Toc495412561"/>
      <w:r>
        <w:t>region object</w:t>
      </w:r>
      <w:bookmarkEnd w:id="402"/>
      <w:bookmarkEnd w:id="403"/>
    </w:p>
    <w:p w14:paraId="5C4DB1F6" w14:textId="0F642D18" w:rsidR="006E546E" w:rsidRDefault="006E546E" w:rsidP="006E546E">
      <w:pPr>
        <w:pStyle w:val="Heading3"/>
      </w:pPr>
      <w:bookmarkStart w:id="404" w:name="_Toc495412562"/>
      <w:r>
        <w:t>General</w:t>
      </w:r>
      <w:bookmarkEnd w:id="404"/>
    </w:p>
    <w:p w14:paraId="1122B9E1" w14:textId="7D796E36"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shall be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2D4CA7CE" w:rsidR="003E62A7" w:rsidRDefault="003E62A7" w:rsidP="008651CE">
      <w:pPr>
        <w:pStyle w:val="ListParagraph"/>
        <w:numPr>
          <w:ilvl w:val="0"/>
          <w:numId w:val="16"/>
        </w:numPr>
      </w:pPr>
      <w:r w:rsidRPr="003E62A7">
        <w:t>A text region represents a contiguous range of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17BAD5B8"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D97E6D">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05" w:name="_Ref493492556"/>
      <w:bookmarkStart w:id="406" w:name="_Ref493492604"/>
      <w:bookmarkStart w:id="407" w:name="_Ref493492671"/>
      <w:bookmarkStart w:id="408" w:name="_Toc495412563"/>
      <w:r>
        <w:t>Text regions</w:t>
      </w:r>
      <w:bookmarkEnd w:id="405"/>
      <w:bookmarkEnd w:id="406"/>
      <w:bookmarkEnd w:id="407"/>
      <w:bookmarkEnd w:id="408"/>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75A5AECF"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0987BB33"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D97E6D">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D97E6D">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1DEFFE9B"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D97E6D">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D97E6D">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D97E6D">
        <w:t>3.20.9</w:t>
      </w:r>
      <w:r>
        <w:fldChar w:fldCharType="end"/>
      </w:r>
      <w:r w:rsidRPr="00EB7C69">
        <w:t>).</w:t>
      </w:r>
    </w:p>
    <w:p w14:paraId="072CBDCB" w14:textId="661F5BE8" w:rsidR="00EB7C69" w:rsidRDefault="00EB7C69" w:rsidP="003E62A7">
      <w:r w:rsidRPr="00EB7C69">
        <w:lastRenderedPageBreak/>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w:t>
      </w:r>
      <w:bookmarkStart w:id="409" w:name="_GoBack"/>
      <w:r w:rsidRPr="00EB7C69">
        <w:t>default</w:t>
      </w:r>
      <w:bookmarkEnd w:id="409"/>
      <w:r w:rsidRPr="00EB7C69">
        <w:t xml:space="preserve">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10" w:name="_Toc495412564"/>
      <w:r>
        <w:t>Binary regions</w:t>
      </w:r>
      <w:bookmarkEnd w:id="410"/>
    </w:p>
    <w:p w14:paraId="645A946E" w14:textId="7F62EBCA"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D97E6D">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47DE1941"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D97E6D">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102C1998"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D97E6D">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D97E6D">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D97E6D">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D97E6D">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11" w:name="_Ref493490565"/>
      <w:bookmarkStart w:id="412" w:name="_Ref493491243"/>
      <w:bookmarkStart w:id="413" w:name="_Ref493492406"/>
      <w:bookmarkStart w:id="414" w:name="_Toc495412565"/>
      <w:r>
        <w:lastRenderedPageBreak/>
        <w:t>startLine property</w:t>
      </w:r>
      <w:bookmarkEnd w:id="411"/>
      <w:bookmarkEnd w:id="412"/>
      <w:bookmarkEnd w:id="413"/>
      <w:bookmarkEnd w:id="414"/>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15" w:name="_Ref493491260"/>
      <w:bookmarkStart w:id="416" w:name="_Ref493492414"/>
      <w:bookmarkStart w:id="417" w:name="_Toc495412566"/>
      <w:r>
        <w:t>startColumn property</w:t>
      </w:r>
      <w:bookmarkEnd w:id="415"/>
      <w:bookmarkEnd w:id="416"/>
      <w:bookmarkEnd w:id="417"/>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248EA214"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D97E6D">
        <w:t>3.20.2</w:t>
      </w:r>
      <w:r>
        <w:fldChar w:fldCharType="end"/>
      </w:r>
      <w:r>
        <w:t>.</w:t>
      </w:r>
    </w:p>
    <w:p w14:paraId="29DFBDCD" w14:textId="49CB3F3F" w:rsidR="006E546E" w:rsidRDefault="006E546E" w:rsidP="006E546E">
      <w:pPr>
        <w:pStyle w:val="Heading3"/>
      </w:pPr>
      <w:bookmarkStart w:id="418" w:name="_Ref493491334"/>
      <w:bookmarkStart w:id="419" w:name="_Ref493492422"/>
      <w:bookmarkStart w:id="420" w:name="_Toc495412567"/>
      <w:r>
        <w:t>endLine property</w:t>
      </w:r>
      <w:bookmarkEnd w:id="418"/>
      <w:bookmarkEnd w:id="419"/>
      <w:bookmarkEnd w:id="420"/>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25AC1201"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D97E6D">
        <w:t>3.20.2</w:t>
      </w:r>
      <w:r>
        <w:fldChar w:fldCharType="end"/>
      </w:r>
      <w:r>
        <w:t>.</w:t>
      </w:r>
    </w:p>
    <w:p w14:paraId="70DC2A2F" w14:textId="6B14264D" w:rsidR="006E546E" w:rsidRDefault="006E546E" w:rsidP="006E546E">
      <w:pPr>
        <w:pStyle w:val="Heading3"/>
      </w:pPr>
      <w:bookmarkStart w:id="421" w:name="_Ref493491342"/>
      <w:bookmarkStart w:id="422" w:name="_Ref493492427"/>
      <w:bookmarkStart w:id="423" w:name="_Toc495412568"/>
      <w:r>
        <w:t>endColumn property</w:t>
      </w:r>
      <w:bookmarkEnd w:id="421"/>
      <w:bookmarkEnd w:id="422"/>
      <w:bookmarkEnd w:id="423"/>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670C8BC0"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D97E6D">
        <w:t>3.20.2</w:t>
      </w:r>
      <w:r>
        <w:fldChar w:fldCharType="end"/>
      </w:r>
      <w:r>
        <w:t>.</w:t>
      </w:r>
    </w:p>
    <w:p w14:paraId="71768405" w14:textId="2CD24091" w:rsidR="006E546E" w:rsidRDefault="006E546E" w:rsidP="006E546E">
      <w:pPr>
        <w:pStyle w:val="Heading3"/>
      </w:pPr>
      <w:bookmarkStart w:id="424" w:name="_Ref493492251"/>
      <w:bookmarkStart w:id="425" w:name="_Ref493492981"/>
      <w:bookmarkStart w:id="426" w:name="_Toc495412569"/>
      <w:r>
        <w:t>offset property</w:t>
      </w:r>
      <w:bookmarkEnd w:id="424"/>
      <w:bookmarkEnd w:id="425"/>
      <w:bookmarkEnd w:id="426"/>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27" w:name="_Ref493491350"/>
      <w:bookmarkStart w:id="428" w:name="_Ref493492312"/>
      <w:bookmarkStart w:id="429" w:name="_Toc495412570"/>
      <w:r>
        <w:t>length property</w:t>
      </w:r>
      <w:bookmarkEnd w:id="427"/>
      <w:bookmarkEnd w:id="428"/>
      <w:bookmarkEnd w:id="429"/>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0CC399F0"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D97E6D">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430" w:name="_Ref493404505"/>
      <w:bookmarkStart w:id="431" w:name="_Toc495412571"/>
      <w:r>
        <w:lastRenderedPageBreak/>
        <w:t>logicalLocation object</w:t>
      </w:r>
      <w:bookmarkEnd w:id="430"/>
      <w:bookmarkEnd w:id="431"/>
    </w:p>
    <w:p w14:paraId="479717FF" w14:textId="2760154A" w:rsidR="006E546E" w:rsidRDefault="006E546E" w:rsidP="006E546E">
      <w:pPr>
        <w:pStyle w:val="Heading3"/>
      </w:pPr>
      <w:bookmarkStart w:id="432" w:name="_Toc495412572"/>
      <w:r>
        <w:t>General</w:t>
      </w:r>
      <w:bookmarkEnd w:id="432"/>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49926EB0"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D97E6D">
        <w:t>3.12.10</w:t>
      </w:r>
      <w:r>
        <w:fldChar w:fldCharType="end"/>
      </w:r>
      <w:r>
        <w:t>).</w:t>
      </w:r>
    </w:p>
    <w:p w14:paraId="70635E46" w14:textId="168F318C" w:rsidR="006E546E" w:rsidRDefault="006E546E" w:rsidP="006E546E">
      <w:pPr>
        <w:pStyle w:val="Heading3"/>
      </w:pPr>
      <w:bookmarkStart w:id="433" w:name="_Toc495412573"/>
      <w:r>
        <w:t>name property</w:t>
      </w:r>
      <w:bookmarkEnd w:id="433"/>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34" w:name="_Toc495412574"/>
      <w:r>
        <w:t>kind property</w:t>
      </w:r>
      <w:bookmarkEnd w:id="434"/>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lastRenderedPageBreak/>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435" w:name="_Toc495412575"/>
      <w:r>
        <w:t>parentKey property</w:t>
      </w:r>
      <w:bookmarkEnd w:id="435"/>
    </w:p>
    <w:p w14:paraId="765BBE49" w14:textId="3D39A984"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D97E6D">
        <w:t>3.12.10</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436" w:name="_Ref493427364"/>
      <w:bookmarkStart w:id="437" w:name="_Toc495412576"/>
      <w:r>
        <w:t>codeFlow object</w:t>
      </w:r>
      <w:bookmarkEnd w:id="436"/>
      <w:bookmarkEnd w:id="437"/>
    </w:p>
    <w:p w14:paraId="68EE36AB" w14:textId="336A5D40" w:rsidR="006E546E" w:rsidRDefault="006E546E" w:rsidP="006E546E">
      <w:pPr>
        <w:pStyle w:val="Heading3"/>
      </w:pPr>
      <w:bookmarkStart w:id="438" w:name="_Toc495412577"/>
      <w:r>
        <w:t>General</w:t>
      </w:r>
      <w:bookmarkEnd w:id="438"/>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439" w:name="_Toc495412578"/>
      <w:bookmarkStart w:id="440" w:name="_Ref499125470"/>
      <w:r>
        <w:t>message property</w:t>
      </w:r>
      <w:bookmarkEnd w:id="439"/>
      <w:bookmarkEnd w:id="440"/>
    </w:p>
    <w:p w14:paraId="3994B882" w14:textId="535EAEDB" w:rsidR="00AD7FD8" w:rsidRDefault="00AD7FD8" w:rsidP="00AD7FD8">
      <w:pPr>
        <w:rPr>
          <w:ins w:id="441" w:author="Laurence Golding" w:date="2017-11-22T13:27:00Z"/>
        </w:rPr>
      </w:pPr>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ins w:id="442" w:author="Laurence Golding" w:date="2017-10-10T15:02:00Z">
        <w:r w:rsidR="00E046AD">
          <w:t xml:space="preserve">plain text </w:t>
        </w:r>
      </w:ins>
      <w:r w:rsidRPr="00AD7FD8">
        <w:t>message</w:t>
      </w:r>
      <w:ins w:id="443" w:author="Laurence Golding" w:date="2017-10-10T15:02:00Z">
        <w:r w:rsidR="00E046AD">
          <w:t xml:space="preserve"> (</w:t>
        </w:r>
        <w:r w:rsidR="00E046AD" w:rsidRPr="00AD1298">
          <w:t>§</w:t>
        </w:r>
        <w:r w:rsidR="00E046AD">
          <w:fldChar w:fldCharType="begin"/>
        </w:r>
        <w:r w:rsidR="00E046AD">
          <w:instrText xml:space="preserve"> REF _Ref495407839 \r \h </w:instrText>
        </w:r>
      </w:ins>
      <w:ins w:id="444" w:author="Laurence Golding" w:date="2017-10-10T15:02:00Z">
        <w:r w:rsidR="00E046AD">
          <w:fldChar w:fldCharType="separate"/>
        </w:r>
      </w:ins>
      <w:ins w:id="445" w:author="Laurence Golding" w:date="2017-10-10T15:25:00Z">
        <w:r w:rsidR="00D97E6D">
          <w:t>3.10.2</w:t>
        </w:r>
      </w:ins>
      <w:ins w:id="446" w:author="Laurence Golding" w:date="2017-10-10T15:02:00Z">
        <w:r w:rsidR="00E046AD">
          <w:fldChar w:fldCharType="end"/>
        </w:r>
        <w:r w:rsidR="00E046AD">
          <w:t>)</w:t>
        </w:r>
      </w:ins>
      <w:r w:rsidRPr="00AD7FD8">
        <w:t xml:space="preserve"> relevant to the code flow.</w:t>
      </w:r>
    </w:p>
    <w:p w14:paraId="7266FCBE" w14:textId="1EAE49F3" w:rsidR="0060273E" w:rsidRDefault="0060273E" w:rsidP="0060273E">
      <w:pPr>
        <w:pStyle w:val="Heading3"/>
        <w:rPr>
          <w:ins w:id="447" w:author="Laurence Golding" w:date="2017-11-22T13:28:00Z"/>
        </w:rPr>
      </w:pPr>
      <w:ins w:id="448" w:author="Laurence Golding" w:date="2017-11-22T13:28:00Z">
        <w:r>
          <w:t>richMessage property</w:t>
        </w:r>
      </w:ins>
    </w:p>
    <w:p w14:paraId="1F57A5D4" w14:textId="0CD34C97" w:rsidR="0060273E" w:rsidRPr="0060273E" w:rsidRDefault="0060273E" w:rsidP="0060273E">
      <w:ins w:id="449" w:author="Laurence Golding" w:date="2017-11-22T13:28:00Z">
        <w:r>
          <w:t xml:space="preserve">If a </w:t>
        </w:r>
        <w:r>
          <w:rPr>
            <w:rStyle w:val="CODEtemp"/>
          </w:rPr>
          <w:t>codeFlow</w:t>
        </w:r>
        <w:r>
          <w:t xml:space="preserve"> object contains a </w:t>
        </w:r>
        <w:r w:rsidRPr="000D4163">
          <w:rPr>
            <w:rStyle w:val="CODEtemp"/>
          </w:rPr>
          <w:t>message</w:t>
        </w:r>
        <w:r>
          <w:t xml:space="preserve"> property</w:t>
        </w:r>
      </w:ins>
      <w:ins w:id="450" w:author="Laurence Golding" w:date="2017-11-22T14:48:00Z">
        <w:r w:rsidR="009E2B79">
          <w:t xml:space="preserve"> (</w:t>
        </w:r>
        <w:r w:rsidR="009E2B79" w:rsidRPr="00AD1298">
          <w:t>§</w:t>
        </w:r>
      </w:ins>
      <w:ins w:id="451" w:author="Laurence Golding" w:date="2017-11-22T14:49:00Z">
        <w:r w:rsidR="009E2B79">
          <w:fldChar w:fldCharType="begin"/>
        </w:r>
        <w:r w:rsidR="009E2B79">
          <w:instrText xml:space="preserve"> REF _Ref499125470 \r \h </w:instrText>
        </w:r>
      </w:ins>
      <w:r w:rsidR="009E2B79">
        <w:fldChar w:fldCharType="separate"/>
      </w:r>
      <w:ins w:id="452" w:author="Laurence Golding" w:date="2017-11-22T14:49:00Z">
        <w:r w:rsidR="009E2B79">
          <w:t>3.22.2</w:t>
        </w:r>
        <w:r w:rsidR="009E2B79">
          <w:fldChar w:fldCharType="end"/>
        </w:r>
      </w:ins>
      <w:ins w:id="453" w:author="Laurence Golding" w:date="2017-11-22T14:48:00Z">
        <w:r w:rsidR="009E2B79">
          <w:t>)</w:t>
        </w:r>
      </w:ins>
      <w:ins w:id="454" w:author="Laurence Golding" w:date="2017-11-22T13:28:00Z">
        <w:r>
          <w:t xml:space="preserve">, it </w:t>
        </w:r>
        <w:r>
          <w:rPr>
            <w:b/>
          </w:rPr>
          <w:t>MAY</w:t>
        </w:r>
        <w:r>
          <w:t xml:space="preserve"> also contain a property named </w:t>
        </w:r>
        <w:r>
          <w:rPr>
            <w:rStyle w:val="CODEtemp"/>
          </w:rPr>
          <w:t>richM</w:t>
        </w:r>
        <w:r w:rsidRPr="00492D47">
          <w:rPr>
            <w:rStyle w:val="CODEtemp"/>
          </w:rPr>
          <w:t>essage</w:t>
        </w:r>
        <w:r>
          <w:t xml:space="preserve"> (</w:t>
        </w:r>
        <w:r w:rsidRPr="00AD1298">
          <w:t>§</w:t>
        </w:r>
        <w:r>
          <w:fldChar w:fldCharType="begin"/>
        </w:r>
        <w:r>
          <w:instrText xml:space="preserve"> REF _Ref495408298 \r \h </w:instrText>
        </w:r>
      </w:ins>
      <w:ins w:id="455" w:author="Laurence Golding" w:date="2017-11-22T13:28:00Z">
        <w:r>
          <w:fldChar w:fldCharType="separate"/>
        </w:r>
        <w:r>
          <w:t>3.10.3</w:t>
        </w:r>
        <w:r>
          <w:fldChar w:fldCharType="end"/>
        </w:r>
        <w:r>
          <w:t xml:space="preserve">) whose value is a </w:t>
        </w:r>
        <w:r w:rsidRPr="001B71B5">
          <w:rPr>
            <w:rStyle w:val="CODEtemp"/>
          </w:rPr>
          <w:t>rich</w:t>
        </w:r>
      </w:ins>
      <w:ins w:id="456" w:author="Laurence Golding" w:date="2017-11-22T13:33:00Z">
        <w:r w:rsidR="00083AD8">
          <w:rPr>
            <w:rStyle w:val="CODEtemp"/>
          </w:rPr>
          <w:t>Message</w:t>
        </w:r>
      </w:ins>
      <w:ins w:id="457" w:author="Laurence Golding" w:date="2017-11-22T13:28:00Z">
        <w:r>
          <w:t xml:space="preserve"> object (</w:t>
        </w:r>
        <w:r w:rsidRPr="00AD1298">
          <w:t>§</w:t>
        </w:r>
        <w:r>
          <w:fldChar w:fldCharType="begin"/>
        </w:r>
        <w:r>
          <w:instrText xml:space="preserve"> REF _Ref499116488 \r \h </w:instrText>
        </w:r>
      </w:ins>
      <w:ins w:id="458" w:author="Laurence Golding" w:date="2017-11-22T13:28:00Z">
        <w:r>
          <w:fldChar w:fldCharType="separate"/>
        </w:r>
        <w:r>
          <w:t>3.34</w:t>
        </w:r>
        <w:r>
          <w:fldChar w:fldCharType="end"/>
        </w:r>
        <w:r>
          <w:t xml:space="preserve">) that describes the code flow. If a </w:t>
        </w:r>
        <w:r>
          <w:rPr>
            <w:rStyle w:val="CODEtemp"/>
          </w:rPr>
          <w:t>codeFlow</w:t>
        </w:r>
        <w:r>
          <w:t xml:space="preserve"> object does not contain a </w:t>
        </w:r>
        <w:r w:rsidRPr="0060273E">
          <w:rPr>
            <w:rStyle w:val="CODEtemp"/>
          </w:rPr>
          <w:t>message</w:t>
        </w:r>
        <w:r>
          <w:t xml:space="preserve"> property, the </w:t>
        </w:r>
        <w:r w:rsidRPr="001B71B5">
          <w:rPr>
            <w:rStyle w:val="CODEtemp"/>
          </w:rPr>
          <w:t>richMessage</w:t>
        </w:r>
        <w:r>
          <w:t xml:space="preserve"> property </w:t>
        </w:r>
        <w:r w:rsidRPr="001B71B5">
          <w:rPr>
            <w:b/>
          </w:rPr>
          <w:t>SHALL</w:t>
        </w:r>
        <w:r>
          <w:t xml:space="preserve"> be absent.</w:t>
        </w:r>
      </w:ins>
    </w:p>
    <w:p w14:paraId="6B2CF899" w14:textId="686E24E5" w:rsidR="006E546E" w:rsidRDefault="006E546E" w:rsidP="006E546E">
      <w:pPr>
        <w:pStyle w:val="Heading3"/>
      </w:pPr>
      <w:bookmarkStart w:id="459" w:name="_Toc495412579"/>
      <w:r>
        <w:t>locations property</w:t>
      </w:r>
      <w:bookmarkEnd w:id="459"/>
    </w:p>
    <w:p w14:paraId="648A48EB" w14:textId="53948281"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D97E6D">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460" w:name="_Toc495412580"/>
      <w:r>
        <w:t>properties property</w:t>
      </w:r>
      <w:bookmarkEnd w:id="460"/>
    </w:p>
    <w:p w14:paraId="070BA385" w14:textId="7FC78178"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97E6D">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461" w:name="_Ref493427479"/>
      <w:bookmarkStart w:id="462" w:name="_Toc495412581"/>
      <w:r>
        <w:lastRenderedPageBreak/>
        <w:t>stack object</w:t>
      </w:r>
      <w:bookmarkEnd w:id="461"/>
      <w:bookmarkEnd w:id="462"/>
    </w:p>
    <w:p w14:paraId="5A2500F3" w14:textId="474DE860" w:rsidR="006E546E" w:rsidRDefault="006E546E" w:rsidP="006E546E">
      <w:pPr>
        <w:pStyle w:val="Heading3"/>
      </w:pPr>
      <w:bookmarkStart w:id="463" w:name="_Toc495412582"/>
      <w:r>
        <w:t>General</w:t>
      </w:r>
      <w:bookmarkEnd w:id="46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64" w:name="_Toc495412583"/>
      <w:bookmarkStart w:id="465" w:name="_Ref499125495"/>
      <w:r>
        <w:t>message property</w:t>
      </w:r>
      <w:bookmarkEnd w:id="464"/>
      <w:bookmarkEnd w:id="465"/>
    </w:p>
    <w:p w14:paraId="2BDF4228" w14:textId="0BFE7BE8" w:rsidR="00F41277" w:rsidRDefault="00F41277" w:rsidP="00F41277">
      <w:pPr>
        <w:rPr>
          <w:ins w:id="466" w:author="Laurence Golding" w:date="2017-11-22T13:35:00Z"/>
        </w:rPr>
      </w:pPr>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ins w:id="467" w:author="Laurence Golding" w:date="2017-10-10T15:04:00Z">
        <w:r w:rsidR="00533C30">
          <w:t xml:space="preserve">plain text </w:t>
        </w:r>
        <w:r w:rsidR="00533C30" w:rsidRPr="00AD7FD8">
          <w:t>message</w:t>
        </w:r>
        <w:r w:rsidR="00533C30">
          <w:t xml:space="preserve"> (</w:t>
        </w:r>
        <w:r w:rsidR="00533C30" w:rsidRPr="00AD1298">
          <w:t>§</w:t>
        </w:r>
        <w:r w:rsidR="00533C30">
          <w:fldChar w:fldCharType="begin"/>
        </w:r>
        <w:r w:rsidR="00533C30">
          <w:instrText xml:space="preserve"> REF _Ref495407839 \r \h </w:instrText>
        </w:r>
      </w:ins>
      <w:ins w:id="468" w:author="Laurence Golding" w:date="2017-10-10T15:04:00Z">
        <w:r w:rsidR="00533C30">
          <w:fldChar w:fldCharType="separate"/>
        </w:r>
      </w:ins>
      <w:ins w:id="469" w:author="Laurence Golding" w:date="2017-10-10T15:25:00Z">
        <w:r w:rsidR="00D97E6D">
          <w:t>3.10.2</w:t>
        </w:r>
      </w:ins>
      <w:ins w:id="470" w:author="Laurence Golding" w:date="2017-10-10T15:04:00Z">
        <w:r w:rsidR="00533C30">
          <w:fldChar w:fldCharType="end"/>
        </w:r>
        <w:r w:rsidR="00533C30">
          <w:t>)</w:t>
        </w:r>
        <w:r w:rsidR="00533C30" w:rsidRPr="00AD7FD8">
          <w:t xml:space="preserve"> </w:t>
        </w:r>
      </w:ins>
      <w:del w:id="471" w:author="Laurence Golding" w:date="2017-10-10T15:04:00Z">
        <w:r w:rsidRPr="00F41277" w:rsidDel="00533C30">
          <w:delText xml:space="preserve">message </w:delText>
        </w:r>
      </w:del>
      <w:r w:rsidRPr="00F41277">
        <w:t xml:space="preserve">relevant to </w:t>
      </w:r>
      <w:del w:id="472" w:author="Laurence Golding" w:date="2017-10-10T15:04:00Z">
        <w:r w:rsidRPr="00F41277" w:rsidDel="00533C30">
          <w:delText xml:space="preserve">this </w:delText>
        </w:r>
      </w:del>
      <w:ins w:id="473" w:author="Laurence Golding" w:date="2017-10-10T15:04:00Z">
        <w:r w:rsidR="00533C30">
          <w:t>the</w:t>
        </w:r>
        <w:r w:rsidR="00533C30" w:rsidRPr="00F41277">
          <w:t xml:space="preserve"> </w:t>
        </w:r>
      </w:ins>
      <w:r w:rsidRPr="00F41277">
        <w:t>call stack.</w:t>
      </w:r>
    </w:p>
    <w:p w14:paraId="3CE43418" w14:textId="6592A4C5" w:rsidR="00C71C54" w:rsidRDefault="00C71C54" w:rsidP="00C71C54">
      <w:pPr>
        <w:pStyle w:val="Heading3"/>
        <w:rPr>
          <w:ins w:id="474" w:author="Laurence Golding" w:date="2017-11-22T13:35:00Z"/>
        </w:rPr>
      </w:pPr>
      <w:ins w:id="475" w:author="Laurence Golding" w:date="2017-11-22T13:35:00Z">
        <w:r>
          <w:t>richMessage property</w:t>
        </w:r>
      </w:ins>
    </w:p>
    <w:p w14:paraId="45C80E61" w14:textId="455A5877" w:rsidR="00C71C54" w:rsidRPr="00C71C54" w:rsidRDefault="00C71C54" w:rsidP="00C71C54">
      <w:ins w:id="476" w:author="Laurence Golding" w:date="2017-11-22T13:35:00Z">
        <w:r>
          <w:t xml:space="preserve">If a </w:t>
        </w:r>
        <w:r>
          <w:rPr>
            <w:rStyle w:val="CODEtemp"/>
          </w:rPr>
          <w:t>stack</w:t>
        </w:r>
        <w:r>
          <w:t xml:space="preserve"> object contains a </w:t>
        </w:r>
        <w:r w:rsidRPr="000D4163">
          <w:rPr>
            <w:rStyle w:val="CODEtemp"/>
          </w:rPr>
          <w:t>message</w:t>
        </w:r>
        <w:r>
          <w:t xml:space="preserve"> property</w:t>
        </w:r>
      </w:ins>
      <w:ins w:id="477" w:author="Laurence Golding" w:date="2017-11-22T14:49:00Z">
        <w:r w:rsidR="009E2B79">
          <w:t xml:space="preserve"> (</w:t>
        </w:r>
        <w:r w:rsidR="009E2B79" w:rsidRPr="00AD1298">
          <w:t>§</w:t>
        </w:r>
        <w:r w:rsidR="009E2B79">
          <w:fldChar w:fldCharType="begin"/>
        </w:r>
        <w:r w:rsidR="009E2B79">
          <w:instrText xml:space="preserve"> REF _Ref499125495 \r \h </w:instrText>
        </w:r>
      </w:ins>
      <w:r w:rsidR="009E2B79">
        <w:fldChar w:fldCharType="separate"/>
      </w:r>
      <w:ins w:id="478" w:author="Laurence Golding" w:date="2017-11-22T14:49:00Z">
        <w:r w:rsidR="009E2B79">
          <w:t>3.23.2</w:t>
        </w:r>
        <w:r w:rsidR="009E2B79">
          <w:fldChar w:fldCharType="end"/>
        </w:r>
        <w:r w:rsidR="009E2B79">
          <w:t>)</w:t>
        </w:r>
      </w:ins>
      <w:ins w:id="479" w:author="Laurence Golding" w:date="2017-11-22T13:35:00Z">
        <w:r>
          <w:t xml:space="preserve">, it </w:t>
        </w:r>
        <w:r>
          <w:rPr>
            <w:b/>
          </w:rPr>
          <w:t>MAY</w:t>
        </w:r>
        <w:r>
          <w:t xml:space="preserve"> also contain a property named </w:t>
        </w:r>
        <w:r>
          <w:rPr>
            <w:rStyle w:val="CODEtemp"/>
          </w:rPr>
          <w:t>richM</w:t>
        </w:r>
        <w:r w:rsidRPr="00492D47">
          <w:rPr>
            <w:rStyle w:val="CODEtemp"/>
          </w:rPr>
          <w:t>essage</w:t>
        </w:r>
        <w:r>
          <w:t xml:space="preserve"> (</w:t>
        </w:r>
        <w:r w:rsidRPr="00AD1298">
          <w:t>§</w:t>
        </w:r>
        <w:r>
          <w:fldChar w:fldCharType="begin"/>
        </w:r>
        <w:r>
          <w:instrText xml:space="preserve"> REF _Ref495408298 \r \h </w:instrText>
        </w:r>
      </w:ins>
      <w:ins w:id="480" w:author="Laurence Golding" w:date="2017-11-22T13:35:00Z">
        <w:r>
          <w:fldChar w:fldCharType="separate"/>
        </w:r>
        <w:r>
          <w:t>3.10.3</w:t>
        </w:r>
        <w:r>
          <w:fldChar w:fldCharType="end"/>
        </w:r>
        <w:r>
          <w:t xml:space="preserve">) whose value is a </w:t>
        </w:r>
        <w:r w:rsidRPr="001B71B5">
          <w:rPr>
            <w:rStyle w:val="CODEtemp"/>
          </w:rPr>
          <w:t>rich</w:t>
        </w:r>
        <w:r>
          <w:rPr>
            <w:rStyle w:val="CODEtemp"/>
          </w:rPr>
          <w:t>Message</w:t>
        </w:r>
        <w:r>
          <w:t xml:space="preserve"> object (</w:t>
        </w:r>
        <w:r w:rsidRPr="00AD1298">
          <w:t>§</w:t>
        </w:r>
        <w:r>
          <w:fldChar w:fldCharType="begin"/>
        </w:r>
        <w:r>
          <w:instrText xml:space="preserve"> REF _Ref499116488 \r \h </w:instrText>
        </w:r>
      </w:ins>
      <w:ins w:id="481" w:author="Laurence Golding" w:date="2017-11-22T13:35:00Z">
        <w:r>
          <w:fldChar w:fldCharType="separate"/>
        </w:r>
        <w:r>
          <w:t>3.34</w:t>
        </w:r>
        <w:r>
          <w:fldChar w:fldCharType="end"/>
        </w:r>
        <w:r>
          <w:t xml:space="preserve">) that describes the </w:t>
        </w:r>
      </w:ins>
      <w:ins w:id="482" w:author="Laurence Golding" w:date="2017-11-22T14:18:00Z">
        <w:r w:rsidR="00C771CC">
          <w:t xml:space="preserve">call </w:t>
        </w:r>
      </w:ins>
      <w:ins w:id="483" w:author="Laurence Golding" w:date="2017-11-22T13:36:00Z">
        <w:r>
          <w:t>stack</w:t>
        </w:r>
      </w:ins>
      <w:ins w:id="484" w:author="Laurence Golding" w:date="2017-11-22T13:35:00Z">
        <w:r>
          <w:t xml:space="preserve">. If a </w:t>
        </w:r>
      </w:ins>
      <w:ins w:id="485" w:author="Laurence Golding" w:date="2017-11-22T13:36:00Z">
        <w:r>
          <w:rPr>
            <w:rStyle w:val="CODEtemp"/>
          </w:rPr>
          <w:t>stack</w:t>
        </w:r>
      </w:ins>
      <w:ins w:id="486" w:author="Laurence Golding" w:date="2017-11-22T13:35:00Z">
        <w:r>
          <w:t xml:space="preserve"> object does not contain a </w:t>
        </w:r>
        <w:r w:rsidRPr="0060273E">
          <w:rPr>
            <w:rStyle w:val="CODEtemp"/>
          </w:rPr>
          <w:t>message</w:t>
        </w:r>
        <w:r>
          <w:t xml:space="preserve"> property, the </w:t>
        </w:r>
        <w:r w:rsidRPr="001B71B5">
          <w:rPr>
            <w:rStyle w:val="CODEtemp"/>
          </w:rPr>
          <w:t>richMessage</w:t>
        </w:r>
        <w:r>
          <w:t xml:space="preserve"> property </w:t>
        </w:r>
        <w:r w:rsidRPr="001B71B5">
          <w:rPr>
            <w:b/>
          </w:rPr>
          <w:t>SHALL</w:t>
        </w:r>
        <w:r>
          <w:t xml:space="preserve"> be absent.</w:t>
        </w:r>
      </w:ins>
    </w:p>
    <w:p w14:paraId="6A64F276" w14:textId="57CA7562" w:rsidR="006E546E" w:rsidRDefault="006E546E" w:rsidP="006E546E">
      <w:pPr>
        <w:pStyle w:val="Heading3"/>
      </w:pPr>
      <w:bookmarkStart w:id="487" w:name="_Toc495412584"/>
      <w:r>
        <w:t>frames property</w:t>
      </w:r>
      <w:bookmarkEnd w:id="487"/>
    </w:p>
    <w:p w14:paraId="469B2FA7" w14:textId="508608D0"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D97E6D">
        <w:t>3.24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488" w:name="_Toc495412585"/>
      <w:r>
        <w:t>properties property</w:t>
      </w:r>
      <w:bookmarkEnd w:id="488"/>
    </w:p>
    <w:p w14:paraId="48B11B8A" w14:textId="2708051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97E6D">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489" w:name="_Ref493494398"/>
      <w:bookmarkStart w:id="490" w:name="_Toc495412586"/>
      <w:r>
        <w:t>stackFrame object</w:t>
      </w:r>
      <w:bookmarkEnd w:id="489"/>
      <w:bookmarkEnd w:id="490"/>
    </w:p>
    <w:p w14:paraId="440DEBE2" w14:textId="2D9664B2" w:rsidR="006E546E" w:rsidRDefault="006E546E" w:rsidP="006E546E">
      <w:pPr>
        <w:pStyle w:val="Heading3"/>
      </w:pPr>
      <w:bookmarkStart w:id="491" w:name="_Toc495412587"/>
      <w:r>
        <w:t>General</w:t>
      </w:r>
      <w:bookmarkEnd w:id="491"/>
    </w:p>
    <w:p w14:paraId="7DA1CA9D" w14:textId="1C74B561"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D97E6D">
        <w:t>3.23</w:t>
      </w:r>
      <w:r>
        <w:fldChar w:fldCharType="end"/>
      </w:r>
      <w:r w:rsidRPr="00F41277">
        <w:t>).</w:t>
      </w:r>
    </w:p>
    <w:p w14:paraId="31AEBDA0" w14:textId="0547366C" w:rsidR="006E546E" w:rsidRDefault="006E546E" w:rsidP="006E546E">
      <w:pPr>
        <w:pStyle w:val="Heading3"/>
      </w:pPr>
      <w:bookmarkStart w:id="492" w:name="_Toc495412588"/>
      <w:bookmarkStart w:id="493" w:name="_Ref499125527"/>
      <w:r>
        <w:t>message property</w:t>
      </w:r>
      <w:bookmarkEnd w:id="492"/>
      <w:bookmarkEnd w:id="493"/>
    </w:p>
    <w:p w14:paraId="17FF8954" w14:textId="290281D4" w:rsidR="00F41277" w:rsidRDefault="00F41277" w:rsidP="00F41277">
      <w:pPr>
        <w:rPr>
          <w:ins w:id="494" w:author="Laurence Golding" w:date="2017-11-22T13:36:00Z"/>
        </w:rPr>
      </w:pPr>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ins w:id="495" w:author="Laurence Golding" w:date="2017-10-10T15:05:00Z">
        <w:r w:rsidR="00BF3F85">
          <w:t xml:space="preserve">plain text </w:t>
        </w:r>
        <w:r w:rsidR="00BF3F85" w:rsidRPr="00AD7FD8">
          <w:t>message</w:t>
        </w:r>
        <w:r w:rsidR="00BF3F85">
          <w:t xml:space="preserve"> (</w:t>
        </w:r>
        <w:r w:rsidR="00BF3F85" w:rsidRPr="00AD1298">
          <w:t>§</w:t>
        </w:r>
        <w:r w:rsidR="00BF3F85">
          <w:fldChar w:fldCharType="begin"/>
        </w:r>
        <w:r w:rsidR="00BF3F85">
          <w:instrText xml:space="preserve"> REF _Ref495407839 \r \h </w:instrText>
        </w:r>
      </w:ins>
      <w:ins w:id="496" w:author="Laurence Golding" w:date="2017-10-10T15:05:00Z">
        <w:r w:rsidR="00BF3F85">
          <w:fldChar w:fldCharType="separate"/>
        </w:r>
      </w:ins>
      <w:ins w:id="497" w:author="Laurence Golding" w:date="2017-10-10T15:25:00Z">
        <w:r w:rsidR="00D97E6D">
          <w:t>3.10.2</w:t>
        </w:r>
      </w:ins>
      <w:ins w:id="498" w:author="Laurence Golding" w:date="2017-10-10T15:05:00Z">
        <w:r w:rsidR="00BF3F85">
          <w:fldChar w:fldCharType="end"/>
        </w:r>
        <w:r w:rsidR="00BF3F85">
          <w:t>)</w:t>
        </w:r>
        <w:r w:rsidR="00BF3F85" w:rsidRPr="00AD7FD8">
          <w:t xml:space="preserve"> </w:t>
        </w:r>
      </w:ins>
      <w:del w:id="499" w:author="Laurence Golding" w:date="2017-10-10T15:05:00Z">
        <w:r w:rsidRPr="00F41277" w:rsidDel="00BF3F85">
          <w:delText xml:space="preserve">message </w:delText>
        </w:r>
      </w:del>
      <w:r w:rsidRPr="00F41277">
        <w:t>relevant to th</w:t>
      </w:r>
      <w:ins w:id="500" w:author="Laurence Golding" w:date="2017-10-10T15:05:00Z">
        <w:r w:rsidR="00BF3F85">
          <w:t>e</w:t>
        </w:r>
      </w:ins>
      <w:del w:id="501" w:author="Laurence Golding" w:date="2017-10-10T15:05:00Z">
        <w:r w:rsidRPr="00F41277" w:rsidDel="00BF3F85">
          <w:delText>is</w:delText>
        </w:r>
      </w:del>
      <w:r w:rsidRPr="00F41277">
        <w:t xml:space="preserve"> stack frame</w:t>
      </w:r>
      <w:r>
        <w:t>.</w:t>
      </w:r>
    </w:p>
    <w:p w14:paraId="603B7855" w14:textId="26BC93F9" w:rsidR="00C71C54" w:rsidRDefault="00C71C54" w:rsidP="00C71C54">
      <w:pPr>
        <w:pStyle w:val="Heading3"/>
        <w:rPr>
          <w:ins w:id="502" w:author="Laurence Golding" w:date="2017-11-22T13:36:00Z"/>
        </w:rPr>
      </w:pPr>
      <w:ins w:id="503" w:author="Laurence Golding" w:date="2017-11-22T13:36:00Z">
        <w:r>
          <w:t>richMessage property</w:t>
        </w:r>
      </w:ins>
    </w:p>
    <w:p w14:paraId="2B856F48" w14:textId="701B98C8" w:rsidR="00C71C54" w:rsidRPr="00C71C54" w:rsidRDefault="00C71C54" w:rsidP="00C71C54">
      <w:ins w:id="504" w:author="Laurence Golding" w:date="2017-11-22T13:36:00Z">
        <w:r>
          <w:t xml:space="preserve">If a </w:t>
        </w:r>
        <w:r>
          <w:rPr>
            <w:rStyle w:val="CODEtemp"/>
          </w:rPr>
          <w:t>stackFrame</w:t>
        </w:r>
        <w:r>
          <w:t xml:space="preserve"> object contains a </w:t>
        </w:r>
        <w:r w:rsidRPr="000D4163">
          <w:rPr>
            <w:rStyle w:val="CODEtemp"/>
          </w:rPr>
          <w:t>message</w:t>
        </w:r>
        <w:r>
          <w:t xml:space="preserve"> property</w:t>
        </w:r>
      </w:ins>
      <w:ins w:id="505" w:author="Laurence Golding" w:date="2017-11-22T14:49:00Z">
        <w:r w:rsidR="009E2B79">
          <w:t xml:space="preserve"> (</w:t>
        </w:r>
        <w:r w:rsidR="009E2B79" w:rsidRPr="00AD1298">
          <w:t>§</w:t>
        </w:r>
        <w:r w:rsidR="009E2B79">
          <w:fldChar w:fldCharType="begin"/>
        </w:r>
        <w:r w:rsidR="009E2B79">
          <w:instrText xml:space="preserve"> REF _Ref499125527 \r \h </w:instrText>
        </w:r>
      </w:ins>
      <w:r w:rsidR="009E2B79">
        <w:fldChar w:fldCharType="separate"/>
      </w:r>
      <w:ins w:id="506" w:author="Laurence Golding" w:date="2017-11-22T14:49:00Z">
        <w:r w:rsidR="009E2B79">
          <w:t>3.24.2</w:t>
        </w:r>
        <w:r w:rsidR="009E2B79">
          <w:fldChar w:fldCharType="end"/>
        </w:r>
        <w:r w:rsidR="009E2B79">
          <w:t>)</w:t>
        </w:r>
      </w:ins>
      <w:ins w:id="507" w:author="Laurence Golding" w:date="2017-11-22T13:36:00Z">
        <w:r>
          <w:t xml:space="preserve">, it </w:t>
        </w:r>
        <w:r>
          <w:rPr>
            <w:b/>
          </w:rPr>
          <w:t>MAY</w:t>
        </w:r>
        <w:r>
          <w:t xml:space="preserve"> also contain a property named </w:t>
        </w:r>
        <w:r>
          <w:rPr>
            <w:rStyle w:val="CODEtemp"/>
          </w:rPr>
          <w:t>richM</w:t>
        </w:r>
        <w:r w:rsidRPr="00492D47">
          <w:rPr>
            <w:rStyle w:val="CODEtemp"/>
          </w:rPr>
          <w:t>essage</w:t>
        </w:r>
        <w:r>
          <w:t xml:space="preserve"> (</w:t>
        </w:r>
        <w:r w:rsidRPr="00AD1298">
          <w:t>§</w:t>
        </w:r>
        <w:r>
          <w:fldChar w:fldCharType="begin"/>
        </w:r>
        <w:r>
          <w:instrText xml:space="preserve"> REF _Ref495408298 \r \h </w:instrText>
        </w:r>
      </w:ins>
      <w:ins w:id="508" w:author="Laurence Golding" w:date="2017-11-22T13:36:00Z">
        <w:r>
          <w:fldChar w:fldCharType="separate"/>
        </w:r>
        <w:r>
          <w:t>3.10.3</w:t>
        </w:r>
        <w:r>
          <w:fldChar w:fldCharType="end"/>
        </w:r>
        <w:r>
          <w:t xml:space="preserve">) whose value is a </w:t>
        </w:r>
        <w:r w:rsidRPr="001B71B5">
          <w:rPr>
            <w:rStyle w:val="CODEtemp"/>
          </w:rPr>
          <w:t>rich</w:t>
        </w:r>
        <w:r>
          <w:rPr>
            <w:rStyle w:val="CODEtemp"/>
          </w:rPr>
          <w:t>Message</w:t>
        </w:r>
        <w:r>
          <w:t xml:space="preserve"> object (</w:t>
        </w:r>
        <w:r w:rsidRPr="00AD1298">
          <w:t>§</w:t>
        </w:r>
        <w:r>
          <w:fldChar w:fldCharType="begin"/>
        </w:r>
        <w:r>
          <w:instrText xml:space="preserve"> REF _Ref499116488 \r \h </w:instrText>
        </w:r>
      </w:ins>
      <w:ins w:id="509" w:author="Laurence Golding" w:date="2017-11-22T13:36:00Z">
        <w:r>
          <w:fldChar w:fldCharType="separate"/>
        </w:r>
        <w:r>
          <w:t>3.34</w:t>
        </w:r>
        <w:r>
          <w:fldChar w:fldCharType="end"/>
        </w:r>
        <w:r>
          <w:t xml:space="preserve">) </w:t>
        </w:r>
      </w:ins>
      <w:ins w:id="510" w:author="Laurence Golding" w:date="2017-11-22T14:18:00Z">
        <w:r w:rsidR="008C7615">
          <w:t>relevant to</w:t>
        </w:r>
      </w:ins>
      <w:ins w:id="511" w:author="Laurence Golding" w:date="2017-11-22T13:36:00Z">
        <w:r>
          <w:t xml:space="preserve"> the stack frame. If a </w:t>
        </w:r>
        <w:r>
          <w:rPr>
            <w:rStyle w:val="CODEtemp"/>
          </w:rPr>
          <w:t>stackFr</w:t>
        </w:r>
      </w:ins>
      <w:ins w:id="512" w:author="Laurence Golding" w:date="2017-11-22T14:18:00Z">
        <w:r w:rsidR="00A13F25">
          <w:rPr>
            <w:rStyle w:val="CODEtemp"/>
          </w:rPr>
          <w:t>ame</w:t>
        </w:r>
      </w:ins>
      <w:ins w:id="513" w:author="Laurence Golding" w:date="2017-11-22T13:36:00Z">
        <w:r>
          <w:t xml:space="preserve"> object does not contain a </w:t>
        </w:r>
        <w:r w:rsidRPr="0060273E">
          <w:rPr>
            <w:rStyle w:val="CODEtemp"/>
          </w:rPr>
          <w:t>message</w:t>
        </w:r>
        <w:r>
          <w:t xml:space="preserve"> property, the </w:t>
        </w:r>
        <w:r w:rsidRPr="001B71B5">
          <w:rPr>
            <w:rStyle w:val="CODEtemp"/>
          </w:rPr>
          <w:t>richMessage</w:t>
        </w:r>
        <w:r>
          <w:t xml:space="preserve"> property </w:t>
        </w:r>
        <w:r w:rsidRPr="001B71B5">
          <w:rPr>
            <w:b/>
          </w:rPr>
          <w:t>SHALL</w:t>
        </w:r>
        <w:r>
          <w:t xml:space="preserve"> be absent.</w:t>
        </w:r>
      </w:ins>
    </w:p>
    <w:p w14:paraId="0769FA03" w14:textId="4DF64F2B" w:rsidR="006E546E" w:rsidRDefault="006E546E" w:rsidP="006E546E">
      <w:pPr>
        <w:pStyle w:val="Heading3"/>
      </w:pPr>
      <w:bookmarkStart w:id="514" w:name="_Ref493494583"/>
      <w:bookmarkStart w:id="515" w:name="_Ref493494807"/>
      <w:bookmarkStart w:id="516" w:name="_Toc495412589"/>
      <w:r>
        <w:lastRenderedPageBreak/>
        <w:t>uri property</w:t>
      </w:r>
      <w:bookmarkEnd w:id="514"/>
      <w:bookmarkEnd w:id="515"/>
      <w:bookmarkEnd w:id="516"/>
    </w:p>
    <w:p w14:paraId="7D47F29E" w14:textId="76DA5597"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uri</w:t>
      </w:r>
      <w:r w:rsidRPr="00F41277">
        <w:t xml:space="preserve"> whose value is a string containing </w:t>
      </w:r>
      <w:r>
        <w:t>a valid</w:t>
      </w:r>
      <w:r w:rsidRPr="00F41277">
        <w:t xml:space="preserve"> URI</w:t>
      </w:r>
      <w:r>
        <w:t xml:space="preserve"> (</w:t>
      </w:r>
      <w:r w:rsidRPr="00F41277">
        <w:t>§</w:t>
      </w:r>
      <w:r>
        <w:fldChar w:fldCharType="begin"/>
      </w:r>
      <w:r>
        <w:instrText xml:space="preserve"> REF _Ref493342422 \w \h </w:instrText>
      </w:r>
      <w:r>
        <w:fldChar w:fldCharType="separate"/>
      </w:r>
      <w:r w:rsidR="00D97E6D">
        <w:t>3.2</w:t>
      </w:r>
      <w:r>
        <w:fldChar w:fldCharType="end"/>
      </w:r>
      <w:r>
        <w:t>)</w:t>
      </w:r>
      <w:r w:rsidRPr="00F41277">
        <w:t xml:space="preserve"> of the source code file to which this stack frame refers.</w:t>
      </w:r>
    </w:p>
    <w:p w14:paraId="1E75C571" w14:textId="48222ED5" w:rsidR="006E546E" w:rsidRDefault="006E546E" w:rsidP="006E546E">
      <w:pPr>
        <w:pStyle w:val="Heading3"/>
      </w:pPr>
      <w:bookmarkStart w:id="517" w:name="_Toc495412590"/>
      <w:r>
        <w:t>uriBaseId property</w:t>
      </w:r>
      <w:bookmarkEnd w:id="517"/>
    </w:p>
    <w:p w14:paraId="191477D7" w14:textId="2E7BDD78" w:rsidR="00F41277" w:rsidRDefault="00F41277" w:rsidP="00F41277">
      <w:r>
        <w:t xml:space="preserve">If the </w:t>
      </w:r>
      <w:r w:rsidRPr="00F41277">
        <w:rPr>
          <w:rStyle w:val="CODEtemp"/>
        </w:rPr>
        <w:t>uri</w:t>
      </w:r>
      <w:r>
        <w:t xml:space="preserve"> property (§</w:t>
      </w:r>
      <w:r>
        <w:fldChar w:fldCharType="begin"/>
      </w:r>
      <w:r>
        <w:instrText xml:space="preserve"> REF _Ref493494583 \w \h </w:instrText>
      </w:r>
      <w:r>
        <w:fldChar w:fldCharType="separate"/>
      </w:r>
      <w:r w:rsidR="00D97E6D">
        <w:t>3.24.3</w:t>
      </w:r>
      <w:r>
        <w:fldChar w:fldCharType="end"/>
      </w:r>
      <w:r>
        <w:t xml:space="preserve">) is present and contains a relative URI, then the </w:t>
      </w:r>
      <w:r w:rsidRPr="00F41277">
        <w:rPr>
          <w:rStyle w:val="CODEtemp"/>
        </w:rPr>
        <w:t>stackFrame</w:t>
      </w:r>
      <w:r>
        <w:t xml:space="preserve"> object </w:t>
      </w:r>
      <w:r w:rsidRPr="00F41277">
        <w:rPr>
          <w:b/>
        </w:rPr>
        <w:t>MAY</w:t>
      </w:r>
      <w:r>
        <w:t xml:space="preserve"> contain a property named </w:t>
      </w:r>
      <w:r w:rsidRPr="00F41277">
        <w:rPr>
          <w:rStyle w:val="CODEtemp"/>
        </w:rPr>
        <w:t>uriBaseId</w:t>
      </w:r>
      <w:r>
        <w:t xml:space="preserve"> whose value is a string containing a URI base id (§5.3) which indirectly specifies the absolute URI with respect to which </w:t>
      </w:r>
      <w:r w:rsidRPr="00F41277">
        <w:rPr>
          <w:rStyle w:val="CODEtemp"/>
        </w:rPr>
        <w:t>uri</w:t>
      </w:r>
      <w:r>
        <w:t xml:space="preserve"> </w:t>
      </w:r>
      <w:r w:rsidRPr="00F41277">
        <w:rPr>
          <w:b/>
        </w:rPr>
        <w:t>SHALL</w:t>
      </w:r>
      <w:r>
        <w:t xml:space="preserve"> be interpreted.</w:t>
      </w:r>
    </w:p>
    <w:p w14:paraId="4146369E" w14:textId="049F20F8" w:rsidR="00F41277" w:rsidRPr="00F41277" w:rsidRDefault="00F41277" w:rsidP="00F41277">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626B72D3" w14:textId="77777777" w:rsidR="00F41277" w:rsidRPr="00F41277" w:rsidRDefault="00F41277" w:rsidP="00F41277"/>
    <w:p w14:paraId="271B5716" w14:textId="68D59A84" w:rsidR="006E546E" w:rsidRDefault="006E546E" w:rsidP="006E546E">
      <w:pPr>
        <w:pStyle w:val="Heading3"/>
      </w:pPr>
      <w:bookmarkStart w:id="518" w:name="_Ref493495170"/>
      <w:bookmarkStart w:id="519" w:name="_Toc495412591"/>
      <w:r>
        <w:t>line property</w:t>
      </w:r>
      <w:bookmarkEnd w:id="518"/>
      <w:bookmarkEnd w:id="519"/>
    </w:p>
    <w:p w14:paraId="7831BBB2" w14:textId="5CAEC1A0" w:rsidR="00F41277" w:rsidRDefault="00F41277" w:rsidP="00F41277">
      <w:r>
        <w:t xml:space="preserve">A </w:t>
      </w:r>
      <w:r w:rsidRPr="00F41277">
        <w:rPr>
          <w:rStyle w:val="CODEtemp"/>
        </w:rPr>
        <w:t>stackFrame</w:t>
      </w:r>
      <w:r>
        <w:t xml:space="preserve"> object </w:t>
      </w:r>
      <w:r w:rsidRPr="00F41277">
        <w:rPr>
          <w:b/>
        </w:rPr>
        <w:t>MAY</w:t>
      </w:r>
      <w:r>
        <w:t xml:space="preserve"> contain a property named </w:t>
      </w:r>
      <w:r w:rsidRPr="00F41277">
        <w:rPr>
          <w:rStyle w:val="CODEtemp"/>
        </w:rPr>
        <w:t>line</w:t>
      </w:r>
      <w:r>
        <w:t xml:space="preserve"> whose value is an integer containing the 1-based line number within the file specified by </w:t>
      </w:r>
      <w:r w:rsidRPr="00F41277">
        <w:rPr>
          <w:rStyle w:val="CODEtemp"/>
        </w:rPr>
        <w:t>uri</w:t>
      </w:r>
      <w:r>
        <w:t xml:space="preserve"> (§</w:t>
      </w:r>
      <w:r>
        <w:fldChar w:fldCharType="begin"/>
      </w:r>
      <w:r>
        <w:instrText xml:space="preserve"> REF _Ref493494807 \w \h </w:instrText>
      </w:r>
      <w:r>
        <w:fldChar w:fldCharType="separate"/>
      </w:r>
      <w:r w:rsidR="00D97E6D">
        <w:t>3.24.3</w:t>
      </w:r>
      <w:r>
        <w:fldChar w:fldCharType="end"/>
      </w:r>
      <w:r>
        <w:t>) to which this stack frame refers.</w:t>
      </w:r>
    </w:p>
    <w:p w14:paraId="65959A02" w14:textId="766CFF91" w:rsidR="00F41277" w:rsidRPr="00F41277" w:rsidRDefault="00F41277" w:rsidP="00F41277">
      <w:r>
        <w:t xml:space="preserve">If the </w:t>
      </w:r>
      <w:r w:rsidRPr="00F41277">
        <w:rPr>
          <w:rStyle w:val="CODEtemp"/>
        </w:rPr>
        <w:t>uri</w:t>
      </w:r>
      <w:r>
        <w:t xml:space="preserve"> property is absent, the </w:t>
      </w:r>
      <w:r w:rsidRPr="00F41277">
        <w:rPr>
          <w:rStyle w:val="CODEtemp"/>
        </w:rPr>
        <w:t>line</w:t>
      </w:r>
      <w:r>
        <w:t xml:space="preserve"> property </w:t>
      </w:r>
      <w:r w:rsidRPr="00F41277">
        <w:rPr>
          <w:b/>
        </w:rPr>
        <w:t>SHALL</w:t>
      </w:r>
      <w:r>
        <w:t xml:space="preserve"> be absent.</w:t>
      </w:r>
    </w:p>
    <w:p w14:paraId="1BA0C033" w14:textId="286EC099" w:rsidR="006E546E" w:rsidRDefault="006E546E" w:rsidP="006E546E">
      <w:pPr>
        <w:pStyle w:val="Heading3"/>
      </w:pPr>
      <w:bookmarkStart w:id="520" w:name="_Toc495412592"/>
      <w:r>
        <w:t>column property</w:t>
      </w:r>
      <w:bookmarkEnd w:id="520"/>
    </w:p>
    <w:p w14:paraId="43B1E86B" w14:textId="39770FCE" w:rsidR="000514EF" w:rsidRDefault="000514EF" w:rsidP="000514EF">
      <w:r>
        <w:t xml:space="preserve">A </w:t>
      </w:r>
      <w:r w:rsidRPr="00E66BA0">
        <w:rPr>
          <w:rStyle w:val="CODEtemp"/>
        </w:rPr>
        <w:t>stackFrame</w:t>
      </w:r>
      <w:r>
        <w:t xml:space="preserve"> object </w:t>
      </w:r>
      <w:r w:rsidR="00E66BA0" w:rsidRPr="00E66BA0">
        <w:rPr>
          <w:b/>
        </w:rPr>
        <w:t>MAY</w:t>
      </w:r>
      <w:r w:rsidR="00E66BA0">
        <w:t xml:space="preserve"> </w:t>
      </w:r>
      <w:r>
        <w:t xml:space="preserve">contain a property named </w:t>
      </w:r>
      <w:r w:rsidRPr="00E66BA0">
        <w:rPr>
          <w:rStyle w:val="CODEtemp"/>
        </w:rPr>
        <w:t>column</w:t>
      </w:r>
      <w:r>
        <w:t xml:space="preserve"> whose value is an integer representing the 1-based column number within the line specified by </w:t>
      </w:r>
      <w:r w:rsidRPr="00E66BA0">
        <w:rPr>
          <w:rStyle w:val="CODEtemp"/>
        </w:rPr>
        <w:t>line</w:t>
      </w:r>
      <w:r>
        <w:t xml:space="preserve"> (§</w:t>
      </w:r>
      <w:r w:rsidR="00E66BA0">
        <w:fldChar w:fldCharType="begin"/>
      </w:r>
      <w:r w:rsidR="00E66BA0">
        <w:instrText xml:space="preserve"> REF _Ref493495170 \w \h </w:instrText>
      </w:r>
      <w:r w:rsidR="00E66BA0">
        <w:fldChar w:fldCharType="separate"/>
      </w:r>
      <w:r w:rsidR="00D97E6D">
        <w:t>3.24.5</w:t>
      </w:r>
      <w:r w:rsidR="00E66BA0">
        <w:fldChar w:fldCharType="end"/>
      </w:r>
      <w:r>
        <w:t>) to which this stack frame refers.</w:t>
      </w:r>
    </w:p>
    <w:p w14:paraId="3BDF7716" w14:textId="06C6E2FE" w:rsidR="000514EF" w:rsidRPr="000514EF" w:rsidRDefault="000514EF" w:rsidP="000514EF">
      <w:r>
        <w:t xml:space="preserve">If the </w:t>
      </w:r>
      <w:r w:rsidRPr="00E66BA0">
        <w:rPr>
          <w:rStyle w:val="CODEtemp"/>
        </w:rPr>
        <w:t>line</w:t>
      </w:r>
      <w:r>
        <w:t xml:space="preserve"> property is absent, the </w:t>
      </w:r>
      <w:r w:rsidRPr="00E66BA0">
        <w:rPr>
          <w:rStyle w:val="CODEtemp"/>
        </w:rPr>
        <w:t>column</w:t>
      </w:r>
      <w:r>
        <w:t xml:space="preserve"> property </w:t>
      </w:r>
      <w:r w:rsidR="00E66BA0" w:rsidRPr="00E66BA0">
        <w:rPr>
          <w:b/>
        </w:rPr>
        <w:t>SHALL</w:t>
      </w:r>
      <w:r w:rsidR="00E66BA0">
        <w:t xml:space="preserve"> </w:t>
      </w:r>
      <w:r>
        <w:t>be absent.</w:t>
      </w:r>
    </w:p>
    <w:p w14:paraId="4ABAFAEB" w14:textId="3F4745DB" w:rsidR="006E546E" w:rsidRDefault="006E546E" w:rsidP="006E546E">
      <w:pPr>
        <w:pStyle w:val="Heading3"/>
      </w:pPr>
      <w:bookmarkStart w:id="521" w:name="_Toc495412593"/>
      <w:r>
        <w:t>module property</w:t>
      </w:r>
      <w:bookmarkEnd w:id="52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22" w:name="_Toc495412594"/>
      <w:r>
        <w:t>threadId property</w:t>
      </w:r>
      <w:bookmarkEnd w:id="52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523" w:name="_Ref493495527"/>
      <w:bookmarkStart w:id="524" w:name="_Toc495412595"/>
      <w:r>
        <w:t>fullyQualifiedLogicalName property</w:t>
      </w:r>
      <w:bookmarkEnd w:id="523"/>
      <w:bookmarkEnd w:id="524"/>
    </w:p>
    <w:p w14:paraId="6E141375" w14:textId="2D2E3A4A"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D97E6D">
        <w:t>3.18.5</w:t>
      </w:r>
      <w:r>
        <w:fldChar w:fldCharType="end"/>
      </w:r>
      <w:r>
        <w:t xml:space="preserve"> for examples.</w:t>
      </w:r>
    </w:p>
    <w:p w14:paraId="68A6E8A8" w14:textId="48D7F8D3" w:rsidR="00E66BA0" w:rsidRPr="00E66BA0" w:rsidRDefault="00E06227" w:rsidP="00E06227">
      <w:r>
        <w:t xml:space="preserve">If the </w:t>
      </w:r>
      <w:proofErr w:type="gramStart"/>
      <w:r w:rsidRPr="00E06227">
        <w:rPr>
          <w:rStyle w:val="CODEtemp"/>
        </w:rPr>
        <w:t>run.logicalLocations</w:t>
      </w:r>
      <w:proofErr w:type="gramEnd"/>
      <w:r>
        <w:t xml:space="preserve"> property (§</w:t>
      </w:r>
      <w:r>
        <w:fldChar w:fldCharType="begin"/>
      </w:r>
      <w:r>
        <w:instrText xml:space="preserve"> REF _Ref493479000 \w \h </w:instrText>
      </w:r>
      <w:r>
        <w:fldChar w:fldCharType="separate"/>
      </w:r>
      <w:r w:rsidR="00D97E6D">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D97E6D">
        <w:t>3.24.10</w:t>
      </w:r>
      <w:r>
        <w:fldChar w:fldCharType="end"/>
      </w:r>
      <w:r>
        <w:t>.</w:t>
      </w:r>
    </w:p>
    <w:p w14:paraId="588EBC73" w14:textId="7961EC10" w:rsidR="006E546E" w:rsidRDefault="006E546E" w:rsidP="006E546E">
      <w:pPr>
        <w:pStyle w:val="Heading3"/>
      </w:pPr>
      <w:bookmarkStart w:id="525" w:name="_Ref493495433"/>
      <w:bookmarkStart w:id="526" w:name="_Toc495412596"/>
      <w:r>
        <w:t>logicalLocationKey property</w:t>
      </w:r>
      <w:bookmarkEnd w:id="525"/>
      <w:bookmarkEnd w:id="526"/>
    </w:p>
    <w:p w14:paraId="3CAA094A" w14:textId="5BD65808"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proofErr w:type="gramStart"/>
      <w:r w:rsidRPr="00E06227">
        <w:rPr>
          <w:rStyle w:val="CODEtemp"/>
        </w:rPr>
        <w:t>run.logicalLocations</w:t>
      </w:r>
      <w:proofErr w:type="gramEnd"/>
      <w:r w:rsidRPr="00E06227">
        <w:t xml:space="preserve"> object (§</w:t>
      </w:r>
      <w:r>
        <w:fldChar w:fldCharType="begin"/>
      </w:r>
      <w:r>
        <w:instrText xml:space="preserve"> REF _Ref493479000 \w \h </w:instrText>
      </w:r>
      <w:r>
        <w:fldChar w:fldCharType="separate"/>
      </w:r>
      <w:r w:rsidR="00D97E6D">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D97E6D">
        <w:t>3.24.9</w:t>
      </w:r>
      <w:r>
        <w:fldChar w:fldCharType="end"/>
      </w:r>
      <w:r w:rsidR="001A79B6">
        <w:t>).</w:t>
      </w:r>
    </w:p>
    <w:p w14:paraId="35FDA6BB" w14:textId="4C011CD3" w:rsidR="001A79B6" w:rsidRDefault="001A79B6" w:rsidP="001A79B6">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w:t>
      </w:r>
      <w:r w:rsidRPr="00F249F9">
        <w:lastRenderedPageBreak/>
        <w:t xml:space="preserve">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57FAEFB7" w14:textId="77777777" w:rsidR="001A79B6" w:rsidRPr="00E06227" w:rsidRDefault="001A79B6" w:rsidP="00E06227"/>
    <w:p w14:paraId="3B36F26A" w14:textId="2244D251" w:rsidR="006E546E" w:rsidRDefault="006E546E" w:rsidP="006E546E">
      <w:pPr>
        <w:pStyle w:val="Heading3"/>
      </w:pPr>
      <w:bookmarkStart w:id="527" w:name="_Toc495412597"/>
      <w:r>
        <w:t>address property</w:t>
      </w:r>
      <w:bookmarkEnd w:id="527"/>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28" w:name="_Toc495412598"/>
      <w:r>
        <w:t>offset property</w:t>
      </w:r>
      <w:bookmarkEnd w:id="528"/>
    </w:p>
    <w:p w14:paraId="703969C1" w14:textId="71189A4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4D93124A" w14:textId="4D26B690" w:rsidR="006E546E" w:rsidRDefault="006E546E" w:rsidP="006E546E">
      <w:pPr>
        <w:pStyle w:val="Heading3"/>
      </w:pPr>
      <w:bookmarkStart w:id="529" w:name="_Toc495412599"/>
      <w:r>
        <w:t>parameters property</w:t>
      </w:r>
      <w:bookmarkEnd w:id="529"/>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30" w:name="_Toc495412600"/>
      <w:r>
        <w:t>properties property</w:t>
      </w:r>
      <w:bookmarkEnd w:id="530"/>
    </w:p>
    <w:p w14:paraId="4545F168" w14:textId="0AEF5B4A"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D97E6D">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531" w:name="_Ref493427581"/>
      <w:bookmarkStart w:id="532" w:name="_Ref493427754"/>
      <w:bookmarkStart w:id="533" w:name="_Toc495412601"/>
      <w:r>
        <w:t>annotatedCodeLocation object</w:t>
      </w:r>
      <w:bookmarkEnd w:id="531"/>
      <w:bookmarkEnd w:id="532"/>
      <w:bookmarkEnd w:id="533"/>
    </w:p>
    <w:p w14:paraId="6AFFA125" w14:textId="72CDB951" w:rsidR="006E546E" w:rsidRDefault="006E546E" w:rsidP="006E546E">
      <w:pPr>
        <w:pStyle w:val="Heading3"/>
      </w:pPr>
      <w:bookmarkStart w:id="534" w:name="_Toc495412602"/>
      <w:r>
        <w:t>General</w:t>
      </w:r>
      <w:bookmarkEnd w:id="534"/>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535" w:name="_Toc495412603"/>
      <w:r>
        <w:t>step property</w:t>
      </w:r>
      <w:bookmarkEnd w:id="535"/>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77777777" w:rsidR="00A91CEB" w:rsidRDefault="00A91CEB" w:rsidP="003D6897">
      <w:pPr>
        <w:pStyle w:val="Note"/>
      </w:pPr>
      <w:r>
        <w:t>NOTE   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536" w:name="_Ref493497783"/>
      <w:bookmarkStart w:id="537" w:name="_Ref493499799"/>
      <w:bookmarkStart w:id="538" w:name="_Toc495412604"/>
      <w:r>
        <w:t>physicalLocation property</w:t>
      </w:r>
      <w:bookmarkEnd w:id="536"/>
      <w:bookmarkEnd w:id="537"/>
      <w:bookmarkEnd w:id="538"/>
    </w:p>
    <w:p w14:paraId="4354E1E2" w14:textId="2D84BCD3"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D97E6D">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lastRenderedPageBreak/>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475AB03C" w:rsid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D97E6D">
        <w:t>3.22</w:t>
      </w:r>
      <w:r>
        <w:fldChar w:fldCharType="end"/>
      </w:r>
      <w:r>
        <w:t xml:space="preserve">), the value of the </w:t>
      </w:r>
      <w:r w:rsidRPr="003D6897">
        <w:rPr>
          <w:rStyle w:val="CODEtemp"/>
        </w:rPr>
        <w:t>kind</w:t>
      </w:r>
      <w:r>
        <w:t xml:space="preserve"> property (§</w:t>
      </w:r>
      <w:r>
        <w:fldChar w:fldCharType="begin"/>
      </w:r>
      <w:r>
        <w:instrText xml:space="preserve"> REF _Ref493497656 \w \h </w:instrText>
      </w:r>
      <w:r>
        <w:fldChar w:fldCharType="separate"/>
      </w:r>
      <w:r w:rsidR="00D97E6D">
        <w:t>3.25.9</w:t>
      </w:r>
      <w:r>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539" w:name="_Ref493498084"/>
      <w:bookmarkStart w:id="540" w:name="_Toc495412605"/>
      <w:r>
        <w:t>fullyQualifiedLogicalName property</w:t>
      </w:r>
      <w:bookmarkEnd w:id="539"/>
      <w:bookmarkEnd w:id="540"/>
    </w:p>
    <w:p w14:paraId="628A73C1" w14:textId="1254F962"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D97E6D">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D97E6D">
        <w:t>3.18.5</w:t>
      </w:r>
      <w:r>
        <w:fldChar w:fldCharType="end"/>
      </w:r>
      <w:r>
        <w:t xml:space="preserve"> for examples.</w:t>
      </w:r>
    </w:p>
    <w:p w14:paraId="7A75113A" w14:textId="07B9B223" w:rsidR="003D6897" w:rsidRPr="003D6897" w:rsidRDefault="003D6897" w:rsidP="003D6897">
      <w:r>
        <w:t xml:space="preserve">If the </w:t>
      </w:r>
      <w:proofErr w:type="gramStart"/>
      <w:r w:rsidRPr="003D6897">
        <w:rPr>
          <w:rStyle w:val="CODEtemp"/>
        </w:rPr>
        <w:t>run.logicalLocations</w:t>
      </w:r>
      <w:proofErr w:type="gramEnd"/>
      <w:r>
        <w:t xml:space="preserve"> property (§</w:t>
      </w:r>
      <w:r>
        <w:fldChar w:fldCharType="begin"/>
      </w:r>
      <w:r>
        <w:instrText xml:space="preserve"> REF _Ref493479000 \w \h </w:instrText>
      </w:r>
      <w:r>
        <w:fldChar w:fldCharType="separate"/>
      </w:r>
      <w:r w:rsidR="00D97E6D">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D97E6D">
        <w:t>3.25.5</w:t>
      </w:r>
      <w:r>
        <w:fldChar w:fldCharType="end"/>
      </w:r>
      <w:r>
        <w:t>.</w:t>
      </w:r>
    </w:p>
    <w:p w14:paraId="2908524E" w14:textId="2CB47E17" w:rsidR="006E546E" w:rsidRDefault="006E546E" w:rsidP="006E546E">
      <w:pPr>
        <w:pStyle w:val="Heading3"/>
      </w:pPr>
      <w:bookmarkStart w:id="541" w:name="_Ref493497988"/>
      <w:bookmarkStart w:id="542" w:name="_Toc495412606"/>
      <w:r>
        <w:t>logicalLocationKey property</w:t>
      </w:r>
      <w:bookmarkEnd w:id="541"/>
      <w:bookmarkEnd w:id="542"/>
    </w:p>
    <w:p w14:paraId="2355FA25" w14:textId="57C93D59"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proofErr w:type="gramStart"/>
      <w:r w:rsidRPr="00132810">
        <w:rPr>
          <w:rStyle w:val="CODEtemp"/>
        </w:rPr>
        <w:t>run.logicalLocations</w:t>
      </w:r>
      <w:proofErr w:type="gramEnd"/>
      <w:r w:rsidRPr="00132810">
        <w:t xml:space="preserve"> object (§</w:t>
      </w:r>
      <w:r>
        <w:fldChar w:fldCharType="begin"/>
      </w:r>
      <w:r>
        <w:instrText xml:space="preserve"> REF _Ref493479000 \w \h </w:instrText>
      </w:r>
      <w:r>
        <w:fldChar w:fldCharType="separate"/>
      </w:r>
      <w:r w:rsidR="00D97E6D">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D97E6D">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543" w:name="_Toc495412607"/>
      <w:r>
        <w:t>module property</w:t>
      </w:r>
      <w:bookmarkEnd w:id="543"/>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544" w:name="_Toc495412608"/>
      <w:r>
        <w:t>threadId property</w:t>
      </w:r>
      <w:bookmarkEnd w:id="544"/>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545" w:name="_Toc495412609"/>
      <w:bookmarkStart w:id="546" w:name="_Ref499125576"/>
      <w:r>
        <w:t>message property</w:t>
      </w:r>
      <w:bookmarkEnd w:id="545"/>
      <w:bookmarkEnd w:id="546"/>
    </w:p>
    <w:p w14:paraId="1776048E" w14:textId="5AC1F5DD" w:rsidR="003A630D" w:rsidRDefault="003A630D" w:rsidP="003A630D">
      <w:pPr>
        <w:rPr>
          <w:ins w:id="547" w:author="Laurence Golding" w:date="2017-11-22T13:37:00Z"/>
        </w:rPr>
      </w:pPr>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del w:id="548" w:author="Laurence Golding" w:date="2017-10-10T15:05:00Z">
        <w:r w:rsidRPr="003A630D" w:rsidDel="00592F9D">
          <w:delText xml:space="preserve">that </w:delText>
        </w:r>
      </w:del>
      <w:ins w:id="549" w:author="Laurence Golding" w:date="2017-10-10T15:05:00Z">
        <w:r w:rsidR="00592F9D">
          <w:t xml:space="preserve">containing a plain text </w:t>
        </w:r>
        <w:r w:rsidR="00592F9D" w:rsidRPr="00AD7FD8">
          <w:t>message</w:t>
        </w:r>
        <w:r w:rsidR="00592F9D">
          <w:t xml:space="preserve"> (</w:t>
        </w:r>
        <w:r w:rsidR="00592F9D" w:rsidRPr="00AD1298">
          <w:t>§</w:t>
        </w:r>
        <w:r w:rsidR="00592F9D">
          <w:fldChar w:fldCharType="begin"/>
        </w:r>
        <w:r w:rsidR="00592F9D">
          <w:instrText xml:space="preserve"> REF _Ref495407839 \r \h </w:instrText>
        </w:r>
      </w:ins>
      <w:ins w:id="550" w:author="Laurence Golding" w:date="2017-10-10T15:05:00Z">
        <w:r w:rsidR="00592F9D">
          <w:fldChar w:fldCharType="separate"/>
        </w:r>
      </w:ins>
      <w:ins w:id="551" w:author="Laurence Golding" w:date="2017-10-10T15:25:00Z">
        <w:r w:rsidR="00D97E6D">
          <w:t>3.10.2</w:t>
        </w:r>
      </w:ins>
      <w:ins w:id="552" w:author="Laurence Golding" w:date="2017-10-10T15:05:00Z">
        <w:r w:rsidR="00592F9D">
          <w:fldChar w:fldCharType="end"/>
        </w:r>
        <w:r w:rsidR="00592F9D">
          <w:t>)</w:t>
        </w:r>
        <w:r w:rsidR="00592F9D" w:rsidRPr="00AD7FD8">
          <w:t xml:space="preserve"> </w:t>
        </w:r>
      </w:ins>
      <w:ins w:id="553" w:author="Laurence Golding" w:date="2017-10-10T15:06:00Z">
        <w:r w:rsidR="00592F9D">
          <w:t>that</w:t>
        </w:r>
      </w:ins>
      <w:ins w:id="554" w:author="Laurence Golding" w:date="2017-10-10T15:05:00Z">
        <w:r w:rsidR="00592F9D" w:rsidRPr="003A630D">
          <w:t xml:space="preserve"> </w:t>
        </w:r>
      </w:ins>
      <w:r w:rsidRPr="003A630D">
        <w:t>describes the significance of this location within a particular context.</w:t>
      </w:r>
    </w:p>
    <w:p w14:paraId="5E01FB4C" w14:textId="56A8B0AE" w:rsidR="006468C5" w:rsidRDefault="006468C5" w:rsidP="006468C5">
      <w:pPr>
        <w:pStyle w:val="Heading3"/>
        <w:rPr>
          <w:ins w:id="555" w:author="Laurence Golding" w:date="2017-11-22T13:37:00Z"/>
        </w:rPr>
      </w:pPr>
      <w:ins w:id="556" w:author="Laurence Golding" w:date="2017-11-22T13:37:00Z">
        <w:r>
          <w:lastRenderedPageBreak/>
          <w:t>richMessage property</w:t>
        </w:r>
      </w:ins>
    </w:p>
    <w:p w14:paraId="208ED52F" w14:textId="0EB2B206" w:rsidR="006468C5" w:rsidRPr="006468C5" w:rsidRDefault="006468C5" w:rsidP="006468C5">
      <w:ins w:id="557" w:author="Laurence Golding" w:date="2017-11-22T13:37:00Z">
        <w:r>
          <w:t xml:space="preserve">If an </w:t>
        </w:r>
        <w:r>
          <w:rPr>
            <w:rStyle w:val="CODEtemp"/>
          </w:rPr>
          <w:t>annotatedCodeLocation</w:t>
        </w:r>
        <w:r>
          <w:t xml:space="preserve"> object contains a </w:t>
        </w:r>
        <w:r w:rsidRPr="000D4163">
          <w:rPr>
            <w:rStyle w:val="CODEtemp"/>
          </w:rPr>
          <w:t>message</w:t>
        </w:r>
        <w:r>
          <w:t xml:space="preserve"> property</w:t>
        </w:r>
      </w:ins>
      <w:ins w:id="558" w:author="Laurence Golding" w:date="2017-11-22T14:50:00Z">
        <w:r w:rsidR="009E2B79">
          <w:t xml:space="preserve"> (</w:t>
        </w:r>
        <w:r w:rsidR="009E2B79" w:rsidRPr="00AD1298">
          <w:t>§</w:t>
        </w:r>
        <w:r w:rsidR="009E2B79">
          <w:fldChar w:fldCharType="begin"/>
        </w:r>
        <w:r w:rsidR="009E2B79">
          <w:instrText xml:space="preserve"> REF _Ref499125576 \r \h </w:instrText>
        </w:r>
      </w:ins>
      <w:r w:rsidR="009E2B79">
        <w:fldChar w:fldCharType="separate"/>
      </w:r>
      <w:ins w:id="559" w:author="Laurence Golding" w:date="2017-11-22T14:50:00Z">
        <w:r w:rsidR="009E2B79">
          <w:t>3.25.8</w:t>
        </w:r>
        <w:r w:rsidR="009E2B79">
          <w:fldChar w:fldCharType="end"/>
        </w:r>
        <w:r w:rsidR="009E2B79">
          <w:t>)</w:t>
        </w:r>
      </w:ins>
      <w:ins w:id="560" w:author="Laurence Golding" w:date="2017-11-22T13:37:00Z">
        <w:r>
          <w:t xml:space="preserve">, it </w:t>
        </w:r>
        <w:r>
          <w:rPr>
            <w:b/>
          </w:rPr>
          <w:t>MAY</w:t>
        </w:r>
        <w:r>
          <w:t xml:space="preserve"> also contain a property named </w:t>
        </w:r>
        <w:r>
          <w:rPr>
            <w:rStyle w:val="CODEtemp"/>
          </w:rPr>
          <w:t>richM</w:t>
        </w:r>
        <w:r w:rsidRPr="00492D47">
          <w:rPr>
            <w:rStyle w:val="CODEtemp"/>
          </w:rPr>
          <w:t>essage</w:t>
        </w:r>
        <w:r>
          <w:t xml:space="preserve"> (</w:t>
        </w:r>
        <w:r w:rsidRPr="00AD1298">
          <w:t>§</w:t>
        </w:r>
        <w:r>
          <w:fldChar w:fldCharType="begin"/>
        </w:r>
        <w:r>
          <w:instrText xml:space="preserve"> REF _Ref495408298 \r \h </w:instrText>
        </w:r>
      </w:ins>
      <w:ins w:id="561" w:author="Laurence Golding" w:date="2017-11-22T13:37:00Z">
        <w:r>
          <w:fldChar w:fldCharType="separate"/>
        </w:r>
        <w:r>
          <w:t>3.10.3</w:t>
        </w:r>
        <w:r>
          <w:fldChar w:fldCharType="end"/>
        </w:r>
        <w:r>
          <w:t xml:space="preserve">) whose value is a </w:t>
        </w:r>
        <w:r w:rsidRPr="001B71B5">
          <w:rPr>
            <w:rStyle w:val="CODEtemp"/>
          </w:rPr>
          <w:t>rich</w:t>
        </w:r>
        <w:r>
          <w:rPr>
            <w:rStyle w:val="CODEtemp"/>
          </w:rPr>
          <w:t>Message</w:t>
        </w:r>
        <w:r>
          <w:t xml:space="preserve"> object (</w:t>
        </w:r>
        <w:r w:rsidRPr="00AD1298">
          <w:t>§</w:t>
        </w:r>
        <w:r>
          <w:fldChar w:fldCharType="begin"/>
        </w:r>
        <w:r>
          <w:instrText xml:space="preserve"> REF _Ref499116488 \r \h </w:instrText>
        </w:r>
      </w:ins>
      <w:ins w:id="562" w:author="Laurence Golding" w:date="2017-11-22T13:37:00Z">
        <w:r>
          <w:fldChar w:fldCharType="separate"/>
        </w:r>
        <w:r>
          <w:t>3.34</w:t>
        </w:r>
        <w:r>
          <w:fldChar w:fldCharType="end"/>
        </w:r>
        <w:r>
          <w:t xml:space="preserve">) that describes the </w:t>
        </w:r>
      </w:ins>
      <w:ins w:id="563" w:author="Laurence Golding" w:date="2017-11-22T13:50:00Z">
        <w:r w:rsidR="00CC7298">
          <w:t xml:space="preserve">significance of this </w:t>
        </w:r>
      </w:ins>
      <w:ins w:id="564" w:author="Laurence Golding" w:date="2017-11-22T13:37:00Z">
        <w:r>
          <w:t>location</w:t>
        </w:r>
      </w:ins>
      <w:ins w:id="565" w:author="Laurence Golding" w:date="2017-11-22T13:50:00Z">
        <w:r w:rsidR="00CC7298">
          <w:t xml:space="preserve"> within a particular context</w:t>
        </w:r>
      </w:ins>
      <w:ins w:id="566" w:author="Laurence Golding" w:date="2017-11-22T13:37:00Z">
        <w:r>
          <w:t xml:space="preserve">. If an </w:t>
        </w:r>
        <w:r>
          <w:rPr>
            <w:rStyle w:val="CODEtemp"/>
          </w:rPr>
          <w:t>annotatedCodeLocation</w:t>
        </w:r>
        <w:r>
          <w:t xml:space="preserve"> object does not contain a </w:t>
        </w:r>
        <w:r w:rsidRPr="0060273E">
          <w:rPr>
            <w:rStyle w:val="CODEtemp"/>
          </w:rPr>
          <w:t>message</w:t>
        </w:r>
        <w:r>
          <w:t xml:space="preserve"> property, the </w:t>
        </w:r>
        <w:r w:rsidRPr="001B71B5">
          <w:rPr>
            <w:rStyle w:val="CODEtemp"/>
          </w:rPr>
          <w:t>richMessage</w:t>
        </w:r>
        <w:r>
          <w:t xml:space="preserve"> property </w:t>
        </w:r>
        <w:r w:rsidRPr="001B71B5">
          <w:rPr>
            <w:b/>
          </w:rPr>
          <w:t>SHALL</w:t>
        </w:r>
        <w:r>
          <w:t xml:space="preserve"> be absent.</w:t>
        </w:r>
      </w:ins>
    </w:p>
    <w:p w14:paraId="0269CB61" w14:textId="1F46D9DF" w:rsidR="003A630D" w:rsidRDefault="006E546E" w:rsidP="003A630D">
      <w:pPr>
        <w:pStyle w:val="Heading3"/>
      </w:pPr>
      <w:bookmarkStart w:id="567" w:name="_Ref493497656"/>
      <w:bookmarkStart w:id="568" w:name="_Ref493499356"/>
      <w:bookmarkStart w:id="569" w:name="_Toc495412610"/>
      <w:r>
        <w:t>kind property</w:t>
      </w:r>
      <w:bookmarkEnd w:id="567"/>
      <w:bookmarkEnd w:id="568"/>
      <w:bookmarkEnd w:id="569"/>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136E82CB" w:rsidR="003A630D" w:rsidRDefault="003A630D" w:rsidP="003A630D">
      <w:pPr>
        <w:pStyle w:val="Note"/>
      </w:pPr>
      <w:r>
        <w:t xml:space="preserve">NOTE 3   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086D83A3"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D97E6D">
        <w:t>3.17.12</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570" w:name="_Ref493488357"/>
      <w:bookmarkStart w:id="571" w:name="_Ref493488374"/>
      <w:bookmarkStart w:id="572" w:name="_Toc495412611"/>
      <w:r>
        <w:lastRenderedPageBreak/>
        <w:t>kind-dependent properties: target, targetLocation, values and state</w:t>
      </w:r>
      <w:bookmarkEnd w:id="570"/>
      <w:bookmarkEnd w:id="571"/>
      <w:bookmarkEnd w:id="572"/>
    </w:p>
    <w:p w14:paraId="24200A3C" w14:textId="32302F48" w:rsidR="003A630D" w:rsidRDefault="003A630D" w:rsidP="003A630D">
      <w:r>
        <w:t xml:space="preserve">Depending on the value of its </w:t>
      </w:r>
      <w:r w:rsidRPr="004A0B66">
        <w:rPr>
          <w:rStyle w:val="CODEtemp"/>
        </w:rPr>
        <w:t>kind</w:t>
      </w:r>
      <w:r>
        <w:t xml:space="preserve"> property (§</w:t>
      </w:r>
      <w:r w:rsidR="004A0B66">
        <w:fldChar w:fldCharType="begin"/>
      </w:r>
      <w:r w:rsidR="004A0B66">
        <w:instrText xml:space="preserve"> REF _Ref493499356 \w \h </w:instrText>
      </w:r>
      <w:r w:rsidR="004A0B66">
        <w:fldChar w:fldCharType="separate"/>
      </w:r>
      <w:r w:rsidR="00D97E6D">
        <w:t>3.25.9</w:t>
      </w:r>
      <w:r w:rsidR="004A0B66">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7CBD51C2"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D97E6D">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5D0B8244"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D97E6D">
        <w:t>3.22</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56CC4858"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D97E6D">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1E614C">
        <w:fldChar w:fldCharType="begin"/>
      </w:r>
      <w:r w:rsidR="001E614C">
        <w:instrText xml:space="preserve"> REF _Ref493343236 \w \h </w:instrText>
      </w:r>
      <w:r w:rsidR="001E614C">
        <w:fldChar w:fldCharType="separate"/>
      </w:r>
      <w:r w:rsidR="00D97E6D">
        <w:t>3.19.2</w:t>
      </w:r>
      <w:r w:rsidR="001E614C">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8651CE">
      <w:pPr>
        <w:pStyle w:val="Note"/>
        <w:numPr>
          <w:ilvl w:val="0"/>
          <w:numId w:val="25"/>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proofErr w:type="gramStart"/>
      <w:r>
        <w:lastRenderedPageBreak/>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w:t>
      </w:r>
      <w:r>
        <w:lastRenderedPageBreak/>
        <w:t xml:space="preserve">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lastRenderedPageBreak/>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lastRenderedPageBreak/>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lastRenderedPageBreak/>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35BA175F" w:rsidR="003A630D" w:rsidRPr="003A630D" w:rsidRDefault="003A630D" w:rsidP="003A630D">
      <w:r>
        <w:t xml:space="preserve">If the </w:t>
      </w:r>
      <w:proofErr w:type="gramStart"/>
      <w:r w:rsidRPr="000F0B58">
        <w:rPr>
          <w:rStyle w:val="CODEtemp"/>
        </w:rPr>
        <w:t>run.logicalLocations</w:t>
      </w:r>
      <w:proofErr w:type="gramEnd"/>
      <w:r>
        <w:t xml:space="preserve"> property (§</w:t>
      </w:r>
      <w:r w:rsidR="000F0B58">
        <w:fldChar w:fldCharType="begin"/>
      </w:r>
      <w:r w:rsidR="000F0B58">
        <w:instrText xml:space="preserve"> REF _Ref493479000 \w \h </w:instrText>
      </w:r>
      <w:r w:rsidR="000F0B58">
        <w:fldChar w:fldCharType="separate"/>
      </w:r>
      <w:r w:rsidR="00D97E6D">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D97E6D">
        <w:t>3.25.11</w:t>
      </w:r>
      <w:r w:rsidR="000F0B58">
        <w:fldChar w:fldCharType="end"/>
      </w:r>
      <w:r>
        <w:t>.</w:t>
      </w:r>
    </w:p>
    <w:p w14:paraId="0E31A26E" w14:textId="1F2AF4AE" w:rsidR="00B86BC7" w:rsidRDefault="00B86BC7" w:rsidP="00B86BC7">
      <w:pPr>
        <w:pStyle w:val="Heading3"/>
      </w:pPr>
      <w:bookmarkStart w:id="573" w:name="_Ref493509170"/>
      <w:bookmarkStart w:id="574" w:name="_Toc495412612"/>
      <w:r>
        <w:t>targetKey property</w:t>
      </w:r>
      <w:bookmarkEnd w:id="573"/>
      <w:bookmarkEnd w:id="574"/>
    </w:p>
    <w:p w14:paraId="20366F6F" w14:textId="3EE24191"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proofErr w:type="gramStart"/>
      <w:r w:rsidRPr="000F0B58">
        <w:rPr>
          <w:rStyle w:val="CODEtemp"/>
        </w:rPr>
        <w:t>run.logicalLocations</w:t>
      </w:r>
      <w:proofErr w:type="gramEnd"/>
      <w:r>
        <w:t xml:space="preserve"> object (§</w:t>
      </w:r>
      <w:r>
        <w:fldChar w:fldCharType="begin"/>
      </w:r>
      <w:r>
        <w:instrText xml:space="preserve"> REF _Ref493479000 \w \h </w:instrText>
      </w:r>
      <w:r>
        <w:fldChar w:fldCharType="separate"/>
      </w:r>
      <w:r w:rsidR="00D97E6D">
        <w:t>3.12.10</w:t>
      </w:r>
      <w:r>
        <w:fldChar w:fldCharType="end"/>
      </w:r>
      <w:r>
        <w:t>), which provides additional information about the function specified by target (§</w:t>
      </w:r>
      <w:r>
        <w:fldChar w:fldCharType="begin"/>
      </w:r>
      <w:r>
        <w:instrText xml:space="preserve"> REF _Ref493488357 \w \h </w:instrText>
      </w:r>
      <w:r>
        <w:fldChar w:fldCharType="separate"/>
      </w:r>
      <w:r w:rsidR="00D97E6D">
        <w:t>3.25.10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w:t>
      </w:r>
      <w:r>
        <w:lastRenderedPageBreak/>
        <w:t xml:space="preserve">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575" w:name="_Toc495412613"/>
      <w:r>
        <w:t>importance property</w:t>
      </w:r>
      <w:bookmarkEnd w:id="575"/>
    </w:p>
    <w:p w14:paraId="12516DE7" w14:textId="7FD7974E"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D97E6D">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576" w:name="_Toc495412614"/>
      <w:r>
        <w:t>taintKind property</w:t>
      </w:r>
      <w:bookmarkEnd w:id="576"/>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577" w:name="_Toc495412615"/>
      <w:r>
        <w:t>snippet property</w:t>
      </w:r>
      <w:bookmarkEnd w:id="577"/>
    </w:p>
    <w:p w14:paraId="15A1049D" w14:textId="5016E905"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D97E6D">
        <w:t>3.19.4</w:t>
      </w:r>
      <w:r>
        <w:fldChar w:fldCharType="end"/>
      </w:r>
      <w:r>
        <w:t>).</w:t>
      </w:r>
    </w:p>
    <w:p w14:paraId="3B69C0B9" w14:textId="3B42BBEE" w:rsidR="00B86BC7" w:rsidRDefault="00B86BC7" w:rsidP="00B86BC7">
      <w:pPr>
        <w:pStyle w:val="Heading3"/>
      </w:pPr>
      <w:bookmarkStart w:id="578" w:name="_Ref493488427"/>
      <w:bookmarkStart w:id="579" w:name="_Ref493488443"/>
      <w:bookmarkStart w:id="580" w:name="_Toc495412616"/>
      <w:r>
        <w:t>annotations property</w:t>
      </w:r>
      <w:bookmarkEnd w:id="578"/>
      <w:bookmarkEnd w:id="579"/>
      <w:bookmarkEnd w:id="580"/>
    </w:p>
    <w:p w14:paraId="13126C95" w14:textId="5ED7D627"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D97E6D">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D97E6D">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746B391E" w:rsidR="004A77ED" w:rsidRDefault="004A77ED" w:rsidP="004A77ED">
      <w:pPr>
        <w:pStyle w:val="Note"/>
      </w:pPr>
      <w:r>
        <w:t xml:space="preserve">EXAMPLE   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lastRenderedPageBreak/>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581" w:name="_Toc495412617"/>
      <w:r>
        <w:t>properties property</w:t>
      </w:r>
      <w:bookmarkEnd w:id="581"/>
    </w:p>
    <w:p w14:paraId="61AE0053" w14:textId="3398D8CD"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r>
        <w:fldChar w:fldCharType="begin"/>
      </w:r>
      <w:r>
        <w:instrText xml:space="preserve"> REF _Ref493408960 \w \h </w:instrText>
      </w:r>
      <w:r>
        <w:fldChar w:fldCharType="separate"/>
      </w:r>
      <w:r w:rsidR="00D97E6D">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82" w:name="_Ref493509872"/>
      <w:bookmarkStart w:id="583" w:name="_Toc495412618"/>
      <w:r>
        <w:t>annotation object</w:t>
      </w:r>
      <w:bookmarkEnd w:id="582"/>
      <w:bookmarkEnd w:id="583"/>
    </w:p>
    <w:p w14:paraId="02CBFA23" w14:textId="6673CFB5" w:rsidR="00B86BC7" w:rsidRDefault="00B86BC7" w:rsidP="00B86BC7">
      <w:pPr>
        <w:pStyle w:val="Heading3"/>
      </w:pPr>
      <w:bookmarkStart w:id="584" w:name="_Toc495412619"/>
      <w:r>
        <w:t>General</w:t>
      </w:r>
      <w:bookmarkEnd w:id="584"/>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85" w:name="_Ref493510430"/>
      <w:bookmarkStart w:id="586" w:name="_Toc495412620"/>
      <w:r>
        <w:t>message property</w:t>
      </w:r>
      <w:bookmarkEnd w:id="585"/>
      <w:bookmarkEnd w:id="586"/>
    </w:p>
    <w:p w14:paraId="1B321225" w14:textId="332426EA" w:rsidR="004A77ED" w:rsidRDefault="004A77ED" w:rsidP="004A77ED">
      <w:pPr>
        <w:rPr>
          <w:ins w:id="587" w:author="Laurence Golding" w:date="2017-11-22T13:38:00Z"/>
        </w:rPr>
      </w:pPr>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w:t>
      </w:r>
      <w:ins w:id="588" w:author="Laurence Golding" w:date="2017-10-10T15:06:00Z">
        <w:r w:rsidR="009C213A">
          <w:t xml:space="preserve"> containing a plain text </w:t>
        </w:r>
        <w:r w:rsidR="009C213A" w:rsidRPr="00AD7FD8">
          <w:t>message</w:t>
        </w:r>
        <w:r w:rsidR="009C213A">
          <w:t xml:space="preserve"> (</w:t>
        </w:r>
        <w:r w:rsidR="009C213A" w:rsidRPr="00AD1298">
          <w:t>§</w:t>
        </w:r>
        <w:r w:rsidR="009C213A">
          <w:fldChar w:fldCharType="begin"/>
        </w:r>
        <w:r w:rsidR="009C213A">
          <w:instrText xml:space="preserve"> REF _Ref495407839 \r \h </w:instrText>
        </w:r>
      </w:ins>
      <w:ins w:id="589" w:author="Laurence Golding" w:date="2017-10-10T15:06:00Z">
        <w:r w:rsidR="009C213A">
          <w:fldChar w:fldCharType="separate"/>
        </w:r>
      </w:ins>
      <w:ins w:id="590" w:author="Laurence Golding" w:date="2017-10-10T15:25:00Z">
        <w:r w:rsidR="00D97E6D">
          <w:t>3.10.2</w:t>
        </w:r>
      </w:ins>
      <w:ins w:id="591" w:author="Laurence Golding" w:date="2017-10-10T15:06:00Z">
        <w:r w:rsidR="009C213A">
          <w:fldChar w:fldCharType="end"/>
        </w:r>
        <w:r w:rsidR="009C213A">
          <w:t>)</w:t>
        </w:r>
        <w:r w:rsidR="009C213A" w:rsidRPr="00AD7FD8">
          <w:t xml:space="preserve"> </w:t>
        </w:r>
      </w:ins>
      <w:del w:id="592" w:author="Laurence Golding" w:date="2017-10-10T15:07:00Z">
        <w:r w:rsidRPr="004A77ED" w:rsidDel="009C213A">
          <w:delText xml:space="preserve"> </w:delText>
        </w:r>
      </w:del>
      <w:r w:rsidRPr="004A77ED">
        <w:t xml:space="preserve">that describes the physical location or locations specified by the </w:t>
      </w:r>
      <w:r w:rsidRPr="004A77ED">
        <w:rPr>
          <w:rStyle w:val="CODEtemp"/>
        </w:rPr>
        <w:t>locations</w:t>
      </w:r>
      <w:r w:rsidRPr="004A77ED">
        <w:t xml:space="preserve"> property (§</w:t>
      </w:r>
      <w:r>
        <w:fldChar w:fldCharType="begin"/>
      </w:r>
      <w:r>
        <w:instrText xml:space="preserve"> REF _Ref493488409 \w \h </w:instrText>
      </w:r>
      <w:r>
        <w:fldChar w:fldCharType="separate"/>
      </w:r>
      <w:r w:rsidR="00D97E6D">
        <w:t>3.26.3</w:t>
      </w:r>
      <w:r>
        <w:fldChar w:fldCharType="end"/>
      </w:r>
      <w:r w:rsidRPr="004A77ED">
        <w:t>).</w:t>
      </w:r>
    </w:p>
    <w:p w14:paraId="0CF5ACF0" w14:textId="7EEC3F72" w:rsidR="006468C5" w:rsidRDefault="006468C5" w:rsidP="006468C5">
      <w:pPr>
        <w:pStyle w:val="Heading3"/>
        <w:rPr>
          <w:ins w:id="593" w:author="Laurence Golding" w:date="2017-11-22T13:38:00Z"/>
        </w:rPr>
      </w:pPr>
      <w:ins w:id="594" w:author="Laurence Golding" w:date="2017-11-22T13:38:00Z">
        <w:r>
          <w:t>richMessage property</w:t>
        </w:r>
      </w:ins>
    </w:p>
    <w:p w14:paraId="484B0667" w14:textId="378CBA5A" w:rsidR="006468C5" w:rsidRPr="006468C5" w:rsidRDefault="006468C5" w:rsidP="006468C5">
      <w:ins w:id="595" w:author="Laurence Golding" w:date="2017-11-22T13:38:00Z">
        <w:r>
          <w:t xml:space="preserve">An </w:t>
        </w:r>
        <w:r>
          <w:rPr>
            <w:rStyle w:val="CODEtemp"/>
          </w:rPr>
          <w:t>annotation</w:t>
        </w:r>
        <w:r>
          <w:t xml:space="preserve"> object </w:t>
        </w:r>
        <w:r>
          <w:rPr>
            <w:b/>
          </w:rPr>
          <w:t>MAY</w:t>
        </w:r>
        <w:r>
          <w:t xml:space="preserve"> contain a property named </w:t>
        </w:r>
        <w:r>
          <w:rPr>
            <w:rStyle w:val="CODEtemp"/>
          </w:rPr>
          <w:t>richM</w:t>
        </w:r>
        <w:r w:rsidRPr="00492D47">
          <w:rPr>
            <w:rStyle w:val="CODEtemp"/>
          </w:rPr>
          <w:t>essage</w:t>
        </w:r>
        <w:r>
          <w:t xml:space="preserve"> (</w:t>
        </w:r>
        <w:r w:rsidRPr="00AD1298">
          <w:t>§</w:t>
        </w:r>
        <w:r>
          <w:fldChar w:fldCharType="begin"/>
        </w:r>
        <w:r>
          <w:instrText xml:space="preserve"> REF _Ref495408298 \r \h </w:instrText>
        </w:r>
      </w:ins>
      <w:ins w:id="596" w:author="Laurence Golding" w:date="2017-11-22T13:38:00Z">
        <w:r>
          <w:fldChar w:fldCharType="separate"/>
        </w:r>
        <w:r>
          <w:t>3.10.3</w:t>
        </w:r>
        <w:r>
          <w:fldChar w:fldCharType="end"/>
        </w:r>
        <w:r>
          <w:t xml:space="preserve">) whose value is a </w:t>
        </w:r>
        <w:r w:rsidRPr="001B71B5">
          <w:rPr>
            <w:rStyle w:val="CODEtemp"/>
          </w:rPr>
          <w:t>rich</w:t>
        </w:r>
        <w:r>
          <w:rPr>
            <w:rStyle w:val="CODEtemp"/>
          </w:rPr>
          <w:t>Message</w:t>
        </w:r>
        <w:r>
          <w:t xml:space="preserve"> object (</w:t>
        </w:r>
        <w:r w:rsidRPr="00AD1298">
          <w:t>§</w:t>
        </w:r>
        <w:r>
          <w:fldChar w:fldCharType="begin"/>
        </w:r>
        <w:r>
          <w:instrText xml:space="preserve"> REF _Ref499116488 \r \h </w:instrText>
        </w:r>
      </w:ins>
      <w:ins w:id="597" w:author="Laurence Golding" w:date="2017-11-22T13:38:00Z">
        <w:r>
          <w:fldChar w:fldCharType="separate"/>
        </w:r>
        <w:r>
          <w:t>3.34</w:t>
        </w:r>
        <w:r>
          <w:fldChar w:fldCharType="end"/>
        </w:r>
        <w:r>
          <w:t>) that describes the</w:t>
        </w:r>
      </w:ins>
      <w:ins w:id="598" w:author="Laurence Golding" w:date="2017-11-22T13:39:00Z">
        <w:r>
          <w:t xml:space="preserve"> physical location or locations specified by the </w:t>
        </w:r>
        <w:r w:rsidRPr="006468C5">
          <w:rPr>
            <w:rStyle w:val="CODEtemp"/>
          </w:rPr>
          <w:t>locations</w:t>
        </w:r>
        <w:r>
          <w:t xml:space="preserve"> property </w:t>
        </w:r>
        <w:r w:rsidRPr="004A77ED">
          <w:t>(§</w:t>
        </w:r>
        <w:r>
          <w:fldChar w:fldCharType="begin"/>
        </w:r>
        <w:r>
          <w:instrText xml:space="preserve"> REF _Ref493488409 \w \h </w:instrText>
        </w:r>
      </w:ins>
      <w:ins w:id="599" w:author="Laurence Golding" w:date="2017-11-22T13:39:00Z">
        <w:r>
          <w:fldChar w:fldCharType="separate"/>
        </w:r>
        <w:r>
          <w:t>3.26.3</w:t>
        </w:r>
        <w:r>
          <w:fldChar w:fldCharType="end"/>
        </w:r>
        <w:r>
          <w:t>)</w:t>
        </w:r>
      </w:ins>
      <w:ins w:id="600" w:author="Laurence Golding" w:date="2017-11-22T13:38:00Z">
        <w:r>
          <w:t>.</w:t>
        </w:r>
      </w:ins>
    </w:p>
    <w:p w14:paraId="6950A391" w14:textId="2664D65D" w:rsidR="00B86BC7" w:rsidRDefault="00B86BC7" w:rsidP="00B86BC7">
      <w:pPr>
        <w:pStyle w:val="Heading3"/>
      </w:pPr>
      <w:bookmarkStart w:id="601" w:name="_Ref493488409"/>
      <w:bookmarkStart w:id="602" w:name="_Toc495412621"/>
      <w:r>
        <w:lastRenderedPageBreak/>
        <w:t>locations property</w:t>
      </w:r>
      <w:bookmarkEnd w:id="601"/>
      <w:bookmarkEnd w:id="602"/>
    </w:p>
    <w:p w14:paraId="05806589" w14:textId="1C1035CE"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D97E6D">
        <w:t>3.9</w:t>
      </w:r>
      <w:r>
        <w:fldChar w:fldCharType="end"/>
      </w:r>
      <w:r w:rsidRPr="004A77ED">
        <w:t>) physicalLocation objects (§</w:t>
      </w:r>
      <w:r>
        <w:fldChar w:fldCharType="begin"/>
      </w:r>
      <w:r>
        <w:instrText xml:space="preserve"> REF _Ref493477390 \w \h </w:instrText>
      </w:r>
      <w:r>
        <w:fldChar w:fldCharType="separate"/>
      </w:r>
      <w:r w:rsidR="00D97E6D">
        <w:t>3.19</w:t>
      </w:r>
      <w:r>
        <w:fldChar w:fldCharType="end"/>
      </w:r>
      <w:r w:rsidRPr="004A77ED">
        <w:t>) to which the message (§</w:t>
      </w:r>
      <w:r>
        <w:fldChar w:fldCharType="begin"/>
      </w:r>
      <w:r>
        <w:instrText xml:space="preserve"> REF _Ref493510430 \w \h </w:instrText>
      </w:r>
      <w:r>
        <w:fldChar w:fldCharType="separate"/>
      </w:r>
      <w:r w:rsidR="00D97E6D">
        <w:t>3.26.2</w:t>
      </w:r>
      <w:r>
        <w:fldChar w:fldCharType="end"/>
      </w:r>
      <w:r w:rsidRPr="004A77ED">
        <w:t>) is relevant.</w:t>
      </w:r>
    </w:p>
    <w:p w14:paraId="5EB63AAA" w14:textId="74551B49" w:rsidR="00B86BC7" w:rsidRDefault="00B86BC7" w:rsidP="00B86BC7">
      <w:pPr>
        <w:pStyle w:val="Heading2"/>
      </w:pPr>
      <w:bookmarkStart w:id="603" w:name="_Ref493407996"/>
      <w:bookmarkStart w:id="604" w:name="_Toc495412622"/>
      <w:r>
        <w:t>rule object</w:t>
      </w:r>
      <w:bookmarkEnd w:id="603"/>
      <w:bookmarkEnd w:id="604"/>
    </w:p>
    <w:p w14:paraId="0004BC6E" w14:textId="658F9ED1" w:rsidR="00B86BC7" w:rsidRDefault="00B86BC7" w:rsidP="00B86BC7">
      <w:pPr>
        <w:pStyle w:val="Heading3"/>
      </w:pPr>
      <w:bookmarkStart w:id="605" w:name="_Toc495412623"/>
      <w:r>
        <w:t>General</w:t>
      </w:r>
      <w:bookmarkEnd w:id="605"/>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606" w:name="_Toc495412624"/>
      <w:r>
        <w:t>Constraints</w:t>
      </w:r>
      <w:bookmarkEnd w:id="606"/>
    </w:p>
    <w:p w14:paraId="1A1A3719" w14:textId="6C757959"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D97E6D">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D97E6D">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07" w:name="_Ref493408046"/>
      <w:bookmarkStart w:id="608" w:name="_Toc495412625"/>
      <w:r>
        <w:t>id property</w:t>
      </w:r>
      <w:bookmarkEnd w:id="607"/>
      <w:bookmarkEnd w:id="608"/>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09" w:name="_Toc495412626"/>
      <w:r>
        <w:t>name property</w:t>
      </w:r>
      <w:bookmarkEnd w:id="609"/>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610" w:name="_Ref493510771"/>
      <w:bookmarkStart w:id="611" w:name="_Toc495412627"/>
      <w:r>
        <w:t>shortDescription property</w:t>
      </w:r>
      <w:bookmarkEnd w:id="610"/>
      <w:bookmarkEnd w:id="611"/>
    </w:p>
    <w:p w14:paraId="529813AC" w14:textId="02DCFCF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ins w:id="612" w:author="Laurence Golding" w:date="2017-10-10T15:12:00Z">
        <w:r w:rsidR="00B076D6">
          <w:t xml:space="preserve">plain text </w:t>
        </w:r>
        <w:r w:rsidR="00B076D6" w:rsidRPr="00AD7FD8">
          <w:t>message</w:t>
        </w:r>
        <w:r w:rsidR="00B076D6">
          <w:t xml:space="preserve"> (</w:t>
        </w:r>
        <w:r w:rsidR="00B076D6" w:rsidRPr="00AD1298">
          <w:t>§</w:t>
        </w:r>
        <w:r w:rsidR="00B076D6">
          <w:fldChar w:fldCharType="begin"/>
        </w:r>
        <w:r w:rsidR="00B076D6">
          <w:instrText xml:space="preserve"> REF _Ref495407839 \r \h </w:instrText>
        </w:r>
      </w:ins>
      <w:ins w:id="613" w:author="Laurence Golding" w:date="2017-10-10T15:12:00Z">
        <w:r w:rsidR="00B076D6">
          <w:fldChar w:fldCharType="separate"/>
        </w:r>
      </w:ins>
      <w:ins w:id="614" w:author="Laurence Golding" w:date="2017-10-10T15:25:00Z">
        <w:r w:rsidR="00D97E6D">
          <w:t>3.10.2</w:t>
        </w:r>
      </w:ins>
      <w:ins w:id="615" w:author="Laurence Golding" w:date="2017-10-10T15:12:00Z">
        <w:r w:rsidR="00B076D6">
          <w:fldChar w:fldCharType="end"/>
        </w:r>
        <w:r w:rsidR="00B076D6">
          <w:t>)</w:t>
        </w:r>
        <w:r w:rsidR="00B076D6" w:rsidRPr="00AD7FD8">
          <w:t xml:space="preserve"> </w:t>
        </w:r>
        <w:r w:rsidR="00194C79">
          <w:t xml:space="preserve">that provides a </w:t>
        </w:r>
      </w:ins>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616" w:name="_Ref493510781"/>
      <w:bookmarkStart w:id="617" w:name="_Toc495412628"/>
      <w:r>
        <w:lastRenderedPageBreak/>
        <w:t>fullDescription property</w:t>
      </w:r>
      <w:bookmarkEnd w:id="616"/>
      <w:bookmarkEnd w:id="617"/>
    </w:p>
    <w:p w14:paraId="1D1994A2" w14:textId="6D4D7AE1"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ins w:id="618" w:author="Laurence Golding" w:date="2017-10-10T15:13:00Z">
        <w:r w:rsidR="009850DF">
          <w:t xml:space="preserve"> containing a </w:t>
        </w:r>
      </w:ins>
      <w:ins w:id="619" w:author="Laurence Golding" w:date="2017-11-22T13:59:00Z">
        <w:r w:rsidR="0025453F">
          <w:t xml:space="preserve">plain text </w:t>
        </w:r>
      </w:ins>
      <w:ins w:id="620" w:author="Laurence Golding" w:date="2017-10-10T15:13:00Z">
        <w:r w:rsidR="009850DF">
          <w:t xml:space="preserve">message </w:t>
        </w:r>
      </w:ins>
      <w:ins w:id="621" w:author="Laurence Golding" w:date="2017-11-22T13:59:00Z">
        <w:r w:rsidR="0025453F">
          <w:t>(</w:t>
        </w:r>
        <w:r w:rsidR="0025453F" w:rsidRPr="00AD1298">
          <w:t>§</w:t>
        </w:r>
        <w:r w:rsidR="0025453F">
          <w:fldChar w:fldCharType="begin"/>
        </w:r>
        <w:r w:rsidR="0025453F">
          <w:instrText xml:space="preserve"> REF _Ref495407839 \r \h </w:instrText>
        </w:r>
      </w:ins>
      <w:ins w:id="622" w:author="Laurence Golding" w:date="2017-11-22T13:59:00Z">
        <w:r w:rsidR="0025453F">
          <w:fldChar w:fldCharType="separate"/>
        </w:r>
        <w:r w:rsidR="0025453F">
          <w:t>3.10.2</w:t>
        </w:r>
        <w:r w:rsidR="0025453F">
          <w:fldChar w:fldCharType="end"/>
        </w:r>
        <w:r w:rsidR="0025453F">
          <w:t>)</w:t>
        </w:r>
      </w:ins>
      <w:del w:id="623" w:author="Laurence Golding" w:date="2017-11-22T13:59:00Z">
        <w:r w:rsidDel="0025453F">
          <w:delText xml:space="preserve"> </w:delText>
        </w:r>
      </w:del>
      <w:r>
        <w:t>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0EA3EE26" w:rsidR="00517BAE" w:rsidRDefault="00F4291F" w:rsidP="00F4291F">
      <w:pPr>
        <w:rPr>
          <w:ins w:id="624" w:author="Laurence Golding" w:date="2017-11-22T13:51:00Z"/>
        </w:rPr>
      </w:pPr>
      <w:r>
        <w:t xml:space="preserve">The </w:t>
      </w:r>
      <w:r w:rsidRPr="00F4291F">
        <w:rPr>
          <w:rStyle w:val="CODEtemp"/>
        </w:rPr>
        <w:t>fullDescription</w:t>
      </w:r>
      <w:r>
        <w:t xml:space="preserve"> property </w:t>
      </w:r>
      <w:r w:rsidRPr="00F4291F">
        <w:rPr>
          <w:b/>
        </w:rPr>
        <w:t>SHOULD</w:t>
      </w:r>
      <w:r>
        <w:t xml:space="preserve"> conform to the guidelines for message properties (§</w:t>
      </w:r>
      <w:r>
        <w:fldChar w:fldCharType="begin"/>
      </w:r>
      <w:r>
        <w:instrText xml:space="preserve"> REF _Ref493426052 \w \h </w:instrText>
      </w:r>
      <w:r>
        <w:fldChar w:fldCharType="separate"/>
      </w:r>
      <w:r w:rsidR="00D97E6D">
        <w:t>3.10</w:t>
      </w:r>
      <w:r>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1F3E22D" w14:textId="583FF02D" w:rsidR="003F6D9A" w:rsidRDefault="003F6D9A" w:rsidP="003F6D9A">
      <w:pPr>
        <w:pStyle w:val="Heading3"/>
        <w:rPr>
          <w:ins w:id="625" w:author="Laurence Golding" w:date="2017-11-22T13:51:00Z"/>
        </w:rPr>
      </w:pPr>
      <w:ins w:id="626" w:author="Laurence Golding" w:date="2017-11-22T13:51:00Z">
        <w:r>
          <w:t>richDescription property</w:t>
        </w:r>
      </w:ins>
    </w:p>
    <w:p w14:paraId="27EDCB69" w14:textId="0532EB7E" w:rsidR="003F6D9A" w:rsidRDefault="003F6D9A" w:rsidP="003F6D9A">
      <w:pPr>
        <w:rPr>
          <w:ins w:id="627" w:author="Laurence Golding" w:date="2017-11-22T13:55:00Z"/>
        </w:rPr>
      </w:pPr>
      <w:ins w:id="628" w:author="Laurence Golding" w:date="2017-11-22T13:51:00Z">
        <w:r>
          <w:t xml:space="preserve">If a </w:t>
        </w:r>
        <w:r w:rsidRPr="003F6D9A">
          <w:rPr>
            <w:rStyle w:val="CODEtemp"/>
          </w:rPr>
          <w:t>rule</w:t>
        </w:r>
        <w:r>
          <w:t xml:space="preserve"> object contains a </w:t>
        </w:r>
      </w:ins>
      <w:ins w:id="629" w:author="Laurence Golding" w:date="2017-11-22T13:52:00Z">
        <w:r w:rsidRPr="003F6D9A">
          <w:rPr>
            <w:rStyle w:val="CODEtemp"/>
          </w:rPr>
          <w:t>fullDescription</w:t>
        </w:r>
        <w:r>
          <w:t xml:space="preserve"> property</w:t>
        </w:r>
      </w:ins>
      <w:ins w:id="630" w:author="Laurence Golding" w:date="2017-11-22T13:56:00Z">
        <w:r>
          <w:t xml:space="preserve"> (</w:t>
        </w:r>
        <w:r w:rsidRPr="00AD1298">
          <w:t>§</w:t>
        </w:r>
        <w:r w:rsidR="00860FF5">
          <w:fldChar w:fldCharType="begin"/>
        </w:r>
        <w:r w:rsidR="00860FF5">
          <w:instrText xml:space="preserve"> REF _Ref493510781 \r \h </w:instrText>
        </w:r>
      </w:ins>
      <w:r w:rsidR="00860FF5">
        <w:fldChar w:fldCharType="separate"/>
      </w:r>
      <w:ins w:id="631" w:author="Laurence Golding" w:date="2017-11-22T13:56:00Z">
        <w:r w:rsidR="00860FF5">
          <w:t>3.27.6</w:t>
        </w:r>
        <w:r w:rsidR="00860FF5">
          <w:fldChar w:fldCharType="end"/>
        </w:r>
        <w:r>
          <w:t>)</w:t>
        </w:r>
      </w:ins>
      <w:ins w:id="632" w:author="Laurence Golding" w:date="2017-11-22T13:52:00Z">
        <w:r>
          <w:t>, it</w:t>
        </w:r>
      </w:ins>
      <w:ins w:id="633" w:author="Laurence Golding" w:date="2017-11-22T13:51:00Z">
        <w:r>
          <w:t xml:space="preserve"> </w:t>
        </w:r>
        <w:r w:rsidRPr="003F6D9A">
          <w:rPr>
            <w:b/>
          </w:rPr>
          <w:t>MAY</w:t>
        </w:r>
        <w:r>
          <w:t xml:space="preserve"> </w:t>
        </w:r>
      </w:ins>
      <w:ins w:id="634" w:author="Laurence Golding" w:date="2017-11-22T13:52:00Z">
        <w:r>
          <w:t xml:space="preserve">also contain a property named </w:t>
        </w:r>
        <w:r w:rsidRPr="003F6D9A">
          <w:rPr>
            <w:rStyle w:val="CODEtemp"/>
          </w:rPr>
          <w:t>richDescription</w:t>
        </w:r>
        <w:r>
          <w:t xml:space="preserve"> </w:t>
        </w:r>
      </w:ins>
      <w:ins w:id="635" w:author="Laurence Golding" w:date="2017-11-22T14:05:00Z">
        <w:r w:rsidR="006A21BB">
          <w:t>(</w:t>
        </w:r>
      </w:ins>
      <w:ins w:id="636" w:author="Laurence Golding" w:date="2017-11-22T14:06:00Z">
        <w:r w:rsidR="006A21BB" w:rsidRPr="00AD1298">
          <w:t>§</w:t>
        </w:r>
        <w:r w:rsidR="006A21BB">
          <w:fldChar w:fldCharType="begin"/>
        </w:r>
        <w:r w:rsidR="006A21BB">
          <w:instrText xml:space="preserve"> REF _Ref495408298 \r \h </w:instrText>
        </w:r>
      </w:ins>
      <w:r w:rsidR="006A21BB">
        <w:fldChar w:fldCharType="separate"/>
      </w:r>
      <w:ins w:id="637" w:author="Laurence Golding" w:date="2017-11-22T14:06:00Z">
        <w:r w:rsidR="006A21BB">
          <w:t>3.10.3</w:t>
        </w:r>
        <w:r w:rsidR="006A21BB">
          <w:fldChar w:fldCharType="end"/>
        </w:r>
      </w:ins>
      <w:ins w:id="638" w:author="Laurence Golding" w:date="2017-11-22T14:05:00Z">
        <w:r w:rsidR="006A21BB">
          <w:t xml:space="preserve">) </w:t>
        </w:r>
      </w:ins>
      <w:ins w:id="639" w:author="Laurence Golding" w:date="2017-11-22T13:52:00Z">
        <w:r>
          <w:t xml:space="preserve">whose value is a </w:t>
        </w:r>
        <w:r w:rsidRPr="003F6D9A">
          <w:rPr>
            <w:rStyle w:val="CODEtemp"/>
          </w:rPr>
          <w:t>richMessage</w:t>
        </w:r>
        <w:r>
          <w:t xml:space="preserve"> object</w:t>
        </w:r>
      </w:ins>
      <w:ins w:id="640" w:author="Laurence Golding" w:date="2017-11-22T13:53:00Z">
        <w:r>
          <w:t xml:space="preserve"> (</w:t>
        </w:r>
        <w:r w:rsidRPr="00AD1298">
          <w:t>§</w:t>
        </w:r>
        <w:r>
          <w:fldChar w:fldCharType="begin"/>
        </w:r>
        <w:r>
          <w:instrText xml:space="preserve"> REF _Ref499116488 \r \h </w:instrText>
        </w:r>
      </w:ins>
      <w:r>
        <w:fldChar w:fldCharType="separate"/>
      </w:r>
      <w:ins w:id="641" w:author="Laurence Golding" w:date="2017-11-22T13:53:00Z">
        <w:r>
          <w:t>3.34</w:t>
        </w:r>
        <w:r>
          <w:fldChar w:fldCharType="end"/>
        </w:r>
        <w:r>
          <w:t>)</w:t>
        </w:r>
      </w:ins>
      <w:ins w:id="642" w:author="Laurence Golding" w:date="2017-11-22T13:52:00Z">
        <w:r>
          <w:t>.</w:t>
        </w:r>
      </w:ins>
      <w:ins w:id="643" w:author="Laurence Golding" w:date="2017-11-22T13:54:00Z">
        <w:r>
          <w:t xml:space="preserve"> If a </w:t>
        </w:r>
        <w:r w:rsidRPr="003F6D9A">
          <w:rPr>
            <w:rStyle w:val="CODEtemp"/>
          </w:rPr>
          <w:t>rule</w:t>
        </w:r>
        <w:r>
          <w:t xml:space="preserve"> object does not contain a </w:t>
        </w:r>
        <w:r w:rsidRPr="003F6D9A">
          <w:rPr>
            <w:rStyle w:val="CODEtemp"/>
          </w:rPr>
          <w:t>fullDescription</w:t>
        </w:r>
        <w:r>
          <w:t xml:space="preserve"> property, the </w:t>
        </w:r>
        <w:r w:rsidRPr="003F6D9A">
          <w:rPr>
            <w:rStyle w:val="CODEtemp"/>
          </w:rPr>
          <w:t>richDescription</w:t>
        </w:r>
        <w:r>
          <w:t xml:space="preserve"> property </w:t>
        </w:r>
        <w:r w:rsidRPr="003F6D9A">
          <w:rPr>
            <w:b/>
          </w:rPr>
          <w:t>SHALL</w:t>
        </w:r>
        <w:r>
          <w:t xml:space="preserve"> be absent.</w:t>
        </w:r>
      </w:ins>
    </w:p>
    <w:p w14:paraId="3546DE9B" w14:textId="607D212E" w:rsidR="0025453F" w:rsidRPr="003F6D9A" w:rsidDel="0025453F" w:rsidRDefault="003F6D9A" w:rsidP="003F6D9A">
      <w:pPr>
        <w:rPr>
          <w:del w:id="644" w:author="Laurence Golding" w:date="2017-11-22T13:58:00Z"/>
        </w:rPr>
      </w:pPr>
      <w:ins w:id="645" w:author="Laurence Golding" w:date="2017-11-22T13:55:00Z">
        <w:r>
          <w:t xml:space="preserve">All the guidance on the type of information the </w:t>
        </w:r>
        <w:r>
          <w:rPr>
            <w:rStyle w:val="CODEtemp"/>
          </w:rPr>
          <w:t>fullDescription</w:t>
        </w:r>
        <w:r>
          <w:t xml:space="preserve"> property should contain applies equally to the </w:t>
        </w:r>
        <w:r w:rsidRPr="00083AD8">
          <w:rPr>
            <w:rStyle w:val="CODEtemp"/>
          </w:rPr>
          <w:t>rich</w:t>
        </w:r>
      </w:ins>
      <w:ins w:id="646" w:author="Laurence Golding" w:date="2017-11-22T13:57:00Z">
        <w:r w:rsidR="0025453F">
          <w:rPr>
            <w:rStyle w:val="CODEtemp"/>
          </w:rPr>
          <w:t>Description</w:t>
        </w:r>
      </w:ins>
      <w:ins w:id="647" w:author="Laurence Golding" w:date="2017-11-22T13:55:00Z">
        <w:r>
          <w:t xml:space="preserve"> property.</w:t>
        </w:r>
      </w:ins>
    </w:p>
    <w:p w14:paraId="62A8BCCF" w14:textId="160158D3" w:rsidR="00B86BC7" w:rsidRDefault="00B86BC7" w:rsidP="00B86BC7">
      <w:pPr>
        <w:pStyle w:val="Heading3"/>
      </w:pPr>
      <w:bookmarkStart w:id="648" w:name="_Ref493425609"/>
      <w:bookmarkStart w:id="649" w:name="_Toc495412629"/>
      <w:r>
        <w:t>defaultLevel property</w:t>
      </w:r>
      <w:bookmarkEnd w:id="648"/>
      <w:bookmarkEnd w:id="649"/>
    </w:p>
    <w:p w14:paraId="78423A7A" w14:textId="489415BB"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proofErr w:type="gramStart"/>
      <w:r w:rsidRPr="00F4291F">
        <w:rPr>
          <w:rStyle w:val="CODEtemp"/>
        </w:rPr>
        <w:t>result.level</w:t>
      </w:r>
      <w:proofErr w:type="gramEnd"/>
      <w:r>
        <w:t xml:space="preserve"> property (§</w:t>
      </w:r>
      <w:r>
        <w:fldChar w:fldCharType="begin"/>
      </w:r>
      <w:r>
        <w:instrText xml:space="preserve"> REF _Ref493511208 \w \h </w:instrText>
      </w:r>
      <w:r>
        <w:fldChar w:fldCharType="separate"/>
      </w:r>
      <w:r w:rsidR="00D97E6D">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0BEC1782"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D97E6D">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D97E6D">
        <w:t>3.17.3</w:t>
      </w:r>
      <w:r>
        <w:fldChar w:fldCharType="end"/>
      </w:r>
      <w:r>
        <w:t xml:space="preserve">), and which does not itself specify a </w:t>
      </w:r>
      <w:r w:rsidRPr="00F4291F">
        <w:rPr>
          <w:rStyle w:val="CODEtemp"/>
        </w:rPr>
        <w:t>level</w:t>
      </w:r>
      <w:r>
        <w:t xml:space="preserve"> property.</w:t>
      </w:r>
    </w:p>
    <w:p w14:paraId="07C08A4C" w14:textId="1916BF05" w:rsidR="00B86BC7" w:rsidRDefault="00B86BC7" w:rsidP="00B86BC7">
      <w:pPr>
        <w:pStyle w:val="Heading3"/>
      </w:pPr>
      <w:bookmarkStart w:id="650" w:name="_Ref493345139"/>
      <w:bookmarkStart w:id="651" w:name="_Toc495412630"/>
      <w:r>
        <w:t>messageFormats property</w:t>
      </w:r>
      <w:bookmarkEnd w:id="650"/>
      <w:bookmarkEnd w:id="651"/>
    </w:p>
    <w:p w14:paraId="6AA2B3CA" w14:textId="26540F7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messageFormats</w:t>
      </w:r>
      <w:r>
        <w:t xml:space="preserve"> whose value is a JSON object consisting of a set of name/value pairs with arbitrary names.</w:t>
      </w:r>
    </w:p>
    <w:p w14:paraId="4810A9EB" w14:textId="0F954999" w:rsidR="00197743" w:rsidRDefault="00197743" w:rsidP="00197743">
      <w:r>
        <w:t xml:space="preserve">The value within each name/value pair </w:t>
      </w:r>
      <w:r w:rsidR="00AF0D84" w:rsidRPr="00AF0D84">
        <w:rPr>
          <w:b/>
        </w:rPr>
        <w:t>SHALL</w:t>
      </w:r>
      <w:r w:rsidR="00AF0D84">
        <w:t xml:space="preserve"> </w:t>
      </w:r>
      <w:r>
        <w:t>be a string, which we refer to as a “message format,” that can be used to construct a formatted message 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D97E6D">
        <w:t>3.28.3</w:t>
      </w:r>
      <w:r w:rsidR="00AF0D84">
        <w:fldChar w:fldCharType="end"/>
      </w:r>
      <w:r>
        <w:t>).</w:t>
      </w:r>
    </w:p>
    <w:p w14:paraId="1713057B" w14:textId="30F40E35" w:rsidR="00197743" w:rsidRDefault="00197743" w:rsidP="00197743">
      <w:r>
        <w:t xml:space="preserve">A message format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list of arguments. When a viewer or other program displays a </w:t>
      </w:r>
      <w:proofErr w:type="gramStart"/>
      <w:r>
        <w:t>message</w:t>
      </w:r>
      <w:proofErr w:type="gramEnd"/>
      <w:r>
        <w:t xml:space="preserve"> whose format is specified by a message format,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list of arguments. Within a message format,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2E8E3641" w:rsidR="00197743" w:rsidRDefault="00197743" w:rsidP="00197743">
      <w:r>
        <w:t xml:space="preserve">Aside from the presence of the placeholders, a message format </w:t>
      </w:r>
      <w:r w:rsidR="00AF0D84" w:rsidRPr="00AF0D84">
        <w:rPr>
          <w:b/>
        </w:rPr>
        <w:t>SHOULD</w:t>
      </w:r>
      <w:r w:rsidR="00AF0D84">
        <w:t xml:space="preserve"> </w:t>
      </w:r>
      <w:r>
        <w:t>conform to the guidelines for message properties (§</w:t>
      </w:r>
      <w:r w:rsidR="00AF0D84">
        <w:fldChar w:fldCharType="begin"/>
      </w:r>
      <w:r w:rsidR="00AF0D84">
        <w:instrText xml:space="preserve"> REF _Ref493426052 \w \h </w:instrText>
      </w:r>
      <w:r w:rsidR="00AF0D84">
        <w:fldChar w:fldCharType="separate"/>
      </w:r>
      <w:r w:rsidR="00D97E6D">
        <w:t>3.10</w:t>
      </w:r>
      <w:r w:rsidR="00AF0D84">
        <w:fldChar w:fldCharType="end"/>
      </w:r>
      <w:r>
        <w:t>).</w:t>
      </w:r>
    </w:p>
    <w:p w14:paraId="13BBB5C4" w14:textId="6E00A2DA" w:rsidR="00197743" w:rsidRDefault="00197743" w:rsidP="00AF0D84">
      <w:pPr>
        <w:pStyle w:val="Note"/>
      </w:pPr>
      <w:r>
        <w:t>EXAMPLE 1: Given a message format: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56BB9633"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formatted string</w:t>
      </w:r>
    </w:p>
    <w:p w14:paraId="5E872311" w14:textId="77777777" w:rsidR="00197743" w:rsidRDefault="00197743" w:rsidP="00AF0D84">
      <w:pPr>
        <w:pStyle w:val="Code"/>
      </w:pPr>
      <w:r>
        <w:lastRenderedPageBreak/>
        <w:t>The variable "x" defined on line 12 is never used. Consider removing "x".</w:t>
      </w:r>
    </w:p>
    <w:p w14:paraId="54AC3DC0" w14:textId="228871B6" w:rsidR="00197743" w:rsidRDefault="00197743" w:rsidP="00197743">
      <w:r>
        <w:t xml:space="preserve">The set of names appearing in the </w:t>
      </w:r>
      <w:r w:rsidRPr="00AF0D84">
        <w:rPr>
          <w:rStyle w:val="CODEtemp"/>
        </w:rPr>
        <w:t>messageFormats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result.formattedMessage.formatId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D97E6D">
        <w:t>3.28.2</w:t>
      </w:r>
      <w:r w:rsidR="00AF0D84">
        <w:fldChar w:fldCharType="end"/>
      </w:r>
      <w:r w:rsidR="00AF0D84">
        <w:t>)</w:t>
      </w:r>
      <w:r>
        <w:t xml:space="preserve"> in the</w:t>
      </w:r>
      <w:r w:rsidR="00AF0D84">
        <w:t xml:space="preserve"> </w:t>
      </w:r>
      <w:r>
        <w:t>log</w:t>
      </w:r>
      <w:r w:rsidR="00CF2745">
        <w:t xml:space="preserve"> file</w:t>
      </w:r>
      <w:r>
        <w:t xml:space="preserve">. The </w:t>
      </w:r>
      <w:r w:rsidRPr="00AF0D84">
        <w:rPr>
          <w:rStyle w:val="CODEtemp"/>
        </w:rPr>
        <w:t>messageFormats</w:t>
      </w:r>
      <w:r>
        <w:t xml:space="preserve"> property </w:t>
      </w:r>
      <w:r w:rsidR="00AF0D84" w:rsidRPr="00AF0D84">
        <w:rPr>
          <w:b/>
        </w:rPr>
        <w:t>MAY</w:t>
      </w:r>
      <w:r w:rsidR="00AF0D84">
        <w:t xml:space="preserve"> </w:t>
      </w:r>
      <w:r>
        <w:t xml:space="preserve">contain additional name/value pairs whose names do not appear as the value of the </w:t>
      </w:r>
      <w:proofErr w:type="gramStart"/>
      <w:r w:rsidRPr="00AF0D84">
        <w:rPr>
          <w:rStyle w:val="CODEtemp"/>
        </w:rPr>
        <w:t>result.formattedMessage.formatId</w:t>
      </w:r>
      <w:proofErr w:type="gramEnd"/>
      <w:r>
        <w:t xml:space="preserve"> property for any result in the log</w:t>
      </w:r>
      <w:r w:rsidR="00CF2745">
        <w:t xml:space="preserve"> file</w:t>
      </w:r>
      <w:r>
        <w:t>.</w:t>
      </w:r>
    </w:p>
    <w:p w14:paraId="50742B38" w14:textId="25DF3931" w:rsidR="00197743" w:rsidRDefault="0025208C" w:rsidP="0025208C">
      <w:pPr>
        <w:pStyle w:val="Note"/>
      </w:pPr>
      <w:r>
        <w:t xml:space="preserve">NOTE: </w:t>
      </w:r>
      <w:r w:rsidR="00197743">
        <w:t xml:space="preserve">Additional name/value pairs are permitted in the </w:t>
      </w:r>
      <w:r w:rsidR="00197743" w:rsidRPr="0025208C">
        <w:rPr>
          <w:rStyle w:val="CODEtemp"/>
        </w:rPr>
        <w:t>messageFormats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207C80A3" w14:textId="2AFAEB25" w:rsidR="00B86BC7" w:rsidRDefault="00B86BC7" w:rsidP="00B86BC7">
      <w:pPr>
        <w:pStyle w:val="Heading3"/>
      </w:pPr>
      <w:bookmarkStart w:id="652" w:name="_Toc495412631"/>
      <w:r>
        <w:t>helpUri property</w:t>
      </w:r>
      <w:bookmarkEnd w:id="652"/>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1124F846" w:rsidR="0025208C" w:rsidRPr="0025208C" w:rsidRDefault="0025208C" w:rsidP="0025208C">
      <w:pPr>
        <w:pStyle w:val="Note"/>
      </w:pPr>
      <w:r>
        <w:t>NOTE   The documentation might include examples, contact information for the rule authors, and links to additional information about the rule.</w:t>
      </w:r>
    </w:p>
    <w:p w14:paraId="69A963A7" w14:textId="2E1AB625" w:rsidR="00B86BC7" w:rsidRDefault="00B86BC7" w:rsidP="00B86BC7">
      <w:pPr>
        <w:pStyle w:val="Heading3"/>
      </w:pPr>
      <w:bookmarkStart w:id="653" w:name="_Toc495412632"/>
      <w:r>
        <w:t>properties property</w:t>
      </w:r>
      <w:bookmarkEnd w:id="653"/>
    </w:p>
    <w:p w14:paraId="51CA671B" w14:textId="11886BBC"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D97E6D">
        <w:t>3.7</w:t>
      </w:r>
      <w:r>
        <w:fldChar w:fldCharType="end"/>
      </w:r>
      <w:r w:rsidRPr="0025208C">
        <w:t>). This allows tools to include information about the rule that is not explicitly specified in the SARIF format.</w:t>
      </w:r>
    </w:p>
    <w:p w14:paraId="41F1FB3A" w14:textId="69C040CE" w:rsidR="00B86BC7" w:rsidRDefault="00B86BC7" w:rsidP="00B86BC7">
      <w:pPr>
        <w:pStyle w:val="Heading2"/>
      </w:pPr>
      <w:bookmarkStart w:id="654" w:name="_Ref493426594"/>
      <w:bookmarkStart w:id="655" w:name="_Toc495412633"/>
      <w:r>
        <w:t>formattedMessage object</w:t>
      </w:r>
      <w:bookmarkEnd w:id="654"/>
      <w:bookmarkEnd w:id="655"/>
    </w:p>
    <w:p w14:paraId="0F830F9B" w14:textId="0C9852C7" w:rsidR="00B86BC7" w:rsidRDefault="00B86BC7" w:rsidP="00B86BC7">
      <w:pPr>
        <w:pStyle w:val="Heading3"/>
      </w:pPr>
      <w:bookmarkStart w:id="656" w:name="_Toc495412634"/>
      <w:r>
        <w:t>General</w:t>
      </w:r>
      <w:bookmarkEnd w:id="656"/>
    </w:p>
    <w:p w14:paraId="4AAC5337" w14:textId="7EF468A4" w:rsidR="0025208C" w:rsidRPr="0025208C" w:rsidRDefault="0025208C" w:rsidP="0025208C">
      <w:r w:rsidRPr="0025208C">
        <w:t xml:space="preserve">A </w:t>
      </w:r>
      <w:r w:rsidRPr="0025208C">
        <w:rPr>
          <w:rStyle w:val="CODEtemp"/>
        </w:rPr>
        <w:t>formattedMessage</w:t>
      </w:r>
      <w:r w:rsidRPr="0025208C">
        <w:t xml:space="preserve"> object contains information that can be used to construct a formatted message that describes a result.</w:t>
      </w:r>
    </w:p>
    <w:p w14:paraId="681A633C" w14:textId="420FA699" w:rsidR="00B86BC7" w:rsidRDefault="00B86BC7" w:rsidP="00B86BC7">
      <w:pPr>
        <w:pStyle w:val="Heading3"/>
      </w:pPr>
      <w:bookmarkStart w:id="657" w:name="_Ref493511707"/>
      <w:bookmarkStart w:id="658" w:name="_Toc495412635"/>
      <w:r>
        <w:t>formatId property</w:t>
      </w:r>
      <w:bookmarkEnd w:id="657"/>
      <w:bookmarkEnd w:id="658"/>
    </w:p>
    <w:p w14:paraId="6D771B73" w14:textId="0E2AFE17" w:rsidR="0025208C" w:rsidRPr="0025208C" w:rsidRDefault="0025208C" w:rsidP="0025208C">
      <w:r w:rsidRPr="0025208C">
        <w:t xml:space="preserve">A </w:t>
      </w:r>
      <w:r w:rsidRPr="0025208C">
        <w:rPr>
          <w:rStyle w:val="CODEtemp"/>
        </w:rPr>
        <w:t>formattedMessage</w:t>
      </w:r>
      <w:r w:rsidRPr="0025208C">
        <w:t xml:space="preserve"> object </w:t>
      </w:r>
      <w:r w:rsidRPr="0025208C">
        <w:rPr>
          <w:b/>
        </w:rPr>
        <w:t>SHALL</w:t>
      </w:r>
      <w:r w:rsidRPr="0025208C">
        <w:t xml:space="preserve"> contain a property named </w:t>
      </w:r>
      <w:r w:rsidRPr="0025208C">
        <w:rPr>
          <w:rStyle w:val="CODEtemp"/>
        </w:rPr>
        <w:t>formatId</w:t>
      </w:r>
      <w:r w:rsidRPr="0025208C">
        <w:t xml:space="preserve"> whose value is a string that identifies the message format used to format the message that describes this result. The value of </w:t>
      </w:r>
      <w:r w:rsidRPr="0025208C">
        <w:rPr>
          <w:rStyle w:val="CODEtemp"/>
        </w:rPr>
        <w:t>formatId</w:t>
      </w:r>
      <w:r w:rsidRPr="0025208C">
        <w:t xml:space="preserve"> </w:t>
      </w:r>
      <w:r w:rsidRPr="0025208C">
        <w:rPr>
          <w:b/>
        </w:rPr>
        <w:t>SHALL</w:t>
      </w:r>
      <w:r w:rsidRPr="0025208C">
        <w:t xml:space="preserve"> correspond to one of the names in the set of name/value pairs contained in the </w:t>
      </w:r>
      <w:r w:rsidRPr="0025208C">
        <w:rPr>
          <w:rStyle w:val="CODEtemp"/>
        </w:rPr>
        <w:t>messageFormats</w:t>
      </w:r>
      <w:r w:rsidRPr="0025208C">
        <w:t xml:space="preserve"> property (§</w:t>
      </w:r>
      <w:r>
        <w:fldChar w:fldCharType="begin"/>
      </w:r>
      <w:r>
        <w:instrText xml:space="preserve"> REF _Ref493345139 \w \h </w:instrText>
      </w:r>
      <w:r>
        <w:fldChar w:fldCharType="separate"/>
      </w:r>
      <w:r w:rsidR="00D97E6D">
        <w:t>3.27.8</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D97E6D">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D97E6D">
        <w:t>3.27.3</w:t>
      </w:r>
      <w:r>
        <w:fldChar w:fldCharType="end"/>
      </w:r>
      <w:r w:rsidRPr="0025208C">
        <w:t xml:space="preserve">) matches the </w:t>
      </w:r>
      <w:r w:rsidRPr="0025208C">
        <w:rPr>
          <w:rStyle w:val="CODEtemp"/>
        </w:rPr>
        <w:t>ruleId</w:t>
      </w:r>
      <w:r w:rsidRPr="0025208C">
        <w:t xml:space="preserve"> property (§</w:t>
      </w:r>
      <w:r>
        <w:fldChar w:fldCharType="begin"/>
      </w:r>
      <w:r>
        <w:instrText xml:space="preserve"> REF _Ref493408865 \w \h </w:instrText>
      </w:r>
      <w:r>
        <w:fldChar w:fldCharType="separate"/>
      </w:r>
      <w:r w:rsidR="00D97E6D">
        <w:t>3.17.2</w:t>
      </w:r>
      <w:r>
        <w:fldChar w:fldCharType="end"/>
      </w:r>
      <w:r w:rsidRPr="0025208C">
        <w:t xml:space="preserve">) of this </w:t>
      </w:r>
      <w:r w:rsidRPr="0025208C">
        <w:rPr>
          <w:rStyle w:val="CODEtemp"/>
        </w:rPr>
        <w:t>result</w:t>
      </w:r>
      <w:r>
        <w:t xml:space="preserve"> object</w:t>
      </w:r>
      <w:r w:rsidRPr="0025208C">
        <w:t>.</w:t>
      </w:r>
    </w:p>
    <w:p w14:paraId="022EC70A" w14:textId="1A2BD3F7" w:rsidR="00B86BC7" w:rsidRDefault="00B86BC7" w:rsidP="00B86BC7">
      <w:pPr>
        <w:pStyle w:val="Heading3"/>
      </w:pPr>
      <w:bookmarkStart w:id="659" w:name="_Ref493511451"/>
      <w:bookmarkStart w:id="660" w:name="_Toc495412636"/>
      <w:r>
        <w:t>arguments property</w:t>
      </w:r>
      <w:bookmarkEnd w:id="659"/>
      <w:bookmarkEnd w:id="660"/>
    </w:p>
    <w:p w14:paraId="0A180098" w14:textId="14E7D534" w:rsidR="006F21F3" w:rsidRDefault="006F21F3" w:rsidP="006F21F3">
      <w:r>
        <w:t xml:space="preserve">If the message format string specified by </w:t>
      </w:r>
      <w:r w:rsidRPr="006F21F3">
        <w:rPr>
          <w:rStyle w:val="CODEtemp"/>
        </w:rPr>
        <w:t>formatId</w:t>
      </w:r>
      <w:r>
        <w:t xml:space="preserve"> contains any placeholders, the </w:t>
      </w:r>
      <w:r w:rsidRPr="006F21F3">
        <w:rPr>
          <w:rStyle w:val="CODEtemp"/>
        </w:rPr>
        <w:t>formattedMessage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format, to construct a result message. The array </w:t>
      </w:r>
      <w:r w:rsidRPr="006F21F3">
        <w:rPr>
          <w:b/>
        </w:rPr>
        <w:t>SHALL</w:t>
      </w:r>
      <w:r>
        <w:t xml:space="preserve"> </w:t>
      </w:r>
      <w:r>
        <w:lastRenderedPageBreak/>
        <w:t xml:space="preserve">have exactly as many elements are there are distinct placeholders in the message format.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format.</w:t>
      </w:r>
    </w:p>
    <w:p w14:paraId="60ED659A" w14:textId="7704F746" w:rsidR="006F21F3" w:rsidRDefault="006F21F3" w:rsidP="006F21F3">
      <w:r>
        <w:t xml:space="preserve">If the message format string specified by </w:t>
      </w:r>
      <w:r w:rsidRPr="006F21F3">
        <w:rPr>
          <w:rStyle w:val="CODEtemp"/>
        </w:rPr>
        <w:t>formatId</w:t>
      </w:r>
      <w:r>
        <w:t xml:space="preserve"> does not contain any placeholders, the arguments property </w:t>
      </w:r>
      <w:r w:rsidRPr="006F21F3">
        <w:rPr>
          <w:b/>
        </w:rPr>
        <w:t>SHALL</w:t>
      </w:r>
      <w:r>
        <w:t xml:space="preserve"> be absent.</w:t>
      </w:r>
    </w:p>
    <w:p w14:paraId="05C5B1E9" w14:textId="5095FE60" w:rsidR="006F21F3" w:rsidRDefault="006F21F3" w:rsidP="006F21F3">
      <w:pPr>
        <w:pStyle w:val="Note"/>
      </w:pPr>
      <w:r>
        <w:t xml:space="preserve">EXAMPLE: Suppose </w:t>
      </w:r>
      <w:r w:rsidRPr="006F21F3">
        <w:rPr>
          <w:rStyle w:val="CODEtemp"/>
        </w:rPr>
        <w:t>formatId</w:t>
      </w:r>
      <w:r>
        <w:t xml:space="preserve"> refers to the following message format: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220F2E87" w:rsidR="006F21F3" w:rsidRP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6FFC00CB" w14:textId="75405BAF" w:rsidR="00B86BC7" w:rsidRDefault="00B86BC7" w:rsidP="00B86BC7">
      <w:pPr>
        <w:pStyle w:val="Heading2"/>
      </w:pPr>
      <w:bookmarkStart w:id="661" w:name="_Ref493477061"/>
      <w:bookmarkStart w:id="662" w:name="_Toc495412637"/>
      <w:r>
        <w:t>fix object</w:t>
      </w:r>
      <w:bookmarkEnd w:id="661"/>
      <w:bookmarkEnd w:id="662"/>
    </w:p>
    <w:p w14:paraId="410A501F" w14:textId="4C707545" w:rsidR="00B86BC7" w:rsidRDefault="00B86BC7" w:rsidP="00B86BC7">
      <w:pPr>
        <w:pStyle w:val="Heading3"/>
      </w:pPr>
      <w:bookmarkStart w:id="663" w:name="_Toc495412638"/>
      <w:r>
        <w:t>General</w:t>
      </w:r>
      <w:bookmarkEnd w:id="663"/>
    </w:p>
    <w:p w14:paraId="493ABF69" w14:textId="3411E496"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D97E6D">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397FBF94" w:rsidR="006F21F3" w:rsidRDefault="006F21F3" w:rsidP="006F21F3">
      <w:pPr>
        <w:pStyle w:val="Note"/>
      </w:pPr>
      <w:r>
        <w:t xml:space="preserve">EXAMPLE   </w:t>
      </w:r>
    </w:p>
    <w:p w14:paraId="4F22AE88" w14:textId="693A1160" w:rsidR="006F21F3" w:rsidRDefault="006F21F3" w:rsidP="006F21F3">
      <w:pPr>
        <w:pStyle w:val="Code"/>
      </w:pPr>
      <w:proofErr w:type="gramStart"/>
      <w:r>
        <w:t xml:space="preserve">{  </w:t>
      </w:r>
      <w:proofErr w:type="gramEnd"/>
      <w:r>
        <w:t xml:space="preserve">                                      # a result object (see §</w:t>
      </w:r>
      <w:r>
        <w:fldChar w:fldCharType="begin"/>
      </w:r>
      <w:r>
        <w:instrText xml:space="preserve"> REF _Ref493350984 \w \h </w:instrText>
      </w:r>
      <w:r>
        <w:fldChar w:fldCharType="separate"/>
      </w:r>
      <w:r w:rsidR="00D97E6D">
        <w:t>3.17</w:t>
      </w:r>
      <w:r>
        <w:fldChar w:fldCharType="end"/>
      </w:r>
      <w:r>
        <w:t>)</w:t>
      </w:r>
    </w:p>
    <w:p w14:paraId="008E6A82" w14:textId="6EB45D66" w:rsidR="006F21F3" w:rsidRDefault="006F21F3" w:rsidP="006F21F3">
      <w:pPr>
        <w:pStyle w:val="Code"/>
      </w:pPr>
      <w:r>
        <w:t xml:space="preserve">    "fix": {</w:t>
      </w:r>
    </w:p>
    <w:p w14:paraId="6386C02E" w14:textId="2F12F55F" w:rsidR="006F21F3" w:rsidRDefault="006F21F3" w:rsidP="006F21F3">
      <w:pPr>
        <w:pStyle w:val="Code"/>
      </w:pPr>
      <w:r>
        <w:t xml:space="preserve">       "description":                    # see §</w:t>
      </w:r>
      <w:r>
        <w:fldChar w:fldCharType="begin"/>
      </w:r>
      <w:r>
        <w:instrText xml:space="preserve"> REF _Ref493512730 \w \h </w:instrText>
      </w:r>
      <w:r>
        <w:fldChar w:fldCharType="separate"/>
      </w:r>
      <w:r w:rsidR="00D97E6D">
        <w:t>3.29.2</w:t>
      </w:r>
      <w:r>
        <w:fldChar w:fldCharType="end"/>
      </w:r>
    </w:p>
    <w:p w14:paraId="43878332" w14:textId="2F27D621" w:rsidR="006F21F3" w:rsidRDefault="006F21F3" w:rsidP="006F21F3">
      <w:pPr>
        <w:pStyle w:val="Code"/>
      </w:pPr>
      <w:r>
        <w:t xml:space="preserve">            "Private member names begin with '_'",</w:t>
      </w:r>
    </w:p>
    <w:p w14:paraId="40C0F0E0" w14:textId="38BF2BF4" w:rsidR="006F21F3" w:rsidRDefault="006F21F3" w:rsidP="006F21F3">
      <w:pPr>
        <w:pStyle w:val="Code"/>
      </w:pPr>
      <w:r>
        <w:t xml:space="preserve">        "fileChanges": [                 # see §</w:t>
      </w:r>
      <w:r>
        <w:fldChar w:fldCharType="begin"/>
      </w:r>
      <w:r>
        <w:instrText xml:space="preserve"> REF _Ref493512752 \w \h </w:instrText>
      </w:r>
      <w:r>
        <w:fldChar w:fldCharType="separate"/>
      </w:r>
      <w:r w:rsidR="00D97E6D">
        <w:t>3.29.3</w:t>
      </w:r>
      <w:r>
        <w:fldChar w:fldCharType="end"/>
      </w:r>
    </w:p>
    <w:p w14:paraId="396348ED" w14:textId="186FBC4E"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D97E6D">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664" w:name="_Ref493512730"/>
      <w:bookmarkStart w:id="665" w:name="_Toc495412639"/>
      <w:r>
        <w:t>description property</w:t>
      </w:r>
      <w:bookmarkEnd w:id="664"/>
      <w:bookmarkEnd w:id="665"/>
    </w:p>
    <w:p w14:paraId="1893F7D7" w14:textId="05F2713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w:t>
      </w:r>
      <w:ins w:id="666" w:author="Laurence Golding" w:date="2017-10-10T15:15:00Z">
        <w:r w:rsidR="00442804">
          <w:t xml:space="preserve"> containing a plain text message (</w:t>
        </w:r>
        <w:r w:rsidR="00442804" w:rsidRPr="00AD1298">
          <w:t>§</w:t>
        </w:r>
        <w:r w:rsidR="00442804">
          <w:fldChar w:fldCharType="begin"/>
        </w:r>
        <w:r w:rsidR="00442804">
          <w:instrText xml:space="preserve"> REF _Ref495407839 \r \h </w:instrText>
        </w:r>
      </w:ins>
      <w:r w:rsidR="00442804">
        <w:fldChar w:fldCharType="separate"/>
      </w:r>
      <w:ins w:id="667" w:author="Laurence Golding" w:date="2017-10-10T15:25:00Z">
        <w:r w:rsidR="00D97E6D">
          <w:t>3.10.2</w:t>
        </w:r>
      </w:ins>
      <w:ins w:id="668" w:author="Laurence Golding" w:date="2017-10-10T15:15:00Z">
        <w:r w:rsidR="00442804">
          <w:fldChar w:fldCharType="end"/>
        </w:r>
        <w:r w:rsidR="00442804">
          <w:t>)</w:t>
        </w:r>
      </w:ins>
      <w:r>
        <w:t xml:space="preserve"> describing the proposed fix.</w:t>
      </w:r>
    </w:p>
    <w:p w14:paraId="78852C4C" w14:textId="58144B22" w:rsidR="006F21F3" w:rsidRDefault="006F21F3" w:rsidP="006F21F3">
      <w:pPr>
        <w:pStyle w:val="Note"/>
      </w:pPr>
      <w:r>
        <w:t xml:space="preserve">NOTE: The purpose of the </w:t>
      </w:r>
      <w:r w:rsidRPr="006F21F3">
        <w:rPr>
          <w:rStyle w:val="CODEtemp"/>
        </w:rPr>
        <w:t>description</w:t>
      </w:r>
      <w:r>
        <w:t xml:space="preserve"> property is to enable a result log file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304C6433" w14:textId="2F870AF3" w:rsidR="00B85951" w:rsidRDefault="00B85951" w:rsidP="00B86BC7">
      <w:pPr>
        <w:pStyle w:val="Heading3"/>
        <w:rPr>
          <w:ins w:id="669" w:author="Laurence Golding" w:date="2017-11-22T14:07:00Z"/>
        </w:rPr>
      </w:pPr>
      <w:bookmarkStart w:id="670" w:name="_Ref493512752"/>
      <w:bookmarkStart w:id="671" w:name="_Ref493513084"/>
      <w:bookmarkStart w:id="672" w:name="_Toc495412640"/>
      <w:ins w:id="673" w:author="Laurence Golding" w:date="2017-11-22T14:07:00Z">
        <w:r>
          <w:t>richDescription property</w:t>
        </w:r>
      </w:ins>
    </w:p>
    <w:p w14:paraId="6ABBE810" w14:textId="038F802D" w:rsidR="00B85951" w:rsidRPr="00B85951" w:rsidRDefault="00B85951" w:rsidP="00B85951">
      <w:pPr>
        <w:rPr>
          <w:ins w:id="674" w:author="Laurence Golding" w:date="2017-11-22T14:07:00Z"/>
        </w:rPr>
      </w:pPr>
      <w:ins w:id="675" w:author="Laurence Golding" w:date="2017-11-22T14:07:00Z">
        <w:r>
          <w:t xml:space="preserve">If a </w:t>
        </w:r>
        <w:r w:rsidRPr="009E2B79">
          <w:rPr>
            <w:rStyle w:val="CODEtemp"/>
          </w:rPr>
          <w:t>fix</w:t>
        </w:r>
        <w:r>
          <w:t xml:space="preserve"> object contains a </w:t>
        </w:r>
        <w:r w:rsidRPr="009E2B79">
          <w:rPr>
            <w:rStyle w:val="CODEtemp"/>
          </w:rPr>
          <w:t>description</w:t>
        </w:r>
        <w:r>
          <w:t xml:space="preserve"> property (</w:t>
        </w:r>
      </w:ins>
      <w:ins w:id="676" w:author="Laurence Golding" w:date="2017-11-22T14:20:00Z">
        <w:r w:rsidR="00786D35" w:rsidRPr="00AD1298">
          <w:t>§</w:t>
        </w:r>
      </w:ins>
      <w:ins w:id="677" w:author="Laurence Golding" w:date="2017-11-22T14:52:00Z">
        <w:r w:rsidR="009E2B79">
          <w:fldChar w:fldCharType="begin"/>
        </w:r>
        <w:r w:rsidR="009E2B79">
          <w:instrText xml:space="preserve"> REF _Ref493512730 \r \h </w:instrText>
        </w:r>
      </w:ins>
      <w:r w:rsidR="009E2B79">
        <w:fldChar w:fldCharType="separate"/>
      </w:r>
      <w:ins w:id="678" w:author="Laurence Golding" w:date="2017-11-22T14:52:00Z">
        <w:r w:rsidR="009E2B79">
          <w:t>3.29.2</w:t>
        </w:r>
        <w:r w:rsidR="009E2B79">
          <w:fldChar w:fldCharType="end"/>
        </w:r>
      </w:ins>
      <w:ins w:id="679" w:author="Laurence Golding" w:date="2017-11-22T14:07:00Z">
        <w:r>
          <w:t xml:space="preserve">), it </w:t>
        </w:r>
        <w:r w:rsidRPr="009E2B79">
          <w:rPr>
            <w:b/>
          </w:rPr>
          <w:t>MAY</w:t>
        </w:r>
        <w:r>
          <w:t xml:space="preserve"> also contain a property named </w:t>
        </w:r>
        <w:r w:rsidRPr="009E2B79">
          <w:rPr>
            <w:rStyle w:val="CODEtemp"/>
          </w:rPr>
          <w:t>richDescription</w:t>
        </w:r>
        <w:r>
          <w:t xml:space="preserve"> </w:t>
        </w:r>
      </w:ins>
      <w:ins w:id="680" w:author="Laurence Golding" w:date="2017-11-22T14:52:00Z">
        <w:r w:rsidR="009E2B79">
          <w:t>(</w:t>
        </w:r>
        <w:r w:rsidR="009E2B79" w:rsidRPr="00AD1298">
          <w:t>§</w:t>
        </w:r>
        <w:r w:rsidR="009E2B79">
          <w:fldChar w:fldCharType="begin"/>
        </w:r>
        <w:r w:rsidR="009E2B79">
          <w:instrText xml:space="preserve"> REF _Ref495408298 \r \h </w:instrText>
        </w:r>
      </w:ins>
      <w:r w:rsidR="009E2B79">
        <w:fldChar w:fldCharType="separate"/>
      </w:r>
      <w:ins w:id="681" w:author="Laurence Golding" w:date="2017-11-22T14:52:00Z">
        <w:r w:rsidR="009E2B79">
          <w:t>3.10.3</w:t>
        </w:r>
        <w:r w:rsidR="009E2B79">
          <w:fldChar w:fldCharType="end"/>
        </w:r>
        <w:r w:rsidR="009E2B79">
          <w:t xml:space="preserve">) </w:t>
        </w:r>
      </w:ins>
      <w:ins w:id="682" w:author="Laurence Golding" w:date="2017-11-22T14:07:00Z">
        <w:r>
          <w:t xml:space="preserve">whose value is a </w:t>
        </w:r>
        <w:r w:rsidRPr="009E2B79">
          <w:rPr>
            <w:rStyle w:val="CODEtemp"/>
          </w:rPr>
          <w:t>ri</w:t>
        </w:r>
      </w:ins>
      <w:ins w:id="683" w:author="Laurence Golding" w:date="2017-11-22T14:52:00Z">
        <w:r w:rsidR="009E2B79" w:rsidRPr="009E2B79">
          <w:rPr>
            <w:rStyle w:val="CODEtemp"/>
          </w:rPr>
          <w:t>chMessage</w:t>
        </w:r>
      </w:ins>
      <w:ins w:id="684" w:author="Laurence Golding" w:date="2017-11-22T14:53:00Z">
        <w:r w:rsidR="009E2B79">
          <w:t xml:space="preserve"> object (</w:t>
        </w:r>
        <w:r w:rsidR="009E2B79" w:rsidRPr="00AD1298">
          <w:t>§</w:t>
        </w:r>
        <w:r w:rsidR="009E2B79">
          <w:fldChar w:fldCharType="begin"/>
        </w:r>
        <w:r w:rsidR="009E2B79">
          <w:instrText xml:space="preserve"> REF _Ref499116488 \r \h </w:instrText>
        </w:r>
      </w:ins>
      <w:r w:rsidR="009E2B79">
        <w:fldChar w:fldCharType="separate"/>
      </w:r>
      <w:ins w:id="685" w:author="Laurence Golding" w:date="2017-11-22T14:53:00Z">
        <w:r w:rsidR="009E2B79">
          <w:t>3.34</w:t>
        </w:r>
        <w:r w:rsidR="009E2B79">
          <w:fldChar w:fldCharType="end"/>
        </w:r>
        <w:r w:rsidR="009E2B79">
          <w:t>) describing the proposed fix.</w:t>
        </w:r>
      </w:ins>
    </w:p>
    <w:p w14:paraId="2B06E46C" w14:textId="725E8CCC" w:rsidR="00B86BC7" w:rsidRDefault="00B86BC7" w:rsidP="00B86BC7">
      <w:pPr>
        <w:pStyle w:val="Heading3"/>
      </w:pPr>
      <w:r>
        <w:lastRenderedPageBreak/>
        <w:t>fileChanges property</w:t>
      </w:r>
      <w:bookmarkEnd w:id="670"/>
      <w:bookmarkEnd w:id="671"/>
      <w:bookmarkEnd w:id="672"/>
    </w:p>
    <w:p w14:paraId="6DE7B962" w14:textId="6F795B53"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D97E6D">
        <w:t>3.30</w:t>
      </w:r>
      <w:r>
        <w:fldChar w:fldCharType="end"/>
      </w:r>
      <w:r w:rsidRPr="006F21F3">
        <w:t>).</w:t>
      </w:r>
    </w:p>
    <w:p w14:paraId="6AA7DCCF" w14:textId="573A5B94" w:rsidR="00B86BC7" w:rsidRDefault="00B86BC7" w:rsidP="00B86BC7">
      <w:pPr>
        <w:pStyle w:val="Heading2"/>
      </w:pPr>
      <w:bookmarkStart w:id="686" w:name="_Ref493512744"/>
      <w:bookmarkStart w:id="687" w:name="_Ref493512991"/>
      <w:bookmarkStart w:id="688" w:name="_Toc495412641"/>
      <w:r>
        <w:t>fileChange object</w:t>
      </w:r>
      <w:bookmarkEnd w:id="686"/>
      <w:bookmarkEnd w:id="687"/>
      <w:bookmarkEnd w:id="688"/>
    </w:p>
    <w:p w14:paraId="74D8322D" w14:textId="06E505AA" w:rsidR="00B86BC7" w:rsidRDefault="00B86BC7" w:rsidP="00B86BC7">
      <w:pPr>
        <w:pStyle w:val="Heading3"/>
      </w:pPr>
      <w:bookmarkStart w:id="689" w:name="_Toc495412642"/>
      <w:r>
        <w:t>General</w:t>
      </w:r>
      <w:bookmarkEnd w:id="689"/>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3B253230"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D97E6D">
        <w:t>3.29</w:t>
      </w:r>
      <w:r>
        <w:fldChar w:fldCharType="end"/>
      </w:r>
      <w:r>
        <w:t>)</w:t>
      </w:r>
    </w:p>
    <w:p w14:paraId="0FF6717D" w14:textId="1F9B50E8" w:rsidR="006F21F3" w:rsidRDefault="006F21F3" w:rsidP="006F21F3">
      <w:pPr>
        <w:pStyle w:val="Code"/>
      </w:pPr>
      <w:r>
        <w:t xml:space="preserve">    "fileChanges":                     # see §</w:t>
      </w:r>
      <w:r>
        <w:fldChar w:fldCharType="begin"/>
      </w:r>
      <w:r>
        <w:instrText xml:space="preserve"> REF _Ref493513084 \w \h </w:instrText>
      </w:r>
      <w:r>
        <w:fldChar w:fldCharType="separate"/>
      </w:r>
      <w:r w:rsidR="00D97E6D">
        <w:t>3.29.3</w:t>
      </w:r>
      <w:r>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343336B5"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D97E6D">
        <w:t>3.30.2</w:t>
      </w:r>
      <w:r>
        <w:fldChar w:fldCharType="end"/>
      </w:r>
    </w:p>
    <w:p w14:paraId="753DE977" w14:textId="7AE3A8B5" w:rsidR="006F21F3" w:rsidRDefault="006F21F3" w:rsidP="006F21F3">
      <w:pPr>
        <w:pStyle w:val="Code"/>
      </w:pPr>
      <w:r>
        <w:t xml:space="preserve">            "replacements":            # see §</w:t>
      </w:r>
      <w:r>
        <w:fldChar w:fldCharType="begin"/>
      </w:r>
      <w:r>
        <w:instrText xml:space="preserve"> REF _Ref493513106 \w \h </w:instrText>
      </w:r>
      <w:r>
        <w:fldChar w:fldCharType="separate"/>
      </w:r>
      <w:r w:rsidR="00D97E6D">
        <w:t>3.30.4</w:t>
      </w:r>
      <w:r>
        <w:fldChar w:fldCharType="end"/>
      </w:r>
    </w:p>
    <w:p w14:paraId="63326740" w14:textId="066FF0DC" w:rsidR="006F21F3" w:rsidRDefault="006F21F3" w:rsidP="006F21F3">
      <w:pPr>
        <w:pStyle w:val="Code"/>
      </w:pPr>
      <w:r>
        <w:t xml:space="preserve">            [</w:t>
      </w:r>
    </w:p>
    <w:p w14:paraId="1FAFE72E" w14:textId="56C680EC"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D97E6D">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690" w:name="_Ref493513096"/>
      <w:bookmarkStart w:id="691" w:name="_Ref493513195"/>
      <w:bookmarkStart w:id="692" w:name="_Ref493513493"/>
      <w:bookmarkStart w:id="693" w:name="_Toc495412643"/>
      <w:r>
        <w:t>uri property</w:t>
      </w:r>
      <w:bookmarkEnd w:id="690"/>
      <w:bookmarkEnd w:id="691"/>
      <w:bookmarkEnd w:id="692"/>
      <w:bookmarkEnd w:id="693"/>
    </w:p>
    <w:p w14:paraId="47E2D8A5" w14:textId="5489D8C9"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D97E6D">
        <w:t>3.2</w:t>
      </w:r>
      <w:r>
        <w:fldChar w:fldCharType="end"/>
      </w:r>
      <w:r w:rsidRPr="006F21F3">
        <w:t>).</w:t>
      </w:r>
    </w:p>
    <w:p w14:paraId="2B81995B" w14:textId="358C0451" w:rsidR="00B86BC7" w:rsidRDefault="00B86BC7" w:rsidP="00B86BC7">
      <w:pPr>
        <w:pStyle w:val="Heading3"/>
      </w:pPr>
      <w:bookmarkStart w:id="694" w:name="_Toc495412644"/>
      <w:r>
        <w:t>uriBaseId property</w:t>
      </w:r>
      <w:bookmarkEnd w:id="694"/>
    </w:p>
    <w:p w14:paraId="13905628" w14:textId="7865015A"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D97E6D">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D97E6D">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695" w:name="_Ref493513106"/>
      <w:bookmarkStart w:id="696" w:name="_Toc495412645"/>
      <w:r>
        <w:t>replacements property</w:t>
      </w:r>
      <w:bookmarkEnd w:id="695"/>
      <w:bookmarkEnd w:id="696"/>
    </w:p>
    <w:p w14:paraId="21F0788C" w14:textId="734DC7C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D97E6D">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D97E6D">
        <w:t>3.30.2</w:t>
      </w:r>
      <w:r>
        <w:fldChar w:fldCharType="end"/>
      </w:r>
      <w:r w:rsidRPr="006F21F3">
        <w:t>).</w:t>
      </w:r>
    </w:p>
    <w:p w14:paraId="40D9EA5A" w14:textId="3D521EDE" w:rsidR="00B86BC7" w:rsidRDefault="00B86BC7" w:rsidP="00B86BC7">
      <w:pPr>
        <w:pStyle w:val="Heading2"/>
      </w:pPr>
      <w:bookmarkStart w:id="697" w:name="_Ref493513114"/>
      <w:bookmarkStart w:id="698" w:name="_Ref493513476"/>
      <w:bookmarkStart w:id="699" w:name="_Toc495412646"/>
      <w:r>
        <w:t>replacement object</w:t>
      </w:r>
      <w:bookmarkEnd w:id="697"/>
      <w:bookmarkEnd w:id="698"/>
      <w:bookmarkEnd w:id="699"/>
    </w:p>
    <w:p w14:paraId="1276FD13" w14:textId="540BBC1F" w:rsidR="00B86BC7" w:rsidRDefault="00B86BC7" w:rsidP="00B86BC7">
      <w:pPr>
        <w:pStyle w:val="Heading3"/>
      </w:pPr>
      <w:bookmarkStart w:id="700" w:name="_Toc495412647"/>
      <w:r>
        <w:t>General</w:t>
      </w:r>
      <w:bookmarkEnd w:id="700"/>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34EA607F" w:rsidR="003672C8" w:rsidRDefault="003672C8" w:rsidP="003672C8">
      <w:r>
        <w:lastRenderedPageBreak/>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D97E6D">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D97E6D">
        <w:t>3.31.5</w:t>
      </w:r>
      <w:r>
        <w:fldChar w:fldCharType="end"/>
      </w:r>
      <w:r>
        <w:t xml:space="preserve">), then the effect of the replacement </w:t>
      </w:r>
      <w:r w:rsidRPr="003672C8">
        <w:rPr>
          <w:b/>
        </w:rPr>
        <w:t>SHALL</w:t>
      </w:r>
      <w:r>
        <w:t xml:space="preserve"> be as if the removal were performed before the insertion.</w:t>
      </w:r>
    </w:p>
    <w:p w14:paraId="51FA77A0" w14:textId="5D627B60"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D97E6D">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D97E6D">
        <w:t>3.30.4</w:t>
      </w:r>
      <w:r>
        <w:fldChar w:fldCharType="end"/>
      </w:r>
      <w:r>
        <w:t>). The offset property (§</w:t>
      </w:r>
      <w:r>
        <w:fldChar w:fldCharType="begin"/>
      </w:r>
      <w:r>
        <w:instrText xml:space="preserve"> REF _Ref493518438 \w \h </w:instrText>
      </w:r>
      <w:r>
        <w:fldChar w:fldCharType="separate"/>
      </w:r>
      <w:r w:rsidR="00D97E6D">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701" w:name="_Toc495412648"/>
      <w:r>
        <w:t>Constraints</w:t>
      </w:r>
      <w:bookmarkEnd w:id="701"/>
    </w:p>
    <w:p w14:paraId="3A62CE11" w14:textId="79A3F5DC"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D97E6D">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D97E6D">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702" w:name="_Ref493518438"/>
      <w:bookmarkStart w:id="703" w:name="_Ref493518542"/>
      <w:bookmarkStart w:id="704" w:name="_Toc495412649"/>
      <w:r>
        <w:t>offset property</w:t>
      </w:r>
      <w:bookmarkEnd w:id="702"/>
      <w:bookmarkEnd w:id="703"/>
      <w:bookmarkEnd w:id="704"/>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705" w:name="_Ref493518436"/>
      <w:bookmarkStart w:id="706" w:name="_Ref493518439"/>
      <w:bookmarkStart w:id="707" w:name="_Ref493518529"/>
      <w:bookmarkStart w:id="708" w:name="_Toc495412650"/>
      <w:r>
        <w:t>deletedLength property</w:t>
      </w:r>
      <w:bookmarkEnd w:id="705"/>
      <w:bookmarkEnd w:id="706"/>
      <w:bookmarkEnd w:id="707"/>
      <w:bookmarkEnd w:id="708"/>
    </w:p>
    <w:p w14:paraId="1ECF4AC9" w14:textId="22B8DA69"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offset property (§</w:t>
      </w:r>
      <w:r>
        <w:fldChar w:fldCharType="begin"/>
      </w:r>
      <w:r>
        <w:instrText xml:space="preserve"> REF _Ref493518542 \w \h </w:instrText>
      </w:r>
      <w:r>
        <w:fldChar w:fldCharType="separate"/>
      </w:r>
      <w:r w:rsidR="00D97E6D">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709" w:name="_Ref493518437"/>
      <w:bookmarkStart w:id="710" w:name="_Ref493518440"/>
      <w:bookmarkStart w:id="711" w:name="_Toc495412651"/>
      <w:r>
        <w:lastRenderedPageBreak/>
        <w:t>insertedBytes property</w:t>
      </w:r>
      <w:bookmarkEnd w:id="709"/>
      <w:bookmarkEnd w:id="710"/>
      <w:bookmarkEnd w:id="711"/>
    </w:p>
    <w:p w14:paraId="6E86F82E" w14:textId="404F45C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Pr="003672C8">
        <w:rPr>
          <w:rStyle w:val="CODEtemp"/>
        </w:rPr>
        <w:t>5</w:t>
      </w:r>
      <w:r>
        <w:t>.31.3),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712" w:name="_Ref493404948"/>
      <w:bookmarkStart w:id="713" w:name="_Ref493406026"/>
      <w:bookmarkStart w:id="714" w:name="_Toc495412652"/>
      <w:r>
        <w:t>notification object</w:t>
      </w:r>
      <w:bookmarkEnd w:id="712"/>
      <w:bookmarkEnd w:id="713"/>
      <w:bookmarkEnd w:id="714"/>
    </w:p>
    <w:p w14:paraId="3BD7AF2E" w14:textId="23E07934" w:rsidR="00B86BC7" w:rsidRDefault="00B86BC7" w:rsidP="00B86BC7">
      <w:pPr>
        <w:pStyle w:val="Heading3"/>
      </w:pPr>
      <w:bookmarkStart w:id="715" w:name="_Toc495412653"/>
      <w:r>
        <w:t>General</w:t>
      </w:r>
      <w:bookmarkEnd w:id="715"/>
    </w:p>
    <w:p w14:paraId="759675E9" w14:textId="122A1E5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D97E6D">
        <w:t>3.17</w:t>
      </w:r>
      <w:r>
        <w:fldChar w:fldCharType="end"/>
      </w:r>
      <w:r w:rsidRPr="003672C8">
        <w:t>).</w:t>
      </w:r>
    </w:p>
    <w:p w14:paraId="6C08731C" w14:textId="60FD4244" w:rsidR="00B86BC7" w:rsidRDefault="00B86BC7" w:rsidP="00B86BC7">
      <w:pPr>
        <w:pStyle w:val="Heading3"/>
      </w:pPr>
      <w:bookmarkStart w:id="716" w:name="_Toc495412654"/>
      <w:r>
        <w:t>id property</w:t>
      </w:r>
      <w:bookmarkEnd w:id="71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19C80448"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D97E6D">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17" w:name="_Ref493518926"/>
      <w:bookmarkStart w:id="718" w:name="_Toc495412655"/>
      <w:r>
        <w:t>ruleId property</w:t>
      </w:r>
      <w:bookmarkEnd w:id="717"/>
      <w:bookmarkEnd w:id="718"/>
    </w:p>
    <w:p w14:paraId="72DC23AB" w14:textId="545D23F8"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D97E6D">
        <w:t>3.27.3</w:t>
      </w:r>
      <w:r>
        <w:fldChar w:fldCharType="end"/>
      </w:r>
      <w:r w:rsidRPr="003672C8">
        <w:t>).</w:t>
      </w:r>
    </w:p>
    <w:p w14:paraId="6EDC8FC8" w14:textId="366C940A" w:rsidR="00B86BC7" w:rsidRDefault="00B86BC7" w:rsidP="00B86BC7">
      <w:pPr>
        <w:pStyle w:val="Heading3"/>
      </w:pPr>
      <w:bookmarkStart w:id="719" w:name="_Toc495412656"/>
      <w:r>
        <w:t>ruleKey property</w:t>
      </w:r>
      <w:bookmarkEnd w:id="719"/>
    </w:p>
    <w:p w14:paraId="689839C4" w14:textId="390DC2DC"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D97E6D">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D97E6D">
        <w:t>3.12.14</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09C81690"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D97E6D">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D97E6D">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lastRenderedPageBreak/>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720" w:name="_Toc495412657"/>
      <w:r>
        <w:t>physicalLocation property</w:t>
      </w:r>
      <w:bookmarkEnd w:id="720"/>
    </w:p>
    <w:p w14:paraId="23C5F0EF" w14:textId="5B77DF76"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D97E6D">
        <w:t>3.19</w:t>
      </w:r>
      <w:r>
        <w:fldChar w:fldCharType="end"/>
      </w:r>
      <w:r w:rsidRPr="008651CE">
        <w:t>) that identifies the relevant location.</w:t>
      </w:r>
    </w:p>
    <w:p w14:paraId="0BE523CC" w14:textId="11807D96" w:rsidR="00B86BC7" w:rsidRDefault="00B86BC7" w:rsidP="00B86BC7">
      <w:pPr>
        <w:pStyle w:val="Heading3"/>
      </w:pPr>
      <w:bookmarkStart w:id="721" w:name="_Toc495412658"/>
      <w:r>
        <w:t>message property</w:t>
      </w:r>
      <w:bookmarkEnd w:id="721"/>
    </w:p>
    <w:p w14:paraId="095EAE33" w14:textId="1F407A84" w:rsidR="008651CE" w:rsidRDefault="008651CE" w:rsidP="008651CE">
      <w:pPr>
        <w:rPr>
          <w:ins w:id="722" w:author="Laurence Golding" w:date="2017-11-22T13:40:00Z"/>
        </w:rPr>
      </w:pPr>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ins w:id="723" w:author="Laurence Golding" w:date="2017-10-10T15:16:00Z">
        <w:r w:rsidR="009648E5">
          <w:t xml:space="preserve"> containing a plain text message (</w:t>
        </w:r>
        <w:r w:rsidR="009648E5" w:rsidRPr="00AD1298">
          <w:t>§</w:t>
        </w:r>
      </w:ins>
      <w:ins w:id="724" w:author="Laurence Golding" w:date="2017-10-10T15:17:00Z">
        <w:r w:rsidR="009648E5">
          <w:fldChar w:fldCharType="begin"/>
        </w:r>
        <w:r w:rsidR="009648E5">
          <w:instrText xml:space="preserve"> REF _Ref495407839 \r \h </w:instrText>
        </w:r>
      </w:ins>
      <w:r w:rsidR="009648E5">
        <w:fldChar w:fldCharType="separate"/>
      </w:r>
      <w:ins w:id="725" w:author="Laurence Golding" w:date="2017-10-10T15:25:00Z">
        <w:r w:rsidR="00D97E6D">
          <w:t>3.10.2</w:t>
        </w:r>
      </w:ins>
      <w:ins w:id="726" w:author="Laurence Golding" w:date="2017-10-10T15:17:00Z">
        <w:r w:rsidR="009648E5">
          <w:fldChar w:fldCharType="end"/>
        </w:r>
      </w:ins>
      <w:ins w:id="727" w:author="Laurence Golding" w:date="2017-10-10T15:16:00Z">
        <w:r w:rsidR="009648E5">
          <w:t>)</w:t>
        </w:r>
      </w:ins>
      <w:r w:rsidRPr="008651CE">
        <w:t xml:space="preserve"> that describes the condition that was encountered.</w:t>
      </w:r>
    </w:p>
    <w:p w14:paraId="07A8EE40" w14:textId="4031CA23" w:rsidR="006468C5" w:rsidRDefault="006468C5" w:rsidP="006468C5">
      <w:pPr>
        <w:pStyle w:val="Heading3"/>
        <w:rPr>
          <w:ins w:id="728" w:author="Laurence Golding" w:date="2017-11-22T13:40:00Z"/>
        </w:rPr>
      </w:pPr>
      <w:ins w:id="729" w:author="Laurence Golding" w:date="2017-11-22T13:40:00Z">
        <w:r>
          <w:t>richMessage property</w:t>
        </w:r>
      </w:ins>
    </w:p>
    <w:p w14:paraId="512483FE" w14:textId="3F597B72" w:rsidR="006468C5" w:rsidRPr="006468C5" w:rsidRDefault="006468C5" w:rsidP="006468C5">
      <w:ins w:id="730" w:author="Laurence Golding" w:date="2017-11-22T13:40:00Z">
        <w:r>
          <w:t xml:space="preserve">A </w:t>
        </w:r>
        <w:r>
          <w:rPr>
            <w:rStyle w:val="CODEtemp"/>
          </w:rPr>
          <w:t>no</w:t>
        </w:r>
      </w:ins>
      <w:ins w:id="731" w:author="Laurence Golding" w:date="2017-11-22T13:41:00Z">
        <w:r>
          <w:rPr>
            <w:rStyle w:val="CODEtemp"/>
          </w:rPr>
          <w:t>tification</w:t>
        </w:r>
      </w:ins>
      <w:ins w:id="732" w:author="Laurence Golding" w:date="2017-11-22T13:40:00Z">
        <w:r>
          <w:t xml:space="preserve"> object </w:t>
        </w:r>
        <w:r>
          <w:rPr>
            <w:b/>
          </w:rPr>
          <w:t>MAY</w:t>
        </w:r>
        <w:r>
          <w:t xml:space="preserve"> contain a property named </w:t>
        </w:r>
        <w:r>
          <w:rPr>
            <w:rStyle w:val="CODEtemp"/>
          </w:rPr>
          <w:t>richM</w:t>
        </w:r>
        <w:r w:rsidRPr="00492D47">
          <w:rPr>
            <w:rStyle w:val="CODEtemp"/>
          </w:rPr>
          <w:t>essage</w:t>
        </w:r>
        <w:r>
          <w:t xml:space="preserve"> (</w:t>
        </w:r>
        <w:r w:rsidRPr="00AD1298">
          <w:t>§</w:t>
        </w:r>
        <w:r>
          <w:fldChar w:fldCharType="begin"/>
        </w:r>
        <w:r>
          <w:instrText xml:space="preserve"> REF _Ref495408298 \r \h </w:instrText>
        </w:r>
      </w:ins>
      <w:ins w:id="733" w:author="Laurence Golding" w:date="2017-11-22T13:40:00Z">
        <w:r>
          <w:fldChar w:fldCharType="separate"/>
        </w:r>
        <w:r>
          <w:t>3.10.3</w:t>
        </w:r>
        <w:r>
          <w:fldChar w:fldCharType="end"/>
        </w:r>
        <w:r>
          <w:t xml:space="preserve">) whose value is a </w:t>
        </w:r>
        <w:r w:rsidRPr="001B71B5">
          <w:rPr>
            <w:rStyle w:val="CODEtemp"/>
          </w:rPr>
          <w:t>rich</w:t>
        </w:r>
        <w:r>
          <w:rPr>
            <w:rStyle w:val="CODEtemp"/>
          </w:rPr>
          <w:t>Message</w:t>
        </w:r>
        <w:r>
          <w:t xml:space="preserve"> object (</w:t>
        </w:r>
        <w:r w:rsidRPr="00AD1298">
          <w:t>§</w:t>
        </w:r>
        <w:r>
          <w:fldChar w:fldCharType="begin"/>
        </w:r>
        <w:r>
          <w:instrText xml:space="preserve"> REF _Ref499116488 \r \h </w:instrText>
        </w:r>
      </w:ins>
      <w:ins w:id="734" w:author="Laurence Golding" w:date="2017-11-22T13:40:00Z">
        <w:r>
          <w:fldChar w:fldCharType="separate"/>
        </w:r>
        <w:r>
          <w:t>3.34</w:t>
        </w:r>
        <w:r>
          <w:fldChar w:fldCharType="end"/>
        </w:r>
        <w:r>
          <w:t>) that describes the</w:t>
        </w:r>
      </w:ins>
      <w:ins w:id="735" w:author="Laurence Golding" w:date="2017-11-22T13:41:00Z">
        <w:r>
          <w:t xml:space="preserve"> condition that was encountered.</w:t>
        </w:r>
      </w:ins>
    </w:p>
    <w:p w14:paraId="6D46F33C" w14:textId="01495AB4" w:rsidR="00B86BC7" w:rsidRDefault="00B86BC7" w:rsidP="00B86BC7">
      <w:pPr>
        <w:pStyle w:val="Heading3"/>
      </w:pPr>
      <w:bookmarkStart w:id="736" w:name="_Ref493404972"/>
      <w:bookmarkStart w:id="737" w:name="_Ref493406037"/>
      <w:bookmarkStart w:id="738" w:name="_Toc495412659"/>
      <w:r>
        <w:t>level property</w:t>
      </w:r>
      <w:bookmarkEnd w:id="736"/>
      <w:bookmarkEnd w:id="737"/>
      <w:bookmarkEnd w:id="73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71A94188" w:rsidR="008651CE" w:rsidRPr="008651CE" w:rsidRDefault="004B6D31" w:rsidP="008651CE">
      <w:ins w:id="739" w:author="Laurence Golding" w:date="2017-11-22T14:57:00Z">
        <w:r>
          <w:t>If the</w:t>
        </w:r>
      </w:ins>
      <w:del w:id="740" w:author="Laurence Golding" w:date="2017-11-22T14:57:00Z">
        <w:r w:rsidR="00C7613B" w:rsidDel="004B6D31">
          <w:delText>pass</w:delText>
        </w:r>
      </w:del>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41" w:name="_Toc495412660"/>
      <w:r>
        <w:t>threadId property</w:t>
      </w:r>
      <w:bookmarkEnd w:id="74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42" w:name="_Toc495412661"/>
      <w:r>
        <w:lastRenderedPageBreak/>
        <w:t>time property</w:t>
      </w:r>
      <w:bookmarkEnd w:id="742"/>
    </w:p>
    <w:p w14:paraId="2D4A5B6B" w14:textId="02399AF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D97E6D">
        <w:t>3.8</w:t>
      </w:r>
      <w:r>
        <w:fldChar w:fldCharType="end"/>
      </w:r>
      <w:r w:rsidRPr="008651CE">
        <w:t>).</w:t>
      </w:r>
    </w:p>
    <w:p w14:paraId="33699F22" w14:textId="56DC8386" w:rsidR="00B86BC7" w:rsidRDefault="00B86BC7" w:rsidP="00B86BC7">
      <w:pPr>
        <w:pStyle w:val="Heading3"/>
      </w:pPr>
      <w:bookmarkStart w:id="743" w:name="_Toc495412662"/>
      <w:r>
        <w:t>exception property</w:t>
      </w:r>
      <w:bookmarkEnd w:id="743"/>
    </w:p>
    <w:p w14:paraId="0929118A" w14:textId="7437F9E5"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D97E6D">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44" w:name="_Toc495412663"/>
      <w:r>
        <w:t>properties property</w:t>
      </w:r>
      <w:bookmarkEnd w:id="744"/>
    </w:p>
    <w:p w14:paraId="2707E928" w14:textId="58A73EA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D97E6D">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45" w:name="_Ref493570836"/>
      <w:bookmarkStart w:id="746" w:name="_Toc495412664"/>
      <w:r>
        <w:t>exception object</w:t>
      </w:r>
      <w:bookmarkEnd w:id="745"/>
      <w:bookmarkEnd w:id="746"/>
    </w:p>
    <w:p w14:paraId="1257C9E2" w14:textId="6070509F" w:rsidR="00B86BC7" w:rsidRDefault="00B86BC7" w:rsidP="00B86BC7">
      <w:pPr>
        <w:pStyle w:val="Heading3"/>
      </w:pPr>
      <w:bookmarkStart w:id="747" w:name="_Toc495412665"/>
      <w:r>
        <w:t>General</w:t>
      </w:r>
      <w:bookmarkEnd w:id="747"/>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48" w:name="_Toc495412666"/>
      <w:r>
        <w:t>kind property</w:t>
      </w:r>
      <w:bookmarkEnd w:id="74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7B1B5878" w:rsidR="008651CE" w:rsidRP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49" w:name="_Toc495412667"/>
      <w:bookmarkStart w:id="750" w:name="_Ref499125904"/>
      <w:r>
        <w:t>message property</w:t>
      </w:r>
      <w:bookmarkEnd w:id="749"/>
      <w:bookmarkEnd w:id="750"/>
    </w:p>
    <w:p w14:paraId="0E15DE57" w14:textId="4E1B214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w:t>
      </w:r>
      <w:ins w:id="751" w:author="Laurence Golding" w:date="2017-10-10T15:17:00Z">
        <w:r w:rsidR="009648E5">
          <w:t xml:space="preserve"> containing a plain text message (</w:t>
        </w:r>
      </w:ins>
      <w:ins w:id="752" w:author="Laurence Golding" w:date="2017-10-10T15:18:00Z">
        <w:r w:rsidR="009648E5" w:rsidRPr="00AD1298">
          <w:t>§</w:t>
        </w:r>
        <w:r w:rsidR="009648E5">
          <w:fldChar w:fldCharType="begin"/>
        </w:r>
        <w:r w:rsidR="009648E5">
          <w:instrText xml:space="preserve"> REF _Ref495407839 \r \h </w:instrText>
        </w:r>
      </w:ins>
      <w:r w:rsidR="009648E5">
        <w:fldChar w:fldCharType="separate"/>
      </w:r>
      <w:ins w:id="753" w:author="Laurence Golding" w:date="2017-10-10T15:25:00Z">
        <w:r w:rsidR="00D97E6D">
          <w:t>3.10.2</w:t>
        </w:r>
      </w:ins>
      <w:ins w:id="754" w:author="Laurence Golding" w:date="2017-10-10T15:18:00Z">
        <w:r w:rsidR="009648E5">
          <w:fldChar w:fldCharType="end"/>
        </w:r>
        <w:r w:rsidR="009648E5">
          <w:t>)</w:t>
        </w:r>
      </w:ins>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03DA5044" w14:textId="3872197F" w:rsidR="000D4163" w:rsidRDefault="000D4163" w:rsidP="00B86BC7">
      <w:pPr>
        <w:pStyle w:val="Heading3"/>
        <w:rPr>
          <w:ins w:id="755" w:author="Laurence Golding" w:date="2017-11-22T12:40:00Z"/>
        </w:rPr>
      </w:pPr>
      <w:bookmarkStart w:id="756" w:name="_Toc495412668"/>
      <w:ins w:id="757" w:author="Laurence Golding" w:date="2017-11-22T12:40:00Z">
        <w:r>
          <w:lastRenderedPageBreak/>
          <w:t>richMessage property</w:t>
        </w:r>
      </w:ins>
    </w:p>
    <w:p w14:paraId="0C48FFAC" w14:textId="0F5C9DCE" w:rsidR="000D4163" w:rsidRPr="000D4163" w:rsidRDefault="000D4163" w:rsidP="000D4163">
      <w:pPr>
        <w:rPr>
          <w:ins w:id="758" w:author="Laurence Golding" w:date="2017-11-22T12:40:00Z"/>
        </w:rPr>
      </w:pPr>
      <w:ins w:id="759" w:author="Laurence Golding" w:date="2017-11-22T12:41:00Z">
        <w:r>
          <w:t xml:space="preserve">If an </w:t>
        </w:r>
        <w:r w:rsidRPr="000D4163">
          <w:rPr>
            <w:rStyle w:val="CODEtemp"/>
          </w:rPr>
          <w:t>exception</w:t>
        </w:r>
        <w:r>
          <w:t xml:space="preserve"> object contains a </w:t>
        </w:r>
        <w:r w:rsidRPr="000D4163">
          <w:rPr>
            <w:rStyle w:val="CODEtemp"/>
          </w:rPr>
          <w:t>message</w:t>
        </w:r>
        <w:r>
          <w:t xml:space="preserve"> property</w:t>
        </w:r>
      </w:ins>
      <w:ins w:id="760" w:author="Laurence Golding" w:date="2017-11-22T14:55:00Z">
        <w:r w:rsidR="006B365B">
          <w:t xml:space="preserve"> (</w:t>
        </w:r>
        <w:r w:rsidR="006B365B" w:rsidRPr="00AD1298">
          <w:t>§</w:t>
        </w:r>
      </w:ins>
      <w:ins w:id="761" w:author="Laurence Golding" w:date="2017-11-22T14:56:00Z">
        <w:r w:rsidR="006B365B">
          <w:fldChar w:fldCharType="begin"/>
        </w:r>
        <w:r w:rsidR="006B365B">
          <w:instrText xml:space="preserve"> REF _Ref499125904 \r \h </w:instrText>
        </w:r>
      </w:ins>
      <w:r w:rsidR="006B365B">
        <w:fldChar w:fldCharType="separate"/>
      </w:r>
      <w:ins w:id="762" w:author="Laurence Golding" w:date="2017-11-22T14:56:00Z">
        <w:r w:rsidR="006B365B">
          <w:t>3.33.3</w:t>
        </w:r>
        <w:r w:rsidR="006B365B">
          <w:fldChar w:fldCharType="end"/>
        </w:r>
      </w:ins>
      <w:ins w:id="763" w:author="Laurence Golding" w:date="2017-11-22T14:55:00Z">
        <w:r w:rsidR="006B365B">
          <w:t>)</w:t>
        </w:r>
      </w:ins>
      <w:ins w:id="764" w:author="Laurence Golding" w:date="2017-11-22T12:41:00Z">
        <w:r>
          <w:t xml:space="preserve">, it </w:t>
        </w:r>
      </w:ins>
      <w:ins w:id="765" w:author="Laurence Golding" w:date="2017-11-22T12:42:00Z">
        <w:r>
          <w:rPr>
            <w:b/>
          </w:rPr>
          <w:t>MAY</w:t>
        </w:r>
      </w:ins>
      <w:ins w:id="766" w:author="Laurence Golding" w:date="2017-11-22T12:41:00Z">
        <w:r>
          <w:t xml:space="preserve"> als</w:t>
        </w:r>
      </w:ins>
      <w:ins w:id="767" w:author="Laurence Golding" w:date="2017-11-22T12:42:00Z">
        <w:r>
          <w:t>o</w:t>
        </w:r>
      </w:ins>
      <w:ins w:id="768" w:author="Laurence Golding" w:date="2017-11-22T12:41:00Z">
        <w:r>
          <w:t xml:space="preserve"> contain a property named </w:t>
        </w:r>
      </w:ins>
      <w:ins w:id="769" w:author="Laurence Golding" w:date="2017-11-22T12:42:00Z">
        <w:r>
          <w:rPr>
            <w:rStyle w:val="CODEtemp"/>
          </w:rPr>
          <w:t>richM</w:t>
        </w:r>
      </w:ins>
      <w:ins w:id="770" w:author="Laurence Golding" w:date="2017-11-22T12:41:00Z">
        <w:r w:rsidRPr="00492D47">
          <w:rPr>
            <w:rStyle w:val="CODEtemp"/>
          </w:rPr>
          <w:t>essage</w:t>
        </w:r>
        <w:r>
          <w:t xml:space="preserve"> </w:t>
        </w:r>
      </w:ins>
      <w:ins w:id="771" w:author="Laurence Golding" w:date="2017-11-22T12:42:00Z">
        <w:r>
          <w:t>(</w:t>
        </w:r>
        <w:r w:rsidRPr="00AD1298">
          <w:t>§</w:t>
        </w:r>
        <w:r>
          <w:fldChar w:fldCharType="begin"/>
        </w:r>
        <w:r>
          <w:instrText xml:space="preserve"> REF _Ref495408298 \r \h </w:instrText>
        </w:r>
      </w:ins>
      <w:r>
        <w:fldChar w:fldCharType="separate"/>
      </w:r>
      <w:ins w:id="772" w:author="Laurence Golding" w:date="2017-11-22T12:42:00Z">
        <w:r>
          <w:t>3.10.3</w:t>
        </w:r>
        <w:r>
          <w:fldChar w:fldCharType="end"/>
        </w:r>
        <w:r>
          <w:t xml:space="preserve">) </w:t>
        </w:r>
      </w:ins>
      <w:ins w:id="773" w:author="Laurence Golding" w:date="2017-11-22T12:41:00Z">
        <w:r>
          <w:t xml:space="preserve">whose value is a </w:t>
        </w:r>
      </w:ins>
      <w:ins w:id="774" w:author="Laurence Golding" w:date="2017-11-22T12:42:00Z">
        <w:r w:rsidRPr="001B71B5">
          <w:rPr>
            <w:rStyle w:val="CODEtemp"/>
          </w:rPr>
          <w:t>rich</w:t>
        </w:r>
      </w:ins>
      <w:ins w:id="775" w:author="Laurence Golding" w:date="2017-11-22T13:33:00Z">
        <w:r w:rsidR="00083AD8">
          <w:rPr>
            <w:rStyle w:val="CODEtemp"/>
          </w:rPr>
          <w:t>Message</w:t>
        </w:r>
      </w:ins>
      <w:ins w:id="776" w:author="Laurence Golding" w:date="2017-11-22T12:43:00Z">
        <w:r>
          <w:t xml:space="preserve"> object</w:t>
        </w:r>
      </w:ins>
      <w:ins w:id="777" w:author="Laurence Golding" w:date="2017-11-22T12:41:00Z">
        <w:r>
          <w:t xml:space="preserve"> (</w:t>
        </w:r>
        <w:r w:rsidRPr="00AD1298">
          <w:t>§</w:t>
        </w:r>
      </w:ins>
      <w:ins w:id="778" w:author="Laurence Golding" w:date="2017-11-22T12:44:00Z">
        <w:r>
          <w:fldChar w:fldCharType="begin"/>
        </w:r>
        <w:r>
          <w:instrText xml:space="preserve"> REF _Ref499116488 \r \h </w:instrText>
        </w:r>
      </w:ins>
      <w:r>
        <w:fldChar w:fldCharType="separate"/>
      </w:r>
      <w:ins w:id="779" w:author="Laurence Golding" w:date="2017-11-22T12:44:00Z">
        <w:r>
          <w:t>3.34</w:t>
        </w:r>
        <w:r>
          <w:fldChar w:fldCharType="end"/>
        </w:r>
      </w:ins>
      <w:ins w:id="780" w:author="Laurence Golding" w:date="2017-11-22T12:41:00Z">
        <w:r>
          <w:t>) that describes the exception.</w:t>
        </w:r>
      </w:ins>
      <w:ins w:id="781" w:author="Laurence Golding" w:date="2017-11-22T12:43:00Z">
        <w:r>
          <w:t xml:space="preserve"> If an </w:t>
        </w:r>
        <w:r w:rsidRPr="001B71B5">
          <w:rPr>
            <w:rStyle w:val="CODEtemp"/>
          </w:rPr>
          <w:t>exception</w:t>
        </w:r>
        <w:r>
          <w:t xml:space="preserve"> object does not contain a </w:t>
        </w:r>
        <w:r w:rsidRPr="0060273E">
          <w:rPr>
            <w:rStyle w:val="CODEtemp"/>
          </w:rPr>
          <w:t>message</w:t>
        </w:r>
        <w:r>
          <w:t xml:space="preserve"> property, the </w:t>
        </w:r>
        <w:r w:rsidRPr="001B71B5">
          <w:rPr>
            <w:rStyle w:val="CODEtemp"/>
          </w:rPr>
          <w:t>richMessage</w:t>
        </w:r>
        <w:r>
          <w:t xml:space="preserve"> property </w:t>
        </w:r>
        <w:r w:rsidRPr="001B71B5">
          <w:rPr>
            <w:b/>
          </w:rPr>
          <w:t>SHALL</w:t>
        </w:r>
        <w:r>
          <w:t xml:space="preserve"> be absent.</w:t>
        </w:r>
      </w:ins>
    </w:p>
    <w:p w14:paraId="7B596160" w14:textId="5C780811" w:rsidR="00B86BC7" w:rsidRDefault="00B86BC7" w:rsidP="00B86BC7">
      <w:pPr>
        <w:pStyle w:val="Heading3"/>
      </w:pPr>
      <w:r>
        <w:t>stack property</w:t>
      </w:r>
      <w:bookmarkEnd w:id="756"/>
    </w:p>
    <w:p w14:paraId="17152AD6" w14:textId="4FE9AA46"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D97E6D">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82" w:name="_Toc495412669"/>
      <w:r>
        <w:t>innerExceptions property</w:t>
      </w:r>
      <w:bookmarkEnd w:id="782"/>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6C619E98" w:rsidR="006E546E" w:rsidRDefault="00492D47" w:rsidP="004A35E6">
      <w:pPr>
        <w:pStyle w:val="Note"/>
        <w:rPr>
          <w:ins w:id="783" w:author="Laurence Golding" w:date="2017-11-22T12:18:00Z"/>
        </w:rPr>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780E0C60" w14:textId="3E1B5173" w:rsidR="00DC70B6" w:rsidRDefault="00DC70B6" w:rsidP="00DC70B6">
      <w:pPr>
        <w:pStyle w:val="Heading2"/>
        <w:rPr>
          <w:ins w:id="784" w:author="Laurence Golding" w:date="2017-11-22T12:28:00Z"/>
        </w:rPr>
      </w:pPr>
      <w:bookmarkStart w:id="785" w:name="_Ref499116488"/>
      <w:ins w:id="786" w:author="Laurence Golding" w:date="2017-11-22T12:18:00Z">
        <w:r>
          <w:t>richMessage object</w:t>
        </w:r>
      </w:ins>
      <w:bookmarkEnd w:id="785"/>
    </w:p>
    <w:p w14:paraId="391072BB" w14:textId="6F00D7B4" w:rsidR="00290E63" w:rsidRDefault="00290E63" w:rsidP="00290E63">
      <w:pPr>
        <w:rPr>
          <w:ins w:id="787" w:author="Laurence Golding" w:date="2017-11-22T12:30:00Z"/>
        </w:rPr>
      </w:pPr>
      <w:ins w:id="788" w:author="Laurence Golding" w:date="2017-11-22T12:28:00Z">
        <w:r>
          <w:t xml:space="preserve">A </w:t>
        </w:r>
        <w:r w:rsidRPr="00290E63">
          <w:rPr>
            <w:rStyle w:val="CODEtemp"/>
          </w:rPr>
          <w:t>richMessage</w:t>
        </w:r>
        <w:r>
          <w:t xml:space="preserve"> object describes a </w:t>
        </w:r>
      </w:ins>
      <w:ins w:id="789" w:author="Laurence Golding" w:date="2017-11-22T12:29:00Z">
        <w:r>
          <w:t xml:space="preserve">rich text </w:t>
        </w:r>
      </w:ins>
      <w:ins w:id="790" w:author="Laurence Golding" w:date="2017-11-22T12:28:00Z">
        <w:r>
          <w:t>message</w:t>
        </w:r>
      </w:ins>
      <w:ins w:id="791" w:author="Laurence Golding" w:date="2017-11-22T12:29:00Z">
        <w:r>
          <w:t xml:space="preserve"> (</w:t>
        </w:r>
        <w:r w:rsidRPr="00492D47">
          <w:t>§</w:t>
        </w:r>
        <w:r>
          <w:fldChar w:fldCharType="begin"/>
        </w:r>
        <w:r>
          <w:instrText xml:space="preserve"> REF _Ref495408298 \r \h </w:instrText>
        </w:r>
      </w:ins>
      <w:r>
        <w:fldChar w:fldCharType="separate"/>
      </w:r>
      <w:ins w:id="792" w:author="Laurence Golding" w:date="2017-11-22T12:29:00Z">
        <w:r>
          <w:t>3.10.3</w:t>
        </w:r>
        <w:r>
          <w:fldChar w:fldCharType="end"/>
        </w:r>
        <w:r>
          <w:t>).</w:t>
        </w:r>
      </w:ins>
    </w:p>
    <w:p w14:paraId="130F6EBB" w14:textId="0C4A8CCD" w:rsidR="00290E63" w:rsidRDefault="00290E63" w:rsidP="00290E63">
      <w:pPr>
        <w:pStyle w:val="Heading3"/>
        <w:rPr>
          <w:ins w:id="793" w:author="Laurence Golding" w:date="2017-11-22T12:30:00Z"/>
        </w:rPr>
      </w:pPr>
      <w:bookmarkStart w:id="794" w:name="_Ref499119879"/>
      <w:ins w:id="795" w:author="Laurence Golding" w:date="2017-11-22T12:30:00Z">
        <w:r>
          <w:t>mimeType property</w:t>
        </w:r>
        <w:bookmarkEnd w:id="794"/>
      </w:ins>
    </w:p>
    <w:p w14:paraId="6762D70C" w14:textId="5E672046" w:rsidR="00290E63" w:rsidRDefault="00290E63" w:rsidP="00290E63">
      <w:pPr>
        <w:rPr>
          <w:ins w:id="796" w:author="Laurence Golding" w:date="2017-11-22T12:36:00Z"/>
        </w:rPr>
      </w:pPr>
      <w:ins w:id="797" w:author="Laurence Golding" w:date="2017-11-22T12:30:00Z">
        <w:r>
          <w:t xml:space="preserve">A </w:t>
        </w:r>
        <w:r w:rsidRPr="00290E63">
          <w:rPr>
            <w:rStyle w:val="CODEtemp"/>
          </w:rPr>
          <w:t>richMe</w:t>
        </w:r>
      </w:ins>
      <w:ins w:id="798" w:author="Laurence Golding" w:date="2017-11-22T12:31:00Z">
        <w:r w:rsidRPr="00290E63">
          <w:rPr>
            <w:rStyle w:val="CODEtemp"/>
          </w:rPr>
          <w:t>ssage</w:t>
        </w:r>
        <w:r>
          <w:t xml:space="preserve"> object </w:t>
        </w:r>
        <w:r w:rsidRPr="00290E63">
          <w:rPr>
            <w:b/>
          </w:rPr>
          <w:t>SHALL</w:t>
        </w:r>
        <w:r>
          <w:t xml:space="preserve"> contain a property named </w:t>
        </w:r>
        <w:r w:rsidRPr="00290E63">
          <w:rPr>
            <w:rStyle w:val="CODEtemp"/>
          </w:rPr>
          <w:t>mimeType</w:t>
        </w:r>
        <w:r>
          <w:t xml:space="preserve"> whose value is</w:t>
        </w:r>
      </w:ins>
      <w:ins w:id="799" w:author="Laurence Golding" w:date="2017-11-22T12:35:00Z">
        <w:r w:rsidRPr="00290E63">
          <w:t xml:space="preserve"> </w:t>
        </w:r>
        <w:r w:rsidRPr="0082371F">
          <w:t xml:space="preserve">a string that specifies the MIME type </w:t>
        </w:r>
        <w:r>
          <w:t>[</w:t>
        </w:r>
        <w:r>
          <w:fldChar w:fldCharType="begin"/>
        </w:r>
      </w:ins>
      <w:ins w:id="800" w:author="Laurence Golding" w:date="2017-11-22T12:48:00Z">
        <w:r w:rsidR="0046579E">
          <w:instrText>HYPERLINK  \l "RFC2045"</w:instrText>
        </w:r>
      </w:ins>
      <w:ins w:id="801" w:author="Laurence Golding" w:date="2017-11-22T12:35:00Z">
        <w:r>
          <w:fldChar w:fldCharType="separate"/>
        </w:r>
        <w:r w:rsidRPr="0082371F">
          <w:rPr>
            <w:rStyle w:val="Hyperlink"/>
          </w:rPr>
          <w:t>RFC2045</w:t>
        </w:r>
        <w:r>
          <w:rPr>
            <w:rStyle w:val="Hyperlink"/>
          </w:rPr>
          <w:fldChar w:fldCharType="end"/>
        </w:r>
        <w:r>
          <w:t>]</w:t>
        </w:r>
        <w:r w:rsidRPr="0082371F">
          <w:t xml:space="preserve"> of the </w:t>
        </w:r>
      </w:ins>
      <w:ins w:id="802" w:author="Laurence Golding" w:date="2017-11-22T12:36:00Z">
        <w:r>
          <w:t>message</w:t>
        </w:r>
      </w:ins>
      <w:ins w:id="803" w:author="Laurence Golding" w:date="2017-11-22T12:35:00Z">
        <w:r w:rsidRPr="0082371F">
          <w:t>.</w:t>
        </w:r>
      </w:ins>
    </w:p>
    <w:p w14:paraId="6F854A73" w14:textId="2A73529D" w:rsidR="000D4163" w:rsidRDefault="000D4163" w:rsidP="00290E63">
      <w:pPr>
        <w:rPr>
          <w:ins w:id="804" w:author="Laurence Golding" w:date="2017-11-22T13:11:00Z"/>
        </w:rPr>
      </w:pPr>
      <w:ins w:id="805" w:author="Laurence Golding" w:date="2017-11-22T12:36:00Z">
        <w:r>
          <w:t>Th</w:t>
        </w:r>
      </w:ins>
      <w:ins w:id="806" w:author="Laurence Golding" w:date="2017-11-22T12:37:00Z">
        <w:r>
          <w:t xml:space="preserve">e value of the </w:t>
        </w:r>
        <w:r w:rsidRPr="000D4163">
          <w:rPr>
            <w:rStyle w:val="CODEtemp"/>
          </w:rPr>
          <w:t>mimeType</w:t>
        </w:r>
        <w:r>
          <w:t xml:space="preserve"> property </w:t>
        </w:r>
        <w:r>
          <w:rPr>
            <w:b/>
          </w:rPr>
          <w:t>SHOULD</w:t>
        </w:r>
        <w:r>
          <w:t xml:space="preserve"> be </w:t>
        </w:r>
        <w:r w:rsidRPr="000D4163">
          <w:rPr>
            <w:rStyle w:val="CODEtemp"/>
          </w:rPr>
          <w:t>"text/</w:t>
        </w:r>
        <w:proofErr w:type="gramStart"/>
        <w:r w:rsidRPr="000D4163">
          <w:rPr>
            <w:rStyle w:val="CODEtemp"/>
          </w:rPr>
          <w:t>markdown</w:t>
        </w:r>
      </w:ins>
      <w:ins w:id="807" w:author="Laurence Golding" w:date="2017-11-22T12:38:00Z">
        <w:r w:rsidRPr="000D4163">
          <w:rPr>
            <w:rStyle w:val="CODEtemp"/>
          </w:rPr>
          <w:t>;</w:t>
        </w:r>
      </w:ins>
      <w:ins w:id="808" w:author="Laurence Golding" w:date="2017-11-22T12:39:00Z">
        <w:r w:rsidRPr="000D4163">
          <w:rPr>
            <w:rStyle w:val="CODEtemp"/>
          </w:rPr>
          <w:t>variant</w:t>
        </w:r>
        <w:proofErr w:type="gramEnd"/>
        <w:r w:rsidRPr="000D4163">
          <w:rPr>
            <w:rStyle w:val="CODEtemp"/>
          </w:rPr>
          <w:t>:GFM"</w:t>
        </w:r>
        <w:r>
          <w:t xml:space="preserve">. </w:t>
        </w:r>
      </w:ins>
      <w:ins w:id="809" w:author="Laurence Golding" w:date="2017-11-22T12:47:00Z">
        <w:r w:rsidR="0046579E">
          <w:t>([</w:t>
        </w:r>
      </w:ins>
      <w:ins w:id="810" w:author="Laurence Golding" w:date="2017-11-22T12:52:00Z">
        <w:r w:rsidR="0046579E">
          <w:fldChar w:fldCharType="begin"/>
        </w:r>
        <w:r w:rsidR="0046579E">
          <w:instrText xml:space="preserve"> HYPERLINK  \l "RFC7763" </w:instrText>
        </w:r>
        <w:r w:rsidR="0046579E">
          <w:fldChar w:fldCharType="separate"/>
        </w:r>
        <w:r w:rsidR="0046579E" w:rsidRPr="0046579E">
          <w:rPr>
            <w:rStyle w:val="Hyperlink"/>
          </w:rPr>
          <w:t>RFC7763</w:t>
        </w:r>
        <w:r w:rsidR="0046579E">
          <w:fldChar w:fldCharType="end"/>
        </w:r>
      </w:ins>
      <w:ins w:id="811" w:author="Laurence Golding" w:date="2017-11-22T12:47:00Z">
        <w:r w:rsidR="0046579E">
          <w:t xml:space="preserve">] defines the </w:t>
        </w:r>
        <w:r w:rsidR="0046579E" w:rsidRPr="0046579E">
          <w:rPr>
            <w:rStyle w:val="CODEtemp"/>
          </w:rPr>
          <w:t>"text/markdown"</w:t>
        </w:r>
        <w:r w:rsidR="0046579E">
          <w:t xml:space="preserve"> media</w:t>
        </w:r>
      </w:ins>
      <w:ins w:id="812" w:author="Laurence Golding" w:date="2017-11-22T12:48:00Z">
        <w:r w:rsidR="0046579E">
          <w:t xml:space="preserve"> type, and [</w:t>
        </w:r>
      </w:ins>
      <w:ins w:id="813" w:author="Laurence Golding" w:date="2017-11-22T12:52:00Z">
        <w:r w:rsidR="0046579E">
          <w:fldChar w:fldCharType="begin"/>
        </w:r>
        <w:r w:rsidR="0046579E">
          <w:instrText xml:space="preserve"> HYPERLINK  \l "RFC7764" </w:instrText>
        </w:r>
        <w:r w:rsidR="0046579E">
          <w:fldChar w:fldCharType="separate"/>
        </w:r>
        <w:r w:rsidR="0046579E" w:rsidRPr="0046579E">
          <w:rPr>
            <w:rStyle w:val="Hyperlink"/>
          </w:rPr>
          <w:t>RFC7764</w:t>
        </w:r>
        <w:r w:rsidR="0046579E">
          <w:fldChar w:fldCharType="end"/>
        </w:r>
      </w:ins>
      <w:ins w:id="814" w:author="Laurence Golding" w:date="2017-11-22T12:48:00Z">
        <w:r w:rsidR="0046579E">
          <w:t xml:space="preserve">] </w:t>
        </w:r>
      </w:ins>
      <w:ins w:id="815" w:author="Laurence Golding" w:date="2017-11-22T12:49:00Z">
        <w:r w:rsidR="0046579E">
          <w:t xml:space="preserve">registered </w:t>
        </w:r>
        <w:r w:rsidR="0046579E" w:rsidRPr="0046579E">
          <w:rPr>
            <w:rStyle w:val="CODEtemp"/>
          </w:rPr>
          <w:t>"GFM"</w:t>
        </w:r>
        <w:r w:rsidR="0046579E">
          <w:t xml:space="preserve"> as the value of the variant parameter which specifies GitHub Flavored Mark</w:t>
        </w:r>
      </w:ins>
      <w:ins w:id="816" w:author="Laurence Golding" w:date="2017-11-22T12:50:00Z">
        <w:r w:rsidR="0046579E">
          <w:t>down [</w:t>
        </w:r>
        <w:r w:rsidR="0046579E">
          <w:fldChar w:fldCharType="begin"/>
        </w:r>
        <w:r w:rsidR="0046579E">
          <w:instrText xml:space="preserve"> HYPERLINK  \l "GFM" </w:instrText>
        </w:r>
        <w:r w:rsidR="0046579E">
          <w:fldChar w:fldCharType="separate"/>
        </w:r>
        <w:r w:rsidR="0046579E" w:rsidRPr="0046579E">
          <w:rPr>
            <w:rStyle w:val="Hyperlink"/>
          </w:rPr>
          <w:t>GFM</w:t>
        </w:r>
        <w:r w:rsidR="0046579E">
          <w:fldChar w:fldCharType="end"/>
        </w:r>
        <w:r w:rsidR="0046579E">
          <w:t>].)</w:t>
        </w:r>
      </w:ins>
    </w:p>
    <w:p w14:paraId="25352016" w14:textId="3D7AE5B4" w:rsidR="00A32464" w:rsidRDefault="00A32464" w:rsidP="00A32464">
      <w:pPr>
        <w:pStyle w:val="Heading3"/>
        <w:rPr>
          <w:ins w:id="817" w:author="Laurence Golding" w:date="2017-11-22T13:11:00Z"/>
        </w:rPr>
      </w:pPr>
      <w:ins w:id="818" w:author="Laurence Golding" w:date="2017-11-22T13:11:00Z">
        <w:r>
          <w:t>text property</w:t>
        </w:r>
      </w:ins>
    </w:p>
    <w:p w14:paraId="2ECAEC8E" w14:textId="603F139E" w:rsidR="00A32464" w:rsidRDefault="00A32464" w:rsidP="00A32464">
      <w:pPr>
        <w:rPr>
          <w:ins w:id="819" w:author="Laurence Golding" w:date="2017-11-22T13:21:00Z"/>
        </w:rPr>
      </w:pPr>
      <w:ins w:id="820" w:author="Laurence Golding" w:date="2017-11-22T13:11:00Z">
        <w:r>
          <w:t xml:space="preserve">A </w:t>
        </w:r>
        <w:r w:rsidRPr="00EB36BE">
          <w:rPr>
            <w:rStyle w:val="CODEtemp"/>
          </w:rPr>
          <w:t>richMessage</w:t>
        </w:r>
        <w:r>
          <w:t xml:space="preserve"> object </w:t>
        </w:r>
        <w:r>
          <w:rPr>
            <w:b/>
          </w:rPr>
          <w:t>SHALL</w:t>
        </w:r>
        <w:r>
          <w:t xml:space="preserve"> contain a property named </w:t>
        </w:r>
        <w:r w:rsidRPr="00EB36BE">
          <w:rPr>
            <w:rStyle w:val="CODEtemp"/>
          </w:rPr>
          <w:t>text</w:t>
        </w:r>
        <w:r>
          <w:t xml:space="preserve"> whose value is a </w:t>
        </w:r>
      </w:ins>
      <w:ins w:id="821" w:author="Laurence Golding" w:date="2017-11-22T13:15:00Z">
        <w:r w:rsidR="00EB36BE">
          <w:t xml:space="preserve">non-empty </w:t>
        </w:r>
      </w:ins>
      <w:ins w:id="822" w:author="Laurence Golding" w:date="2017-11-22T13:11:00Z">
        <w:r>
          <w:t>string</w:t>
        </w:r>
      </w:ins>
      <w:ins w:id="823" w:author="Laurence Golding" w:date="2017-11-22T13:12:00Z">
        <w:r w:rsidR="00EB36BE">
          <w:t xml:space="preserve"> which </w:t>
        </w:r>
      </w:ins>
      <w:ins w:id="824" w:author="Laurence Golding" w:date="2017-11-22T13:15:00Z">
        <w:r w:rsidR="00EB36BE">
          <w:t>expresses</w:t>
        </w:r>
      </w:ins>
      <w:ins w:id="825" w:author="Laurence Golding" w:date="2017-11-22T13:12:00Z">
        <w:r w:rsidR="00EB36BE">
          <w:t xml:space="preserve"> the message</w:t>
        </w:r>
      </w:ins>
      <w:ins w:id="826" w:author="Laurence Golding" w:date="2017-11-22T13:15:00Z">
        <w:r w:rsidR="00EB36BE">
          <w:t xml:space="preserve"> </w:t>
        </w:r>
      </w:ins>
      <w:ins w:id="827" w:author="Laurence Golding" w:date="2017-11-22T13:12:00Z">
        <w:r w:rsidR="00EB36BE">
          <w:t xml:space="preserve">in the rich text format specified by the </w:t>
        </w:r>
        <w:r w:rsidR="00EB36BE" w:rsidRPr="00EB36BE">
          <w:rPr>
            <w:rStyle w:val="CODEtemp"/>
          </w:rPr>
          <w:t>mimeType</w:t>
        </w:r>
        <w:r w:rsidR="00EB36BE">
          <w:t xml:space="preserve"> property (</w:t>
        </w:r>
      </w:ins>
      <w:ins w:id="828" w:author="Laurence Golding" w:date="2017-11-22T13:15:00Z">
        <w:r w:rsidR="00EB36BE" w:rsidRPr="00AD1298">
          <w:t>§</w:t>
        </w:r>
        <w:r w:rsidR="00EB36BE">
          <w:fldChar w:fldCharType="begin"/>
        </w:r>
        <w:r w:rsidR="00EB36BE">
          <w:instrText xml:space="preserve"> REF _Ref499119879 \r \h </w:instrText>
        </w:r>
      </w:ins>
      <w:r w:rsidR="00EB36BE">
        <w:fldChar w:fldCharType="separate"/>
      </w:r>
      <w:ins w:id="829" w:author="Laurence Golding" w:date="2017-11-22T13:15:00Z">
        <w:r w:rsidR="00EB36BE">
          <w:t>3.34.1</w:t>
        </w:r>
        <w:r w:rsidR="00EB36BE">
          <w:fldChar w:fldCharType="end"/>
        </w:r>
      </w:ins>
      <w:ins w:id="830" w:author="Laurence Golding" w:date="2017-11-22T13:12:00Z">
        <w:r w:rsidR="00EB36BE">
          <w:t>).</w:t>
        </w:r>
      </w:ins>
    </w:p>
    <w:p w14:paraId="6EE07D72" w14:textId="1CA80935" w:rsidR="00EB36BE" w:rsidRDefault="00EB36BE" w:rsidP="00A32464">
      <w:pPr>
        <w:rPr>
          <w:ins w:id="831" w:author="Laurence Golding" w:date="2017-11-22T13:12:00Z"/>
        </w:rPr>
      </w:pPr>
      <w:ins w:id="832" w:author="Laurence Golding" w:date="2017-11-22T13:21:00Z">
        <w:r w:rsidRPr="00A355DC">
          <w:t xml:space="preserve">If the message consists of more than one sentence, the first sentence of the message </w:t>
        </w:r>
        <w:r w:rsidRPr="00A355DC">
          <w:rPr>
            <w:b/>
          </w:rPr>
          <w:t>SHOULD</w:t>
        </w:r>
        <w:r w:rsidRPr="00A355DC">
          <w:t xml:space="preserve"> provide a useful summary of the message, suitable for display in cases where UI</w:t>
        </w:r>
        <w:r>
          <w:t xml:space="preserve"> space</w:t>
        </w:r>
        <w:r w:rsidRPr="00A355DC">
          <w:t xml:space="preserve"> is limited.</w:t>
        </w:r>
      </w:ins>
    </w:p>
    <w:p w14:paraId="5D31E4CD" w14:textId="73C8A747" w:rsidR="00EB36BE" w:rsidRDefault="00EB36BE" w:rsidP="00A32464">
      <w:pPr>
        <w:rPr>
          <w:ins w:id="833" w:author="Laurence Golding" w:date="2017-11-22T13:16:00Z"/>
        </w:rPr>
      </w:pPr>
      <w:ins w:id="834" w:author="Laurence Golding" w:date="2017-11-22T13:12:00Z">
        <w:r>
          <w:t xml:space="preserve">If </w:t>
        </w:r>
      </w:ins>
      <w:ins w:id="835" w:author="Laurence Golding" w:date="2017-11-22T13:13:00Z">
        <w:r>
          <w:t xml:space="preserve">value of </w:t>
        </w:r>
      </w:ins>
      <w:ins w:id="836" w:author="Laurence Golding" w:date="2017-11-22T13:12:00Z">
        <w:r>
          <w:t>the</w:t>
        </w:r>
      </w:ins>
      <w:ins w:id="837" w:author="Laurence Golding" w:date="2017-11-22T13:13:00Z">
        <w:r>
          <w:t xml:space="preserve"> </w:t>
        </w:r>
        <w:r w:rsidRPr="00EB36BE">
          <w:rPr>
            <w:rStyle w:val="CODEtemp"/>
          </w:rPr>
          <w:t>mimeType</w:t>
        </w:r>
        <w:r>
          <w:t xml:space="preserve"> property is any variant of </w:t>
        </w:r>
        <w:r w:rsidRPr="00EB36BE">
          <w:rPr>
            <w:rStyle w:val="CODEtemp"/>
          </w:rPr>
          <w:t>"text/markdown"</w:t>
        </w:r>
        <w:r>
          <w:t xml:space="preserve">, then for security reasons, the </w:t>
        </w:r>
      </w:ins>
      <w:ins w:id="838" w:author="Laurence Golding" w:date="2017-11-22T13:16:00Z">
        <w:r>
          <w:t>producer</w:t>
        </w:r>
      </w:ins>
      <w:ins w:id="839" w:author="Laurence Golding" w:date="2017-11-22T13:23:00Z">
        <w:r w:rsidR="00130531">
          <w:t>s</w:t>
        </w:r>
      </w:ins>
      <w:ins w:id="840" w:author="Laurence Golding" w:date="2017-11-22T13:16:00Z">
        <w:r>
          <w:t xml:space="preserve"> and consumers of SARIF file</w:t>
        </w:r>
      </w:ins>
      <w:ins w:id="841" w:author="Laurence Golding" w:date="2017-11-22T13:24:00Z">
        <w:r w:rsidR="00130531">
          <w:t>s</w:t>
        </w:r>
      </w:ins>
      <w:ins w:id="842" w:author="Laurence Golding" w:date="2017-11-22T13:16:00Z">
        <w:r>
          <w:t xml:space="preserve"> </w:t>
        </w:r>
        <w:r>
          <w:rPr>
            <w:b/>
          </w:rPr>
          <w:t>SHOULD</w:t>
        </w:r>
        <w:r>
          <w:t xml:space="preserve"> follow certain guidelines:</w:t>
        </w:r>
      </w:ins>
    </w:p>
    <w:p w14:paraId="2977A833" w14:textId="427268F5" w:rsidR="00EB36BE" w:rsidRDefault="00EB36BE" w:rsidP="00C6642E">
      <w:pPr>
        <w:pStyle w:val="ListParagraph"/>
        <w:numPr>
          <w:ilvl w:val="0"/>
          <w:numId w:val="51"/>
        </w:numPr>
        <w:rPr>
          <w:ins w:id="843" w:author="Laurence Golding" w:date="2017-11-22T13:17:00Z"/>
        </w:rPr>
      </w:pPr>
      <w:ins w:id="844" w:author="Laurence Golding" w:date="2017-11-22T13:17:00Z">
        <w:r>
          <w:t xml:space="preserve">The </w:t>
        </w:r>
        <w:r w:rsidRPr="00C6642E">
          <w:rPr>
            <w:rStyle w:val="CODEtemp"/>
          </w:rPr>
          <w:t>text</w:t>
        </w:r>
        <w:r>
          <w:t xml:space="preserve"> property </w:t>
        </w:r>
        <w:r w:rsidRPr="00C6642E">
          <w:rPr>
            <w:b/>
          </w:rPr>
          <w:t>SHOULD NOT</w:t>
        </w:r>
        <w:r>
          <w:t xml:space="preserve"> contain HTML, even though all flavors or Markdown permit it.</w:t>
        </w:r>
      </w:ins>
    </w:p>
    <w:p w14:paraId="483A4A38" w14:textId="0FBC5704" w:rsidR="00EB36BE" w:rsidRDefault="00EB36BE" w:rsidP="00C6642E">
      <w:pPr>
        <w:pStyle w:val="ListParagraph"/>
        <w:numPr>
          <w:ilvl w:val="0"/>
          <w:numId w:val="51"/>
        </w:numPr>
        <w:rPr>
          <w:ins w:id="845" w:author="Laurence Golding" w:date="2017-11-22T13:18:00Z"/>
        </w:rPr>
      </w:pPr>
      <w:ins w:id="846" w:author="Laurence Golding" w:date="2017-11-22T13:18:00Z">
        <w:r>
          <w:t>Deeply nested markup can cause a stack overflow in the Markdown processor [</w:t>
        </w:r>
      </w:ins>
      <w:ins w:id="847" w:author="Laurence Golding" w:date="2017-11-22T13:19:00Z">
        <w:r>
          <w:fldChar w:fldCharType="begin"/>
        </w:r>
        <w:r>
          <w:instrText xml:space="preserve"> HYPERLINK  \l "GFMENG" </w:instrText>
        </w:r>
        <w:r>
          <w:fldChar w:fldCharType="separate"/>
        </w:r>
        <w:r w:rsidRPr="00EB36BE">
          <w:rPr>
            <w:rStyle w:val="Hyperlink"/>
          </w:rPr>
          <w:t>GFMENG</w:t>
        </w:r>
        <w:r>
          <w:fldChar w:fldCharType="end"/>
        </w:r>
      </w:ins>
      <w:ins w:id="848" w:author="Laurence Golding" w:date="2017-11-22T13:18:00Z">
        <w:r>
          <w:t xml:space="preserve">]. To reduce this risk, consumers of SARIF files </w:t>
        </w:r>
        <w:r w:rsidRPr="00C6642E">
          <w:rPr>
            <w:b/>
          </w:rPr>
          <w:t>SHOULD</w:t>
        </w:r>
        <w:r>
          <w:t xml:space="preserve"> use a Markdown processor that is hardened against such attacks. One example is the GitHub fork of the cmark Markdown processor [</w:t>
        </w:r>
      </w:ins>
      <w:ins w:id="849" w:author="Laurence Golding" w:date="2017-11-22T13:20:00Z">
        <w:r>
          <w:fldChar w:fldCharType="begin"/>
        </w:r>
        <w:r>
          <w:instrText xml:space="preserve"> HYPERLINK  \l "GFMCMARK" </w:instrText>
        </w:r>
        <w:r>
          <w:fldChar w:fldCharType="separate"/>
        </w:r>
        <w:r w:rsidRPr="00EB36BE">
          <w:rPr>
            <w:rStyle w:val="Hyperlink"/>
          </w:rPr>
          <w:t>GFMCMARK</w:t>
        </w:r>
        <w:r>
          <w:fldChar w:fldCharType="end"/>
        </w:r>
      </w:ins>
      <w:ins w:id="850" w:author="Laurence Golding" w:date="2017-11-22T13:18:00Z">
        <w:r>
          <w:t>].</w:t>
        </w:r>
      </w:ins>
    </w:p>
    <w:p w14:paraId="3A314F67" w14:textId="7F3E34A2" w:rsidR="00EB36BE" w:rsidRPr="00EB36BE" w:rsidRDefault="00EB36BE" w:rsidP="00C6642E">
      <w:pPr>
        <w:pStyle w:val="ListParagraph"/>
        <w:numPr>
          <w:ilvl w:val="0"/>
          <w:numId w:val="51"/>
        </w:numPr>
        <w:rPr>
          <w:ins w:id="851" w:author="Laurence Golding" w:date="2017-11-22T12:35:00Z"/>
        </w:rPr>
      </w:pPr>
      <w:ins w:id="852" w:author="Laurence Golding" w:date="2017-11-22T13:18:00Z">
        <w:r>
          <w:t xml:space="preserve">Markdown can contain arbitrary HTML, including (for example) </w:t>
        </w:r>
        <w:r w:rsidRPr="005B5B60">
          <w:rPr>
            <w:rStyle w:val="CODEtemp"/>
          </w:rPr>
          <w:t>javascript:</w:t>
        </w:r>
        <w:r>
          <w:t xml:space="preserve"> links. To reduce this risk, consumers of SARIF files </w:t>
        </w:r>
        <w:r w:rsidRPr="00C6642E">
          <w:rPr>
            <w:b/>
          </w:rPr>
          <w:t>SHOULD</w:t>
        </w:r>
        <w:r>
          <w:t xml:space="preserve"> either disable HTML processing (for example, by using an option such as the </w:t>
        </w:r>
        <w:r w:rsidRPr="00EB36BE">
          <w:rPr>
            <w:rStyle w:val="CODEtemp"/>
          </w:rPr>
          <w:t>--safe</w:t>
        </w:r>
        <w:r>
          <w:t xml:space="preserve"> option in the cmark Markdown processor), or they should run the resulting HTML through an HTML sanitizer.</w:t>
        </w:r>
      </w:ins>
    </w:p>
    <w:p w14:paraId="230845B4" w14:textId="3C1C5C01" w:rsidR="00290E63" w:rsidRPr="00290E63" w:rsidRDefault="00290E63" w:rsidP="00290E63">
      <w:pPr>
        <w:rPr>
          <w:ins w:id="853" w:author="Laurence Golding" w:date="2017-11-22T12:18:00Z"/>
        </w:rPr>
      </w:pPr>
    </w:p>
    <w:p w14:paraId="46BB08C2" w14:textId="77777777" w:rsidR="00DC70B6" w:rsidRPr="00DC70B6" w:rsidRDefault="00DC70B6" w:rsidP="00DC70B6"/>
    <w:p w14:paraId="141CE33F" w14:textId="77777777" w:rsidR="00AE0702" w:rsidRPr="00FD22AC" w:rsidRDefault="00AE0702" w:rsidP="00FD22AC">
      <w:pPr>
        <w:pStyle w:val="Heading1"/>
      </w:pPr>
      <w:bookmarkStart w:id="854" w:name="_Toc287332011"/>
      <w:bookmarkStart w:id="855" w:name="_Toc495412670"/>
      <w:r w:rsidRPr="00FD22AC">
        <w:lastRenderedPageBreak/>
        <w:t>Conformance</w:t>
      </w:r>
      <w:bookmarkEnd w:id="854"/>
      <w:bookmarkEnd w:id="855"/>
    </w:p>
    <w:p w14:paraId="36D8D436" w14:textId="52361958"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hyperlink r:id="rId41" w:anchor="wpComponentsConfClause" w:history="1">
        <w:r w:rsidRPr="00CF2107">
          <w:rPr>
            <w:rStyle w:val="Hyperlink"/>
            <w:highlight w:val="yellow"/>
          </w:rPr>
          <w:t>OASIS TC Process</w:t>
        </w:r>
      </w:hyperlink>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0077349E" w:rsidR="00EE1E0B" w:rsidRPr="00CF2107" w:rsidRDefault="00EE1E0B" w:rsidP="00EE1E0B">
      <w:pPr>
        <w:rPr>
          <w:highlight w:val="yellow"/>
        </w:rPr>
      </w:pPr>
      <w:r w:rsidRPr="00CF2107">
        <w:rPr>
          <w:highlight w:val="yellow"/>
        </w:rPr>
        <w:t xml:space="preserve">For the definition of ‘conformance clause,’ see </w:t>
      </w:r>
      <w:hyperlink r:id="rId42" w:anchor="dConformanceClause" w:history="1">
        <w:r w:rsidRPr="000928F9">
          <w:rPr>
            <w:rStyle w:val="Hyperlink"/>
            <w:highlight w:val="yellow"/>
          </w:rPr>
          <w:t>OASIS Defined Terms</w:t>
        </w:r>
      </w:hyperlink>
      <w:r w:rsidRPr="00CF2107">
        <w:rPr>
          <w:highlight w:val="yellow"/>
        </w:rPr>
        <w:t xml:space="preserve">. </w:t>
      </w:r>
    </w:p>
    <w:p w14:paraId="5CBB6CC3" w14:textId="782A373C" w:rsidR="00EE1E0B" w:rsidRPr="00CF2107" w:rsidRDefault="00EE1E0B" w:rsidP="00EE1E0B">
      <w:pPr>
        <w:rPr>
          <w:highlight w:val="yellow"/>
        </w:rPr>
      </w:pPr>
      <w:r w:rsidRPr="00CF2107">
        <w:rPr>
          <w:highlight w:val="yellow"/>
        </w:rPr>
        <w:t xml:space="preserve">See “Guidelines to Writing Conformance Clauses”: </w:t>
      </w:r>
      <w:r w:rsidRPr="00CF2107">
        <w:rPr>
          <w:highlight w:val="yellow"/>
        </w:rPr>
        <w:br/>
      </w:r>
      <w:hyperlink r:id="rId43" w:history="1">
        <w:r w:rsidRPr="00CF2107">
          <w:rPr>
            <w:rStyle w:val="Hyperlink"/>
            <w:highlight w:val="yellow"/>
          </w:rPr>
          <w:t>http://docs.oasis-open.org/templates/TCHandbook/ConformanceGuidelines.html</w:t>
        </w:r>
      </w:hyperlink>
      <w:r w:rsidRPr="00CF2107">
        <w:rPr>
          <w:highlight w:val="yellow"/>
        </w:rPr>
        <w:t>.</w:t>
      </w:r>
    </w:p>
    <w:p w14:paraId="1D48659C" w14:textId="77777777" w:rsidR="00EE1E0B" w:rsidRDefault="00EE1E0B" w:rsidP="00EE1E0B">
      <w:r w:rsidRPr="00CF2107">
        <w:rPr>
          <w:highlight w:val="yellow"/>
        </w:rPr>
        <w:t>Remove this note before submitting for publication.)</w:t>
      </w:r>
    </w:p>
    <w:p w14:paraId="35532103" w14:textId="566D36B6" w:rsidR="00AE0702" w:rsidRPr="00AE0702" w:rsidRDefault="00AE0702" w:rsidP="00C93F2E"/>
    <w:p w14:paraId="51263FE3" w14:textId="77777777" w:rsidR="0052099F" w:rsidRDefault="00B80CDB" w:rsidP="00CE1F32">
      <w:pPr>
        <w:pStyle w:val="AppendixHeading1"/>
      </w:pPr>
      <w:bookmarkStart w:id="856" w:name="AppendixAcknowledgments"/>
      <w:bookmarkStart w:id="857" w:name="_Toc85472897"/>
      <w:bookmarkStart w:id="858" w:name="_Toc287332012"/>
      <w:bookmarkStart w:id="859" w:name="_Toc495412671"/>
      <w:bookmarkEnd w:id="856"/>
      <w:r>
        <w:lastRenderedPageBreak/>
        <w:t>Acknowl</w:t>
      </w:r>
      <w:r w:rsidR="004D0E5E">
        <w:t>e</w:t>
      </w:r>
      <w:r w:rsidR="008F61FB">
        <w:t>dg</w:t>
      </w:r>
      <w:r w:rsidR="0052099F">
        <w:t>ments</w:t>
      </w:r>
      <w:bookmarkEnd w:id="857"/>
      <w:bookmarkEnd w:id="858"/>
      <w:bookmarkEnd w:id="859"/>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860" w:name="AppendixFingerprints"/>
      <w:bookmarkStart w:id="861" w:name="_Toc495412672"/>
      <w:bookmarkEnd w:id="860"/>
      <w:r>
        <w:lastRenderedPageBreak/>
        <w:t>Use of fingerprints by result management systems</w:t>
      </w:r>
      <w:bookmarkEnd w:id="861"/>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862" w:name="AppendixViewers"/>
      <w:bookmarkStart w:id="863" w:name="_Toc495412673"/>
      <w:bookmarkEnd w:id="862"/>
      <w:r>
        <w:lastRenderedPageBreak/>
        <w:t xml:space="preserve">Use of SARIF by log </w:t>
      </w:r>
      <w:r w:rsidR="00AF0D84">
        <w:t xml:space="preserve">file </w:t>
      </w:r>
      <w:r>
        <w:t>viewers</w:t>
      </w:r>
      <w:bookmarkEnd w:id="863"/>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864" w:name="AppendixConverters"/>
      <w:bookmarkStart w:id="865" w:name="_Toc495412674"/>
      <w:bookmarkEnd w:id="864"/>
      <w:r>
        <w:lastRenderedPageBreak/>
        <w:t>Production of SARIF by converters</w:t>
      </w:r>
      <w:bookmarkEnd w:id="86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40EEC430"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proofErr w:type="gramStart"/>
      <w:r w:rsidRPr="002A48C0">
        <w:rPr>
          <w:rStyle w:val="CODEtemp"/>
        </w:rPr>
        <w:t>location.resultFile</w:t>
      </w:r>
      <w:proofErr w:type="gramEnd"/>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D97E6D">
        <w:t>3.18.2</w:t>
      </w:r>
      <w:r>
        <w:fldChar w:fldCharType="end"/>
      </w:r>
      <w:r>
        <w:t>).</w:t>
      </w:r>
    </w:p>
    <w:p w14:paraId="14E4D457" w14:textId="688F3F93"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D97E6D">
        <w:t>3.13.4</w:t>
      </w:r>
      <w:r>
        <w:fldChar w:fldCharType="end"/>
      </w:r>
      <w:r>
        <w:t>).</w:t>
      </w:r>
    </w:p>
    <w:p w14:paraId="7B432429" w14:textId="067DCBF3" w:rsidR="00710FE0" w:rsidRDefault="00710FE0" w:rsidP="00710FE0">
      <w:pPr>
        <w:pStyle w:val="AppendixHeading1"/>
      </w:pPr>
      <w:bookmarkStart w:id="866" w:name="AppendixRuleMetadata"/>
      <w:bookmarkStart w:id="867" w:name="_Toc495412675"/>
      <w:bookmarkEnd w:id="866"/>
      <w:r>
        <w:lastRenderedPageBreak/>
        <w:t>Locating rule metadata</w:t>
      </w:r>
      <w:bookmarkEnd w:id="867"/>
    </w:p>
    <w:p w14:paraId="43EDCF6F" w14:textId="750D4DE1"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D97E6D">
        <w:t>3.12.14</w:t>
      </w:r>
      <w:r>
        <w:fldChar w:fldCharType="end"/>
      </w:r>
      <w:r>
        <w:t xml:space="preserve"> and §</w:t>
      </w:r>
      <w:r>
        <w:fldChar w:fldCharType="begin"/>
      </w:r>
      <w:r>
        <w:instrText xml:space="preserve"> REF _Ref493407996 \w \h </w:instrText>
      </w:r>
      <w:r>
        <w:fldChar w:fldCharType="separate"/>
      </w:r>
      <w:r w:rsidR="00D97E6D">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868" w:name="AppendixDeterminism"/>
      <w:bookmarkStart w:id="869" w:name="_Toc495412676"/>
      <w:bookmarkEnd w:id="868"/>
      <w:r>
        <w:lastRenderedPageBreak/>
        <w:t>Producing deterministic SARIF log files</w:t>
      </w:r>
      <w:bookmarkEnd w:id="869"/>
    </w:p>
    <w:p w14:paraId="269DCAE0" w14:textId="72CA49C1" w:rsidR="00B62028" w:rsidRDefault="00B62028" w:rsidP="00B62028">
      <w:pPr>
        <w:pStyle w:val="AppendixHeading2"/>
      </w:pPr>
      <w:bookmarkStart w:id="870" w:name="_Toc495412677"/>
      <w:r>
        <w:t>General</w:t>
      </w:r>
      <w:bookmarkEnd w:id="87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 xml:space="preserve">In the case of SARIF, one could imagine a sequence of build steps where Steps A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871" w:name="_Toc495412678"/>
      <w:r>
        <w:t>Non-deterministic file format elements</w:t>
      </w:r>
      <w:bookmarkEnd w:id="871"/>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invocation.startTime</w:t>
      </w:r>
      <w:proofErr w:type="gramEnd"/>
    </w:p>
    <w:p w14:paraId="29D8FDB1"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invocation.endTime</w:t>
      </w:r>
      <w:proofErr w:type="gramEnd"/>
    </w:p>
    <w:p w14:paraId="048942C6"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invocation.processId</w:t>
      </w:r>
      <w:proofErr w:type="gramEnd"/>
    </w:p>
    <w:p w14:paraId="20D366BF"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invocation.machine</w:t>
      </w:r>
      <w:proofErr w:type="gramEnd"/>
    </w:p>
    <w:p w14:paraId="6919656E"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invocation.account</w:t>
      </w:r>
      <w:proofErr w:type="gramEnd"/>
    </w:p>
    <w:p w14:paraId="0E552812" w14:textId="77777777" w:rsidR="00B62028" w:rsidRDefault="00B62028" w:rsidP="008651CE">
      <w:pPr>
        <w:pStyle w:val="ListParagraph"/>
        <w:numPr>
          <w:ilvl w:val="0"/>
          <w:numId w:val="3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invocation.environmentVariables</w:t>
      </w:r>
      <w:proofErr w:type="gramEnd"/>
    </w:p>
    <w:p w14:paraId="7A789FB4" w14:textId="77777777" w:rsidR="00B62028" w:rsidRDefault="00B62028" w:rsidP="008651CE">
      <w:pPr>
        <w:pStyle w:val="ListParagraph"/>
        <w:numPr>
          <w:ilvl w:val="0"/>
          <w:numId w:val="3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notification.threadId</w:t>
      </w:r>
      <w:proofErr w:type="gramEnd"/>
    </w:p>
    <w:p w14:paraId="0771D70D"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notification.time</w:t>
      </w:r>
      <w:proofErr w:type="gramEnd"/>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proofErr w:type="gramStart"/>
      <w:r w:rsidRPr="00B62028">
        <w:rPr>
          <w:rStyle w:val="CODEtemp"/>
        </w:rPr>
        <w:t>run.automationId</w:t>
      </w:r>
      <w:proofErr w:type="gramEnd"/>
    </w:p>
    <w:p w14:paraId="479C0B48" w14:textId="77777777" w:rsidR="00B62028" w:rsidRPr="00B62028" w:rsidRDefault="00B62028" w:rsidP="008651CE">
      <w:pPr>
        <w:pStyle w:val="ListParagraph"/>
        <w:numPr>
          <w:ilvl w:val="0"/>
          <w:numId w:val="37"/>
        </w:numPr>
        <w:rPr>
          <w:rStyle w:val="CODEtemp"/>
        </w:rPr>
      </w:pPr>
      <w:proofErr w:type="gramStart"/>
      <w:r w:rsidRPr="00B62028">
        <w:rPr>
          <w:rStyle w:val="CODEtemp"/>
        </w:rPr>
        <w:t>run.baselineId</w:t>
      </w:r>
      <w:proofErr w:type="gramEnd"/>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872" w:name="_Toc495412679"/>
      <w:r>
        <w:t>Array and dictionary element ordering</w:t>
      </w:r>
      <w:bookmarkEnd w:id="872"/>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73" w:name="_Toc495412680"/>
      <w:r>
        <w:t>Absolute paths</w:t>
      </w:r>
      <w:bookmarkEnd w:id="873"/>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13BB209D"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D97E6D">
        <w:t>3.3</w:t>
      </w:r>
      <w:r>
        <w:fldChar w:fldCharType="end"/>
      </w:r>
      <w:r>
        <w:t>).</w:t>
      </w:r>
    </w:p>
    <w:p w14:paraId="5416A610" w14:textId="479DBC87" w:rsidR="00B62028" w:rsidRDefault="00B62028" w:rsidP="00B62028">
      <w:pPr>
        <w:pStyle w:val="AppendixHeading2"/>
      </w:pPr>
      <w:bookmarkStart w:id="874" w:name="_Toc495412681"/>
      <w:r>
        <w:t>Compensating for non-deterministic output</w:t>
      </w:r>
      <w:bookmarkEnd w:id="87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75" w:name="_Toc495412682"/>
      <w:r>
        <w:lastRenderedPageBreak/>
        <w:t>Interaction between determinism and baselining</w:t>
      </w:r>
      <w:bookmarkEnd w:id="87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876" w:name="AppendixFixes"/>
      <w:bookmarkStart w:id="877" w:name="_Toc495412683"/>
      <w:bookmarkEnd w:id="876"/>
      <w:r>
        <w:lastRenderedPageBreak/>
        <w:t>Guidance on fixes</w:t>
      </w:r>
      <w:bookmarkEnd w:id="877"/>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878" w:name="AppendixExamples"/>
      <w:bookmarkStart w:id="879" w:name="_Toc495412684"/>
      <w:bookmarkEnd w:id="878"/>
      <w:r>
        <w:lastRenderedPageBreak/>
        <w:t>Examples</w:t>
      </w:r>
      <w:bookmarkEnd w:id="87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880" w:name="_Toc495412685"/>
      <w:r>
        <w:t>Minimal valid SARIF file resulting from a scan</w:t>
      </w:r>
      <w:bookmarkEnd w:id="880"/>
    </w:p>
    <w:p w14:paraId="2DCB587E" w14:textId="5C3547FA"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D97E6D">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47CB0E40"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D97E6D">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D97E6D">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881" w:name="_Toc495412686"/>
      <w:r w:rsidRPr="00745595">
        <w:t>Minimal recommended SARIF file with source information</w:t>
      </w:r>
      <w:bookmarkEnd w:id="881"/>
    </w:p>
    <w:p w14:paraId="59A271D1" w14:textId="45B4A13A" w:rsidR="00745595" w:rsidRDefault="00745595" w:rsidP="00745595">
      <w:r w:rsidRPr="00745595">
        <w:t>This is a minimal recommended SARIF file for the case where</w:t>
      </w:r>
    </w:p>
    <w:p w14:paraId="5ADF969E" w14:textId="004E5434"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D97E6D">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17A7D4D"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D97E6D">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D97E6D">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D97E6D">
        <w:t>3.17</w:t>
      </w:r>
      <w:r>
        <w:fldChar w:fldCharType="end"/>
      </w:r>
      <w:r>
        <w:t xml:space="preserve">) so the recommended elements of the </w:t>
      </w:r>
      <w:r w:rsidRPr="00745595">
        <w:rPr>
          <w:rStyle w:val="CODEtemp"/>
        </w:rPr>
        <w:t>result</w:t>
      </w:r>
      <w:r>
        <w:t xml:space="preserve"> object can be shown.</w:t>
      </w:r>
    </w:p>
    <w:p w14:paraId="0A703AC0" w14:textId="3A632DED"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D97E6D">
        <w:t>3.12.9</w:t>
      </w:r>
      <w:r>
        <w:fldChar w:fldCharType="end"/>
      </w:r>
      <w:r>
        <w:t>) specifying only those files in which the tool detected a result.</w:t>
      </w:r>
    </w:p>
    <w:p w14:paraId="71E13AB3" w14:textId="4DAA9B38"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D97E6D">
        <w:t>3.12.10</w:t>
      </w:r>
      <w:r>
        <w:fldChar w:fldCharType="end"/>
      </w:r>
      <w:r>
        <w:t>), because when physical location information is available, that property is optional (it “</w:t>
      </w:r>
      <w:r w:rsidRPr="00745595">
        <w:rPr>
          <w:b/>
        </w:rPr>
        <w:t>MAY</w:t>
      </w:r>
      <w:r>
        <w:t>” be present).</w:t>
      </w:r>
    </w:p>
    <w:p w14:paraId="3D9A1852" w14:textId="2F39808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D97E6D">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882" w:name="_Toc495412687"/>
      <w:r w:rsidRPr="001D7651">
        <w:t>Minimal recommended SARIF file without source information</w:t>
      </w:r>
      <w:bookmarkEnd w:id="882"/>
    </w:p>
    <w:p w14:paraId="0C8A9C7D" w14:textId="6794C44A" w:rsidR="001D7651" w:rsidRDefault="001D7651" w:rsidP="001D7651">
      <w:r w:rsidRPr="001D7651">
        <w:t>This is a minimal recommended SARIF file for the case where</w:t>
      </w:r>
    </w:p>
    <w:p w14:paraId="1B15DF0E" w14:textId="747216C5"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D97E6D">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1E3901F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D97E6D">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D97E6D">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D97E6D">
        <w:t>3.17</w:t>
      </w:r>
      <w:r>
        <w:fldChar w:fldCharType="end"/>
      </w:r>
      <w:r>
        <w:t xml:space="preserve">) so the recommended elements of the </w:t>
      </w:r>
      <w:r w:rsidRPr="001D7651">
        <w:rPr>
          <w:rStyle w:val="CODEtemp"/>
        </w:rPr>
        <w:t>result</w:t>
      </w:r>
      <w:r>
        <w:t xml:space="preserve"> object can be shown.</w:t>
      </w:r>
    </w:p>
    <w:p w14:paraId="7469062E" w14:textId="6D628033"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D97E6D">
        <w:t>3.12.9</w:t>
      </w:r>
      <w:r>
        <w:fldChar w:fldCharType="end"/>
      </w:r>
      <w:r>
        <w:t>) specifying only those files in which the tool detected a result.</w:t>
      </w:r>
    </w:p>
    <w:p w14:paraId="76A5A66E" w14:textId="19675342"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D97E6D">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883" w:name="_Toc495412688"/>
      <w:r w:rsidRPr="001D7651">
        <w:t>SARIF file for exporting rule metadata</w:t>
      </w:r>
      <w:bookmarkEnd w:id="883"/>
    </w:p>
    <w:p w14:paraId="269DD195" w14:textId="40DB7867"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D97E6D">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D97E6D">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77777777" w:rsidR="001B06D8" w:rsidRDefault="001B06D8" w:rsidP="001B06D8">
      <w:pPr>
        <w:pStyle w:val="Code"/>
      </w:pPr>
      <w:r>
        <w:t xml:space="preserve">          "messageFormats":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884" w:name="_Toc495412689"/>
      <w:r>
        <w:t>Comprehensive SARIF file</w:t>
      </w:r>
      <w:bookmarkEnd w:id="88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77777777" w:rsidR="006043FF" w:rsidRDefault="006043FF" w:rsidP="006043FF">
      <w:pPr>
        <w:pStyle w:val="Code"/>
      </w:pPr>
      <w:r>
        <w:t xml:space="preserve">          "formattedRuleMessage": {</w:t>
      </w:r>
    </w:p>
    <w:p w14:paraId="2C856EBB" w14:textId="77777777" w:rsidR="006043FF" w:rsidRDefault="006043FF" w:rsidP="006043FF">
      <w:pPr>
        <w:pStyle w:val="Code"/>
      </w:pPr>
      <w:r>
        <w:t xml:space="preserve">            "formatId":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77777777" w:rsidR="006043FF" w:rsidRDefault="006043FF" w:rsidP="006043FF">
      <w:pPr>
        <w:pStyle w:val="Code"/>
      </w:pPr>
      <w:r>
        <w:t xml:space="preserve">              "message": "\"count\" was declared here.",</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lastRenderedPageBreak/>
        <w:t xml:space="preserve">                      "message":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lastRenderedPageBreak/>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lastRenderedPageBreak/>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77777777" w:rsidR="006043FF" w:rsidRDefault="006043FF" w:rsidP="006043FF">
      <w:pPr>
        <w:pStyle w:val="Code"/>
      </w:pPr>
      <w:r>
        <w:t xml:space="preserve">          "messageFormats":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77777777" w:rsidR="006043FF" w:rsidRDefault="006043FF" w:rsidP="006043FF">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885" w:name="AppendixRevisionHistory"/>
      <w:bookmarkStart w:id="886" w:name="_Toc85472898"/>
      <w:bookmarkStart w:id="887" w:name="_Toc287332014"/>
      <w:bookmarkStart w:id="888" w:name="_Toc495412690"/>
      <w:bookmarkEnd w:id="885"/>
      <w:r>
        <w:lastRenderedPageBreak/>
        <w:t>Revision History</w:t>
      </w:r>
      <w:bookmarkEnd w:id="886"/>
      <w:bookmarkEnd w:id="887"/>
      <w:bookmarkEnd w:id="8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33A89" w14:textId="77777777" w:rsidR="00B45F2E" w:rsidRDefault="00B45F2E" w:rsidP="008C100C">
      <w:r>
        <w:separator/>
      </w:r>
    </w:p>
    <w:p w14:paraId="72295B2E" w14:textId="77777777" w:rsidR="00B45F2E" w:rsidRDefault="00B45F2E" w:rsidP="008C100C"/>
    <w:p w14:paraId="379BE381" w14:textId="77777777" w:rsidR="00B45F2E" w:rsidRDefault="00B45F2E" w:rsidP="008C100C"/>
    <w:p w14:paraId="7273A600" w14:textId="77777777" w:rsidR="00B45F2E" w:rsidRDefault="00B45F2E" w:rsidP="008C100C"/>
    <w:p w14:paraId="59B43B8B" w14:textId="77777777" w:rsidR="00B45F2E" w:rsidRDefault="00B45F2E" w:rsidP="008C100C"/>
    <w:p w14:paraId="725D32E9" w14:textId="77777777" w:rsidR="00B45F2E" w:rsidRDefault="00B45F2E" w:rsidP="008C100C"/>
    <w:p w14:paraId="7C7718AA" w14:textId="77777777" w:rsidR="00B45F2E" w:rsidRDefault="00B45F2E" w:rsidP="008C100C"/>
  </w:endnote>
  <w:endnote w:type="continuationSeparator" w:id="0">
    <w:p w14:paraId="3CABF87E" w14:textId="77777777" w:rsidR="00B45F2E" w:rsidRDefault="00B45F2E" w:rsidP="008C100C">
      <w:r>
        <w:continuationSeparator/>
      </w:r>
    </w:p>
    <w:p w14:paraId="2C68D9E8" w14:textId="77777777" w:rsidR="00B45F2E" w:rsidRDefault="00B45F2E" w:rsidP="008C100C"/>
    <w:p w14:paraId="4D7C74D8" w14:textId="77777777" w:rsidR="00B45F2E" w:rsidRDefault="00B45F2E" w:rsidP="008C100C"/>
    <w:p w14:paraId="3A9B5AF6" w14:textId="77777777" w:rsidR="00B45F2E" w:rsidRDefault="00B45F2E" w:rsidP="008C100C"/>
    <w:p w14:paraId="74FD56B2" w14:textId="77777777" w:rsidR="00B45F2E" w:rsidRDefault="00B45F2E" w:rsidP="008C100C"/>
    <w:p w14:paraId="35F3E7DF" w14:textId="77777777" w:rsidR="00B45F2E" w:rsidRDefault="00B45F2E" w:rsidP="008C100C"/>
    <w:p w14:paraId="69131D91" w14:textId="77777777" w:rsidR="00B45F2E" w:rsidRDefault="00B45F2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270D581" w:rsidR="00E62CB5" w:rsidRPr="00195F88" w:rsidRDefault="00E62CB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sarif-v1.0-wd01</w:t>
    </w:r>
    <w:r>
      <w:rPr>
        <w:sz w:val="16"/>
        <w:szCs w:val="16"/>
      </w:rPr>
      <w:tab/>
      <w:t>Working Draft 01</w:t>
    </w:r>
    <w:r>
      <w:rPr>
        <w:sz w:val="16"/>
        <w:szCs w:val="16"/>
      </w:rPr>
      <w:tab/>
    </w:r>
    <w:r>
      <w:rPr>
        <w:sz w:val="16"/>
        <w:szCs w:val="16"/>
        <w:lang w:val="en-US"/>
      </w:rPr>
      <w:t>15 September</w:t>
    </w:r>
    <w:r>
      <w:rPr>
        <w:sz w:val="16"/>
        <w:szCs w:val="16"/>
      </w:rPr>
      <w:t xml:space="preserve"> </w:t>
    </w:r>
    <w:r>
      <w:rPr>
        <w:sz w:val="16"/>
        <w:szCs w:val="16"/>
        <w:lang w:val="en-US"/>
      </w:rPr>
      <w:t>2017</w:t>
    </w:r>
  </w:p>
  <w:p w14:paraId="2081D924" w14:textId="2FB98974" w:rsidR="00E62CB5" w:rsidRPr="00195F88" w:rsidRDefault="00E62CB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B13A8">
      <w:rPr>
        <w:rStyle w:val="PageNumber"/>
        <w:noProof/>
        <w:sz w:val="16"/>
        <w:szCs w:val="16"/>
      </w:rPr>
      <w:t>60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B13A8">
      <w:rPr>
        <w:rStyle w:val="PageNumber"/>
        <w:noProof/>
        <w:sz w:val="16"/>
        <w:szCs w:val="16"/>
      </w:rPr>
      <w:t>95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A6495" w14:textId="77777777" w:rsidR="00B45F2E" w:rsidRDefault="00B45F2E" w:rsidP="008C100C">
      <w:r>
        <w:separator/>
      </w:r>
    </w:p>
    <w:p w14:paraId="6D3186FC" w14:textId="77777777" w:rsidR="00B45F2E" w:rsidRDefault="00B45F2E" w:rsidP="008C100C"/>
  </w:footnote>
  <w:footnote w:type="continuationSeparator" w:id="0">
    <w:p w14:paraId="4B1D6757" w14:textId="77777777" w:rsidR="00B45F2E" w:rsidRDefault="00B45F2E" w:rsidP="008C100C">
      <w:r>
        <w:continuationSeparator/>
      </w:r>
    </w:p>
    <w:p w14:paraId="421262E6" w14:textId="77777777" w:rsidR="00B45F2E" w:rsidRDefault="00B45F2E"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457532"/>
    <w:multiLevelType w:val="hybridMultilevel"/>
    <w:tmpl w:val="08B2E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B66BF7"/>
    <w:multiLevelType w:val="hybridMultilevel"/>
    <w:tmpl w:val="D0B89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647154"/>
    <w:multiLevelType w:val="hybridMultilevel"/>
    <w:tmpl w:val="FD820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5"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6"/>
  </w:num>
  <w:num w:numId="3">
    <w:abstractNumId w:val="36"/>
  </w:num>
  <w:num w:numId="4">
    <w:abstractNumId w:val="0"/>
  </w:num>
  <w:num w:numId="5">
    <w:abstractNumId w:val="44"/>
  </w:num>
  <w:num w:numId="6">
    <w:abstractNumId w:val="19"/>
  </w:num>
  <w:num w:numId="7">
    <w:abstractNumId w:val="34"/>
  </w:num>
  <w:num w:numId="8">
    <w:abstractNumId w:val="27"/>
  </w:num>
  <w:num w:numId="9">
    <w:abstractNumId w:val="28"/>
  </w:num>
  <w:num w:numId="10">
    <w:abstractNumId w:val="2"/>
  </w:num>
  <w:num w:numId="11">
    <w:abstractNumId w:val="42"/>
  </w:num>
  <w:num w:numId="12">
    <w:abstractNumId w:val="33"/>
  </w:num>
  <w:num w:numId="13">
    <w:abstractNumId w:val="15"/>
  </w:num>
  <w:num w:numId="14">
    <w:abstractNumId w:val="11"/>
  </w:num>
  <w:num w:numId="15">
    <w:abstractNumId w:val="12"/>
  </w:num>
  <w:num w:numId="16">
    <w:abstractNumId w:val="45"/>
  </w:num>
  <w:num w:numId="17">
    <w:abstractNumId w:val="32"/>
  </w:num>
  <w:num w:numId="18">
    <w:abstractNumId w:val="47"/>
  </w:num>
  <w:num w:numId="19">
    <w:abstractNumId w:val="35"/>
  </w:num>
  <w:num w:numId="20">
    <w:abstractNumId w:val="48"/>
  </w:num>
  <w:num w:numId="21">
    <w:abstractNumId w:val="39"/>
  </w:num>
  <w:num w:numId="22">
    <w:abstractNumId w:val="20"/>
  </w:num>
  <w:num w:numId="23">
    <w:abstractNumId w:val="37"/>
  </w:num>
  <w:num w:numId="24">
    <w:abstractNumId w:val="41"/>
  </w:num>
  <w:num w:numId="25">
    <w:abstractNumId w:val="31"/>
  </w:num>
  <w:num w:numId="26">
    <w:abstractNumId w:val="30"/>
  </w:num>
  <w:num w:numId="27">
    <w:abstractNumId w:val="26"/>
  </w:num>
  <w:num w:numId="28">
    <w:abstractNumId w:val="3"/>
  </w:num>
  <w:num w:numId="29">
    <w:abstractNumId w:val="24"/>
  </w:num>
  <w:num w:numId="30">
    <w:abstractNumId w:val="13"/>
  </w:num>
  <w:num w:numId="31">
    <w:abstractNumId w:val="43"/>
  </w:num>
  <w:num w:numId="32">
    <w:abstractNumId w:val="22"/>
  </w:num>
  <w:num w:numId="33">
    <w:abstractNumId w:val="8"/>
  </w:num>
  <w:num w:numId="34">
    <w:abstractNumId w:val="29"/>
  </w:num>
  <w:num w:numId="35">
    <w:abstractNumId w:val="16"/>
  </w:num>
  <w:num w:numId="36">
    <w:abstractNumId w:val="10"/>
  </w:num>
  <w:num w:numId="37">
    <w:abstractNumId w:val="5"/>
  </w:num>
  <w:num w:numId="38">
    <w:abstractNumId w:val="23"/>
  </w:num>
  <w:num w:numId="39">
    <w:abstractNumId w:val="18"/>
  </w:num>
  <w:num w:numId="40">
    <w:abstractNumId w:val="46"/>
  </w:num>
  <w:num w:numId="41">
    <w:abstractNumId w:val="6"/>
  </w:num>
  <w:num w:numId="42">
    <w:abstractNumId w:val="38"/>
  </w:num>
  <w:num w:numId="43">
    <w:abstractNumId w:val="21"/>
  </w:num>
  <w:num w:numId="44">
    <w:abstractNumId w:val="17"/>
  </w:num>
  <w:num w:numId="45">
    <w:abstractNumId w:val="9"/>
  </w:num>
  <w:num w:numId="46">
    <w:abstractNumId w:val="49"/>
  </w:num>
  <w:num w:numId="47">
    <w:abstractNumId w:val="25"/>
  </w:num>
  <w:num w:numId="48">
    <w:abstractNumId w:val="4"/>
  </w:num>
  <w:num w:numId="49">
    <w:abstractNumId w:val="40"/>
  </w:num>
  <w:num w:numId="50">
    <w:abstractNumId w:val="14"/>
  </w:num>
  <w:num w:numId="51">
    <w:abstractNumId w:val="7"/>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10D84"/>
    <w:rsid w:val="00022C2B"/>
    <w:rsid w:val="00024C43"/>
    <w:rsid w:val="00025117"/>
    <w:rsid w:val="0003129F"/>
    <w:rsid w:val="00035E41"/>
    <w:rsid w:val="00041901"/>
    <w:rsid w:val="00041E3E"/>
    <w:rsid w:val="0004318A"/>
    <w:rsid w:val="00050DE8"/>
    <w:rsid w:val="000514EF"/>
    <w:rsid w:val="0007362C"/>
    <w:rsid w:val="00075DEE"/>
    <w:rsid w:val="00076EFC"/>
    <w:rsid w:val="0008346E"/>
    <w:rsid w:val="00083AD8"/>
    <w:rsid w:val="000928F9"/>
    <w:rsid w:val="00096E2D"/>
    <w:rsid w:val="000A7DA8"/>
    <w:rsid w:val="000B071A"/>
    <w:rsid w:val="000B1B0C"/>
    <w:rsid w:val="000B428A"/>
    <w:rsid w:val="000C304E"/>
    <w:rsid w:val="000C471B"/>
    <w:rsid w:val="000C66BB"/>
    <w:rsid w:val="000D32C1"/>
    <w:rsid w:val="000D4163"/>
    <w:rsid w:val="000D4DB2"/>
    <w:rsid w:val="000E28CA"/>
    <w:rsid w:val="000E714F"/>
    <w:rsid w:val="000F0B58"/>
    <w:rsid w:val="000F36D1"/>
    <w:rsid w:val="000F3A82"/>
    <w:rsid w:val="00101FF7"/>
    <w:rsid w:val="00103406"/>
    <w:rsid w:val="001037D4"/>
    <w:rsid w:val="001057D2"/>
    <w:rsid w:val="00111DDA"/>
    <w:rsid w:val="00116B74"/>
    <w:rsid w:val="0011740D"/>
    <w:rsid w:val="0012387E"/>
    <w:rsid w:val="00123F2F"/>
    <w:rsid w:val="00124F1F"/>
    <w:rsid w:val="00125EA7"/>
    <w:rsid w:val="00126D77"/>
    <w:rsid w:val="00130531"/>
    <w:rsid w:val="00132810"/>
    <w:rsid w:val="00135BCE"/>
    <w:rsid w:val="0013636C"/>
    <w:rsid w:val="00147F63"/>
    <w:rsid w:val="00155251"/>
    <w:rsid w:val="00161D0D"/>
    <w:rsid w:val="00165F54"/>
    <w:rsid w:val="00174363"/>
    <w:rsid w:val="00176B0C"/>
    <w:rsid w:val="00177DED"/>
    <w:rsid w:val="00180B28"/>
    <w:rsid w:val="001847BD"/>
    <w:rsid w:val="00185B10"/>
    <w:rsid w:val="001945A5"/>
    <w:rsid w:val="00194A04"/>
    <w:rsid w:val="00194C79"/>
    <w:rsid w:val="00195F88"/>
    <w:rsid w:val="00197743"/>
    <w:rsid w:val="001A344F"/>
    <w:rsid w:val="001A52C9"/>
    <w:rsid w:val="001A7143"/>
    <w:rsid w:val="001A79B6"/>
    <w:rsid w:val="001B06D8"/>
    <w:rsid w:val="001B103C"/>
    <w:rsid w:val="001B1838"/>
    <w:rsid w:val="001B71B5"/>
    <w:rsid w:val="001B7ED2"/>
    <w:rsid w:val="001C3E3E"/>
    <w:rsid w:val="001C78A6"/>
    <w:rsid w:val="001D155C"/>
    <w:rsid w:val="001D1D6C"/>
    <w:rsid w:val="001D6C8C"/>
    <w:rsid w:val="001D7651"/>
    <w:rsid w:val="001E392A"/>
    <w:rsid w:val="001E46CF"/>
    <w:rsid w:val="001E614C"/>
    <w:rsid w:val="001F03CC"/>
    <w:rsid w:val="001F05E0"/>
    <w:rsid w:val="001F2095"/>
    <w:rsid w:val="001F52B5"/>
    <w:rsid w:val="001F591E"/>
    <w:rsid w:val="002017D5"/>
    <w:rsid w:val="002023EF"/>
    <w:rsid w:val="0020630E"/>
    <w:rsid w:val="00213A75"/>
    <w:rsid w:val="002172BE"/>
    <w:rsid w:val="00225C3B"/>
    <w:rsid w:val="0023482D"/>
    <w:rsid w:val="00244809"/>
    <w:rsid w:val="00247EC1"/>
    <w:rsid w:val="0025208C"/>
    <w:rsid w:val="0025453F"/>
    <w:rsid w:val="002644D0"/>
    <w:rsid w:val="00272FB9"/>
    <w:rsid w:val="00273E05"/>
    <w:rsid w:val="00275FD8"/>
    <w:rsid w:val="00285F85"/>
    <w:rsid w:val="00286B5F"/>
    <w:rsid w:val="00286EC7"/>
    <w:rsid w:val="00290E63"/>
    <w:rsid w:val="00294FB3"/>
    <w:rsid w:val="00295C45"/>
    <w:rsid w:val="0029702B"/>
    <w:rsid w:val="002973F0"/>
    <w:rsid w:val="002A24FE"/>
    <w:rsid w:val="002A48C0"/>
    <w:rsid w:val="002A5CA9"/>
    <w:rsid w:val="002B1845"/>
    <w:rsid w:val="002B197B"/>
    <w:rsid w:val="002B7E99"/>
    <w:rsid w:val="002C0868"/>
    <w:rsid w:val="002C4966"/>
    <w:rsid w:val="002C5B97"/>
    <w:rsid w:val="002D0FAE"/>
    <w:rsid w:val="002E25E7"/>
    <w:rsid w:val="002F18F3"/>
    <w:rsid w:val="002F2978"/>
    <w:rsid w:val="002F793A"/>
    <w:rsid w:val="00301208"/>
    <w:rsid w:val="00310E8A"/>
    <w:rsid w:val="003129C6"/>
    <w:rsid w:val="00321264"/>
    <w:rsid w:val="00324D23"/>
    <w:rsid w:val="003374BB"/>
    <w:rsid w:val="003423A1"/>
    <w:rsid w:val="003426DD"/>
    <w:rsid w:val="003476C1"/>
    <w:rsid w:val="00353739"/>
    <w:rsid w:val="00353EC5"/>
    <w:rsid w:val="00361885"/>
    <w:rsid w:val="0036486E"/>
    <w:rsid w:val="00365886"/>
    <w:rsid w:val="003672C8"/>
    <w:rsid w:val="00367564"/>
    <w:rsid w:val="00367B83"/>
    <w:rsid w:val="0037313D"/>
    <w:rsid w:val="003810C0"/>
    <w:rsid w:val="003817AC"/>
    <w:rsid w:val="0038356E"/>
    <w:rsid w:val="003A433A"/>
    <w:rsid w:val="003A630D"/>
    <w:rsid w:val="003B0E37"/>
    <w:rsid w:val="003B37EF"/>
    <w:rsid w:val="003B5868"/>
    <w:rsid w:val="003B60FC"/>
    <w:rsid w:val="003B7C06"/>
    <w:rsid w:val="003C18EF"/>
    <w:rsid w:val="003C50C5"/>
    <w:rsid w:val="003C61EA"/>
    <w:rsid w:val="003C6CE7"/>
    <w:rsid w:val="003C7D94"/>
    <w:rsid w:val="003D1945"/>
    <w:rsid w:val="003D3627"/>
    <w:rsid w:val="003D6897"/>
    <w:rsid w:val="003E1E75"/>
    <w:rsid w:val="003E62A7"/>
    <w:rsid w:val="003F487C"/>
    <w:rsid w:val="003F6D9A"/>
    <w:rsid w:val="004008DF"/>
    <w:rsid w:val="00401B55"/>
    <w:rsid w:val="00401BB5"/>
    <w:rsid w:val="00402451"/>
    <w:rsid w:val="0040694F"/>
    <w:rsid w:val="0040720C"/>
    <w:rsid w:val="00412A4B"/>
    <w:rsid w:val="00413D45"/>
    <w:rsid w:val="00413EB8"/>
    <w:rsid w:val="00416290"/>
    <w:rsid w:val="00417AFA"/>
    <w:rsid w:val="004226B7"/>
    <w:rsid w:val="004258D4"/>
    <w:rsid w:val="0043737C"/>
    <w:rsid w:val="00442804"/>
    <w:rsid w:val="0045634D"/>
    <w:rsid w:val="00463B76"/>
    <w:rsid w:val="0046579E"/>
    <w:rsid w:val="00465D52"/>
    <w:rsid w:val="0048683B"/>
    <w:rsid w:val="00490AEA"/>
    <w:rsid w:val="004925B5"/>
    <w:rsid w:val="00492D47"/>
    <w:rsid w:val="004A0B66"/>
    <w:rsid w:val="004A35E6"/>
    <w:rsid w:val="004A77ED"/>
    <w:rsid w:val="004B0764"/>
    <w:rsid w:val="004B203E"/>
    <w:rsid w:val="004B6D31"/>
    <w:rsid w:val="004C1F0A"/>
    <w:rsid w:val="004C4D7C"/>
    <w:rsid w:val="004D0E5E"/>
    <w:rsid w:val="004D196B"/>
    <w:rsid w:val="004F390D"/>
    <w:rsid w:val="005126F2"/>
    <w:rsid w:val="00513AC5"/>
    <w:rsid w:val="0051443F"/>
    <w:rsid w:val="00514964"/>
    <w:rsid w:val="0051640A"/>
    <w:rsid w:val="005174D1"/>
    <w:rsid w:val="00517BAE"/>
    <w:rsid w:val="0052099F"/>
    <w:rsid w:val="00522CDF"/>
    <w:rsid w:val="00522E14"/>
    <w:rsid w:val="0052312C"/>
    <w:rsid w:val="00533C30"/>
    <w:rsid w:val="00540CA6"/>
    <w:rsid w:val="00542191"/>
    <w:rsid w:val="00544386"/>
    <w:rsid w:val="0054489F"/>
    <w:rsid w:val="00547D8B"/>
    <w:rsid w:val="005504E1"/>
    <w:rsid w:val="00552A4F"/>
    <w:rsid w:val="00565A0A"/>
    <w:rsid w:val="005672EA"/>
    <w:rsid w:val="00572E88"/>
    <w:rsid w:val="005739AF"/>
    <w:rsid w:val="00576770"/>
    <w:rsid w:val="00584D35"/>
    <w:rsid w:val="00590B1D"/>
    <w:rsid w:val="00590FE3"/>
    <w:rsid w:val="00592BE0"/>
    <w:rsid w:val="00592F9D"/>
    <w:rsid w:val="005A293B"/>
    <w:rsid w:val="005A5E41"/>
    <w:rsid w:val="005B5B60"/>
    <w:rsid w:val="005D1F70"/>
    <w:rsid w:val="005D2EE1"/>
    <w:rsid w:val="005E587C"/>
    <w:rsid w:val="005E5FAD"/>
    <w:rsid w:val="005F48D5"/>
    <w:rsid w:val="0060273E"/>
    <w:rsid w:val="006041EE"/>
    <w:rsid w:val="006043FF"/>
    <w:rsid w:val="006047D8"/>
    <w:rsid w:val="00604E9A"/>
    <w:rsid w:val="006066AC"/>
    <w:rsid w:val="006107FC"/>
    <w:rsid w:val="00616C1A"/>
    <w:rsid w:val="0063202C"/>
    <w:rsid w:val="0063361A"/>
    <w:rsid w:val="00633D82"/>
    <w:rsid w:val="00642FA1"/>
    <w:rsid w:val="00643397"/>
    <w:rsid w:val="006468C5"/>
    <w:rsid w:val="00652AA9"/>
    <w:rsid w:val="00652B5C"/>
    <w:rsid w:val="00653B8E"/>
    <w:rsid w:val="006570BF"/>
    <w:rsid w:val="006640DD"/>
    <w:rsid w:val="00666BE5"/>
    <w:rsid w:val="00675B49"/>
    <w:rsid w:val="0068398A"/>
    <w:rsid w:val="0069440C"/>
    <w:rsid w:val="006A0BE4"/>
    <w:rsid w:val="006A0D86"/>
    <w:rsid w:val="006A1B10"/>
    <w:rsid w:val="006A21BB"/>
    <w:rsid w:val="006A4281"/>
    <w:rsid w:val="006A48F3"/>
    <w:rsid w:val="006A5962"/>
    <w:rsid w:val="006A6A3A"/>
    <w:rsid w:val="006B272F"/>
    <w:rsid w:val="006B365B"/>
    <w:rsid w:val="006B58F4"/>
    <w:rsid w:val="006B65C7"/>
    <w:rsid w:val="006C19C1"/>
    <w:rsid w:val="006C3C8C"/>
    <w:rsid w:val="006C787E"/>
    <w:rsid w:val="006D31DB"/>
    <w:rsid w:val="006D6FAC"/>
    <w:rsid w:val="006E3C85"/>
    <w:rsid w:val="006E4329"/>
    <w:rsid w:val="006E546E"/>
    <w:rsid w:val="006E7B53"/>
    <w:rsid w:val="006F21F3"/>
    <w:rsid w:val="006F2371"/>
    <w:rsid w:val="006F467D"/>
    <w:rsid w:val="006F7350"/>
    <w:rsid w:val="00700A42"/>
    <w:rsid w:val="007054DD"/>
    <w:rsid w:val="00706D59"/>
    <w:rsid w:val="00710FE0"/>
    <w:rsid w:val="0071217C"/>
    <w:rsid w:val="007165BD"/>
    <w:rsid w:val="00727F08"/>
    <w:rsid w:val="007314A5"/>
    <w:rsid w:val="00731830"/>
    <w:rsid w:val="0073232E"/>
    <w:rsid w:val="00732E87"/>
    <w:rsid w:val="00735E3A"/>
    <w:rsid w:val="00741FE3"/>
    <w:rsid w:val="0074463C"/>
    <w:rsid w:val="00745446"/>
    <w:rsid w:val="00745595"/>
    <w:rsid w:val="00750BBC"/>
    <w:rsid w:val="00754545"/>
    <w:rsid w:val="00755676"/>
    <w:rsid w:val="0076113A"/>
    <w:rsid w:val="007611CD"/>
    <w:rsid w:val="0077347A"/>
    <w:rsid w:val="0077692D"/>
    <w:rsid w:val="00780AD1"/>
    <w:rsid w:val="00780EC3"/>
    <w:rsid w:val="007816D7"/>
    <w:rsid w:val="00786D35"/>
    <w:rsid w:val="007A4110"/>
    <w:rsid w:val="007A53E1"/>
    <w:rsid w:val="007C2C52"/>
    <w:rsid w:val="007C64F1"/>
    <w:rsid w:val="007D079E"/>
    <w:rsid w:val="007E3373"/>
    <w:rsid w:val="007E42D5"/>
    <w:rsid w:val="007F5126"/>
    <w:rsid w:val="00801EC5"/>
    <w:rsid w:val="00806706"/>
    <w:rsid w:val="00806D7D"/>
    <w:rsid w:val="00813A9A"/>
    <w:rsid w:val="00815787"/>
    <w:rsid w:val="00821A6C"/>
    <w:rsid w:val="0082371F"/>
    <w:rsid w:val="0083236A"/>
    <w:rsid w:val="008341CC"/>
    <w:rsid w:val="008354A2"/>
    <w:rsid w:val="0083739E"/>
    <w:rsid w:val="00844B2F"/>
    <w:rsid w:val="00847950"/>
    <w:rsid w:val="00847EA1"/>
    <w:rsid w:val="00850F1B"/>
    <w:rsid w:val="00851329"/>
    <w:rsid w:val="00852E10"/>
    <w:rsid w:val="008546B3"/>
    <w:rsid w:val="00854B1E"/>
    <w:rsid w:val="00860008"/>
    <w:rsid w:val="00860FF5"/>
    <w:rsid w:val="008651CE"/>
    <w:rsid w:val="008677C6"/>
    <w:rsid w:val="00881AF1"/>
    <w:rsid w:val="00882021"/>
    <w:rsid w:val="00882FC4"/>
    <w:rsid w:val="0088732F"/>
    <w:rsid w:val="00890065"/>
    <w:rsid w:val="008A6250"/>
    <w:rsid w:val="008B35FC"/>
    <w:rsid w:val="008B3FB3"/>
    <w:rsid w:val="008C100C"/>
    <w:rsid w:val="008C7396"/>
    <w:rsid w:val="008C7615"/>
    <w:rsid w:val="008D23C9"/>
    <w:rsid w:val="008D464F"/>
    <w:rsid w:val="008E1CE1"/>
    <w:rsid w:val="008F022E"/>
    <w:rsid w:val="008F0C80"/>
    <w:rsid w:val="008F38CE"/>
    <w:rsid w:val="008F5087"/>
    <w:rsid w:val="008F61FB"/>
    <w:rsid w:val="008F77A1"/>
    <w:rsid w:val="00903557"/>
    <w:rsid w:val="00903BE1"/>
    <w:rsid w:val="00903C7C"/>
    <w:rsid w:val="00903F25"/>
    <w:rsid w:val="009158FC"/>
    <w:rsid w:val="009225E1"/>
    <w:rsid w:val="0092395F"/>
    <w:rsid w:val="00933ED8"/>
    <w:rsid w:val="00944AF4"/>
    <w:rsid w:val="00944CF4"/>
    <w:rsid w:val="00951C02"/>
    <w:rsid w:val="009523EF"/>
    <w:rsid w:val="009558EF"/>
    <w:rsid w:val="00957AE3"/>
    <w:rsid w:val="00960D49"/>
    <w:rsid w:val="009648E5"/>
    <w:rsid w:val="009738A4"/>
    <w:rsid w:val="009850DF"/>
    <w:rsid w:val="009853E2"/>
    <w:rsid w:val="00995224"/>
    <w:rsid w:val="00996B9D"/>
    <w:rsid w:val="009A1CFF"/>
    <w:rsid w:val="009A44D0"/>
    <w:rsid w:val="009A4C1B"/>
    <w:rsid w:val="009B1274"/>
    <w:rsid w:val="009B44BF"/>
    <w:rsid w:val="009C213A"/>
    <w:rsid w:val="009C2B7C"/>
    <w:rsid w:val="009C7DCE"/>
    <w:rsid w:val="009D1D26"/>
    <w:rsid w:val="009E2B79"/>
    <w:rsid w:val="009E5ACB"/>
    <w:rsid w:val="009F03D2"/>
    <w:rsid w:val="009F3D61"/>
    <w:rsid w:val="009F6A4E"/>
    <w:rsid w:val="00A001B9"/>
    <w:rsid w:val="00A046ED"/>
    <w:rsid w:val="00A05FDF"/>
    <w:rsid w:val="00A0789C"/>
    <w:rsid w:val="00A12CC2"/>
    <w:rsid w:val="00A13F25"/>
    <w:rsid w:val="00A14F9A"/>
    <w:rsid w:val="00A320F8"/>
    <w:rsid w:val="00A32464"/>
    <w:rsid w:val="00A355DC"/>
    <w:rsid w:val="00A36268"/>
    <w:rsid w:val="00A403F5"/>
    <w:rsid w:val="00A43E5D"/>
    <w:rsid w:val="00A44E81"/>
    <w:rsid w:val="00A46B7B"/>
    <w:rsid w:val="00A471E7"/>
    <w:rsid w:val="00A50716"/>
    <w:rsid w:val="00A52232"/>
    <w:rsid w:val="00A620C3"/>
    <w:rsid w:val="00A63387"/>
    <w:rsid w:val="00A710C8"/>
    <w:rsid w:val="00A74192"/>
    <w:rsid w:val="00A83CAA"/>
    <w:rsid w:val="00A9135E"/>
    <w:rsid w:val="00A91CEB"/>
    <w:rsid w:val="00A92A05"/>
    <w:rsid w:val="00AA1F70"/>
    <w:rsid w:val="00AA7BD8"/>
    <w:rsid w:val="00AB66A4"/>
    <w:rsid w:val="00AC1887"/>
    <w:rsid w:val="00AC5012"/>
    <w:rsid w:val="00AD0665"/>
    <w:rsid w:val="00AD0F45"/>
    <w:rsid w:val="00AD1298"/>
    <w:rsid w:val="00AD4704"/>
    <w:rsid w:val="00AD6C00"/>
    <w:rsid w:val="00AD7FD8"/>
    <w:rsid w:val="00AE0702"/>
    <w:rsid w:val="00AF0908"/>
    <w:rsid w:val="00AF0D84"/>
    <w:rsid w:val="00AF1133"/>
    <w:rsid w:val="00AF5EEC"/>
    <w:rsid w:val="00B015FC"/>
    <w:rsid w:val="00B01B8E"/>
    <w:rsid w:val="00B050AF"/>
    <w:rsid w:val="00B07128"/>
    <w:rsid w:val="00B076D6"/>
    <w:rsid w:val="00B103B8"/>
    <w:rsid w:val="00B10DFC"/>
    <w:rsid w:val="00B13AF7"/>
    <w:rsid w:val="00B2415D"/>
    <w:rsid w:val="00B26B4C"/>
    <w:rsid w:val="00B31516"/>
    <w:rsid w:val="00B350A1"/>
    <w:rsid w:val="00B356DD"/>
    <w:rsid w:val="00B36720"/>
    <w:rsid w:val="00B45F2E"/>
    <w:rsid w:val="00B5002D"/>
    <w:rsid w:val="00B53807"/>
    <w:rsid w:val="00B56878"/>
    <w:rsid w:val="00B569DB"/>
    <w:rsid w:val="00B62028"/>
    <w:rsid w:val="00B62E2E"/>
    <w:rsid w:val="00B641A5"/>
    <w:rsid w:val="00B641AA"/>
    <w:rsid w:val="00B73A86"/>
    <w:rsid w:val="00B75681"/>
    <w:rsid w:val="00B80CDB"/>
    <w:rsid w:val="00B81AB9"/>
    <w:rsid w:val="00B84D7B"/>
    <w:rsid w:val="00B85951"/>
    <w:rsid w:val="00B86BC7"/>
    <w:rsid w:val="00B90D7E"/>
    <w:rsid w:val="00B93485"/>
    <w:rsid w:val="00BA0919"/>
    <w:rsid w:val="00BA1C8A"/>
    <w:rsid w:val="00BA2083"/>
    <w:rsid w:val="00BA3A45"/>
    <w:rsid w:val="00BB13A8"/>
    <w:rsid w:val="00BB78A9"/>
    <w:rsid w:val="00BC439B"/>
    <w:rsid w:val="00BC7D72"/>
    <w:rsid w:val="00BD0C18"/>
    <w:rsid w:val="00BD1FA4"/>
    <w:rsid w:val="00BD5C4F"/>
    <w:rsid w:val="00BD74E8"/>
    <w:rsid w:val="00BE00AC"/>
    <w:rsid w:val="00BE0637"/>
    <w:rsid w:val="00BE1CE0"/>
    <w:rsid w:val="00BF3F85"/>
    <w:rsid w:val="00C02DEC"/>
    <w:rsid w:val="00C130CD"/>
    <w:rsid w:val="00C16EDF"/>
    <w:rsid w:val="00C20C97"/>
    <w:rsid w:val="00C23558"/>
    <w:rsid w:val="00C254A7"/>
    <w:rsid w:val="00C30BBD"/>
    <w:rsid w:val="00C32606"/>
    <w:rsid w:val="00C404FC"/>
    <w:rsid w:val="00C45F5B"/>
    <w:rsid w:val="00C52EFC"/>
    <w:rsid w:val="00C56762"/>
    <w:rsid w:val="00C56949"/>
    <w:rsid w:val="00C6111F"/>
    <w:rsid w:val="00C6211E"/>
    <w:rsid w:val="00C6642E"/>
    <w:rsid w:val="00C66549"/>
    <w:rsid w:val="00C67E62"/>
    <w:rsid w:val="00C71349"/>
    <w:rsid w:val="00C71C54"/>
    <w:rsid w:val="00C7242E"/>
    <w:rsid w:val="00C7321D"/>
    <w:rsid w:val="00C7613B"/>
    <w:rsid w:val="00C76CAA"/>
    <w:rsid w:val="00C771CC"/>
    <w:rsid w:val="00C77916"/>
    <w:rsid w:val="00C80D78"/>
    <w:rsid w:val="00C83566"/>
    <w:rsid w:val="00C9139F"/>
    <w:rsid w:val="00C93F2E"/>
    <w:rsid w:val="00CA025D"/>
    <w:rsid w:val="00CA144C"/>
    <w:rsid w:val="00CA2698"/>
    <w:rsid w:val="00CA5EC9"/>
    <w:rsid w:val="00CA5F99"/>
    <w:rsid w:val="00CB2647"/>
    <w:rsid w:val="00CC59E5"/>
    <w:rsid w:val="00CC5EC1"/>
    <w:rsid w:val="00CC7298"/>
    <w:rsid w:val="00CD2928"/>
    <w:rsid w:val="00CE0648"/>
    <w:rsid w:val="00CE06CB"/>
    <w:rsid w:val="00CE1F32"/>
    <w:rsid w:val="00CF18D3"/>
    <w:rsid w:val="00CF2745"/>
    <w:rsid w:val="00D027BA"/>
    <w:rsid w:val="00D06421"/>
    <w:rsid w:val="00D122C5"/>
    <w:rsid w:val="00D142A8"/>
    <w:rsid w:val="00D17F06"/>
    <w:rsid w:val="00D24DAF"/>
    <w:rsid w:val="00D27F14"/>
    <w:rsid w:val="00D27F62"/>
    <w:rsid w:val="00D336F4"/>
    <w:rsid w:val="00D34E24"/>
    <w:rsid w:val="00D4234B"/>
    <w:rsid w:val="00D43CB9"/>
    <w:rsid w:val="00D449DE"/>
    <w:rsid w:val="00D44AFA"/>
    <w:rsid w:val="00D5207A"/>
    <w:rsid w:val="00D54431"/>
    <w:rsid w:val="00D56563"/>
    <w:rsid w:val="00D57FAD"/>
    <w:rsid w:val="00D67BB0"/>
    <w:rsid w:val="00D763BC"/>
    <w:rsid w:val="00D8216B"/>
    <w:rsid w:val="00D852A1"/>
    <w:rsid w:val="00D97E6D"/>
    <w:rsid w:val="00DA5475"/>
    <w:rsid w:val="00DB7C1F"/>
    <w:rsid w:val="00DC70B6"/>
    <w:rsid w:val="00DC75C8"/>
    <w:rsid w:val="00DD0478"/>
    <w:rsid w:val="00DD45F4"/>
    <w:rsid w:val="00DD73AA"/>
    <w:rsid w:val="00DE0F9F"/>
    <w:rsid w:val="00DE46EE"/>
    <w:rsid w:val="00DE6F0E"/>
    <w:rsid w:val="00DF1F29"/>
    <w:rsid w:val="00DF5EAF"/>
    <w:rsid w:val="00DF71DF"/>
    <w:rsid w:val="00E01912"/>
    <w:rsid w:val="00E046AD"/>
    <w:rsid w:val="00E06227"/>
    <w:rsid w:val="00E06A9A"/>
    <w:rsid w:val="00E1429C"/>
    <w:rsid w:val="00E17630"/>
    <w:rsid w:val="00E20F80"/>
    <w:rsid w:val="00E21636"/>
    <w:rsid w:val="00E230BA"/>
    <w:rsid w:val="00E31A55"/>
    <w:rsid w:val="00E35020"/>
    <w:rsid w:val="00E36FE1"/>
    <w:rsid w:val="00E4299F"/>
    <w:rsid w:val="00E43C11"/>
    <w:rsid w:val="00E5541D"/>
    <w:rsid w:val="00E57DB7"/>
    <w:rsid w:val="00E62CB5"/>
    <w:rsid w:val="00E66BA0"/>
    <w:rsid w:val="00E66E38"/>
    <w:rsid w:val="00E72306"/>
    <w:rsid w:val="00E7674F"/>
    <w:rsid w:val="00E9034C"/>
    <w:rsid w:val="00E90717"/>
    <w:rsid w:val="00E947B6"/>
    <w:rsid w:val="00EB36BE"/>
    <w:rsid w:val="00EB7C69"/>
    <w:rsid w:val="00EC1016"/>
    <w:rsid w:val="00EC4D9D"/>
    <w:rsid w:val="00EC6397"/>
    <w:rsid w:val="00ED540D"/>
    <w:rsid w:val="00EE1A40"/>
    <w:rsid w:val="00EE1E0B"/>
    <w:rsid w:val="00EE32B1"/>
    <w:rsid w:val="00EE3C80"/>
    <w:rsid w:val="00EE7D13"/>
    <w:rsid w:val="00EF4226"/>
    <w:rsid w:val="00EF4882"/>
    <w:rsid w:val="00EF545E"/>
    <w:rsid w:val="00EF5B8E"/>
    <w:rsid w:val="00F003C0"/>
    <w:rsid w:val="00F07E6A"/>
    <w:rsid w:val="00F10B93"/>
    <w:rsid w:val="00F24170"/>
    <w:rsid w:val="00F249F9"/>
    <w:rsid w:val="00F3260A"/>
    <w:rsid w:val="00F41277"/>
    <w:rsid w:val="00F4291F"/>
    <w:rsid w:val="00F45E0E"/>
    <w:rsid w:val="00F5125F"/>
    <w:rsid w:val="00F51AF1"/>
    <w:rsid w:val="00F5240A"/>
    <w:rsid w:val="00F535A1"/>
    <w:rsid w:val="00F53893"/>
    <w:rsid w:val="00F552C7"/>
    <w:rsid w:val="00F633FA"/>
    <w:rsid w:val="00F636FC"/>
    <w:rsid w:val="00F66C85"/>
    <w:rsid w:val="00F719DB"/>
    <w:rsid w:val="00F71A67"/>
    <w:rsid w:val="00F81243"/>
    <w:rsid w:val="00F85576"/>
    <w:rsid w:val="00F90F0E"/>
    <w:rsid w:val="00F94152"/>
    <w:rsid w:val="00FA2059"/>
    <w:rsid w:val="00FA361D"/>
    <w:rsid w:val="00FB1E02"/>
    <w:rsid w:val="00FB384A"/>
    <w:rsid w:val="00FB3A75"/>
    <w:rsid w:val="00FB5300"/>
    <w:rsid w:val="00FC1320"/>
    <w:rsid w:val="00FC5615"/>
    <w:rsid w:val="00FC566D"/>
    <w:rsid w:val="00FD012A"/>
    <w:rsid w:val="00FD22AC"/>
    <w:rsid w:val="00FD445B"/>
    <w:rsid w:val="00FD48FE"/>
    <w:rsid w:val="00FE5C13"/>
    <w:rsid w:val="00FF65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sarif/"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hyperlink" Target="https://www.oasis-open.org/committees/sarif/ipr.php" TargetMode="External"/><Relationship Id="rId39" Type="http://schemas.openxmlformats.org/officeDocument/2006/relationships/hyperlink" Target="https://www.iso.org/standard/64029.html"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www.rfc-editor.org/info/rfc3986" TargetMode="External"/><Relationship Id="rId42" Type="http://schemas.openxmlformats.org/officeDocument/2006/relationships/hyperlink" Target="https://www.oasis-open.org/policies-guidelines/oasis-defined-terms-2017-05-26" TargetMode="External"/><Relationship Id="rId7" Type="http://schemas.openxmlformats.org/officeDocument/2006/relationships/endnotes" Target="endnot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www.rfc-editor.org/info/rfc3629" TargetMode="External"/><Relationship Id="rId38" Type="http://schemas.openxmlformats.org/officeDocument/2006/relationships/hyperlink" Target="https://www.iso.org/standard/57853.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iso.org/standard/40874.html" TargetMode="External"/><Relationship Id="rId41" Type="http://schemas.openxmlformats.org/officeDocument/2006/relationships/hyperlink" Target="https://www.oasis-open.org/policies-guidelines/tc-proc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yperlink" Target="https://www.oasis-open.org/policies-guidelines/ipr" TargetMode="External"/><Relationship Id="rId32" Type="http://schemas.openxmlformats.org/officeDocument/2006/relationships/hyperlink" Target="http://www.rfc-editor.org/info/rfc2045" TargetMode="External"/><Relationship Id="rId37" Type="http://schemas.openxmlformats.org/officeDocument/2006/relationships/hyperlink" Target="http://www.unicode.org/versions/Unicode10.0.0/" TargetMode="External"/><Relationship Id="rId40" Type="http://schemas.openxmlformats.org/officeDocument/2006/relationships/hyperlink" Target="https://www.iso.org/standard/42926.html"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nvlpubs.nist.gov/nistpubs/FIPS/NIST.FIPS.180-4.pdf" TargetMode="External"/><Relationship Id="rId36" Type="http://schemas.openxmlformats.org/officeDocument/2006/relationships/hyperlink" Target="http://semver.org/"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www.ietf.org/rfc/rfc2119.txt"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ecma-international.org/publications/files/ECMA-ST/ECMA-404.pdf" TargetMode="External"/><Relationship Id="rId30" Type="http://schemas.openxmlformats.org/officeDocument/2006/relationships/hyperlink" Target="http://json-schema.org/latest/json-schema-core.html" TargetMode="External"/><Relationship Id="rId35" Type="http://schemas.openxmlformats.org/officeDocument/2006/relationships/hyperlink" Target="http://www.rfc-editor.org/info/rfc5646" TargetMode="External"/><Relationship Id="rId43" Type="http://schemas.openxmlformats.org/officeDocument/2006/relationships/hyperlink" Target="http://docs.oasis-open.org/templates/TCHandbook/ConformanceGuidelin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E4E646-604D-40C8-A3FB-1A82B5B1A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6455</TotalTime>
  <Pages>1</Pages>
  <Words>34331</Words>
  <Characters>195688</Characters>
  <Application>Microsoft Office Word</Application>
  <DocSecurity>0</DocSecurity>
  <Lines>1630</Lines>
  <Paragraphs>459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229560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242</cp:revision>
  <cp:lastPrinted>2011-08-05T16:21:00Z</cp:lastPrinted>
  <dcterms:created xsi:type="dcterms:W3CDTF">2017-08-01T19:18:00Z</dcterms:created>
  <dcterms:modified xsi:type="dcterms:W3CDTF">2017-11-29T18:26:00Z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