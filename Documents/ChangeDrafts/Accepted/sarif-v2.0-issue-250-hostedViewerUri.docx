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0D9A7586"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(2.0.0-beta.2018-09-26)</w:t>
      </w:r>
    </w:p>
    <w:p w14:paraId="3EEE4F23" w14:textId="4207A3D1" w:rsidR="00E01912" w:rsidRDefault="00053543" w:rsidP="00E01912">
      <w:pPr>
        <w:pStyle w:val="Subtitle"/>
        <w:rPr>
          <w:sz w:val="24"/>
          <w:szCs w:val="24"/>
        </w:rPr>
      </w:pPr>
      <w:bookmarkStart w:id="0" w:name="_Toc85472892"/>
      <w:r>
        <w:rPr>
          <w:sz w:val="24"/>
          <w:szCs w:val="24"/>
        </w:rPr>
        <w:t xml:space="preserve">26 September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E32C864" w:rsidR="00D17F06" w:rsidRDefault="0057719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D3E7D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CD364F2"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872845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C4D33EF"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1DEAC58B" w:rsidR="000F505D" w:rsidRDefault="000F505D" w:rsidP="00BF2FF9">
      <w:pPr>
        <w:pStyle w:val="RelatedWork"/>
        <w:numPr>
          <w:ilvl w:val="1"/>
          <w:numId w:val="5"/>
        </w:numPr>
      </w:pPr>
      <w:r>
        <w:t>sarif-externalized-property-schema.json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6F173A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4D4692"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A99316B"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209C2A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7D7F2AF" w14:textId="717D05FE" w:rsidR="006B360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6581038" w:history="1">
        <w:r w:rsidR="006B360D" w:rsidRPr="00244022">
          <w:rPr>
            <w:rStyle w:val="Hyperlink"/>
            <w:noProof/>
          </w:rPr>
          <w:t>1</w:t>
        </w:r>
        <w:r w:rsidR="006B360D">
          <w:rPr>
            <w:rFonts w:asciiTheme="minorHAnsi" w:eastAsiaTheme="minorEastAsia" w:hAnsiTheme="minorHAnsi" w:cstheme="minorBidi"/>
            <w:noProof/>
            <w:sz w:val="22"/>
            <w:szCs w:val="22"/>
          </w:rPr>
          <w:tab/>
        </w:r>
        <w:r w:rsidR="006B360D" w:rsidRPr="00244022">
          <w:rPr>
            <w:rStyle w:val="Hyperlink"/>
            <w:noProof/>
          </w:rPr>
          <w:t>Introduction</w:t>
        </w:r>
        <w:r w:rsidR="006B360D">
          <w:rPr>
            <w:noProof/>
            <w:webHidden/>
          </w:rPr>
          <w:tab/>
        </w:r>
        <w:r w:rsidR="006B360D">
          <w:rPr>
            <w:noProof/>
            <w:webHidden/>
          </w:rPr>
          <w:fldChar w:fldCharType="begin"/>
        </w:r>
        <w:r w:rsidR="006B360D">
          <w:rPr>
            <w:noProof/>
            <w:webHidden/>
          </w:rPr>
          <w:instrText xml:space="preserve"> PAGEREF _Toc526581038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2861850" w14:textId="104CE4B0"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39" w:history="1">
        <w:r w:rsidR="006B360D" w:rsidRPr="00244022">
          <w:rPr>
            <w:rStyle w:val="Hyperlink"/>
            <w:noProof/>
          </w:rPr>
          <w:t>1.1 IPR Policy</w:t>
        </w:r>
        <w:r w:rsidR="006B360D">
          <w:rPr>
            <w:noProof/>
            <w:webHidden/>
          </w:rPr>
          <w:tab/>
        </w:r>
        <w:r w:rsidR="006B360D">
          <w:rPr>
            <w:noProof/>
            <w:webHidden/>
          </w:rPr>
          <w:fldChar w:fldCharType="begin"/>
        </w:r>
        <w:r w:rsidR="006B360D">
          <w:rPr>
            <w:noProof/>
            <w:webHidden/>
          </w:rPr>
          <w:instrText xml:space="preserve"> PAGEREF _Toc526581039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5D5F8EE6" w14:textId="1A50F45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0" w:history="1">
        <w:r w:rsidR="006B360D" w:rsidRPr="00244022">
          <w:rPr>
            <w:rStyle w:val="Hyperlink"/>
            <w:noProof/>
          </w:rPr>
          <w:t>1.2 Terminology</w:t>
        </w:r>
        <w:r w:rsidR="006B360D">
          <w:rPr>
            <w:noProof/>
            <w:webHidden/>
          </w:rPr>
          <w:tab/>
        </w:r>
        <w:r w:rsidR="006B360D">
          <w:rPr>
            <w:noProof/>
            <w:webHidden/>
          </w:rPr>
          <w:fldChar w:fldCharType="begin"/>
        </w:r>
        <w:r w:rsidR="006B360D">
          <w:rPr>
            <w:noProof/>
            <w:webHidden/>
          </w:rPr>
          <w:instrText xml:space="preserve"> PAGEREF _Toc526581040 \h </w:instrText>
        </w:r>
        <w:r w:rsidR="006B360D">
          <w:rPr>
            <w:noProof/>
            <w:webHidden/>
          </w:rPr>
        </w:r>
        <w:r w:rsidR="006B360D">
          <w:rPr>
            <w:noProof/>
            <w:webHidden/>
          </w:rPr>
          <w:fldChar w:fldCharType="separate"/>
        </w:r>
        <w:r w:rsidR="006B360D">
          <w:rPr>
            <w:noProof/>
            <w:webHidden/>
          </w:rPr>
          <w:t>12</w:t>
        </w:r>
        <w:r w:rsidR="006B360D">
          <w:rPr>
            <w:noProof/>
            <w:webHidden/>
          </w:rPr>
          <w:fldChar w:fldCharType="end"/>
        </w:r>
      </w:hyperlink>
    </w:p>
    <w:p w14:paraId="35FA0597" w14:textId="1BBDD724"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1" w:history="1">
        <w:r w:rsidR="006B360D" w:rsidRPr="00244022">
          <w:rPr>
            <w:rStyle w:val="Hyperlink"/>
            <w:noProof/>
          </w:rPr>
          <w:t>1.3 Normative References</w:t>
        </w:r>
        <w:r w:rsidR="006B360D">
          <w:rPr>
            <w:noProof/>
            <w:webHidden/>
          </w:rPr>
          <w:tab/>
        </w:r>
        <w:r w:rsidR="006B360D">
          <w:rPr>
            <w:noProof/>
            <w:webHidden/>
          </w:rPr>
          <w:fldChar w:fldCharType="begin"/>
        </w:r>
        <w:r w:rsidR="006B360D">
          <w:rPr>
            <w:noProof/>
            <w:webHidden/>
          </w:rPr>
          <w:instrText xml:space="preserve"> PAGEREF _Toc526581041 \h </w:instrText>
        </w:r>
        <w:r w:rsidR="006B360D">
          <w:rPr>
            <w:noProof/>
            <w:webHidden/>
          </w:rPr>
        </w:r>
        <w:r w:rsidR="006B360D">
          <w:rPr>
            <w:noProof/>
            <w:webHidden/>
          </w:rPr>
          <w:fldChar w:fldCharType="separate"/>
        </w:r>
        <w:r w:rsidR="006B360D">
          <w:rPr>
            <w:noProof/>
            <w:webHidden/>
          </w:rPr>
          <w:t>17</w:t>
        </w:r>
        <w:r w:rsidR="006B360D">
          <w:rPr>
            <w:noProof/>
            <w:webHidden/>
          </w:rPr>
          <w:fldChar w:fldCharType="end"/>
        </w:r>
      </w:hyperlink>
    </w:p>
    <w:p w14:paraId="53B54B3E" w14:textId="542785AC"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2" w:history="1">
        <w:r w:rsidR="006B360D" w:rsidRPr="00244022">
          <w:rPr>
            <w:rStyle w:val="Hyperlink"/>
            <w:noProof/>
          </w:rPr>
          <w:t>1.4 Non-Normative References</w:t>
        </w:r>
        <w:r w:rsidR="006B360D">
          <w:rPr>
            <w:noProof/>
            <w:webHidden/>
          </w:rPr>
          <w:tab/>
        </w:r>
        <w:r w:rsidR="006B360D">
          <w:rPr>
            <w:noProof/>
            <w:webHidden/>
          </w:rPr>
          <w:fldChar w:fldCharType="begin"/>
        </w:r>
        <w:r w:rsidR="006B360D">
          <w:rPr>
            <w:noProof/>
            <w:webHidden/>
          </w:rPr>
          <w:instrText xml:space="preserve"> PAGEREF _Toc526581042 \h </w:instrText>
        </w:r>
        <w:r w:rsidR="006B360D">
          <w:rPr>
            <w:noProof/>
            <w:webHidden/>
          </w:rPr>
        </w:r>
        <w:r w:rsidR="006B360D">
          <w:rPr>
            <w:noProof/>
            <w:webHidden/>
          </w:rPr>
          <w:fldChar w:fldCharType="separate"/>
        </w:r>
        <w:r w:rsidR="006B360D">
          <w:rPr>
            <w:noProof/>
            <w:webHidden/>
          </w:rPr>
          <w:t>18</w:t>
        </w:r>
        <w:r w:rsidR="006B360D">
          <w:rPr>
            <w:noProof/>
            <w:webHidden/>
          </w:rPr>
          <w:fldChar w:fldCharType="end"/>
        </w:r>
      </w:hyperlink>
    </w:p>
    <w:p w14:paraId="6D147E1C" w14:textId="4074E156" w:rsidR="006B360D" w:rsidRDefault="00577198">
      <w:pPr>
        <w:pStyle w:val="TOC1"/>
        <w:rPr>
          <w:rFonts w:asciiTheme="minorHAnsi" w:eastAsiaTheme="minorEastAsia" w:hAnsiTheme="minorHAnsi" w:cstheme="minorBidi"/>
          <w:noProof/>
          <w:sz w:val="22"/>
          <w:szCs w:val="22"/>
        </w:rPr>
      </w:pPr>
      <w:hyperlink w:anchor="_Toc526581043" w:history="1">
        <w:r w:rsidR="006B360D" w:rsidRPr="00244022">
          <w:rPr>
            <w:rStyle w:val="Hyperlink"/>
            <w:noProof/>
          </w:rPr>
          <w:t>2</w:t>
        </w:r>
        <w:r w:rsidR="006B360D">
          <w:rPr>
            <w:rFonts w:asciiTheme="minorHAnsi" w:eastAsiaTheme="minorEastAsia" w:hAnsiTheme="minorHAnsi" w:cstheme="minorBidi"/>
            <w:noProof/>
            <w:sz w:val="22"/>
            <w:szCs w:val="22"/>
          </w:rPr>
          <w:tab/>
        </w:r>
        <w:r w:rsidR="006B360D" w:rsidRPr="00244022">
          <w:rPr>
            <w:rStyle w:val="Hyperlink"/>
            <w:noProof/>
          </w:rPr>
          <w:t>Conventions</w:t>
        </w:r>
        <w:r w:rsidR="006B360D">
          <w:rPr>
            <w:noProof/>
            <w:webHidden/>
          </w:rPr>
          <w:tab/>
        </w:r>
        <w:r w:rsidR="006B360D">
          <w:rPr>
            <w:noProof/>
            <w:webHidden/>
          </w:rPr>
          <w:fldChar w:fldCharType="begin"/>
        </w:r>
        <w:r w:rsidR="006B360D">
          <w:rPr>
            <w:noProof/>
            <w:webHidden/>
          </w:rPr>
          <w:instrText xml:space="preserve"> PAGEREF _Toc526581043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636EA4A" w14:textId="2AACF7AE"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4" w:history="1">
        <w:r w:rsidR="006B360D" w:rsidRPr="00244022">
          <w:rPr>
            <w:rStyle w:val="Hyperlink"/>
            <w:noProof/>
          </w:rPr>
          <w:t>2.1 General</w:t>
        </w:r>
        <w:r w:rsidR="006B360D">
          <w:rPr>
            <w:noProof/>
            <w:webHidden/>
          </w:rPr>
          <w:tab/>
        </w:r>
        <w:r w:rsidR="006B360D">
          <w:rPr>
            <w:noProof/>
            <w:webHidden/>
          </w:rPr>
          <w:fldChar w:fldCharType="begin"/>
        </w:r>
        <w:r w:rsidR="006B360D">
          <w:rPr>
            <w:noProof/>
            <w:webHidden/>
          </w:rPr>
          <w:instrText xml:space="preserve"> PAGEREF _Toc526581044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3C6E4EF" w14:textId="03A7972E"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5" w:history="1">
        <w:r w:rsidR="006B360D" w:rsidRPr="00244022">
          <w:rPr>
            <w:rStyle w:val="Hyperlink"/>
            <w:noProof/>
          </w:rPr>
          <w:t>2.2 Format examples</w:t>
        </w:r>
        <w:r w:rsidR="006B360D">
          <w:rPr>
            <w:noProof/>
            <w:webHidden/>
          </w:rPr>
          <w:tab/>
        </w:r>
        <w:r w:rsidR="006B360D">
          <w:rPr>
            <w:noProof/>
            <w:webHidden/>
          </w:rPr>
          <w:fldChar w:fldCharType="begin"/>
        </w:r>
        <w:r w:rsidR="006B360D">
          <w:rPr>
            <w:noProof/>
            <w:webHidden/>
          </w:rPr>
          <w:instrText xml:space="preserve"> PAGEREF _Toc526581045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40498CAD" w14:textId="16F21691"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6" w:history="1">
        <w:r w:rsidR="006B360D" w:rsidRPr="00244022">
          <w:rPr>
            <w:rStyle w:val="Hyperlink"/>
            <w:noProof/>
          </w:rPr>
          <w:t>2.3 Property notation</w:t>
        </w:r>
        <w:r w:rsidR="006B360D">
          <w:rPr>
            <w:noProof/>
            <w:webHidden/>
          </w:rPr>
          <w:tab/>
        </w:r>
        <w:r w:rsidR="006B360D">
          <w:rPr>
            <w:noProof/>
            <w:webHidden/>
          </w:rPr>
          <w:fldChar w:fldCharType="begin"/>
        </w:r>
        <w:r w:rsidR="006B360D">
          <w:rPr>
            <w:noProof/>
            <w:webHidden/>
          </w:rPr>
          <w:instrText xml:space="preserve"> PAGEREF _Toc526581046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60A6993E" w14:textId="6073E2FC"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7" w:history="1">
        <w:r w:rsidR="006B360D" w:rsidRPr="00244022">
          <w:rPr>
            <w:rStyle w:val="Hyperlink"/>
            <w:noProof/>
          </w:rPr>
          <w:t>2.4 Syntax notation</w:t>
        </w:r>
        <w:r w:rsidR="006B360D">
          <w:rPr>
            <w:noProof/>
            <w:webHidden/>
          </w:rPr>
          <w:tab/>
        </w:r>
        <w:r w:rsidR="006B360D">
          <w:rPr>
            <w:noProof/>
            <w:webHidden/>
          </w:rPr>
          <w:fldChar w:fldCharType="begin"/>
        </w:r>
        <w:r w:rsidR="006B360D">
          <w:rPr>
            <w:noProof/>
            <w:webHidden/>
          </w:rPr>
          <w:instrText xml:space="preserve"> PAGEREF _Toc526581047 \h </w:instrText>
        </w:r>
        <w:r w:rsidR="006B360D">
          <w:rPr>
            <w:noProof/>
            <w:webHidden/>
          </w:rPr>
        </w:r>
        <w:r w:rsidR="006B360D">
          <w:rPr>
            <w:noProof/>
            <w:webHidden/>
          </w:rPr>
          <w:fldChar w:fldCharType="separate"/>
        </w:r>
        <w:r w:rsidR="006B360D">
          <w:rPr>
            <w:noProof/>
            <w:webHidden/>
          </w:rPr>
          <w:t>20</w:t>
        </w:r>
        <w:r w:rsidR="006B360D">
          <w:rPr>
            <w:noProof/>
            <w:webHidden/>
          </w:rPr>
          <w:fldChar w:fldCharType="end"/>
        </w:r>
      </w:hyperlink>
    </w:p>
    <w:p w14:paraId="7251DBE7" w14:textId="22031C95" w:rsidR="006B360D" w:rsidRDefault="00577198">
      <w:pPr>
        <w:pStyle w:val="TOC1"/>
        <w:rPr>
          <w:rFonts w:asciiTheme="minorHAnsi" w:eastAsiaTheme="minorEastAsia" w:hAnsiTheme="minorHAnsi" w:cstheme="minorBidi"/>
          <w:noProof/>
          <w:sz w:val="22"/>
          <w:szCs w:val="22"/>
        </w:rPr>
      </w:pPr>
      <w:hyperlink w:anchor="_Toc526581048" w:history="1">
        <w:r w:rsidR="006B360D" w:rsidRPr="00244022">
          <w:rPr>
            <w:rStyle w:val="Hyperlink"/>
            <w:noProof/>
          </w:rPr>
          <w:t>3</w:t>
        </w:r>
        <w:r w:rsidR="006B360D">
          <w:rPr>
            <w:rFonts w:asciiTheme="minorHAnsi" w:eastAsiaTheme="minorEastAsia" w:hAnsiTheme="minorHAnsi" w:cstheme="minorBidi"/>
            <w:noProof/>
            <w:sz w:val="22"/>
            <w:szCs w:val="22"/>
          </w:rPr>
          <w:tab/>
        </w:r>
        <w:r w:rsidR="006B360D" w:rsidRPr="00244022">
          <w:rPr>
            <w:rStyle w:val="Hyperlink"/>
            <w:noProof/>
          </w:rPr>
          <w:t>File format</w:t>
        </w:r>
        <w:r w:rsidR="006B360D">
          <w:rPr>
            <w:noProof/>
            <w:webHidden/>
          </w:rPr>
          <w:tab/>
        </w:r>
        <w:r w:rsidR="006B360D">
          <w:rPr>
            <w:noProof/>
            <w:webHidden/>
          </w:rPr>
          <w:fldChar w:fldCharType="begin"/>
        </w:r>
        <w:r w:rsidR="006B360D">
          <w:rPr>
            <w:noProof/>
            <w:webHidden/>
          </w:rPr>
          <w:instrText xml:space="preserve"> PAGEREF _Toc526581048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96E1AD6" w14:textId="25487166"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49" w:history="1">
        <w:r w:rsidR="006B360D" w:rsidRPr="00244022">
          <w:rPr>
            <w:rStyle w:val="Hyperlink"/>
            <w:noProof/>
          </w:rPr>
          <w:t>3.1 General</w:t>
        </w:r>
        <w:r w:rsidR="006B360D">
          <w:rPr>
            <w:noProof/>
            <w:webHidden/>
          </w:rPr>
          <w:tab/>
        </w:r>
        <w:r w:rsidR="006B360D">
          <w:rPr>
            <w:noProof/>
            <w:webHidden/>
          </w:rPr>
          <w:fldChar w:fldCharType="begin"/>
        </w:r>
        <w:r w:rsidR="006B360D">
          <w:rPr>
            <w:noProof/>
            <w:webHidden/>
          </w:rPr>
          <w:instrText xml:space="preserve"> PAGEREF _Toc526581049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20086F91" w14:textId="4069CF0D"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50" w:history="1">
        <w:r w:rsidR="006B360D" w:rsidRPr="00244022">
          <w:rPr>
            <w:rStyle w:val="Hyperlink"/>
            <w:noProof/>
          </w:rPr>
          <w:t>3.2 fileContent objects</w:t>
        </w:r>
        <w:r w:rsidR="006B360D">
          <w:rPr>
            <w:noProof/>
            <w:webHidden/>
          </w:rPr>
          <w:tab/>
        </w:r>
        <w:r w:rsidR="006B360D">
          <w:rPr>
            <w:noProof/>
            <w:webHidden/>
          </w:rPr>
          <w:fldChar w:fldCharType="begin"/>
        </w:r>
        <w:r w:rsidR="006B360D">
          <w:rPr>
            <w:noProof/>
            <w:webHidden/>
          </w:rPr>
          <w:instrText xml:space="preserve"> PAGEREF _Toc526581050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7EACCFC2" w14:textId="520850F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51" w:history="1">
        <w:r w:rsidR="006B360D" w:rsidRPr="00244022">
          <w:rPr>
            <w:rStyle w:val="Hyperlink"/>
            <w:noProof/>
          </w:rPr>
          <w:t>3.2.1 General</w:t>
        </w:r>
        <w:r w:rsidR="006B360D">
          <w:rPr>
            <w:noProof/>
            <w:webHidden/>
          </w:rPr>
          <w:tab/>
        </w:r>
        <w:r w:rsidR="006B360D">
          <w:rPr>
            <w:noProof/>
            <w:webHidden/>
          </w:rPr>
          <w:fldChar w:fldCharType="begin"/>
        </w:r>
        <w:r w:rsidR="006B360D">
          <w:rPr>
            <w:noProof/>
            <w:webHidden/>
          </w:rPr>
          <w:instrText xml:space="preserve"> PAGEREF _Toc526581051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46AB4D9F" w14:textId="74294D9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52" w:history="1">
        <w:r w:rsidR="006B360D" w:rsidRPr="00244022">
          <w:rPr>
            <w:rStyle w:val="Hyperlink"/>
            <w:noProof/>
          </w:rPr>
          <w:t>3.2.2 text property</w:t>
        </w:r>
        <w:r w:rsidR="006B360D">
          <w:rPr>
            <w:noProof/>
            <w:webHidden/>
          </w:rPr>
          <w:tab/>
        </w:r>
        <w:r w:rsidR="006B360D">
          <w:rPr>
            <w:noProof/>
            <w:webHidden/>
          </w:rPr>
          <w:fldChar w:fldCharType="begin"/>
        </w:r>
        <w:r w:rsidR="006B360D">
          <w:rPr>
            <w:noProof/>
            <w:webHidden/>
          </w:rPr>
          <w:instrText xml:space="preserve"> PAGEREF _Toc526581052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34CDA840" w14:textId="1C65226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53" w:history="1">
        <w:r w:rsidR="006B360D" w:rsidRPr="00244022">
          <w:rPr>
            <w:rStyle w:val="Hyperlink"/>
            <w:noProof/>
          </w:rPr>
          <w:t>3.2.3 binary property</w:t>
        </w:r>
        <w:r w:rsidR="006B360D">
          <w:rPr>
            <w:noProof/>
            <w:webHidden/>
          </w:rPr>
          <w:tab/>
        </w:r>
        <w:r w:rsidR="006B360D">
          <w:rPr>
            <w:noProof/>
            <w:webHidden/>
          </w:rPr>
          <w:fldChar w:fldCharType="begin"/>
        </w:r>
        <w:r w:rsidR="006B360D">
          <w:rPr>
            <w:noProof/>
            <w:webHidden/>
          </w:rPr>
          <w:instrText xml:space="preserve"> PAGEREF _Toc526581053 \h </w:instrText>
        </w:r>
        <w:r w:rsidR="006B360D">
          <w:rPr>
            <w:noProof/>
            <w:webHidden/>
          </w:rPr>
        </w:r>
        <w:r w:rsidR="006B360D">
          <w:rPr>
            <w:noProof/>
            <w:webHidden/>
          </w:rPr>
          <w:fldChar w:fldCharType="separate"/>
        </w:r>
        <w:r w:rsidR="006B360D">
          <w:rPr>
            <w:noProof/>
            <w:webHidden/>
          </w:rPr>
          <w:t>21</w:t>
        </w:r>
        <w:r w:rsidR="006B360D">
          <w:rPr>
            <w:noProof/>
            <w:webHidden/>
          </w:rPr>
          <w:fldChar w:fldCharType="end"/>
        </w:r>
      </w:hyperlink>
    </w:p>
    <w:p w14:paraId="50BC70C5" w14:textId="287FE30A"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54" w:history="1">
        <w:r w:rsidR="006B360D" w:rsidRPr="00244022">
          <w:rPr>
            <w:rStyle w:val="Hyperlink"/>
            <w:noProof/>
          </w:rPr>
          <w:t>3.3 fileLocation objects</w:t>
        </w:r>
        <w:r w:rsidR="006B360D">
          <w:rPr>
            <w:noProof/>
            <w:webHidden/>
          </w:rPr>
          <w:tab/>
        </w:r>
        <w:r w:rsidR="006B360D">
          <w:rPr>
            <w:noProof/>
            <w:webHidden/>
          </w:rPr>
          <w:fldChar w:fldCharType="begin"/>
        </w:r>
        <w:r w:rsidR="006B360D">
          <w:rPr>
            <w:noProof/>
            <w:webHidden/>
          </w:rPr>
          <w:instrText xml:space="preserve"> PAGEREF _Toc526581054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683F2761" w14:textId="0E2398F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55" w:history="1">
        <w:r w:rsidR="006B360D" w:rsidRPr="00244022">
          <w:rPr>
            <w:rStyle w:val="Hyperlink"/>
            <w:noProof/>
          </w:rPr>
          <w:t>3.3.1 General</w:t>
        </w:r>
        <w:r w:rsidR="006B360D">
          <w:rPr>
            <w:noProof/>
            <w:webHidden/>
          </w:rPr>
          <w:tab/>
        </w:r>
        <w:r w:rsidR="006B360D">
          <w:rPr>
            <w:noProof/>
            <w:webHidden/>
          </w:rPr>
          <w:fldChar w:fldCharType="begin"/>
        </w:r>
        <w:r w:rsidR="006B360D">
          <w:rPr>
            <w:noProof/>
            <w:webHidden/>
          </w:rPr>
          <w:instrText xml:space="preserve"> PAGEREF _Toc526581055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9D6B111" w14:textId="6A83097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56" w:history="1">
        <w:r w:rsidR="006B360D" w:rsidRPr="00244022">
          <w:rPr>
            <w:rStyle w:val="Hyperlink"/>
            <w:noProof/>
          </w:rPr>
          <w:t>3.3.2 uri property</w:t>
        </w:r>
        <w:r w:rsidR="006B360D">
          <w:rPr>
            <w:noProof/>
            <w:webHidden/>
          </w:rPr>
          <w:tab/>
        </w:r>
        <w:r w:rsidR="006B360D">
          <w:rPr>
            <w:noProof/>
            <w:webHidden/>
          </w:rPr>
          <w:fldChar w:fldCharType="begin"/>
        </w:r>
        <w:r w:rsidR="006B360D">
          <w:rPr>
            <w:noProof/>
            <w:webHidden/>
          </w:rPr>
          <w:instrText xml:space="preserve"> PAGEREF _Toc526581056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1C53CA8B" w14:textId="251F654B"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57"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_Toc526581057 \h </w:instrText>
        </w:r>
        <w:r w:rsidR="006B360D">
          <w:rPr>
            <w:noProof/>
            <w:webHidden/>
          </w:rPr>
        </w:r>
        <w:r w:rsidR="006B360D">
          <w:rPr>
            <w:noProof/>
            <w:webHidden/>
          </w:rPr>
          <w:fldChar w:fldCharType="separate"/>
        </w:r>
        <w:r w:rsidR="006B360D">
          <w:rPr>
            <w:noProof/>
            <w:webHidden/>
          </w:rPr>
          <w:t>22</w:t>
        </w:r>
        <w:r w:rsidR="006B360D">
          <w:rPr>
            <w:noProof/>
            <w:webHidden/>
          </w:rPr>
          <w:fldChar w:fldCharType="end"/>
        </w:r>
      </w:hyperlink>
    </w:p>
    <w:p w14:paraId="558E0984" w14:textId="140413C0"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58" w:history="1">
        <w:r w:rsidR="006B360D" w:rsidRPr="00244022">
          <w:rPr>
            <w:rStyle w:val="Hyperlink"/>
            <w:noProof/>
          </w:rPr>
          <w:t>3.3.2.2 URIs that use the "file" protocol</w:t>
        </w:r>
        <w:r w:rsidR="006B360D">
          <w:rPr>
            <w:noProof/>
            <w:webHidden/>
          </w:rPr>
          <w:tab/>
        </w:r>
        <w:r w:rsidR="006B360D">
          <w:rPr>
            <w:noProof/>
            <w:webHidden/>
          </w:rPr>
          <w:fldChar w:fldCharType="begin"/>
        </w:r>
        <w:r w:rsidR="006B360D">
          <w:rPr>
            <w:noProof/>
            <w:webHidden/>
          </w:rPr>
          <w:instrText xml:space="preserve"> PAGEREF _Toc526581058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450FF0AF" w14:textId="7B5417D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59" w:history="1">
        <w:r w:rsidR="006B360D" w:rsidRPr="00244022">
          <w:rPr>
            <w:rStyle w:val="Hyperlink"/>
            <w:noProof/>
          </w:rPr>
          <w:t>3.3.3 uriBaseId property</w:t>
        </w:r>
        <w:r w:rsidR="006B360D">
          <w:rPr>
            <w:noProof/>
            <w:webHidden/>
          </w:rPr>
          <w:tab/>
        </w:r>
        <w:r w:rsidR="006B360D">
          <w:rPr>
            <w:noProof/>
            <w:webHidden/>
          </w:rPr>
          <w:fldChar w:fldCharType="begin"/>
        </w:r>
        <w:r w:rsidR="006B360D">
          <w:rPr>
            <w:noProof/>
            <w:webHidden/>
          </w:rPr>
          <w:instrText xml:space="preserve"> PAGEREF _Toc526581059 \h </w:instrText>
        </w:r>
        <w:r w:rsidR="006B360D">
          <w:rPr>
            <w:noProof/>
            <w:webHidden/>
          </w:rPr>
        </w:r>
        <w:r w:rsidR="006B360D">
          <w:rPr>
            <w:noProof/>
            <w:webHidden/>
          </w:rPr>
          <w:fldChar w:fldCharType="separate"/>
        </w:r>
        <w:r w:rsidR="006B360D">
          <w:rPr>
            <w:noProof/>
            <w:webHidden/>
          </w:rPr>
          <w:t>23</w:t>
        </w:r>
        <w:r w:rsidR="006B360D">
          <w:rPr>
            <w:noProof/>
            <w:webHidden/>
          </w:rPr>
          <w:fldChar w:fldCharType="end"/>
        </w:r>
      </w:hyperlink>
    </w:p>
    <w:p w14:paraId="0F913A5A" w14:textId="5788087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60" w:history="1">
        <w:r w:rsidR="006B360D" w:rsidRPr="00244022">
          <w:rPr>
            <w:rStyle w:val="Hyperlink"/>
            <w:noProof/>
          </w:rPr>
          <w:t>3.3.4 Guidance on the use of fileLocation objects</w:t>
        </w:r>
        <w:r w:rsidR="006B360D">
          <w:rPr>
            <w:noProof/>
            <w:webHidden/>
          </w:rPr>
          <w:tab/>
        </w:r>
        <w:r w:rsidR="006B360D">
          <w:rPr>
            <w:noProof/>
            <w:webHidden/>
          </w:rPr>
          <w:fldChar w:fldCharType="begin"/>
        </w:r>
        <w:r w:rsidR="006B360D">
          <w:rPr>
            <w:noProof/>
            <w:webHidden/>
          </w:rPr>
          <w:instrText xml:space="preserve"> PAGEREF _Toc526581060 \h </w:instrText>
        </w:r>
        <w:r w:rsidR="006B360D">
          <w:rPr>
            <w:noProof/>
            <w:webHidden/>
          </w:rPr>
        </w:r>
        <w:r w:rsidR="006B360D">
          <w:rPr>
            <w:noProof/>
            <w:webHidden/>
          </w:rPr>
          <w:fldChar w:fldCharType="separate"/>
        </w:r>
        <w:r w:rsidR="006B360D">
          <w:rPr>
            <w:noProof/>
            <w:webHidden/>
          </w:rPr>
          <w:t>24</w:t>
        </w:r>
        <w:r w:rsidR="006B360D">
          <w:rPr>
            <w:noProof/>
            <w:webHidden/>
          </w:rPr>
          <w:fldChar w:fldCharType="end"/>
        </w:r>
      </w:hyperlink>
    </w:p>
    <w:p w14:paraId="51783AD4" w14:textId="13FF8B41"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61" w:history="1">
        <w:r w:rsidR="006B360D" w:rsidRPr="00244022">
          <w:rPr>
            <w:rStyle w:val="Hyperlink"/>
            <w:noProof/>
          </w:rPr>
          <w:t>3.4 String properties</w:t>
        </w:r>
        <w:r w:rsidR="006B360D">
          <w:rPr>
            <w:noProof/>
            <w:webHidden/>
          </w:rPr>
          <w:tab/>
        </w:r>
        <w:r w:rsidR="006B360D">
          <w:rPr>
            <w:noProof/>
            <w:webHidden/>
          </w:rPr>
          <w:fldChar w:fldCharType="begin"/>
        </w:r>
        <w:r w:rsidR="006B360D">
          <w:rPr>
            <w:noProof/>
            <w:webHidden/>
          </w:rPr>
          <w:instrText xml:space="preserve"> PAGEREF _Toc526581061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C75B055" w14:textId="562F81D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62" w:history="1">
        <w:r w:rsidR="006B360D" w:rsidRPr="00244022">
          <w:rPr>
            <w:rStyle w:val="Hyperlink"/>
            <w:noProof/>
          </w:rPr>
          <w:t>3.4.1 General</w:t>
        </w:r>
        <w:r w:rsidR="006B360D">
          <w:rPr>
            <w:noProof/>
            <w:webHidden/>
          </w:rPr>
          <w:tab/>
        </w:r>
        <w:r w:rsidR="006B360D">
          <w:rPr>
            <w:noProof/>
            <w:webHidden/>
          </w:rPr>
          <w:fldChar w:fldCharType="begin"/>
        </w:r>
        <w:r w:rsidR="006B360D">
          <w:rPr>
            <w:noProof/>
            <w:webHidden/>
          </w:rPr>
          <w:instrText xml:space="preserve"> PAGEREF _Toc526581062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19FA7423" w14:textId="36DEA2F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63" w:history="1">
        <w:r w:rsidR="006B360D" w:rsidRPr="00244022">
          <w:rPr>
            <w:rStyle w:val="Hyperlink"/>
            <w:noProof/>
          </w:rPr>
          <w:t>3.4.2 Redaction-aware string properties</w:t>
        </w:r>
        <w:r w:rsidR="006B360D">
          <w:rPr>
            <w:noProof/>
            <w:webHidden/>
          </w:rPr>
          <w:tab/>
        </w:r>
        <w:r w:rsidR="006B360D">
          <w:rPr>
            <w:noProof/>
            <w:webHidden/>
          </w:rPr>
          <w:fldChar w:fldCharType="begin"/>
        </w:r>
        <w:r w:rsidR="006B360D">
          <w:rPr>
            <w:noProof/>
            <w:webHidden/>
          </w:rPr>
          <w:instrText xml:space="preserve"> PAGEREF _Toc526581063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38463297" w14:textId="2AE7206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64" w:history="1">
        <w:r w:rsidR="006B360D" w:rsidRPr="00244022">
          <w:rPr>
            <w:rStyle w:val="Hyperlink"/>
            <w:noProof/>
          </w:rPr>
          <w:t>3.4.3 GUID-valued string properties</w:t>
        </w:r>
        <w:r w:rsidR="006B360D">
          <w:rPr>
            <w:noProof/>
            <w:webHidden/>
          </w:rPr>
          <w:tab/>
        </w:r>
        <w:r w:rsidR="006B360D">
          <w:rPr>
            <w:noProof/>
            <w:webHidden/>
          </w:rPr>
          <w:fldChar w:fldCharType="begin"/>
        </w:r>
        <w:r w:rsidR="006B360D">
          <w:rPr>
            <w:noProof/>
            <w:webHidden/>
          </w:rPr>
          <w:instrText xml:space="preserve"> PAGEREF _Toc526581064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780F9674" w14:textId="1B449D9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65" w:history="1">
        <w:r w:rsidR="006B360D" w:rsidRPr="00244022">
          <w:rPr>
            <w:rStyle w:val="Hyperlink"/>
            <w:noProof/>
          </w:rPr>
          <w:t>3.4.4 Hierarchical strings</w:t>
        </w:r>
        <w:r w:rsidR="006B360D">
          <w:rPr>
            <w:noProof/>
            <w:webHidden/>
          </w:rPr>
          <w:tab/>
        </w:r>
        <w:r w:rsidR="006B360D">
          <w:rPr>
            <w:noProof/>
            <w:webHidden/>
          </w:rPr>
          <w:fldChar w:fldCharType="begin"/>
        </w:r>
        <w:r w:rsidR="006B360D">
          <w:rPr>
            <w:noProof/>
            <w:webHidden/>
          </w:rPr>
          <w:instrText xml:space="preserve"> PAGEREF _Toc526581065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090BEAE9" w14:textId="641AD8C6"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66" w:history="1">
        <w:r w:rsidR="006B360D" w:rsidRPr="00244022">
          <w:rPr>
            <w:rStyle w:val="Hyperlink"/>
            <w:noProof/>
          </w:rPr>
          <w:t>3.4.4.1 General</w:t>
        </w:r>
        <w:r w:rsidR="006B360D">
          <w:rPr>
            <w:noProof/>
            <w:webHidden/>
          </w:rPr>
          <w:tab/>
        </w:r>
        <w:r w:rsidR="006B360D">
          <w:rPr>
            <w:noProof/>
            <w:webHidden/>
          </w:rPr>
          <w:fldChar w:fldCharType="begin"/>
        </w:r>
        <w:r w:rsidR="006B360D">
          <w:rPr>
            <w:noProof/>
            <w:webHidden/>
          </w:rPr>
          <w:instrText xml:space="preserve"> PAGEREF _Toc526581066 \h </w:instrText>
        </w:r>
        <w:r w:rsidR="006B360D">
          <w:rPr>
            <w:noProof/>
            <w:webHidden/>
          </w:rPr>
        </w:r>
        <w:r w:rsidR="006B360D">
          <w:rPr>
            <w:noProof/>
            <w:webHidden/>
          </w:rPr>
          <w:fldChar w:fldCharType="separate"/>
        </w:r>
        <w:r w:rsidR="006B360D">
          <w:rPr>
            <w:noProof/>
            <w:webHidden/>
          </w:rPr>
          <w:t>25</w:t>
        </w:r>
        <w:r w:rsidR="006B360D">
          <w:rPr>
            <w:noProof/>
            <w:webHidden/>
          </w:rPr>
          <w:fldChar w:fldCharType="end"/>
        </w:r>
      </w:hyperlink>
    </w:p>
    <w:p w14:paraId="293FAF68" w14:textId="5180F602"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67" w:history="1">
        <w:r w:rsidR="006B360D" w:rsidRPr="00244022">
          <w:rPr>
            <w:rStyle w:val="Hyperlink"/>
            <w:noProof/>
          </w:rPr>
          <w:t>3.4.4.2 Versioned hierarchical strings</w:t>
        </w:r>
        <w:r w:rsidR="006B360D">
          <w:rPr>
            <w:noProof/>
            <w:webHidden/>
          </w:rPr>
          <w:tab/>
        </w:r>
        <w:r w:rsidR="006B360D">
          <w:rPr>
            <w:noProof/>
            <w:webHidden/>
          </w:rPr>
          <w:fldChar w:fldCharType="begin"/>
        </w:r>
        <w:r w:rsidR="006B360D">
          <w:rPr>
            <w:noProof/>
            <w:webHidden/>
          </w:rPr>
          <w:instrText xml:space="preserve"> PAGEREF _Toc526581067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0B38FC8E" w14:textId="0DE405B5"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68" w:history="1">
        <w:r w:rsidR="006B360D" w:rsidRPr="00244022">
          <w:rPr>
            <w:rStyle w:val="Hyperlink"/>
            <w:noProof/>
          </w:rPr>
          <w:t>3.5 Object properties</w:t>
        </w:r>
        <w:r w:rsidR="006B360D">
          <w:rPr>
            <w:noProof/>
            <w:webHidden/>
          </w:rPr>
          <w:tab/>
        </w:r>
        <w:r w:rsidR="006B360D">
          <w:rPr>
            <w:noProof/>
            <w:webHidden/>
          </w:rPr>
          <w:fldChar w:fldCharType="begin"/>
        </w:r>
        <w:r w:rsidR="006B360D">
          <w:rPr>
            <w:noProof/>
            <w:webHidden/>
          </w:rPr>
          <w:instrText xml:space="preserve"> PAGEREF _Toc526581068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43D89E9" w14:textId="37EA39B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69" w:history="1">
        <w:r w:rsidR="006B360D" w:rsidRPr="00244022">
          <w:rPr>
            <w:rStyle w:val="Hyperlink"/>
            <w:noProof/>
          </w:rPr>
          <w:t>3.6 Array properties</w:t>
        </w:r>
        <w:r w:rsidR="006B360D">
          <w:rPr>
            <w:noProof/>
            <w:webHidden/>
          </w:rPr>
          <w:tab/>
        </w:r>
        <w:r w:rsidR="006B360D">
          <w:rPr>
            <w:noProof/>
            <w:webHidden/>
          </w:rPr>
          <w:fldChar w:fldCharType="begin"/>
        </w:r>
        <w:r w:rsidR="006B360D">
          <w:rPr>
            <w:noProof/>
            <w:webHidden/>
          </w:rPr>
          <w:instrText xml:space="preserve"> PAGEREF _Toc526581069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67E07D91" w14:textId="06456D1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70" w:history="1">
        <w:r w:rsidR="006B360D" w:rsidRPr="00244022">
          <w:rPr>
            <w:rStyle w:val="Hyperlink"/>
            <w:noProof/>
          </w:rPr>
          <w:t>3.6.1 General</w:t>
        </w:r>
        <w:r w:rsidR="006B360D">
          <w:rPr>
            <w:noProof/>
            <w:webHidden/>
          </w:rPr>
          <w:tab/>
        </w:r>
        <w:r w:rsidR="006B360D">
          <w:rPr>
            <w:noProof/>
            <w:webHidden/>
          </w:rPr>
          <w:fldChar w:fldCharType="begin"/>
        </w:r>
        <w:r w:rsidR="006B360D">
          <w:rPr>
            <w:noProof/>
            <w:webHidden/>
          </w:rPr>
          <w:instrText xml:space="preserve"> PAGEREF _Toc526581070 \h </w:instrText>
        </w:r>
        <w:r w:rsidR="006B360D">
          <w:rPr>
            <w:noProof/>
            <w:webHidden/>
          </w:rPr>
        </w:r>
        <w:r w:rsidR="006B360D">
          <w:rPr>
            <w:noProof/>
            <w:webHidden/>
          </w:rPr>
          <w:fldChar w:fldCharType="separate"/>
        </w:r>
        <w:r w:rsidR="006B360D">
          <w:rPr>
            <w:noProof/>
            <w:webHidden/>
          </w:rPr>
          <w:t>26</w:t>
        </w:r>
        <w:r w:rsidR="006B360D">
          <w:rPr>
            <w:noProof/>
            <w:webHidden/>
          </w:rPr>
          <w:fldChar w:fldCharType="end"/>
        </w:r>
      </w:hyperlink>
    </w:p>
    <w:p w14:paraId="2A3E2048" w14:textId="39ADCF7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71" w:history="1">
        <w:r w:rsidR="006B360D" w:rsidRPr="00244022">
          <w:rPr>
            <w:rStyle w:val="Hyperlink"/>
            <w:noProof/>
          </w:rPr>
          <w:t>3.6.2 Array properties with unique values</w:t>
        </w:r>
        <w:r w:rsidR="006B360D">
          <w:rPr>
            <w:noProof/>
            <w:webHidden/>
          </w:rPr>
          <w:tab/>
        </w:r>
        <w:r w:rsidR="006B360D">
          <w:rPr>
            <w:noProof/>
            <w:webHidden/>
          </w:rPr>
          <w:fldChar w:fldCharType="begin"/>
        </w:r>
        <w:r w:rsidR="006B360D">
          <w:rPr>
            <w:noProof/>
            <w:webHidden/>
          </w:rPr>
          <w:instrText xml:space="preserve"> PAGEREF _Toc526581071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C69469F" w14:textId="460418DE"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72" w:history="1">
        <w:r w:rsidR="006B360D" w:rsidRPr="00244022">
          <w:rPr>
            <w:rStyle w:val="Hyperlink"/>
            <w:noProof/>
          </w:rPr>
          <w:t>3.7 Property bags</w:t>
        </w:r>
        <w:r w:rsidR="006B360D">
          <w:rPr>
            <w:noProof/>
            <w:webHidden/>
          </w:rPr>
          <w:tab/>
        </w:r>
        <w:r w:rsidR="006B360D">
          <w:rPr>
            <w:noProof/>
            <w:webHidden/>
          </w:rPr>
          <w:fldChar w:fldCharType="begin"/>
        </w:r>
        <w:r w:rsidR="006B360D">
          <w:rPr>
            <w:noProof/>
            <w:webHidden/>
          </w:rPr>
          <w:instrText xml:space="preserve"> PAGEREF _Toc526581072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5DC6FAC8" w14:textId="63003CD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73" w:history="1">
        <w:r w:rsidR="006B360D" w:rsidRPr="00244022">
          <w:rPr>
            <w:rStyle w:val="Hyperlink"/>
            <w:noProof/>
          </w:rPr>
          <w:t>3.7.1 General</w:t>
        </w:r>
        <w:r w:rsidR="006B360D">
          <w:rPr>
            <w:noProof/>
            <w:webHidden/>
          </w:rPr>
          <w:tab/>
        </w:r>
        <w:r w:rsidR="006B360D">
          <w:rPr>
            <w:noProof/>
            <w:webHidden/>
          </w:rPr>
          <w:fldChar w:fldCharType="begin"/>
        </w:r>
        <w:r w:rsidR="006B360D">
          <w:rPr>
            <w:noProof/>
            <w:webHidden/>
          </w:rPr>
          <w:instrText xml:space="preserve"> PAGEREF _Toc526581073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358FAD43" w14:textId="7784A3A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74" w:history="1">
        <w:r w:rsidR="006B360D" w:rsidRPr="00244022">
          <w:rPr>
            <w:rStyle w:val="Hyperlink"/>
            <w:noProof/>
          </w:rPr>
          <w:t>3.7.2 Tags</w:t>
        </w:r>
        <w:r w:rsidR="006B360D">
          <w:rPr>
            <w:noProof/>
            <w:webHidden/>
          </w:rPr>
          <w:tab/>
        </w:r>
        <w:r w:rsidR="006B360D">
          <w:rPr>
            <w:noProof/>
            <w:webHidden/>
          </w:rPr>
          <w:fldChar w:fldCharType="begin"/>
        </w:r>
        <w:r w:rsidR="006B360D">
          <w:rPr>
            <w:noProof/>
            <w:webHidden/>
          </w:rPr>
          <w:instrText xml:space="preserve"> PAGEREF _Toc526581074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63F6BEAD" w14:textId="0C1CF9B1"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75" w:history="1">
        <w:r w:rsidR="006B360D" w:rsidRPr="00244022">
          <w:rPr>
            <w:rStyle w:val="Hyperlink"/>
            <w:noProof/>
          </w:rPr>
          <w:t>3.7.2.1 General</w:t>
        </w:r>
        <w:r w:rsidR="006B360D">
          <w:rPr>
            <w:noProof/>
            <w:webHidden/>
          </w:rPr>
          <w:tab/>
        </w:r>
        <w:r w:rsidR="006B360D">
          <w:rPr>
            <w:noProof/>
            <w:webHidden/>
          </w:rPr>
          <w:fldChar w:fldCharType="begin"/>
        </w:r>
        <w:r w:rsidR="006B360D">
          <w:rPr>
            <w:noProof/>
            <w:webHidden/>
          </w:rPr>
          <w:instrText xml:space="preserve"> PAGEREF _Toc526581075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0BFDDCCD" w14:textId="0FFBB376"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76" w:history="1">
        <w:r w:rsidR="006B360D" w:rsidRPr="00244022">
          <w:rPr>
            <w:rStyle w:val="Hyperlink"/>
            <w:noProof/>
          </w:rPr>
          <w:t>3.7.2.2 Tag metadata</w:t>
        </w:r>
        <w:r w:rsidR="006B360D">
          <w:rPr>
            <w:noProof/>
            <w:webHidden/>
          </w:rPr>
          <w:tab/>
        </w:r>
        <w:r w:rsidR="006B360D">
          <w:rPr>
            <w:noProof/>
            <w:webHidden/>
          </w:rPr>
          <w:fldChar w:fldCharType="begin"/>
        </w:r>
        <w:r w:rsidR="006B360D">
          <w:rPr>
            <w:noProof/>
            <w:webHidden/>
          </w:rPr>
          <w:instrText xml:space="preserve"> PAGEREF _Toc526581076 \h </w:instrText>
        </w:r>
        <w:r w:rsidR="006B360D">
          <w:rPr>
            <w:noProof/>
            <w:webHidden/>
          </w:rPr>
        </w:r>
        <w:r w:rsidR="006B360D">
          <w:rPr>
            <w:noProof/>
            <w:webHidden/>
          </w:rPr>
          <w:fldChar w:fldCharType="separate"/>
        </w:r>
        <w:r w:rsidR="006B360D">
          <w:rPr>
            <w:noProof/>
            <w:webHidden/>
          </w:rPr>
          <w:t>27</w:t>
        </w:r>
        <w:r w:rsidR="006B360D">
          <w:rPr>
            <w:noProof/>
            <w:webHidden/>
          </w:rPr>
          <w:fldChar w:fldCharType="end"/>
        </w:r>
      </w:hyperlink>
    </w:p>
    <w:p w14:paraId="250C51CE" w14:textId="181F41A4"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77" w:history="1">
        <w:r w:rsidR="006B360D" w:rsidRPr="00244022">
          <w:rPr>
            <w:rStyle w:val="Hyperlink"/>
            <w:noProof/>
          </w:rPr>
          <w:t>3.8 Date/time properties</w:t>
        </w:r>
        <w:r w:rsidR="006B360D">
          <w:rPr>
            <w:noProof/>
            <w:webHidden/>
          </w:rPr>
          <w:tab/>
        </w:r>
        <w:r w:rsidR="006B360D">
          <w:rPr>
            <w:noProof/>
            <w:webHidden/>
          </w:rPr>
          <w:fldChar w:fldCharType="begin"/>
        </w:r>
        <w:r w:rsidR="006B360D">
          <w:rPr>
            <w:noProof/>
            <w:webHidden/>
          </w:rPr>
          <w:instrText xml:space="preserve"> PAGEREF _Toc526581077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64AB218D" w14:textId="10FB595D"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078" w:history="1">
        <w:r w:rsidR="006B360D" w:rsidRPr="00244022">
          <w:rPr>
            <w:rStyle w:val="Hyperlink"/>
            <w:noProof/>
          </w:rPr>
          <w:t>3.9 message objects</w:t>
        </w:r>
        <w:r w:rsidR="006B360D">
          <w:rPr>
            <w:noProof/>
            <w:webHidden/>
          </w:rPr>
          <w:tab/>
        </w:r>
        <w:r w:rsidR="006B360D">
          <w:rPr>
            <w:noProof/>
            <w:webHidden/>
          </w:rPr>
          <w:fldChar w:fldCharType="begin"/>
        </w:r>
        <w:r w:rsidR="006B360D">
          <w:rPr>
            <w:noProof/>
            <w:webHidden/>
          </w:rPr>
          <w:instrText xml:space="preserve"> PAGEREF _Toc526581078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143316A3" w14:textId="4DDB1BC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79" w:history="1">
        <w:r w:rsidR="006B360D" w:rsidRPr="00244022">
          <w:rPr>
            <w:rStyle w:val="Hyperlink"/>
            <w:noProof/>
          </w:rPr>
          <w:t>3.9.1 General</w:t>
        </w:r>
        <w:r w:rsidR="006B360D">
          <w:rPr>
            <w:noProof/>
            <w:webHidden/>
          </w:rPr>
          <w:tab/>
        </w:r>
        <w:r w:rsidR="006B360D">
          <w:rPr>
            <w:noProof/>
            <w:webHidden/>
          </w:rPr>
          <w:fldChar w:fldCharType="begin"/>
        </w:r>
        <w:r w:rsidR="006B360D">
          <w:rPr>
            <w:noProof/>
            <w:webHidden/>
          </w:rPr>
          <w:instrText xml:space="preserve"> PAGEREF _Toc526581079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06F81AB9" w14:textId="1802D3B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80" w:history="1">
        <w:r w:rsidR="006B360D" w:rsidRPr="00244022">
          <w:rPr>
            <w:rStyle w:val="Hyperlink"/>
            <w:noProof/>
          </w:rPr>
          <w:t>3.9.2 Plain text messages</w:t>
        </w:r>
        <w:r w:rsidR="006B360D">
          <w:rPr>
            <w:noProof/>
            <w:webHidden/>
          </w:rPr>
          <w:tab/>
        </w:r>
        <w:r w:rsidR="006B360D">
          <w:rPr>
            <w:noProof/>
            <w:webHidden/>
          </w:rPr>
          <w:fldChar w:fldCharType="begin"/>
        </w:r>
        <w:r w:rsidR="006B360D">
          <w:rPr>
            <w:noProof/>
            <w:webHidden/>
          </w:rPr>
          <w:instrText xml:space="preserve"> PAGEREF _Toc526581080 \h </w:instrText>
        </w:r>
        <w:r w:rsidR="006B360D">
          <w:rPr>
            <w:noProof/>
            <w:webHidden/>
          </w:rPr>
        </w:r>
        <w:r w:rsidR="006B360D">
          <w:rPr>
            <w:noProof/>
            <w:webHidden/>
          </w:rPr>
          <w:fldChar w:fldCharType="separate"/>
        </w:r>
        <w:r w:rsidR="006B360D">
          <w:rPr>
            <w:noProof/>
            <w:webHidden/>
          </w:rPr>
          <w:t>29</w:t>
        </w:r>
        <w:r w:rsidR="006B360D">
          <w:rPr>
            <w:noProof/>
            <w:webHidden/>
          </w:rPr>
          <w:fldChar w:fldCharType="end"/>
        </w:r>
      </w:hyperlink>
    </w:p>
    <w:p w14:paraId="7725E4D3" w14:textId="114E0FC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81" w:history="1">
        <w:r w:rsidR="006B360D" w:rsidRPr="00244022">
          <w:rPr>
            <w:rStyle w:val="Hyperlink"/>
            <w:noProof/>
          </w:rPr>
          <w:t>3.9.3 Rich text messages</w:t>
        </w:r>
        <w:r w:rsidR="006B360D">
          <w:rPr>
            <w:noProof/>
            <w:webHidden/>
          </w:rPr>
          <w:tab/>
        </w:r>
        <w:r w:rsidR="006B360D">
          <w:rPr>
            <w:noProof/>
            <w:webHidden/>
          </w:rPr>
          <w:fldChar w:fldCharType="begin"/>
        </w:r>
        <w:r w:rsidR="006B360D">
          <w:rPr>
            <w:noProof/>
            <w:webHidden/>
          </w:rPr>
          <w:instrText xml:space="preserve"> PAGEREF _Toc526581081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3C866A5" w14:textId="1749F608"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82" w:history="1">
        <w:r w:rsidR="006B360D" w:rsidRPr="00244022">
          <w:rPr>
            <w:rStyle w:val="Hyperlink"/>
            <w:noProof/>
          </w:rPr>
          <w:t>3.9.3.1 General</w:t>
        </w:r>
        <w:r w:rsidR="006B360D">
          <w:rPr>
            <w:noProof/>
            <w:webHidden/>
          </w:rPr>
          <w:tab/>
        </w:r>
        <w:r w:rsidR="006B360D">
          <w:rPr>
            <w:noProof/>
            <w:webHidden/>
          </w:rPr>
          <w:fldChar w:fldCharType="begin"/>
        </w:r>
        <w:r w:rsidR="006B360D">
          <w:rPr>
            <w:noProof/>
            <w:webHidden/>
          </w:rPr>
          <w:instrText xml:space="preserve"> PAGEREF _Toc526581082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3A168250" w14:textId="681E7982"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83" w:history="1">
        <w:r w:rsidR="006B360D" w:rsidRPr="00244022">
          <w:rPr>
            <w:rStyle w:val="Hyperlink"/>
            <w:noProof/>
          </w:rPr>
          <w:t>3.9.3.2 Security implications</w:t>
        </w:r>
        <w:r w:rsidR="006B360D">
          <w:rPr>
            <w:noProof/>
            <w:webHidden/>
          </w:rPr>
          <w:tab/>
        </w:r>
        <w:r w:rsidR="006B360D">
          <w:rPr>
            <w:noProof/>
            <w:webHidden/>
          </w:rPr>
          <w:fldChar w:fldCharType="begin"/>
        </w:r>
        <w:r w:rsidR="006B360D">
          <w:rPr>
            <w:noProof/>
            <w:webHidden/>
          </w:rPr>
          <w:instrText xml:space="preserve"> PAGEREF _Toc526581083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0C91FDA6" w14:textId="6966EC9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84" w:history="1">
        <w:r w:rsidR="006B360D" w:rsidRPr="00244022">
          <w:rPr>
            <w:rStyle w:val="Hyperlink"/>
            <w:noProof/>
          </w:rPr>
          <w:t>3.9.4 Messages with placeholders</w:t>
        </w:r>
        <w:r w:rsidR="006B360D">
          <w:rPr>
            <w:noProof/>
            <w:webHidden/>
          </w:rPr>
          <w:tab/>
        </w:r>
        <w:r w:rsidR="006B360D">
          <w:rPr>
            <w:noProof/>
            <w:webHidden/>
          </w:rPr>
          <w:fldChar w:fldCharType="begin"/>
        </w:r>
        <w:r w:rsidR="006B360D">
          <w:rPr>
            <w:noProof/>
            <w:webHidden/>
          </w:rPr>
          <w:instrText xml:space="preserve"> PAGEREF _Toc526581084 \h </w:instrText>
        </w:r>
        <w:r w:rsidR="006B360D">
          <w:rPr>
            <w:noProof/>
            <w:webHidden/>
          </w:rPr>
        </w:r>
        <w:r w:rsidR="006B360D">
          <w:rPr>
            <w:noProof/>
            <w:webHidden/>
          </w:rPr>
          <w:fldChar w:fldCharType="separate"/>
        </w:r>
        <w:r w:rsidR="006B360D">
          <w:rPr>
            <w:noProof/>
            <w:webHidden/>
          </w:rPr>
          <w:t>30</w:t>
        </w:r>
        <w:r w:rsidR="006B360D">
          <w:rPr>
            <w:noProof/>
            <w:webHidden/>
          </w:rPr>
          <w:fldChar w:fldCharType="end"/>
        </w:r>
      </w:hyperlink>
    </w:p>
    <w:p w14:paraId="57BC80D3" w14:textId="7D81287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85" w:history="1">
        <w:r w:rsidR="006B360D" w:rsidRPr="00244022">
          <w:rPr>
            <w:rStyle w:val="Hyperlink"/>
            <w:noProof/>
          </w:rPr>
          <w:t>3.9.5 Messages with embedded links</w:t>
        </w:r>
        <w:r w:rsidR="006B360D">
          <w:rPr>
            <w:noProof/>
            <w:webHidden/>
          </w:rPr>
          <w:tab/>
        </w:r>
        <w:r w:rsidR="006B360D">
          <w:rPr>
            <w:noProof/>
            <w:webHidden/>
          </w:rPr>
          <w:fldChar w:fldCharType="begin"/>
        </w:r>
        <w:r w:rsidR="006B360D">
          <w:rPr>
            <w:noProof/>
            <w:webHidden/>
          </w:rPr>
          <w:instrText xml:space="preserve"> PAGEREF _Toc526581085 \h </w:instrText>
        </w:r>
        <w:r w:rsidR="006B360D">
          <w:rPr>
            <w:noProof/>
            <w:webHidden/>
          </w:rPr>
        </w:r>
        <w:r w:rsidR="006B360D">
          <w:rPr>
            <w:noProof/>
            <w:webHidden/>
          </w:rPr>
          <w:fldChar w:fldCharType="separate"/>
        </w:r>
        <w:r w:rsidR="006B360D">
          <w:rPr>
            <w:noProof/>
            <w:webHidden/>
          </w:rPr>
          <w:t>31</w:t>
        </w:r>
        <w:r w:rsidR="006B360D">
          <w:rPr>
            <w:noProof/>
            <w:webHidden/>
          </w:rPr>
          <w:fldChar w:fldCharType="end"/>
        </w:r>
      </w:hyperlink>
    </w:p>
    <w:p w14:paraId="75A70F57" w14:textId="2A3784D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86" w:history="1">
        <w:r w:rsidR="006B360D" w:rsidRPr="00244022">
          <w:rPr>
            <w:rStyle w:val="Hyperlink"/>
            <w:noProof/>
          </w:rPr>
          <w:t>3.9.6 Message string resources</w:t>
        </w:r>
        <w:r w:rsidR="006B360D">
          <w:rPr>
            <w:noProof/>
            <w:webHidden/>
          </w:rPr>
          <w:tab/>
        </w:r>
        <w:r w:rsidR="006B360D">
          <w:rPr>
            <w:noProof/>
            <w:webHidden/>
          </w:rPr>
          <w:fldChar w:fldCharType="begin"/>
        </w:r>
        <w:r w:rsidR="006B360D">
          <w:rPr>
            <w:noProof/>
            <w:webHidden/>
          </w:rPr>
          <w:instrText xml:space="preserve"> PAGEREF _Toc526581086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25048401" w14:textId="021729E8"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87" w:history="1">
        <w:r w:rsidR="006B360D" w:rsidRPr="00244022">
          <w:rPr>
            <w:rStyle w:val="Hyperlink"/>
            <w:noProof/>
          </w:rPr>
          <w:t>3.9.6.1 General</w:t>
        </w:r>
        <w:r w:rsidR="006B360D">
          <w:rPr>
            <w:noProof/>
            <w:webHidden/>
          </w:rPr>
          <w:tab/>
        </w:r>
        <w:r w:rsidR="006B360D">
          <w:rPr>
            <w:noProof/>
            <w:webHidden/>
          </w:rPr>
          <w:fldChar w:fldCharType="begin"/>
        </w:r>
        <w:r w:rsidR="006B360D">
          <w:rPr>
            <w:noProof/>
            <w:webHidden/>
          </w:rPr>
          <w:instrText xml:space="preserve"> PAGEREF _Toc526581087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948D688" w14:textId="2697E327"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88" w:history="1">
        <w:r w:rsidR="006B360D" w:rsidRPr="00244022">
          <w:rPr>
            <w:rStyle w:val="Hyperlink"/>
            <w:noProof/>
          </w:rPr>
          <w:t>3.9.6.2 Embedded string resource lookup procedure</w:t>
        </w:r>
        <w:r w:rsidR="006B360D">
          <w:rPr>
            <w:noProof/>
            <w:webHidden/>
          </w:rPr>
          <w:tab/>
        </w:r>
        <w:r w:rsidR="006B360D">
          <w:rPr>
            <w:noProof/>
            <w:webHidden/>
          </w:rPr>
          <w:fldChar w:fldCharType="begin"/>
        </w:r>
        <w:r w:rsidR="006B360D">
          <w:rPr>
            <w:noProof/>
            <w:webHidden/>
          </w:rPr>
          <w:instrText xml:space="preserve"> PAGEREF _Toc526581088 \h </w:instrText>
        </w:r>
        <w:r w:rsidR="006B360D">
          <w:rPr>
            <w:noProof/>
            <w:webHidden/>
          </w:rPr>
        </w:r>
        <w:r w:rsidR="006B360D">
          <w:rPr>
            <w:noProof/>
            <w:webHidden/>
          </w:rPr>
          <w:fldChar w:fldCharType="separate"/>
        </w:r>
        <w:r w:rsidR="006B360D">
          <w:rPr>
            <w:noProof/>
            <w:webHidden/>
          </w:rPr>
          <w:t>33</w:t>
        </w:r>
        <w:r w:rsidR="006B360D">
          <w:rPr>
            <w:noProof/>
            <w:webHidden/>
          </w:rPr>
          <w:fldChar w:fldCharType="end"/>
        </w:r>
      </w:hyperlink>
    </w:p>
    <w:p w14:paraId="3A5AF3C7" w14:textId="4907BE48"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89" w:history="1">
        <w:r w:rsidR="006B360D" w:rsidRPr="00244022">
          <w:rPr>
            <w:rStyle w:val="Hyperlink"/>
            <w:noProof/>
          </w:rPr>
          <w:t>3.9.6.3 SARIF resource file lookup procedure</w:t>
        </w:r>
        <w:r w:rsidR="006B360D">
          <w:rPr>
            <w:noProof/>
            <w:webHidden/>
          </w:rPr>
          <w:tab/>
        </w:r>
        <w:r w:rsidR="006B360D">
          <w:rPr>
            <w:noProof/>
            <w:webHidden/>
          </w:rPr>
          <w:fldChar w:fldCharType="begin"/>
        </w:r>
        <w:r w:rsidR="006B360D">
          <w:rPr>
            <w:noProof/>
            <w:webHidden/>
          </w:rPr>
          <w:instrText xml:space="preserve"> PAGEREF _Toc526581089 \h </w:instrText>
        </w:r>
        <w:r w:rsidR="006B360D">
          <w:rPr>
            <w:noProof/>
            <w:webHidden/>
          </w:rPr>
        </w:r>
        <w:r w:rsidR="006B360D">
          <w:rPr>
            <w:noProof/>
            <w:webHidden/>
          </w:rPr>
          <w:fldChar w:fldCharType="separate"/>
        </w:r>
        <w:r w:rsidR="006B360D">
          <w:rPr>
            <w:noProof/>
            <w:webHidden/>
          </w:rPr>
          <w:t>34</w:t>
        </w:r>
        <w:r w:rsidR="006B360D">
          <w:rPr>
            <w:noProof/>
            <w:webHidden/>
          </w:rPr>
          <w:fldChar w:fldCharType="end"/>
        </w:r>
      </w:hyperlink>
    </w:p>
    <w:p w14:paraId="4E46E100" w14:textId="4423F9AC"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090" w:history="1">
        <w:r w:rsidR="006B360D" w:rsidRPr="00244022">
          <w:rPr>
            <w:rStyle w:val="Hyperlink"/>
            <w:noProof/>
          </w:rPr>
          <w:t>3.9.6.4 SARIF resource file format</w:t>
        </w:r>
        <w:r w:rsidR="006B360D">
          <w:rPr>
            <w:noProof/>
            <w:webHidden/>
          </w:rPr>
          <w:tab/>
        </w:r>
        <w:r w:rsidR="006B360D">
          <w:rPr>
            <w:noProof/>
            <w:webHidden/>
          </w:rPr>
          <w:fldChar w:fldCharType="begin"/>
        </w:r>
        <w:r w:rsidR="006B360D">
          <w:rPr>
            <w:noProof/>
            <w:webHidden/>
          </w:rPr>
          <w:instrText xml:space="preserve"> PAGEREF _Toc526581090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10329053" w14:textId="467EDB67" w:rsidR="006B360D" w:rsidRDefault="00577198">
      <w:pPr>
        <w:pStyle w:val="TOC5"/>
        <w:tabs>
          <w:tab w:val="right" w:leader="dot" w:pos="9350"/>
        </w:tabs>
        <w:rPr>
          <w:rFonts w:asciiTheme="minorHAnsi" w:eastAsiaTheme="minorEastAsia" w:hAnsiTheme="minorHAnsi" w:cstheme="minorBidi"/>
          <w:noProof/>
          <w:sz w:val="22"/>
          <w:szCs w:val="22"/>
        </w:rPr>
      </w:pPr>
      <w:hyperlink w:anchor="_Toc526581091" w:history="1">
        <w:r w:rsidR="006B360D" w:rsidRPr="00244022">
          <w:rPr>
            <w:rStyle w:val="Hyperlink"/>
            <w:noProof/>
          </w:rPr>
          <w:t>3.9.6.4.1 General</w:t>
        </w:r>
        <w:r w:rsidR="006B360D">
          <w:rPr>
            <w:noProof/>
            <w:webHidden/>
          </w:rPr>
          <w:tab/>
        </w:r>
        <w:r w:rsidR="006B360D">
          <w:rPr>
            <w:noProof/>
            <w:webHidden/>
          </w:rPr>
          <w:fldChar w:fldCharType="begin"/>
        </w:r>
        <w:r w:rsidR="006B360D">
          <w:rPr>
            <w:noProof/>
            <w:webHidden/>
          </w:rPr>
          <w:instrText xml:space="preserve"> PAGEREF _Toc526581091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ED77306" w14:textId="61A73CF9" w:rsidR="006B360D" w:rsidRDefault="00577198">
      <w:pPr>
        <w:pStyle w:val="TOC5"/>
        <w:tabs>
          <w:tab w:val="right" w:leader="dot" w:pos="9350"/>
        </w:tabs>
        <w:rPr>
          <w:rFonts w:asciiTheme="minorHAnsi" w:eastAsiaTheme="minorEastAsia" w:hAnsiTheme="minorHAnsi" w:cstheme="minorBidi"/>
          <w:noProof/>
          <w:sz w:val="22"/>
          <w:szCs w:val="22"/>
        </w:rPr>
      </w:pPr>
      <w:hyperlink w:anchor="_Toc526581092" w:history="1">
        <w:r w:rsidR="006B360D" w:rsidRPr="00244022">
          <w:rPr>
            <w:rStyle w:val="Hyperlink"/>
            <w:noProof/>
          </w:rPr>
          <w:t>3.9.6.4.2 sarifLog object</w:t>
        </w:r>
        <w:r w:rsidR="006B360D">
          <w:rPr>
            <w:noProof/>
            <w:webHidden/>
          </w:rPr>
          <w:tab/>
        </w:r>
        <w:r w:rsidR="006B360D">
          <w:rPr>
            <w:noProof/>
            <w:webHidden/>
          </w:rPr>
          <w:fldChar w:fldCharType="begin"/>
        </w:r>
        <w:r w:rsidR="006B360D">
          <w:rPr>
            <w:noProof/>
            <w:webHidden/>
          </w:rPr>
          <w:instrText xml:space="preserve"> PAGEREF _Toc526581092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2A64BA32" w14:textId="5BBD2CD2" w:rsidR="006B360D" w:rsidRDefault="00577198">
      <w:pPr>
        <w:pStyle w:val="TOC5"/>
        <w:tabs>
          <w:tab w:val="right" w:leader="dot" w:pos="9350"/>
        </w:tabs>
        <w:rPr>
          <w:rFonts w:asciiTheme="minorHAnsi" w:eastAsiaTheme="minorEastAsia" w:hAnsiTheme="minorHAnsi" w:cstheme="minorBidi"/>
          <w:noProof/>
          <w:sz w:val="22"/>
          <w:szCs w:val="22"/>
        </w:rPr>
      </w:pPr>
      <w:hyperlink w:anchor="_Toc526581093" w:history="1">
        <w:r w:rsidR="006B360D" w:rsidRPr="00244022">
          <w:rPr>
            <w:rStyle w:val="Hyperlink"/>
            <w:noProof/>
          </w:rPr>
          <w:t>3.9.6.4.3 run object</w:t>
        </w:r>
        <w:r w:rsidR="006B360D">
          <w:rPr>
            <w:noProof/>
            <w:webHidden/>
          </w:rPr>
          <w:tab/>
        </w:r>
        <w:r w:rsidR="006B360D">
          <w:rPr>
            <w:noProof/>
            <w:webHidden/>
          </w:rPr>
          <w:fldChar w:fldCharType="begin"/>
        </w:r>
        <w:r w:rsidR="006B360D">
          <w:rPr>
            <w:noProof/>
            <w:webHidden/>
          </w:rPr>
          <w:instrText xml:space="preserve"> PAGEREF _Toc526581093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7547E44E" w14:textId="73494FEA" w:rsidR="006B360D" w:rsidRDefault="00577198">
      <w:pPr>
        <w:pStyle w:val="TOC5"/>
        <w:tabs>
          <w:tab w:val="right" w:leader="dot" w:pos="9350"/>
        </w:tabs>
        <w:rPr>
          <w:rFonts w:asciiTheme="minorHAnsi" w:eastAsiaTheme="minorEastAsia" w:hAnsiTheme="minorHAnsi" w:cstheme="minorBidi"/>
          <w:noProof/>
          <w:sz w:val="22"/>
          <w:szCs w:val="22"/>
        </w:rPr>
      </w:pPr>
      <w:hyperlink w:anchor="_Toc526581094" w:history="1">
        <w:r w:rsidR="006B360D" w:rsidRPr="00244022">
          <w:rPr>
            <w:rStyle w:val="Hyperlink"/>
            <w:noProof/>
          </w:rPr>
          <w:t>3.9.6.4.4 tool object</w:t>
        </w:r>
        <w:r w:rsidR="006B360D">
          <w:rPr>
            <w:noProof/>
            <w:webHidden/>
          </w:rPr>
          <w:tab/>
        </w:r>
        <w:r w:rsidR="006B360D">
          <w:rPr>
            <w:noProof/>
            <w:webHidden/>
          </w:rPr>
          <w:fldChar w:fldCharType="begin"/>
        </w:r>
        <w:r w:rsidR="006B360D">
          <w:rPr>
            <w:noProof/>
            <w:webHidden/>
          </w:rPr>
          <w:instrText xml:space="preserve"> PAGEREF _Toc526581094 \h </w:instrText>
        </w:r>
        <w:r w:rsidR="006B360D">
          <w:rPr>
            <w:noProof/>
            <w:webHidden/>
          </w:rPr>
        </w:r>
        <w:r w:rsidR="006B360D">
          <w:rPr>
            <w:noProof/>
            <w:webHidden/>
          </w:rPr>
          <w:fldChar w:fldCharType="separate"/>
        </w:r>
        <w:r w:rsidR="006B360D">
          <w:rPr>
            <w:noProof/>
            <w:webHidden/>
          </w:rPr>
          <w:t>35</w:t>
        </w:r>
        <w:r w:rsidR="006B360D">
          <w:rPr>
            <w:noProof/>
            <w:webHidden/>
          </w:rPr>
          <w:fldChar w:fldCharType="end"/>
        </w:r>
      </w:hyperlink>
    </w:p>
    <w:p w14:paraId="620E83DD" w14:textId="560DB0E0" w:rsidR="006B360D" w:rsidRDefault="00577198">
      <w:pPr>
        <w:pStyle w:val="TOC5"/>
        <w:tabs>
          <w:tab w:val="right" w:leader="dot" w:pos="9350"/>
        </w:tabs>
        <w:rPr>
          <w:rFonts w:asciiTheme="minorHAnsi" w:eastAsiaTheme="minorEastAsia" w:hAnsiTheme="minorHAnsi" w:cstheme="minorBidi"/>
          <w:noProof/>
          <w:sz w:val="22"/>
          <w:szCs w:val="22"/>
        </w:rPr>
      </w:pPr>
      <w:hyperlink w:anchor="_Toc526581095" w:history="1">
        <w:r w:rsidR="006B360D" w:rsidRPr="00244022">
          <w:rPr>
            <w:rStyle w:val="Hyperlink"/>
            <w:noProof/>
          </w:rPr>
          <w:t>3.9.6.4.5 resources object</w:t>
        </w:r>
        <w:r w:rsidR="006B360D">
          <w:rPr>
            <w:noProof/>
            <w:webHidden/>
          </w:rPr>
          <w:tab/>
        </w:r>
        <w:r w:rsidR="006B360D">
          <w:rPr>
            <w:noProof/>
            <w:webHidden/>
          </w:rPr>
          <w:fldChar w:fldCharType="begin"/>
        </w:r>
        <w:r w:rsidR="006B360D">
          <w:rPr>
            <w:noProof/>
            <w:webHidden/>
          </w:rPr>
          <w:instrText xml:space="preserve"> PAGEREF _Toc526581095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1E5951E" w14:textId="6CEA568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96" w:history="1">
        <w:r w:rsidR="006B360D" w:rsidRPr="00244022">
          <w:rPr>
            <w:rStyle w:val="Hyperlink"/>
            <w:noProof/>
          </w:rPr>
          <w:t>3.9.7 text property</w:t>
        </w:r>
        <w:r w:rsidR="006B360D">
          <w:rPr>
            <w:noProof/>
            <w:webHidden/>
          </w:rPr>
          <w:tab/>
        </w:r>
        <w:r w:rsidR="006B360D">
          <w:rPr>
            <w:noProof/>
            <w:webHidden/>
          </w:rPr>
          <w:fldChar w:fldCharType="begin"/>
        </w:r>
        <w:r w:rsidR="006B360D">
          <w:rPr>
            <w:noProof/>
            <w:webHidden/>
          </w:rPr>
          <w:instrText xml:space="preserve"> PAGEREF _Toc526581096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3F9685F3" w14:textId="5BBF39C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97" w:history="1">
        <w:r w:rsidR="006B360D" w:rsidRPr="00244022">
          <w:rPr>
            <w:rStyle w:val="Hyperlink"/>
            <w:noProof/>
          </w:rPr>
          <w:t>3.9.8 richText property</w:t>
        </w:r>
        <w:r w:rsidR="006B360D">
          <w:rPr>
            <w:noProof/>
            <w:webHidden/>
          </w:rPr>
          <w:tab/>
        </w:r>
        <w:r w:rsidR="006B360D">
          <w:rPr>
            <w:noProof/>
            <w:webHidden/>
          </w:rPr>
          <w:fldChar w:fldCharType="begin"/>
        </w:r>
        <w:r w:rsidR="006B360D">
          <w:rPr>
            <w:noProof/>
            <w:webHidden/>
          </w:rPr>
          <w:instrText xml:space="preserve"> PAGEREF _Toc526581097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0C9DA441" w14:textId="6324FC0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98" w:history="1">
        <w:r w:rsidR="006B360D" w:rsidRPr="00244022">
          <w:rPr>
            <w:rStyle w:val="Hyperlink"/>
            <w:noProof/>
          </w:rPr>
          <w:t>3.9.9 messageId property</w:t>
        </w:r>
        <w:r w:rsidR="006B360D">
          <w:rPr>
            <w:noProof/>
            <w:webHidden/>
          </w:rPr>
          <w:tab/>
        </w:r>
        <w:r w:rsidR="006B360D">
          <w:rPr>
            <w:noProof/>
            <w:webHidden/>
          </w:rPr>
          <w:fldChar w:fldCharType="begin"/>
        </w:r>
        <w:r w:rsidR="006B360D">
          <w:rPr>
            <w:noProof/>
            <w:webHidden/>
          </w:rPr>
          <w:instrText xml:space="preserve"> PAGEREF _Toc526581098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6B31773" w14:textId="49DD69D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099" w:history="1">
        <w:r w:rsidR="006B360D" w:rsidRPr="00244022">
          <w:rPr>
            <w:rStyle w:val="Hyperlink"/>
            <w:noProof/>
          </w:rPr>
          <w:t>3.9.10 richMessageId property</w:t>
        </w:r>
        <w:r w:rsidR="006B360D">
          <w:rPr>
            <w:noProof/>
            <w:webHidden/>
          </w:rPr>
          <w:tab/>
        </w:r>
        <w:r w:rsidR="006B360D">
          <w:rPr>
            <w:noProof/>
            <w:webHidden/>
          </w:rPr>
          <w:fldChar w:fldCharType="begin"/>
        </w:r>
        <w:r w:rsidR="006B360D">
          <w:rPr>
            <w:noProof/>
            <w:webHidden/>
          </w:rPr>
          <w:instrText xml:space="preserve"> PAGEREF _Toc526581099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6F975557" w14:textId="52A72FC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00" w:history="1">
        <w:r w:rsidR="006B360D" w:rsidRPr="00244022">
          <w:rPr>
            <w:rStyle w:val="Hyperlink"/>
            <w:noProof/>
          </w:rPr>
          <w:t>3.9.11 arguments property</w:t>
        </w:r>
        <w:r w:rsidR="006B360D">
          <w:rPr>
            <w:noProof/>
            <w:webHidden/>
          </w:rPr>
          <w:tab/>
        </w:r>
        <w:r w:rsidR="006B360D">
          <w:rPr>
            <w:noProof/>
            <w:webHidden/>
          </w:rPr>
          <w:fldChar w:fldCharType="begin"/>
        </w:r>
        <w:r w:rsidR="006B360D">
          <w:rPr>
            <w:noProof/>
            <w:webHidden/>
          </w:rPr>
          <w:instrText xml:space="preserve"> PAGEREF _Toc526581100 \h </w:instrText>
        </w:r>
        <w:r w:rsidR="006B360D">
          <w:rPr>
            <w:noProof/>
            <w:webHidden/>
          </w:rPr>
        </w:r>
        <w:r w:rsidR="006B360D">
          <w:rPr>
            <w:noProof/>
            <w:webHidden/>
          </w:rPr>
          <w:fldChar w:fldCharType="separate"/>
        </w:r>
        <w:r w:rsidR="006B360D">
          <w:rPr>
            <w:noProof/>
            <w:webHidden/>
          </w:rPr>
          <w:t>36</w:t>
        </w:r>
        <w:r w:rsidR="006B360D">
          <w:rPr>
            <w:noProof/>
            <w:webHidden/>
          </w:rPr>
          <w:fldChar w:fldCharType="end"/>
        </w:r>
      </w:hyperlink>
    </w:p>
    <w:p w14:paraId="1BB1DE26" w14:textId="14FE3F56"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01" w:history="1">
        <w:r w:rsidR="006B360D" w:rsidRPr="00244022">
          <w:rPr>
            <w:rStyle w:val="Hyperlink"/>
            <w:noProof/>
          </w:rPr>
          <w:t>3.10 sarifLog object</w:t>
        </w:r>
        <w:r w:rsidR="006B360D">
          <w:rPr>
            <w:noProof/>
            <w:webHidden/>
          </w:rPr>
          <w:tab/>
        </w:r>
        <w:r w:rsidR="006B360D">
          <w:rPr>
            <w:noProof/>
            <w:webHidden/>
          </w:rPr>
          <w:fldChar w:fldCharType="begin"/>
        </w:r>
        <w:r w:rsidR="006B360D">
          <w:rPr>
            <w:noProof/>
            <w:webHidden/>
          </w:rPr>
          <w:instrText xml:space="preserve"> PAGEREF _Toc526581101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11A40EE1" w14:textId="23BB0C3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02" w:history="1">
        <w:r w:rsidR="006B360D" w:rsidRPr="00244022">
          <w:rPr>
            <w:rStyle w:val="Hyperlink"/>
            <w:noProof/>
          </w:rPr>
          <w:t>3.10.1 General</w:t>
        </w:r>
        <w:r w:rsidR="006B360D">
          <w:rPr>
            <w:noProof/>
            <w:webHidden/>
          </w:rPr>
          <w:tab/>
        </w:r>
        <w:r w:rsidR="006B360D">
          <w:rPr>
            <w:noProof/>
            <w:webHidden/>
          </w:rPr>
          <w:fldChar w:fldCharType="begin"/>
        </w:r>
        <w:r w:rsidR="006B360D">
          <w:rPr>
            <w:noProof/>
            <w:webHidden/>
          </w:rPr>
          <w:instrText xml:space="preserve"> PAGEREF _Toc526581102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5DDB949E" w14:textId="50173AA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03" w:history="1">
        <w:r w:rsidR="006B360D" w:rsidRPr="00244022">
          <w:rPr>
            <w:rStyle w:val="Hyperlink"/>
            <w:noProof/>
          </w:rPr>
          <w:t>3.10.2 version property</w:t>
        </w:r>
        <w:r w:rsidR="006B360D">
          <w:rPr>
            <w:noProof/>
            <w:webHidden/>
          </w:rPr>
          <w:tab/>
        </w:r>
        <w:r w:rsidR="006B360D">
          <w:rPr>
            <w:noProof/>
            <w:webHidden/>
          </w:rPr>
          <w:fldChar w:fldCharType="begin"/>
        </w:r>
        <w:r w:rsidR="006B360D">
          <w:rPr>
            <w:noProof/>
            <w:webHidden/>
          </w:rPr>
          <w:instrText xml:space="preserve"> PAGEREF _Toc526581103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4BE16B28" w14:textId="1721F4A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04" w:history="1">
        <w:r w:rsidR="006B360D" w:rsidRPr="00244022">
          <w:rPr>
            <w:rStyle w:val="Hyperlink"/>
            <w:noProof/>
          </w:rPr>
          <w:t>3.10.3 $schema property</w:t>
        </w:r>
        <w:r w:rsidR="006B360D">
          <w:rPr>
            <w:noProof/>
            <w:webHidden/>
          </w:rPr>
          <w:tab/>
        </w:r>
        <w:r w:rsidR="006B360D">
          <w:rPr>
            <w:noProof/>
            <w:webHidden/>
          </w:rPr>
          <w:fldChar w:fldCharType="begin"/>
        </w:r>
        <w:r w:rsidR="006B360D">
          <w:rPr>
            <w:noProof/>
            <w:webHidden/>
          </w:rPr>
          <w:instrText xml:space="preserve"> PAGEREF _Toc526581104 \h </w:instrText>
        </w:r>
        <w:r w:rsidR="006B360D">
          <w:rPr>
            <w:noProof/>
            <w:webHidden/>
          </w:rPr>
        </w:r>
        <w:r w:rsidR="006B360D">
          <w:rPr>
            <w:noProof/>
            <w:webHidden/>
          </w:rPr>
          <w:fldChar w:fldCharType="separate"/>
        </w:r>
        <w:r w:rsidR="006B360D">
          <w:rPr>
            <w:noProof/>
            <w:webHidden/>
          </w:rPr>
          <w:t>37</w:t>
        </w:r>
        <w:r w:rsidR="006B360D">
          <w:rPr>
            <w:noProof/>
            <w:webHidden/>
          </w:rPr>
          <w:fldChar w:fldCharType="end"/>
        </w:r>
      </w:hyperlink>
    </w:p>
    <w:p w14:paraId="21D8BDBE" w14:textId="1AB733B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05" w:history="1">
        <w:r w:rsidR="006B360D" w:rsidRPr="00244022">
          <w:rPr>
            <w:rStyle w:val="Hyperlink"/>
            <w:noProof/>
          </w:rPr>
          <w:t>3.10.4 runs property</w:t>
        </w:r>
        <w:r w:rsidR="006B360D">
          <w:rPr>
            <w:noProof/>
            <w:webHidden/>
          </w:rPr>
          <w:tab/>
        </w:r>
        <w:r w:rsidR="006B360D">
          <w:rPr>
            <w:noProof/>
            <w:webHidden/>
          </w:rPr>
          <w:fldChar w:fldCharType="begin"/>
        </w:r>
        <w:r w:rsidR="006B360D">
          <w:rPr>
            <w:noProof/>
            <w:webHidden/>
          </w:rPr>
          <w:instrText xml:space="preserve"> PAGEREF _Toc526581105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12F3DE32" w14:textId="05023D83"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06" w:history="1">
        <w:r w:rsidR="006B360D" w:rsidRPr="00244022">
          <w:rPr>
            <w:rStyle w:val="Hyperlink"/>
            <w:noProof/>
          </w:rPr>
          <w:t>3.11 run object</w:t>
        </w:r>
        <w:r w:rsidR="006B360D">
          <w:rPr>
            <w:noProof/>
            <w:webHidden/>
          </w:rPr>
          <w:tab/>
        </w:r>
        <w:r w:rsidR="006B360D">
          <w:rPr>
            <w:noProof/>
            <w:webHidden/>
          </w:rPr>
          <w:fldChar w:fldCharType="begin"/>
        </w:r>
        <w:r w:rsidR="006B360D">
          <w:rPr>
            <w:noProof/>
            <w:webHidden/>
          </w:rPr>
          <w:instrText xml:space="preserve"> PAGEREF _Toc526581106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309FD22C" w14:textId="1CB2C6B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07" w:history="1">
        <w:r w:rsidR="006B360D" w:rsidRPr="00244022">
          <w:rPr>
            <w:rStyle w:val="Hyperlink"/>
            <w:noProof/>
          </w:rPr>
          <w:t>3.11.1 General</w:t>
        </w:r>
        <w:r w:rsidR="006B360D">
          <w:rPr>
            <w:noProof/>
            <w:webHidden/>
          </w:rPr>
          <w:tab/>
        </w:r>
        <w:r w:rsidR="006B360D">
          <w:rPr>
            <w:noProof/>
            <w:webHidden/>
          </w:rPr>
          <w:fldChar w:fldCharType="begin"/>
        </w:r>
        <w:r w:rsidR="006B360D">
          <w:rPr>
            <w:noProof/>
            <w:webHidden/>
          </w:rPr>
          <w:instrText xml:space="preserve"> PAGEREF _Toc526581107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7E4EA9B0" w14:textId="48A7856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08" w:history="1">
        <w:r w:rsidR="006B360D" w:rsidRPr="00244022">
          <w:rPr>
            <w:rStyle w:val="Hyperlink"/>
            <w:noProof/>
          </w:rPr>
          <w:t>3.11.2 externalFiles property</w:t>
        </w:r>
        <w:r w:rsidR="006B360D">
          <w:rPr>
            <w:noProof/>
            <w:webHidden/>
          </w:rPr>
          <w:tab/>
        </w:r>
        <w:r w:rsidR="006B360D">
          <w:rPr>
            <w:noProof/>
            <w:webHidden/>
          </w:rPr>
          <w:fldChar w:fldCharType="begin"/>
        </w:r>
        <w:r w:rsidR="006B360D">
          <w:rPr>
            <w:noProof/>
            <w:webHidden/>
          </w:rPr>
          <w:instrText xml:space="preserve"> PAGEREF _Toc526581108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AD0BE9F" w14:textId="38F0B5F7"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109" w:history="1">
        <w:r w:rsidR="006B360D" w:rsidRPr="00244022">
          <w:rPr>
            <w:rStyle w:val="Hyperlink"/>
            <w:noProof/>
          </w:rPr>
          <w:t>3.11.2.1 Rationale</w:t>
        </w:r>
        <w:r w:rsidR="006B360D">
          <w:rPr>
            <w:noProof/>
            <w:webHidden/>
          </w:rPr>
          <w:tab/>
        </w:r>
        <w:r w:rsidR="006B360D">
          <w:rPr>
            <w:noProof/>
            <w:webHidden/>
          </w:rPr>
          <w:fldChar w:fldCharType="begin"/>
        </w:r>
        <w:r w:rsidR="006B360D">
          <w:rPr>
            <w:noProof/>
            <w:webHidden/>
          </w:rPr>
          <w:instrText xml:space="preserve"> PAGEREF _Toc526581109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252DB301" w14:textId="2982E65D"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110" w:history="1">
        <w:r w:rsidR="006B360D" w:rsidRPr="00244022">
          <w:rPr>
            <w:rStyle w:val="Hyperlink"/>
            <w:noProof/>
          </w:rPr>
          <w:t>3.11.2.2 Property definition</w:t>
        </w:r>
        <w:r w:rsidR="006B360D">
          <w:rPr>
            <w:noProof/>
            <w:webHidden/>
          </w:rPr>
          <w:tab/>
        </w:r>
        <w:r w:rsidR="006B360D">
          <w:rPr>
            <w:noProof/>
            <w:webHidden/>
          </w:rPr>
          <w:fldChar w:fldCharType="begin"/>
        </w:r>
        <w:r w:rsidR="006B360D">
          <w:rPr>
            <w:noProof/>
            <w:webHidden/>
          </w:rPr>
          <w:instrText xml:space="preserve"> PAGEREF _Toc526581110 \h </w:instrText>
        </w:r>
        <w:r w:rsidR="006B360D">
          <w:rPr>
            <w:noProof/>
            <w:webHidden/>
          </w:rPr>
        </w:r>
        <w:r w:rsidR="006B360D">
          <w:rPr>
            <w:noProof/>
            <w:webHidden/>
          </w:rPr>
          <w:fldChar w:fldCharType="separate"/>
        </w:r>
        <w:r w:rsidR="006B360D">
          <w:rPr>
            <w:noProof/>
            <w:webHidden/>
          </w:rPr>
          <w:t>38</w:t>
        </w:r>
        <w:r w:rsidR="006B360D">
          <w:rPr>
            <w:noProof/>
            <w:webHidden/>
          </w:rPr>
          <w:fldChar w:fldCharType="end"/>
        </w:r>
      </w:hyperlink>
    </w:p>
    <w:p w14:paraId="6538EDA6" w14:textId="04C7020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1" w:history="1">
        <w:r w:rsidR="006B360D" w:rsidRPr="00244022">
          <w:rPr>
            <w:rStyle w:val="Hyperlink"/>
            <w:noProof/>
          </w:rPr>
          <w:t>3.11.3 instanceGuid property</w:t>
        </w:r>
        <w:r w:rsidR="006B360D">
          <w:rPr>
            <w:noProof/>
            <w:webHidden/>
          </w:rPr>
          <w:tab/>
        </w:r>
        <w:r w:rsidR="006B360D">
          <w:rPr>
            <w:noProof/>
            <w:webHidden/>
          </w:rPr>
          <w:fldChar w:fldCharType="begin"/>
        </w:r>
        <w:r w:rsidR="006B360D">
          <w:rPr>
            <w:noProof/>
            <w:webHidden/>
          </w:rPr>
          <w:instrText xml:space="preserve"> PAGEREF _Toc526581111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401F3A9" w14:textId="04F813A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2" w:history="1">
        <w:r w:rsidR="006B360D" w:rsidRPr="00244022">
          <w:rPr>
            <w:rStyle w:val="Hyperlink"/>
            <w:noProof/>
          </w:rPr>
          <w:t>3.11.4 correlationGuid property</w:t>
        </w:r>
        <w:r w:rsidR="006B360D">
          <w:rPr>
            <w:noProof/>
            <w:webHidden/>
          </w:rPr>
          <w:tab/>
        </w:r>
        <w:r w:rsidR="006B360D">
          <w:rPr>
            <w:noProof/>
            <w:webHidden/>
          </w:rPr>
          <w:fldChar w:fldCharType="begin"/>
        </w:r>
        <w:r w:rsidR="006B360D">
          <w:rPr>
            <w:noProof/>
            <w:webHidden/>
          </w:rPr>
          <w:instrText xml:space="preserve"> PAGEREF _Toc526581112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69ED8BFC" w14:textId="76CDD93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3" w:history="1">
        <w:r w:rsidR="006B360D" w:rsidRPr="00244022">
          <w:rPr>
            <w:rStyle w:val="Hyperlink"/>
            <w:noProof/>
          </w:rPr>
          <w:t>3.11.5 logicalId property</w:t>
        </w:r>
        <w:r w:rsidR="006B360D">
          <w:rPr>
            <w:noProof/>
            <w:webHidden/>
          </w:rPr>
          <w:tab/>
        </w:r>
        <w:r w:rsidR="006B360D">
          <w:rPr>
            <w:noProof/>
            <w:webHidden/>
          </w:rPr>
          <w:fldChar w:fldCharType="begin"/>
        </w:r>
        <w:r w:rsidR="006B360D">
          <w:rPr>
            <w:noProof/>
            <w:webHidden/>
          </w:rPr>
          <w:instrText xml:space="preserve"> PAGEREF _Toc526581113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59202A79" w14:textId="5E0DE9A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4" w:history="1">
        <w:r w:rsidR="006B360D" w:rsidRPr="00244022">
          <w:rPr>
            <w:rStyle w:val="Hyperlink"/>
            <w:noProof/>
          </w:rPr>
          <w:t>3.11.6 description property</w:t>
        </w:r>
        <w:r w:rsidR="006B360D">
          <w:rPr>
            <w:noProof/>
            <w:webHidden/>
          </w:rPr>
          <w:tab/>
        </w:r>
        <w:r w:rsidR="006B360D">
          <w:rPr>
            <w:noProof/>
            <w:webHidden/>
          </w:rPr>
          <w:fldChar w:fldCharType="begin"/>
        </w:r>
        <w:r w:rsidR="006B360D">
          <w:rPr>
            <w:noProof/>
            <w:webHidden/>
          </w:rPr>
          <w:instrText xml:space="preserve"> PAGEREF _Toc526581114 \h </w:instrText>
        </w:r>
        <w:r w:rsidR="006B360D">
          <w:rPr>
            <w:noProof/>
            <w:webHidden/>
          </w:rPr>
        </w:r>
        <w:r w:rsidR="006B360D">
          <w:rPr>
            <w:noProof/>
            <w:webHidden/>
          </w:rPr>
          <w:fldChar w:fldCharType="separate"/>
        </w:r>
        <w:r w:rsidR="006B360D">
          <w:rPr>
            <w:noProof/>
            <w:webHidden/>
          </w:rPr>
          <w:t>40</w:t>
        </w:r>
        <w:r w:rsidR="006B360D">
          <w:rPr>
            <w:noProof/>
            <w:webHidden/>
          </w:rPr>
          <w:fldChar w:fldCharType="end"/>
        </w:r>
      </w:hyperlink>
    </w:p>
    <w:p w14:paraId="420A3B53" w14:textId="686969D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5" w:history="1">
        <w:r w:rsidR="006B360D" w:rsidRPr="00244022">
          <w:rPr>
            <w:rStyle w:val="Hyperlink"/>
            <w:noProof/>
          </w:rPr>
          <w:t>3.11.7 baselineInstanceGuid property</w:t>
        </w:r>
        <w:r w:rsidR="006B360D">
          <w:rPr>
            <w:noProof/>
            <w:webHidden/>
          </w:rPr>
          <w:tab/>
        </w:r>
        <w:r w:rsidR="006B360D">
          <w:rPr>
            <w:noProof/>
            <w:webHidden/>
          </w:rPr>
          <w:fldChar w:fldCharType="begin"/>
        </w:r>
        <w:r w:rsidR="006B360D">
          <w:rPr>
            <w:noProof/>
            <w:webHidden/>
          </w:rPr>
          <w:instrText xml:space="preserve"> PAGEREF _Toc526581115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D92B10D" w14:textId="4E9D4A4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6" w:history="1">
        <w:r w:rsidR="006B360D" w:rsidRPr="00244022">
          <w:rPr>
            <w:rStyle w:val="Hyperlink"/>
            <w:noProof/>
          </w:rPr>
          <w:t>3.11.8 automationLogicalId property</w:t>
        </w:r>
        <w:r w:rsidR="006B360D">
          <w:rPr>
            <w:noProof/>
            <w:webHidden/>
          </w:rPr>
          <w:tab/>
        </w:r>
        <w:r w:rsidR="006B360D">
          <w:rPr>
            <w:noProof/>
            <w:webHidden/>
          </w:rPr>
          <w:fldChar w:fldCharType="begin"/>
        </w:r>
        <w:r w:rsidR="006B360D">
          <w:rPr>
            <w:noProof/>
            <w:webHidden/>
          </w:rPr>
          <w:instrText xml:space="preserve"> PAGEREF _Toc526581116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1F9F07A8" w14:textId="5A5D7A9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7" w:history="1">
        <w:r w:rsidR="006B360D" w:rsidRPr="00244022">
          <w:rPr>
            <w:rStyle w:val="Hyperlink"/>
            <w:noProof/>
          </w:rPr>
          <w:t>3.11.9 architecture property</w:t>
        </w:r>
        <w:r w:rsidR="006B360D">
          <w:rPr>
            <w:noProof/>
            <w:webHidden/>
          </w:rPr>
          <w:tab/>
        </w:r>
        <w:r w:rsidR="006B360D">
          <w:rPr>
            <w:noProof/>
            <w:webHidden/>
          </w:rPr>
          <w:fldChar w:fldCharType="begin"/>
        </w:r>
        <w:r w:rsidR="006B360D">
          <w:rPr>
            <w:noProof/>
            <w:webHidden/>
          </w:rPr>
          <w:instrText xml:space="preserve"> PAGEREF _Toc526581117 \h </w:instrText>
        </w:r>
        <w:r w:rsidR="006B360D">
          <w:rPr>
            <w:noProof/>
            <w:webHidden/>
          </w:rPr>
        </w:r>
        <w:r w:rsidR="006B360D">
          <w:rPr>
            <w:noProof/>
            <w:webHidden/>
          </w:rPr>
          <w:fldChar w:fldCharType="separate"/>
        </w:r>
        <w:r w:rsidR="006B360D">
          <w:rPr>
            <w:noProof/>
            <w:webHidden/>
          </w:rPr>
          <w:t>41</w:t>
        </w:r>
        <w:r w:rsidR="006B360D">
          <w:rPr>
            <w:noProof/>
            <w:webHidden/>
          </w:rPr>
          <w:fldChar w:fldCharType="end"/>
        </w:r>
      </w:hyperlink>
    </w:p>
    <w:p w14:paraId="32F579E5" w14:textId="650ED73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8" w:history="1">
        <w:r w:rsidR="006B360D" w:rsidRPr="00244022">
          <w:rPr>
            <w:rStyle w:val="Hyperlink"/>
            <w:noProof/>
          </w:rPr>
          <w:t>3.11.10 tool property</w:t>
        </w:r>
        <w:r w:rsidR="006B360D">
          <w:rPr>
            <w:noProof/>
            <w:webHidden/>
          </w:rPr>
          <w:tab/>
        </w:r>
        <w:r w:rsidR="006B360D">
          <w:rPr>
            <w:noProof/>
            <w:webHidden/>
          </w:rPr>
          <w:fldChar w:fldCharType="begin"/>
        </w:r>
        <w:r w:rsidR="006B360D">
          <w:rPr>
            <w:noProof/>
            <w:webHidden/>
          </w:rPr>
          <w:instrText xml:space="preserve"> PAGEREF _Toc526581118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0E521312" w14:textId="577AF05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19" w:history="1">
        <w:r w:rsidR="006B360D" w:rsidRPr="00244022">
          <w:rPr>
            <w:rStyle w:val="Hyperlink"/>
            <w:noProof/>
          </w:rPr>
          <w:t>3.11.11 invocations property</w:t>
        </w:r>
        <w:r w:rsidR="006B360D">
          <w:rPr>
            <w:noProof/>
            <w:webHidden/>
          </w:rPr>
          <w:tab/>
        </w:r>
        <w:r w:rsidR="006B360D">
          <w:rPr>
            <w:noProof/>
            <w:webHidden/>
          </w:rPr>
          <w:fldChar w:fldCharType="begin"/>
        </w:r>
        <w:r w:rsidR="006B360D">
          <w:rPr>
            <w:noProof/>
            <w:webHidden/>
          </w:rPr>
          <w:instrText xml:space="preserve"> PAGEREF _Toc526581119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7DB25AF3" w14:textId="6DF4BCE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20" w:history="1">
        <w:r w:rsidR="006B360D" w:rsidRPr="00244022">
          <w:rPr>
            <w:rStyle w:val="Hyperlink"/>
            <w:noProof/>
          </w:rPr>
          <w:t>3.11.12 conversion property</w:t>
        </w:r>
        <w:r w:rsidR="006B360D">
          <w:rPr>
            <w:noProof/>
            <w:webHidden/>
          </w:rPr>
          <w:tab/>
        </w:r>
        <w:r w:rsidR="006B360D">
          <w:rPr>
            <w:noProof/>
            <w:webHidden/>
          </w:rPr>
          <w:fldChar w:fldCharType="begin"/>
        </w:r>
        <w:r w:rsidR="006B360D">
          <w:rPr>
            <w:noProof/>
            <w:webHidden/>
          </w:rPr>
          <w:instrText xml:space="preserve"> PAGEREF _Toc526581120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3E580C12" w14:textId="1A1100F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21" w:history="1">
        <w:r w:rsidR="006B360D" w:rsidRPr="00244022">
          <w:rPr>
            <w:rStyle w:val="Hyperlink"/>
            <w:noProof/>
          </w:rPr>
          <w:t>3.11.13 versionControlProvenance property</w:t>
        </w:r>
        <w:r w:rsidR="006B360D">
          <w:rPr>
            <w:noProof/>
            <w:webHidden/>
          </w:rPr>
          <w:tab/>
        </w:r>
        <w:r w:rsidR="006B360D">
          <w:rPr>
            <w:noProof/>
            <w:webHidden/>
          </w:rPr>
          <w:fldChar w:fldCharType="begin"/>
        </w:r>
        <w:r w:rsidR="006B360D">
          <w:rPr>
            <w:noProof/>
            <w:webHidden/>
          </w:rPr>
          <w:instrText xml:space="preserve"> PAGEREF _Toc526581121 \h </w:instrText>
        </w:r>
        <w:r w:rsidR="006B360D">
          <w:rPr>
            <w:noProof/>
            <w:webHidden/>
          </w:rPr>
        </w:r>
        <w:r w:rsidR="006B360D">
          <w:rPr>
            <w:noProof/>
            <w:webHidden/>
          </w:rPr>
          <w:fldChar w:fldCharType="separate"/>
        </w:r>
        <w:r w:rsidR="006B360D">
          <w:rPr>
            <w:noProof/>
            <w:webHidden/>
          </w:rPr>
          <w:t>42</w:t>
        </w:r>
        <w:r w:rsidR="006B360D">
          <w:rPr>
            <w:noProof/>
            <w:webHidden/>
          </w:rPr>
          <w:fldChar w:fldCharType="end"/>
        </w:r>
      </w:hyperlink>
    </w:p>
    <w:p w14:paraId="52D3E8AD" w14:textId="4193F3C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22" w:history="1">
        <w:r w:rsidR="006B360D" w:rsidRPr="00244022">
          <w:rPr>
            <w:rStyle w:val="Hyperlink"/>
            <w:noProof/>
          </w:rPr>
          <w:t>3.11.14 originalUriBaseIds property</w:t>
        </w:r>
        <w:r w:rsidR="006B360D">
          <w:rPr>
            <w:noProof/>
            <w:webHidden/>
          </w:rPr>
          <w:tab/>
        </w:r>
        <w:r w:rsidR="006B360D">
          <w:rPr>
            <w:noProof/>
            <w:webHidden/>
          </w:rPr>
          <w:fldChar w:fldCharType="begin"/>
        </w:r>
        <w:r w:rsidR="006B360D">
          <w:rPr>
            <w:noProof/>
            <w:webHidden/>
          </w:rPr>
          <w:instrText xml:space="preserve"> PAGEREF _Toc526581122 \h </w:instrText>
        </w:r>
        <w:r w:rsidR="006B360D">
          <w:rPr>
            <w:noProof/>
            <w:webHidden/>
          </w:rPr>
        </w:r>
        <w:r w:rsidR="006B360D">
          <w:rPr>
            <w:noProof/>
            <w:webHidden/>
          </w:rPr>
          <w:fldChar w:fldCharType="separate"/>
        </w:r>
        <w:r w:rsidR="006B360D">
          <w:rPr>
            <w:noProof/>
            <w:webHidden/>
          </w:rPr>
          <w:t>43</w:t>
        </w:r>
        <w:r w:rsidR="006B360D">
          <w:rPr>
            <w:noProof/>
            <w:webHidden/>
          </w:rPr>
          <w:fldChar w:fldCharType="end"/>
        </w:r>
      </w:hyperlink>
    </w:p>
    <w:p w14:paraId="26922265" w14:textId="40B0897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23" w:history="1">
        <w:r w:rsidR="006B360D" w:rsidRPr="00244022">
          <w:rPr>
            <w:rStyle w:val="Hyperlink"/>
            <w:noProof/>
          </w:rPr>
          <w:t>3.11.15 files property</w:t>
        </w:r>
        <w:r w:rsidR="006B360D">
          <w:rPr>
            <w:noProof/>
            <w:webHidden/>
          </w:rPr>
          <w:tab/>
        </w:r>
        <w:r w:rsidR="006B360D">
          <w:rPr>
            <w:noProof/>
            <w:webHidden/>
          </w:rPr>
          <w:fldChar w:fldCharType="begin"/>
        </w:r>
        <w:r w:rsidR="006B360D">
          <w:rPr>
            <w:noProof/>
            <w:webHidden/>
          </w:rPr>
          <w:instrText xml:space="preserve"> PAGEREF _Toc526581123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4F3E4599" w14:textId="387AF88A"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124" w:history="1">
        <w:r w:rsidR="006B360D" w:rsidRPr="00244022">
          <w:rPr>
            <w:rStyle w:val="Hyperlink"/>
            <w:noProof/>
          </w:rPr>
          <w:t>3.11.15.1 General</w:t>
        </w:r>
        <w:r w:rsidR="006B360D">
          <w:rPr>
            <w:noProof/>
            <w:webHidden/>
          </w:rPr>
          <w:tab/>
        </w:r>
        <w:r w:rsidR="006B360D">
          <w:rPr>
            <w:noProof/>
            <w:webHidden/>
          </w:rPr>
          <w:fldChar w:fldCharType="begin"/>
        </w:r>
        <w:r w:rsidR="006B360D">
          <w:rPr>
            <w:noProof/>
            <w:webHidden/>
          </w:rPr>
          <w:instrText xml:space="preserve"> PAGEREF _Toc526581124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2300CE4F" w14:textId="06DA550F"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125" w:history="1">
        <w:r w:rsidR="006B360D" w:rsidRPr="00244022">
          <w:rPr>
            <w:rStyle w:val="Hyperlink"/>
            <w:noProof/>
          </w:rPr>
          <w:t>3.11.15.2 Property names</w:t>
        </w:r>
        <w:r w:rsidR="006B360D">
          <w:rPr>
            <w:noProof/>
            <w:webHidden/>
          </w:rPr>
          <w:tab/>
        </w:r>
        <w:r w:rsidR="006B360D">
          <w:rPr>
            <w:noProof/>
            <w:webHidden/>
          </w:rPr>
          <w:fldChar w:fldCharType="begin"/>
        </w:r>
        <w:r w:rsidR="006B360D">
          <w:rPr>
            <w:noProof/>
            <w:webHidden/>
          </w:rPr>
          <w:instrText xml:space="preserve"> PAGEREF _Toc526581125 \h </w:instrText>
        </w:r>
        <w:r w:rsidR="006B360D">
          <w:rPr>
            <w:noProof/>
            <w:webHidden/>
          </w:rPr>
        </w:r>
        <w:r w:rsidR="006B360D">
          <w:rPr>
            <w:noProof/>
            <w:webHidden/>
          </w:rPr>
          <w:fldChar w:fldCharType="separate"/>
        </w:r>
        <w:r w:rsidR="006B360D">
          <w:rPr>
            <w:noProof/>
            <w:webHidden/>
          </w:rPr>
          <w:t>44</w:t>
        </w:r>
        <w:r w:rsidR="006B360D">
          <w:rPr>
            <w:noProof/>
            <w:webHidden/>
          </w:rPr>
          <w:fldChar w:fldCharType="end"/>
        </w:r>
      </w:hyperlink>
    </w:p>
    <w:p w14:paraId="70F76A5D" w14:textId="72FF7BAA"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126" w:history="1">
        <w:r w:rsidR="006B360D" w:rsidRPr="00244022">
          <w:rPr>
            <w:rStyle w:val="Hyperlink"/>
            <w:noProof/>
          </w:rPr>
          <w:t>3.11.15.3 Property values</w:t>
        </w:r>
        <w:r w:rsidR="006B360D">
          <w:rPr>
            <w:noProof/>
            <w:webHidden/>
          </w:rPr>
          <w:tab/>
        </w:r>
        <w:r w:rsidR="006B360D">
          <w:rPr>
            <w:noProof/>
            <w:webHidden/>
          </w:rPr>
          <w:fldChar w:fldCharType="begin"/>
        </w:r>
        <w:r w:rsidR="006B360D">
          <w:rPr>
            <w:noProof/>
            <w:webHidden/>
          </w:rPr>
          <w:instrText xml:space="preserve"> PAGEREF _Toc526581126 \h </w:instrText>
        </w:r>
        <w:r w:rsidR="006B360D">
          <w:rPr>
            <w:noProof/>
            <w:webHidden/>
          </w:rPr>
        </w:r>
        <w:r w:rsidR="006B360D">
          <w:rPr>
            <w:noProof/>
            <w:webHidden/>
          </w:rPr>
          <w:fldChar w:fldCharType="separate"/>
        </w:r>
        <w:r w:rsidR="006B360D">
          <w:rPr>
            <w:noProof/>
            <w:webHidden/>
          </w:rPr>
          <w:t>47</w:t>
        </w:r>
        <w:r w:rsidR="006B360D">
          <w:rPr>
            <w:noProof/>
            <w:webHidden/>
          </w:rPr>
          <w:fldChar w:fldCharType="end"/>
        </w:r>
      </w:hyperlink>
    </w:p>
    <w:p w14:paraId="5EB85E6E" w14:textId="71D03BE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27" w:history="1">
        <w:r w:rsidR="006B360D" w:rsidRPr="00244022">
          <w:rPr>
            <w:rStyle w:val="Hyperlink"/>
            <w:noProof/>
          </w:rPr>
          <w:t>3.11.16 logicalLocations property</w:t>
        </w:r>
        <w:r w:rsidR="006B360D">
          <w:rPr>
            <w:noProof/>
            <w:webHidden/>
          </w:rPr>
          <w:tab/>
        </w:r>
        <w:r w:rsidR="006B360D">
          <w:rPr>
            <w:noProof/>
            <w:webHidden/>
          </w:rPr>
          <w:fldChar w:fldCharType="begin"/>
        </w:r>
        <w:r w:rsidR="006B360D">
          <w:rPr>
            <w:noProof/>
            <w:webHidden/>
          </w:rPr>
          <w:instrText xml:space="preserve"> PAGEREF _Toc526581127 \h </w:instrText>
        </w:r>
        <w:r w:rsidR="006B360D">
          <w:rPr>
            <w:noProof/>
            <w:webHidden/>
          </w:rPr>
        </w:r>
        <w:r w:rsidR="006B360D">
          <w:rPr>
            <w:noProof/>
            <w:webHidden/>
          </w:rPr>
          <w:fldChar w:fldCharType="separate"/>
        </w:r>
        <w:r w:rsidR="006B360D">
          <w:rPr>
            <w:noProof/>
            <w:webHidden/>
          </w:rPr>
          <w:t>48</w:t>
        </w:r>
        <w:r w:rsidR="006B360D">
          <w:rPr>
            <w:noProof/>
            <w:webHidden/>
          </w:rPr>
          <w:fldChar w:fldCharType="end"/>
        </w:r>
      </w:hyperlink>
    </w:p>
    <w:p w14:paraId="620B8A7C" w14:textId="6435996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28" w:history="1">
        <w:r w:rsidR="006B360D" w:rsidRPr="00244022">
          <w:rPr>
            <w:rStyle w:val="Hyperlink"/>
            <w:noProof/>
          </w:rPr>
          <w:t>3.11.17 graphs property</w:t>
        </w:r>
        <w:r w:rsidR="006B360D">
          <w:rPr>
            <w:noProof/>
            <w:webHidden/>
          </w:rPr>
          <w:tab/>
        </w:r>
        <w:r w:rsidR="006B360D">
          <w:rPr>
            <w:noProof/>
            <w:webHidden/>
          </w:rPr>
          <w:fldChar w:fldCharType="begin"/>
        </w:r>
        <w:r w:rsidR="006B360D">
          <w:rPr>
            <w:noProof/>
            <w:webHidden/>
          </w:rPr>
          <w:instrText xml:space="preserve"> PAGEREF _Toc526581128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6FCC9FCB" w14:textId="491893E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29" w:history="1">
        <w:r w:rsidR="006B360D" w:rsidRPr="00244022">
          <w:rPr>
            <w:rStyle w:val="Hyperlink"/>
            <w:noProof/>
          </w:rPr>
          <w:t>3.11.18 results property</w:t>
        </w:r>
        <w:r w:rsidR="006B360D">
          <w:rPr>
            <w:noProof/>
            <w:webHidden/>
          </w:rPr>
          <w:tab/>
        </w:r>
        <w:r w:rsidR="006B360D">
          <w:rPr>
            <w:noProof/>
            <w:webHidden/>
          </w:rPr>
          <w:fldChar w:fldCharType="begin"/>
        </w:r>
        <w:r w:rsidR="006B360D">
          <w:rPr>
            <w:noProof/>
            <w:webHidden/>
          </w:rPr>
          <w:instrText xml:space="preserve"> PAGEREF _Toc526581129 \h </w:instrText>
        </w:r>
        <w:r w:rsidR="006B360D">
          <w:rPr>
            <w:noProof/>
            <w:webHidden/>
          </w:rPr>
        </w:r>
        <w:r w:rsidR="006B360D">
          <w:rPr>
            <w:noProof/>
            <w:webHidden/>
          </w:rPr>
          <w:fldChar w:fldCharType="separate"/>
        </w:r>
        <w:r w:rsidR="006B360D">
          <w:rPr>
            <w:noProof/>
            <w:webHidden/>
          </w:rPr>
          <w:t>49</w:t>
        </w:r>
        <w:r w:rsidR="006B360D">
          <w:rPr>
            <w:noProof/>
            <w:webHidden/>
          </w:rPr>
          <w:fldChar w:fldCharType="end"/>
        </w:r>
      </w:hyperlink>
    </w:p>
    <w:p w14:paraId="181B2C67" w14:textId="746AE6F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0" w:history="1">
        <w:r w:rsidR="006B360D" w:rsidRPr="00244022">
          <w:rPr>
            <w:rStyle w:val="Hyperlink"/>
            <w:noProof/>
          </w:rPr>
          <w:t>3.11.19 resources property</w:t>
        </w:r>
        <w:r w:rsidR="006B360D">
          <w:rPr>
            <w:noProof/>
            <w:webHidden/>
          </w:rPr>
          <w:tab/>
        </w:r>
        <w:r w:rsidR="006B360D">
          <w:rPr>
            <w:noProof/>
            <w:webHidden/>
          </w:rPr>
          <w:fldChar w:fldCharType="begin"/>
        </w:r>
        <w:r w:rsidR="006B360D">
          <w:rPr>
            <w:noProof/>
            <w:webHidden/>
          </w:rPr>
          <w:instrText xml:space="preserve"> PAGEREF _Toc526581130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6583366B" w14:textId="2765974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1" w:history="1">
        <w:r w:rsidR="006B360D" w:rsidRPr="00244022">
          <w:rPr>
            <w:rStyle w:val="Hyperlink"/>
            <w:noProof/>
          </w:rPr>
          <w:t>3.11.20 defaultFileEncoding</w:t>
        </w:r>
        <w:r w:rsidR="006B360D">
          <w:rPr>
            <w:noProof/>
            <w:webHidden/>
          </w:rPr>
          <w:tab/>
        </w:r>
        <w:r w:rsidR="006B360D">
          <w:rPr>
            <w:noProof/>
            <w:webHidden/>
          </w:rPr>
          <w:fldChar w:fldCharType="begin"/>
        </w:r>
        <w:r w:rsidR="006B360D">
          <w:rPr>
            <w:noProof/>
            <w:webHidden/>
          </w:rPr>
          <w:instrText xml:space="preserve"> PAGEREF _Toc526581131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75CBA041" w14:textId="7EC4A34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2" w:history="1">
        <w:r w:rsidR="006B360D" w:rsidRPr="00244022">
          <w:rPr>
            <w:rStyle w:val="Hyperlink"/>
            <w:noProof/>
          </w:rPr>
          <w:t>3.11.21 columnKind property</w:t>
        </w:r>
        <w:r w:rsidR="006B360D">
          <w:rPr>
            <w:noProof/>
            <w:webHidden/>
          </w:rPr>
          <w:tab/>
        </w:r>
        <w:r w:rsidR="006B360D">
          <w:rPr>
            <w:noProof/>
            <w:webHidden/>
          </w:rPr>
          <w:fldChar w:fldCharType="begin"/>
        </w:r>
        <w:r w:rsidR="006B360D">
          <w:rPr>
            <w:noProof/>
            <w:webHidden/>
          </w:rPr>
          <w:instrText xml:space="preserve"> PAGEREF _Toc526581132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1FCFC158" w14:textId="32F64CB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3" w:history="1">
        <w:r w:rsidR="006B360D" w:rsidRPr="00244022">
          <w:rPr>
            <w:rStyle w:val="Hyperlink"/>
            <w:noProof/>
          </w:rPr>
          <w:t>3.11.22 richMessageMimeType property</w:t>
        </w:r>
        <w:r w:rsidR="006B360D">
          <w:rPr>
            <w:noProof/>
            <w:webHidden/>
          </w:rPr>
          <w:tab/>
        </w:r>
        <w:r w:rsidR="006B360D">
          <w:rPr>
            <w:noProof/>
            <w:webHidden/>
          </w:rPr>
          <w:fldChar w:fldCharType="begin"/>
        </w:r>
        <w:r w:rsidR="006B360D">
          <w:rPr>
            <w:noProof/>
            <w:webHidden/>
          </w:rPr>
          <w:instrText xml:space="preserve"> PAGEREF _Toc526581133 \h </w:instrText>
        </w:r>
        <w:r w:rsidR="006B360D">
          <w:rPr>
            <w:noProof/>
            <w:webHidden/>
          </w:rPr>
        </w:r>
        <w:r w:rsidR="006B360D">
          <w:rPr>
            <w:noProof/>
            <w:webHidden/>
          </w:rPr>
          <w:fldChar w:fldCharType="separate"/>
        </w:r>
        <w:r w:rsidR="006B360D">
          <w:rPr>
            <w:noProof/>
            <w:webHidden/>
          </w:rPr>
          <w:t>50</w:t>
        </w:r>
        <w:r w:rsidR="006B360D">
          <w:rPr>
            <w:noProof/>
            <w:webHidden/>
          </w:rPr>
          <w:fldChar w:fldCharType="end"/>
        </w:r>
      </w:hyperlink>
    </w:p>
    <w:p w14:paraId="00391DD2" w14:textId="0B891CA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4" w:history="1">
        <w:r w:rsidR="006B360D" w:rsidRPr="00244022">
          <w:rPr>
            <w:rStyle w:val="Hyperlink"/>
            <w:noProof/>
          </w:rPr>
          <w:t>3.11.23 redactionToken property</w:t>
        </w:r>
        <w:r w:rsidR="006B360D">
          <w:rPr>
            <w:noProof/>
            <w:webHidden/>
          </w:rPr>
          <w:tab/>
        </w:r>
        <w:r w:rsidR="006B360D">
          <w:rPr>
            <w:noProof/>
            <w:webHidden/>
          </w:rPr>
          <w:fldChar w:fldCharType="begin"/>
        </w:r>
        <w:r w:rsidR="006B360D">
          <w:rPr>
            <w:noProof/>
            <w:webHidden/>
          </w:rPr>
          <w:instrText xml:space="preserve"> PAGEREF _Toc526581134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A39B464" w14:textId="6C1561A7"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35" w:history="1">
        <w:r w:rsidR="006B360D" w:rsidRPr="00244022">
          <w:rPr>
            <w:rStyle w:val="Hyperlink"/>
            <w:noProof/>
          </w:rPr>
          <w:t>3.12 externalFile object</w:t>
        </w:r>
        <w:r w:rsidR="006B360D">
          <w:rPr>
            <w:noProof/>
            <w:webHidden/>
          </w:rPr>
          <w:tab/>
        </w:r>
        <w:r w:rsidR="006B360D">
          <w:rPr>
            <w:noProof/>
            <w:webHidden/>
          </w:rPr>
          <w:fldChar w:fldCharType="begin"/>
        </w:r>
        <w:r w:rsidR="006B360D">
          <w:rPr>
            <w:noProof/>
            <w:webHidden/>
          </w:rPr>
          <w:instrText xml:space="preserve"> PAGEREF _Toc526581135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2CA3587" w14:textId="7909A15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6" w:history="1">
        <w:r w:rsidR="006B360D" w:rsidRPr="00244022">
          <w:rPr>
            <w:rStyle w:val="Hyperlink"/>
            <w:noProof/>
          </w:rPr>
          <w:t>3.12.1 General</w:t>
        </w:r>
        <w:r w:rsidR="006B360D">
          <w:rPr>
            <w:noProof/>
            <w:webHidden/>
          </w:rPr>
          <w:tab/>
        </w:r>
        <w:r w:rsidR="006B360D">
          <w:rPr>
            <w:noProof/>
            <w:webHidden/>
          </w:rPr>
          <w:fldChar w:fldCharType="begin"/>
        </w:r>
        <w:r w:rsidR="006B360D">
          <w:rPr>
            <w:noProof/>
            <w:webHidden/>
          </w:rPr>
          <w:instrText xml:space="preserve"> PAGEREF _Toc526581136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22742BB3" w14:textId="63FA466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7" w:history="1">
        <w:r w:rsidR="006B360D" w:rsidRPr="00244022">
          <w:rPr>
            <w:rStyle w:val="Hyperlink"/>
            <w:noProof/>
          </w:rPr>
          <w:t>3.12.2 fileLocation property</w:t>
        </w:r>
        <w:r w:rsidR="006B360D">
          <w:rPr>
            <w:noProof/>
            <w:webHidden/>
          </w:rPr>
          <w:tab/>
        </w:r>
        <w:r w:rsidR="006B360D">
          <w:rPr>
            <w:noProof/>
            <w:webHidden/>
          </w:rPr>
          <w:fldChar w:fldCharType="begin"/>
        </w:r>
        <w:r w:rsidR="006B360D">
          <w:rPr>
            <w:noProof/>
            <w:webHidden/>
          </w:rPr>
          <w:instrText xml:space="preserve"> PAGEREF _Toc526581137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5DBD3996" w14:textId="43A4AE6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38" w:history="1">
        <w:r w:rsidR="006B360D" w:rsidRPr="00244022">
          <w:rPr>
            <w:rStyle w:val="Hyperlink"/>
            <w:noProof/>
          </w:rPr>
          <w:t>3.12.3 instanceGuid property</w:t>
        </w:r>
        <w:r w:rsidR="006B360D">
          <w:rPr>
            <w:noProof/>
            <w:webHidden/>
          </w:rPr>
          <w:tab/>
        </w:r>
        <w:r w:rsidR="006B360D">
          <w:rPr>
            <w:noProof/>
            <w:webHidden/>
          </w:rPr>
          <w:fldChar w:fldCharType="begin"/>
        </w:r>
        <w:r w:rsidR="006B360D">
          <w:rPr>
            <w:noProof/>
            <w:webHidden/>
          </w:rPr>
          <w:instrText xml:space="preserve"> PAGEREF _Toc526581138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3F570BE1" w14:textId="2FEC4A9A"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39" w:history="1">
        <w:r w:rsidR="006B360D" w:rsidRPr="00244022">
          <w:rPr>
            <w:rStyle w:val="Hyperlink"/>
            <w:noProof/>
          </w:rPr>
          <w:t>3.13 tool object</w:t>
        </w:r>
        <w:r w:rsidR="006B360D">
          <w:rPr>
            <w:noProof/>
            <w:webHidden/>
          </w:rPr>
          <w:tab/>
        </w:r>
        <w:r w:rsidR="006B360D">
          <w:rPr>
            <w:noProof/>
            <w:webHidden/>
          </w:rPr>
          <w:fldChar w:fldCharType="begin"/>
        </w:r>
        <w:r w:rsidR="006B360D">
          <w:rPr>
            <w:noProof/>
            <w:webHidden/>
          </w:rPr>
          <w:instrText xml:space="preserve"> PAGEREF _Toc526581139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096F8F28" w14:textId="1BC3C85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0" w:history="1">
        <w:r w:rsidR="006B360D" w:rsidRPr="00244022">
          <w:rPr>
            <w:rStyle w:val="Hyperlink"/>
            <w:noProof/>
          </w:rPr>
          <w:t>3.13.1 General</w:t>
        </w:r>
        <w:r w:rsidR="006B360D">
          <w:rPr>
            <w:noProof/>
            <w:webHidden/>
          </w:rPr>
          <w:tab/>
        </w:r>
        <w:r w:rsidR="006B360D">
          <w:rPr>
            <w:noProof/>
            <w:webHidden/>
          </w:rPr>
          <w:fldChar w:fldCharType="begin"/>
        </w:r>
        <w:r w:rsidR="006B360D">
          <w:rPr>
            <w:noProof/>
            <w:webHidden/>
          </w:rPr>
          <w:instrText xml:space="preserve"> PAGEREF _Toc526581140 \h </w:instrText>
        </w:r>
        <w:r w:rsidR="006B360D">
          <w:rPr>
            <w:noProof/>
            <w:webHidden/>
          </w:rPr>
        </w:r>
        <w:r w:rsidR="006B360D">
          <w:rPr>
            <w:noProof/>
            <w:webHidden/>
          </w:rPr>
          <w:fldChar w:fldCharType="separate"/>
        </w:r>
        <w:r w:rsidR="006B360D">
          <w:rPr>
            <w:noProof/>
            <w:webHidden/>
          </w:rPr>
          <w:t>51</w:t>
        </w:r>
        <w:r w:rsidR="006B360D">
          <w:rPr>
            <w:noProof/>
            <w:webHidden/>
          </w:rPr>
          <w:fldChar w:fldCharType="end"/>
        </w:r>
      </w:hyperlink>
    </w:p>
    <w:p w14:paraId="17D3B1E6" w14:textId="21D5D7F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1" w:history="1">
        <w:r w:rsidR="006B360D" w:rsidRPr="00244022">
          <w:rPr>
            <w:rStyle w:val="Hyperlink"/>
            <w:noProof/>
          </w:rPr>
          <w:t>3.13.2 name property</w:t>
        </w:r>
        <w:r w:rsidR="006B360D">
          <w:rPr>
            <w:noProof/>
            <w:webHidden/>
          </w:rPr>
          <w:tab/>
        </w:r>
        <w:r w:rsidR="006B360D">
          <w:rPr>
            <w:noProof/>
            <w:webHidden/>
          </w:rPr>
          <w:fldChar w:fldCharType="begin"/>
        </w:r>
        <w:r w:rsidR="006B360D">
          <w:rPr>
            <w:noProof/>
            <w:webHidden/>
          </w:rPr>
          <w:instrText xml:space="preserve"> PAGEREF _Toc526581141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F5C7928" w14:textId="44E32A6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2" w:history="1">
        <w:r w:rsidR="006B360D" w:rsidRPr="00244022">
          <w:rPr>
            <w:rStyle w:val="Hyperlink"/>
            <w:noProof/>
          </w:rPr>
          <w:t>3.13.3 fullName property</w:t>
        </w:r>
        <w:r w:rsidR="006B360D">
          <w:rPr>
            <w:noProof/>
            <w:webHidden/>
          </w:rPr>
          <w:tab/>
        </w:r>
        <w:r w:rsidR="006B360D">
          <w:rPr>
            <w:noProof/>
            <w:webHidden/>
          </w:rPr>
          <w:fldChar w:fldCharType="begin"/>
        </w:r>
        <w:r w:rsidR="006B360D">
          <w:rPr>
            <w:noProof/>
            <w:webHidden/>
          </w:rPr>
          <w:instrText xml:space="preserve"> PAGEREF _Toc526581142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9A0BAA4" w14:textId="4AAF928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3" w:history="1">
        <w:r w:rsidR="006B360D" w:rsidRPr="00244022">
          <w:rPr>
            <w:rStyle w:val="Hyperlink"/>
            <w:noProof/>
          </w:rPr>
          <w:t>3.13.4 semanticVersion property</w:t>
        </w:r>
        <w:r w:rsidR="006B360D">
          <w:rPr>
            <w:noProof/>
            <w:webHidden/>
          </w:rPr>
          <w:tab/>
        </w:r>
        <w:r w:rsidR="006B360D">
          <w:rPr>
            <w:noProof/>
            <w:webHidden/>
          </w:rPr>
          <w:fldChar w:fldCharType="begin"/>
        </w:r>
        <w:r w:rsidR="006B360D">
          <w:rPr>
            <w:noProof/>
            <w:webHidden/>
          </w:rPr>
          <w:instrText xml:space="preserve"> PAGEREF _Toc526581143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624E783" w14:textId="74DA9EA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4" w:history="1">
        <w:r w:rsidR="006B360D" w:rsidRPr="00244022">
          <w:rPr>
            <w:rStyle w:val="Hyperlink"/>
            <w:noProof/>
          </w:rPr>
          <w:t>3.13.5 version property</w:t>
        </w:r>
        <w:r w:rsidR="006B360D">
          <w:rPr>
            <w:noProof/>
            <w:webHidden/>
          </w:rPr>
          <w:tab/>
        </w:r>
        <w:r w:rsidR="006B360D">
          <w:rPr>
            <w:noProof/>
            <w:webHidden/>
          </w:rPr>
          <w:fldChar w:fldCharType="begin"/>
        </w:r>
        <w:r w:rsidR="006B360D">
          <w:rPr>
            <w:noProof/>
            <w:webHidden/>
          </w:rPr>
          <w:instrText xml:space="preserve"> PAGEREF _Toc526581144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00D286CD" w14:textId="4811A16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5" w:history="1">
        <w:r w:rsidR="006B360D" w:rsidRPr="00244022">
          <w:rPr>
            <w:rStyle w:val="Hyperlink"/>
            <w:noProof/>
          </w:rPr>
          <w:t>3.13.6 fileVersion property</w:t>
        </w:r>
        <w:r w:rsidR="006B360D">
          <w:rPr>
            <w:noProof/>
            <w:webHidden/>
          </w:rPr>
          <w:tab/>
        </w:r>
        <w:r w:rsidR="006B360D">
          <w:rPr>
            <w:noProof/>
            <w:webHidden/>
          </w:rPr>
          <w:fldChar w:fldCharType="begin"/>
        </w:r>
        <w:r w:rsidR="006B360D">
          <w:rPr>
            <w:noProof/>
            <w:webHidden/>
          </w:rPr>
          <w:instrText xml:space="preserve"> PAGEREF _Toc526581145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278A23D7" w14:textId="26152F7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6" w:history="1">
        <w:r w:rsidR="006B360D" w:rsidRPr="00244022">
          <w:rPr>
            <w:rStyle w:val="Hyperlink"/>
            <w:noProof/>
          </w:rPr>
          <w:t>3.13.7 downloadUri property</w:t>
        </w:r>
        <w:r w:rsidR="006B360D">
          <w:rPr>
            <w:noProof/>
            <w:webHidden/>
          </w:rPr>
          <w:tab/>
        </w:r>
        <w:r w:rsidR="006B360D">
          <w:rPr>
            <w:noProof/>
            <w:webHidden/>
          </w:rPr>
          <w:fldChar w:fldCharType="begin"/>
        </w:r>
        <w:r w:rsidR="006B360D">
          <w:rPr>
            <w:noProof/>
            <w:webHidden/>
          </w:rPr>
          <w:instrText xml:space="preserve"> PAGEREF _Toc526581146 \h </w:instrText>
        </w:r>
        <w:r w:rsidR="006B360D">
          <w:rPr>
            <w:noProof/>
            <w:webHidden/>
          </w:rPr>
        </w:r>
        <w:r w:rsidR="006B360D">
          <w:rPr>
            <w:noProof/>
            <w:webHidden/>
          </w:rPr>
          <w:fldChar w:fldCharType="separate"/>
        </w:r>
        <w:r w:rsidR="006B360D">
          <w:rPr>
            <w:noProof/>
            <w:webHidden/>
          </w:rPr>
          <w:t>52</w:t>
        </w:r>
        <w:r w:rsidR="006B360D">
          <w:rPr>
            <w:noProof/>
            <w:webHidden/>
          </w:rPr>
          <w:fldChar w:fldCharType="end"/>
        </w:r>
      </w:hyperlink>
    </w:p>
    <w:p w14:paraId="798DBFE0" w14:textId="738C39A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7" w:history="1">
        <w:r w:rsidR="006B360D" w:rsidRPr="00244022">
          <w:rPr>
            <w:rStyle w:val="Hyperlink"/>
            <w:noProof/>
          </w:rPr>
          <w:t>3.13.8 language property</w:t>
        </w:r>
        <w:r w:rsidR="006B360D">
          <w:rPr>
            <w:noProof/>
            <w:webHidden/>
          </w:rPr>
          <w:tab/>
        </w:r>
        <w:r w:rsidR="006B360D">
          <w:rPr>
            <w:noProof/>
            <w:webHidden/>
          </w:rPr>
          <w:fldChar w:fldCharType="begin"/>
        </w:r>
        <w:r w:rsidR="006B360D">
          <w:rPr>
            <w:noProof/>
            <w:webHidden/>
          </w:rPr>
          <w:instrText xml:space="preserve"> PAGEREF _Toc526581147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4E06F8BC" w14:textId="3779B48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8" w:history="1">
        <w:r w:rsidR="006B360D" w:rsidRPr="00244022">
          <w:rPr>
            <w:rStyle w:val="Hyperlink"/>
            <w:noProof/>
          </w:rPr>
          <w:t>3.13.9 resourceLocation property</w:t>
        </w:r>
        <w:r w:rsidR="006B360D">
          <w:rPr>
            <w:noProof/>
            <w:webHidden/>
          </w:rPr>
          <w:tab/>
        </w:r>
        <w:r w:rsidR="006B360D">
          <w:rPr>
            <w:noProof/>
            <w:webHidden/>
          </w:rPr>
          <w:fldChar w:fldCharType="begin"/>
        </w:r>
        <w:r w:rsidR="006B360D">
          <w:rPr>
            <w:noProof/>
            <w:webHidden/>
          </w:rPr>
          <w:instrText xml:space="preserve"> PAGEREF _Toc526581148 \h </w:instrText>
        </w:r>
        <w:r w:rsidR="006B360D">
          <w:rPr>
            <w:noProof/>
            <w:webHidden/>
          </w:rPr>
        </w:r>
        <w:r w:rsidR="006B360D">
          <w:rPr>
            <w:noProof/>
            <w:webHidden/>
          </w:rPr>
          <w:fldChar w:fldCharType="separate"/>
        </w:r>
        <w:r w:rsidR="006B360D">
          <w:rPr>
            <w:noProof/>
            <w:webHidden/>
          </w:rPr>
          <w:t>53</w:t>
        </w:r>
        <w:r w:rsidR="006B360D">
          <w:rPr>
            <w:noProof/>
            <w:webHidden/>
          </w:rPr>
          <w:fldChar w:fldCharType="end"/>
        </w:r>
      </w:hyperlink>
    </w:p>
    <w:p w14:paraId="7C812C5E" w14:textId="1F8EE4B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49" w:history="1">
        <w:r w:rsidR="006B360D" w:rsidRPr="00244022">
          <w:rPr>
            <w:rStyle w:val="Hyperlink"/>
            <w:noProof/>
          </w:rPr>
          <w:t>3.13.10 sarifLoggerVersion property</w:t>
        </w:r>
        <w:r w:rsidR="006B360D">
          <w:rPr>
            <w:noProof/>
            <w:webHidden/>
          </w:rPr>
          <w:tab/>
        </w:r>
        <w:r w:rsidR="006B360D">
          <w:rPr>
            <w:noProof/>
            <w:webHidden/>
          </w:rPr>
          <w:fldChar w:fldCharType="begin"/>
        </w:r>
        <w:r w:rsidR="006B360D">
          <w:rPr>
            <w:noProof/>
            <w:webHidden/>
          </w:rPr>
          <w:instrText xml:space="preserve"> PAGEREF _Toc526581149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02901DD2" w14:textId="461A4131"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50" w:history="1">
        <w:r w:rsidR="006B360D" w:rsidRPr="00244022">
          <w:rPr>
            <w:rStyle w:val="Hyperlink"/>
            <w:noProof/>
          </w:rPr>
          <w:t>3.14 invocation object</w:t>
        </w:r>
        <w:r w:rsidR="006B360D">
          <w:rPr>
            <w:noProof/>
            <w:webHidden/>
          </w:rPr>
          <w:tab/>
        </w:r>
        <w:r w:rsidR="006B360D">
          <w:rPr>
            <w:noProof/>
            <w:webHidden/>
          </w:rPr>
          <w:fldChar w:fldCharType="begin"/>
        </w:r>
        <w:r w:rsidR="006B360D">
          <w:rPr>
            <w:noProof/>
            <w:webHidden/>
          </w:rPr>
          <w:instrText xml:space="preserve"> PAGEREF _Toc526581150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6DD4A494" w14:textId="0C817C7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1" w:history="1">
        <w:r w:rsidR="006B360D" w:rsidRPr="00244022">
          <w:rPr>
            <w:rStyle w:val="Hyperlink"/>
            <w:noProof/>
          </w:rPr>
          <w:t>3.14.1 General</w:t>
        </w:r>
        <w:r w:rsidR="006B360D">
          <w:rPr>
            <w:noProof/>
            <w:webHidden/>
          </w:rPr>
          <w:tab/>
        </w:r>
        <w:r w:rsidR="006B360D">
          <w:rPr>
            <w:noProof/>
            <w:webHidden/>
          </w:rPr>
          <w:fldChar w:fldCharType="begin"/>
        </w:r>
        <w:r w:rsidR="006B360D">
          <w:rPr>
            <w:noProof/>
            <w:webHidden/>
          </w:rPr>
          <w:instrText xml:space="preserve"> PAGEREF _Toc526581151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11BAB0D1" w14:textId="7519C80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2" w:history="1">
        <w:r w:rsidR="006B360D" w:rsidRPr="00244022">
          <w:rPr>
            <w:rStyle w:val="Hyperlink"/>
            <w:noProof/>
          </w:rPr>
          <w:t>3.14.2 commandLine property</w:t>
        </w:r>
        <w:r w:rsidR="006B360D">
          <w:rPr>
            <w:noProof/>
            <w:webHidden/>
          </w:rPr>
          <w:tab/>
        </w:r>
        <w:r w:rsidR="006B360D">
          <w:rPr>
            <w:noProof/>
            <w:webHidden/>
          </w:rPr>
          <w:fldChar w:fldCharType="begin"/>
        </w:r>
        <w:r w:rsidR="006B360D">
          <w:rPr>
            <w:noProof/>
            <w:webHidden/>
          </w:rPr>
          <w:instrText xml:space="preserve"> PAGEREF _Toc526581152 \h </w:instrText>
        </w:r>
        <w:r w:rsidR="006B360D">
          <w:rPr>
            <w:noProof/>
            <w:webHidden/>
          </w:rPr>
        </w:r>
        <w:r w:rsidR="006B360D">
          <w:rPr>
            <w:noProof/>
            <w:webHidden/>
          </w:rPr>
          <w:fldChar w:fldCharType="separate"/>
        </w:r>
        <w:r w:rsidR="006B360D">
          <w:rPr>
            <w:noProof/>
            <w:webHidden/>
          </w:rPr>
          <w:t>54</w:t>
        </w:r>
        <w:r w:rsidR="006B360D">
          <w:rPr>
            <w:noProof/>
            <w:webHidden/>
          </w:rPr>
          <w:fldChar w:fldCharType="end"/>
        </w:r>
      </w:hyperlink>
    </w:p>
    <w:p w14:paraId="421DED76" w14:textId="6584A50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3" w:history="1">
        <w:r w:rsidR="006B360D" w:rsidRPr="00244022">
          <w:rPr>
            <w:rStyle w:val="Hyperlink"/>
            <w:noProof/>
          </w:rPr>
          <w:t>3.14.3 arguments property</w:t>
        </w:r>
        <w:r w:rsidR="006B360D">
          <w:rPr>
            <w:noProof/>
            <w:webHidden/>
          </w:rPr>
          <w:tab/>
        </w:r>
        <w:r w:rsidR="006B360D">
          <w:rPr>
            <w:noProof/>
            <w:webHidden/>
          </w:rPr>
          <w:fldChar w:fldCharType="begin"/>
        </w:r>
        <w:r w:rsidR="006B360D">
          <w:rPr>
            <w:noProof/>
            <w:webHidden/>
          </w:rPr>
          <w:instrText xml:space="preserve"> PAGEREF _Toc526581153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112B8FCD" w14:textId="1D5CEF9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4" w:history="1">
        <w:r w:rsidR="006B360D" w:rsidRPr="00244022">
          <w:rPr>
            <w:rStyle w:val="Hyperlink"/>
            <w:noProof/>
          </w:rPr>
          <w:t>3.14.4 responseFiles property</w:t>
        </w:r>
        <w:r w:rsidR="006B360D">
          <w:rPr>
            <w:noProof/>
            <w:webHidden/>
          </w:rPr>
          <w:tab/>
        </w:r>
        <w:r w:rsidR="006B360D">
          <w:rPr>
            <w:noProof/>
            <w:webHidden/>
          </w:rPr>
          <w:fldChar w:fldCharType="begin"/>
        </w:r>
        <w:r w:rsidR="006B360D">
          <w:rPr>
            <w:noProof/>
            <w:webHidden/>
          </w:rPr>
          <w:instrText xml:space="preserve"> PAGEREF _Toc526581154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F386D56" w14:textId="64E3893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5" w:history="1">
        <w:r w:rsidR="006B360D" w:rsidRPr="00244022">
          <w:rPr>
            <w:rStyle w:val="Hyperlink"/>
            <w:noProof/>
          </w:rPr>
          <w:t>3.14.5 attachments property</w:t>
        </w:r>
        <w:r w:rsidR="006B360D">
          <w:rPr>
            <w:noProof/>
            <w:webHidden/>
          </w:rPr>
          <w:tab/>
        </w:r>
        <w:r w:rsidR="006B360D">
          <w:rPr>
            <w:noProof/>
            <w:webHidden/>
          </w:rPr>
          <w:fldChar w:fldCharType="begin"/>
        </w:r>
        <w:r w:rsidR="006B360D">
          <w:rPr>
            <w:noProof/>
            <w:webHidden/>
          </w:rPr>
          <w:instrText xml:space="preserve"> PAGEREF _Toc526581155 \h </w:instrText>
        </w:r>
        <w:r w:rsidR="006B360D">
          <w:rPr>
            <w:noProof/>
            <w:webHidden/>
          </w:rPr>
        </w:r>
        <w:r w:rsidR="006B360D">
          <w:rPr>
            <w:noProof/>
            <w:webHidden/>
          </w:rPr>
          <w:fldChar w:fldCharType="separate"/>
        </w:r>
        <w:r w:rsidR="006B360D">
          <w:rPr>
            <w:noProof/>
            <w:webHidden/>
          </w:rPr>
          <w:t>55</w:t>
        </w:r>
        <w:r w:rsidR="006B360D">
          <w:rPr>
            <w:noProof/>
            <w:webHidden/>
          </w:rPr>
          <w:fldChar w:fldCharType="end"/>
        </w:r>
      </w:hyperlink>
    </w:p>
    <w:p w14:paraId="42C7491E" w14:textId="0CE225A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6" w:history="1">
        <w:r w:rsidR="006B360D" w:rsidRPr="00244022">
          <w:rPr>
            <w:rStyle w:val="Hyperlink"/>
            <w:noProof/>
          </w:rPr>
          <w:t>3.14.6 startTimeUtc property</w:t>
        </w:r>
        <w:r w:rsidR="006B360D">
          <w:rPr>
            <w:noProof/>
            <w:webHidden/>
          </w:rPr>
          <w:tab/>
        </w:r>
        <w:r w:rsidR="006B360D">
          <w:rPr>
            <w:noProof/>
            <w:webHidden/>
          </w:rPr>
          <w:fldChar w:fldCharType="begin"/>
        </w:r>
        <w:r w:rsidR="006B360D">
          <w:rPr>
            <w:noProof/>
            <w:webHidden/>
          </w:rPr>
          <w:instrText xml:space="preserve"> PAGEREF _Toc526581156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24CEBAC" w14:textId="57D5FD2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7" w:history="1">
        <w:r w:rsidR="006B360D" w:rsidRPr="00244022">
          <w:rPr>
            <w:rStyle w:val="Hyperlink"/>
            <w:noProof/>
          </w:rPr>
          <w:t>3.14.7 endTimeUtc property</w:t>
        </w:r>
        <w:r w:rsidR="006B360D">
          <w:rPr>
            <w:noProof/>
            <w:webHidden/>
          </w:rPr>
          <w:tab/>
        </w:r>
        <w:r w:rsidR="006B360D">
          <w:rPr>
            <w:noProof/>
            <w:webHidden/>
          </w:rPr>
          <w:fldChar w:fldCharType="begin"/>
        </w:r>
        <w:r w:rsidR="006B360D">
          <w:rPr>
            <w:noProof/>
            <w:webHidden/>
          </w:rPr>
          <w:instrText xml:space="preserve"> PAGEREF _Toc526581157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0BFA1548" w14:textId="108C268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8" w:history="1">
        <w:r w:rsidR="006B360D" w:rsidRPr="00244022">
          <w:rPr>
            <w:rStyle w:val="Hyperlink"/>
            <w:noProof/>
          </w:rPr>
          <w:t>3.14.8 exitCode property</w:t>
        </w:r>
        <w:r w:rsidR="006B360D">
          <w:rPr>
            <w:noProof/>
            <w:webHidden/>
          </w:rPr>
          <w:tab/>
        </w:r>
        <w:r w:rsidR="006B360D">
          <w:rPr>
            <w:noProof/>
            <w:webHidden/>
          </w:rPr>
          <w:fldChar w:fldCharType="begin"/>
        </w:r>
        <w:r w:rsidR="006B360D">
          <w:rPr>
            <w:noProof/>
            <w:webHidden/>
          </w:rPr>
          <w:instrText xml:space="preserve"> PAGEREF _Toc526581158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140F1EEF" w14:textId="7CC9CA2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59" w:history="1">
        <w:r w:rsidR="006B360D" w:rsidRPr="00244022">
          <w:rPr>
            <w:rStyle w:val="Hyperlink"/>
            <w:noProof/>
          </w:rPr>
          <w:t>3.14.9 exitCodeDescription property</w:t>
        </w:r>
        <w:r w:rsidR="006B360D">
          <w:rPr>
            <w:noProof/>
            <w:webHidden/>
          </w:rPr>
          <w:tab/>
        </w:r>
        <w:r w:rsidR="006B360D">
          <w:rPr>
            <w:noProof/>
            <w:webHidden/>
          </w:rPr>
          <w:fldChar w:fldCharType="begin"/>
        </w:r>
        <w:r w:rsidR="006B360D">
          <w:rPr>
            <w:noProof/>
            <w:webHidden/>
          </w:rPr>
          <w:instrText xml:space="preserve"> PAGEREF _Toc526581159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23227E02" w14:textId="72808BB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0" w:history="1">
        <w:r w:rsidR="006B360D" w:rsidRPr="00244022">
          <w:rPr>
            <w:rStyle w:val="Hyperlink"/>
            <w:noProof/>
          </w:rPr>
          <w:t>3.14.10 exitSignalName property</w:t>
        </w:r>
        <w:r w:rsidR="006B360D">
          <w:rPr>
            <w:noProof/>
            <w:webHidden/>
          </w:rPr>
          <w:tab/>
        </w:r>
        <w:r w:rsidR="006B360D">
          <w:rPr>
            <w:noProof/>
            <w:webHidden/>
          </w:rPr>
          <w:fldChar w:fldCharType="begin"/>
        </w:r>
        <w:r w:rsidR="006B360D">
          <w:rPr>
            <w:noProof/>
            <w:webHidden/>
          </w:rPr>
          <w:instrText xml:space="preserve"> PAGEREF _Toc526581160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7D48DBA1" w14:textId="09931FB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1" w:history="1">
        <w:r w:rsidR="006B360D" w:rsidRPr="00244022">
          <w:rPr>
            <w:rStyle w:val="Hyperlink"/>
            <w:noProof/>
          </w:rPr>
          <w:t>3.14.11 exitSignalNumber property</w:t>
        </w:r>
        <w:r w:rsidR="006B360D">
          <w:rPr>
            <w:noProof/>
            <w:webHidden/>
          </w:rPr>
          <w:tab/>
        </w:r>
        <w:r w:rsidR="006B360D">
          <w:rPr>
            <w:noProof/>
            <w:webHidden/>
          </w:rPr>
          <w:fldChar w:fldCharType="begin"/>
        </w:r>
        <w:r w:rsidR="006B360D">
          <w:rPr>
            <w:noProof/>
            <w:webHidden/>
          </w:rPr>
          <w:instrText xml:space="preserve"> PAGEREF _Toc526581161 \h </w:instrText>
        </w:r>
        <w:r w:rsidR="006B360D">
          <w:rPr>
            <w:noProof/>
            <w:webHidden/>
          </w:rPr>
        </w:r>
        <w:r w:rsidR="006B360D">
          <w:rPr>
            <w:noProof/>
            <w:webHidden/>
          </w:rPr>
          <w:fldChar w:fldCharType="separate"/>
        </w:r>
        <w:r w:rsidR="006B360D">
          <w:rPr>
            <w:noProof/>
            <w:webHidden/>
          </w:rPr>
          <w:t>56</w:t>
        </w:r>
        <w:r w:rsidR="006B360D">
          <w:rPr>
            <w:noProof/>
            <w:webHidden/>
          </w:rPr>
          <w:fldChar w:fldCharType="end"/>
        </w:r>
      </w:hyperlink>
    </w:p>
    <w:p w14:paraId="6F1EA593" w14:textId="37F2FA3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2" w:history="1">
        <w:r w:rsidR="006B360D" w:rsidRPr="00244022">
          <w:rPr>
            <w:rStyle w:val="Hyperlink"/>
            <w:noProof/>
          </w:rPr>
          <w:t>3.14.12 processStartFailureMessage property</w:t>
        </w:r>
        <w:r w:rsidR="006B360D">
          <w:rPr>
            <w:noProof/>
            <w:webHidden/>
          </w:rPr>
          <w:tab/>
        </w:r>
        <w:r w:rsidR="006B360D">
          <w:rPr>
            <w:noProof/>
            <w:webHidden/>
          </w:rPr>
          <w:fldChar w:fldCharType="begin"/>
        </w:r>
        <w:r w:rsidR="006B360D">
          <w:rPr>
            <w:noProof/>
            <w:webHidden/>
          </w:rPr>
          <w:instrText xml:space="preserve"> PAGEREF _Toc526581162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5C2DC6F" w14:textId="7C2A90C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3" w:history="1">
        <w:r w:rsidR="006B360D" w:rsidRPr="00244022">
          <w:rPr>
            <w:rStyle w:val="Hyperlink"/>
            <w:noProof/>
          </w:rPr>
          <w:t>3.14.13 toolExecutionSuccessful property</w:t>
        </w:r>
        <w:r w:rsidR="006B360D">
          <w:rPr>
            <w:noProof/>
            <w:webHidden/>
          </w:rPr>
          <w:tab/>
        </w:r>
        <w:r w:rsidR="006B360D">
          <w:rPr>
            <w:noProof/>
            <w:webHidden/>
          </w:rPr>
          <w:fldChar w:fldCharType="begin"/>
        </w:r>
        <w:r w:rsidR="006B360D">
          <w:rPr>
            <w:noProof/>
            <w:webHidden/>
          </w:rPr>
          <w:instrText xml:space="preserve"> PAGEREF _Toc526581163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1F8F54AF" w14:textId="2323E1F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4" w:history="1">
        <w:r w:rsidR="006B360D" w:rsidRPr="00244022">
          <w:rPr>
            <w:rStyle w:val="Hyperlink"/>
            <w:noProof/>
          </w:rPr>
          <w:t>3.14.14 machine property</w:t>
        </w:r>
        <w:r w:rsidR="006B360D">
          <w:rPr>
            <w:noProof/>
            <w:webHidden/>
          </w:rPr>
          <w:tab/>
        </w:r>
        <w:r w:rsidR="006B360D">
          <w:rPr>
            <w:noProof/>
            <w:webHidden/>
          </w:rPr>
          <w:fldChar w:fldCharType="begin"/>
        </w:r>
        <w:r w:rsidR="006B360D">
          <w:rPr>
            <w:noProof/>
            <w:webHidden/>
          </w:rPr>
          <w:instrText xml:space="preserve"> PAGEREF _Toc526581164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58B0868E" w14:textId="3DF1C31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5" w:history="1">
        <w:r w:rsidR="006B360D" w:rsidRPr="00244022">
          <w:rPr>
            <w:rStyle w:val="Hyperlink"/>
            <w:noProof/>
          </w:rPr>
          <w:t>3.14.15 account property</w:t>
        </w:r>
        <w:r w:rsidR="006B360D">
          <w:rPr>
            <w:noProof/>
            <w:webHidden/>
          </w:rPr>
          <w:tab/>
        </w:r>
        <w:r w:rsidR="006B360D">
          <w:rPr>
            <w:noProof/>
            <w:webHidden/>
          </w:rPr>
          <w:fldChar w:fldCharType="begin"/>
        </w:r>
        <w:r w:rsidR="006B360D">
          <w:rPr>
            <w:noProof/>
            <w:webHidden/>
          </w:rPr>
          <w:instrText xml:space="preserve"> PAGEREF _Toc526581165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0726CC48" w14:textId="1C4EE26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6" w:history="1">
        <w:r w:rsidR="006B360D" w:rsidRPr="00244022">
          <w:rPr>
            <w:rStyle w:val="Hyperlink"/>
            <w:noProof/>
          </w:rPr>
          <w:t>3.14.16 processId property</w:t>
        </w:r>
        <w:r w:rsidR="006B360D">
          <w:rPr>
            <w:noProof/>
            <w:webHidden/>
          </w:rPr>
          <w:tab/>
        </w:r>
        <w:r w:rsidR="006B360D">
          <w:rPr>
            <w:noProof/>
            <w:webHidden/>
          </w:rPr>
          <w:fldChar w:fldCharType="begin"/>
        </w:r>
        <w:r w:rsidR="006B360D">
          <w:rPr>
            <w:noProof/>
            <w:webHidden/>
          </w:rPr>
          <w:instrText xml:space="preserve"> PAGEREF _Toc526581166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76779FB3" w14:textId="4BE7C37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7" w:history="1">
        <w:r w:rsidR="006B360D" w:rsidRPr="00244022">
          <w:rPr>
            <w:rStyle w:val="Hyperlink"/>
            <w:noProof/>
          </w:rPr>
          <w:t>3.14.17 executableLocation property</w:t>
        </w:r>
        <w:r w:rsidR="006B360D">
          <w:rPr>
            <w:noProof/>
            <w:webHidden/>
          </w:rPr>
          <w:tab/>
        </w:r>
        <w:r w:rsidR="006B360D">
          <w:rPr>
            <w:noProof/>
            <w:webHidden/>
          </w:rPr>
          <w:fldChar w:fldCharType="begin"/>
        </w:r>
        <w:r w:rsidR="006B360D">
          <w:rPr>
            <w:noProof/>
            <w:webHidden/>
          </w:rPr>
          <w:instrText xml:space="preserve"> PAGEREF _Toc526581167 \h </w:instrText>
        </w:r>
        <w:r w:rsidR="006B360D">
          <w:rPr>
            <w:noProof/>
            <w:webHidden/>
          </w:rPr>
        </w:r>
        <w:r w:rsidR="006B360D">
          <w:rPr>
            <w:noProof/>
            <w:webHidden/>
          </w:rPr>
          <w:fldChar w:fldCharType="separate"/>
        </w:r>
        <w:r w:rsidR="006B360D">
          <w:rPr>
            <w:noProof/>
            <w:webHidden/>
          </w:rPr>
          <w:t>57</w:t>
        </w:r>
        <w:r w:rsidR="006B360D">
          <w:rPr>
            <w:noProof/>
            <w:webHidden/>
          </w:rPr>
          <w:fldChar w:fldCharType="end"/>
        </w:r>
      </w:hyperlink>
    </w:p>
    <w:p w14:paraId="6636830C" w14:textId="09445E0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8" w:history="1">
        <w:r w:rsidR="006B360D" w:rsidRPr="00244022">
          <w:rPr>
            <w:rStyle w:val="Hyperlink"/>
            <w:noProof/>
          </w:rPr>
          <w:t>3.14.18 workingDirectory property</w:t>
        </w:r>
        <w:r w:rsidR="006B360D">
          <w:rPr>
            <w:noProof/>
            <w:webHidden/>
          </w:rPr>
          <w:tab/>
        </w:r>
        <w:r w:rsidR="006B360D">
          <w:rPr>
            <w:noProof/>
            <w:webHidden/>
          </w:rPr>
          <w:fldChar w:fldCharType="begin"/>
        </w:r>
        <w:r w:rsidR="006B360D">
          <w:rPr>
            <w:noProof/>
            <w:webHidden/>
          </w:rPr>
          <w:instrText xml:space="preserve"> PAGEREF _Toc526581168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44E4849" w14:textId="143C80F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69" w:history="1">
        <w:r w:rsidR="006B360D" w:rsidRPr="00244022">
          <w:rPr>
            <w:rStyle w:val="Hyperlink"/>
            <w:noProof/>
          </w:rPr>
          <w:t>3.14.19 environmentVariables property</w:t>
        </w:r>
        <w:r w:rsidR="006B360D">
          <w:rPr>
            <w:noProof/>
            <w:webHidden/>
          </w:rPr>
          <w:tab/>
        </w:r>
        <w:r w:rsidR="006B360D">
          <w:rPr>
            <w:noProof/>
            <w:webHidden/>
          </w:rPr>
          <w:fldChar w:fldCharType="begin"/>
        </w:r>
        <w:r w:rsidR="006B360D">
          <w:rPr>
            <w:noProof/>
            <w:webHidden/>
          </w:rPr>
          <w:instrText xml:space="preserve"> PAGEREF _Toc526581169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5A380C0F" w14:textId="513F082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0" w:history="1">
        <w:r w:rsidR="006B360D" w:rsidRPr="00244022">
          <w:rPr>
            <w:rStyle w:val="Hyperlink"/>
            <w:noProof/>
          </w:rPr>
          <w:t>3.14.20 toolNotifications property</w:t>
        </w:r>
        <w:r w:rsidR="006B360D">
          <w:rPr>
            <w:noProof/>
            <w:webHidden/>
          </w:rPr>
          <w:tab/>
        </w:r>
        <w:r w:rsidR="006B360D">
          <w:rPr>
            <w:noProof/>
            <w:webHidden/>
          </w:rPr>
          <w:fldChar w:fldCharType="begin"/>
        </w:r>
        <w:r w:rsidR="006B360D">
          <w:rPr>
            <w:noProof/>
            <w:webHidden/>
          </w:rPr>
          <w:instrText xml:space="preserve"> PAGEREF _Toc526581170 \h </w:instrText>
        </w:r>
        <w:r w:rsidR="006B360D">
          <w:rPr>
            <w:noProof/>
            <w:webHidden/>
          </w:rPr>
        </w:r>
        <w:r w:rsidR="006B360D">
          <w:rPr>
            <w:noProof/>
            <w:webHidden/>
          </w:rPr>
          <w:fldChar w:fldCharType="separate"/>
        </w:r>
        <w:r w:rsidR="006B360D">
          <w:rPr>
            <w:noProof/>
            <w:webHidden/>
          </w:rPr>
          <w:t>58</w:t>
        </w:r>
        <w:r w:rsidR="006B360D">
          <w:rPr>
            <w:noProof/>
            <w:webHidden/>
          </w:rPr>
          <w:fldChar w:fldCharType="end"/>
        </w:r>
      </w:hyperlink>
    </w:p>
    <w:p w14:paraId="333378BC" w14:textId="3243281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1" w:history="1">
        <w:r w:rsidR="006B360D" w:rsidRPr="00244022">
          <w:rPr>
            <w:rStyle w:val="Hyperlink"/>
            <w:noProof/>
          </w:rPr>
          <w:t>3.14.21 configurationNotifications property</w:t>
        </w:r>
        <w:r w:rsidR="006B360D">
          <w:rPr>
            <w:noProof/>
            <w:webHidden/>
          </w:rPr>
          <w:tab/>
        </w:r>
        <w:r w:rsidR="006B360D">
          <w:rPr>
            <w:noProof/>
            <w:webHidden/>
          </w:rPr>
          <w:fldChar w:fldCharType="begin"/>
        </w:r>
        <w:r w:rsidR="006B360D">
          <w:rPr>
            <w:noProof/>
            <w:webHidden/>
          </w:rPr>
          <w:instrText xml:space="preserve"> PAGEREF _Toc526581171 \h </w:instrText>
        </w:r>
        <w:r w:rsidR="006B360D">
          <w:rPr>
            <w:noProof/>
            <w:webHidden/>
          </w:rPr>
        </w:r>
        <w:r w:rsidR="006B360D">
          <w:rPr>
            <w:noProof/>
            <w:webHidden/>
          </w:rPr>
          <w:fldChar w:fldCharType="separate"/>
        </w:r>
        <w:r w:rsidR="006B360D">
          <w:rPr>
            <w:noProof/>
            <w:webHidden/>
          </w:rPr>
          <w:t>59</w:t>
        </w:r>
        <w:r w:rsidR="006B360D">
          <w:rPr>
            <w:noProof/>
            <w:webHidden/>
          </w:rPr>
          <w:fldChar w:fldCharType="end"/>
        </w:r>
      </w:hyperlink>
    </w:p>
    <w:p w14:paraId="58ABA39B" w14:textId="33EF56F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2" w:history="1">
        <w:r w:rsidR="006B360D" w:rsidRPr="00244022">
          <w:rPr>
            <w:rStyle w:val="Hyperlink"/>
            <w:noProof/>
          </w:rPr>
          <w:t>3.14.22 stdin, stdout, stderr, and stdoutStderr properties</w:t>
        </w:r>
        <w:r w:rsidR="006B360D">
          <w:rPr>
            <w:noProof/>
            <w:webHidden/>
          </w:rPr>
          <w:tab/>
        </w:r>
        <w:r w:rsidR="006B360D">
          <w:rPr>
            <w:noProof/>
            <w:webHidden/>
          </w:rPr>
          <w:fldChar w:fldCharType="begin"/>
        </w:r>
        <w:r w:rsidR="006B360D">
          <w:rPr>
            <w:noProof/>
            <w:webHidden/>
          </w:rPr>
          <w:instrText xml:space="preserve"> PAGEREF _Toc526581172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BB04CF2" w14:textId="76D50C8F"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73" w:history="1">
        <w:r w:rsidR="006B360D" w:rsidRPr="00244022">
          <w:rPr>
            <w:rStyle w:val="Hyperlink"/>
            <w:noProof/>
          </w:rPr>
          <w:t>3.15 attachment object</w:t>
        </w:r>
        <w:r w:rsidR="006B360D">
          <w:rPr>
            <w:noProof/>
            <w:webHidden/>
          </w:rPr>
          <w:tab/>
        </w:r>
        <w:r w:rsidR="006B360D">
          <w:rPr>
            <w:noProof/>
            <w:webHidden/>
          </w:rPr>
          <w:fldChar w:fldCharType="begin"/>
        </w:r>
        <w:r w:rsidR="006B360D">
          <w:rPr>
            <w:noProof/>
            <w:webHidden/>
          </w:rPr>
          <w:instrText xml:space="preserve"> PAGEREF _Toc526581173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4584BF5F" w14:textId="7C126E4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4" w:history="1">
        <w:r w:rsidR="006B360D" w:rsidRPr="00244022">
          <w:rPr>
            <w:rStyle w:val="Hyperlink"/>
            <w:noProof/>
          </w:rPr>
          <w:t>3.15.1 General</w:t>
        </w:r>
        <w:r w:rsidR="006B360D">
          <w:rPr>
            <w:noProof/>
            <w:webHidden/>
          </w:rPr>
          <w:tab/>
        </w:r>
        <w:r w:rsidR="006B360D">
          <w:rPr>
            <w:noProof/>
            <w:webHidden/>
          </w:rPr>
          <w:fldChar w:fldCharType="begin"/>
        </w:r>
        <w:r w:rsidR="006B360D">
          <w:rPr>
            <w:noProof/>
            <w:webHidden/>
          </w:rPr>
          <w:instrText xml:space="preserve"> PAGEREF _Toc526581174 \h </w:instrText>
        </w:r>
        <w:r w:rsidR="006B360D">
          <w:rPr>
            <w:noProof/>
            <w:webHidden/>
          </w:rPr>
        </w:r>
        <w:r w:rsidR="006B360D">
          <w:rPr>
            <w:noProof/>
            <w:webHidden/>
          </w:rPr>
          <w:fldChar w:fldCharType="separate"/>
        </w:r>
        <w:r w:rsidR="006B360D">
          <w:rPr>
            <w:noProof/>
            <w:webHidden/>
          </w:rPr>
          <w:t>60</w:t>
        </w:r>
        <w:r w:rsidR="006B360D">
          <w:rPr>
            <w:noProof/>
            <w:webHidden/>
          </w:rPr>
          <w:fldChar w:fldCharType="end"/>
        </w:r>
      </w:hyperlink>
    </w:p>
    <w:p w14:paraId="10AE8917" w14:textId="45DD63E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5" w:history="1">
        <w:r w:rsidR="006B360D" w:rsidRPr="00244022">
          <w:rPr>
            <w:rStyle w:val="Hyperlink"/>
            <w:noProof/>
          </w:rPr>
          <w:t>3.15.2 description property</w:t>
        </w:r>
        <w:r w:rsidR="006B360D">
          <w:rPr>
            <w:noProof/>
            <w:webHidden/>
          </w:rPr>
          <w:tab/>
        </w:r>
        <w:r w:rsidR="006B360D">
          <w:rPr>
            <w:noProof/>
            <w:webHidden/>
          </w:rPr>
          <w:fldChar w:fldCharType="begin"/>
        </w:r>
        <w:r w:rsidR="006B360D">
          <w:rPr>
            <w:noProof/>
            <w:webHidden/>
          </w:rPr>
          <w:instrText xml:space="preserve"> PAGEREF _Toc526581175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12CDE836" w14:textId="03D18D7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6" w:history="1">
        <w:r w:rsidR="006B360D" w:rsidRPr="00244022">
          <w:rPr>
            <w:rStyle w:val="Hyperlink"/>
            <w:noProof/>
          </w:rPr>
          <w:t>3.15.3 fileLocation property</w:t>
        </w:r>
        <w:r w:rsidR="006B360D">
          <w:rPr>
            <w:noProof/>
            <w:webHidden/>
          </w:rPr>
          <w:tab/>
        </w:r>
        <w:r w:rsidR="006B360D">
          <w:rPr>
            <w:noProof/>
            <w:webHidden/>
          </w:rPr>
          <w:fldChar w:fldCharType="begin"/>
        </w:r>
        <w:r w:rsidR="006B360D">
          <w:rPr>
            <w:noProof/>
            <w:webHidden/>
          </w:rPr>
          <w:instrText xml:space="preserve"> PAGEREF _Toc526581176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00522395" w14:textId="1FCD8ED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7" w:history="1">
        <w:r w:rsidR="006B360D" w:rsidRPr="00244022">
          <w:rPr>
            <w:rStyle w:val="Hyperlink"/>
            <w:noProof/>
          </w:rPr>
          <w:t>3.15.4 regions property</w:t>
        </w:r>
        <w:r w:rsidR="006B360D">
          <w:rPr>
            <w:noProof/>
            <w:webHidden/>
          </w:rPr>
          <w:tab/>
        </w:r>
        <w:r w:rsidR="006B360D">
          <w:rPr>
            <w:noProof/>
            <w:webHidden/>
          </w:rPr>
          <w:fldChar w:fldCharType="begin"/>
        </w:r>
        <w:r w:rsidR="006B360D">
          <w:rPr>
            <w:noProof/>
            <w:webHidden/>
          </w:rPr>
          <w:instrText xml:space="preserve"> PAGEREF _Toc526581177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6A2BB4F0" w14:textId="703B5E4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78" w:history="1">
        <w:r w:rsidR="006B360D" w:rsidRPr="00244022">
          <w:rPr>
            <w:rStyle w:val="Hyperlink"/>
            <w:noProof/>
          </w:rPr>
          <w:t>3.15.5 rectangles property</w:t>
        </w:r>
        <w:r w:rsidR="006B360D">
          <w:rPr>
            <w:noProof/>
            <w:webHidden/>
          </w:rPr>
          <w:tab/>
        </w:r>
        <w:r w:rsidR="006B360D">
          <w:rPr>
            <w:noProof/>
            <w:webHidden/>
          </w:rPr>
          <w:fldChar w:fldCharType="begin"/>
        </w:r>
        <w:r w:rsidR="006B360D">
          <w:rPr>
            <w:noProof/>
            <w:webHidden/>
          </w:rPr>
          <w:instrText xml:space="preserve"> PAGEREF _Toc526581178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C942AB" w14:textId="2081BB95"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79" w:history="1">
        <w:r w:rsidR="006B360D" w:rsidRPr="00244022">
          <w:rPr>
            <w:rStyle w:val="Hyperlink"/>
            <w:noProof/>
          </w:rPr>
          <w:t>3.16 conversion object</w:t>
        </w:r>
        <w:r w:rsidR="006B360D">
          <w:rPr>
            <w:noProof/>
            <w:webHidden/>
          </w:rPr>
          <w:tab/>
        </w:r>
        <w:r w:rsidR="006B360D">
          <w:rPr>
            <w:noProof/>
            <w:webHidden/>
          </w:rPr>
          <w:fldChar w:fldCharType="begin"/>
        </w:r>
        <w:r w:rsidR="006B360D">
          <w:rPr>
            <w:noProof/>
            <w:webHidden/>
          </w:rPr>
          <w:instrText xml:space="preserve"> PAGEREF _Toc526581179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290F5611" w14:textId="36406A4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0" w:history="1">
        <w:r w:rsidR="006B360D" w:rsidRPr="00244022">
          <w:rPr>
            <w:rStyle w:val="Hyperlink"/>
            <w:noProof/>
          </w:rPr>
          <w:t>3.16.1 General</w:t>
        </w:r>
        <w:r w:rsidR="006B360D">
          <w:rPr>
            <w:noProof/>
            <w:webHidden/>
          </w:rPr>
          <w:tab/>
        </w:r>
        <w:r w:rsidR="006B360D">
          <w:rPr>
            <w:noProof/>
            <w:webHidden/>
          </w:rPr>
          <w:fldChar w:fldCharType="begin"/>
        </w:r>
        <w:r w:rsidR="006B360D">
          <w:rPr>
            <w:noProof/>
            <w:webHidden/>
          </w:rPr>
          <w:instrText xml:space="preserve"> PAGEREF _Toc526581180 \h </w:instrText>
        </w:r>
        <w:r w:rsidR="006B360D">
          <w:rPr>
            <w:noProof/>
            <w:webHidden/>
          </w:rPr>
        </w:r>
        <w:r w:rsidR="006B360D">
          <w:rPr>
            <w:noProof/>
            <w:webHidden/>
          </w:rPr>
          <w:fldChar w:fldCharType="separate"/>
        </w:r>
        <w:r w:rsidR="006B360D">
          <w:rPr>
            <w:noProof/>
            <w:webHidden/>
          </w:rPr>
          <w:t>61</w:t>
        </w:r>
        <w:r w:rsidR="006B360D">
          <w:rPr>
            <w:noProof/>
            <w:webHidden/>
          </w:rPr>
          <w:fldChar w:fldCharType="end"/>
        </w:r>
      </w:hyperlink>
    </w:p>
    <w:p w14:paraId="4C6589A4" w14:textId="4D1B01D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1" w:history="1">
        <w:r w:rsidR="006B360D" w:rsidRPr="00244022">
          <w:rPr>
            <w:rStyle w:val="Hyperlink"/>
            <w:noProof/>
          </w:rPr>
          <w:t>3.16.2 tool property</w:t>
        </w:r>
        <w:r w:rsidR="006B360D">
          <w:rPr>
            <w:noProof/>
            <w:webHidden/>
          </w:rPr>
          <w:tab/>
        </w:r>
        <w:r w:rsidR="006B360D">
          <w:rPr>
            <w:noProof/>
            <w:webHidden/>
          </w:rPr>
          <w:fldChar w:fldCharType="begin"/>
        </w:r>
        <w:r w:rsidR="006B360D">
          <w:rPr>
            <w:noProof/>
            <w:webHidden/>
          </w:rPr>
          <w:instrText xml:space="preserve"> PAGEREF _Toc526581181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E5E2CA5" w14:textId="1713B0D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2" w:history="1">
        <w:r w:rsidR="006B360D" w:rsidRPr="00244022">
          <w:rPr>
            <w:rStyle w:val="Hyperlink"/>
            <w:noProof/>
          </w:rPr>
          <w:t>3.16.3 invocation property</w:t>
        </w:r>
        <w:r w:rsidR="006B360D">
          <w:rPr>
            <w:noProof/>
            <w:webHidden/>
          </w:rPr>
          <w:tab/>
        </w:r>
        <w:r w:rsidR="006B360D">
          <w:rPr>
            <w:noProof/>
            <w:webHidden/>
          </w:rPr>
          <w:fldChar w:fldCharType="begin"/>
        </w:r>
        <w:r w:rsidR="006B360D">
          <w:rPr>
            <w:noProof/>
            <w:webHidden/>
          </w:rPr>
          <w:instrText xml:space="preserve"> PAGEREF _Toc526581182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DE3AE81" w14:textId="10E5550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3" w:history="1">
        <w:r w:rsidR="006B360D" w:rsidRPr="00244022">
          <w:rPr>
            <w:rStyle w:val="Hyperlink"/>
            <w:noProof/>
          </w:rPr>
          <w:t>3.16.4 analysisToolLogFiles property</w:t>
        </w:r>
        <w:r w:rsidR="006B360D">
          <w:rPr>
            <w:noProof/>
            <w:webHidden/>
          </w:rPr>
          <w:tab/>
        </w:r>
        <w:r w:rsidR="006B360D">
          <w:rPr>
            <w:noProof/>
            <w:webHidden/>
          </w:rPr>
          <w:fldChar w:fldCharType="begin"/>
        </w:r>
        <w:r w:rsidR="006B360D">
          <w:rPr>
            <w:noProof/>
            <w:webHidden/>
          </w:rPr>
          <w:instrText xml:space="preserve"> PAGEREF _Toc526581183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2AA4862" w14:textId="64A8E8DF"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84" w:history="1">
        <w:r w:rsidR="006B360D" w:rsidRPr="00244022">
          <w:rPr>
            <w:rStyle w:val="Hyperlink"/>
            <w:noProof/>
          </w:rPr>
          <w:t>3.17 versionControlDetails object</w:t>
        </w:r>
        <w:r w:rsidR="006B360D">
          <w:rPr>
            <w:noProof/>
            <w:webHidden/>
          </w:rPr>
          <w:tab/>
        </w:r>
        <w:r w:rsidR="006B360D">
          <w:rPr>
            <w:noProof/>
            <w:webHidden/>
          </w:rPr>
          <w:fldChar w:fldCharType="begin"/>
        </w:r>
        <w:r w:rsidR="006B360D">
          <w:rPr>
            <w:noProof/>
            <w:webHidden/>
          </w:rPr>
          <w:instrText xml:space="preserve"> PAGEREF _Toc526581184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29A78FF3" w14:textId="00A3B1A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5" w:history="1">
        <w:r w:rsidR="006B360D" w:rsidRPr="00244022">
          <w:rPr>
            <w:rStyle w:val="Hyperlink"/>
            <w:noProof/>
          </w:rPr>
          <w:t>3.17.1 General</w:t>
        </w:r>
        <w:r w:rsidR="006B360D">
          <w:rPr>
            <w:noProof/>
            <w:webHidden/>
          </w:rPr>
          <w:tab/>
        </w:r>
        <w:r w:rsidR="006B360D">
          <w:rPr>
            <w:noProof/>
            <w:webHidden/>
          </w:rPr>
          <w:fldChar w:fldCharType="begin"/>
        </w:r>
        <w:r w:rsidR="006B360D">
          <w:rPr>
            <w:noProof/>
            <w:webHidden/>
          </w:rPr>
          <w:instrText xml:space="preserve"> PAGEREF _Toc526581185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1C4A2789" w14:textId="26FBF43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6" w:history="1">
        <w:r w:rsidR="006B360D" w:rsidRPr="00244022">
          <w:rPr>
            <w:rStyle w:val="Hyperlink"/>
            <w:noProof/>
          </w:rPr>
          <w:t>3.17.2 Constraints</w:t>
        </w:r>
        <w:r w:rsidR="006B360D">
          <w:rPr>
            <w:noProof/>
            <w:webHidden/>
          </w:rPr>
          <w:tab/>
        </w:r>
        <w:r w:rsidR="006B360D">
          <w:rPr>
            <w:noProof/>
            <w:webHidden/>
          </w:rPr>
          <w:fldChar w:fldCharType="begin"/>
        </w:r>
        <w:r w:rsidR="006B360D">
          <w:rPr>
            <w:noProof/>
            <w:webHidden/>
          </w:rPr>
          <w:instrText xml:space="preserve"> PAGEREF _Toc526581186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63DB6678" w14:textId="12D7DFA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7" w:history="1">
        <w:r w:rsidR="006B360D" w:rsidRPr="00244022">
          <w:rPr>
            <w:rStyle w:val="Hyperlink"/>
            <w:noProof/>
          </w:rPr>
          <w:t>3.17.3 repositoryUri property</w:t>
        </w:r>
        <w:r w:rsidR="006B360D">
          <w:rPr>
            <w:noProof/>
            <w:webHidden/>
          </w:rPr>
          <w:tab/>
        </w:r>
        <w:r w:rsidR="006B360D">
          <w:rPr>
            <w:noProof/>
            <w:webHidden/>
          </w:rPr>
          <w:fldChar w:fldCharType="begin"/>
        </w:r>
        <w:r w:rsidR="006B360D">
          <w:rPr>
            <w:noProof/>
            <w:webHidden/>
          </w:rPr>
          <w:instrText xml:space="preserve"> PAGEREF _Toc526581187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72F6F02B" w14:textId="632EDB1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8" w:history="1">
        <w:r w:rsidR="006B360D" w:rsidRPr="00244022">
          <w:rPr>
            <w:rStyle w:val="Hyperlink"/>
            <w:noProof/>
          </w:rPr>
          <w:t>3.17.4 revisionId property</w:t>
        </w:r>
        <w:r w:rsidR="006B360D">
          <w:rPr>
            <w:noProof/>
            <w:webHidden/>
          </w:rPr>
          <w:tab/>
        </w:r>
        <w:r w:rsidR="006B360D">
          <w:rPr>
            <w:noProof/>
            <w:webHidden/>
          </w:rPr>
          <w:fldChar w:fldCharType="begin"/>
        </w:r>
        <w:r w:rsidR="006B360D">
          <w:rPr>
            <w:noProof/>
            <w:webHidden/>
          </w:rPr>
          <w:instrText xml:space="preserve"> PAGEREF _Toc526581188 \h </w:instrText>
        </w:r>
        <w:r w:rsidR="006B360D">
          <w:rPr>
            <w:noProof/>
            <w:webHidden/>
          </w:rPr>
        </w:r>
        <w:r w:rsidR="006B360D">
          <w:rPr>
            <w:noProof/>
            <w:webHidden/>
          </w:rPr>
          <w:fldChar w:fldCharType="separate"/>
        </w:r>
        <w:r w:rsidR="006B360D">
          <w:rPr>
            <w:noProof/>
            <w:webHidden/>
          </w:rPr>
          <w:t>62</w:t>
        </w:r>
        <w:r w:rsidR="006B360D">
          <w:rPr>
            <w:noProof/>
            <w:webHidden/>
          </w:rPr>
          <w:fldChar w:fldCharType="end"/>
        </w:r>
      </w:hyperlink>
    </w:p>
    <w:p w14:paraId="06689504" w14:textId="78FCE23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89" w:history="1">
        <w:r w:rsidR="006B360D" w:rsidRPr="00244022">
          <w:rPr>
            <w:rStyle w:val="Hyperlink"/>
            <w:noProof/>
          </w:rPr>
          <w:t>3.17.5 branch property</w:t>
        </w:r>
        <w:r w:rsidR="006B360D">
          <w:rPr>
            <w:noProof/>
            <w:webHidden/>
          </w:rPr>
          <w:tab/>
        </w:r>
        <w:r w:rsidR="006B360D">
          <w:rPr>
            <w:noProof/>
            <w:webHidden/>
          </w:rPr>
          <w:fldChar w:fldCharType="begin"/>
        </w:r>
        <w:r w:rsidR="006B360D">
          <w:rPr>
            <w:noProof/>
            <w:webHidden/>
          </w:rPr>
          <w:instrText xml:space="preserve"> PAGEREF _Toc526581189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5296370" w14:textId="003DCDC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0" w:history="1">
        <w:r w:rsidR="006B360D" w:rsidRPr="00244022">
          <w:rPr>
            <w:rStyle w:val="Hyperlink"/>
            <w:noProof/>
          </w:rPr>
          <w:t>3.17.6 tag property</w:t>
        </w:r>
        <w:r w:rsidR="006B360D">
          <w:rPr>
            <w:noProof/>
            <w:webHidden/>
          </w:rPr>
          <w:tab/>
        </w:r>
        <w:r w:rsidR="006B360D">
          <w:rPr>
            <w:noProof/>
            <w:webHidden/>
          </w:rPr>
          <w:fldChar w:fldCharType="begin"/>
        </w:r>
        <w:r w:rsidR="006B360D">
          <w:rPr>
            <w:noProof/>
            <w:webHidden/>
          </w:rPr>
          <w:instrText xml:space="preserve"> PAGEREF _Toc526581190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FD8A73D" w14:textId="12246C2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1" w:history="1">
        <w:r w:rsidR="006B360D" w:rsidRPr="00244022">
          <w:rPr>
            <w:rStyle w:val="Hyperlink"/>
            <w:noProof/>
          </w:rPr>
          <w:t>3.17.7 asOfTimeUtc property</w:t>
        </w:r>
        <w:r w:rsidR="006B360D">
          <w:rPr>
            <w:noProof/>
            <w:webHidden/>
          </w:rPr>
          <w:tab/>
        </w:r>
        <w:r w:rsidR="006B360D">
          <w:rPr>
            <w:noProof/>
            <w:webHidden/>
          </w:rPr>
          <w:fldChar w:fldCharType="begin"/>
        </w:r>
        <w:r w:rsidR="006B360D">
          <w:rPr>
            <w:noProof/>
            <w:webHidden/>
          </w:rPr>
          <w:instrText xml:space="preserve"> PAGEREF _Toc526581191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4594AA33" w14:textId="655A577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192" w:history="1">
        <w:r w:rsidR="006B360D" w:rsidRPr="00244022">
          <w:rPr>
            <w:rStyle w:val="Hyperlink"/>
            <w:noProof/>
          </w:rPr>
          <w:t>3.18 file object</w:t>
        </w:r>
        <w:r w:rsidR="006B360D">
          <w:rPr>
            <w:noProof/>
            <w:webHidden/>
          </w:rPr>
          <w:tab/>
        </w:r>
        <w:r w:rsidR="006B360D">
          <w:rPr>
            <w:noProof/>
            <w:webHidden/>
          </w:rPr>
          <w:fldChar w:fldCharType="begin"/>
        </w:r>
        <w:r w:rsidR="006B360D">
          <w:rPr>
            <w:noProof/>
            <w:webHidden/>
          </w:rPr>
          <w:instrText xml:space="preserve"> PAGEREF _Toc526581192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7352349A" w14:textId="09A3BC8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3" w:history="1">
        <w:r w:rsidR="006B360D" w:rsidRPr="00244022">
          <w:rPr>
            <w:rStyle w:val="Hyperlink"/>
            <w:noProof/>
          </w:rPr>
          <w:t>3.18.1 General</w:t>
        </w:r>
        <w:r w:rsidR="006B360D">
          <w:rPr>
            <w:noProof/>
            <w:webHidden/>
          </w:rPr>
          <w:tab/>
        </w:r>
        <w:r w:rsidR="006B360D">
          <w:rPr>
            <w:noProof/>
            <w:webHidden/>
          </w:rPr>
          <w:fldChar w:fldCharType="begin"/>
        </w:r>
        <w:r w:rsidR="006B360D">
          <w:rPr>
            <w:noProof/>
            <w:webHidden/>
          </w:rPr>
          <w:instrText xml:space="preserve"> PAGEREF _Toc526581193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33B8DC20" w14:textId="44C5AAB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4" w:history="1">
        <w:r w:rsidR="006B360D" w:rsidRPr="00244022">
          <w:rPr>
            <w:rStyle w:val="Hyperlink"/>
            <w:noProof/>
          </w:rPr>
          <w:t>3.18.2 fileLocation property</w:t>
        </w:r>
        <w:r w:rsidR="006B360D">
          <w:rPr>
            <w:noProof/>
            <w:webHidden/>
          </w:rPr>
          <w:tab/>
        </w:r>
        <w:r w:rsidR="006B360D">
          <w:rPr>
            <w:noProof/>
            <w:webHidden/>
          </w:rPr>
          <w:fldChar w:fldCharType="begin"/>
        </w:r>
        <w:r w:rsidR="006B360D">
          <w:rPr>
            <w:noProof/>
            <w:webHidden/>
          </w:rPr>
          <w:instrText xml:space="preserve"> PAGEREF _Toc526581194 \h </w:instrText>
        </w:r>
        <w:r w:rsidR="006B360D">
          <w:rPr>
            <w:noProof/>
            <w:webHidden/>
          </w:rPr>
        </w:r>
        <w:r w:rsidR="006B360D">
          <w:rPr>
            <w:noProof/>
            <w:webHidden/>
          </w:rPr>
          <w:fldChar w:fldCharType="separate"/>
        </w:r>
        <w:r w:rsidR="006B360D">
          <w:rPr>
            <w:noProof/>
            <w:webHidden/>
          </w:rPr>
          <w:t>63</w:t>
        </w:r>
        <w:r w:rsidR="006B360D">
          <w:rPr>
            <w:noProof/>
            <w:webHidden/>
          </w:rPr>
          <w:fldChar w:fldCharType="end"/>
        </w:r>
      </w:hyperlink>
    </w:p>
    <w:p w14:paraId="55E18BEB" w14:textId="79C812B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5" w:history="1">
        <w:r w:rsidR="006B360D" w:rsidRPr="00244022">
          <w:rPr>
            <w:rStyle w:val="Hyperlink"/>
            <w:noProof/>
          </w:rPr>
          <w:t>3.18.3 parentKey property</w:t>
        </w:r>
        <w:r w:rsidR="006B360D">
          <w:rPr>
            <w:noProof/>
            <w:webHidden/>
          </w:rPr>
          <w:tab/>
        </w:r>
        <w:r w:rsidR="006B360D">
          <w:rPr>
            <w:noProof/>
            <w:webHidden/>
          </w:rPr>
          <w:fldChar w:fldCharType="begin"/>
        </w:r>
        <w:r w:rsidR="006B360D">
          <w:rPr>
            <w:noProof/>
            <w:webHidden/>
          </w:rPr>
          <w:instrText xml:space="preserve"> PAGEREF _Toc526581195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8C19D79" w14:textId="401F7CE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6" w:history="1">
        <w:r w:rsidR="006B360D" w:rsidRPr="00244022">
          <w:rPr>
            <w:rStyle w:val="Hyperlink"/>
            <w:noProof/>
          </w:rPr>
          <w:t>3.18.4 offset property</w:t>
        </w:r>
        <w:r w:rsidR="006B360D">
          <w:rPr>
            <w:noProof/>
            <w:webHidden/>
          </w:rPr>
          <w:tab/>
        </w:r>
        <w:r w:rsidR="006B360D">
          <w:rPr>
            <w:noProof/>
            <w:webHidden/>
          </w:rPr>
          <w:fldChar w:fldCharType="begin"/>
        </w:r>
        <w:r w:rsidR="006B360D">
          <w:rPr>
            <w:noProof/>
            <w:webHidden/>
          </w:rPr>
          <w:instrText xml:space="preserve"> PAGEREF _Toc526581196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6C30266" w14:textId="2824B52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7" w:history="1">
        <w:r w:rsidR="006B360D" w:rsidRPr="00244022">
          <w:rPr>
            <w:rStyle w:val="Hyperlink"/>
            <w:noProof/>
          </w:rPr>
          <w:t>3.18.5 length property</w:t>
        </w:r>
        <w:r w:rsidR="006B360D">
          <w:rPr>
            <w:noProof/>
            <w:webHidden/>
          </w:rPr>
          <w:tab/>
        </w:r>
        <w:r w:rsidR="006B360D">
          <w:rPr>
            <w:noProof/>
            <w:webHidden/>
          </w:rPr>
          <w:fldChar w:fldCharType="begin"/>
        </w:r>
        <w:r w:rsidR="006B360D">
          <w:rPr>
            <w:noProof/>
            <w:webHidden/>
          </w:rPr>
          <w:instrText xml:space="preserve"> PAGEREF _Toc526581197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423FDBEB" w14:textId="455964A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8" w:history="1">
        <w:r w:rsidR="006B360D" w:rsidRPr="00244022">
          <w:rPr>
            <w:rStyle w:val="Hyperlink"/>
            <w:noProof/>
          </w:rPr>
          <w:t>3.18.6 roles property</w:t>
        </w:r>
        <w:r w:rsidR="006B360D">
          <w:rPr>
            <w:noProof/>
            <w:webHidden/>
          </w:rPr>
          <w:tab/>
        </w:r>
        <w:r w:rsidR="006B360D">
          <w:rPr>
            <w:noProof/>
            <w:webHidden/>
          </w:rPr>
          <w:fldChar w:fldCharType="begin"/>
        </w:r>
        <w:r w:rsidR="006B360D">
          <w:rPr>
            <w:noProof/>
            <w:webHidden/>
          </w:rPr>
          <w:instrText xml:space="preserve"> PAGEREF _Toc526581198 \h </w:instrText>
        </w:r>
        <w:r w:rsidR="006B360D">
          <w:rPr>
            <w:noProof/>
            <w:webHidden/>
          </w:rPr>
        </w:r>
        <w:r w:rsidR="006B360D">
          <w:rPr>
            <w:noProof/>
            <w:webHidden/>
          </w:rPr>
          <w:fldChar w:fldCharType="separate"/>
        </w:r>
        <w:r w:rsidR="006B360D">
          <w:rPr>
            <w:noProof/>
            <w:webHidden/>
          </w:rPr>
          <w:t>65</w:t>
        </w:r>
        <w:r w:rsidR="006B360D">
          <w:rPr>
            <w:noProof/>
            <w:webHidden/>
          </w:rPr>
          <w:fldChar w:fldCharType="end"/>
        </w:r>
      </w:hyperlink>
    </w:p>
    <w:p w14:paraId="26E4B08C" w14:textId="762DFD6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199" w:history="1">
        <w:r w:rsidR="006B360D" w:rsidRPr="00244022">
          <w:rPr>
            <w:rStyle w:val="Hyperlink"/>
            <w:noProof/>
          </w:rPr>
          <w:t>3.18.7 mimeType property</w:t>
        </w:r>
        <w:r w:rsidR="006B360D">
          <w:rPr>
            <w:noProof/>
            <w:webHidden/>
          </w:rPr>
          <w:tab/>
        </w:r>
        <w:r w:rsidR="006B360D">
          <w:rPr>
            <w:noProof/>
            <w:webHidden/>
          </w:rPr>
          <w:fldChar w:fldCharType="begin"/>
        </w:r>
        <w:r w:rsidR="006B360D">
          <w:rPr>
            <w:noProof/>
            <w:webHidden/>
          </w:rPr>
          <w:instrText xml:space="preserve"> PAGEREF _Toc526581199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E55AD19" w14:textId="3630E69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0" w:history="1">
        <w:r w:rsidR="006B360D" w:rsidRPr="00244022">
          <w:rPr>
            <w:rStyle w:val="Hyperlink"/>
            <w:noProof/>
          </w:rPr>
          <w:t>3.18.8 contents property</w:t>
        </w:r>
        <w:r w:rsidR="006B360D">
          <w:rPr>
            <w:noProof/>
            <w:webHidden/>
          </w:rPr>
          <w:tab/>
        </w:r>
        <w:r w:rsidR="006B360D">
          <w:rPr>
            <w:noProof/>
            <w:webHidden/>
          </w:rPr>
          <w:fldChar w:fldCharType="begin"/>
        </w:r>
        <w:r w:rsidR="006B360D">
          <w:rPr>
            <w:noProof/>
            <w:webHidden/>
          </w:rPr>
          <w:instrText xml:space="preserve"> PAGEREF _Toc526581200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27DE6170" w14:textId="017B89C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1" w:history="1">
        <w:r w:rsidR="006B360D" w:rsidRPr="00244022">
          <w:rPr>
            <w:rStyle w:val="Hyperlink"/>
            <w:noProof/>
          </w:rPr>
          <w:t>3.18.9 encoding property</w:t>
        </w:r>
        <w:r w:rsidR="006B360D">
          <w:rPr>
            <w:noProof/>
            <w:webHidden/>
          </w:rPr>
          <w:tab/>
        </w:r>
        <w:r w:rsidR="006B360D">
          <w:rPr>
            <w:noProof/>
            <w:webHidden/>
          </w:rPr>
          <w:fldChar w:fldCharType="begin"/>
        </w:r>
        <w:r w:rsidR="006B360D">
          <w:rPr>
            <w:noProof/>
            <w:webHidden/>
          </w:rPr>
          <w:instrText xml:space="preserve"> PAGEREF _Toc526581201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194CD8DC" w14:textId="073E5F5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2" w:history="1">
        <w:r w:rsidR="006B360D" w:rsidRPr="00244022">
          <w:rPr>
            <w:rStyle w:val="Hyperlink"/>
            <w:noProof/>
          </w:rPr>
          <w:t>3.18.10 hashes property</w:t>
        </w:r>
        <w:r w:rsidR="006B360D">
          <w:rPr>
            <w:noProof/>
            <w:webHidden/>
          </w:rPr>
          <w:tab/>
        </w:r>
        <w:r w:rsidR="006B360D">
          <w:rPr>
            <w:noProof/>
            <w:webHidden/>
          </w:rPr>
          <w:fldChar w:fldCharType="begin"/>
        </w:r>
        <w:r w:rsidR="006B360D">
          <w:rPr>
            <w:noProof/>
            <w:webHidden/>
          </w:rPr>
          <w:instrText xml:space="preserve"> PAGEREF _Toc526581202 \h </w:instrText>
        </w:r>
        <w:r w:rsidR="006B360D">
          <w:rPr>
            <w:noProof/>
            <w:webHidden/>
          </w:rPr>
        </w:r>
        <w:r w:rsidR="006B360D">
          <w:rPr>
            <w:noProof/>
            <w:webHidden/>
          </w:rPr>
          <w:fldChar w:fldCharType="separate"/>
        </w:r>
        <w:r w:rsidR="006B360D">
          <w:rPr>
            <w:noProof/>
            <w:webHidden/>
          </w:rPr>
          <w:t>66</w:t>
        </w:r>
        <w:r w:rsidR="006B360D">
          <w:rPr>
            <w:noProof/>
            <w:webHidden/>
          </w:rPr>
          <w:fldChar w:fldCharType="end"/>
        </w:r>
      </w:hyperlink>
    </w:p>
    <w:p w14:paraId="34283B3A" w14:textId="505D851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3" w:history="1">
        <w:r w:rsidR="006B360D" w:rsidRPr="00244022">
          <w:rPr>
            <w:rStyle w:val="Hyperlink"/>
            <w:noProof/>
          </w:rPr>
          <w:t>3.18.11 lastModifiedTimeUtc property</w:t>
        </w:r>
        <w:r w:rsidR="006B360D">
          <w:rPr>
            <w:noProof/>
            <w:webHidden/>
          </w:rPr>
          <w:tab/>
        </w:r>
        <w:r w:rsidR="006B360D">
          <w:rPr>
            <w:noProof/>
            <w:webHidden/>
          </w:rPr>
          <w:fldChar w:fldCharType="begin"/>
        </w:r>
        <w:r w:rsidR="006B360D">
          <w:rPr>
            <w:noProof/>
            <w:webHidden/>
          </w:rPr>
          <w:instrText xml:space="preserve"> PAGEREF _Toc526581203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674E89B" w14:textId="124AF26F"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04" w:history="1">
        <w:r w:rsidR="006B360D" w:rsidRPr="00244022">
          <w:rPr>
            <w:rStyle w:val="Hyperlink"/>
            <w:noProof/>
          </w:rPr>
          <w:t>3.19 result object</w:t>
        </w:r>
        <w:r w:rsidR="006B360D">
          <w:rPr>
            <w:noProof/>
            <w:webHidden/>
          </w:rPr>
          <w:tab/>
        </w:r>
        <w:r w:rsidR="006B360D">
          <w:rPr>
            <w:noProof/>
            <w:webHidden/>
          </w:rPr>
          <w:fldChar w:fldCharType="begin"/>
        </w:r>
        <w:r w:rsidR="006B360D">
          <w:rPr>
            <w:noProof/>
            <w:webHidden/>
          </w:rPr>
          <w:instrText xml:space="preserve"> PAGEREF _Toc526581204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E0C2F31" w14:textId="090A5D7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5" w:history="1">
        <w:r w:rsidR="006B360D" w:rsidRPr="00244022">
          <w:rPr>
            <w:rStyle w:val="Hyperlink"/>
            <w:noProof/>
          </w:rPr>
          <w:t>3.19.1 General</w:t>
        </w:r>
        <w:r w:rsidR="006B360D">
          <w:rPr>
            <w:noProof/>
            <w:webHidden/>
          </w:rPr>
          <w:tab/>
        </w:r>
        <w:r w:rsidR="006B360D">
          <w:rPr>
            <w:noProof/>
            <w:webHidden/>
          </w:rPr>
          <w:fldChar w:fldCharType="begin"/>
        </w:r>
        <w:r w:rsidR="006B360D">
          <w:rPr>
            <w:noProof/>
            <w:webHidden/>
          </w:rPr>
          <w:instrText xml:space="preserve"> PAGEREF _Toc526581205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47B3D12" w14:textId="0C99674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6" w:history="1">
        <w:r w:rsidR="006B360D" w:rsidRPr="00244022">
          <w:rPr>
            <w:rStyle w:val="Hyperlink"/>
            <w:noProof/>
          </w:rPr>
          <w:t>3.19.2 Distinguishing logically identical from logically distinct results</w:t>
        </w:r>
        <w:r w:rsidR="006B360D">
          <w:rPr>
            <w:noProof/>
            <w:webHidden/>
          </w:rPr>
          <w:tab/>
        </w:r>
        <w:r w:rsidR="006B360D">
          <w:rPr>
            <w:noProof/>
            <w:webHidden/>
          </w:rPr>
          <w:fldChar w:fldCharType="begin"/>
        </w:r>
        <w:r w:rsidR="006B360D">
          <w:rPr>
            <w:noProof/>
            <w:webHidden/>
          </w:rPr>
          <w:instrText xml:space="preserve"> PAGEREF _Toc526581206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46E2C650" w14:textId="7A52727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7" w:history="1">
        <w:r w:rsidR="006B360D" w:rsidRPr="00244022">
          <w:rPr>
            <w:rStyle w:val="Hyperlink"/>
            <w:noProof/>
          </w:rPr>
          <w:t>3.19.3 instanceGuid property</w:t>
        </w:r>
        <w:r w:rsidR="006B360D">
          <w:rPr>
            <w:noProof/>
            <w:webHidden/>
          </w:rPr>
          <w:tab/>
        </w:r>
        <w:r w:rsidR="006B360D">
          <w:rPr>
            <w:noProof/>
            <w:webHidden/>
          </w:rPr>
          <w:fldChar w:fldCharType="begin"/>
        </w:r>
        <w:r w:rsidR="006B360D">
          <w:rPr>
            <w:noProof/>
            <w:webHidden/>
          </w:rPr>
          <w:instrText xml:space="preserve"> PAGEREF _Toc526581207 \h </w:instrText>
        </w:r>
        <w:r w:rsidR="006B360D">
          <w:rPr>
            <w:noProof/>
            <w:webHidden/>
          </w:rPr>
        </w:r>
        <w:r w:rsidR="006B360D">
          <w:rPr>
            <w:noProof/>
            <w:webHidden/>
          </w:rPr>
          <w:fldChar w:fldCharType="separate"/>
        </w:r>
        <w:r w:rsidR="006B360D">
          <w:rPr>
            <w:noProof/>
            <w:webHidden/>
          </w:rPr>
          <w:t>68</w:t>
        </w:r>
        <w:r w:rsidR="006B360D">
          <w:rPr>
            <w:noProof/>
            <w:webHidden/>
          </w:rPr>
          <w:fldChar w:fldCharType="end"/>
        </w:r>
      </w:hyperlink>
    </w:p>
    <w:p w14:paraId="04DEBEB0" w14:textId="17A2E2B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8" w:history="1">
        <w:r w:rsidR="006B360D" w:rsidRPr="00244022">
          <w:rPr>
            <w:rStyle w:val="Hyperlink"/>
            <w:noProof/>
          </w:rPr>
          <w:t>3.19.4 correlationGuid property</w:t>
        </w:r>
        <w:r w:rsidR="006B360D">
          <w:rPr>
            <w:noProof/>
            <w:webHidden/>
          </w:rPr>
          <w:tab/>
        </w:r>
        <w:r w:rsidR="006B360D">
          <w:rPr>
            <w:noProof/>
            <w:webHidden/>
          </w:rPr>
          <w:fldChar w:fldCharType="begin"/>
        </w:r>
        <w:r w:rsidR="006B360D">
          <w:rPr>
            <w:noProof/>
            <w:webHidden/>
          </w:rPr>
          <w:instrText xml:space="preserve"> PAGEREF _Toc526581208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70460E52" w14:textId="588510B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09" w:history="1">
        <w:r w:rsidR="006B360D" w:rsidRPr="00244022">
          <w:rPr>
            <w:rStyle w:val="Hyperlink"/>
            <w:noProof/>
          </w:rPr>
          <w:t>3.19.5 ruleId property</w:t>
        </w:r>
        <w:r w:rsidR="006B360D">
          <w:rPr>
            <w:noProof/>
            <w:webHidden/>
          </w:rPr>
          <w:tab/>
        </w:r>
        <w:r w:rsidR="006B360D">
          <w:rPr>
            <w:noProof/>
            <w:webHidden/>
          </w:rPr>
          <w:fldChar w:fldCharType="begin"/>
        </w:r>
        <w:r w:rsidR="006B360D">
          <w:rPr>
            <w:noProof/>
            <w:webHidden/>
          </w:rPr>
          <w:instrText xml:space="preserve"> PAGEREF _Toc526581209 \h </w:instrText>
        </w:r>
        <w:r w:rsidR="006B360D">
          <w:rPr>
            <w:noProof/>
            <w:webHidden/>
          </w:rPr>
        </w:r>
        <w:r w:rsidR="006B360D">
          <w:rPr>
            <w:noProof/>
            <w:webHidden/>
          </w:rPr>
          <w:fldChar w:fldCharType="separate"/>
        </w:r>
        <w:r w:rsidR="006B360D">
          <w:rPr>
            <w:noProof/>
            <w:webHidden/>
          </w:rPr>
          <w:t>69</w:t>
        </w:r>
        <w:r w:rsidR="006B360D">
          <w:rPr>
            <w:noProof/>
            <w:webHidden/>
          </w:rPr>
          <w:fldChar w:fldCharType="end"/>
        </w:r>
      </w:hyperlink>
    </w:p>
    <w:p w14:paraId="4AA05C52" w14:textId="6C0C808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0" w:history="1">
        <w:r w:rsidR="006B360D" w:rsidRPr="00244022">
          <w:rPr>
            <w:rStyle w:val="Hyperlink"/>
            <w:noProof/>
          </w:rPr>
          <w:t>3.19.6 level property</w:t>
        </w:r>
        <w:r w:rsidR="006B360D">
          <w:rPr>
            <w:noProof/>
            <w:webHidden/>
          </w:rPr>
          <w:tab/>
        </w:r>
        <w:r w:rsidR="006B360D">
          <w:rPr>
            <w:noProof/>
            <w:webHidden/>
          </w:rPr>
          <w:fldChar w:fldCharType="begin"/>
        </w:r>
        <w:r w:rsidR="006B360D">
          <w:rPr>
            <w:noProof/>
            <w:webHidden/>
          </w:rPr>
          <w:instrText xml:space="preserve"> PAGEREF _Toc526581210 \h </w:instrText>
        </w:r>
        <w:r w:rsidR="006B360D">
          <w:rPr>
            <w:noProof/>
            <w:webHidden/>
          </w:rPr>
        </w:r>
        <w:r w:rsidR="006B360D">
          <w:rPr>
            <w:noProof/>
            <w:webHidden/>
          </w:rPr>
          <w:fldChar w:fldCharType="separate"/>
        </w:r>
        <w:r w:rsidR="006B360D">
          <w:rPr>
            <w:noProof/>
            <w:webHidden/>
          </w:rPr>
          <w:t>70</w:t>
        </w:r>
        <w:r w:rsidR="006B360D">
          <w:rPr>
            <w:noProof/>
            <w:webHidden/>
          </w:rPr>
          <w:fldChar w:fldCharType="end"/>
        </w:r>
      </w:hyperlink>
    </w:p>
    <w:p w14:paraId="05028B70" w14:textId="702E551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1" w:history="1">
        <w:r w:rsidR="006B360D" w:rsidRPr="00244022">
          <w:rPr>
            <w:rStyle w:val="Hyperlink"/>
            <w:noProof/>
          </w:rPr>
          <w:t>3.19.7 message property</w:t>
        </w:r>
        <w:r w:rsidR="006B360D">
          <w:rPr>
            <w:noProof/>
            <w:webHidden/>
          </w:rPr>
          <w:tab/>
        </w:r>
        <w:r w:rsidR="006B360D">
          <w:rPr>
            <w:noProof/>
            <w:webHidden/>
          </w:rPr>
          <w:fldChar w:fldCharType="begin"/>
        </w:r>
        <w:r w:rsidR="006B360D">
          <w:rPr>
            <w:noProof/>
            <w:webHidden/>
          </w:rPr>
          <w:instrText xml:space="preserve"> PAGEREF _Toc526581211 \h </w:instrText>
        </w:r>
        <w:r w:rsidR="006B360D">
          <w:rPr>
            <w:noProof/>
            <w:webHidden/>
          </w:rPr>
        </w:r>
        <w:r w:rsidR="006B360D">
          <w:rPr>
            <w:noProof/>
            <w:webHidden/>
          </w:rPr>
          <w:fldChar w:fldCharType="separate"/>
        </w:r>
        <w:r w:rsidR="006B360D">
          <w:rPr>
            <w:noProof/>
            <w:webHidden/>
          </w:rPr>
          <w:t>71</w:t>
        </w:r>
        <w:r w:rsidR="006B360D">
          <w:rPr>
            <w:noProof/>
            <w:webHidden/>
          </w:rPr>
          <w:fldChar w:fldCharType="end"/>
        </w:r>
      </w:hyperlink>
    </w:p>
    <w:p w14:paraId="4DABEC67" w14:textId="3375289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2" w:history="1">
        <w:r w:rsidR="006B360D" w:rsidRPr="00244022">
          <w:rPr>
            <w:rStyle w:val="Hyperlink"/>
            <w:noProof/>
          </w:rPr>
          <w:t>3.19.8 locations property</w:t>
        </w:r>
        <w:r w:rsidR="006B360D">
          <w:rPr>
            <w:noProof/>
            <w:webHidden/>
          </w:rPr>
          <w:tab/>
        </w:r>
        <w:r w:rsidR="006B360D">
          <w:rPr>
            <w:noProof/>
            <w:webHidden/>
          </w:rPr>
          <w:fldChar w:fldCharType="begin"/>
        </w:r>
        <w:r w:rsidR="006B360D">
          <w:rPr>
            <w:noProof/>
            <w:webHidden/>
          </w:rPr>
          <w:instrText xml:space="preserve"> PAGEREF _Toc526581212 \h </w:instrText>
        </w:r>
        <w:r w:rsidR="006B360D">
          <w:rPr>
            <w:noProof/>
            <w:webHidden/>
          </w:rPr>
        </w:r>
        <w:r w:rsidR="006B360D">
          <w:rPr>
            <w:noProof/>
            <w:webHidden/>
          </w:rPr>
          <w:fldChar w:fldCharType="separate"/>
        </w:r>
        <w:r w:rsidR="006B360D">
          <w:rPr>
            <w:noProof/>
            <w:webHidden/>
          </w:rPr>
          <w:t>72</w:t>
        </w:r>
        <w:r w:rsidR="006B360D">
          <w:rPr>
            <w:noProof/>
            <w:webHidden/>
          </w:rPr>
          <w:fldChar w:fldCharType="end"/>
        </w:r>
      </w:hyperlink>
    </w:p>
    <w:p w14:paraId="57990568" w14:textId="4682EF3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3" w:history="1">
        <w:r w:rsidR="006B360D" w:rsidRPr="00244022">
          <w:rPr>
            <w:rStyle w:val="Hyperlink"/>
            <w:noProof/>
          </w:rPr>
          <w:t>3.19.9 analysisTarget property</w:t>
        </w:r>
        <w:r w:rsidR="006B360D">
          <w:rPr>
            <w:noProof/>
            <w:webHidden/>
          </w:rPr>
          <w:tab/>
        </w:r>
        <w:r w:rsidR="006B360D">
          <w:rPr>
            <w:noProof/>
            <w:webHidden/>
          </w:rPr>
          <w:fldChar w:fldCharType="begin"/>
        </w:r>
        <w:r w:rsidR="006B360D">
          <w:rPr>
            <w:noProof/>
            <w:webHidden/>
          </w:rPr>
          <w:instrText xml:space="preserve"> PAGEREF _Toc526581213 \h </w:instrText>
        </w:r>
        <w:r w:rsidR="006B360D">
          <w:rPr>
            <w:noProof/>
            <w:webHidden/>
          </w:rPr>
        </w:r>
        <w:r w:rsidR="006B360D">
          <w:rPr>
            <w:noProof/>
            <w:webHidden/>
          </w:rPr>
          <w:fldChar w:fldCharType="separate"/>
        </w:r>
        <w:r w:rsidR="006B360D">
          <w:rPr>
            <w:noProof/>
            <w:webHidden/>
          </w:rPr>
          <w:t>73</w:t>
        </w:r>
        <w:r w:rsidR="006B360D">
          <w:rPr>
            <w:noProof/>
            <w:webHidden/>
          </w:rPr>
          <w:fldChar w:fldCharType="end"/>
        </w:r>
      </w:hyperlink>
    </w:p>
    <w:p w14:paraId="24714664" w14:textId="48C087C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4" w:history="1">
        <w:r w:rsidR="006B360D" w:rsidRPr="00244022">
          <w:rPr>
            <w:rStyle w:val="Hyperlink"/>
            <w:noProof/>
          </w:rPr>
          <w:t>3.19.10 fingerprints property</w:t>
        </w:r>
        <w:r w:rsidR="006B360D">
          <w:rPr>
            <w:noProof/>
            <w:webHidden/>
          </w:rPr>
          <w:tab/>
        </w:r>
        <w:r w:rsidR="006B360D">
          <w:rPr>
            <w:noProof/>
            <w:webHidden/>
          </w:rPr>
          <w:fldChar w:fldCharType="begin"/>
        </w:r>
        <w:r w:rsidR="006B360D">
          <w:rPr>
            <w:noProof/>
            <w:webHidden/>
          </w:rPr>
          <w:instrText xml:space="preserve"> PAGEREF _Toc526581214 \h </w:instrText>
        </w:r>
        <w:r w:rsidR="006B360D">
          <w:rPr>
            <w:noProof/>
            <w:webHidden/>
          </w:rPr>
        </w:r>
        <w:r w:rsidR="006B360D">
          <w:rPr>
            <w:noProof/>
            <w:webHidden/>
          </w:rPr>
          <w:fldChar w:fldCharType="separate"/>
        </w:r>
        <w:r w:rsidR="006B360D">
          <w:rPr>
            <w:noProof/>
            <w:webHidden/>
          </w:rPr>
          <w:t>74</w:t>
        </w:r>
        <w:r w:rsidR="006B360D">
          <w:rPr>
            <w:noProof/>
            <w:webHidden/>
          </w:rPr>
          <w:fldChar w:fldCharType="end"/>
        </w:r>
      </w:hyperlink>
    </w:p>
    <w:p w14:paraId="28A63B7A" w14:textId="0184565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5" w:history="1">
        <w:r w:rsidR="006B360D" w:rsidRPr="00244022">
          <w:rPr>
            <w:rStyle w:val="Hyperlink"/>
            <w:noProof/>
          </w:rPr>
          <w:t>3.19.11 partialFingerprints property</w:t>
        </w:r>
        <w:r w:rsidR="006B360D">
          <w:rPr>
            <w:noProof/>
            <w:webHidden/>
          </w:rPr>
          <w:tab/>
        </w:r>
        <w:r w:rsidR="006B360D">
          <w:rPr>
            <w:noProof/>
            <w:webHidden/>
          </w:rPr>
          <w:fldChar w:fldCharType="begin"/>
        </w:r>
        <w:r w:rsidR="006B360D">
          <w:rPr>
            <w:noProof/>
            <w:webHidden/>
          </w:rPr>
          <w:instrText xml:space="preserve"> PAGEREF _Toc526581215 \h </w:instrText>
        </w:r>
        <w:r w:rsidR="006B360D">
          <w:rPr>
            <w:noProof/>
            <w:webHidden/>
          </w:rPr>
        </w:r>
        <w:r w:rsidR="006B360D">
          <w:rPr>
            <w:noProof/>
            <w:webHidden/>
          </w:rPr>
          <w:fldChar w:fldCharType="separate"/>
        </w:r>
        <w:r w:rsidR="006B360D">
          <w:rPr>
            <w:noProof/>
            <w:webHidden/>
          </w:rPr>
          <w:t>75</w:t>
        </w:r>
        <w:r w:rsidR="006B360D">
          <w:rPr>
            <w:noProof/>
            <w:webHidden/>
          </w:rPr>
          <w:fldChar w:fldCharType="end"/>
        </w:r>
      </w:hyperlink>
    </w:p>
    <w:p w14:paraId="0C44864C" w14:textId="7DFD621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6" w:history="1">
        <w:r w:rsidR="006B360D" w:rsidRPr="00244022">
          <w:rPr>
            <w:rStyle w:val="Hyperlink"/>
            <w:noProof/>
          </w:rPr>
          <w:t>3.19.12 codeFlows property</w:t>
        </w:r>
        <w:r w:rsidR="006B360D">
          <w:rPr>
            <w:noProof/>
            <w:webHidden/>
          </w:rPr>
          <w:tab/>
        </w:r>
        <w:r w:rsidR="006B360D">
          <w:rPr>
            <w:noProof/>
            <w:webHidden/>
          </w:rPr>
          <w:fldChar w:fldCharType="begin"/>
        </w:r>
        <w:r w:rsidR="006B360D">
          <w:rPr>
            <w:noProof/>
            <w:webHidden/>
          </w:rPr>
          <w:instrText xml:space="preserve"> PAGEREF _Toc526581216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E0D652" w14:textId="473D266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7" w:history="1">
        <w:r w:rsidR="006B360D" w:rsidRPr="00244022">
          <w:rPr>
            <w:rStyle w:val="Hyperlink"/>
            <w:noProof/>
          </w:rPr>
          <w:t>3.19.13 graphs property</w:t>
        </w:r>
        <w:r w:rsidR="006B360D">
          <w:rPr>
            <w:noProof/>
            <w:webHidden/>
          </w:rPr>
          <w:tab/>
        </w:r>
        <w:r w:rsidR="006B360D">
          <w:rPr>
            <w:noProof/>
            <w:webHidden/>
          </w:rPr>
          <w:fldChar w:fldCharType="begin"/>
        </w:r>
        <w:r w:rsidR="006B360D">
          <w:rPr>
            <w:noProof/>
            <w:webHidden/>
          </w:rPr>
          <w:instrText xml:space="preserve"> PAGEREF _Toc526581217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3B8AD0EB" w14:textId="7D29A55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8" w:history="1">
        <w:r w:rsidR="006B360D" w:rsidRPr="00244022">
          <w:rPr>
            <w:rStyle w:val="Hyperlink"/>
            <w:noProof/>
          </w:rPr>
          <w:t>3.19.14 graphTraversals property</w:t>
        </w:r>
        <w:r w:rsidR="006B360D">
          <w:rPr>
            <w:noProof/>
            <w:webHidden/>
          </w:rPr>
          <w:tab/>
        </w:r>
        <w:r w:rsidR="006B360D">
          <w:rPr>
            <w:noProof/>
            <w:webHidden/>
          </w:rPr>
          <w:fldChar w:fldCharType="begin"/>
        </w:r>
        <w:r w:rsidR="006B360D">
          <w:rPr>
            <w:noProof/>
            <w:webHidden/>
          </w:rPr>
          <w:instrText xml:space="preserve"> PAGEREF _Toc526581218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577DAC00" w14:textId="1F03A1D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19" w:history="1">
        <w:r w:rsidR="006B360D" w:rsidRPr="00244022">
          <w:rPr>
            <w:rStyle w:val="Hyperlink"/>
            <w:noProof/>
          </w:rPr>
          <w:t>3.19.15 stacks property</w:t>
        </w:r>
        <w:r w:rsidR="006B360D">
          <w:rPr>
            <w:noProof/>
            <w:webHidden/>
          </w:rPr>
          <w:tab/>
        </w:r>
        <w:r w:rsidR="006B360D">
          <w:rPr>
            <w:noProof/>
            <w:webHidden/>
          </w:rPr>
          <w:fldChar w:fldCharType="begin"/>
        </w:r>
        <w:r w:rsidR="006B360D">
          <w:rPr>
            <w:noProof/>
            <w:webHidden/>
          </w:rPr>
          <w:instrText xml:space="preserve"> PAGEREF _Toc526581219 \h </w:instrText>
        </w:r>
        <w:r w:rsidR="006B360D">
          <w:rPr>
            <w:noProof/>
            <w:webHidden/>
          </w:rPr>
        </w:r>
        <w:r w:rsidR="006B360D">
          <w:rPr>
            <w:noProof/>
            <w:webHidden/>
          </w:rPr>
          <w:fldChar w:fldCharType="separate"/>
        </w:r>
        <w:r w:rsidR="006B360D">
          <w:rPr>
            <w:noProof/>
            <w:webHidden/>
          </w:rPr>
          <w:t>76</w:t>
        </w:r>
        <w:r w:rsidR="006B360D">
          <w:rPr>
            <w:noProof/>
            <w:webHidden/>
          </w:rPr>
          <w:fldChar w:fldCharType="end"/>
        </w:r>
      </w:hyperlink>
    </w:p>
    <w:p w14:paraId="0B3C53AB" w14:textId="7AFDD63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20" w:history="1">
        <w:r w:rsidR="006B360D" w:rsidRPr="00244022">
          <w:rPr>
            <w:rStyle w:val="Hyperlink"/>
            <w:noProof/>
          </w:rPr>
          <w:t>3.19.16 relatedLocations property</w:t>
        </w:r>
        <w:r w:rsidR="006B360D">
          <w:rPr>
            <w:noProof/>
            <w:webHidden/>
          </w:rPr>
          <w:tab/>
        </w:r>
        <w:r w:rsidR="006B360D">
          <w:rPr>
            <w:noProof/>
            <w:webHidden/>
          </w:rPr>
          <w:fldChar w:fldCharType="begin"/>
        </w:r>
        <w:r w:rsidR="006B360D">
          <w:rPr>
            <w:noProof/>
            <w:webHidden/>
          </w:rPr>
          <w:instrText xml:space="preserve"> PAGEREF _Toc526581220 \h </w:instrText>
        </w:r>
        <w:r w:rsidR="006B360D">
          <w:rPr>
            <w:noProof/>
            <w:webHidden/>
          </w:rPr>
        </w:r>
        <w:r w:rsidR="006B360D">
          <w:rPr>
            <w:noProof/>
            <w:webHidden/>
          </w:rPr>
          <w:fldChar w:fldCharType="separate"/>
        </w:r>
        <w:r w:rsidR="006B360D">
          <w:rPr>
            <w:noProof/>
            <w:webHidden/>
          </w:rPr>
          <w:t>77</w:t>
        </w:r>
        <w:r w:rsidR="006B360D">
          <w:rPr>
            <w:noProof/>
            <w:webHidden/>
          </w:rPr>
          <w:fldChar w:fldCharType="end"/>
        </w:r>
      </w:hyperlink>
    </w:p>
    <w:p w14:paraId="24628E88" w14:textId="6988064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21" w:history="1">
        <w:r w:rsidR="006B360D" w:rsidRPr="00244022">
          <w:rPr>
            <w:rStyle w:val="Hyperlink"/>
            <w:noProof/>
          </w:rPr>
          <w:t>3.19.17 suppressionStates property</w:t>
        </w:r>
        <w:r w:rsidR="006B360D">
          <w:rPr>
            <w:noProof/>
            <w:webHidden/>
          </w:rPr>
          <w:tab/>
        </w:r>
        <w:r w:rsidR="006B360D">
          <w:rPr>
            <w:noProof/>
            <w:webHidden/>
          </w:rPr>
          <w:fldChar w:fldCharType="begin"/>
        </w:r>
        <w:r w:rsidR="006B360D">
          <w:rPr>
            <w:noProof/>
            <w:webHidden/>
          </w:rPr>
          <w:instrText xml:space="preserve"> PAGEREF _Toc526581221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7402AEDA" w14:textId="43A46B43"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222" w:history="1">
        <w:r w:rsidR="006B360D" w:rsidRPr="00244022">
          <w:rPr>
            <w:rStyle w:val="Hyperlink"/>
            <w:noProof/>
          </w:rPr>
          <w:t>3.19.17.1 General</w:t>
        </w:r>
        <w:r w:rsidR="006B360D">
          <w:rPr>
            <w:noProof/>
            <w:webHidden/>
          </w:rPr>
          <w:tab/>
        </w:r>
        <w:r w:rsidR="006B360D">
          <w:rPr>
            <w:noProof/>
            <w:webHidden/>
          </w:rPr>
          <w:fldChar w:fldCharType="begin"/>
        </w:r>
        <w:r w:rsidR="006B360D">
          <w:rPr>
            <w:noProof/>
            <w:webHidden/>
          </w:rPr>
          <w:instrText xml:space="preserve"> PAGEREF _Toc526581222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5FACAEC" w14:textId="2F2811D0"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223" w:history="1">
        <w:r w:rsidR="006B360D" w:rsidRPr="00244022">
          <w:rPr>
            <w:rStyle w:val="Hyperlink"/>
            <w:noProof/>
          </w:rPr>
          <w:t>3.19.17.2 suppressedInSource value</w:t>
        </w:r>
        <w:r w:rsidR="006B360D">
          <w:rPr>
            <w:noProof/>
            <w:webHidden/>
          </w:rPr>
          <w:tab/>
        </w:r>
        <w:r w:rsidR="006B360D">
          <w:rPr>
            <w:noProof/>
            <w:webHidden/>
          </w:rPr>
          <w:fldChar w:fldCharType="begin"/>
        </w:r>
        <w:r w:rsidR="006B360D">
          <w:rPr>
            <w:noProof/>
            <w:webHidden/>
          </w:rPr>
          <w:instrText xml:space="preserve"> PAGEREF _Toc526581223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21477E9A" w14:textId="2451A450" w:rsidR="006B360D" w:rsidRDefault="00577198">
      <w:pPr>
        <w:pStyle w:val="TOC4"/>
        <w:tabs>
          <w:tab w:val="right" w:leader="dot" w:pos="9350"/>
        </w:tabs>
        <w:rPr>
          <w:rFonts w:asciiTheme="minorHAnsi" w:eastAsiaTheme="minorEastAsia" w:hAnsiTheme="minorHAnsi" w:cstheme="minorBidi"/>
          <w:noProof/>
          <w:sz w:val="22"/>
          <w:szCs w:val="22"/>
        </w:rPr>
      </w:pPr>
      <w:hyperlink w:anchor="_Toc526581224" w:history="1">
        <w:r w:rsidR="006B360D" w:rsidRPr="00244022">
          <w:rPr>
            <w:rStyle w:val="Hyperlink"/>
            <w:noProof/>
          </w:rPr>
          <w:t>3.19.17.3 suppressedExternally value</w:t>
        </w:r>
        <w:r w:rsidR="006B360D">
          <w:rPr>
            <w:noProof/>
            <w:webHidden/>
          </w:rPr>
          <w:tab/>
        </w:r>
        <w:r w:rsidR="006B360D">
          <w:rPr>
            <w:noProof/>
            <w:webHidden/>
          </w:rPr>
          <w:fldChar w:fldCharType="begin"/>
        </w:r>
        <w:r w:rsidR="006B360D">
          <w:rPr>
            <w:noProof/>
            <w:webHidden/>
          </w:rPr>
          <w:instrText xml:space="preserve"> PAGEREF _Toc526581224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4ED09CA2" w14:textId="4B1D58A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25" w:history="1">
        <w:r w:rsidR="006B360D" w:rsidRPr="00244022">
          <w:rPr>
            <w:rStyle w:val="Hyperlink"/>
            <w:noProof/>
          </w:rPr>
          <w:t>3.19.18 baselineState property</w:t>
        </w:r>
        <w:r w:rsidR="006B360D">
          <w:rPr>
            <w:noProof/>
            <w:webHidden/>
          </w:rPr>
          <w:tab/>
        </w:r>
        <w:r w:rsidR="006B360D">
          <w:rPr>
            <w:noProof/>
            <w:webHidden/>
          </w:rPr>
          <w:fldChar w:fldCharType="begin"/>
        </w:r>
        <w:r w:rsidR="006B360D">
          <w:rPr>
            <w:noProof/>
            <w:webHidden/>
          </w:rPr>
          <w:instrText xml:space="preserve"> PAGEREF _Toc526581225 \h </w:instrText>
        </w:r>
        <w:r w:rsidR="006B360D">
          <w:rPr>
            <w:noProof/>
            <w:webHidden/>
          </w:rPr>
        </w:r>
        <w:r w:rsidR="006B360D">
          <w:rPr>
            <w:noProof/>
            <w:webHidden/>
          </w:rPr>
          <w:fldChar w:fldCharType="separate"/>
        </w:r>
        <w:r w:rsidR="006B360D">
          <w:rPr>
            <w:noProof/>
            <w:webHidden/>
          </w:rPr>
          <w:t>78</w:t>
        </w:r>
        <w:r w:rsidR="006B360D">
          <w:rPr>
            <w:noProof/>
            <w:webHidden/>
          </w:rPr>
          <w:fldChar w:fldCharType="end"/>
        </w:r>
      </w:hyperlink>
    </w:p>
    <w:p w14:paraId="3415BFA7" w14:textId="575EBF6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26" w:history="1">
        <w:r w:rsidR="006B360D" w:rsidRPr="00244022">
          <w:rPr>
            <w:rStyle w:val="Hyperlink"/>
            <w:noProof/>
          </w:rPr>
          <w:t>3.19.19 attachments property</w:t>
        </w:r>
        <w:r w:rsidR="006B360D">
          <w:rPr>
            <w:noProof/>
            <w:webHidden/>
          </w:rPr>
          <w:tab/>
        </w:r>
        <w:r w:rsidR="006B360D">
          <w:rPr>
            <w:noProof/>
            <w:webHidden/>
          </w:rPr>
          <w:fldChar w:fldCharType="begin"/>
        </w:r>
        <w:r w:rsidR="006B360D">
          <w:rPr>
            <w:noProof/>
            <w:webHidden/>
          </w:rPr>
          <w:instrText xml:space="preserve"> PAGEREF _Toc526581226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41664A7A" w14:textId="33C860B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27" w:history="1">
        <w:r w:rsidR="006B360D" w:rsidRPr="00244022">
          <w:rPr>
            <w:rStyle w:val="Hyperlink"/>
            <w:noProof/>
          </w:rPr>
          <w:t>3.19.20 workItemUris property</w:t>
        </w:r>
        <w:r w:rsidR="006B360D">
          <w:rPr>
            <w:noProof/>
            <w:webHidden/>
          </w:rPr>
          <w:tab/>
        </w:r>
        <w:r w:rsidR="006B360D">
          <w:rPr>
            <w:noProof/>
            <w:webHidden/>
          </w:rPr>
          <w:fldChar w:fldCharType="begin"/>
        </w:r>
        <w:r w:rsidR="006B360D">
          <w:rPr>
            <w:noProof/>
            <w:webHidden/>
          </w:rPr>
          <w:instrText xml:space="preserve"> PAGEREF _Toc526581227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0C43F7E0" w14:textId="5A9E004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28" w:history="1">
        <w:r w:rsidR="006B360D" w:rsidRPr="00244022">
          <w:rPr>
            <w:rStyle w:val="Hyperlink"/>
            <w:noProof/>
          </w:rPr>
          <w:t>3.19.21 conversionProvenance property</w:t>
        </w:r>
        <w:r w:rsidR="006B360D">
          <w:rPr>
            <w:noProof/>
            <w:webHidden/>
          </w:rPr>
          <w:tab/>
        </w:r>
        <w:r w:rsidR="006B360D">
          <w:rPr>
            <w:noProof/>
            <w:webHidden/>
          </w:rPr>
          <w:fldChar w:fldCharType="begin"/>
        </w:r>
        <w:r w:rsidR="006B360D">
          <w:rPr>
            <w:noProof/>
            <w:webHidden/>
          </w:rPr>
          <w:instrText xml:space="preserve"> PAGEREF _Toc526581228 \h </w:instrText>
        </w:r>
        <w:r w:rsidR="006B360D">
          <w:rPr>
            <w:noProof/>
            <w:webHidden/>
          </w:rPr>
        </w:r>
        <w:r w:rsidR="006B360D">
          <w:rPr>
            <w:noProof/>
            <w:webHidden/>
          </w:rPr>
          <w:fldChar w:fldCharType="separate"/>
        </w:r>
        <w:r w:rsidR="006B360D">
          <w:rPr>
            <w:noProof/>
            <w:webHidden/>
          </w:rPr>
          <w:t>79</w:t>
        </w:r>
        <w:r w:rsidR="006B360D">
          <w:rPr>
            <w:noProof/>
            <w:webHidden/>
          </w:rPr>
          <w:fldChar w:fldCharType="end"/>
        </w:r>
      </w:hyperlink>
    </w:p>
    <w:p w14:paraId="2688FFC7" w14:textId="3A241F4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29" w:history="1">
        <w:r w:rsidR="006B360D" w:rsidRPr="00244022">
          <w:rPr>
            <w:rStyle w:val="Hyperlink"/>
            <w:noProof/>
          </w:rPr>
          <w:t>3.19.22 fixes property</w:t>
        </w:r>
        <w:r w:rsidR="006B360D">
          <w:rPr>
            <w:noProof/>
            <w:webHidden/>
          </w:rPr>
          <w:tab/>
        </w:r>
        <w:r w:rsidR="006B360D">
          <w:rPr>
            <w:noProof/>
            <w:webHidden/>
          </w:rPr>
          <w:fldChar w:fldCharType="begin"/>
        </w:r>
        <w:r w:rsidR="006B360D">
          <w:rPr>
            <w:noProof/>
            <w:webHidden/>
          </w:rPr>
          <w:instrText xml:space="preserve"> PAGEREF _Toc526581229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0C93FFE" w14:textId="2823BF2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0" w:history="1">
        <w:r w:rsidR="006B360D" w:rsidRPr="00244022">
          <w:rPr>
            <w:rStyle w:val="Hyperlink"/>
            <w:noProof/>
          </w:rPr>
          <w:t>3.19.23 occurrenceCount property</w:t>
        </w:r>
        <w:r w:rsidR="006B360D">
          <w:rPr>
            <w:noProof/>
            <w:webHidden/>
          </w:rPr>
          <w:tab/>
        </w:r>
        <w:r w:rsidR="006B360D">
          <w:rPr>
            <w:noProof/>
            <w:webHidden/>
          </w:rPr>
          <w:fldChar w:fldCharType="begin"/>
        </w:r>
        <w:r w:rsidR="006B360D">
          <w:rPr>
            <w:noProof/>
            <w:webHidden/>
          </w:rPr>
          <w:instrText xml:space="preserve"> PAGEREF _Toc526581230 \h </w:instrText>
        </w:r>
        <w:r w:rsidR="006B360D">
          <w:rPr>
            <w:noProof/>
            <w:webHidden/>
          </w:rPr>
        </w:r>
        <w:r w:rsidR="006B360D">
          <w:rPr>
            <w:noProof/>
            <w:webHidden/>
          </w:rPr>
          <w:fldChar w:fldCharType="separate"/>
        </w:r>
        <w:r w:rsidR="006B360D">
          <w:rPr>
            <w:noProof/>
            <w:webHidden/>
          </w:rPr>
          <w:t>80</w:t>
        </w:r>
        <w:r w:rsidR="006B360D">
          <w:rPr>
            <w:noProof/>
            <w:webHidden/>
          </w:rPr>
          <w:fldChar w:fldCharType="end"/>
        </w:r>
      </w:hyperlink>
    </w:p>
    <w:p w14:paraId="73A8F725" w14:textId="54FCA0E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31" w:history="1">
        <w:r w:rsidR="006B360D" w:rsidRPr="00244022">
          <w:rPr>
            <w:rStyle w:val="Hyperlink"/>
            <w:noProof/>
          </w:rPr>
          <w:t>3.20 location object</w:t>
        </w:r>
        <w:r w:rsidR="006B360D">
          <w:rPr>
            <w:noProof/>
            <w:webHidden/>
          </w:rPr>
          <w:tab/>
        </w:r>
        <w:r w:rsidR="006B360D">
          <w:rPr>
            <w:noProof/>
            <w:webHidden/>
          </w:rPr>
          <w:fldChar w:fldCharType="begin"/>
        </w:r>
        <w:r w:rsidR="006B360D">
          <w:rPr>
            <w:noProof/>
            <w:webHidden/>
          </w:rPr>
          <w:instrText xml:space="preserve"> PAGEREF _Toc526581231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341E3AA8" w14:textId="34D3BD3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2" w:history="1">
        <w:r w:rsidR="006B360D" w:rsidRPr="00244022">
          <w:rPr>
            <w:rStyle w:val="Hyperlink"/>
            <w:noProof/>
          </w:rPr>
          <w:t>3.20.1 General</w:t>
        </w:r>
        <w:r w:rsidR="006B360D">
          <w:rPr>
            <w:noProof/>
            <w:webHidden/>
          </w:rPr>
          <w:tab/>
        </w:r>
        <w:r w:rsidR="006B360D">
          <w:rPr>
            <w:noProof/>
            <w:webHidden/>
          </w:rPr>
          <w:fldChar w:fldCharType="begin"/>
        </w:r>
        <w:r w:rsidR="006B360D">
          <w:rPr>
            <w:noProof/>
            <w:webHidden/>
          </w:rPr>
          <w:instrText xml:space="preserve"> PAGEREF _Toc526581232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06BD0E62" w14:textId="7F554F4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3" w:history="1">
        <w:r w:rsidR="006B360D" w:rsidRPr="00244022">
          <w:rPr>
            <w:rStyle w:val="Hyperlink"/>
            <w:noProof/>
          </w:rPr>
          <w:t>3.20.2 physicalLocation property</w:t>
        </w:r>
        <w:r w:rsidR="006B360D">
          <w:rPr>
            <w:noProof/>
            <w:webHidden/>
          </w:rPr>
          <w:tab/>
        </w:r>
        <w:r w:rsidR="006B360D">
          <w:rPr>
            <w:noProof/>
            <w:webHidden/>
          </w:rPr>
          <w:fldChar w:fldCharType="begin"/>
        </w:r>
        <w:r w:rsidR="006B360D">
          <w:rPr>
            <w:noProof/>
            <w:webHidden/>
          </w:rPr>
          <w:instrText xml:space="preserve"> PAGEREF _Toc526581233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1DDD86CB" w14:textId="3A050FD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4" w:history="1">
        <w:r w:rsidR="006B360D" w:rsidRPr="00244022">
          <w:rPr>
            <w:rStyle w:val="Hyperlink"/>
            <w:noProof/>
          </w:rPr>
          <w:t>3.20.3 fullyQualifiedLogicalName property</w:t>
        </w:r>
        <w:r w:rsidR="006B360D">
          <w:rPr>
            <w:noProof/>
            <w:webHidden/>
          </w:rPr>
          <w:tab/>
        </w:r>
        <w:r w:rsidR="006B360D">
          <w:rPr>
            <w:noProof/>
            <w:webHidden/>
          </w:rPr>
          <w:fldChar w:fldCharType="begin"/>
        </w:r>
        <w:r w:rsidR="006B360D">
          <w:rPr>
            <w:noProof/>
            <w:webHidden/>
          </w:rPr>
          <w:instrText xml:space="preserve"> PAGEREF _Toc526581234 \h </w:instrText>
        </w:r>
        <w:r w:rsidR="006B360D">
          <w:rPr>
            <w:noProof/>
            <w:webHidden/>
          </w:rPr>
        </w:r>
        <w:r w:rsidR="006B360D">
          <w:rPr>
            <w:noProof/>
            <w:webHidden/>
          </w:rPr>
          <w:fldChar w:fldCharType="separate"/>
        </w:r>
        <w:r w:rsidR="006B360D">
          <w:rPr>
            <w:noProof/>
            <w:webHidden/>
          </w:rPr>
          <w:t>81</w:t>
        </w:r>
        <w:r w:rsidR="006B360D">
          <w:rPr>
            <w:noProof/>
            <w:webHidden/>
          </w:rPr>
          <w:fldChar w:fldCharType="end"/>
        </w:r>
      </w:hyperlink>
    </w:p>
    <w:p w14:paraId="5688CE45" w14:textId="599C769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5" w:history="1">
        <w:r w:rsidR="006B360D" w:rsidRPr="00244022">
          <w:rPr>
            <w:rStyle w:val="Hyperlink"/>
            <w:noProof/>
          </w:rPr>
          <w:t>3.20.4 message property</w:t>
        </w:r>
        <w:r w:rsidR="006B360D">
          <w:rPr>
            <w:noProof/>
            <w:webHidden/>
          </w:rPr>
          <w:tab/>
        </w:r>
        <w:r w:rsidR="006B360D">
          <w:rPr>
            <w:noProof/>
            <w:webHidden/>
          </w:rPr>
          <w:fldChar w:fldCharType="begin"/>
        </w:r>
        <w:r w:rsidR="006B360D">
          <w:rPr>
            <w:noProof/>
            <w:webHidden/>
          </w:rPr>
          <w:instrText xml:space="preserve"> PAGEREF _Toc526581235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95E1391" w14:textId="6B55B55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6" w:history="1">
        <w:r w:rsidR="006B360D" w:rsidRPr="00244022">
          <w:rPr>
            <w:rStyle w:val="Hyperlink"/>
            <w:noProof/>
          </w:rPr>
          <w:t>3.20.5 annotations property</w:t>
        </w:r>
        <w:r w:rsidR="006B360D">
          <w:rPr>
            <w:noProof/>
            <w:webHidden/>
          </w:rPr>
          <w:tab/>
        </w:r>
        <w:r w:rsidR="006B360D">
          <w:rPr>
            <w:noProof/>
            <w:webHidden/>
          </w:rPr>
          <w:fldChar w:fldCharType="begin"/>
        </w:r>
        <w:r w:rsidR="006B360D">
          <w:rPr>
            <w:noProof/>
            <w:webHidden/>
          </w:rPr>
          <w:instrText xml:space="preserve"> PAGEREF _Toc526581236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09218E1A" w14:textId="7D654A0A"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37" w:history="1">
        <w:r w:rsidR="006B360D" w:rsidRPr="00244022">
          <w:rPr>
            <w:rStyle w:val="Hyperlink"/>
            <w:noProof/>
          </w:rPr>
          <w:t>3.21 physicalLocation object</w:t>
        </w:r>
        <w:r w:rsidR="006B360D">
          <w:rPr>
            <w:noProof/>
            <w:webHidden/>
          </w:rPr>
          <w:tab/>
        </w:r>
        <w:r w:rsidR="006B360D">
          <w:rPr>
            <w:noProof/>
            <w:webHidden/>
          </w:rPr>
          <w:fldChar w:fldCharType="begin"/>
        </w:r>
        <w:r w:rsidR="006B360D">
          <w:rPr>
            <w:noProof/>
            <w:webHidden/>
          </w:rPr>
          <w:instrText xml:space="preserve"> PAGEREF _Toc526581237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6755288D" w14:textId="55D14E5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8" w:history="1">
        <w:r w:rsidR="006B360D" w:rsidRPr="00244022">
          <w:rPr>
            <w:rStyle w:val="Hyperlink"/>
            <w:noProof/>
          </w:rPr>
          <w:t>3.21.1 General</w:t>
        </w:r>
        <w:r w:rsidR="006B360D">
          <w:rPr>
            <w:noProof/>
            <w:webHidden/>
          </w:rPr>
          <w:tab/>
        </w:r>
        <w:r w:rsidR="006B360D">
          <w:rPr>
            <w:noProof/>
            <w:webHidden/>
          </w:rPr>
          <w:fldChar w:fldCharType="begin"/>
        </w:r>
        <w:r w:rsidR="006B360D">
          <w:rPr>
            <w:noProof/>
            <w:webHidden/>
          </w:rPr>
          <w:instrText xml:space="preserve"> PAGEREF _Toc526581238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49019066" w14:textId="49AC070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39" w:history="1">
        <w:r w:rsidR="006B360D" w:rsidRPr="00244022">
          <w:rPr>
            <w:rStyle w:val="Hyperlink"/>
            <w:noProof/>
          </w:rPr>
          <w:t>3.21.2 id property</w:t>
        </w:r>
        <w:r w:rsidR="006B360D">
          <w:rPr>
            <w:noProof/>
            <w:webHidden/>
          </w:rPr>
          <w:tab/>
        </w:r>
        <w:r w:rsidR="006B360D">
          <w:rPr>
            <w:noProof/>
            <w:webHidden/>
          </w:rPr>
          <w:fldChar w:fldCharType="begin"/>
        </w:r>
        <w:r w:rsidR="006B360D">
          <w:rPr>
            <w:noProof/>
            <w:webHidden/>
          </w:rPr>
          <w:instrText xml:space="preserve"> PAGEREF _Toc526581239 \h </w:instrText>
        </w:r>
        <w:r w:rsidR="006B360D">
          <w:rPr>
            <w:noProof/>
            <w:webHidden/>
          </w:rPr>
        </w:r>
        <w:r w:rsidR="006B360D">
          <w:rPr>
            <w:noProof/>
            <w:webHidden/>
          </w:rPr>
          <w:fldChar w:fldCharType="separate"/>
        </w:r>
        <w:r w:rsidR="006B360D">
          <w:rPr>
            <w:noProof/>
            <w:webHidden/>
          </w:rPr>
          <w:t>83</w:t>
        </w:r>
        <w:r w:rsidR="006B360D">
          <w:rPr>
            <w:noProof/>
            <w:webHidden/>
          </w:rPr>
          <w:fldChar w:fldCharType="end"/>
        </w:r>
      </w:hyperlink>
    </w:p>
    <w:p w14:paraId="5C0D7777" w14:textId="0BBFC1C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0" w:history="1">
        <w:r w:rsidR="006B360D" w:rsidRPr="00244022">
          <w:rPr>
            <w:rStyle w:val="Hyperlink"/>
            <w:noProof/>
          </w:rPr>
          <w:t>3.21.3 fileLocation property</w:t>
        </w:r>
        <w:r w:rsidR="006B360D">
          <w:rPr>
            <w:noProof/>
            <w:webHidden/>
          </w:rPr>
          <w:tab/>
        </w:r>
        <w:r w:rsidR="006B360D">
          <w:rPr>
            <w:noProof/>
            <w:webHidden/>
          </w:rPr>
          <w:fldChar w:fldCharType="begin"/>
        </w:r>
        <w:r w:rsidR="006B360D">
          <w:rPr>
            <w:noProof/>
            <w:webHidden/>
          </w:rPr>
          <w:instrText xml:space="preserve"> PAGEREF _Toc526581240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BACE4FA" w14:textId="5905504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1" w:history="1">
        <w:r w:rsidR="006B360D" w:rsidRPr="00244022">
          <w:rPr>
            <w:rStyle w:val="Hyperlink"/>
            <w:noProof/>
          </w:rPr>
          <w:t>3.21.4 region property</w:t>
        </w:r>
        <w:r w:rsidR="006B360D">
          <w:rPr>
            <w:noProof/>
            <w:webHidden/>
          </w:rPr>
          <w:tab/>
        </w:r>
        <w:r w:rsidR="006B360D">
          <w:rPr>
            <w:noProof/>
            <w:webHidden/>
          </w:rPr>
          <w:fldChar w:fldCharType="begin"/>
        </w:r>
        <w:r w:rsidR="006B360D">
          <w:rPr>
            <w:noProof/>
            <w:webHidden/>
          </w:rPr>
          <w:instrText xml:space="preserve"> PAGEREF _Toc526581241 \h </w:instrText>
        </w:r>
        <w:r w:rsidR="006B360D">
          <w:rPr>
            <w:noProof/>
            <w:webHidden/>
          </w:rPr>
        </w:r>
        <w:r w:rsidR="006B360D">
          <w:rPr>
            <w:noProof/>
            <w:webHidden/>
          </w:rPr>
          <w:fldChar w:fldCharType="separate"/>
        </w:r>
        <w:r w:rsidR="006B360D">
          <w:rPr>
            <w:noProof/>
            <w:webHidden/>
          </w:rPr>
          <w:t>84</w:t>
        </w:r>
        <w:r w:rsidR="006B360D">
          <w:rPr>
            <w:noProof/>
            <w:webHidden/>
          </w:rPr>
          <w:fldChar w:fldCharType="end"/>
        </w:r>
      </w:hyperlink>
    </w:p>
    <w:p w14:paraId="02D90F02" w14:textId="6FDD62A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2" w:history="1">
        <w:r w:rsidR="006B360D" w:rsidRPr="00244022">
          <w:rPr>
            <w:rStyle w:val="Hyperlink"/>
            <w:noProof/>
          </w:rPr>
          <w:t>3.21.5 contextRegion property</w:t>
        </w:r>
        <w:r w:rsidR="006B360D">
          <w:rPr>
            <w:noProof/>
            <w:webHidden/>
          </w:rPr>
          <w:tab/>
        </w:r>
        <w:r w:rsidR="006B360D">
          <w:rPr>
            <w:noProof/>
            <w:webHidden/>
          </w:rPr>
          <w:fldChar w:fldCharType="begin"/>
        </w:r>
        <w:r w:rsidR="006B360D">
          <w:rPr>
            <w:noProof/>
            <w:webHidden/>
          </w:rPr>
          <w:instrText xml:space="preserve"> PAGEREF _Toc526581242 \h </w:instrText>
        </w:r>
        <w:r w:rsidR="006B360D">
          <w:rPr>
            <w:noProof/>
            <w:webHidden/>
          </w:rPr>
        </w:r>
        <w:r w:rsidR="006B360D">
          <w:rPr>
            <w:noProof/>
            <w:webHidden/>
          </w:rPr>
          <w:fldChar w:fldCharType="separate"/>
        </w:r>
        <w:r w:rsidR="006B360D">
          <w:rPr>
            <w:noProof/>
            <w:webHidden/>
          </w:rPr>
          <w:t>85</w:t>
        </w:r>
        <w:r w:rsidR="006B360D">
          <w:rPr>
            <w:noProof/>
            <w:webHidden/>
          </w:rPr>
          <w:fldChar w:fldCharType="end"/>
        </w:r>
      </w:hyperlink>
    </w:p>
    <w:p w14:paraId="5C217E71" w14:textId="61A3DFB8"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43" w:history="1">
        <w:r w:rsidR="006B360D" w:rsidRPr="00244022">
          <w:rPr>
            <w:rStyle w:val="Hyperlink"/>
            <w:noProof/>
          </w:rPr>
          <w:t>3.22 region object</w:t>
        </w:r>
        <w:r w:rsidR="006B360D">
          <w:rPr>
            <w:noProof/>
            <w:webHidden/>
          </w:rPr>
          <w:tab/>
        </w:r>
        <w:r w:rsidR="006B360D">
          <w:rPr>
            <w:noProof/>
            <w:webHidden/>
          </w:rPr>
          <w:fldChar w:fldCharType="begin"/>
        </w:r>
        <w:r w:rsidR="006B360D">
          <w:rPr>
            <w:noProof/>
            <w:webHidden/>
          </w:rPr>
          <w:instrText xml:space="preserve"> PAGEREF _Toc526581243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0BFC902B" w14:textId="4A4F1AF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4" w:history="1">
        <w:r w:rsidR="006B360D" w:rsidRPr="00244022">
          <w:rPr>
            <w:rStyle w:val="Hyperlink"/>
            <w:noProof/>
          </w:rPr>
          <w:t>3.22.1 General</w:t>
        </w:r>
        <w:r w:rsidR="006B360D">
          <w:rPr>
            <w:noProof/>
            <w:webHidden/>
          </w:rPr>
          <w:tab/>
        </w:r>
        <w:r w:rsidR="006B360D">
          <w:rPr>
            <w:noProof/>
            <w:webHidden/>
          </w:rPr>
          <w:fldChar w:fldCharType="begin"/>
        </w:r>
        <w:r w:rsidR="006B360D">
          <w:rPr>
            <w:noProof/>
            <w:webHidden/>
          </w:rPr>
          <w:instrText xml:space="preserve"> PAGEREF _Toc526581244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7333874D" w14:textId="7530116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5" w:history="1">
        <w:r w:rsidR="006B360D" w:rsidRPr="00244022">
          <w:rPr>
            <w:rStyle w:val="Hyperlink"/>
            <w:noProof/>
          </w:rPr>
          <w:t>3.22.2 Text regions</w:t>
        </w:r>
        <w:r w:rsidR="006B360D">
          <w:rPr>
            <w:noProof/>
            <w:webHidden/>
          </w:rPr>
          <w:tab/>
        </w:r>
        <w:r w:rsidR="006B360D">
          <w:rPr>
            <w:noProof/>
            <w:webHidden/>
          </w:rPr>
          <w:fldChar w:fldCharType="begin"/>
        </w:r>
        <w:r w:rsidR="006B360D">
          <w:rPr>
            <w:noProof/>
            <w:webHidden/>
          </w:rPr>
          <w:instrText xml:space="preserve"> PAGEREF _Toc526581245 \h </w:instrText>
        </w:r>
        <w:r w:rsidR="006B360D">
          <w:rPr>
            <w:noProof/>
            <w:webHidden/>
          </w:rPr>
        </w:r>
        <w:r w:rsidR="006B360D">
          <w:rPr>
            <w:noProof/>
            <w:webHidden/>
          </w:rPr>
          <w:fldChar w:fldCharType="separate"/>
        </w:r>
        <w:r w:rsidR="006B360D">
          <w:rPr>
            <w:noProof/>
            <w:webHidden/>
          </w:rPr>
          <w:t>86</w:t>
        </w:r>
        <w:r w:rsidR="006B360D">
          <w:rPr>
            <w:noProof/>
            <w:webHidden/>
          </w:rPr>
          <w:fldChar w:fldCharType="end"/>
        </w:r>
      </w:hyperlink>
    </w:p>
    <w:p w14:paraId="1ADA9255" w14:textId="621D2EA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6" w:history="1">
        <w:r w:rsidR="006B360D" w:rsidRPr="00244022">
          <w:rPr>
            <w:rStyle w:val="Hyperlink"/>
            <w:noProof/>
          </w:rPr>
          <w:t>3.22.3 Binary regions</w:t>
        </w:r>
        <w:r w:rsidR="006B360D">
          <w:rPr>
            <w:noProof/>
            <w:webHidden/>
          </w:rPr>
          <w:tab/>
        </w:r>
        <w:r w:rsidR="006B360D">
          <w:rPr>
            <w:noProof/>
            <w:webHidden/>
          </w:rPr>
          <w:fldChar w:fldCharType="begin"/>
        </w:r>
        <w:r w:rsidR="006B360D">
          <w:rPr>
            <w:noProof/>
            <w:webHidden/>
          </w:rPr>
          <w:instrText xml:space="preserve"> PAGEREF _Toc526581246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4E2C7602" w14:textId="7063819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7" w:history="1">
        <w:r w:rsidR="006B360D" w:rsidRPr="00244022">
          <w:rPr>
            <w:rStyle w:val="Hyperlink"/>
            <w:noProof/>
          </w:rPr>
          <w:t>3.22.4 Independence of text and binary regions</w:t>
        </w:r>
        <w:r w:rsidR="006B360D">
          <w:rPr>
            <w:noProof/>
            <w:webHidden/>
          </w:rPr>
          <w:tab/>
        </w:r>
        <w:r w:rsidR="006B360D">
          <w:rPr>
            <w:noProof/>
            <w:webHidden/>
          </w:rPr>
          <w:fldChar w:fldCharType="begin"/>
        </w:r>
        <w:r w:rsidR="006B360D">
          <w:rPr>
            <w:noProof/>
            <w:webHidden/>
          </w:rPr>
          <w:instrText xml:space="preserve"> PAGEREF _Toc526581247 \h </w:instrText>
        </w:r>
        <w:r w:rsidR="006B360D">
          <w:rPr>
            <w:noProof/>
            <w:webHidden/>
          </w:rPr>
        </w:r>
        <w:r w:rsidR="006B360D">
          <w:rPr>
            <w:noProof/>
            <w:webHidden/>
          </w:rPr>
          <w:fldChar w:fldCharType="separate"/>
        </w:r>
        <w:r w:rsidR="006B360D">
          <w:rPr>
            <w:noProof/>
            <w:webHidden/>
          </w:rPr>
          <w:t>88</w:t>
        </w:r>
        <w:r w:rsidR="006B360D">
          <w:rPr>
            <w:noProof/>
            <w:webHidden/>
          </w:rPr>
          <w:fldChar w:fldCharType="end"/>
        </w:r>
      </w:hyperlink>
    </w:p>
    <w:p w14:paraId="1AB80E3C" w14:textId="10C4AD7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8" w:history="1">
        <w:r w:rsidR="006B360D" w:rsidRPr="00244022">
          <w:rPr>
            <w:rStyle w:val="Hyperlink"/>
            <w:noProof/>
          </w:rPr>
          <w:t>3.22.5 startLine property</w:t>
        </w:r>
        <w:r w:rsidR="006B360D">
          <w:rPr>
            <w:noProof/>
            <w:webHidden/>
          </w:rPr>
          <w:tab/>
        </w:r>
        <w:r w:rsidR="006B360D">
          <w:rPr>
            <w:noProof/>
            <w:webHidden/>
          </w:rPr>
          <w:fldChar w:fldCharType="begin"/>
        </w:r>
        <w:r w:rsidR="006B360D">
          <w:rPr>
            <w:noProof/>
            <w:webHidden/>
          </w:rPr>
          <w:instrText xml:space="preserve"> PAGEREF _Toc526581248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206CFAB" w14:textId="2999B56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49" w:history="1">
        <w:r w:rsidR="006B360D" w:rsidRPr="00244022">
          <w:rPr>
            <w:rStyle w:val="Hyperlink"/>
            <w:noProof/>
          </w:rPr>
          <w:t>3.22.6 startColumn property</w:t>
        </w:r>
        <w:r w:rsidR="006B360D">
          <w:rPr>
            <w:noProof/>
            <w:webHidden/>
          </w:rPr>
          <w:tab/>
        </w:r>
        <w:r w:rsidR="006B360D">
          <w:rPr>
            <w:noProof/>
            <w:webHidden/>
          </w:rPr>
          <w:fldChar w:fldCharType="begin"/>
        </w:r>
        <w:r w:rsidR="006B360D">
          <w:rPr>
            <w:noProof/>
            <w:webHidden/>
          </w:rPr>
          <w:instrText xml:space="preserve"> PAGEREF _Toc526581249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7A598B9D" w14:textId="06C48FD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0" w:history="1">
        <w:r w:rsidR="006B360D" w:rsidRPr="00244022">
          <w:rPr>
            <w:rStyle w:val="Hyperlink"/>
            <w:noProof/>
          </w:rPr>
          <w:t>3.22.7 endLine property</w:t>
        </w:r>
        <w:r w:rsidR="006B360D">
          <w:rPr>
            <w:noProof/>
            <w:webHidden/>
          </w:rPr>
          <w:tab/>
        </w:r>
        <w:r w:rsidR="006B360D">
          <w:rPr>
            <w:noProof/>
            <w:webHidden/>
          </w:rPr>
          <w:fldChar w:fldCharType="begin"/>
        </w:r>
        <w:r w:rsidR="006B360D">
          <w:rPr>
            <w:noProof/>
            <w:webHidden/>
          </w:rPr>
          <w:instrText xml:space="preserve"> PAGEREF _Toc526581250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584E0496" w14:textId="3FA07DA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1" w:history="1">
        <w:r w:rsidR="006B360D" w:rsidRPr="00244022">
          <w:rPr>
            <w:rStyle w:val="Hyperlink"/>
            <w:noProof/>
          </w:rPr>
          <w:t>3.22.8 endColumn property</w:t>
        </w:r>
        <w:r w:rsidR="006B360D">
          <w:rPr>
            <w:noProof/>
            <w:webHidden/>
          </w:rPr>
          <w:tab/>
        </w:r>
        <w:r w:rsidR="006B360D">
          <w:rPr>
            <w:noProof/>
            <w:webHidden/>
          </w:rPr>
          <w:fldChar w:fldCharType="begin"/>
        </w:r>
        <w:r w:rsidR="006B360D">
          <w:rPr>
            <w:noProof/>
            <w:webHidden/>
          </w:rPr>
          <w:instrText xml:space="preserve"> PAGEREF _Toc526581251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4412E6C1" w14:textId="4324FBA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2" w:history="1">
        <w:r w:rsidR="006B360D" w:rsidRPr="00244022">
          <w:rPr>
            <w:rStyle w:val="Hyperlink"/>
            <w:noProof/>
          </w:rPr>
          <w:t>3.22.9 charOffset property</w:t>
        </w:r>
        <w:r w:rsidR="006B360D">
          <w:rPr>
            <w:noProof/>
            <w:webHidden/>
          </w:rPr>
          <w:tab/>
        </w:r>
        <w:r w:rsidR="006B360D">
          <w:rPr>
            <w:noProof/>
            <w:webHidden/>
          </w:rPr>
          <w:fldChar w:fldCharType="begin"/>
        </w:r>
        <w:r w:rsidR="006B360D">
          <w:rPr>
            <w:noProof/>
            <w:webHidden/>
          </w:rPr>
          <w:instrText xml:space="preserve"> PAGEREF _Toc526581252 \h </w:instrText>
        </w:r>
        <w:r w:rsidR="006B360D">
          <w:rPr>
            <w:noProof/>
            <w:webHidden/>
          </w:rPr>
        </w:r>
        <w:r w:rsidR="006B360D">
          <w:rPr>
            <w:noProof/>
            <w:webHidden/>
          </w:rPr>
          <w:fldChar w:fldCharType="separate"/>
        </w:r>
        <w:r w:rsidR="006B360D">
          <w:rPr>
            <w:noProof/>
            <w:webHidden/>
          </w:rPr>
          <w:t>89</w:t>
        </w:r>
        <w:r w:rsidR="006B360D">
          <w:rPr>
            <w:noProof/>
            <w:webHidden/>
          </w:rPr>
          <w:fldChar w:fldCharType="end"/>
        </w:r>
      </w:hyperlink>
    </w:p>
    <w:p w14:paraId="242B420C" w14:textId="7E4B788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3" w:history="1">
        <w:r w:rsidR="006B360D" w:rsidRPr="00244022">
          <w:rPr>
            <w:rStyle w:val="Hyperlink"/>
            <w:noProof/>
          </w:rPr>
          <w:t>3.22.10 charLength property</w:t>
        </w:r>
        <w:r w:rsidR="006B360D">
          <w:rPr>
            <w:noProof/>
            <w:webHidden/>
          </w:rPr>
          <w:tab/>
        </w:r>
        <w:r w:rsidR="006B360D">
          <w:rPr>
            <w:noProof/>
            <w:webHidden/>
          </w:rPr>
          <w:fldChar w:fldCharType="begin"/>
        </w:r>
        <w:r w:rsidR="006B360D">
          <w:rPr>
            <w:noProof/>
            <w:webHidden/>
          </w:rPr>
          <w:instrText xml:space="preserve"> PAGEREF _Toc526581253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918839" w14:textId="0C42D4E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4" w:history="1">
        <w:r w:rsidR="006B360D" w:rsidRPr="00244022">
          <w:rPr>
            <w:rStyle w:val="Hyperlink"/>
            <w:noProof/>
          </w:rPr>
          <w:t>3.22.11 byteOffset property</w:t>
        </w:r>
        <w:r w:rsidR="006B360D">
          <w:rPr>
            <w:noProof/>
            <w:webHidden/>
          </w:rPr>
          <w:tab/>
        </w:r>
        <w:r w:rsidR="006B360D">
          <w:rPr>
            <w:noProof/>
            <w:webHidden/>
          </w:rPr>
          <w:fldChar w:fldCharType="begin"/>
        </w:r>
        <w:r w:rsidR="006B360D">
          <w:rPr>
            <w:noProof/>
            <w:webHidden/>
          </w:rPr>
          <w:instrText xml:space="preserve"> PAGEREF _Toc526581254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C23BF96" w14:textId="5F471E9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5" w:history="1">
        <w:r w:rsidR="006B360D" w:rsidRPr="00244022">
          <w:rPr>
            <w:rStyle w:val="Hyperlink"/>
            <w:noProof/>
          </w:rPr>
          <w:t>3.22.12 byteLength property</w:t>
        </w:r>
        <w:r w:rsidR="006B360D">
          <w:rPr>
            <w:noProof/>
            <w:webHidden/>
          </w:rPr>
          <w:tab/>
        </w:r>
        <w:r w:rsidR="006B360D">
          <w:rPr>
            <w:noProof/>
            <w:webHidden/>
          </w:rPr>
          <w:fldChar w:fldCharType="begin"/>
        </w:r>
        <w:r w:rsidR="006B360D">
          <w:rPr>
            <w:noProof/>
            <w:webHidden/>
          </w:rPr>
          <w:instrText xml:space="preserve"> PAGEREF _Toc526581255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72799EE7" w14:textId="02D722B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6" w:history="1">
        <w:r w:rsidR="006B360D" w:rsidRPr="00244022">
          <w:rPr>
            <w:rStyle w:val="Hyperlink"/>
            <w:noProof/>
          </w:rPr>
          <w:t>3.22.13 snippet property</w:t>
        </w:r>
        <w:r w:rsidR="006B360D">
          <w:rPr>
            <w:noProof/>
            <w:webHidden/>
          </w:rPr>
          <w:tab/>
        </w:r>
        <w:r w:rsidR="006B360D">
          <w:rPr>
            <w:noProof/>
            <w:webHidden/>
          </w:rPr>
          <w:fldChar w:fldCharType="begin"/>
        </w:r>
        <w:r w:rsidR="006B360D">
          <w:rPr>
            <w:noProof/>
            <w:webHidden/>
          </w:rPr>
          <w:instrText xml:space="preserve"> PAGEREF _Toc526581256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3ED1F3B6" w14:textId="3B2A4B9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7" w:history="1">
        <w:r w:rsidR="006B360D" w:rsidRPr="00244022">
          <w:rPr>
            <w:rStyle w:val="Hyperlink"/>
            <w:noProof/>
          </w:rPr>
          <w:t>3.22.14 message property</w:t>
        </w:r>
        <w:r w:rsidR="006B360D">
          <w:rPr>
            <w:noProof/>
            <w:webHidden/>
          </w:rPr>
          <w:tab/>
        </w:r>
        <w:r w:rsidR="006B360D">
          <w:rPr>
            <w:noProof/>
            <w:webHidden/>
          </w:rPr>
          <w:fldChar w:fldCharType="begin"/>
        </w:r>
        <w:r w:rsidR="006B360D">
          <w:rPr>
            <w:noProof/>
            <w:webHidden/>
          </w:rPr>
          <w:instrText xml:space="preserve"> PAGEREF _Toc526581257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177F6742" w14:textId="4CA4079A"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58" w:history="1">
        <w:r w:rsidR="006B360D" w:rsidRPr="00244022">
          <w:rPr>
            <w:rStyle w:val="Hyperlink"/>
            <w:noProof/>
          </w:rPr>
          <w:t>3.23 rectangle object</w:t>
        </w:r>
        <w:r w:rsidR="006B360D">
          <w:rPr>
            <w:noProof/>
            <w:webHidden/>
          </w:rPr>
          <w:tab/>
        </w:r>
        <w:r w:rsidR="006B360D">
          <w:rPr>
            <w:noProof/>
            <w:webHidden/>
          </w:rPr>
          <w:fldChar w:fldCharType="begin"/>
        </w:r>
        <w:r w:rsidR="006B360D">
          <w:rPr>
            <w:noProof/>
            <w:webHidden/>
          </w:rPr>
          <w:instrText xml:space="preserve"> PAGEREF _Toc526581258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0DA91629" w14:textId="63423EF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59" w:history="1">
        <w:r w:rsidR="006B360D" w:rsidRPr="00244022">
          <w:rPr>
            <w:rStyle w:val="Hyperlink"/>
            <w:noProof/>
          </w:rPr>
          <w:t>3.23.1 General</w:t>
        </w:r>
        <w:r w:rsidR="006B360D">
          <w:rPr>
            <w:noProof/>
            <w:webHidden/>
          </w:rPr>
          <w:tab/>
        </w:r>
        <w:r w:rsidR="006B360D">
          <w:rPr>
            <w:noProof/>
            <w:webHidden/>
          </w:rPr>
          <w:fldChar w:fldCharType="begin"/>
        </w:r>
        <w:r w:rsidR="006B360D">
          <w:rPr>
            <w:noProof/>
            <w:webHidden/>
          </w:rPr>
          <w:instrText xml:space="preserve"> PAGEREF _Toc526581259 \h </w:instrText>
        </w:r>
        <w:r w:rsidR="006B360D">
          <w:rPr>
            <w:noProof/>
            <w:webHidden/>
          </w:rPr>
        </w:r>
        <w:r w:rsidR="006B360D">
          <w:rPr>
            <w:noProof/>
            <w:webHidden/>
          </w:rPr>
          <w:fldChar w:fldCharType="separate"/>
        </w:r>
        <w:r w:rsidR="006B360D">
          <w:rPr>
            <w:noProof/>
            <w:webHidden/>
          </w:rPr>
          <w:t>90</w:t>
        </w:r>
        <w:r w:rsidR="006B360D">
          <w:rPr>
            <w:noProof/>
            <w:webHidden/>
          </w:rPr>
          <w:fldChar w:fldCharType="end"/>
        </w:r>
      </w:hyperlink>
    </w:p>
    <w:p w14:paraId="2AC3EBCD" w14:textId="21A1587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0" w:history="1">
        <w:r w:rsidR="006B360D" w:rsidRPr="00244022">
          <w:rPr>
            <w:rStyle w:val="Hyperlink"/>
            <w:noProof/>
          </w:rPr>
          <w:t>3.23.2 top, left, bottom, and right properties</w:t>
        </w:r>
        <w:r w:rsidR="006B360D">
          <w:rPr>
            <w:noProof/>
            <w:webHidden/>
          </w:rPr>
          <w:tab/>
        </w:r>
        <w:r w:rsidR="006B360D">
          <w:rPr>
            <w:noProof/>
            <w:webHidden/>
          </w:rPr>
          <w:fldChar w:fldCharType="begin"/>
        </w:r>
        <w:r w:rsidR="006B360D">
          <w:rPr>
            <w:noProof/>
            <w:webHidden/>
          </w:rPr>
          <w:instrText xml:space="preserve"> PAGEREF _Toc526581260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3939E732" w14:textId="4842EC4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1" w:history="1">
        <w:r w:rsidR="006B360D" w:rsidRPr="00244022">
          <w:rPr>
            <w:rStyle w:val="Hyperlink"/>
            <w:noProof/>
          </w:rPr>
          <w:t>3.23.3 message property</w:t>
        </w:r>
        <w:r w:rsidR="006B360D">
          <w:rPr>
            <w:noProof/>
            <w:webHidden/>
          </w:rPr>
          <w:tab/>
        </w:r>
        <w:r w:rsidR="006B360D">
          <w:rPr>
            <w:noProof/>
            <w:webHidden/>
          </w:rPr>
          <w:fldChar w:fldCharType="begin"/>
        </w:r>
        <w:r w:rsidR="006B360D">
          <w:rPr>
            <w:noProof/>
            <w:webHidden/>
          </w:rPr>
          <w:instrText xml:space="preserve"> PAGEREF _Toc526581261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D674D31" w14:textId="32FB4B73"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62" w:history="1">
        <w:r w:rsidR="006B360D" w:rsidRPr="00244022">
          <w:rPr>
            <w:rStyle w:val="Hyperlink"/>
            <w:noProof/>
          </w:rPr>
          <w:t>3.24 logicalLocation object</w:t>
        </w:r>
        <w:r w:rsidR="006B360D">
          <w:rPr>
            <w:noProof/>
            <w:webHidden/>
          </w:rPr>
          <w:tab/>
        </w:r>
        <w:r w:rsidR="006B360D">
          <w:rPr>
            <w:noProof/>
            <w:webHidden/>
          </w:rPr>
          <w:fldChar w:fldCharType="begin"/>
        </w:r>
        <w:r w:rsidR="006B360D">
          <w:rPr>
            <w:noProof/>
            <w:webHidden/>
          </w:rPr>
          <w:instrText xml:space="preserve"> PAGEREF _Toc526581262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F093D71" w14:textId="31982E3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3" w:history="1">
        <w:r w:rsidR="006B360D" w:rsidRPr="00244022">
          <w:rPr>
            <w:rStyle w:val="Hyperlink"/>
            <w:noProof/>
          </w:rPr>
          <w:t>3.24.1 General</w:t>
        </w:r>
        <w:r w:rsidR="006B360D">
          <w:rPr>
            <w:noProof/>
            <w:webHidden/>
          </w:rPr>
          <w:tab/>
        </w:r>
        <w:r w:rsidR="006B360D">
          <w:rPr>
            <w:noProof/>
            <w:webHidden/>
          </w:rPr>
          <w:fldChar w:fldCharType="begin"/>
        </w:r>
        <w:r w:rsidR="006B360D">
          <w:rPr>
            <w:noProof/>
            <w:webHidden/>
          </w:rPr>
          <w:instrText xml:space="preserve"> PAGEREF _Toc526581263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208726F1" w14:textId="71845B7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4" w:history="1">
        <w:r w:rsidR="006B360D" w:rsidRPr="00244022">
          <w:rPr>
            <w:rStyle w:val="Hyperlink"/>
            <w:noProof/>
          </w:rPr>
          <w:t>3.24.2 Logical location naming rules</w:t>
        </w:r>
        <w:r w:rsidR="006B360D">
          <w:rPr>
            <w:noProof/>
            <w:webHidden/>
          </w:rPr>
          <w:tab/>
        </w:r>
        <w:r w:rsidR="006B360D">
          <w:rPr>
            <w:noProof/>
            <w:webHidden/>
          </w:rPr>
          <w:fldChar w:fldCharType="begin"/>
        </w:r>
        <w:r w:rsidR="006B360D">
          <w:rPr>
            <w:noProof/>
            <w:webHidden/>
          </w:rPr>
          <w:instrText xml:space="preserve"> PAGEREF _Toc526581264 \h </w:instrText>
        </w:r>
        <w:r w:rsidR="006B360D">
          <w:rPr>
            <w:noProof/>
            <w:webHidden/>
          </w:rPr>
        </w:r>
        <w:r w:rsidR="006B360D">
          <w:rPr>
            <w:noProof/>
            <w:webHidden/>
          </w:rPr>
          <w:fldChar w:fldCharType="separate"/>
        </w:r>
        <w:r w:rsidR="006B360D">
          <w:rPr>
            <w:noProof/>
            <w:webHidden/>
          </w:rPr>
          <w:t>91</w:t>
        </w:r>
        <w:r w:rsidR="006B360D">
          <w:rPr>
            <w:noProof/>
            <w:webHidden/>
          </w:rPr>
          <w:fldChar w:fldCharType="end"/>
        </w:r>
      </w:hyperlink>
    </w:p>
    <w:p w14:paraId="7BEDAE02" w14:textId="5B1E855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5" w:history="1">
        <w:r w:rsidR="006B360D" w:rsidRPr="00244022">
          <w:rPr>
            <w:rStyle w:val="Hyperlink"/>
            <w:noProof/>
          </w:rPr>
          <w:t>3.24.3 name property</w:t>
        </w:r>
        <w:r w:rsidR="006B360D">
          <w:rPr>
            <w:noProof/>
            <w:webHidden/>
          </w:rPr>
          <w:tab/>
        </w:r>
        <w:r w:rsidR="006B360D">
          <w:rPr>
            <w:noProof/>
            <w:webHidden/>
          </w:rPr>
          <w:fldChar w:fldCharType="begin"/>
        </w:r>
        <w:r w:rsidR="006B360D">
          <w:rPr>
            <w:noProof/>
            <w:webHidden/>
          </w:rPr>
          <w:instrText xml:space="preserve"> PAGEREF _Toc526581265 \h </w:instrText>
        </w:r>
        <w:r w:rsidR="006B360D">
          <w:rPr>
            <w:noProof/>
            <w:webHidden/>
          </w:rPr>
        </w:r>
        <w:r w:rsidR="006B360D">
          <w:rPr>
            <w:noProof/>
            <w:webHidden/>
          </w:rPr>
          <w:fldChar w:fldCharType="separate"/>
        </w:r>
        <w:r w:rsidR="006B360D">
          <w:rPr>
            <w:noProof/>
            <w:webHidden/>
          </w:rPr>
          <w:t>92</w:t>
        </w:r>
        <w:r w:rsidR="006B360D">
          <w:rPr>
            <w:noProof/>
            <w:webHidden/>
          </w:rPr>
          <w:fldChar w:fldCharType="end"/>
        </w:r>
      </w:hyperlink>
    </w:p>
    <w:p w14:paraId="68398759" w14:textId="4C3155F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6" w:history="1">
        <w:r w:rsidR="006B360D" w:rsidRPr="00244022">
          <w:rPr>
            <w:rStyle w:val="Hyperlink"/>
            <w:noProof/>
          </w:rPr>
          <w:t>3.24.4 fullyQualifiedName property</w:t>
        </w:r>
        <w:r w:rsidR="006B360D">
          <w:rPr>
            <w:noProof/>
            <w:webHidden/>
          </w:rPr>
          <w:tab/>
        </w:r>
        <w:r w:rsidR="006B360D">
          <w:rPr>
            <w:noProof/>
            <w:webHidden/>
          </w:rPr>
          <w:fldChar w:fldCharType="begin"/>
        </w:r>
        <w:r w:rsidR="006B360D">
          <w:rPr>
            <w:noProof/>
            <w:webHidden/>
          </w:rPr>
          <w:instrText xml:space="preserve"> PAGEREF _Toc526581266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020A4EA8" w14:textId="24CCFE1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7" w:history="1">
        <w:r w:rsidR="006B360D" w:rsidRPr="00244022">
          <w:rPr>
            <w:rStyle w:val="Hyperlink"/>
            <w:noProof/>
          </w:rPr>
          <w:t>3.24.5 decoratedName property</w:t>
        </w:r>
        <w:r w:rsidR="006B360D">
          <w:rPr>
            <w:noProof/>
            <w:webHidden/>
          </w:rPr>
          <w:tab/>
        </w:r>
        <w:r w:rsidR="006B360D">
          <w:rPr>
            <w:noProof/>
            <w:webHidden/>
          </w:rPr>
          <w:fldChar w:fldCharType="begin"/>
        </w:r>
        <w:r w:rsidR="006B360D">
          <w:rPr>
            <w:noProof/>
            <w:webHidden/>
          </w:rPr>
          <w:instrText xml:space="preserve"> PAGEREF _Toc526581267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60783708" w14:textId="2D518DB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8" w:history="1">
        <w:r w:rsidR="006B360D" w:rsidRPr="00244022">
          <w:rPr>
            <w:rStyle w:val="Hyperlink"/>
            <w:noProof/>
          </w:rPr>
          <w:t>3.24.6 kind property</w:t>
        </w:r>
        <w:r w:rsidR="006B360D">
          <w:rPr>
            <w:noProof/>
            <w:webHidden/>
          </w:rPr>
          <w:tab/>
        </w:r>
        <w:r w:rsidR="006B360D">
          <w:rPr>
            <w:noProof/>
            <w:webHidden/>
          </w:rPr>
          <w:fldChar w:fldCharType="begin"/>
        </w:r>
        <w:r w:rsidR="006B360D">
          <w:rPr>
            <w:noProof/>
            <w:webHidden/>
          </w:rPr>
          <w:instrText xml:space="preserve"> PAGEREF _Toc526581268 \h </w:instrText>
        </w:r>
        <w:r w:rsidR="006B360D">
          <w:rPr>
            <w:noProof/>
            <w:webHidden/>
          </w:rPr>
        </w:r>
        <w:r w:rsidR="006B360D">
          <w:rPr>
            <w:noProof/>
            <w:webHidden/>
          </w:rPr>
          <w:fldChar w:fldCharType="separate"/>
        </w:r>
        <w:r w:rsidR="006B360D">
          <w:rPr>
            <w:noProof/>
            <w:webHidden/>
          </w:rPr>
          <w:t>93</w:t>
        </w:r>
        <w:r w:rsidR="006B360D">
          <w:rPr>
            <w:noProof/>
            <w:webHidden/>
          </w:rPr>
          <w:fldChar w:fldCharType="end"/>
        </w:r>
      </w:hyperlink>
    </w:p>
    <w:p w14:paraId="7EE409FE" w14:textId="4D6E255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69" w:history="1">
        <w:r w:rsidR="006B360D" w:rsidRPr="00244022">
          <w:rPr>
            <w:rStyle w:val="Hyperlink"/>
            <w:noProof/>
          </w:rPr>
          <w:t>3.24.7 parentKey property</w:t>
        </w:r>
        <w:r w:rsidR="006B360D">
          <w:rPr>
            <w:noProof/>
            <w:webHidden/>
          </w:rPr>
          <w:tab/>
        </w:r>
        <w:r w:rsidR="006B360D">
          <w:rPr>
            <w:noProof/>
            <w:webHidden/>
          </w:rPr>
          <w:fldChar w:fldCharType="begin"/>
        </w:r>
        <w:r w:rsidR="006B360D">
          <w:rPr>
            <w:noProof/>
            <w:webHidden/>
          </w:rPr>
          <w:instrText xml:space="preserve"> PAGEREF _Toc526581269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0D604F2F" w14:textId="66A3B9C9"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70" w:history="1">
        <w:r w:rsidR="006B360D" w:rsidRPr="00244022">
          <w:rPr>
            <w:rStyle w:val="Hyperlink"/>
            <w:noProof/>
          </w:rPr>
          <w:t>3.25 codeFlow object</w:t>
        </w:r>
        <w:r w:rsidR="006B360D">
          <w:rPr>
            <w:noProof/>
            <w:webHidden/>
          </w:rPr>
          <w:tab/>
        </w:r>
        <w:r w:rsidR="006B360D">
          <w:rPr>
            <w:noProof/>
            <w:webHidden/>
          </w:rPr>
          <w:fldChar w:fldCharType="begin"/>
        </w:r>
        <w:r w:rsidR="006B360D">
          <w:rPr>
            <w:noProof/>
            <w:webHidden/>
          </w:rPr>
          <w:instrText xml:space="preserve"> PAGEREF _Toc526581270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42CA85EE" w14:textId="0D77142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71" w:history="1">
        <w:r w:rsidR="006B360D" w:rsidRPr="00244022">
          <w:rPr>
            <w:rStyle w:val="Hyperlink"/>
            <w:noProof/>
          </w:rPr>
          <w:t>3.25.1 General</w:t>
        </w:r>
        <w:r w:rsidR="006B360D">
          <w:rPr>
            <w:noProof/>
            <w:webHidden/>
          </w:rPr>
          <w:tab/>
        </w:r>
        <w:r w:rsidR="006B360D">
          <w:rPr>
            <w:noProof/>
            <w:webHidden/>
          </w:rPr>
          <w:fldChar w:fldCharType="begin"/>
        </w:r>
        <w:r w:rsidR="006B360D">
          <w:rPr>
            <w:noProof/>
            <w:webHidden/>
          </w:rPr>
          <w:instrText xml:space="preserve"> PAGEREF _Toc526581271 \h </w:instrText>
        </w:r>
        <w:r w:rsidR="006B360D">
          <w:rPr>
            <w:noProof/>
            <w:webHidden/>
          </w:rPr>
        </w:r>
        <w:r w:rsidR="006B360D">
          <w:rPr>
            <w:noProof/>
            <w:webHidden/>
          </w:rPr>
          <w:fldChar w:fldCharType="separate"/>
        </w:r>
        <w:r w:rsidR="006B360D">
          <w:rPr>
            <w:noProof/>
            <w:webHidden/>
          </w:rPr>
          <w:t>94</w:t>
        </w:r>
        <w:r w:rsidR="006B360D">
          <w:rPr>
            <w:noProof/>
            <w:webHidden/>
          </w:rPr>
          <w:fldChar w:fldCharType="end"/>
        </w:r>
      </w:hyperlink>
    </w:p>
    <w:p w14:paraId="6E80DCB7" w14:textId="0B1A6B5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72" w:history="1">
        <w:r w:rsidR="006B360D" w:rsidRPr="00244022">
          <w:rPr>
            <w:rStyle w:val="Hyperlink"/>
            <w:noProof/>
          </w:rPr>
          <w:t>3.25.2 message property</w:t>
        </w:r>
        <w:r w:rsidR="006B360D">
          <w:rPr>
            <w:noProof/>
            <w:webHidden/>
          </w:rPr>
          <w:tab/>
        </w:r>
        <w:r w:rsidR="006B360D">
          <w:rPr>
            <w:noProof/>
            <w:webHidden/>
          </w:rPr>
          <w:fldChar w:fldCharType="begin"/>
        </w:r>
        <w:r w:rsidR="006B360D">
          <w:rPr>
            <w:noProof/>
            <w:webHidden/>
          </w:rPr>
          <w:instrText xml:space="preserve"> PAGEREF _Toc526581272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60A04FD7" w14:textId="74DAE9D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73" w:history="1">
        <w:r w:rsidR="006B360D" w:rsidRPr="00244022">
          <w:rPr>
            <w:rStyle w:val="Hyperlink"/>
            <w:noProof/>
          </w:rPr>
          <w:t>3.25.3 threadFlows property</w:t>
        </w:r>
        <w:r w:rsidR="006B360D">
          <w:rPr>
            <w:noProof/>
            <w:webHidden/>
          </w:rPr>
          <w:tab/>
        </w:r>
        <w:r w:rsidR="006B360D">
          <w:rPr>
            <w:noProof/>
            <w:webHidden/>
          </w:rPr>
          <w:fldChar w:fldCharType="begin"/>
        </w:r>
        <w:r w:rsidR="006B360D">
          <w:rPr>
            <w:noProof/>
            <w:webHidden/>
          </w:rPr>
          <w:instrText xml:space="preserve"> PAGEREF _Toc526581273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0123D296" w14:textId="40A4964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74" w:history="1">
        <w:r w:rsidR="006B360D" w:rsidRPr="00244022">
          <w:rPr>
            <w:rStyle w:val="Hyperlink"/>
            <w:noProof/>
          </w:rPr>
          <w:t>3.26 threadFlow object</w:t>
        </w:r>
        <w:r w:rsidR="006B360D">
          <w:rPr>
            <w:noProof/>
            <w:webHidden/>
          </w:rPr>
          <w:tab/>
        </w:r>
        <w:r w:rsidR="006B360D">
          <w:rPr>
            <w:noProof/>
            <w:webHidden/>
          </w:rPr>
          <w:fldChar w:fldCharType="begin"/>
        </w:r>
        <w:r w:rsidR="006B360D">
          <w:rPr>
            <w:noProof/>
            <w:webHidden/>
          </w:rPr>
          <w:instrText xml:space="preserve"> PAGEREF _Toc526581274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652720C" w14:textId="1FEE58D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75" w:history="1">
        <w:r w:rsidR="006B360D" w:rsidRPr="00244022">
          <w:rPr>
            <w:rStyle w:val="Hyperlink"/>
            <w:noProof/>
          </w:rPr>
          <w:t>3.26.1 General</w:t>
        </w:r>
        <w:r w:rsidR="006B360D">
          <w:rPr>
            <w:noProof/>
            <w:webHidden/>
          </w:rPr>
          <w:tab/>
        </w:r>
        <w:r w:rsidR="006B360D">
          <w:rPr>
            <w:noProof/>
            <w:webHidden/>
          </w:rPr>
          <w:fldChar w:fldCharType="begin"/>
        </w:r>
        <w:r w:rsidR="006B360D">
          <w:rPr>
            <w:noProof/>
            <w:webHidden/>
          </w:rPr>
          <w:instrText xml:space="preserve"> PAGEREF _Toc526581275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33EE20FC" w14:textId="5412D53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76" w:history="1">
        <w:r w:rsidR="006B360D" w:rsidRPr="00244022">
          <w:rPr>
            <w:rStyle w:val="Hyperlink"/>
            <w:noProof/>
          </w:rPr>
          <w:t>3.26.2 id property</w:t>
        </w:r>
        <w:r w:rsidR="006B360D">
          <w:rPr>
            <w:noProof/>
            <w:webHidden/>
          </w:rPr>
          <w:tab/>
        </w:r>
        <w:r w:rsidR="006B360D">
          <w:rPr>
            <w:noProof/>
            <w:webHidden/>
          </w:rPr>
          <w:fldChar w:fldCharType="begin"/>
        </w:r>
        <w:r w:rsidR="006B360D">
          <w:rPr>
            <w:noProof/>
            <w:webHidden/>
          </w:rPr>
          <w:instrText xml:space="preserve"> PAGEREF _Toc526581276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17434B2" w14:textId="1C79808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77" w:history="1">
        <w:r w:rsidR="006B360D" w:rsidRPr="00244022">
          <w:rPr>
            <w:rStyle w:val="Hyperlink"/>
            <w:noProof/>
          </w:rPr>
          <w:t>3.26.3 message property</w:t>
        </w:r>
        <w:r w:rsidR="006B360D">
          <w:rPr>
            <w:noProof/>
            <w:webHidden/>
          </w:rPr>
          <w:tab/>
        </w:r>
        <w:r w:rsidR="006B360D">
          <w:rPr>
            <w:noProof/>
            <w:webHidden/>
          </w:rPr>
          <w:fldChar w:fldCharType="begin"/>
        </w:r>
        <w:r w:rsidR="006B360D">
          <w:rPr>
            <w:noProof/>
            <w:webHidden/>
          </w:rPr>
          <w:instrText xml:space="preserve"> PAGEREF _Toc526581277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72165FA3" w14:textId="115186C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78" w:history="1">
        <w:r w:rsidR="006B360D" w:rsidRPr="00244022">
          <w:rPr>
            <w:rStyle w:val="Hyperlink"/>
            <w:noProof/>
          </w:rPr>
          <w:t>3.26.4 locations property</w:t>
        </w:r>
        <w:r w:rsidR="006B360D">
          <w:rPr>
            <w:noProof/>
            <w:webHidden/>
          </w:rPr>
          <w:tab/>
        </w:r>
        <w:r w:rsidR="006B360D">
          <w:rPr>
            <w:noProof/>
            <w:webHidden/>
          </w:rPr>
          <w:fldChar w:fldCharType="begin"/>
        </w:r>
        <w:r w:rsidR="006B360D">
          <w:rPr>
            <w:noProof/>
            <w:webHidden/>
          </w:rPr>
          <w:instrText xml:space="preserve"> PAGEREF _Toc526581278 \h </w:instrText>
        </w:r>
        <w:r w:rsidR="006B360D">
          <w:rPr>
            <w:noProof/>
            <w:webHidden/>
          </w:rPr>
        </w:r>
        <w:r w:rsidR="006B360D">
          <w:rPr>
            <w:noProof/>
            <w:webHidden/>
          </w:rPr>
          <w:fldChar w:fldCharType="separate"/>
        </w:r>
        <w:r w:rsidR="006B360D">
          <w:rPr>
            <w:noProof/>
            <w:webHidden/>
          </w:rPr>
          <w:t>95</w:t>
        </w:r>
        <w:r w:rsidR="006B360D">
          <w:rPr>
            <w:noProof/>
            <w:webHidden/>
          </w:rPr>
          <w:fldChar w:fldCharType="end"/>
        </w:r>
      </w:hyperlink>
    </w:p>
    <w:p w14:paraId="5F5FDB49" w14:textId="6E8A74B8"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79" w:history="1">
        <w:r w:rsidR="006B360D" w:rsidRPr="00244022">
          <w:rPr>
            <w:rStyle w:val="Hyperlink"/>
            <w:noProof/>
          </w:rPr>
          <w:t>3.27 graph object</w:t>
        </w:r>
        <w:r w:rsidR="006B360D">
          <w:rPr>
            <w:noProof/>
            <w:webHidden/>
          </w:rPr>
          <w:tab/>
        </w:r>
        <w:r w:rsidR="006B360D">
          <w:rPr>
            <w:noProof/>
            <w:webHidden/>
          </w:rPr>
          <w:fldChar w:fldCharType="begin"/>
        </w:r>
        <w:r w:rsidR="006B360D">
          <w:rPr>
            <w:noProof/>
            <w:webHidden/>
          </w:rPr>
          <w:instrText xml:space="preserve"> PAGEREF _Toc526581279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B6C6F16" w14:textId="76D91D6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0" w:history="1">
        <w:r w:rsidR="006B360D" w:rsidRPr="00244022">
          <w:rPr>
            <w:rStyle w:val="Hyperlink"/>
            <w:noProof/>
          </w:rPr>
          <w:t>3.27.1 General</w:t>
        </w:r>
        <w:r w:rsidR="006B360D">
          <w:rPr>
            <w:noProof/>
            <w:webHidden/>
          </w:rPr>
          <w:tab/>
        </w:r>
        <w:r w:rsidR="006B360D">
          <w:rPr>
            <w:noProof/>
            <w:webHidden/>
          </w:rPr>
          <w:fldChar w:fldCharType="begin"/>
        </w:r>
        <w:r w:rsidR="006B360D">
          <w:rPr>
            <w:noProof/>
            <w:webHidden/>
          </w:rPr>
          <w:instrText xml:space="preserve"> PAGEREF _Toc526581280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09EE8A98" w14:textId="2CAE570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1" w:history="1">
        <w:r w:rsidR="006B360D" w:rsidRPr="00244022">
          <w:rPr>
            <w:rStyle w:val="Hyperlink"/>
            <w:noProof/>
          </w:rPr>
          <w:t>3.27.2 id property</w:t>
        </w:r>
        <w:r w:rsidR="006B360D">
          <w:rPr>
            <w:noProof/>
            <w:webHidden/>
          </w:rPr>
          <w:tab/>
        </w:r>
        <w:r w:rsidR="006B360D">
          <w:rPr>
            <w:noProof/>
            <w:webHidden/>
          </w:rPr>
          <w:fldChar w:fldCharType="begin"/>
        </w:r>
        <w:r w:rsidR="006B360D">
          <w:rPr>
            <w:noProof/>
            <w:webHidden/>
          </w:rPr>
          <w:instrText xml:space="preserve"> PAGEREF _Toc526581281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F479667" w14:textId="1274357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2" w:history="1">
        <w:r w:rsidR="006B360D" w:rsidRPr="00244022">
          <w:rPr>
            <w:rStyle w:val="Hyperlink"/>
            <w:noProof/>
          </w:rPr>
          <w:t>3.27.3 description property</w:t>
        </w:r>
        <w:r w:rsidR="006B360D">
          <w:rPr>
            <w:noProof/>
            <w:webHidden/>
          </w:rPr>
          <w:tab/>
        </w:r>
        <w:r w:rsidR="006B360D">
          <w:rPr>
            <w:noProof/>
            <w:webHidden/>
          </w:rPr>
          <w:fldChar w:fldCharType="begin"/>
        </w:r>
        <w:r w:rsidR="006B360D">
          <w:rPr>
            <w:noProof/>
            <w:webHidden/>
          </w:rPr>
          <w:instrText xml:space="preserve"> PAGEREF _Toc526581282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1861B534" w14:textId="78D906A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3" w:history="1">
        <w:r w:rsidR="006B360D" w:rsidRPr="00244022">
          <w:rPr>
            <w:rStyle w:val="Hyperlink"/>
            <w:noProof/>
          </w:rPr>
          <w:t>3.27.4 nodes property</w:t>
        </w:r>
        <w:r w:rsidR="006B360D">
          <w:rPr>
            <w:noProof/>
            <w:webHidden/>
          </w:rPr>
          <w:tab/>
        </w:r>
        <w:r w:rsidR="006B360D">
          <w:rPr>
            <w:noProof/>
            <w:webHidden/>
          </w:rPr>
          <w:fldChar w:fldCharType="begin"/>
        </w:r>
        <w:r w:rsidR="006B360D">
          <w:rPr>
            <w:noProof/>
            <w:webHidden/>
          </w:rPr>
          <w:instrText xml:space="preserve"> PAGEREF _Toc526581283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77713FD0" w14:textId="7828DD4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4" w:history="1">
        <w:r w:rsidR="006B360D" w:rsidRPr="00244022">
          <w:rPr>
            <w:rStyle w:val="Hyperlink"/>
            <w:noProof/>
          </w:rPr>
          <w:t>3.27.5 edges property</w:t>
        </w:r>
        <w:r w:rsidR="006B360D">
          <w:rPr>
            <w:noProof/>
            <w:webHidden/>
          </w:rPr>
          <w:tab/>
        </w:r>
        <w:r w:rsidR="006B360D">
          <w:rPr>
            <w:noProof/>
            <w:webHidden/>
          </w:rPr>
          <w:fldChar w:fldCharType="begin"/>
        </w:r>
        <w:r w:rsidR="006B360D">
          <w:rPr>
            <w:noProof/>
            <w:webHidden/>
          </w:rPr>
          <w:instrText xml:space="preserve"> PAGEREF _Toc526581284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4EAA0A0B" w14:textId="23CFC7BD"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85" w:history="1">
        <w:r w:rsidR="006B360D" w:rsidRPr="00244022">
          <w:rPr>
            <w:rStyle w:val="Hyperlink"/>
            <w:noProof/>
          </w:rPr>
          <w:t>3.28 node object</w:t>
        </w:r>
        <w:r w:rsidR="006B360D">
          <w:rPr>
            <w:noProof/>
            <w:webHidden/>
          </w:rPr>
          <w:tab/>
        </w:r>
        <w:r w:rsidR="006B360D">
          <w:rPr>
            <w:noProof/>
            <w:webHidden/>
          </w:rPr>
          <w:fldChar w:fldCharType="begin"/>
        </w:r>
        <w:r w:rsidR="006B360D">
          <w:rPr>
            <w:noProof/>
            <w:webHidden/>
          </w:rPr>
          <w:instrText xml:space="preserve"> PAGEREF _Toc526581285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6C502F05" w14:textId="5EFF627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6" w:history="1">
        <w:r w:rsidR="006B360D" w:rsidRPr="00244022">
          <w:rPr>
            <w:rStyle w:val="Hyperlink"/>
            <w:noProof/>
          </w:rPr>
          <w:t>3.28.1 General</w:t>
        </w:r>
        <w:r w:rsidR="006B360D">
          <w:rPr>
            <w:noProof/>
            <w:webHidden/>
          </w:rPr>
          <w:tab/>
        </w:r>
        <w:r w:rsidR="006B360D">
          <w:rPr>
            <w:noProof/>
            <w:webHidden/>
          </w:rPr>
          <w:fldChar w:fldCharType="begin"/>
        </w:r>
        <w:r w:rsidR="006B360D">
          <w:rPr>
            <w:noProof/>
            <w:webHidden/>
          </w:rPr>
          <w:instrText xml:space="preserve"> PAGEREF _Toc526581286 \h </w:instrText>
        </w:r>
        <w:r w:rsidR="006B360D">
          <w:rPr>
            <w:noProof/>
            <w:webHidden/>
          </w:rPr>
        </w:r>
        <w:r w:rsidR="006B360D">
          <w:rPr>
            <w:noProof/>
            <w:webHidden/>
          </w:rPr>
          <w:fldChar w:fldCharType="separate"/>
        </w:r>
        <w:r w:rsidR="006B360D">
          <w:rPr>
            <w:noProof/>
            <w:webHidden/>
          </w:rPr>
          <w:t>96</w:t>
        </w:r>
        <w:r w:rsidR="006B360D">
          <w:rPr>
            <w:noProof/>
            <w:webHidden/>
          </w:rPr>
          <w:fldChar w:fldCharType="end"/>
        </w:r>
      </w:hyperlink>
    </w:p>
    <w:p w14:paraId="5B28C9A7" w14:textId="38C6A8B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7" w:history="1">
        <w:r w:rsidR="006B360D" w:rsidRPr="00244022">
          <w:rPr>
            <w:rStyle w:val="Hyperlink"/>
            <w:noProof/>
          </w:rPr>
          <w:t>3.28.2 id property</w:t>
        </w:r>
        <w:r w:rsidR="006B360D">
          <w:rPr>
            <w:noProof/>
            <w:webHidden/>
          </w:rPr>
          <w:tab/>
        </w:r>
        <w:r w:rsidR="006B360D">
          <w:rPr>
            <w:noProof/>
            <w:webHidden/>
          </w:rPr>
          <w:fldChar w:fldCharType="begin"/>
        </w:r>
        <w:r w:rsidR="006B360D">
          <w:rPr>
            <w:noProof/>
            <w:webHidden/>
          </w:rPr>
          <w:instrText xml:space="preserve"> PAGEREF _Toc526581287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46CCE8CE" w14:textId="6598734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8" w:history="1">
        <w:r w:rsidR="006B360D" w:rsidRPr="00244022">
          <w:rPr>
            <w:rStyle w:val="Hyperlink"/>
            <w:noProof/>
          </w:rPr>
          <w:t>3.28.3 label property</w:t>
        </w:r>
        <w:r w:rsidR="006B360D">
          <w:rPr>
            <w:noProof/>
            <w:webHidden/>
          </w:rPr>
          <w:tab/>
        </w:r>
        <w:r w:rsidR="006B360D">
          <w:rPr>
            <w:noProof/>
            <w:webHidden/>
          </w:rPr>
          <w:fldChar w:fldCharType="begin"/>
        </w:r>
        <w:r w:rsidR="006B360D">
          <w:rPr>
            <w:noProof/>
            <w:webHidden/>
          </w:rPr>
          <w:instrText xml:space="preserve"> PAGEREF _Toc526581288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3E0BF835" w14:textId="5478861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89" w:history="1">
        <w:r w:rsidR="006B360D" w:rsidRPr="00244022">
          <w:rPr>
            <w:rStyle w:val="Hyperlink"/>
            <w:noProof/>
          </w:rPr>
          <w:t>3.28.4 location property</w:t>
        </w:r>
        <w:r w:rsidR="006B360D">
          <w:rPr>
            <w:noProof/>
            <w:webHidden/>
          </w:rPr>
          <w:tab/>
        </w:r>
        <w:r w:rsidR="006B360D">
          <w:rPr>
            <w:noProof/>
            <w:webHidden/>
          </w:rPr>
          <w:fldChar w:fldCharType="begin"/>
        </w:r>
        <w:r w:rsidR="006B360D">
          <w:rPr>
            <w:noProof/>
            <w:webHidden/>
          </w:rPr>
          <w:instrText xml:space="preserve"> PAGEREF _Toc526581289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6C3DED22" w14:textId="7162765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0" w:history="1">
        <w:r w:rsidR="006B360D" w:rsidRPr="00244022">
          <w:rPr>
            <w:rStyle w:val="Hyperlink"/>
            <w:noProof/>
          </w:rPr>
          <w:t>3.28.5 children property</w:t>
        </w:r>
        <w:r w:rsidR="006B360D">
          <w:rPr>
            <w:noProof/>
            <w:webHidden/>
          </w:rPr>
          <w:tab/>
        </w:r>
        <w:r w:rsidR="006B360D">
          <w:rPr>
            <w:noProof/>
            <w:webHidden/>
          </w:rPr>
          <w:fldChar w:fldCharType="begin"/>
        </w:r>
        <w:r w:rsidR="006B360D">
          <w:rPr>
            <w:noProof/>
            <w:webHidden/>
          </w:rPr>
          <w:instrText xml:space="preserve"> PAGEREF _Toc526581290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1EBF1010" w14:textId="49354658"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91" w:history="1">
        <w:r w:rsidR="006B360D" w:rsidRPr="00244022">
          <w:rPr>
            <w:rStyle w:val="Hyperlink"/>
            <w:noProof/>
          </w:rPr>
          <w:t>3.29 edge object</w:t>
        </w:r>
        <w:r w:rsidR="006B360D">
          <w:rPr>
            <w:noProof/>
            <w:webHidden/>
          </w:rPr>
          <w:tab/>
        </w:r>
        <w:r w:rsidR="006B360D">
          <w:rPr>
            <w:noProof/>
            <w:webHidden/>
          </w:rPr>
          <w:fldChar w:fldCharType="begin"/>
        </w:r>
        <w:r w:rsidR="006B360D">
          <w:rPr>
            <w:noProof/>
            <w:webHidden/>
          </w:rPr>
          <w:instrText xml:space="preserve"> PAGEREF _Toc526581291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22D80012" w14:textId="77AAC19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2" w:history="1">
        <w:r w:rsidR="006B360D" w:rsidRPr="00244022">
          <w:rPr>
            <w:rStyle w:val="Hyperlink"/>
            <w:noProof/>
          </w:rPr>
          <w:t>3.29.1 General</w:t>
        </w:r>
        <w:r w:rsidR="006B360D">
          <w:rPr>
            <w:noProof/>
            <w:webHidden/>
          </w:rPr>
          <w:tab/>
        </w:r>
        <w:r w:rsidR="006B360D">
          <w:rPr>
            <w:noProof/>
            <w:webHidden/>
          </w:rPr>
          <w:fldChar w:fldCharType="begin"/>
        </w:r>
        <w:r w:rsidR="006B360D">
          <w:rPr>
            <w:noProof/>
            <w:webHidden/>
          </w:rPr>
          <w:instrText xml:space="preserve"> PAGEREF _Toc526581292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5387663D" w14:textId="779AFDB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3" w:history="1">
        <w:r w:rsidR="006B360D" w:rsidRPr="00244022">
          <w:rPr>
            <w:rStyle w:val="Hyperlink"/>
            <w:noProof/>
          </w:rPr>
          <w:t>3.29.2 id property</w:t>
        </w:r>
        <w:r w:rsidR="006B360D">
          <w:rPr>
            <w:noProof/>
            <w:webHidden/>
          </w:rPr>
          <w:tab/>
        </w:r>
        <w:r w:rsidR="006B360D">
          <w:rPr>
            <w:noProof/>
            <w:webHidden/>
          </w:rPr>
          <w:fldChar w:fldCharType="begin"/>
        </w:r>
        <w:r w:rsidR="006B360D">
          <w:rPr>
            <w:noProof/>
            <w:webHidden/>
          </w:rPr>
          <w:instrText xml:space="preserve"> PAGEREF _Toc526581293 \h </w:instrText>
        </w:r>
        <w:r w:rsidR="006B360D">
          <w:rPr>
            <w:noProof/>
            <w:webHidden/>
          </w:rPr>
        </w:r>
        <w:r w:rsidR="006B360D">
          <w:rPr>
            <w:noProof/>
            <w:webHidden/>
          </w:rPr>
          <w:fldChar w:fldCharType="separate"/>
        </w:r>
        <w:r w:rsidR="006B360D">
          <w:rPr>
            <w:noProof/>
            <w:webHidden/>
          </w:rPr>
          <w:t>97</w:t>
        </w:r>
        <w:r w:rsidR="006B360D">
          <w:rPr>
            <w:noProof/>
            <w:webHidden/>
          </w:rPr>
          <w:fldChar w:fldCharType="end"/>
        </w:r>
      </w:hyperlink>
    </w:p>
    <w:p w14:paraId="0C6A18BE" w14:textId="6D633AC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4" w:history="1">
        <w:r w:rsidR="006B360D" w:rsidRPr="00244022">
          <w:rPr>
            <w:rStyle w:val="Hyperlink"/>
            <w:noProof/>
          </w:rPr>
          <w:t>3.29.3 label property</w:t>
        </w:r>
        <w:r w:rsidR="006B360D">
          <w:rPr>
            <w:noProof/>
            <w:webHidden/>
          </w:rPr>
          <w:tab/>
        </w:r>
        <w:r w:rsidR="006B360D">
          <w:rPr>
            <w:noProof/>
            <w:webHidden/>
          </w:rPr>
          <w:fldChar w:fldCharType="begin"/>
        </w:r>
        <w:r w:rsidR="006B360D">
          <w:rPr>
            <w:noProof/>
            <w:webHidden/>
          </w:rPr>
          <w:instrText xml:space="preserve"> PAGEREF _Toc526581294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D43D7AF" w14:textId="47E4ED2F"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5" w:history="1">
        <w:r w:rsidR="006B360D" w:rsidRPr="00244022">
          <w:rPr>
            <w:rStyle w:val="Hyperlink"/>
            <w:noProof/>
          </w:rPr>
          <w:t>3.29.4 sourceNodeId property</w:t>
        </w:r>
        <w:r w:rsidR="006B360D">
          <w:rPr>
            <w:noProof/>
            <w:webHidden/>
          </w:rPr>
          <w:tab/>
        </w:r>
        <w:r w:rsidR="006B360D">
          <w:rPr>
            <w:noProof/>
            <w:webHidden/>
          </w:rPr>
          <w:fldChar w:fldCharType="begin"/>
        </w:r>
        <w:r w:rsidR="006B360D">
          <w:rPr>
            <w:noProof/>
            <w:webHidden/>
          </w:rPr>
          <w:instrText xml:space="preserve"> PAGEREF _Toc526581295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EB64A4A" w14:textId="42DDC83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6" w:history="1">
        <w:r w:rsidR="006B360D" w:rsidRPr="00244022">
          <w:rPr>
            <w:rStyle w:val="Hyperlink"/>
            <w:noProof/>
          </w:rPr>
          <w:t>3.29.5 targetNodeId property</w:t>
        </w:r>
        <w:r w:rsidR="006B360D">
          <w:rPr>
            <w:noProof/>
            <w:webHidden/>
          </w:rPr>
          <w:tab/>
        </w:r>
        <w:r w:rsidR="006B360D">
          <w:rPr>
            <w:noProof/>
            <w:webHidden/>
          </w:rPr>
          <w:fldChar w:fldCharType="begin"/>
        </w:r>
        <w:r w:rsidR="006B360D">
          <w:rPr>
            <w:noProof/>
            <w:webHidden/>
          </w:rPr>
          <w:instrText xml:space="preserve"> PAGEREF _Toc526581296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024CBA13" w14:textId="5F5B41F7"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297" w:history="1">
        <w:r w:rsidR="006B360D" w:rsidRPr="00244022">
          <w:rPr>
            <w:rStyle w:val="Hyperlink"/>
            <w:noProof/>
          </w:rPr>
          <w:t>3.30 graphTraversal object</w:t>
        </w:r>
        <w:r w:rsidR="006B360D">
          <w:rPr>
            <w:noProof/>
            <w:webHidden/>
          </w:rPr>
          <w:tab/>
        </w:r>
        <w:r w:rsidR="006B360D">
          <w:rPr>
            <w:noProof/>
            <w:webHidden/>
          </w:rPr>
          <w:fldChar w:fldCharType="begin"/>
        </w:r>
        <w:r w:rsidR="006B360D">
          <w:rPr>
            <w:noProof/>
            <w:webHidden/>
          </w:rPr>
          <w:instrText xml:space="preserve"> PAGEREF _Toc526581297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548B1F6D" w14:textId="7406F60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8" w:history="1">
        <w:r w:rsidR="006B360D" w:rsidRPr="00244022">
          <w:rPr>
            <w:rStyle w:val="Hyperlink"/>
            <w:noProof/>
          </w:rPr>
          <w:t>3.30.1 General</w:t>
        </w:r>
        <w:r w:rsidR="006B360D">
          <w:rPr>
            <w:noProof/>
            <w:webHidden/>
          </w:rPr>
          <w:tab/>
        </w:r>
        <w:r w:rsidR="006B360D">
          <w:rPr>
            <w:noProof/>
            <w:webHidden/>
          </w:rPr>
          <w:fldChar w:fldCharType="begin"/>
        </w:r>
        <w:r w:rsidR="006B360D">
          <w:rPr>
            <w:noProof/>
            <w:webHidden/>
          </w:rPr>
          <w:instrText xml:space="preserve"> PAGEREF _Toc526581298 \h </w:instrText>
        </w:r>
        <w:r w:rsidR="006B360D">
          <w:rPr>
            <w:noProof/>
            <w:webHidden/>
          </w:rPr>
        </w:r>
        <w:r w:rsidR="006B360D">
          <w:rPr>
            <w:noProof/>
            <w:webHidden/>
          </w:rPr>
          <w:fldChar w:fldCharType="separate"/>
        </w:r>
        <w:r w:rsidR="006B360D">
          <w:rPr>
            <w:noProof/>
            <w:webHidden/>
          </w:rPr>
          <w:t>98</w:t>
        </w:r>
        <w:r w:rsidR="006B360D">
          <w:rPr>
            <w:noProof/>
            <w:webHidden/>
          </w:rPr>
          <w:fldChar w:fldCharType="end"/>
        </w:r>
      </w:hyperlink>
    </w:p>
    <w:p w14:paraId="78417F19" w14:textId="3FFBC7D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299" w:history="1">
        <w:r w:rsidR="006B360D" w:rsidRPr="00244022">
          <w:rPr>
            <w:rStyle w:val="Hyperlink"/>
            <w:noProof/>
          </w:rPr>
          <w:t>3.30.2 graphId property</w:t>
        </w:r>
        <w:r w:rsidR="006B360D">
          <w:rPr>
            <w:noProof/>
            <w:webHidden/>
          </w:rPr>
          <w:tab/>
        </w:r>
        <w:r w:rsidR="006B360D">
          <w:rPr>
            <w:noProof/>
            <w:webHidden/>
          </w:rPr>
          <w:fldChar w:fldCharType="begin"/>
        </w:r>
        <w:r w:rsidR="006B360D">
          <w:rPr>
            <w:noProof/>
            <w:webHidden/>
          </w:rPr>
          <w:instrText xml:space="preserve"> PAGEREF _Toc526581299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03B5E583" w14:textId="493E5E0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0" w:history="1">
        <w:r w:rsidR="006B360D" w:rsidRPr="00244022">
          <w:rPr>
            <w:rStyle w:val="Hyperlink"/>
            <w:noProof/>
          </w:rPr>
          <w:t>3.30.3 description property</w:t>
        </w:r>
        <w:r w:rsidR="006B360D">
          <w:rPr>
            <w:noProof/>
            <w:webHidden/>
          </w:rPr>
          <w:tab/>
        </w:r>
        <w:r w:rsidR="006B360D">
          <w:rPr>
            <w:noProof/>
            <w:webHidden/>
          </w:rPr>
          <w:fldChar w:fldCharType="begin"/>
        </w:r>
        <w:r w:rsidR="006B360D">
          <w:rPr>
            <w:noProof/>
            <w:webHidden/>
          </w:rPr>
          <w:instrText xml:space="preserve"> PAGEREF _Toc526581300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743276C7" w14:textId="6A72ED6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1" w:history="1">
        <w:r w:rsidR="006B360D" w:rsidRPr="00244022">
          <w:rPr>
            <w:rStyle w:val="Hyperlink"/>
            <w:noProof/>
          </w:rPr>
          <w:t>3.30.4 initialState property</w:t>
        </w:r>
        <w:r w:rsidR="006B360D">
          <w:rPr>
            <w:noProof/>
            <w:webHidden/>
          </w:rPr>
          <w:tab/>
        </w:r>
        <w:r w:rsidR="006B360D">
          <w:rPr>
            <w:noProof/>
            <w:webHidden/>
          </w:rPr>
          <w:fldChar w:fldCharType="begin"/>
        </w:r>
        <w:r w:rsidR="006B360D">
          <w:rPr>
            <w:noProof/>
            <w:webHidden/>
          </w:rPr>
          <w:instrText xml:space="preserve"> PAGEREF _Toc526581301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4F03A63B" w14:textId="5EEBA53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2" w:history="1">
        <w:r w:rsidR="006B360D" w:rsidRPr="00244022">
          <w:rPr>
            <w:rStyle w:val="Hyperlink"/>
            <w:noProof/>
          </w:rPr>
          <w:t>3.30.5 edgeTraversals property</w:t>
        </w:r>
        <w:r w:rsidR="006B360D">
          <w:rPr>
            <w:noProof/>
            <w:webHidden/>
          </w:rPr>
          <w:tab/>
        </w:r>
        <w:r w:rsidR="006B360D">
          <w:rPr>
            <w:noProof/>
            <w:webHidden/>
          </w:rPr>
          <w:fldChar w:fldCharType="begin"/>
        </w:r>
        <w:r w:rsidR="006B360D">
          <w:rPr>
            <w:noProof/>
            <w:webHidden/>
          </w:rPr>
          <w:instrText xml:space="preserve"> PAGEREF _Toc526581302 \h </w:instrText>
        </w:r>
        <w:r w:rsidR="006B360D">
          <w:rPr>
            <w:noProof/>
            <w:webHidden/>
          </w:rPr>
        </w:r>
        <w:r w:rsidR="006B360D">
          <w:rPr>
            <w:noProof/>
            <w:webHidden/>
          </w:rPr>
          <w:fldChar w:fldCharType="separate"/>
        </w:r>
        <w:r w:rsidR="006B360D">
          <w:rPr>
            <w:noProof/>
            <w:webHidden/>
          </w:rPr>
          <w:t>99</w:t>
        </w:r>
        <w:r w:rsidR="006B360D">
          <w:rPr>
            <w:noProof/>
            <w:webHidden/>
          </w:rPr>
          <w:fldChar w:fldCharType="end"/>
        </w:r>
      </w:hyperlink>
    </w:p>
    <w:p w14:paraId="5A0CFBAD" w14:textId="1A2F2548"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03" w:history="1">
        <w:r w:rsidR="006B360D" w:rsidRPr="00244022">
          <w:rPr>
            <w:rStyle w:val="Hyperlink"/>
            <w:noProof/>
          </w:rPr>
          <w:t>3.31 edgeTraversal object</w:t>
        </w:r>
        <w:r w:rsidR="006B360D">
          <w:rPr>
            <w:noProof/>
            <w:webHidden/>
          </w:rPr>
          <w:tab/>
        </w:r>
        <w:r w:rsidR="006B360D">
          <w:rPr>
            <w:noProof/>
            <w:webHidden/>
          </w:rPr>
          <w:fldChar w:fldCharType="begin"/>
        </w:r>
        <w:r w:rsidR="006B360D">
          <w:rPr>
            <w:noProof/>
            <w:webHidden/>
          </w:rPr>
          <w:instrText xml:space="preserve"> PAGEREF _Toc526581303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F1FF84F" w14:textId="52FE57A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4" w:history="1">
        <w:r w:rsidR="006B360D" w:rsidRPr="00244022">
          <w:rPr>
            <w:rStyle w:val="Hyperlink"/>
            <w:noProof/>
          </w:rPr>
          <w:t>3.31.1 General</w:t>
        </w:r>
        <w:r w:rsidR="006B360D">
          <w:rPr>
            <w:noProof/>
            <w:webHidden/>
          </w:rPr>
          <w:tab/>
        </w:r>
        <w:r w:rsidR="006B360D">
          <w:rPr>
            <w:noProof/>
            <w:webHidden/>
          </w:rPr>
          <w:fldChar w:fldCharType="begin"/>
        </w:r>
        <w:r w:rsidR="006B360D">
          <w:rPr>
            <w:noProof/>
            <w:webHidden/>
          </w:rPr>
          <w:instrText xml:space="preserve"> PAGEREF _Toc526581304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4885CE15" w14:textId="2C321DF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5" w:history="1">
        <w:r w:rsidR="006B360D" w:rsidRPr="00244022">
          <w:rPr>
            <w:rStyle w:val="Hyperlink"/>
            <w:noProof/>
          </w:rPr>
          <w:t>3.31.2 edgeId property</w:t>
        </w:r>
        <w:r w:rsidR="006B360D">
          <w:rPr>
            <w:noProof/>
            <w:webHidden/>
          </w:rPr>
          <w:tab/>
        </w:r>
        <w:r w:rsidR="006B360D">
          <w:rPr>
            <w:noProof/>
            <w:webHidden/>
          </w:rPr>
          <w:fldChar w:fldCharType="begin"/>
        </w:r>
        <w:r w:rsidR="006B360D">
          <w:rPr>
            <w:noProof/>
            <w:webHidden/>
          </w:rPr>
          <w:instrText xml:space="preserve"> PAGEREF _Toc526581305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503FDE3C" w14:textId="5E6D20C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6" w:history="1">
        <w:r w:rsidR="006B360D" w:rsidRPr="00244022">
          <w:rPr>
            <w:rStyle w:val="Hyperlink"/>
            <w:noProof/>
          </w:rPr>
          <w:t>3.31.3 message property</w:t>
        </w:r>
        <w:r w:rsidR="006B360D">
          <w:rPr>
            <w:noProof/>
            <w:webHidden/>
          </w:rPr>
          <w:tab/>
        </w:r>
        <w:r w:rsidR="006B360D">
          <w:rPr>
            <w:noProof/>
            <w:webHidden/>
          </w:rPr>
          <w:fldChar w:fldCharType="begin"/>
        </w:r>
        <w:r w:rsidR="006B360D">
          <w:rPr>
            <w:noProof/>
            <w:webHidden/>
          </w:rPr>
          <w:instrText xml:space="preserve"> PAGEREF _Toc526581306 \h </w:instrText>
        </w:r>
        <w:r w:rsidR="006B360D">
          <w:rPr>
            <w:noProof/>
            <w:webHidden/>
          </w:rPr>
        </w:r>
        <w:r w:rsidR="006B360D">
          <w:rPr>
            <w:noProof/>
            <w:webHidden/>
          </w:rPr>
          <w:fldChar w:fldCharType="separate"/>
        </w:r>
        <w:r w:rsidR="006B360D">
          <w:rPr>
            <w:noProof/>
            <w:webHidden/>
          </w:rPr>
          <w:t>100</w:t>
        </w:r>
        <w:r w:rsidR="006B360D">
          <w:rPr>
            <w:noProof/>
            <w:webHidden/>
          </w:rPr>
          <w:fldChar w:fldCharType="end"/>
        </w:r>
      </w:hyperlink>
    </w:p>
    <w:p w14:paraId="3D3D7F23" w14:textId="4652EEA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7" w:history="1">
        <w:r w:rsidR="006B360D" w:rsidRPr="00244022">
          <w:rPr>
            <w:rStyle w:val="Hyperlink"/>
            <w:noProof/>
          </w:rPr>
          <w:t>3.31.4 finalState property</w:t>
        </w:r>
        <w:r w:rsidR="006B360D">
          <w:rPr>
            <w:noProof/>
            <w:webHidden/>
          </w:rPr>
          <w:tab/>
        </w:r>
        <w:r w:rsidR="006B360D">
          <w:rPr>
            <w:noProof/>
            <w:webHidden/>
          </w:rPr>
          <w:fldChar w:fldCharType="begin"/>
        </w:r>
        <w:r w:rsidR="006B360D">
          <w:rPr>
            <w:noProof/>
            <w:webHidden/>
          </w:rPr>
          <w:instrText xml:space="preserve"> PAGEREF _Toc526581307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7B43254C" w14:textId="197A5A3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08" w:history="1">
        <w:r w:rsidR="006B360D" w:rsidRPr="00244022">
          <w:rPr>
            <w:rStyle w:val="Hyperlink"/>
            <w:noProof/>
          </w:rPr>
          <w:t>3.31.5 stepOverEdgeCount property</w:t>
        </w:r>
        <w:r w:rsidR="006B360D">
          <w:rPr>
            <w:noProof/>
            <w:webHidden/>
          </w:rPr>
          <w:tab/>
        </w:r>
        <w:r w:rsidR="006B360D">
          <w:rPr>
            <w:noProof/>
            <w:webHidden/>
          </w:rPr>
          <w:fldChar w:fldCharType="begin"/>
        </w:r>
        <w:r w:rsidR="006B360D">
          <w:rPr>
            <w:noProof/>
            <w:webHidden/>
          </w:rPr>
          <w:instrText xml:space="preserve"> PAGEREF _Toc526581308 \h </w:instrText>
        </w:r>
        <w:r w:rsidR="006B360D">
          <w:rPr>
            <w:noProof/>
            <w:webHidden/>
          </w:rPr>
        </w:r>
        <w:r w:rsidR="006B360D">
          <w:rPr>
            <w:noProof/>
            <w:webHidden/>
          </w:rPr>
          <w:fldChar w:fldCharType="separate"/>
        </w:r>
        <w:r w:rsidR="006B360D">
          <w:rPr>
            <w:noProof/>
            <w:webHidden/>
          </w:rPr>
          <w:t>101</w:t>
        </w:r>
        <w:r w:rsidR="006B360D">
          <w:rPr>
            <w:noProof/>
            <w:webHidden/>
          </w:rPr>
          <w:fldChar w:fldCharType="end"/>
        </w:r>
      </w:hyperlink>
    </w:p>
    <w:p w14:paraId="59FACEAB" w14:textId="4DE58499"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09" w:history="1">
        <w:r w:rsidR="006B360D" w:rsidRPr="00244022">
          <w:rPr>
            <w:rStyle w:val="Hyperlink"/>
            <w:noProof/>
          </w:rPr>
          <w:t>3.32 stack object</w:t>
        </w:r>
        <w:r w:rsidR="006B360D">
          <w:rPr>
            <w:noProof/>
            <w:webHidden/>
          </w:rPr>
          <w:tab/>
        </w:r>
        <w:r w:rsidR="006B360D">
          <w:rPr>
            <w:noProof/>
            <w:webHidden/>
          </w:rPr>
          <w:fldChar w:fldCharType="begin"/>
        </w:r>
        <w:r w:rsidR="006B360D">
          <w:rPr>
            <w:noProof/>
            <w:webHidden/>
          </w:rPr>
          <w:instrText xml:space="preserve"> PAGEREF _Toc526581309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05D74BEB" w14:textId="018BDFB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0" w:history="1">
        <w:r w:rsidR="006B360D" w:rsidRPr="00244022">
          <w:rPr>
            <w:rStyle w:val="Hyperlink"/>
            <w:noProof/>
          </w:rPr>
          <w:t>3.32.1 General</w:t>
        </w:r>
        <w:r w:rsidR="006B360D">
          <w:rPr>
            <w:noProof/>
            <w:webHidden/>
          </w:rPr>
          <w:tab/>
        </w:r>
        <w:r w:rsidR="006B360D">
          <w:rPr>
            <w:noProof/>
            <w:webHidden/>
          </w:rPr>
          <w:fldChar w:fldCharType="begin"/>
        </w:r>
        <w:r w:rsidR="006B360D">
          <w:rPr>
            <w:noProof/>
            <w:webHidden/>
          </w:rPr>
          <w:instrText xml:space="preserve"> PAGEREF _Toc526581310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2F882906" w14:textId="1352535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1" w:history="1">
        <w:r w:rsidR="006B360D" w:rsidRPr="00244022">
          <w:rPr>
            <w:rStyle w:val="Hyperlink"/>
            <w:noProof/>
          </w:rPr>
          <w:t>3.32.2 message property</w:t>
        </w:r>
        <w:r w:rsidR="006B360D">
          <w:rPr>
            <w:noProof/>
            <w:webHidden/>
          </w:rPr>
          <w:tab/>
        </w:r>
        <w:r w:rsidR="006B360D">
          <w:rPr>
            <w:noProof/>
            <w:webHidden/>
          </w:rPr>
          <w:fldChar w:fldCharType="begin"/>
        </w:r>
        <w:r w:rsidR="006B360D">
          <w:rPr>
            <w:noProof/>
            <w:webHidden/>
          </w:rPr>
          <w:instrText xml:space="preserve"> PAGEREF _Toc526581311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159A9CEE" w14:textId="2C9EB86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2" w:history="1">
        <w:r w:rsidR="006B360D" w:rsidRPr="00244022">
          <w:rPr>
            <w:rStyle w:val="Hyperlink"/>
            <w:noProof/>
          </w:rPr>
          <w:t>3.32.3 frames property</w:t>
        </w:r>
        <w:r w:rsidR="006B360D">
          <w:rPr>
            <w:noProof/>
            <w:webHidden/>
          </w:rPr>
          <w:tab/>
        </w:r>
        <w:r w:rsidR="006B360D">
          <w:rPr>
            <w:noProof/>
            <w:webHidden/>
          </w:rPr>
          <w:fldChar w:fldCharType="begin"/>
        </w:r>
        <w:r w:rsidR="006B360D">
          <w:rPr>
            <w:noProof/>
            <w:webHidden/>
          </w:rPr>
          <w:instrText xml:space="preserve"> PAGEREF _Toc526581312 \h </w:instrText>
        </w:r>
        <w:r w:rsidR="006B360D">
          <w:rPr>
            <w:noProof/>
            <w:webHidden/>
          </w:rPr>
        </w:r>
        <w:r w:rsidR="006B360D">
          <w:rPr>
            <w:noProof/>
            <w:webHidden/>
          </w:rPr>
          <w:fldChar w:fldCharType="separate"/>
        </w:r>
        <w:r w:rsidR="006B360D">
          <w:rPr>
            <w:noProof/>
            <w:webHidden/>
          </w:rPr>
          <w:t>102</w:t>
        </w:r>
        <w:r w:rsidR="006B360D">
          <w:rPr>
            <w:noProof/>
            <w:webHidden/>
          </w:rPr>
          <w:fldChar w:fldCharType="end"/>
        </w:r>
      </w:hyperlink>
    </w:p>
    <w:p w14:paraId="67831074" w14:textId="718A6438"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13" w:history="1">
        <w:r w:rsidR="006B360D" w:rsidRPr="00244022">
          <w:rPr>
            <w:rStyle w:val="Hyperlink"/>
            <w:noProof/>
          </w:rPr>
          <w:t>3.33 stackFrame object</w:t>
        </w:r>
        <w:r w:rsidR="006B360D">
          <w:rPr>
            <w:noProof/>
            <w:webHidden/>
          </w:rPr>
          <w:tab/>
        </w:r>
        <w:r w:rsidR="006B360D">
          <w:rPr>
            <w:noProof/>
            <w:webHidden/>
          </w:rPr>
          <w:fldChar w:fldCharType="begin"/>
        </w:r>
        <w:r w:rsidR="006B360D">
          <w:rPr>
            <w:noProof/>
            <w:webHidden/>
          </w:rPr>
          <w:instrText xml:space="preserve"> PAGEREF _Toc526581313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2A1B229C" w14:textId="57E8696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4" w:history="1">
        <w:r w:rsidR="006B360D" w:rsidRPr="00244022">
          <w:rPr>
            <w:rStyle w:val="Hyperlink"/>
            <w:noProof/>
          </w:rPr>
          <w:t>3.33.1 General</w:t>
        </w:r>
        <w:r w:rsidR="006B360D">
          <w:rPr>
            <w:noProof/>
            <w:webHidden/>
          </w:rPr>
          <w:tab/>
        </w:r>
        <w:r w:rsidR="006B360D">
          <w:rPr>
            <w:noProof/>
            <w:webHidden/>
          </w:rPr>
          <w:fldChar w:fldCharType="begin"/>
        </w:r>
        <w:r w:rsidR="006B360D">
          <w:rPr>
            <w:noProof/>
            <w:webHidden/>
          </w:rPr>
          <w:instrText xml:space="preserve"> PAGEREF _Toc526581314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E0B86CC" w14:textId="55F3F9B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5" w:history="1">
        <w:r w:rsidR="006B360D" w:rsidRPr="00244022">
          <w:rPr>
            <w:rStyle w:val="Hyperlink"/>
            <w:noProof/>
          </w:rPr>
          <w:t>3.33.2 location property</w:t>
        </w:r>
        <w:r w:rsidR="006B360D">
          <w:rPr>
            <w:noProof/>
            <w:webHidden/>
          </w:rPr>
          <w:tab/>
        </w:r>
        <w:r w:rsidR="006B360D">
          <w:rPr>
            <w:noProof/>
            <w:webHidden/>
          </w:rPr>
          <w:fldChar w:fldCharType="begin"/>
        </w:r>
        <w:r w:rsidR="006B360D">
          <w:rPr>
            <w:noProof/>
            <w:webHidden/>
          </w:rPr>
          <w:instrText xml:space="preserve"> PAGEREF _Toc526581315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4B3F2EEE" w14:textId="041A32C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6" w:history="1">
        <w:r w:rsidR="006B360D" w:rsidRPr="00244022">
          <w:rPr>
            <w:rStyle w:val="Hyperlink"/>
            <w:noProof/>
          </w:rPr>
          <w:t>3.33.3 module property</w:t>
        </w:r>
        <w:r w:rsidR="006B360D">
          <w:rPr>
            <w:noProof/>
            <w:webHidden/>
          </w:rPr>
          <w:tab/>
        </w:r>
        <w:r w:rsidR="006B360D">
          <w:rPr>
            <w:noProof/>
            <w:webHidden/>
          </w:rPr>
          <w:fldChar w:fldCharType="begin"/>
        </w:r>
        <w:r w:rsidR="006B360D">
          <w:rPr>
            <w:noProof/>
            <w:webHidden/>
          </w:rPr>
          <w:instrText xml:space="preserve"> PAGEREF _Toc526581316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1F82CD0" w14:textId="3C83365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7" w:history="1">
        <w:r w:rsidR="006B360D" w:rsidRPr="00244022">
          <w:rPr>
            <w:rStyle w:val="Hyperlink"/>
            <w:noProof/>
          </w:rPr>
          <w:t>3.33.4 threadId property</w:t>
        </w:r>
        <w:r w:rsidR="006B360D">
          <w:rPr>
            <w:noProof/>
            <w:webHidden/>
          </w:rPr>
          <w:tab/>
        </w:r>
        <w:r w:rsidR="006B360D">
          <w:rPr>
            <w:noProof/>
            <w:webHidden/>
          </w:rPr>
          <w:fldChar w:fldCharType="begin"/>
        </w:r>
        <w:r w:rsidR="006B360D">
          <w:rPr>
            <w:noProof/>
            <w:webHidden/>
          </w:rPr>
          <w:instrText xml:space="preserve"> PAGEREF _Toc526581317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8DC04ED" w14:textId="226D7CE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8" w:history="1">
        <w:r w:rsidR="006B360D" w:rsidRPr="00244022">
          <w:rPr>
            <w:rStyle w:val="Hyperlink"/>
            <w:noProof/>
          </w:rPr>
          <w:t>3.33.5 address property</w:t>
        </w:r>
        <w:r w:rsidR="006B360D">
          <w:rPr>
            <w:noProof/>
            <w:webHidden/>
          </w:rPr>
          <w:tab/>
        </w:r>
        <w:r w:rsidR="006B360D">
          <w:rPr>
            <w:noProof/>
            <w:webHidden/>
          </w:rPr>
          <w:fldChar w:fldCharType="begin"/>
        </w:r>
        <w:r w:rsidR="006B360D">
          <w:rPr>
            <w:noProof/>
            <w:webHidden/>
          </w:rPr>
          <w:instrText xml:space="preserve"> PAGEREF _Toc526581318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BB5B802" w14:textId="32EE117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19" w:history="1">
        <w:r w:rsidR="006B360D" w:rsidRPr="00244022">
          <w:rPr>
            <w:rStyle w:val="Hyperlink"/>
            <w:noProof/>
          </w:rPr>
          <w:t>3.33.6 offset property</w:t>
        </w:r>
        <w:r w:rsidR="006B360D">
          <w:rPr>
            <w:noProof/>
            <w:webHidden/>
          </w:rPr>
          <w:tab/>
        </w:r>
        <w:r w:rsidR="006B360D">
          <w:rPr>
            <w:noProof/>
            <w:webHidden/>
          </w:rPr>
          <w:fldChar w:fldCharType="begin"/>
        </w:r>
        <w:r w:rsidR="006B360D">
          <w:rPr>
            <w:noProof/>
            <w:webHidden/>
          </w:rPr>
          <w:instrText xml:space="preserve"> PAGEREF _Toc526581319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3561229B" w14:textId="739AB75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0" w:history="1">
        <w:r w:rsidR="006B360D" w:rsidRPr="00244022">
          <w:rPr>
            <w:rStyle w:val="Hyperlink"/>
            <w:noProof/>
          </w:rPr>
          <w:t>3.33.7 parameters property</w:t>
        </w:r>
        <w:r w:rsidR="006B360D">
          <w:rPr>
            <w:noProof/>
            <w:webHidden/>
          </w:rPr>
          <w:tab/>
        </w:r>
        <w:r w:rsidR="006B360D">
          <w:rPr>
            <w:noProof/>
            <w:webHidden/>
          </w:rPr>
          <w:fldChar w:fldCharType="begin"/>
        </w:r>
        <w:r w:rsidR="006B360D">
          <w:rPr>
            <w:noProof/>
            <w:webHidden/>
          </w:rPr>
          <w:instrText xml:space="preserve"> PAGEREF _Toc526581320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A797424" w14:textId="2AA10210"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21" w:history="1">
        <w:r w:rsidR="006B360D" w:rsidRPr="00244022">
          <w:rPr>
            <w:rStyle w:val="Hyperlink"/>
            <w:noProof/>
          </w:rPr>
          <w:t>3.34 threadFlowLocation object</w:t>
        </w:r>
        <w:r w:rsidR="006B360D">
          <w:rPr>
            <w:noProof/>
            <w:webHidden/>
          </w:rPr>
          <w:tab/>
        </w:r>
        <w:r w:rsidR="006B360D">
          <w:rPr>
            <w:noProof/>
            <w:webHidden/>
          </w:rPr>
          <w:fldChar w:fldCharType="begin"/>
        </w:r>
        <w:r w:rsidR="006B360D">
          <w:rPr>
            <w:noProof/>
            <w:webHidden/>
          </w:rPr>
          <w:instrText xml:space="preserve"> PAGEREF _Toc526581321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50696F21" w14:textId="40F8CB94"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2" w:history="1">
        <w:r w:rsidR="006B360D" w:rsidRPr="00244022">
          <w:rPr>
            <w:rStyle w:val="Hyperlink"/>
            <w:noProof/>
          </w:rPr>
          <w:t>3.34.1 General</w:t>
        </w:r>
        <w:r w:rsidR="006B360D">
          <w:rPr>
            <w:noProof/>
            <w:webHidden/>
          </w:rPr>
          <w:tab/>
        </w:r>
        <w:r w:rsidR="006B360D">
          <w:rPr>
            <w:noProof/>
            <w:webHidden/>
          </w:rPr>
          <w:fldChar w:fldCharType="begin"/>
        </w:r>
        <w:r w:rsidR="006B360D">
          <w:rPr>
            <w:noProof/>
            <w:webHidden/>
          </w:rPr>
          <w:instrText xml:space="preserve"> PAGEREF _Toc526581322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77D92DF6" w14:textId="52D0879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3" w:history="1">
        <w:r w:rsidR="006B360D" w:rsidRPr="00244022">
          <w:rPr>
            <w:rStyle w:val="Hyperlink"/>
            <w:noProof/>
          </w:rPr>
          <w:t>3.34.2 step property</w:t>
        </w:r>
        <w:r w:rsidR="006B360D">
          <w:rPr>
            <w:noProof/>
            <w:webHidden/>
          </w:rPr>
          <w:tab/>
        </w:r>
        <w:r w:rsidR="006B360D">
          <w:rPr>
            <w:noProof/>
            <w:webHidden/>
          </w:rPr>
          <w:fldChar w:fldCharType="begin"/>
        </w:r>
        <w:r w:rsidR="006B360D">
          <w:rPr>
            <w:noProof/>
            <w:webHidden/>
          </w:rPr>
          <w:instrText xml:space="preserve"> PAGEREF _Toc526581323 \h </w:instrText>
        </w:r>
        <w:r w:rsidR="006B360D">
          <w:rPr>
            <w:noProof/>
            <w:webHidden/>
          </w:rPr>
        </w:r>
        <w:r w:rsidR="006B360D">
          <w:rPr>
            <w:noProof/>
            <w:webHidden/>
          </w:rPr>
          <w:fldChar w:fldCharType="separate"/>
        </w:r>
        <w:r w:rsidR="006B360D">
          <w:rPr>
            <w:noProof/>
            <w:webHidden/>
          </w:rPr>
          <w:t>103</w:t>
        </w:r>
        <w:r w:rsidR="006B360D">
          <w:rPr>
            <w:noProof/>
            <w:webHidden/>
          </w:rPr>
          <w:fldChar w:fldCharType="end"/>
        </w:r>
      </w:hyperlink>
    </w:p>
    <w:p w14:paraId="61C52290" w14:textId="4F18763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4" w:history="1">
        <w:r w:rsidR="006B360D" w:rsidRPr="00244022">
          <w:rPr>
            <w:rStyle w:val="Hyperlink"/>
            <w:noProof/>
          </w:rPr>
          <w:t>3.34.3 location property</w:t>
        </w:r>
        <w:r w:rsidR="006B360D">
          <w:rPr>
            <w:noProof/>
            <w:webHidden/>
          </w:rPr>
          <w:tab/>
        </w:r>
        <w:r w:rsidR="006B360D">
          <w:rPr>
            <w:noProof/>
            <w:webHidden/>
          </w:rPr>
          <w:fldChar w:fldCharType="begin"/>
        </w:r>
        <w:r w:rsidR="006B360D">
          <w:rPr>
            <w:noProof/>
            <w:webHidden/>
          </w:rPr>
          <w:instrText xml:space="preserve"> PAGEREF _Toc526581324 \h </w:instrText>
        </w:r>
        <w:r w:rsidR="006B360D">
          <w:rPr>
            <w:noProof/>
            <w:webHidden/>
          </w:rPr>
        </w:r>
        <w:r w:rsidR="006B360D">
          <w:rPr>
            <w:noProof/>
            <w:webHidden/>
          </w:rPr>
          <w:fldChar w:fldCharType="separate"/>
        </w:r>
        <w:r w:rsidR="006B360D">
          <w:rPr>
            <w:noProof/>
            <w:webHidden/>
          </w:rPr>
          <w:t>104</w:t>
        </w:r>
        <w:r w:rsidR="006B360D">
          <w:rPr>
            <w:noProof/>
            <w:webHidden/>
          </w:rPr>
          <w:fldChar w:fldCharType="end"/>
        </w:r>
      </w:hyperlink>
    </w:p>
    <w:p w14:paraId="62CBD33D" w14:textId="62DC58F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5" w:history="1">
        <w:r w:rsidR="006B360D" w:rsidRPr="00244022">
          <w:rPr>
            <w:rStyle w:val="Hyperlink"/>
            <w:noProof/>
          </w:rPr>
          <w:t>3.34.4 module property</w:t>
        </w:r>
        <w:r w:rsidR="006B360D">
          <w:rPr>
            <w:noProof/>
            <w:webHidden/>
          </w:rPr>
          <w:tab/>
        </w:r>
        <w:r w:rsidR="006B360D">
          <w:rPr>
            <w:noProof/>
            <w:webHidden/>
          </w:rPr>
          <w:fldChar w:fldCharType="begin"/>
        </w:r>
        <w:r w:rsidR="006B360D">
          <w:rPr>
            <w:noProof/>
            <w:webHidden/>
          </w:rPr>
          <w:instrText xml:space="preserve"> PAGEREF _Toc526581325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4073BEB3" w14:textId="5A1A333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6" w:history="1">
        <w:r w:rsidR="006B360D" w:rsidRPr="00244022">
          <w:rPr>
            <w:rStyle w:val="Hyperlink"/>
            <w:noProof/>
          </w:rPr>
          <w:t>3.34.5 stack property</w:t>
        </w:r>
        <w:r w:rsidR="006B360D">
          <w:rPr>
            <w:noProof/>
            <w:webHidden/>
          </w:rPr>
          <w:tab/>
        </w:r>
        <w:r w:rsidR="006B360D">
          <w:rPr>
            <w:noProof/>
            <w:webHidden/>
          </w:rPr>
          <w:fldChar w:fldCharType="begin"/>
        </w:r>
        <w:r w:rsidR="006B360D">
          <w:rPr>
            <w:noProof/>
            <w:webHidden/>
          </w:rPr>
          <w:instrText xml:space="preserve"> PAGEREF _Toc526581326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3367B650" w14:textId="24C8912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7" w:history="1">
        <w:r w:rsidR="006B360D" w:rsidRPr="00244022">
          <w:rPr>
            <w:rStyle w:val="Hyperlink"/>
            <w:noProof/>
          </w:rPr>
          <w:t>3.34.6 kind property</w:t>
        </w:r>
        <w:r w:rsidR="006B360D">
          <w:rPr>
            <w:noProof/>
            <w:webHidden/>
          </w:rPr>
          <w:tab/>
        </w:r>
        <w:r w:rsidR="006B360D">
          <w:rPr>
            <w:noProof/>
            <w:webHidden/>
          </w:rPr>
          <w:fldChar w:fldCharType="begin"/>
        </w:r>
        <w:r w:rsidR="006B360D">
          <w:rPr>
            <w:noProof/>
            <w:webHidden/>
          </w:rPr>
          <w:instrText xml:space="preserve"> PAGEREF _Toc526581327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2CC9FA5F" w14:textId="7EDB911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8" w:history="1">
        <w:r w:rsidR="006B360D" w:rsidRPr="00244022">
          <w:rPr>
            <w:rStyle w:val="Hyperlink"/>
            <w:noProof/>
          </w:rPr>
          <w:t>3.34.7 state property</w:t>
        </w:r>
        <w:r w:rsidR="006B360D">
          <w:rPr>
            <w:noProof/>
            <w:webHidden/>
          </w:rPr>
          <w:tab/>
        </w:r>
        <w:r w:rsidR="006B360D">
          <w:rPr>
            <w:noProof/>
            <w:webHidden/>
          </w:rPr>
          <w:fldChar w:fldCharType="begin"/>
        </w:r>
        <w:r w:rsidR="006B360D">
          <w:rPr>
            <w:noProof/>
            <w:webHidden/>
          </w:rPr>
          <w:instrText xml:space="preserve"> PAGEREF _Toc526581328 \h </w:instrText>
        </w:r>
        <w:r w:rsidR="006B360D">
          <w:rPr>
            <w:noProof/>
            <w:webHidden/>
          </w:rPr>
        </w:r>
        <w:r w:rsidR="006B360D">
          <w:rPr>
            <w:noProof/>
            <w:webHidden/>
          </w:rPr>
          <w:fldChar w:fldCharType="separate"/>
        </w:r>
        <w:r w:rsidR="006B360D">
          <w:rPr>
            <w:noProof/>
            <w:webHidden/>
          </w:rPr>
          <w:t>105</w:t>
        </w:r>
        <w:r w:rsidR="006B360D">
          <w:rPr>
            <w:noProof/>
            <w:webHidden/>
          </w:rPr>
          <w:fldChar w:fldCharType="end"/>
        </w:r>
      </w:hyperlink>
    </w:p>
    <w:p w14:paraId="5B96EA26" w14:textId="55986E6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29" w:history="1">
        <w:r w:rsidR="006B360D" w:rsidRPr="00244022">
          <w:rPr>
            <w:rStyle w:val="Hyperlink"/>
            <w:noProof/>
          </w:rPr>
          <w:t>3.34.8 nestingLevel property</w:t>
        </w:r>
        <w:r w:rsidR="006B360D">
          <w:rPr>
            <w:noProof/>
            <w:webHidden/>
          </w:rPr>
          <w:tab/>
        </w:r>
        <w:r w:rsidR="006B360D">
          <w:rPr>
            <w:noProof/>
            <w:webHidden/>
          </w:rPr>
          <w:fldChar w:fldCharType="begin"/>
        </w:r>
        <w:r w:rsidR="006B360D">
          <w:rPr>
            <w:noProof/>
            <w:webHidden/>
          </w:rPr>
          <w:instrText xml:space="preserve"> PAGEREF _Toc526581329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47A19343" w14:textId="1917F85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0" w:history="1">
        <w:r w:rsidR="006B360D" w:rsidRPr="00244022">
          <w:rPr>
            <w:rStyle w:val="Hyperlink"/>
            <w:noProof/>
          </w:rPr>
          <w:t>3.34.9 executionOrder property</w:t>
        </w:r>
        <w:r w:rsidR="006B360D">
          <w:rPr>
            <w:noProof/>
            <w:webHidden/>
          </w:rPr>
          <w:tab/>
        </w:r>
        <w:r w:rsidR="006B360D">
          <w:rPr>
            <w:noProof/>
            <w:webHidden/>
          </w:rPr>
          <w:fldChar w:fldCharType="begin"/>
        </w:r>
        <w:r w:rsidR="006B360D">
          <w:rPr>
            <w:noProof/>
            <w:webHidden/>
          </w:rPr>
          <w:instrText xml:space="preserve"> PAGEREF _Toc526581330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1C9B5AEB" w14:textId="3B06C77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1" w:history="1">
        <w:r w:rsidR="006B360D" w:rsidRPr="00244022">
          <w:rPr>
            <w:rStyle w:val="Hyperlink"/>
            <w:noProof/>
          </w:rPr>
          <w:t>3.34.10 executionTimeUtc property</w:t>
        </w:r>
        <w:r w:rsidR="006B360D">
          <w:rPr>
            <w:noProof/>
            <w:webHidden/>
          </w:rPr>
          <w:tab/>
        </w:r>
        <w:r w:rsidR="006B360D">
          <w:rPr>
            <w:noProof/>
            <w:webHidden/>
          </w:rPr>
          <w:fldChar w:fldCharType="begin"/>
        </w:r>
        <w:r w:rsidR="006B360D">
          <w:rPr>
            <w:noProof/>
            <w:webHidden/>
          </w:rPr>
          <w:instrText xml:space="preserve"> PAGEREF _Toc526581331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0EFB9A3A" w14:textId="570A6A5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2" w:history="1">
        <w:r w:rsidR="006B360D" w:rsidRPr="00244022">
          <w:rPr>
            <w:rStyle w:val="Hyperlink"/>
            <w:noProof/>
          </w:rPr>
          <w:t>3.34.11 importance property</w:t>
        </w:r>
        <w:r w:rsidR="006B360D">
          <w:rPr>
            <w:noProof/>
            <w:webHidden/>
          </w:rPr>
          <w:tab/>
        </w:r>
        <w:r w:rsidR="006B360D">
          <w:rPr>
            <w:noProof/>
            <w:webHidden/>
          </w:rPr>
          <w:fldChar w:fldCharType="begin"/>
        </w:r>
        <w:r w:rsidR="006B360D">
          <w:rPr>
            <w:noProof/>
            <w:webHidden/>
          </w:rPr>
          <w:instrText xml:space="preserve"> PAGEREF _Toc526581332 \h </w:instrText>
        </w:r>
        <w:r w:rsidR="006B360D">
          <w:rPr>
            <w:noProof/>
            <w:webHidden/>
          </w:rPr>
        </w:r>
        <w:r w:rsidR="006B360D">
          <w:rPr>
            <w:noProof/>
            <w:webHidden/>
          </w:rPr>
          <w:fldChar w:fldCharType="separate"/>
        </w:r>
        <w:r w:rsidR="006B360D">
          <w:rPr>
            <w:noProof/>
            <w:webHidden/>
          </w:rPr>
          <w:t>106</w:t>
        </w:r>
        <w:r w:rsidR="006B360D">
          <w:rPr>
            <w:noProof/>
            <w:webHidden/>
          </w:rPr>
          <w:fldChar w:fldCharType="end"/>
        </w:r>
      </w:hyperlink>
    </w:p>
    <w:p w14:paraId="65586707" w14:textId="50386CF1"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33" w:history="1">
        <w:r w:rsidR="006B360D" w:rsidRPr="00244022">
          <w:rPr>
            <w:rStyle w:val="Hyperlink"/>
            <w:noProof/>
          </w:rPr>
          <w:t>3.35 resources object</w:t>
        </w:r>
        <w:r w:rsidR="006B360D">
          <w:rPr>
            <w:noProof/>
            <w:webHidden/>
          </w:rPr>
          <w:tab/>
        </w:r>
        <w:r w:rsidR="006B360D">
          <w:rPr>
            <w:noProof/>
            <w:webHidden/>
          </w:rPr>
          <w:fldChar w:fldCharType="begin"/>
        </w:r>
        <w:r w:rsidR="006B360D">
          <w:rPr>
            <w:noProof/>
            <w:webHidden/>
          </w:rPr>
          <w:instrText xml:space="preserve"> PAGEREF _Toc526581333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B756E15" w14:textId="6F8EE0D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4" w:history="1">
        <w:r w:rsidR="006B360D" w:rsidRPr="00244022">
          <w:rPr>
            <w:rStyle w:val="Hyperlink"/>
            <w:noProof/>
          </w:rPr>
          <w:t>3.35.1 General</w:t>
        </w:r>
        <w:r w:rsidR="006B360D">
          <w:rPr>
            <w:noProof/>
            <w:webHidden/>
          </w:rPr>
          <w:tab/>
        </w:r>
        <w:r w:rsidR="006B360D">
          <w:rPr>
            <w:noProof/>
            <w:webHidden/>
          </w:rPr>
          <w:fldChar w:fldCharType="begin"/>
        </w:r>
        <w:r w:rsidR="006B360D">
          <w:rPr>
            <w:noProof/>
            <w:webHidden/>
          </w:rPr>
          <w:instrText xml:space="preserve"> PAGEREF _Toc526581334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330CDCBE" w14:textId="7AF4CB6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5" w:history="1">
        <w:r w:rsidR="006B360D" w:rsidRPr="00244022">
          <w:rPr>
            <w:rStyle w:val="Hyperlink"/>
            <w:noProof/>
          </w:rPr>
          <w:t>3.35.2 messageStrings property</w:t>
        </w:r>
        <w:r w:rsidR="006B360D">
          <w:rPr>
            <w:noProof/>
            <w:webHidden/>
          </w:rPr>
          <w:tab/>
        </w:r>
        <w:r w:rsidR="006B360D">
          <w:rPr>
            <w:noProof/>
            <w:webHidden/>
          </w:rPr>
          <w:fldChar w:fldCharType="begin"/>
        </w:r>
        <w:r w:rsidR="006B360D">
          <w:rPr>
            <w:noProof/>
            <w:webHidden/>
          </w:rPr>
          <w:instrText xml:space="preserve"> PAGEREF _Toc526581335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0F7D38F2" w14:textId="631C75D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6" w:history="1">
        <w:r w:rsidR="006B360D" w:rsidRPr="00244022">
          <w:rPr>
            <w:rStyle w:val="Hyperlink"/>
            <w:noProof/>
          </w:rPr>
          <w:t>3.35.3 rules property</w:t>
        </w:r>
        <w:r w:rsidR="006B360D">
          <w:rPr>
            <w:noProof/>
            <w:webHidden/>
          </w:rPr>
          <w:tab/>
        </w:r>
        <w:r w:rsidR="006B360D">
          <w:rPr>
            <w:noProof/>
            <w:webHidden/>
          </w:rPr>
          <w:fldChar w:fldCharType="begin"/>
        </w:r>
        <w:r w:rsidR="006B360D">
          <w:rPr>
            <w:noProof/>
            <w:webHidden/>
          </w:rPr>
          <w:instrText xml:space="preserve"> PAGEREF _Toc526581336 \h </w:instrText>
        </w:r>
        <w:r w:rsidR="006B360D">
          <w:rPr>
            <w:noProof/>
            <w:webHidden/>
          </w:rPr>
        </w:r>
        <w:r w:rsidR="006B360D">
          <w:rPr>
            <w:noProof/>
            <w:webHidden/>
          </w:rPr>
          <w:fldChar w:fldCharType="separate"/>
        </w:r>
        <w:r w:rsidR="006B360D">
          <w:rPr>
            <w:noProof/>
            <w:webHidden/>
          </w:rPr>
          <w:t>107</w:t>
        </w:r>
        <w:r w:rsidR="006B360D">
          <w:rPr>
            <w:noProof/>
            <w:webHidden/>
          </w:rPr>
          <w:fldChar w:fldCharType="end"/>
        </w:r>
      </w:hyperlink>
    </w:p>
    <w:p w14:paraId="51FE602C" w14:textId="36B8DF14"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37" w:history="1">
        <w:r w:rsidR="006B360D" w:rsidRPr="00244022">
          <w:rPr>
            <w:rStyle w:val="Hyperlink"/>
            <w:noProof/>
          </w:rPr>
          <w:t>3.36 rule object</w:t>
        </w:r>
        <w:r w:rsidR="006B360D">
          <w:rPr>
            <w:noProof/>
            <w:webHidden/>
          </w:rPr>
          <w:tab/>
        </w:r>
        <w:r w:rsidR="006B360D">
          <w:rPr>
            <w:noProof/>
            <w:webHidden/>
          </w:rPr>
          <w:fldChar w:fldCharType="begin"/>
        </w:r>
        <w:r w:rsidR="006B360D">
          <w:rPr>
            <w:noProof/>
            <w:webHidden/>
          </w:rPr>
          <w:instrText xml:space="preserve"> PAGEREF _Toc526581337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6BC6408" w14:textId="05648FB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8" w:history="1">
        <w:r w:rsidR="006B360D" w:rsidRPr="00244022">
          <w:rPr>
            <w:rStyle w:val="Hyperlink"/>
            <w:noProof/>
          </w:rPr>
          <w:t>3.36.1 General</w:t>
        </w:r>
        <w:r w:rsidR="006B360D">
          <w:rPr>
            <w:noProof/>
            <w:webHidden/>
          </w:rPr>
          <w:tab/>
        </w:r>
        <w:r w:rsidR="006B360D">
          <w:rPr>
            <w:noProof/>
            <w:webHidden/>
          </w:rPr>
          <w:fldChar w:fldCharType="begin"/>
        </w:r>
        <w:r w:rsidR="006B360D">
          <w:rPr>
            <w:noProof/>
            <w:webHidden/>
          </w:rPr>
          <w:instrText xml:space="preserve"> PAGEREF _Toc526581338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4565DE6" w14:textId="7379F3E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39" w:history="1">
        <w:r w:rsidR="006B360D" w:rsidRPr="00244022">
          <w:rPr>
            <w:rStyle w:val="Hyperlink"/>
            <w:noProof/>
          </w:rPr>
          <w:t>3.36.2 Constraints</w:t>
        </w:r>
        <w:r w:rsidR="006B360D">
          <w:rPr>
            <w:noProof/>
            <w:webHidden/>
          </w:rPr>
          <w:tab/>
        </w:r>
        <w:r w:rsidR="006B360D">
          <w:rPr>
            <w:noProof/>
            <w:webHidden/>
          </w:rPr>
          <w:fldChar w:fldCharType="begin"/>
        </w:r>
        <w:r w:rsidR="006B360D">
          <w:rPr>
            <w:noProof/>
            <w:webHidden/>
          </w:rPr>
          <w:instrText xml:space="preserve"> PAGEREF _Toc526581339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05D15FA" w14:textId="4643767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0" w:history="1">
        <w:r w:rsidR="006B360D" w:rsidRPr="00244022">
          <w:rPr>
            <w:rStyle w:val="Hyperlink"/>
            <w:noProof/>
          </w:rPr>
          <w:t>3.36.3 id property</w:t>
        </w:r>
        <w:r w:rsidR="006B360D">
          <w:rPr>
            <w:noProof/>
            <w:webHidden/>
          </w:rPr>
          <w:tab/>
        </w:r>
        <w:r w:rsidR="006B360D">
          <w:rPr>
            <w:noProof/>
            <w:webHidden/>
          </w:rPr>
          <w:fldChar w:fldCharType="begin"/>
        </w:r>
        <w:r w:rsidR="006B360D">
          <w:rPr>
            <w:noProof/>
            <w:webHidden/>
          </w:rPr>
          <w:instrText xml:space="preserve"> PAGEREF _Toc526581340 \h </w:instrText>
        </w:r>
        <w:r w:rsidR="006B360D">
          <w:rPr>
            <w:noProof/>
            <w:webHidden/>
          </w:rPr>
        </w:r>
        <w:r w:rsidR="006B360D">
          <w:rPr>
            <w:noProof/>
            <w:webHidden/>
          </w:rPr>
          <w:fldChar w:fldCharType="separate"/>
        </w:r>
        <w:r w:rsidR="006B360D">
          <w:rPr>
            <w:noProof/>
            <w:webHidden/>
          </w:rPr>
          <w:t>108</w:t>
        </w:r>
        <w:r w:rsidR="006B360D">
          <w:rPr>
            <w:noProof/>
            <w:webHidden/>
          </w:rPr>
          <w:fldChar w:fldCharType="end"/>
        </w:r>
      </w:hyperlink>
    </w:p>
    <w:p w14:paraId="2E20CDFF" w14:textId="6ECBA1D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1" w:history="1">
        <w:r w:rsidR="006B360D" w:rsidRPr="00244022">
          <w:rPr>
            <w:rStyle w:val="Hyperlink"/>
            <w:noProof/>
          </w:rPr>
          <w:t>3.36.4 name property</w:t>
        </w:r>
        <w:r w:rsidR="006B360D">
          <w:rPr>
            <w:noProof/>
            <w:webHidden/>
          </w:rPr>
          <w:tab/>
        </w:r>
        <w:r w:rsidR="006B360D">
          <w:rPr>
            <w:noProof/>
            <w:webHidden/>
          </w:rPr>
          <w:fldChar w:fldCharType="begin"/>
        </w:r>
        <w:r w:rsidR="006B360D">
          <w:rPr>
            <w:noProof/>
            <w:webHidden/>
          </w:rPr>
          <w:instrText xml:space="preserve"> PAGEREF _Toc526581341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3B8B6FA0" w14:textId="03F778D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2" w:history="1">
        <w:r w:rsidR="006B360D" w:rsidRPr="00244022">
          <w:rPr>
            <w:rStyle w:val="Hyperlink"/>
            <w:noProof/>
          </w:rPr>
          <w:t>3.36.5 shortDescription property</w:t>
        </w:r>
        <w:r w:rsidR="006B360D">
          <w:rPr>
            <w:noProof/>
            <w:webHidden/>
          </w:rPr>
          <w:tab/>
        </w:r>
        <w:r w:rsidR="006B360D">
          <w:rPr>
            <w:noProof/>
            <w:webHidden/>
          </w:rPr>
          <w:fldChar w:fldCharType="begin"/>
        </w:r>
        <w:r w:rsidR="006B360D">
          <w:rPr>
            <w:noProof/>
            <w:webHidden/>
          </w:rPr>
          <w:instrText xml:space="preserve"> PAGEREF _Toc526581342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6F462B9B" w14:textId="5CF550F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3" w:history="1">
        <w:r w:rsidR="006B360D" w:rsidRPr="00244022">
          <w:rPr>
            <w:rStyle w:val="Hyperlink"/>
            <w:noProof/>
          </w:rPr>
          <w:t>3.36.6 fullDescription property</w:t>
        </w:r>
        <w:r w:rsidR="006B360D">
          <w:rPr>
            <w:noProof/>
            <w:webHidden/>
          </w:rPr>
          <w:tab/>
        </w:r>
        <w:r w:rsidR="006B360D">
          <w:rPr>
            <w:noProof/>
            <w:webHidden/>
          </w:rPr>
          <w:fldChar w:fldCharType="begin"/>
        </w:r>
        <w:r w:rsidR="006B360D">
          <w:rPr>
            <w:noProof/>
            <w:webHidden/>
          </w:rPr>
          <w:instrText xml:space="preserve"> PAGEREF _Toc526581343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7203DB62" w14:textId="3675113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4" w:history="1">
        <w:r w:rsidR="006B360D" w:rsidRPr="00244022">
          <w:rPr>
            <w:rStyle w:val="Hyperlink"/>
            <w:noProof/>
          </w:rPr>
          <w:t>3.36.7 messageStrings property</w:t>
        </w:r>
        <w:r w:rsidR="006B360D">
          <w:rPr>
            <w:noProof/>
            <w:webHidden/>
          </w:rPr>
          <w:tab/>
        </w:r>
        <w:r w:rsidR="006B360D">
          <w:rPr>
            <w:noProof/>
            <w:webHidden/>
          </w:rPr>
          <w:fldChar w:fldCharType="begin"/>
        </w:r>
        <w:r w:rsidR="006B360D">
          <w:rPr>
            <w:noProof/>
            <w:webHidden/>
          </w:rPr>
          <w:instrText xml:space="preserve"> PAGEREF _Toc526581344 \h </w:instrText>
        </w:r>
        <w:r w:rsidR="006B360D">
          <w:rPr>
            <w:noProof/>
            <w:webHidden/>
          </w:rPr>
        </w:r>
        <w:r w:rsidR="006B360D">
          <w:rPr>
            <w:noProof/>
            <w:webHidden/>
          </w:rPr>
          <w:fldChar w:fldCharType="separate"/>
        </w:r>
        <w:r w:rsidR="006B360D">
          <w:rPr>
            <w:noProof/>
            <w:webHidden/>
          </w:rPr>
          <w:t>109</w:t>
        </w:r>
        <w:r w:rsidR="006B360D">
          <w:rPr>
            <w:noProof/>
            <w:webHidden/>
          </w:rPr>
          <w:fldChar w:fldCharType="end"/>
        </w:r>
      </w:hyperlink>
    </w:p>
    <w:p w14:paraId="19042508" w14:textId="529AB96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5" w:history="1">
        <w:r w:rsidR="006B360D" w:rsidRPr="00244022">
          <w:rPr>
            <w:rStyle w:val="Hyperlink"/>
            <w:noProof/>
          </w:rPr>
          <w:t>3.36.8 richMessageStrings property</w:t>
        </w:r>
        <w:r w:rsidR="006B360D">
          <w:rPr>
            <w:noProof/>
            <w:webHidden/>
          </w:rPr>
          <w:tab/>
        </w:r>
        <w:r w:rsidR="006B360D">
          <w:rPr>
            <w:noProof/>
            <w:webHidden/>
          </w:rPr>
          <w:fldChar w:fldCharType="begin"/>
        </w:r>
        <w:r w:rsidR="006B360D">
          <w:rPr>
            <w:noProof/>
            <w:webHidden/>
          </w:rPr>
          <w:instrText xml:space="preserve"> PAGEREF _Toc526581345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0D6312" w14:textId="76FDD15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6" w:history="1">
        <w:r w:rsidR="006B360D" w:rsidRPr="00244022">
          <w:rPr>
            <w:rStyle w:val="Hyperlink"/>
            <w:noProof/>
          </w:rPr>
          <w:t>3.36.9 helpUri property</w:t>
        </w:r>
        <w:r w:rsidR="006B360D">
          <w:rPr>
            <w:noProof/>
            <w:webHidden/>
          </w:rPr>
          <w:tab/>
        </w:r>
        <w:r w:rsidR="006B360D">
          <w:rPr>
            <w:noProof/>
            <w:webHidden/>
          </w:rPr>
          <w:fldChar w:fldCharType="begin"/>
        </w:r>
        <w:r w:rsidR="006B360D">
          <w:rPr>
            <w:noProof/>
            <w:webHidden/>
          </w:rPr>
          <w:instrText xml:space="preserve"> PAGEREF _Toc526581346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4F9E8819" w14:textId="16E7C9E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7" w:history="1">
        <w:r w:rsidR="006B360D" w:rsidRPr="00244022">
          <w:rPr>
            <w:rStyle w:val="Hyperlink"/>
            <w:noProof/>
          </w:rPr>
          <w:t>3.36.10 help property</w:t>
        </w:r>
        <w:r w:rsidR="006B360D">
          <w:rPr>
            <w:noProof/>
            <w:webHidden/>
          </w:rPr>
          <w:tab/>
        </w:r>
        <w:r w:rsidR="006B360D">
          <w:rPr>
            <w:noProof/>
            <w:webHidden/>
          </w:rPr>
          <w:fldChar w:fldCharType="begin"/>
        </w:r>
        <w:r w:rsidR="006B360D">
          <w:rPr>
            <w:noProof/>
            <w:webHidden/>
          </w:rPr>
          <w:instrText xml:space="preserve"> PAGEREF _Toc526581347 \h </w:instrText>
        </w:r>
        <w:r w:rsidR="006B360D">
          <w:rPr>
            <w:noProof/>
            <w:webHidden/>
          </w:rPr>
        </w:r>
        <w:r w:rsidR="006B360D">
          <w:rPr>
            <w:noProof/>
            <w:webHidden/>
          </w:rPr>
          <w:fldChar w:fldCharType="separate"/>
        </w:r>
        <w:r w:rsidR="006B360D">
          <w:rPr>
            <w:noProof/>
            <w:webHidden/>
          </w:rPr>
          <w:t>110</w:t>
        </w:r>
        <w:r w:rsidR="006B360D">
          <w:rPr>
            <w:noProof/>
            <w:webHidden/>
          </w:rPr>
          <w:fldChar w:fldCharType="end"/>
        </w:r>
      </w:hyperlink>
    </w:p>
    <w:p w14:paraId="0FD809C4" w14:textId="6DB1FBB8"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48" w:history="1">
        <w:r w:rsidR="006B360D" w:rsidRPr="00244022">
          <w:rPr>
            <w:rStyle w:val="Hyperlink"/>
            <w:noProof/>
          </w:rPr>
          <w:t>3.36.11 configuration property</w:t>
        </w:r>
        <w:r w:rsidR="006B360D">
          <w:rPr>
            <w:noProof/>
            <w:webHidden/>
          </w:rPr>
          <w:tab/>
        </w:r>
        <w:r w:rsidR="006B360D">
          <w:rPr>
            <w:noProof/>
            <w:webHidden/>
          </w:rPr>
          <w:fldChar w:fldCharType="begin"/>
        </w:r>
        <w:r w:rsidR="006B360D">
          <w:rPr>
            <w:noProof/>
            <w:webHidden/>
          </w:rPr>
          <w:instrText xml:space="preserve"> PAGEREF _Toc526581348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6DFB6025" w14:textId="1191946E"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49" w:history="1">
        <w:r w:rsidR="006B360D" w:rsidRPr="00244022">
          <w:rPr>
            <w:rStyle w:val="Hyperlink"/>
            <w:noProof/>
          </w:rPr>
          <w:t>3.37 ruleConfiguration object</w:t>
        </w:r>
        <w:r w:rsidR="006B360D">
          <w:rPr>
            <w:noProof/>
            <w:webHidden/>
          </w:rPr>
          <w:tab/>
        </w:r>
        <w:r w:rsidR="006B360D">
          <w:rPr>
            <w:noProof/>
            <w:webHidden/>
          </w:rPr>
          <w:fldChar w:fldCharType="begin"/>
        </w:r>
        <w:r w:rsidR="006B360D">
          <w:rPr>
            <w:noProof/>
            <w:webHidden/>
          </w:rPr>
          <w:instrText xml:space="preserve"> PAGEREF _Toc526581349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5FA45144" w14:textId="071BF14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0" w:history="1">
        <w:r w:rsidR="006B360D" w:rsidRPr="00244022">
          <w:rPr>
            <w:rStyle w:val="Hyperlink"/>
            <w:noProof/>
          </w:rPr>
          <w:t>3.37.1 General</w:t>
        </w:r>
        <w:r w:rsidR="006B360D">
          <w:rPr>
            <w:noProof/>
            <w:webHidden/>
          </w:rPr>
          <w:tab/>
        </w:r>
        <w:r w:rsidR="006B360D">
          <w:rPr>
            <w:noProof/>
            <w:webHidden/>
          </w:rPr>
          <w:fldChar w:fldCharType="begin"/>
        </w:r>
        <w:r w:rsidR="006B360D">
          <w:rPr>
            <w:noProof/>
            <w:webHidden/>
          </w:rPr>
          <w:instrText xml:space="preserve"> PAGEREF _Toc526581350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DCE9836" w14:textId="5868F16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1" w:history="1">
        <w:r w:rsidR="006B360D" w:rsidRPr="00244022">
          <w:rPr>
            <w:rStyle w:val="Hyperlink"/>
            <w:noProof/>
          </w:rPr>
          <w:t>3.37.2 enabled property</w:t>
        </w:r>
        <w:r w:rsidR="006B360D">
          <w:rPr>
            <w:noProof/>
            <w:webHidden/>
          </w:rPr>
          <w:tab/>
        </w:r>
        <w:r w:rsidR="006B360D">
          <w:rPr>
            <w:noProof/>
            <w:webHidden/>
          </w:rPr>
          <w:fldChar w:fldCharType="begin"/>
        </w:r>
        <w:r w:rsidR="006B360D">
          <w:rPr>
            <w:noProof/>
            <w:webHidden/>
          </w:rPr>
          <w:instrText xml:space="preserve"> PAGEREF _Toc526581351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39B228C8" w14:textId="0342CD1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2" w:history="1">
        <w:r w:rsidR="006B360D" w:rsidRPr="00244022">
          <w:rPr>
            <w:rStyle w:val="Hyperlink"/>
            <w:noProof/>
          </w:rPr>
          <w:t>3.37.3 defaultLevel property</w:t>
        </w:r>
        <w:r w:rsidR="006B360D">
          <w:rPr>
            <w:noProof/>
            <w:webHidden/>
          </w:rPr>
          <w:tab/>
        </w:r>
        <w:r w:rsidR="006B360D">
          <w:rPr>
            <w:noProof/>
            <w:webHidden/>
          </w:rPr>
          <w:fldChar w:fldCharType="begin"/>
        </w:r>
        <w:r w:rsidR="006B360D">
          <w:rPr>
            <w:noProof/>
            <w:webHidden/>
          </w:rPr>
          <w:instrText xml:space="preserve"> PAGEREF _Toc526581352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D36058" w14:textId="581B49F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3" w:history="1">
        <w:r w:rsidR="006B360D" w:rsidRPr="00244022">
          <w:rPr>
            <w:rStyle w:val="Hyperlink"/>
            <w:noProof/>
          </w:rPr>
          <w:t>3.37.4 parameters property</w:t>
        </w:r>
        <w:r w:rsidR="006B360D">
          <w:rPr>
            <w:noProof/>
            <w:webHidden/>
          </w:rPr>
          <w:tab/>
        </w:r>
        <w:r w:rsidR="006B360D">
          <w:rPr>
            <w:noProof/>
            <w:webHidden/>
          </w:rPr>
          <w:fldChar w:fldCharType="begin"/>
        </w:r>
        <w:r w:rsidR="006B360D">
          <w:rPr>
            <w:noProof/>
            <w:webHidden/>
          </w:rPr>
          <w:instrText xml:space="preserve"> PAGEREF _Toc526581353 \h </w:instrText>
        </w:r>
        <w:r w:rsidR="006B360D">
          <w:rPr>
            <w:noProof/>
            <w:webHidden/>
          </w:rPr>
        </w:r>
        <w:r w:rsidR="006B360D">
          <w:rPr>
            <w:noProof/>
            <w:webHidden/>
          </w:rPr>
          <w:fldChar w:fldCharType="separate"/>
        </w:r>
        <w:r w:rsidR="006B360D">
          <w:rPr>
            <w:noProof/>
            <w:webHidden/>
          </w:rPr>
          <w:t>111</w:t>
        </w:r>
        <w:r w:rsidR="006B360D">
          <w:rPr>
            <w:noProof/>
            <w:webHidden/>
          </w:rPr>
          <w:fldChar w:fldCharType="end"/>
        </w:r>
      </w:hyperlink>
    </w:p>
    <w:p w14:paraId="0223C1BA" w14:textId="251F3967"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54" w:history="1">
        <w:r w:rsidR="006B360D" w:rsidRPr="00244022">
          <w:rPr>
            <w:rStyle w:val="Hyperlink"/>
            <w:noProof/>
          </w:rPr>
          <w:t>3.38 fix object</w:t>
        </w:r>
        <w:r w:rsidR="006B360D">
          <w:rPr>
            <w:noProof/>
            <w:webHidden/>
          </w:rPr>
          <w:tab/>
        </w:r>
        <w:r w:rsidR="006B360D">
          <w:rPr>
            <w:noProof/>
            <w:webHidden/>
          </w:rPr>
          <w:fldChar w:fldCharType="begin"/>
        </w:r>
        <w:r w:rsidR="006B360D">
          <w:rPr>
            <w:noProof/>
            <w:webHidden/>
          </w:rPr>
          <w:instrText xml:space="preserve"> PAGEREF _Toc526581354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0CBA110" w14:textId="64303B7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5" w:history="1">
        <w:r w:rsidR="006B360D" w:rsidRPr="00244022">
          <w:rPr>
            <w:rStyle w:val="Hyperlink"/>
            <w:noProof/>
          </w:rPr>
          <w:t>3.38.1 General</w:t>
        </w:r>
        <w:r w:rsidR="006B360D">
          <w:rPr>
            <w:noProof/>
            <w:webHidden/>
          </w:rPr>
          <w:tab/>
        </w:r>
        <w:r w:rsidR="006B360D">
          <w:rPr>
            <w:noProof/>
            <w:webHidden/>
          </w:rPr>
          <w:fldChar w:fldCharType="begin"/>
        </w:r>
        <w:r w:rsidR="006B360D">
          <w:rPr>
            <w:noProof/>
            <w:webHidden/>
          </w:rPr>
          <w:instrText xml:space="preserve"> PAGEREF _Toc526581355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0EEEBEE6" w14:textId="2E4A5A9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6" w:history="1">
        <w:r w:rsidR="006B360D" w:rsidRPr="00244022">
          <w:rPr>
            <w:rStyle w:val="Hyperlink"/>
            <w:noProof/>
          </w:rPr>
          <w:t>3.38.2 description property</w:t>
        </w:r>
        <w:r w:rsidR="006B360D">
          <w:rPr>
            <w:noProof/>
            <w:webHidden/>
          </w:rPr>
          <w:tab/>
        </w:r>
        <w:r w:rsidR="006B360D">
          <w:rPr>
            <w:noProof/>
            <w:webHidden/>
          </w:rPr>
          <w:fldChar w:fldCharType="begin"/>
        </w:r>
        <w:r w:rsidR="006B360D">
          <w:rPr>
            <w:noProof/>
            <w:webHidden/>
          </w:rPr>
          <w:instrText xml:space="preserve"> PAGEREF _Toc526581356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781E3273" w14:textId="4EF4B36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7" w:history="1">
        <w:r w:rsidR="006B360D" w:rsidRPr="00244022">
          <w:rPr>
            <w:rStyle w:val="Hyperlink"/>
            <w:noProof/>
          </w:rPr>
          <w:t>3.38.3 fileChanges property</w:t>
        </w:r>
        <w:r w:rsidR="006B360D">
          <w:rPr>
            <w:noProof/>
            <w:webHidden/>
          </w:rPr>
          <w:tab/>
        </w:r>
        <w:r w:rsidR="006B360D">
          <w:rPr>
            <w:noProof/>
            <w:webHidden/>
          </w:rPr>
          <w:fldChar w:fldCharType="begin"/>
        </w:r>
        <w:r w:rsidR="006B360D">
          <w:rPr>
            <w:noProof/>
            <w:webHidden/>
          </w:rPr>
          <w:instrText xml:space="preserve"> PAGEREF _Toc526581357 \h </w:instrText>
        </w:r>
        <w:r w:rsidR="006B360D">
          <w:rPr>
            <w:noProof/>
            <w:webHidden/>
          </w:rPr>
        </w:r>
        <w:r w:rsidR="006B360D">
          <w:rPr>
            <w:noProof/>
            <w:webHidden/>
          </w:rPr>
          <w:fldChar w:fldCharType="separate"/>
        </w:r>
        <w:r w:rsidR="006B360D">
          <w:rPr>
            <w:noProof/>
            <w:webHidden/>
          </w:rPr>
          <w:t>112</w:t>
        </w:r>
        <w:r w:rsidR="006B360D">
          <w:rPr>
            <w:noProof/>
            <w:webHidden/>
          </w:rPr>
          <w:fldChar w:fldCharType="end"/>
        </w:r>
      </w:hyperlink>
    </w:p>
    <w:p w14:paraId="39826F1F" w14:textId="41BC0036"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58" w:history="1">
        <w:r w:rsidR="006B360D" w:rsidRPr="00244022">
          <w:rPr>
            <w:rStyle w:val="Hyperlink"/>
            <w:noProof/>
          </w:rPr>
          <w:t>3.39 fileChange object</w:t>
        </w:r>
        <w:r w:rsidR="006B360D">
          <w:rPr>
            <w:noProof/>
            <w:webHidden/>
          </w:rPr>
          <w:tab/>
        </w:r>
        <w:r w:rsidR="006B360D">
          <w:rPr>
            <w:noProof/>
            <w:webHidden/>
          </w:rPr>
          <w:fldChar w:fldCharType="begin"/>
        </w:r>
        <w:r w:rsidR="006B360D">
          <w:rPr>
            <w:noProof/>
            <w:webHidden/>
          </w:rPr>
          <w:instrText xml:space="preserve"> PAGEREF _Toc526581358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5BEDD027" w14:textId="0805AF9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59" w:history="1">
        <w:r w:rsidR="006B360D" w:rsidRPr="00244022">
          <w:rPr>
            <w:rStyle w:val="Hyperlink"/>
            <w:noProof/>
          </w:rPr>
          <w:t>3.39.1 General</w:t>
        </w:r>
        <w:r w:rsidR="006B360D">
          <w:rPr>
            <w:noProof/>
            <w:webHidden/>
          </w:rPr>
          <w:tab/>
        </w:r>
        <w:r w:rsidR="006B360D">
          <w:rPr>
            <w:noProof/>
            <w:webHidden/>
          </w:rPr>
          <w:fldChar w:fldCharType="begin"/>
        </w:r>
        <w:r w:rsidR="006B360D">
          <w:rPr>
            <w:noProof/>
            <w:webHidden/>
          </w:rPr>
          <w:instrText xml:space="preserve"> PAGEREF _Toc526581359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4D57447B" w14:textId="755D58FD"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0" w:history="1">
        <w:r w:rsidR="006B360D" w:rsidRPr="00244022">
          <w:rPr>
            <w:rStyle w:val="Hyperlink"/>
            <w:noProof/>
          </w:rPr>
          <w:t>3.39.2 fileLocation property</w:t>
        </w:r>
        <w:r w:rsidR="006B360D">
          <w:rPr>
            <w:noProof/>
            <w:webHidden/>
          </w:rPr>
          <w:tab/>
        </w:r>
        <w:r w:rsidR="006B360D">
          <w:rPr>
            <w:noProof/>
            <w:webHidden/>
          </w:rPr>
          <w:fldChar w:fldCharType="begin"/>
        </w:r>
        <w:r w:rsidR="006B360D">
          <w:rPr>
            <w:noProof/>
            <w:webHidden/>
          </w:rPr>
          <w:instrText xml:space="preserve"> PAGEREF _Toc526581360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7EAF422" w14:textId="40252BA1"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1" w:history="1">
        <w:r w:rsidR="006B360D" w:rsidRPr="00244022">
          <w:rPr>
            <w:rStyle w:val="Hyperlink"/>
            <w:noProof/>
          </w:rPr>
          <w:t>3.39.3 replacements property</w:t>
        </w:r>
        <w:r w:rsidR="006B360D">
          <w:rPr>
            <w:noProof/>
            <w:webHidden/>
          </w:rPr>
          <w:tab/>
        </w:r>
        <w:r w:rsidR="006B360D">
          <w:rPr>
            <w:noProof/>
            <w:webHidden/>
          </w:rPr>
          <w:fldChar w:fldCharType="begin"/>
        </w:r>
        <w:r w:rsidR="006B360D">
          <w:rPr>
            <w:noProof/>
            <w:webHidden/>
          </w:rPr>
          <w:instrText xml:space="preserve"> PAGEREF _Toc526581361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BA480D5" w14:textId="2FBB7558"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62" w:history="1">
        <w:r w:rsidR="006B360D" w:rsidRPr="00244022">
          <w:rPr>
            <w:rStyle w:val="Hyperlink"/>
            <w:noProof/>
          </w:rPr>
          <w:t>3.40 replacement object</w:t>
        </w:r>
        <w:r w:rsidR="006B360D">
          <w:rPr>
            <w:noProof/>
            <w:webHidden/>
          </w:rPr>
          <w:tab/>
        </w:r>
        <w:r w:rsidR="006B360D">
          <w:rPr>
            <w:noProof/>
            <w:webHidden/>
          </w:rPr>
          <w:fldChar w:fldCharType="begin"/>
        </w:r>
        <w:r w:rsidR="006B360D">
          <w:rPr>
            <w:noProof/>
            <w:webHidden/>
          </w:rPr>
          <w:instrText xml:space="preserve"> PAGEREF _Toc526581362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70EF6C54" w14:textId="21E4DB0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3" w:history="1">
        <w:r w:rsidR="006B360D" w:rsidRPr="00244022">
          <w:rPr>
            <w:rStyle w:val="Hyperlink"/>
            <w:noProof/>
          </w:rPr>
          <w:t>3.40.1 General</w:t>
        </w:r>
        <w:r w:rsidR="006B360D">
          <w:rPr>
            <w:noProof/>
            <w:webHidden/>
          </w:rPr>
          <w:tab/>
        </w:r>
        <w:r w:rsidR="006B360D">
          <w:rPr>
            <w:noProof/>
            <w:webHidden/>
          </w:rPr>
          <w:fldChar w:fldCharType="begin"/>
        </w:r>
        <w:r w:rsidR="006B360D">
          <w:rPr>
            <w:noProof/>
            <w:webHidden/>
          </w:rPr>
          <w:instrText xml:space="preserve"> PAGEREF _Toc526581363 \h </w:instrText>
        </w:r>
        <w:r w:rsidR="006B360D">
          <w:rPr>
            <w:noProof/>
            <w:webHidden/>
          </w:rPr>
        </w:r>
        <w:r w:rsidR="006B360D">
          <w:rPr>
            <w:noProof/>
            <w:webHidden/>
          </w:rPr>
          <w:fldChar w:fldCharType="separate"/>
        </w:r>
        <w:r w:rsidR="006B360D">
          <w:rPr>
            <w:noProof/>
            <w:webHidden/>
          </w:rPr>
          <w:t>113</w:t>
        </w:r>
        <w:r w:rsidR="006B360D">
          <w:rPr>
            <w:noProof/>
            <w:webHidden/>
          </w:rPr>
          <w:fldChar w:fldCharType="end"/>
        </w:r>
      </w:hyperlink>
    </w:p>
    <w:p w14:paraId="2C1BC395" w14:textId="2DF08BC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4" w:history="1">
        <w:r w:rsidR="006B360D" w:rsidRPr="00244022">
          <w:rPr>
            <w:rStyle w:val="Hyperlink"/>
            <w:noProof/>
          </w:rPr>
          <w:t>3.40.2 Constraints</w:t>
        </w:r>
        <w:r w:rsidR="006B360D">
          <w:rPr>
            <w:noProof/>
            <w:webHidden/>
          </w:rPr>
          <w:tab/>
        </w:r>
        <w:r w:rsidR="006B360D">
          <w:rPr>
            <w:noProof/>
            <w:webHidden/>
          </w:rPr>
          <w:fldChar w:fldCharType="begin"/>
        </w:r>
        <w:r w:rsidR="006B360D">
          <w:rPr>
            <w:noProof/>
            <w:webHidden/>
          </w:rPr>
          <w:instrText xml:space="preserve"> PAGEREF _Toc526581364 \h </w:instrText>
        </w:r>
        <w:r w:rsidR="006B360D">
          <w:rPr>
            <w:noProof/>
            <w:webHidden/>
          </w:rPr>
        </w:r>
        <w:r w:rsidR="006B360D">
          <w:rPr>
            <w:noProof/>
            <w:webHidden/>
          </w:rPr>
          <w:fldChar w:fldCharType="separate"/>
        </w:r>
        <w:r w:rsidR="006B360D">
          <w:rPr>
            <w:noProof/>
            <w:webHidden/>
          </w:rPr>
          <w:t>114</w:t>
        </w:r>
        <w:r w:rsidR="006B360D">
          <w:rPr>
            <w:noProof/>
            <w:webHidden/>
          </w:rPr>
          <w:fldChar w:fldCharType="end"/>
        </w:r>
      </w:hyperlink>
    </w:p>
    <w:p w14:paraId="402B08B7" w14:textId="063BE09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5" w:history="1">
        <w:r w:rsidR="006B360D" w:rsidRPr="00244022">
          <w:rPr>
            <w:rStyle w:val="Hyperlink"/>
            <w:noProof/>
          </w:rPr>
          <w:t>3.40.3 deletedRegion property</w:t>
        </w:r>
        <w:r w:rsidR="006B360D">
          <w:rPr>
            <w:noProof/>
            <w:webHidden/>
          </w:rPr>
          <w:tab/>
        </w:r>
        <w:r w:rsidR="006B360D">
          <w:rPr>
            <w:noProof/>
            <w:webHidden/>
          </w:rPr>
          <w:fldChar w:fldCharType="begin"/>
        </w:r>
        <w:r w:rsidR="006B360D">
          <w:rPr>
            <w:noProof/>
            <w:webHidden/>
          </w:rPr>
          <w:instrText xml:space="preserve"> PAGEREF _Toc526581365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4DFA294C" w14:textId="5814119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6" w:history="1">
        <w:r w:rsidR="006B360D" w:rsidRPr="00244022">
          <w:rPr>
            <w:rStyle w:val="Hyperlink"/>
            <w:noProof/>
          </w:rPr>
          <w:t>3.40.4 insertedContent property</w:t>
        </w:r>
        <w:r w:rsidR="006B360D">
          <w:rPr>
            <w:noProof/>
            <w:webHidden/>
          </w:rPr>
          <w:tab/>
        </w:r>
        <w:r w:rsidR="006B360D">
          <w:rPr>
            <w:noProof/>
            <w:webHidden/>
          </w:rPr>
          <w:fldChar w:fldCharType="begin"/>
        </w:r>
        <w:r w:rsidR="006B360D">
          <w:rPr>
            <w:noProof/>
            <w:webHidden/>
          </w:rPr>
          <w:instrText xml:space="preserve"> PAGEREF _Toc526581366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10F3A21" w14:textId="6D907358"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67" w:history="1">
        <w:r w:rsidR="006B360D" w:rsidRPr="00244022">
          <w:rPr>
            <w:rStyle w:val="Hyperlink"/>
            <w:noProof/>
          </w:rPr>
          <w:t>3.41 notification object</w:t>
        </w:r>
        <w:r w:rsidR="006B360D">
          <w:rPr>
            <w:noProof/>
            <w:webHidden/>
          </w:rPr>
          <w:tab/>
        </w:r>
        <w:r w:rsidR="006B360D">
          <w:rPr>
            <w:noProof/>
            <w:webHidden/>
          </w:rPr>
          <w:fldChar w:fldCharType="begin"/>
        </w:r>
        <w:r w:rsidR="006B360D">
          <w:rPr>
            <w:noProof/>
            <w:webHidden/>
          </w:rPr>
          <w:instrText xml:space="preserve"> PAGEREF _Toc526581367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1035BE96" w14:textId="201F93C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8" w:history="1">
        <w:r w:rsidR="006B360D" w:rsidRPr="00244022">
          <w:rPr>
            <w:rStyle w:val="Hyperlink"/>
            <w:noProof/>
          </w:rPr>
          <w:t>3.41.1 General</w:t>
        </w:r>
        <w:r w:rsidR="006B360D">
          <w:rPr>
            <w:noProof/>
            <w:webHidden/>
          </w:rPr>
          <w:tab/>
        </w:r>
        <w:r w:rsidR="006B360D">
          <w:rPr>
            <w:noProof/>
            <w:webHidden/>
          </w:rPr>
          <w:fldChar w:fldCharType="begin"/>
        </w:r>
        <w:r w:rsidR="006B360D">
          <w:rPr>
            <w:noProof/>
            <w:webHidden/>
          </w:rPr>
          <w:instrText xml:space="preserve"> PAGEREF _Toc526581368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78DD359D" w14:textId="57947F5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69" w:history="1">
        <w:r w:rsidR="006B360D" w:rsidRPr="00244022">
          <w:rPr>
            <w:rStyle w:val="Hyperlink"/>
            <w:noProof/>
          </w:rPr>
          <w:t>3.41.2 id property</w:t>
        </w:r>
        <w:r w:rsidR="006B360D">
          <w:rPr>
            <w:noProof/>
            <w:webHidden/>
          </w:rPr>
          <w:tab/>
        </w:r>
        <w:r w:rsidR="006B360D">
          <w:rPr>
            <w:noProof/>
            <w:webHidden/>
          </w:rPr>
          <w:fldChar w:fldCharType="begin"/>
        </w:r>
        <w:r w:rsidR="006B360D">
          <w:rPr>
            <w:noProof/>
            <w:webHidden/>
          </w:rPr>
          <w:instrText xml:space="preserve"> PAGEREF _Toc526581369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595EBFEB" w14:textId="101F31D6"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0" w:history="1">
        <w:r w:rsidR="006B360D" w:rsidRPr="00244022">
          <w:rPr>
            <w:rStyle w:val="Hyperlink"/>
            <w:noProof/>
          </w:rPr>
          <w:t>3.41.3 ruleId property</w:t>
        </w:r>
        <w:r w:rsidR="006B360D">
          <w:rPr>
            <w:noProof/>
            <w:webHidden/>
          </w:rPr>
          <w:tab/>
        </w:r>
        <w:r w:rsidR="006B360D">
          <w:rPr>
            <w:noProof/>
            <w:webHidden/>
          </w:rPr>
          <w:fldChar w:fldCharType="begin"/>
        </w:r>
        <w:r w:rsidR="006B360D">
          <w:rPr>
            <w:noProof/>
            <w:webHidden/>
          </w:rPr>
          <w:instrText xml:space="preserve"> PAGEREF _Toc526581370 \h </w:instrText>
        </w:r>
        <w:r w:rsidR="006B360D">
          <w:rPr>
            <w:noProof/>
            <w:webHidden/>
          </w:rPr>
        </w:r>
        <w:r w:rsidR="006B360D">
          <w:rPr>
            <w:noProof/>
            <w:webHidden/>
          </w:rPr>
          <w:fldChar w:fldCharType="separate"/>
        </w:r>
        <w:r w:rsidR="006B360D">
          <w:rPr>
            <w:noProof/>
            <w:webHidden/>
          </w:rPr>
          <w:t>115</w:t>
        </w:r>
        <w:r w:rsidR="006B360D">
          <w:rPr>
            <w:noProof/>
            <w:webHidden/>
          </w:rPr>
          <w:fldChar w:fldCharType="end"/>
        </w:r>
      </w:hyperlink>
    </w:p>
    <w:p w14:paraId="22F58C30" w14:textId="31F122F7"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1" w:history="1">
        <w:r w:rsidR="006B360D" w:rsidRPr="00244022">
          <w:rPr>
            <w:rStyle w:val="Hyperlink"/>
            <w:noProof/>
          </w:rPr>
          <w:t>3.41.4 physicalLocation property</w:t>
        </w:r>
        <w:r w:rsidR="006B360D">
          <w:rPr>
            <w:noProof/>
            <w:webHidden/>
          </w:rPr>
          <w:tab/>
        </w:r>
        <w:r w:rsidR="006B360D">
          <w:rPr>
            <w:noProof/>
            <w:webHidden/>
          </w:rPr>
          <w:fldChar w:fldCharType="begin"/>
        </w:r>
        <w:r w:rsidR="006B360D">
          <w:rPr>
            <w:noProof/>
            <w:webHidden/>
          </w:rPr>
          <w:instrText xml:space="preserve"> PAGEREF _Toc526581371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410FE3E8" w14:textId="288C5EF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2" w:history="1">
        <w:r w:rsidR="006B360D" w:rsidRPr="00244022">
          <w:rPr>
            <w:rStyle w:val="Hyperlink"/>
            <w:noProof/>
          </w:rPr>
          <w:t>3.41.5 message property</w:t>
        </w:r>
        <w:r w:rsidR="006B360D">
          <w:rPr>
            <w:noProof/>
            <w:webHidden/>
          </w:rPr>
          <w:tab/>
        </w:r>
        <w:r w:rsidR="006B360D">
          <w:rPr>
            <w:noProof/>
            <w:webHidden/>
          </w:rPr>
          <w:fldChar w:fldCharType="begin"/>
        </w:r>
        <w:r w:rsidR="006B360D">
          <w:rPr>
            <w:noProof/>
            <w:webHidden/>
          </w:rPr>
          <w:instrText xml:space="preserve"> PAGEREF _Toc526581372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19A7064A" w14:textId="549737D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3" w:history="1">
        <w:r w:rsidR="006B360D" w:rsidRPr="00244022">
          <w:rPr>
            <w:rStyle w:val="Hyperlink"/>
            <w:noProof/>
          </w:rPr>
          <w:t>3.41.6 level property</w:t>
        </w:r>
        <w:r w:rsidR="006B360D">
          <w:rPr>
            <w:noProof/>
            <w:webHidden/>
          </w:rPr>
          <w:tab/>
        </w:r>
        <w:r w:rsidR="006B360D">
          <w:rPr>
            <w:noProof/>
            <w:webHidden/>
          </w:rPr>
          <w:fldChar w:fldCharType="begin"/>
        </w:r>
        <w:r w:rsidR="006B360D">
          <w:rPr>
            <w:noProof/>
            <w:webHidden/>
          </w:rPr>
          <w:instrText xml:space="preserve"> PAGEREF _Toc526581373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37A8F18A" w14:textId="1D3EDAC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4" w:history="1">
        <w:r w:rsidR="006B360D" w:rsidRPr="00244022">
          <w:rPr>
            <w:rStyle w:val="Hyperlink"/>
            <w:noProof/>
          </w:rPr>
          <w:t>3.41.7 threadId property</w:t>
        </w:r>
        <w:r w:rsidR="006B360D">
          <w:rPr>
            <w:noProof/>
            <w:webHidden/>
          </w:rPr>
          <w:tab/>
        </w:r>
        <w:r w:rsidR="006B360D">
          <w:rPr>
            <w:noProof/>
            <w:webHidden/>
          </w:rPr>
          <w:fldChar w:fldCharType="begin"/>
        </w:r>
        <w:r w:rsidR="006B360D">
          <w:rPr>
            <w:noProof/>
            <w:webHidden/>
          </w:rPr>
          <w:instrText xml:space="preserve"> PAGEREF _Toc526581374 \h </w:instrText>
        </w:r>
        <w:r w:rsidR="006B360D">
          <w:rPr>
            <w:noProof/>
            <w:webHidden/>
          </w:rPr>
        </w:r>
        <w:r w:rsidR="006B360D">
          <w:rPr>
            <w:noProof/>
            <w:webHidden/>
          </w:rPr>
          <w:fldChar w:fldCharType="separate"/>
        </w:r>
        <w:r w:rsidR="006B360D">
          <w:rPr>
            <w:noProof/>
            <w:webHidden/>
          </w:rPr>
          <w:t>116</w:t>
        </w:r>
        <w:r w:rsidR="006B360D">
          <w:rPr>
            <w:noProof/>
            <w:webHidden/>
          </w:rPr>
          <w:fldChar w:fldCharType="end"/>
        </w:r>
      </w:hyperlink>
    </w:p>
    <w:p w14:paraId="67471EDC" w14:textId="6C995AD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5" w:history="1">
        <w:r w:rsidR="006B360D" w:rsidRPr="00244022">
          <w:rPr>
            <w:rStyle w:val="Hyperlink"/>
            <w:noProof/>
          </w:rPr>
          <w:t>3.41.8 timeUtc property</w:t>
        </w:r>
        <w:r w:rsidR="006B360D">
          <w:rPr>
            <w:noProof/>
            <w:webHidden/>
          </w:rPr>
          <w:tab/>
        </w:r>
        <w:r w:rsidR="006B360D">
          <w:rPr>
            <w:noProof/>
            <w:webHidden/>
          </w:rPr>
          <w:fldChar w:fldCharType="begin"/>
        </w:r>
        <w:r w:rsidR="006B360D">
          <w:rPr>
            <w:noProof/>
            <w:webHidden/>
          </w:rPr>
          <w:instrText xml:space="preserve"> PAGEREF _Toc526581375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2E77D50F" w14:textId="361E8F9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6" w:history="1">
        <w:r w:rsidR="006B360D" w:rsidRPr="00244022">
          <w:rPr>
            <w:rStyle w:val="Hyperlink"/>
            <w:noProof/>
          </w:rPr>
          <w:t>3.41.9 exception property</w:t>
        </w:r>
        <w:r w:rsidR="006B360D">
          <w:rPr>
            <w:noProof/>
            <w:webHidden/>
          </w:rPr>
          <w:tab/>
        </w:r>
        <w:r w:rsidR="006B360D">
          <w:rPr>
            <w:noProof/>
            <w:webHidden/>
          </w:rPr>
          <w:fldChar w:fldCharType="begin"/>
        </w:r>
        <w:r w:rsidR="006B360D">
          <w:rPr>
            <w:noProof/>
            <w:webHidden/>
          </w:rPr>
          <w:instrText xml:space="preserve"> PAGEREF _Toc526581376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63572F2" w14:textId="4874CCE5"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77" w:history="1">
        <w:r w:rsidR="006B360D" w:rsidRPr="00244022">
          <w:rPr>
            <w:rStyle w:val="Hyperlink"/>
            <w:noProof/>
          </w:rPr>
          <w:t>3.42 exception object</w:t>
        </w:r>
        <w:r w:rsidR="006B360D">
          <w:rPr>
            <w:noProof/>
            <w:webHidden/>
          </w:rPr>
          <w:tab/>
        </w:r>
        <w:r w:rsidR="006B360D">
          <w:rPr>
            <w:noProof/>
            <w:webHidden/>
          </w:rPr>
          <w:fldChar w:fldCharType="begin"/>
        </w:r>
        <w:r w:rsidR="006B360D">
          <w:rPr>
            <w:noProof/>
            <w:webHidden/>
          </w:rPr>
          <w:instrText xml:space="preserve"> PAGEREF _Toc526581377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0B87873B" w14:textId="3F19047B"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8" w:history="1">
        <w:r w:rsidR="006B360D" w:rsidRPr="00244022">
          <w:rPr>
            <w:rStyle w:val="Hyperlink"/>
            <w:noProof/>
          </w:rPr>
          <w:t>3.42.1 General</w:t>
        </w:r>
        <w:r w:rsidR="006B360D">
          <w:rPr>
            <w:noProof/>
            <w:webHidden/>
          </w:rPr>
          <w:tab/>
        </w:r>
        <w:r w:rsidR="006B360D">
          <w:rPr>
            <w:noProof/>
            <w:webHidden/>
          </w:rPr>
          <w:fldChar w:fldCharType="begin"/>
        </w:r>
        <w:r w:rsidR="006B360D">
          <w:rPr>
            <w:noProof/>
            <w:webHidden/>
          </w:rPr>
          <w:instrText xml:space="preserve"> PAGEREF _Toc526581378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695BA9B0" w14:textId="7B8CB46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79" w:history="1">
        <w:r w:rsidR="006B360D" w:rsidRPr="00244022">
          <w:rPr>
            <w:rStyle w:val="Hyperlink"/>
            <w:noProof/>
          </w:rPr>
          <w:t>3.42.2 kind property</w:t>
        </w:r>
        <w:r w:rsidR="006B360D">
          <w:rPr>
            <w:noProof/>
            <w:webHidden/>
          </w:rPr>
          <w:tab/>
        </w:r>
        <w:r w:rsidR="006B360D">
          <w:rPr>
            <w:noProof/>
            <w:webHidden/>
          </w:rPr>
          <w:fldChar w:fldCharType="begin"/>
        </w:r>
        <w:r w:rsidR="006B360D">
          <w:rPr>
            <w:noProof/>
            <w:webHidden/>
          </w:rPr>
          <w:instrText xml:space="preserve"> PAGEREF _Toc526581379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7C89BB2C" w14:textId="1DD13255"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80" w:history="1">
        <w:r w:rsidR="006B360D" w:rsidRPr="00244022">
          <w:rPr>
            <w:rStyle w:val="Hyperlink"/>
            <w:noProof/>
          </w:rPr>
          <w:t>3.42.3 message property</w:t>
        </w:r>
        <w:r w:rsidR="006B360D">
          <w:rPr>
            <w:noProof/>
            <w:webHidden/>
          </w:rPr>
          <w:tab/>
        </w:r>
        <w:r w:rsidR="006B360D">
          <w:rPr>
            <w:noProof/>
            <w:webHidden/>
          </w:rPr>
          <w:fldChar w:fldCharType="begin"/>
        </w:r>
        <w:r w:rsidR="006B360D">
          <w:rPr>
            <w:noProof/>
            <w:webHidden/>
          </w:rPr>
          <w:instrText xml:space="preserve"> PAGEREF _Toc526581380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4ADE78F3" w14:textId="7031F4A0"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81" w:history="1">
        <w:r w:rsidR="006B360D" w:rsidRPr="00244022">
          <w:rPr>
            <w:rStyle w:val="Hyperlink"/>
            <w:noProof/>
          </w:rPr>
          <w:t>3.42.4 stack property</w:t>
        </w:r>
        <w:r w:rsidR="006B360D">
          <w:rPr>
            <w:noProof/>
            <w:webHidden/>
          </w:rPr>
          <w:tab/>
        </w:r>
        <w:r w:rsidR="006B360D">
          <w:rPr>
            <w:noProof/>
            <w:webHidden/>
          </w:rPr>
          <w:fldChar w:fldCharType="begin"/>
        </w:r>
        <w:r w:rsidR="006B360D">
          <w:rPr>
            <w:noProof/>
            <w:webHidden/>
          </w:rPr>
          <w:instrText xml:space="preserve"> PAGEREF _Toc526581381 \h </w:instrText>
        </w:r>
        <w:r w:rsidR="006B360D">
          <w:rPr>
            <w:noProof/>
            <w:webHidden/>
          </w:rPr>
        </w:r>
        <w:r w:rsidR="006B360D">
          <w:rPr>
            <w:noProof/>
            <w:webHidden/>
          </w:rPr>
          <w:fldChar w:fldCharType="separate"/>
        </w:r>
        <w:r w:rsidR="006B360D">
          <w:rPr>
            <w:noProof/>
            <w:webHidden/>
          </w:rPr>
          <w:t>117</w:t>
        </w:r>
        <w:r w:rsidR="006B360D">
          <w:rPr>
            <w:noProof/>
            <w:webHidden/>
          </w:rPr>
          <w:fldChar w:fldCharType="end"/>
        </w:r>
      </w:hyperlink>
    </w:p>
    <w:p w14:paraId="53D2E6C1" w14:textId="4F6D002E"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82" w:history="1">
        <w:r w:rsidR="006B360D" w:rsidRPr="00244022">
          <w:rPr>
            <w:rStyle w:val="Hyperlink"/>
            <w:noProof/>
          </w:rPr>
          <w:t>3.42.5 innerExceptions property</w:t>
        </w:r>
        <w:r w:rsidR="006B360D">
          <w:rPr>
            <w:noProof/>
            <w:webHidden/>
          </w:rPr>
          <w:tab/>
        </w:r>
        <w:r w:rsidR="006B360D">
          <w:rPr>
            <w:noProof/>
            <w:webHidden/>
          </w:rPr>
          <w:fldChar w:fldCharType="begin"/>
        </w:r>
        <w:r w:rsidR="006B360D">
          <w:rPr>
            <w:noProof/>
            <w:webHidden/>
          </w:rPr>
          <w:instrText xml:space="preserve"> PAGEREF _Toc526581382 \h </w:instrText>
        </w:r>
        <w:r w:rsidR="006B360D">
          <w:rPr>
            <w:noProof/>
            <w:webHidden/>
          </w:rPr>
        </w:r>
        <w:r w:rsidR="006B360D">
          <w:rPr>
            <w:noProof/>
            <w:webHidden/>
          </w:rPr>
          <w:fldChar w:fldCharType="separate"/>
        </w:r>
        <w:r w:rsidR="006B360D">
          <w:rPr>
            <w:noProof/>
            <w:webHidden/>
          </w:rPr>
          <w:t>118</w:t>
        </w:r>
        <w:r w:rsidR="006B360D">
          <w:rPr>
            <w:noProof/>
            <w:webHidden/>
          </w:rPr>
          <w:fldChar w:fldCharType="end"/>
        </w:r>
      </w:hyperlink>
    </w:p>
    <w:p w14:paraId="5CEB6A34" w14:textId="7AE73A54" w:rsidR="006B360D" w:rsidRDefault="00577198">
      <w:pPr>
        <w:pStyle w:val="TOC1"/>
        <w:rPr>
          <w:rFonts w:asciiTheme="minorHAnsi" w:eastAsiaTheme="minorEastAsia" w:hAnsiTheme="minorHAnsi" w:cstheme="minorBidi"/>
          <w:noProof/>
          <w:sz w:val="22"/>
          <w:szCs w:val="22"/>
        </w:rPr>
      </w:pPr>
      <w:hyperlink w:anchor="_Toc526581383" w:history="1">
        <w:r w:rsidR="006B360D" w:rsidRPr="00244022">
          <w:rPr>
            <w:rStyle w:val="Hyperlink"/>
            <w:noProof/>
          </w:rPr>
          <w:t>4</w:t>
        </w:r>
        <w:r w:rsidR="006B360D">
          <w:rPr>
            <w:rFonts w:asciiTheme="minorHAnsi" w:eastAsiaTheme="minorEastAsia" w:hAnsiTheme="minorHAnsi" w:cstheme="minorBidi"/>
            <w:noProof/>
            <w:sz w:val="22"/>
            <w:szCs w:val="22"/>
          </w:rPr>
          <w:tab/>
        </w:r>
        <w:r w:rsidR="006B360D" w:rsidRPr="00244022">
          <w:rPr>
            <w:rStyle w:val="Hyperlink"/>
            <w:noProof/>
          </w:rPr>
          <w:t>External file format</w:t>
        </w:r>
        <w:r w:rsidR="006B360D">
          <w:rPr>
            <w:noProof/>
            <w:webHidden/>
          </w:rPr>
          <w:tab/>
        </w:r>
        <w:r w:rsidR="006B360D">
          <w:rPr>
            <w:noProof/>
            <w:webHidden/>
          </w:rPr>
          <w:fldChar w:fldCharType="begin"/>
        </w:r>
        <w:r w:rsidR="006B360D">
          <w:rPr>
            <w:noProof/>
            <w:webHidden/>
          </w:rPr>
          <w:instrText xml:space="preserve"> PAGEREF _Toc526581383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4E5642E7" w14:textId="12F4AAAA"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84" w:history="1">
        <w:r w:rsidR="006B360D" w:rsidRPr="00244022">
          <w:rPr>
            <w:rStyle w:val="Hyperlink"/>
            <w:noProof/>
          </w:rPr>
          <w:t>4.1 General</w:t>
        </w:r>
        <w:r w:rsidR="006B360D">
          <w:rPr>
            <w:noProof/>
            <w:webHidden/>
          </w:rPr>
          <w:tab/>
        </w:r>
        <w:r w:rsidR="006B360D">
          <w:rPr>
            <w:noProof/>
            <w:webHidden/>
          </w:rPr>
          <w:fldChar w:fldCharType="begin"/>
        </w:r>
        <w:r w:rsidR="006B360D">
          <w:rPr>
            <w:noProof/>
            <w:webHidden/>
          </w:rPr>
          <w:instrText xml:space="preserve"> PAGEREF _Toc526581384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5E5174FA" w14:textId="0B96FC5D"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85" w:history="1">
        <w:r w:rsidR="006B360D" w:rsidRPr="00244022">
          <w:rPr>
            <w:rStyle w:val="Hyperlink"/>
            <w:noProof/>
          </w:rPr>
          <w:t>4.2 externalizedProperty object</w:t>
        </w:r>
        <w:r w:rsidR="006B360D">
          <w:rPr>
            <w:noProof/>
            <w:webHidden/>
          </w:rPr>
          <w:tab/>
        </w:r>
        <w:r w:rsidR="006B360D">
          <w:rPr>
            <w:noProof/>
            <w:webHidden/>
          </w:rPr>
          <w:fldChar w:fldCharType="begin"/>
        </w:r>
        <w:r w:rsidR="006B360D">
          <w:rPr>
            <w:noProof/>
            <w:webHidden/>
          </w:rPr>
          <w:instrText xml:space="preserve"> PAGEREF _Toc526581385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76018B96" w14:textId="183B8463"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86" w:history="1">
        <w:r w:rsidR="006B360D" w:rsidRPr="00244022">
          <w:rPr>
            <w:rStyle w:val="Hyperlink"/>
            <w:noProof/>
          </w:rPr>
          <w:t>4.2.1 General</w:t>
        </w:r>
        <w:r w:rsidR="006B360D">
          <w:rPr>
            <w:noProof/>
            <w:webHidden/>
          </w:rPr>
          <w:tab/>
        </w:r>
        <w:r w:rsidR="006B360D">
          <w:rPr>
            <w:noProof/>
            <w:webHidden/>
          </w:rPr>
          <w:fldChar w:fldCharType="begin"/>
        </w:r>
        <w:r w:rsidR="006B360D">
          <w:rPr>
            <w:noProof/>
            <w:webHidden/>
          </w:rPr>
          <w:instrText xml:space="preserve"> PAGEREF _Toc526581386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454E17E" w14:textId="79AE7002"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87" w:history="1">
        <w:r w:rsidR="006B360D" w:rsidRPr="00244022">
          <w:rPr>
            <w:rStyle w:val="Hyperlink"/>
            <w:noProof/>
          </w:rPr>
          <w:t>4.2.2 $schema property</w:t>
        </w:r>
        <w:r w:rsidR="006B360D">
          <w:rPr>
            <w:noProof/>
            <w:webHidden/>
          </w:rPr>
          <w:tab/>
        </w:r>
        <w:r w:rsidR="006B360D">
          <w:rPr>
            <w:noProof/>
            <w:webHidden/>
          </w:rPr>
          <w:fldChar w:fldCharType="begin"/>
        </w:r>
        <w:r w:rsidR="006B360D">
          <w:rPr>
            <w:noProof/>
            <w:webHidden/>
          </w:rPr>
          <w:instrText xml:space="preserve"> PAGEREF _Toc526581387 \h </w:instrText>
        </w:r>
        <w:r w:rsidR="006B360D">
          <w:rPr>
            <w:noProof/>
            <w:webHidden/>
          </w:rPr>
        </w:r>
        <w:r w:rsidR="006B360D">
          <w:rPr>
            <w:noProof/>
            <w:webHidden/>
          </w:rPr>
          <w:fldChar w:fldCharType="separate"/>
        </w:r>
        <w:r w:rsidR="006B360D">
          <w:rPr>
            <w:noProof/>
            <w:webHidden/>
          </w:rPr>
          <w:t>119</w:t>
        </w:r>
        <w:r w:rsidR="006B360D">
          <w:rPr>
            <w:noProof/>
            <w:webHidden/>
          </w:rPr>
          <w:fldChar w:fldCharType="end"/>
        </w:r>
      </w:hyperlink>
    </w:p>
    <w:p w14:paraId="375B7D1C" w14:textId="4639C65C"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88" w:history="1">
        <w:r w:rsidR="006B360D" w:rsidRPr="00244022">
          <w:rPr>
            <w:rStyle w:val="Hyperlink"/>
            <w:noProof/>
          </w:rPr>
          <w:t>4.2.3 version property</w:t>
        </w:r>
        <w:r w:rsidR="006B360D">
          <w:rPr>
            <w:noProof/>
            <w:webHidden/>
          </w:rPr>
          <w:tab/>
        </w:r>
        <w:r w:rsidR="006B360D">
          <w:rPr>
            <w:noProof/>
            <w:webHidden/>
          </w:rPr>
          <w:fldChar w:fldCharType="begin"/>
        </w:r>
        <w:r w:rsidR="006B360D">
          <w:rPr>
            <w:noProof/>
            <w:webHidden/>
          </w:rPr>
          <w:instrText xml:space="preserve"> PAGEREF _Toc526581388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BDB68F2" w14:textId="57CACB39"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89" w:history="1">
        <w:r w:rsidR="006B360D" w:rsidRPr="00244022">
          <w:rPr>
            <w:rStyle w:val="Hyperlink"/>
            <w:noProof/>
          </w:rPr>
          <w:t>4.2.4 instanceGuid property</w:t>
        </w:r>
        <w:r w:rsidR="006B360D">
          <w:rPr>
            <w:noProof/>
            <w:webHidden/>
          </w:rPr>
          <w:tab/>
        </w:r>
        <w:r w:rsidR="006B360D">
          <w:rPr>
            <w:noProof/>
            <w:webHidden/>
          </w:rPr>
          <w:fldChar w:fldCharType="begin"/>
        </w:r>
        <w:r w:rsidR="006B360D">
          <w:rPr>
            <w:noProof/>
            <w:webHidden/>
          </w:rPr>
          <w:instrText xml:space="preserve"> PAGEREF _Toc526581389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3B55FA95" w14:textId="26A9166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90" w:history="1">
        <w:r w:rsidR="006B360D" w:rsidRPr="00244022">
          <w:rPr>
            <w:rStyle w:val="Hyperlink"/>
            <w:noProof/>
          </w:rPr>
          <w:t>4.2.5 runInstanceGuid property</w:t>
        </w:r>
        <w:r w:rsidR="006B360D">
          <w:rPr>
            <w:noProof/>
            <w:webHidden/>
          </w:rPr>
          <w:tab/>
        </w:r>
        <w:r w:rsidR="006B360D">
          <w:rPr>
            <w:noProof/>
            <w:webHidden/>
          </w:rPr>
          <w:fldChar w:fldCharType="begin"/>
        </w:r>
        <w:r w:rsidR="006B360D">
          <w:rPr>
            <w:noProof/>
            <w:webHidden/>
          </w:rPr>
          <w:instrText xml:space="preserve"> PAGEREF _Toc526581390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6C7B0AD5" w14:textId="48526CFA" w:rsidR="006B360D" w:rsidRDefault="00577198">
      <w:pPr>
        <w:pStyle w:val="TOC3"/>
        <w:tabs>
          <w:tab w:val="right" w:leader="dot" w:pos="9350"/>
        </w:tabs>
        <w:rPr>
          <w:rFonts w:asciiTheme="minorHAnsi" w:eastAsiaTheme="minorEastAsia" w:hAnsiTheme="minorHAnsi" w:cstheme="minorBidi"/>
          <w:noProof/>
          <w:sz w:val="22"/>
          <w:szCs w:val="22"/>
        </w:rPr>
      </w:pPr>
      <w:hyperlink w:anchor="_Toc526581391" w:history="1">
        <w:r w:rsidR="006B360D" w:rsidRPr="00244022">
          <w:rPr>
            <w:rStyle w:val="Hyperlink"/>
            <w:noProof/>
          </w:rPr>
          <w:t>4.2.6 The property value property</w:t>
        </w:r>
        <w:r w:rsidR="006B360D">
          <w:rPr>
            <w:noProof/>
            <w:webHidden/>
          </w:rPr>
          <w:tab/>
        </w:r>
        <w:r w:rsidR="006B360D">
          <w:rPr>
            <w:noProof/>
            <w:webHidden/>
          </w:rPr>
          <w:fldChar w:fldCharType="begin"/>
        </w:r>
        <w:r w:rsidR="006B360D">
          <w:rPr>
            <w:noProof/>
            <w:webHidden/>
          </w:rPr>
          <w:instrText xml:space="preserve"> PAGEREF _Toc526581391 \h </w:instrText>
        </w:r>
        <w:r w:rsidR="006B360D">
          <w:rPr>
            <w:noProof/>
            <w:webHidden/>
          </w:rPr>
        </w:r>
        <w:r w:rsidR="006B360D">
          <w:rPr>
            <w:noProof/>
            <w:webHidden/>
          </w:rPr>
          <w:fldChar w:fldCharType="separate"/>
        </w:r>
        <w:r w:rsidR="006B360D">
          <w:rPr>
            <w:noProof/>
            <w:webHidden/>
          </w:rPr>
          <w:t>120</w:t>
        </w:r>
        <w:r w:rsidR="006B360D">
          <w:rPr>
            <w:noProof/>
            <w:webHidden/>
          </w:rPr>
          <w:fldChar w:fldCharType="end"/>
        </w:r>
      </w:hyperlink>
    </w:p>
    <w:p w14:paraId="475B6C03" w14:textId="449E30A0" w:rsidR="006B360D" w:rsidRDefault="00577198">
      <w:pPr>
        <w:pStyle w:val="TOC1"/>
        <w:rPr>
          <w:rFonts w:asciiTheme="minorHAnsi" w:eastAsiaTheme="minorEastAsia" w:hAnsiTheme="minorHAnsi" w:cstheme="minorBidi"/>
          <w:noProof/>
          <w:sz w:val="22"/>
          <w:szCs w:val="22"/>
        </w:rPr>
      </w:pPr>
      <w:hyperlink w:anchor="_Toc526581392" w:history="1">
        <w:r w:rsidR="006B360D" w:rsidRPr="00244022">
          <w:rPr>
            <w:rStyle w:val="Hyperlink"/>
            <w:noProof/>
          </w:rPr>
          <w:t>5</w:t>
        </w:r>
        <w:r w:rsidR="006B360D">
          <w:rPr>
            <w:rFonts w:asciiTheme="minorHAnsi" w:eastAsiaTheme="minorEastAsia" w:hAnsiTheme="minorHAnsi" w:cstheme="minorBidi"/>
            <w:noProof/>
            <w:sz w:val="22"/>
            <w:szCs w:val="22"/>
          </w:rPr>
          <w:tab/>
        </w:r>
        <w:r w:rsidR="006B360D" w:rsidRPr="00244022">
          <w:rPr>
            <w:rStyle w:val="Hyperlink"/>
            <w:noProof/>
          </w:rPr>
          <w:t>Conformance</w:t>
        </w:r>
        <w:r w:rsidR="006B360D">
          <w:rPr>
            <w:noProof/>
            <w:webHidden/>
          </w:rPr>
          <w:tab/>
        </w:r>
        <w:r w:rsidR="006B360D">
          <w:rPr>
            <w:noProof/>
            <w:webHidden/>
          </w:rPr>
          <w:fldChar w:fldCharType="begin"/>
        </w:r>
        <w:r w:rsidR="006B360D">
          <w:rPr>
            <w:noProof/>
            <w:webHidden/>
          </w:rPr>
          <w:instrText xml:space="preserve"> PAGEREF _Toc526581392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94B98D1" w14:textId="43561BE7"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93" w:history="1">
        <w:r w:rsidR="006B360D" w:rsidRPr="00244022">
          <w:rPr>
            <w:rStyle w:val="Hyperlink"/>
            <w:noProof/>
          </w:rPr>
          <w:t>5.1 Conformance targets</w:t>
        </w:r>
        <w:r w:rsidR="006B360D">
          <w:rPr>
            <w:noProof/>
            <w:webHidden/>
          </w:rPr>
          <w:tab/>
        </w:r>
        <w:r w:rsidR="006B360D">
          <w:rPr>
            <w:noProof/>
            <w:webHidden/>
          </w:rPr>
          <w:fldChar w:fldCharType="begin"/>
        </w:r>
        <w:r w:rsidR="006B360D">
          <w:rPr>
            <w:noProof/>
            <w:webHidden/>
          </w:rPr>
          <w:instrText xml:space="preserve"> PAGEREF _Toc526581393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43248B8" w14:textId="32F613E2"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94" w:history="1">
        <w:r w:rsidR="006B360D" w:rsidRPr="00244022">
          <w:rPr>
            <w:rStyle w:val="Hyperlink"/>
            <w:noProof/>
          </w:rPr>
          <w:t>5.2 Conformance Clause 1: SARIF log file</w:t>
        </w:r>
        <w:r w:rsidR="006B360D">
          <w:rPr>
            <w:noProof/>
            <w:webHidden/>
          </w:rPr>
          <w:tab/>
        </w:r>
        <w:r w:rsidR="006B360D">
          <w:rPr>
            <w:noProof/>
            <w:webHidden/>
          </w:rPr>
          <w:fldChar w:fldCharType="begin"/>
        </w:r>
        <w:r w:rsidR="006B360D">
          <w:rPr>
            <w:noProof/>
            <w:webHidden/>
          </w:rPr>
          <w:instrText xml:space="preserve"> PAGEREF _Toc526581394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81C7690" w14:textId="114BD61E"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95" w:history="1">
        <w:r w:rsidR="006B360D" w:rsidRPr="00244022">
          <w:rPr>
            <w:rStyle w:val="Hyperlink"/>
            <w:noProof/>
          </w:rPr>
          <w:t>5.3 Conformance Clause 2: SARIF resource file</w:t>
        </w:r>
        <w:r w:rsidR="006B360D">
          <w:rPr>
            <w:noProof/>
            <w:webHidden/>
          </w:rPr>
          <w:tab/>
        </w:r>
        <w:r w:rsidR="006B360D">
          <w:rPr>
            <w:noProof/>
            <w:webHidden/>
          </w:rPr>
          <w:fldChar w:fldCharType="begin"/>
        </w:r>
        <w:r w:rsidR="006B360D">
          <w:rPr>
            <w:noProof/>
            <w:webHidden/>
          </w:rPr>
          <w:instrText xml:space="preserve"> PAGEREF _Toc526581395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16FD433D" w14:textId="2A0FF150"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96" w:history="1">
        <w:r w:rsidR="006B360D" w:rsidRPr="00244022">
          <w:rPr>
            <w:rStyle w:val="Hyperlink"/>
            <w:noProof/>
          </w:rPr>
          <w:t>5.4 Conformance Clause 3: SARIF producer</w:t>
        </w:r>
        <w:r w:rsidR="006B360D">
          <w:rPr>
            <w:noProof/>
            <w:webHidden/>
          </w:rPr>
          <w:tab/>
        </w:r>
        <w:r w:rsidR="006B360D">
          <w:rPr>
            <w:noProof/>
            <w:webHidden/>
          </w:rPr>
          <w:fldChar w:fldCharType="begin"/>
        </w:r>
        <w:r w:rsidR="006B360D">
          <w:rPr>
            <w:noProof/>
            <w:webHidden/>
          </w:rPr>
          <w:instrText xml:space="preserve"> PAGEREF _Toc526581396 \h </w:instrText>
        </w:r>
        <w:r w:rsidR="006B360D">
          <w:rPr>
            <w:noProof/>
            <w:webHidden/>
          </w:rPr>
        </w:r>
        <w:r w:rsidR="006B360D">
          <w:rPr>
            <w:noProof/>
            <w:webHidden/>
          </w:rPr>
          <w:fldChar w:fldCharType="separate"/>
        </w:r>
        <w:r w:rsidR="006B360D">
          <w:rPr>
            <w:noProof/>
            <w:webHidden/>
          </w:rPr>
          <w:t>121</w:t>
        </w:r>
        <w:r w:rsidR="006B360D">
          <w:rPr>
            <w:noProof/>
            <w:webHidden/>
          </w:rPr>
          <w:fldChar w:fldCharType="end"/>
        </w:r>
      </w:hyperlink>
    </w:p>
    <w:p w14:paraId="0D09353C" w14:textId="45E299F3"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97" w:history="1">
        <w:r w:rsidR="006B360D" w:rsidRPr="00244022">
          <w:rPr>
            <w:rStyle w:val="Hyperlink"/>
            <w:noProof/>
          </w:rPr>
          <w:t>5.5 Conformance Clause 4: Direct producer</w:t>
        </w:r>
        <w:r w:rsidR="006B360D">
          <w:rPr>
            <w:noProof/>
            <w:webHidden/>
          </w:rPr>
          <w:tab/>
        </w:r>
        <w:r w:rsidR="006B360D">
          <w:rPr>
            <w:noProof/>
            <w:webHidden/>
          </w:rPr>
          <w:fldChar w:fldCharType="begin"/>
        </w:r>
        <w:r w:rsidR="006B360D">
          <w:rPr>
            <w:noProof/>
            <w:webHidden/>
          </w:rPr>
          <w:instrText xml:space="preserve"> PAGEREF _Toc526581397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54BE982" w14:textId="21D8A231"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98" w:history="1">
        <w:r w:rsidR="006B360D" w:rsidRPr="00244022">
          <w:rPr>
            <w:rStyle w:val="Hyperlink"/>
            <w:noProof/>
          </w:rPr>
          <w:t>5.6 Conformance Clause 5: Deterministic producer</w:t>
        </w:r>
        <w:r w:rsidR="006B360D">
          <w:rPr>
            <w:noProof/>
            <w:webHidden/>
          </w:rPr>
          <w:tab/>
        </w:r>
        <w:r w:rsidR="006B360D">
          <w:rPr>
            <w:noProof/>
            <w:webHidden/>
          </w:rPr>
          <w:fldChar w:fldCharType="begin"/>
        </w:r>
        <w:r w:rsidR="006B360D">
          <w:rPr>
            <w:noProof/>
            <w:webHidden/>
          </w:rPr>
          <w:instrText xml:space="preserve"> PAGEREF _Toc526581398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3C49E83C" w14:textId="00942867"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399" w:history="1">
        <w:r w:rsidR="006B360D" w:rsidRPr="00244022">
          <w:rPr>
            <w:rStyle w:val="Hyperlink"/>
            <w:noProof/>
          </w:rPr>
          <w:t>5.7 Conformance Clause 6: Converter</w:t>
        </w:r>
        <w:r w:rsidR="006B360D">
          <w:rPr>
            <w:noProof/>
            <w:webHidden/>
          </w:rPr>
          <w:tab/>
        </w:r>
        <w:r w:rsidR="006B360D">
          <w:rPr>
            <w:noProof/>
            <w:webHidden/>
          </w:rPr>
          <w:fldChar w:fldCharType="begin"/>
        </w:r>
        <w:r w:rsidR="006B360D">
          <w:rPr>
            <w:noProof/>
            <w:webHidden/>
          </w:rPr>
          <w:instrText xml:space="preserve"> PAGEREF _Toc526581399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7A5F0EA0" w14:textId="3FC52BF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00" w:history="1">
        <w:r w:rsidR="006B360D" w:rsidRPr="00244022">
          <w:rPr>
            <w:rStyle w:val="Hyperlink"/>
            <w:noProof/>
          </w:rPr>
          <w:t>5.8 Conformance Clause 7: SARIF post-processor</w:t>
        </w:r>
        <w:r w:rsidR="006B360D">
          <w:rPr>
            <w:noProof/>
            <w:webHidden/>
          </w:rPr>
          <w:tab/>
        </w:r>
        <w:r w:rsidR="006B360D">
          <w:rPr>
            <w:noProof/>
            <w:webHidden/>
          </w:rPr>
          <w:fldChar w:fldCharType="begin"/>
        </w:r>
        <w:r w:rsidR="006B360D">
          <w:rPr>
            <w:noProof/>
            <w:webHidden/>
          </w:rPr>
          <w:instrText xml:space="preserve"> PAGEREF _Toc526581400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BC0FF3F" w14:textId="11D5F8E5"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01" w:history="1">
        <w:r w:rsidR="006B360D" w:rsidRPr="00244022">
          <w:rPr>
            <w:rStyle w:val="Hyperlink"/>
            <w:noProof/>
          </w:rPr>
          <w:t>5.9 Conformance Clause 8: SARIF consumer</w:t>
        </w:r>
        <w:r w:rsidR="006B360D">
          <w:rPr>
            <w:noProof/>
            <w:webHidden/>
          </w:rPr>
          <w:tab/>
        </w:r>
        <w:r w:rsidR="006B360D">
          <w:rPr>
            <w:noProof/>
            <w:webHidden/>
          </w:rPr>
          <w:fldChar w:fldCharType="begin"/>
        </w:r>
        <w:r w:rsidR="006B360D">
          <w:rPr>
            <w:noProof/>
            <w:webHidden/>
          </w:rPr>
          <w:instrText xml:space="preserve"> PAGEREF _Toc526581401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260CD5C0" w14:textId="301B73A0"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02" w:history="1">
        <w:r w:rsidR="006B360D" w:rsidRPr="00244022">
          <w:rPr>
            <w:rStyle w:val="Hyperlink"/>
            <w:noProof/>
          </w:rPr>
          <w:t>5.10 Conformance Clause 9: Viewer</w:t>
        </w:r>
        <w:r w:rsidR="006B360D">
          <w:rPr>
            <w:noProof/>
            <w:webHidden/>
          </w:rPr>
          <w:tab/>
        </w:r>
        <w:r w:rsidR="006B360D">
          <w:rPr>
            <w:noProof/>
            <w:webHidden/>
          </w:rPr>
          <w:fldChar w:fldCharType="begin"/>
        </w:r>
        <w:r w:rsidR="006B360D">
          <w:rPr>
            <w:noProof/>
            <w:webHidden/>
          </w:rPr>
          <w:instrText xml:space="preserve"> PAGEREF _Toc526581402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5570F3A0" w14:textId="4C9F8C3F"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03" w:history="1">
        <w:r w:rsidR="006B360D" w:rsidRPr="00244022">
          <w:rPr>
            <w:rStyle w:val="Hyperlink"/>
            <w:noProof/>
          </w:rPr>
          <w:t>5.11 Conformance Clause 10: Result management system</w:t>
        </w:r>
        <w:r w:rsidR="006B360D">
          <w:rPr>
            <w:noProof/>
            <w:webHidden/>
          </w:rPr>
          <w:tab/>
        </w:r>
        <w:r w:rsidR="006B360D">
          <w:rPr>
            <w:noProof/>
            <w:webHidden/>
          </w:rPr>
          <w:fldChar w:fldCharType="begin"/>
        </w:r>
        <w:r w:rsidR="006B360D">
          <w:rPr>
            <w:noProof/>
            <w:webHidden/>
          </w:rPr>
          <w:instrText xml:space="preserve"> PAGEREF _Toc526581403 \h </w:instrText>
        </w:r>
        <w:r w:rsidR="006B360D">
          <w:rPr>
            <w:noProof/>
            <w:webHidden/>
          </w:rPr>
        </w:r>
        <w:r w:rsidR="006B360D">
          <w:rPr>
            <w:noProof/>
            <w:webHidden/>
          </w:rPr>
          <w:fldChar w:fldCharType="separate"/>
        </w:r>
        <w:r w:rsidR="006B360D">
          <w:rPr>
            <w:noProof/>
            <w:webHidden/>
          </w:rPr>
          <w:t>122</w:t>
        </w:r>
        <w:r w:rsidR="006B360D">
          <w:rPr>
            <w:noProof/>
            <w:webHidden/>
          </w:rPr>
          <w:fldChar w:fldCharType="end"/>
        </w:r>
      </w:hyperlink>
    </w:p>
    <w:p w14:paraId="693F28E6" w14:textId="49236D8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04" w:history="1">
        <w:r w:rsidR="006B360D" w:rsidRPr="00244022">
          <w:rPr>
            <w:rStyle w:val="Hyperlink"/>
            <w:noProof/>
          </w:rPr>
          <w:t>5.12 Conformance Clause 11: Engineering system</w:t>
        </w:r>
        <w:r w:rsidR="006B360D">
          <w:rPr>
            <w:noProof/>
            <w:webHidden/>
          </w:rPr>
          <w:tab/>
        </w:r>
        <w:r w:rsidR="006B360D">
          <w:rPr>
            <w:noProof/>
            <w:webHidden/>
          </w:rPr>
          <w:fldChar w:fldCharType="begin"/>
        </w:r>
        <w:r w:rsidR="006B360D">
          <w:rPr>
            <w:noProof/>
            <w:webHidden/>
          </w:rPr>
          <w:instrText xml:space="preserve"> PAGEREF _Toc526581404 \h </w:instrText>
        </w:r>
        <w:r w:rsidR="006B360D">
          <w:rPr>
            <w:noProof/>
            <w:webHidden/>
          </w:rPr>
        </w:r>
        <w:r w:rsidR="006B360D">
          <w:rPr>
            <w:noProof/>
            <w:webHidden/>
          </w:rPr>
          <w:fldChar w:fldCharType="separate"/>
        </w:r>
        <w:r w:rsidR="006B360D">
          <w:rPr>
            <w:noProof/>
            <w:webHidden/>
          </w:rPr>
          <w:t>123</w:t>
        </w:r>
        <w:r w:rsidR="006B360D">
          <w:rPr>
            <w:noProof/>
            <w:webHidden/>
          </w:rPr>
          <w:fldChar w:fldCharType="end"/>
        </w:r>
      </w:hyperlink>
    </w:p>
    <w:p w14:paraId="3710EF59" w14:textId="767E7094" w:rsidR="006B360D" w:rsidRDefault="00577198">
      <w:pPr>
        <w:pStyle w:val="TOC1"/>
        <w:rPr>
          <w:rFonts w:asciiTheme="minorHAnsi" w:eastAsiaTheme="minorEastAsia" w:hAnsiTheme="minorHAnsi" w:cstheme="minorBidi"/>
          <w:noProof/>
          <w:sz w:val="22"/>
          <w:szCs w:val="22"/>
        </w:rPr>
      </w:pPr>
      <w:hyperlink w:anchor="_Toc526581405" w:history="1">
        <w:r w:rsidR="006B360D" w:rsidRPr="00244022">
          <w:rPr>
            <w:rStyle w:val="Hyperlink"/>
            <w:noProof/>
          </w:rPr>
          <w:t>Appendix A. (Informative) Acknowledgments</w:t>
        </w:r>
        <w:r w:rsidR="006B360D">
          <w:rPr>
            <w:noProof/>
            <w:webHidden/>
          </w:rPr>
          <w:tab/>
        </w:r>
        <w:r w:rsidR="006B360D">
          <w:rPr>
            <w:noProof/>
            <w:webHidden/>
          </w:rPr>
          <w:fldChar w:fldCharType="begin"/>
        </w:r>
        <w:r w:rsidR="006B360D">
          <w:rPr>
            <w:noProof/>
            <w:webHidden/>
          </w:rPr>
          <w:instrText xml:space="preserve"> PAGEREF _Toc526581405 \h </w:instrText>
        </w:r>
        <w:r w:rsidR="006B360D">
          <w:rPr>
            <w:noProof/>
            <w:webHidden/>
          </w:rPr>
        </w:r>
        <w:r w:rsidR="006B360D">
          <w:rPr>
            <w:noProof/>
            <w:webHidden/>
          </w:rPr>
          <w:fldChar w:fldCharType="separate"/>
        </w:r>
        <w:r w:rsidR="006B360D">
          <w:rPr>
            <w:noProof/>
            <w:webHidden/>
          </w:rPr>
          <w:t>124</w:t>
        </w:r>
        <w:r w:rsidR="006B360D">
          <w:rPr>
            <w:noProof/>
            <w:webHidden/>
          </w:rPr>
          <w:fldChar w:fldCharType="end"/>
        </w:r>
      </w:hyperlink>
    </w:p>
    <w:p w14:paraId="1FBB0379" w14:textId="41B13463" w:rsidR="006B360D" w:rsidRDefault="00577198">
      <w:pPr>
        <w:pStyle w:val="TOC1"/>
        <w:rPr>
          <w:rFonts w:asciiTheme="minorHAnsi" w:eastAsiaTheme="minorEastAsia" w:hAnsiTheme="minorHAnsi" w:cstheme="minorBidi"/>
          <w:noProof/>
          <w:sz w:val="22"/>
          <w:szCs w:val="22"/>
        </w:rPr>
      </w:pPr>
      <w:hyperlink w:anchor="_Toc526581406" w:history="1">
        <w:r w:rsidR="006B360D" w:rsidRPr="00244022">
          <w:rPr>
            <w:rStyle w:val="Hyperlink"/>
            <w:noProof/>
          </w:rPr>
          <w:t>Appendix B. (Normative) Use of fingerprints by result management systems</w:t>
        </w:r>
        <w:r w:rsidR="006B360D">
          <w:rPr>
            <w:noProof/>
            <w:webHidden/>
          </w:rPr>
          <w:tab/>
        </w:r>
        <w:r w:rsidR="006B360D">
          <w:rPr>
            <w:noProof/>
            <w:webHidden/>
          </w:rPr>
          <w:fldChar w:fldCharType="begin"/>
        </w:r>
        <w:r w:rsidR="006B360D">
          <w:rPr>
            <w:noProof/>
            <w:webHidden/>
          </w:rPr>
          <w:instrText xml:space="preserve"> PAGEREF _Toc526581406 \h </w:instrText>
        </w:r>
        <w:r w:rsidR="006B360D">
          <w:rPr>
            <w:noProof/>
            <w:webHidden/>
          </w:rPr>
        </w:r>
        <w:r w:rsidR="006B360D">
          <w:rPr>
            <w:noProof/>
            <w:webHidden/>
          </w:rPr>
          <w:fldChar w:fldCharType="separate"/>
        </w:r>
        <w:r w:rsidR="006B360D">
          <w:rPr>
            <w:noProof/>
            <w:webHidden/>
          </w:rPr>
          <w:t>125</w:t>
        </w:r>
        <w:r w:rsidR="006B360D">
          <w:rPr>
            <w:noProof/>
            <w:webHidden/>
          </w:rPr>
          <w:fldChar w:fldCharType="end"/>
        </w:r>
      </w:hyperlink>
    </w:p>
    <w:p w14:paraId="64810023" w14:textId="0B7CEC16" w:rsidR="006B360D" w:rsidRDefault="00577198">
      <w:pPr>
        <w:pStyle w:val="TOC1"/>
        <w:rPr>
          <w:rFonts w:asciiTheme="minorHAnsi" w:eastAsiaTheme="minorEastAsia" w:hAnsiTheme="minorHAnsi" w:cstheme="minorBidi"/>
          <w:noProof/>
          <w:sz w:val="22"/>
          <w:szCs w:val="22"/>
        </w:rPr>
      </w:pPr>
      <w:hyperlink w:anchor="_Toc526581407" w:history="1">
        <w:r w:rsidR="006B360D" w:rsidRPr="00244022">
          <w:rPr>
            <w:rStyle w:val="Hyperlink"/>
            <w:noProof/>
          </w:rPr>
          <w:t>Appendix C. (Informative) Use of SARIF by log file viewers</w:t>
        </w:r>
        <w:r w:rsidR="006B360D">
          <w:rPr>
            <w:noProof/>
            <w:webHidden/>
          </w:rPr>
          <w:tab/>
        </w:r>
        <w:r w:rsidR="006B360D">
          <w:rPr>
            <w:noProof/>
            <w:webHidden/>
          </w:rPr>
          <w:fldChar w:fldCharType="begin"/>
        </w:r>
        <w:r w:rsidR="006B360D">
          <w:rPr>
            <w:noProof/>
            <w:webHidden/>
          </w:rPr>
          <w:instrText xml:space="preserve"> PAGEREF _Toc526581407 \h </w:instrText>
        </w:r>
        <w:r w:rsidR="006B360D">
          <w:rPr>
            <w:noProof/>
            <w:webHidden/>
          </w:rPr>
        </w:r>
        <w:r w:rsidR="006B360D">
          <w:rPr>
            <w:noProof/>
            <w:webHidden/>
          </w:rPr>
          <w:fldChar w:fldCharType="separate"/>
        </w:r>
        <w:r w:rsidR="006B360D">
          <w:rPr>
            <w:noProof/>
            <w:webHidden/>
          </w:rPr>
          <w:t>126</w:t>
        </w:r>
        <w:r w:rsidR="006B360D">
          <w:rPr>
            <w:noProof/>
            <w:webHidden/>
          </w:rPr>
          <w:fldChar w:fldCharType="end"/>
        </w:r>
      </w:hyperlink>
    </w:p>
    <w:p w14:paraId="43EF2DFC" w14:textId="55406E15" w:rsidR="006B360D" w:rsidRDefault="00577198">
      <w:pPr>
        <w:pStyle w:val="TOC1"/>
        <w:rPr>
          <w:rFonts w:asciiTheme="minorHAnsi" w:eastAsiaTheme="minorEastAsia" w:hAnsiTheme="minorHAnsi" w:cstheme="minorBidi"/>
          <w:noProof/>
          <w:sz w:val="22"/>
          <w:szCs w:val="22"/>
        </w:rPr>
      </w:pPr>
      <w:hyperlink w:anchor="_Toc526581408" w:history="1">
        <w:r w:rsidR="006B360D" w:rsidRPr="00244022">
          <w:rPr>
            <w:rStyle w:val="Hyperlink"/>
            <w:noProof/>
          </w:rPr>
          <w:t>Appendix D. (Informative) Production of SARIF by converters</w:t>
        </w:r>
        <w:r w:rsidR="006B360D">
          <w:rPr>
            <w:noProof/>
            <w:webHidden/>
          </w:rPr>
          <w:tab/>
        </w:r>
        <w:r w:rsidR="006B360D">
          <w:rPr>
            <w:noProof/>
            <w:webHidden/>
          </w:rPr>
          <w:fldChar w:fldCharType="begin"/>
        </w:r>
        <w:r w:rsidR="006B360D">
          <w:rPr>
            <w:noProof/>
            <w:webHidden/>
          </w:rPr>
          <w:instrText xml:space="preserve"> PAGEREF _Toc526581408 \h </w:instrText>
        </w:r>
        <w:r w:rsidR="006B360D">
          <w:rPr>
            <w:noProof/>
            <w:webHidden/>
          </w:rPr>
        </w:r>
        <w:r w:rsidR="006B360D">
          <w:rPr>
            <w:noProof/>
            <w:webHidden/>
          </w:rPr>
          <w:fldChar w:fldCharType="separate"/>
        </w:r>
        <w:r w:rsidR="006B360D">
          <w:rPr>
            <w:noProof/>
            <w:webHidden/>
          </w:rPr>
          <w:t>127</w:t>
        </w:r>
        <w:r w:rsidR="006B360D">
          <w:rPr>
            <w:noProof/>
            <w:webHidden/>
          </w:rPr>
          <w:fldChar w:fldCharType="end"/>
        </w:r>
      </w:hyperlink>
    </w:p>
    <w:p w14:paraId="49C3EC45" w14:textId="6E752A0A" w:rsidR="006B360D" w:rsidRDefault="00577198">
      <w:pPr>
        <w:pStyle w:val="TOC1"/>
        <w:rPr>
          <w:rFonts w:asciiTheme="minorHAnsi" w:eastAsiaTheme="minorEastAsia" w:hAnsiTheme="minorHAnsi" w:cstheme="minorBidi"/>
          <w:noProof/>
          <w:sz w:val="22"/>
          <w:szCs w:val="22"/>
        </w:rPr>
      </w:pPr>
      <w:hyperlink w:anchor="_Toc526581409" w:history="1">
        <w:r w:rsidR="006B360D" w:rsidRPr="00244022">
          <w:rPr>
            <w:rStyle w:val="Hyperlink"/>
            <w:noProof/>
          </w:rPr>
          <w:t>Appendix E. (Informative) Locating rule metadata</w:t>
        </w:r>
        <w:r w:rsidR="006B360D">
          <w:rPr>
            <w:noProof/>
            <w:webHidden/>
          </w:rPr>
          <w:tab/>
        </w:r>
        <w:r w:rsidR="006B360D">
          <w:rPr>
            <w:noProof/>
            <w:webHidden/>
          </w:rPr>
          <w:fldChar w:fldCharType="begin"/>
        </w:r>
        <w:r w:rsidR="006B360D">
          <w:rPr>
            <w:noProof/>
            <w:webHidden/>
          </w:rPr>
          <w:instrText xml:space="preserve"> PAGEREF _Toc526581409 \h </w:instrText>
        </w:r>
        <w:r w:rsidR="006B360D">
          <w:rPr>
            <w:noProof/>
            <w:webHidden/>
          </w:rPr>
        </w:r>
        <w:r w:rsidR="006B360D">
          <w:rPr>
            <w:noProof/>
            <w:webHidden/>
          </w:rPr>
          <w:fldChar w:fldCharType="separate"/>
        </w:r>
        <w:r w:rsidR="006B360D">
          <w:rPr>
            <w:noProof/>
            <w:webHidden/>
          </w:rPr>
          <w:t>128</w:t>
        </w:r>
        <w:r w:rsidR="006B360D">
          <w:rPr>
            <w:noProof/>
            <w:webHidden/>
          </w:rPr>
          <w:fldChar w:fldCharType="end"/>
        </w:r>
      </w:hyperlink>
    </w:p>
    <w:p w14:paraId="7C4BF718" w14:textId="03A57504" w:rsidR="006B360D" w:rsidRDefault="00577198">
      <w:pPr>
        <w:pStyle w:val="TOC1"/>
        <w:rPr>
          <w:rFonts w:asciiTheme="minorHAnsi" w:eastAsiaTheme="minorEastAsia" w:hAnsiTheme="minorHAnsi" w:cstheme="minorBidi"/>
          <w:noProof/>
          <w:sz w:val="22"/>
          <w:szCs w:val="22"/>
        </w:rPr>
      </w:pPr>
      <w:hyperlink w:anchor="_Toc526581410" w:history="1">
        <w:r w:rsidR="006B360D" w:rsidRPr="00244022">
          <w:rPr>
            <w:rStyle w:val="Hyperlink"/>
            <w:noProof/>
          </w:rPr>
          <w:t>Appendix F. (Normative) Producing deterministic SARIF log files</w:t>
        </w:r>
        <w:r w:rsidR="006B360D">
          <w:rPr>
            <w:noProof/>
            <w:webHidden/>
          </w:rPr>
          <w:tab/>
        </w:r>
        <w:r w:rsidR="006B360D">
          <w:rPr>
            <w:noProof/>
            <w:webHidden/>
          </w:rPr>
          <w:fldChar w:fldCharType="begin"/>
        </w:r>
        <w:r w:rsidR="006B360D">
          <w:rPr>
            <w:noProof/>
            <w:webHidden/>
          </w:rPr>
          <w:instrText xml:space="preserve"> PAGEREF _Toc526581410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0953405E" w14:textId="67324595"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11" w:history="1">
        <w:r w:rsidR="006B360D" w:rsidRPr="00244022">
          <w:rPr>
            <w:rStyle w:val="Hyperlink"/>
            <w:noProof/>
          </w:rPr>
          <w:t>F.1 General</w:t>
        </w:r>
        <w:r w:rsidR="006B360D">
          <w:rPr>
            <w:noProof/>
            <w:webHidden/>
          </w:rPr>
          <w:tab/>
        </w:r>
        <w:r w:rsidR="006B360D">
          <w:rPr>
            <w:noProof/>
            <w:webHidden/>
          </w:rPr>
          <w:fldChar w:fldCharType="begin"/>
        </w:r>
        <w:r w:rsidR="006B360D">
          <w:rPr>
            <w:noProof/>
            <w:webHidden/>
          </w:rPr>
          <w:instrText xml:space="preserve"> PAGEREF _Toc526581411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59D9184F" w14:textId="66C74AD0"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12" w:history="1">
        <w:r w:rsidR="006B360D" w:rsidRPr="00244022">
          <w:rPr>
            <w:rStyle w:val="Hyperlink"/>
            <w:noProof/>
          </w:rPr>
          <w:t>F.2 Non-deterministic file format elements</w:t>
        </w:r>
        <w:r w:rsidR="006B360D">
          <w:rPr>
            <w:noProof/>
            <w:webHidden/>
          </w:rPr>
          <w:tab/>
        </w:r>
        <w:r w:rsidR="006B360D">
          <w:rPr>
            <w:noProof/>
            <w:webHidden/>
          </w:rPr>
          <w:fldChar w:fldCharType="begin"/>
        </w:r>
        <w:r w:rsidR="006B360D">
          <w:rPr>
            <w:noProof/>
            <w:webHidden/>
          </w:rPr>
          <w:instrText xml:space="preserve"> PAGEREF _Toc526581412 \h </w:instrText>
        </w:r>
        <w:r w:rsidR="006B360D">
          <w:rPr>
            <w:noProof/>
            <w:webHidden/>
          </w:rPr>
        </w:r>
        <w:r w:rsidR="006B360D">
          <w:rPr>
            <w:noProof/>
            <w:webHidden/>
          </w:rPr>
          <w:fldChar w:fldCharType="separate"/>
        </w:r>
        <w:r w:rsidR="006B360D">
          <w:rPr>
            <w:noProof/>
            <w:webHidden/>
          </w:rPr>
          <w:t>129</w:t>
        </w:r>
        <w:r w:rsidR="006B360D">
          <w:rPr>
            <w:noProof/>
            <w:webHidden/>
          </w:rPr>
          <w:fldChar w:fldCharType="end"/>
        </w:r>
      </w:hyperlink>
    </w:p>
    <w:p w14:paraId="78867772" w14:textId="733FF94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13" w:history="1">
        <w:r w:rsidR="006B360D" w:rsidRPr="00244022">
          <w:rPr>
            <w:rStyle w:val="Hyperlink"/>
            <w:noProof/>
          </w:rPr>
          <w:t>F.3 Array and dictionary element ordering</w:t>
        </w:r>
        <w:r w:rsidR="006B360D">
          <w:rPr>
            <w:noProof/>
            <w:webHidden/>
          </w:rPr>
          <w:tab/>
        </w:r>
        <w:r w:rsidR="006B360D">
          <w:rPr>
            <w:noProof/>
            <w:webHidden/>
          </w:rPr>
          <w:fldChar w:fldCharType="begin"/>
        </w:r>
        <w:r w:rsidR="006B360D">
          <w:rPr>
            <w:noProof/>
            <w:webHidden/>
          </w:rPr>
          <w:instrText xml:space="preserve"> PAGEREF _Toc526581413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59A14E11" w14:textId="0666B21B"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14" w:history="1">
        <w:r w:rsidR="006B360D" w:rsidRPr="00244022">
          <w:rPr>
            <w:rStyle w:val="Hyperlink"/>
            <w:noProof/>
          </w:rPr>
          <w:t>F.4 Absolute paths</w:t>
        </w:r>
        <w:r w:rsidR="006B360D">
          <w:rPr>
            <w:noProof/>
            <w:webHidden/>
          </w:rPr>
          <w:tab/>
        </w:r>
        <w:r w:rsidR="006B360D">
          <w:rPr>
            <w:noProof/>
            <w:webHidden/>
          </w:rPr>
          <w:fldChar w:fldCharType="begin"/>
        </w:r>
        <w:r w:rsidR="006B360D">
          <w:rPr>
            <w:noProof/>
            <w:webHidden/>
          </w:rPr>
          <w:instrText xml:space="preserve"> PAGEREF _Toc526581414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1C3CD38B" w14:textId="125D756F"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15" w:history="1">
        <w:r w:rsidR="006B360D" w:rsidRPr="00244022">
          <w:rPr>
            <w:rStyle w:val="Hyperlink"/>
            <w:noProof/>
          </w:rPr>
          <w:t>F.5 Compensating for non-deterministic output</w:t>
        </w:r>
        <w:r w:rsidR="006B360D">
          <w:rPr>
            <w:noProof/>
            <w:webHidden/>
          </w:rPr>
          <w:tab/>
        </w:r>
        <w:r w:rsidR="006B360D">
          <w:rPr>
            <w:noProof/>
            <w:webHidden/>
          </w:rPr>
          <w:fldChar w:fldCharType="begin"/>
        </w:r>
        <w:r w:rsidR="006B360D">
          <w:rPr>
            <w:noProof/>
            <w:webHidden/>
          </w:rPr>
          <w:instrText xml:space="preserve"> PAGEREF _Toc526581415 \h </w:instrText>
        </w:r>
        <w:r w:rsidR="006B360D">
          <w:rPr>
            <w:noProof/>
            <w:webHidden/>
          </w:rPr>
        </w:r>
        <w:r w:rsidR="006B360D">
          <w:rPr>
            <w:noProof/>
            <w:webHidden/>
          </w:rPr>
          <w:fldChar w:fldCharType="separate"/>
        </w:r>
        <w:r w:rsidR="006B360D">
          <w:rPr>
            <w:noProof/>
            <w:webHidden/>
          </w:rPr>
          <w:t>130</w:t>
        </w:r>
        <w:r w:rsidR="006B360D">
          <w:rPr>
            <w:noProof/>
            <w:webHidden/>
          </w:rPr>
          <w:fldChar w:fldCharType="end"/>
        </w:r>
      </w:hyperlink>
    </w:p>
    <w:p w14:paraId="648C4E84" w14:textId="0BEBBCE2"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16" w:history="1">
        <w:r w:rsidR="006B360D" w:rsidRPr="00244022">
          <w:rPr>
            <w:rStyle w:val="Hyperlink"/>
            <w:noProof/>
          </w:rPr>
          <w:t>F.6 Interaction between determinism and baselining</w:t>
        </w:r>
        <w:r w:rsidR="006B360D">
          <w:rPr>
            <w:noProof/>
            <w:webHidden/>
          </w:rPr>
          <w:tab/>
        </w:r>
        <w:r w:rsidR="006B360D">
          <w:rPr>
            <w:noProof/>
            <w:webHidden/>
          </w:rPr>
          <w:fldChar w:fldCharType="begin"/>
        </w:r>
        <w:r w:rsidR="006B360D">
          <w:rPr>
            <w:noProof/>
            <w:webHidden/>
          </w:rPr>
          <w:instrText xml:space="preserve"> PAGEREF _Toc526581416 \h </w:instrText>
        </w:r>
        <w:r w:rsidR="006B360D">
          <w:rPr>
            <w:noProof/>
            <w:webHidden/>
          </w:rPr>
        </w:r>
        <w:r w:rsidR="006B360D">
          <w:rPr>
            <w:noProof/>
            <w:webHidden/>
          </w:rPr>
          <w:fldChar w:fldCharType="separate"/>
        </w:r>
        <w:r w:rsidR="006B360D">
          <w:rPr>
            <w:noProof/>
            <w:webHidden/>
          </w:rPr>
          <w:t>131</w:t>
        </w:r>
        <w:r w:rsidR="006B360D">
          <w:rPr>
            <w:noProof/>
            <w:webHidden/>
          </w:rPr>
          <w:fldChar w:fldCharType="end"/>
        </w:r>
      </w:hyperlink>
    </w:p>
    <w:p w14:paraId="75AD01AE" w14:textId="1CD7B803" w:rsidR="006B360D" w:rsidRDefault="00577198">
      <w:pPr>
        <w:pStyle w:val="TOC1"/>
        <w:rPr>
          <w:rFonts w:asciiTheme="minorHAnsi" w:eastAsiaTheme="minorEastAsia" w:hAnsiTheme="minorHAnsi" w:cstheme="minorBidi"/>
          <w:noProof/>
          <w:sz w:val="22"/>
          <w:szCs w:val="22"/>
        </w:rPr>
      </w:pPr>
      <w:hyperlink w:anchor="_Toc526581417" w:history="1">
        <w:r w:rsidR="006B360D" w:rsidRPr="00244022">
          <w:rPr>
            <w:rStyle w:val="Hyperlink"/>
            <w:noProof/>
          </w:rPr>
          <w:t>Appendix G. (Informative) Guidance on fixes</w:t>
        </w:r>
        <w:r w:rsidR="006B360D">
          <w:rPr>
            <w:noProof/>
            <w:webHidden/>
          </w:rPr>
          <w:tab/>
        </w:r>
        <w:r w:rsidR="006B360D">
          <w:rPr>
            <w:noProof/>
            <w:webHidden/>
          </w:rPr>
          <w:fldChar w:fldCharType="begin"/>
        </w:r>
        <w:r w:rsidR="006B360D">
          <w:rPr>
            <w:noProof/>
            <w:webHidden/>
          </w:rPr>
          <w:instrText xml:space="preserve"> PAGEREF _Toc526581417 \h </w:instrText>
        </w:r>
        <w:r w:rsidR="006B360D">
          <w:rPr>
            <w:noProof/>
            <w:webHidden/>
          </w:rPr>
        </w:r>
        <w:r w:rsidR="006B360D">
          <w:rPr>
            <w:noProof/>
            <w:webHidden/>
          </w:rPr>
          <w:fldChar w:fldCharType="separate"/>
        </w:r>
        <w:r w:rsidR="006B360D">
          <w:rPr>
            <w:noProof/>
            <w:webHidden/>
          </w:rPr>
          <w:t>132</w:t>
        </w:r>
        <w:r w:rsidR="006B360D">
          <w:rPr>
            <w:noProof/>
            <w:webHidden/>
          </w:rPr>
          <w:fldChar w:fldCharType="end"/>
        </w:r>
      </w:hyperlink>
    </w:p>
    <w:p w14:paraId="0926675A" w14:textId="039F7A54" w:rsidR="006B360D" w:rsidRDefault="00577198">
      <w:pPr>
        <w:pStyle w:val="TOC1"/>
        <w:rPr>
          <w:rFonts w:asciiTheme="minorHAnsi" w:eastAsiaTheme="minorEastAsia" w:hAnsiTheme="minorHAnsi" w:cstheme="minorBidi"/>
          <w:noProof/>
          <w:sz w:val="22"/>
          <w:szCs w:val="22"/>
        </w:rPr>
      </w:pPr>
      <w:hyperlink w:anchor="_Toc526581418" w:history="1">
        <w:r w:rsidR="006B360D" w:rsidRPr="00244022">
          <w:rPr>
            <w:rStyle w:val="Hyperlink"/>
            <w:noProof/>
          </w:rPr>
          <w:t>Appendix H. (Informative) Diagnosing results in generated files</w:t>
        </w:r>
        <w:r w:rsidR="006B360D">
          <w:rPr>
            <w:noProof/>
            <w:webHidden/>
          </w:rPr>
          <w:tab/>
        </w:r>
        <w:r w:rsidR="006B360D">
          <w:rPr>
            <w:noProof/>
            <w:webHidden/>
          </w:rPr>
          <w:fldChar w:fldCharType="begin"/>
        </w:r>
        <w:r w:rsidR="006B360D">
          <w:rPr>
            <w:noProof/>
            <w:webHidden/>
          </w:rPr>
          <w:instrText xml:space="preserve"> PAGEREF _Toc526581418 \h </w:instrText>
        </w:r>
        <w:r w:rsidR="006B360D">
          <w:rPr>
            <w:noProof/>
            <w:webHidden/>
          </w:rPr>
        </w:r>
        <w:r w:rsidR="006B360D">
          <w:rPr>
            <w:noProof/>
            <w:webHidden/>
          </w:rPr>
          <w:fldChar w:fldCharType="separate"/>
        </w:r>
        <w:r w:rsidR="006B360D">
          <w:rPr>
            <w:noProof/>
            <w:webHidden/>
          </w:rPr>
          <w:t>133</w:t>
        </w:r>
        <w:r w:rsidR="006B360D">
          <w:rPr>
            <w:noProof/>
            <w:webHidden/>
          </w:rPr>
          <w:fldChar w:fldCharType="end"/>
        </w:r>
      </w:hyperlink>
    </w:p>
    <w:p w14:paraId="215793FB" w14:textId="3BA50B6E" w:rsidR="006B360D" w:rsidRDefault="00577198">
      <w:pPr>
        <w:pStyle w:val="TOC1"/>
        <w:rPr>
          <w:rFonts w:asciiTheme="minorHAnsi" w:eastAsiaTheme="minorEastAsia" w:hAnsiTheme="minorHAnsi" w:cstheme="minorBidi"/>
          <w:noProof/>
          <w:sz w:val="22"/>
          <w:szCs w:val="22"/>
        </w:rPr>
      </w:pPr>
      <w:hyperlink w:anchor="_Toc526581419" w:history="1">
        <w:r w:rsidR="006B360D" w:rsidRPr="00244022">
          <w:rPr>
            <w:rStyle w:val="Hyperlink"/>
            <w:noProof/>
          </w:rPr>
          <w:t>Appendix I. (Informative) Examples</w:t>
        </w:r>
        <w:r w:rsidR="006B360D">
          <w:rPr>
            <w:noProof/>
            <w:webHidden/>
          </w:rPr>
          <w:tab/>
        </w:r>
        <w:r w:rsidR="006B360D">
          <w:rPr>
            <w:noProof/>
            <w:webHidden/>
          </w:rPr>
          <w:fldChar w:fldCharType="begin"/>
        </w:r>
        <w:r w:rsidR="006B360D">
          <w:rPr>
            <w:noProof/>
            <w:webHidden/>
          </w:rPr>
          <w:instrText xml:space="preserve"> PAGEREF _Toc526581419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37D4C513" w14:textId="2B73D735"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20" w:history="1">
        <w:r w:rsidR="006B360D" w:rsidRPr="00244022">
          <w:rPr>
            <w:rStyle w:val="Hyperlink"/>
            <w:noProof/>
          </w:rPr>
          <w:t>I.1 Minimal valid SARIF log file</w:t>
        </w:r>
        <w:r w:rsidR="006B360D">
          <w:rPr>
            <w:noProof/>
            <w:webHidden/>
          </w:rPr>
          <w:tab/>
        </w:r>
        <w:r w:rsidR="006B360D">
          <w:rPr>
            <w:noProof/>
            <w:webHidden/>
          </w:rPr>
          <w:fldChar w:fldCharType="begin"/>
        </w:r>
        <w:r w:rsidR="006B360D">
          <w:rPr>
            <w:noProof/>
            <w:webHidden/>
          </w:rPr>
          <w:instrText xml:space="preserve"> PAGEREF _Toc526581420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789928EA" w14:textId="5ACBD487"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21" w:history="1">
        <w:r w:rsidR="006B360D" w:rsidRPr="00244022">
          <w:rPr>
            <w:rStyle w:val="Hyperlink"/>
            <w:noProof/>
          </w:rPr>
          <w:t>I.2 Minimal recommended SARIF log file with source information</w:t>
        </w:r>
        <w:r w:rsidR="006B360D">
          <w:rPr>
            <w:noProof/>
            <w:webHidden/>
          </w:rPr>
          <w:tab/>
        </w:r>
        <w:r w:rsidR="006B360D">
          <w:rPr>
            <w:noProof/>
            <w:webHidden/>
          </w:rPr>
          <w:fldChar w:fldCharType="begin"/>
        </w:r>
        <w:r w:rsidR="006B360D">
          <w:rPr>
            <w:noProof/>
            <w:webHidden/>
          </w:rPr>
          <w:instrText xml:space="preserve"> PAGEREF _Toc526581421 \h </w:instrText>
        </w:r>
        <w:r w:rsidR="006B360D">
          <w:rPr>
            <w:noProof/>
            <w:webHidden/>
          </w:rPr>
        </w:r>
        <w:r w:rsidR="006B360D">
          <w:rPr>
            <w:noProof/>
            <w:webHidden/>
          </w:rPr>
          <w:fldChar w:fldCharType="separate"/>
        </w:r>
        <w:r w:rsidR="006B360D">
          <w:rPr>
            <w:noProof/>
            <w:webHidden/>
          </w:rPr>
          <w:t>136</w:t>
        </w:r>
        <w:r w:rsidR="006B360D">
          <w:rPr>
            <w:noProof/>
            <w:webHidden/>
          </w:rPr>
          <w:fldChar w:fldCharType="end"/>
        </w:r>
      </w:hyperlink>
    </w:p>
    <w:p w14:paraId="26C38FFF" w14:textId="3D431350"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22" w:history="1">
        <w:r w:rsidR="006B360D" w:rsidRPr="00244022">
          <w:rPr>
            <w:rStyle w:val="Hyperlink"/>
            <w:noProof/>
          </w:rPr>
          <w:t>I.3 Minimal recommended SARIF log file without source information</w:t>
        </w:r>
        <w:r w:rsidR="006B360D">
          <w:rPr>
            <w:noProof/>
            <w:webHidden/>
          </w:rPr>
          <w:tab/>
        </w:r>
        <w:r w:rsidR="006B360D">
          <w:rPr>
            <w:noProof/>
            <w:webHidden/>
          </w:rPr>
          <w:fldChar w:fldCharType="begin"/>
        </w:r>
        <w:r w:rsidR="006B360D">
          <w:rPr>
            <w:noProof/>
            <w:webHidden/>
          </w:rPr>
          <w:instrText xml:space="preserve"> PAGEREF _Toc526581422 \h </w:instrText>
        </w:r>
        <w:r w:rsidR="006B360D">
          <w:rPr>
            <w:noProof/>
            <w:webHidden/>
          </w:rPr>
        </w:r>
        <w:r w:rsidR="006B360D">
          <w:rPr>
            <w:noProof/>
            <w:webHidden/>
          </w:rPr>
          <w:fldChar w:fldCharType="separate"/>
        </w:r>
        <w:r w:rsidR="006B360D">
          <w:rPr>
            <w:noProof/>
            <w:webHidden/>
          </w:rPr>
          <w:t>137</w:t>
        </w:r>
        <w:r w:rsidR="006B360D">
          <w:rPr>
            <w:noProof/>
            <w:webHidden/>
          </w:rPr>
          <w:fldChar w:fldCharType="end"/>
        </w:r>
      </w:hyperlink>
    </w:p>
    <w:p w14:paraId="3777EE32" w14:textId="764DF052"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23" w:history="1">
        <w:r w:rsidR="006B360D" w:rsidRPr="00244022">
          <w:rPr>
            <w:rStyle w:val="Hyperlink"/>
            <w:noProof/>
          </w:rPr>
          <w:t>I.4 SARIF resource file with rule metadata</w:t>
        </w:r>
        <w:r w:rsidR="006B360D">
          <w:rPr>
            <w:noProof/>
            <w:webHidden/>
          </w:rPr>
          <w:tab/>
        </w:r>
        <w:r w:rsidR="006B360D">
          <w:rPr>
            <w:noProof/>
            <w:webHidden/>
          </w:rPr>
          <w:fldChar w:fldCharType="begin"/>
        </w:r>
        <w:r w:rsidR="006B360D">
          <w:rPr>
            <w:noProof/>
            <w:webHidden/>
          </w:rPr>
          <w:instrText xml:space="preserve"> PAGEREF _Toc526581423 \h </w:instrText>
        </w:r>
        <w:r w:rsidR="006B360D">
          <w:rPr>
            <w:noProof/>
            <w:webHidden/>
          </w:rPr>
        </w:r>
        <w:r w:rsidR="006B360D">
          <w:rPr>
            <w:noProof/>
            <w:webHidden/>
          </w:rPr>
          <w:fldChar w:fldCharType="separate"/>
        </w:r>
        <w:r w:rsidR="006B360D">
          <w:rPr>
            <w:noProof/>
            <w:webHidden/>
          </w:rPr>
          <w:t>138</w:t>
        </w:r>
        <w:r w:rsidR="006B360D">
          <w:rPr>
            <w:noProof/>
            <w:webHidden/>
          </w:rPr>
          <w:fldChar w:fldCharType="end"/>
        </w:r>
      </w:hyperlink>
    </w:p>
    <w:p w14:paraId="0EF9D5B9" w14:textId="08F7757C" w:rsidR="006B360D" w:rsidRDefault="00577198">
      <w:pPr>
        <w:pStyle w:val="TOC2"/>
        <w:tabs>
          <w:tab w:val="right" w:leader="dot" w:pos="9350"/>
        </w:tabs>
        <w:rPr>
          <w:rFonts w:asciiTheme="minorHAnsi" w:eastAsiaTheme="minorEastAsia" w:hAnsiTheme="minorHAnsi" w:cstheme="minorBidi"/>
          <w:noProof/>
          <w:sz w:val="22"/>
          <w:szCs w:val="22"/>
        </w:rPr>
      </w:pPr>
      <w:hyperlink w:anchor="_Toc526581424" w:history="1">
        <w:r w:rsidR="006B360D" w:rsidRPr="00244022">
          <w:rPr>
            <w:rStyle w:val="Hyperlink"/>
            <w:noProof/>
          </w:rPr>
          <w:t>I.5 Comprehensive SARIF file</w:t>
        </w:r>
        <w:r w:rsidR="006B360D">
          <w:rPr>
            <w:noProof/>
            <w:webHidden/>
          </w:rPr>
          <w:tab/>
        </w:r>
        <w:r w:rsidR="006B360D">
          <w:rPr>
            <w:noProof/>
            <w:webHidden/>
          </w:rPr>
          <w:fldChar w:fldCharType="begin"/>
        </w:r>
        <w:r w:rsidR="006B360D">
          <w:rPr>
            <w:noProof/>
            <w:webHidden/>
          </w:rPr>
          <w:instrText xml:space="preserve"> PAGEREF _Toc526581424 \h </w:instrText>
        </w:r>
        <w:r w:rsidR="006B360D">
          <w:rPr>
            <w:noProof/>
            <w:webHidden/>
          </w:rPr>
        </w:r>
        <w:r w:rsidR="006B360D">
          <w:rPr>
            <w:noProof/>
            <w:webHidden/>
          </w:rPr>
          <w:fldChar w:fldCharType="separate"/>
        </w:r>
        <w:r w:rsidR="006B360D">
          <w:rPr>
            <w:noProof/>
            <w:webHidden/>
          </w:rPr>
          <w:t>139</w:t>
        </w:r>
        <w:r w:rsidR="006B360D">
          <w:rPr>
            <w:noProof/>
            <w:webHidden/>
          </w:rPr>
          <w:fldChar w:fldCharType="end"/>
        </w:r>
      </w:hyperlink>
    </w:p>
    <w:p w14:paraId="2188E0B7" w14:textId="255D1517" w:rsidR="006B360D" w:rsidRDefault="00577198">
      <w:pPr>
        <w:pStyle w:val="TOC1"/>
        <w:rPr>
          <w:rFonts w:asciiTheme="minorHAnsi" w:eastAsiaTheme="minorEastAsia" w:hAnsiTheme="minorHAnsi" w:cstheme="minorBidi"/>
          <w:noProof/>
          <w:sz w:val="22"/>
          <w:szCs w:val="22"/>
        </w:rPr>
      </w:pPr>
      <w:hyperlink w:anchor="_Toc526581425" w:history="1">
        <w:r w:rsidR="006B360D" w:rsidRPr="00244022">
          <w:rPr>
            <w:rStyle w:val="Hyperlink"/>
            <w:noProof/>
          </w:rPr>
          <w:t>Appendix J. (Informative) Revision History</w:t>
        </w:r>
        <w:r w:rsidR="006B360D">
          <w:rPr>
            <w:noProof/>
            <w:webHidden/>
          </w:rPr>
          <w:tab/>
        </w:r>
        <w:r w:rsidR="006B360D">
          <w:rPr>
            <w:noProof/>
            <w:webHidden/>
          </w:rPr>
          <w:fldChar w:fldCharType="begin"/>
        </w:r>
        <w:r w:rsidR="006B360D">
          <w:rPr>
            <w:noProof/>
            <w:webHidden/>
          </w:rPr>
          <w:instrText xml:space="preserve"> PAGEREF _Toc526581425 \h </w:instrText>
        </w:r>
        <w:r w:rsidR="006B360D">
          <w:rPr>
            <w:noProof/>
            <w:webHidden/>
          </w:rPr>
        </w:r>
        <w:r w:rsidR="006B360D">
          <w:rPr>
            <w:noProof/>
            <w:webHidden/>
          </w:rPr>
          <w:fldChar w:fldCharType="separate"/>
        </w:r>
        <w:r w:rsidR="006B360D">
          <w:rPr>
            <w:noProof/>
            <w:webHidden/>
          </w:rPr>
          <w:t>146</w:t>
        </w:r>
        <w:r w:rsidR="006B360D">
          <w:rPr>
            <w:noProof/>
            <w:webHidden/>
          </w:rPr>
          <w:fldChar w:fldCharType="end"/>
        </w:r>
      </w:hyperlink>
    </w:p>
    <w:p w14:paraId="300EBE96" w14:textId="4955B39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65810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6581039"/>
      <w:bookmarkStart w:id="6" w:name="_Toc85472893"/>
      <w:bookmarkStart w:id="7" w:name="_Toc287332007"/>
      <w:r>
        <w:t>IPR Policy</w:t>
      </w:r>
      <w:bookmarkEnd w:id="5"/>
    </w:p>
    <w:p w14:paraId="46AF25ED" w14:textId="501AE33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28BC7C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6581040"/>
      <w:r>
        <w:t>Terminology</w:t>
      </w:r>
      <w:bookmarkEnd w:id="6"/>
      <w:bookmarkEnd w:id="7"/>
      <w:bookmarkEnd w:id="8"/>
    </w:p>
    <w:p w14:paraId="332C78E7" w14:textId="341F2F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9C4064F" w:rsidR="00B05C99" w:rsidRDefault="0057719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0331023"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D280B9A"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46E0A41"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756903A7" w:rsidR="008119BF" w:rsidRPr="008119BF" w:rsidRDefault="0057719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58BE18B3" w:rsidR="0044419A" w:rsidRDefault="0057719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A93D940" w:rsidR="0044419A" w:rsidRDefault="0057719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22DFEB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199106A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E305651" w:rsidR="00B05C99" w:rsidRDefault="0057719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202E13A" w:rsidR="00D06F1A" w:rsidRPr="00D06F1A" w:rsidRDefault="0057719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65798E7" w:rsidR="00376AE7" w:rsidRPr="00376AE7" w:rsidRDefault="0057719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3E5389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6C99933" w:rsidR="00366BA7" w:rsidRDefault="0057719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F06F47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8DE841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3DCB546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5B3ECAA" w:rsidR="000237CE" w:rsidRPr="000237CE" w:rsidRDefault="0057719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12805D14" w:rsidR="0044419A" w:rsidRDefault="0057719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11103AE" w:rsidR="0044419A" w:rsidRDefault="0057719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54C6D71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B3685F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1157E4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099F2C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27F7F10C"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0564DFAC" w:rsidR="0044419A" w:rsidRDefault="0057719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09E56D7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6DFA8A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2D56026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57A82827" w:rsidR="00646038" w:rsidRDefault="0057719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919331D" w:rsidR="0044419A" w:rsidRDefault="0057719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6CABC4D" w:rsidR="00646038" w:rsidRDefault="0057719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1361AF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3B61263" w:rsidR="0044419A" w:rsidRDefault="0057719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1AEC157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6E00443A" w:rsidR="00B05C99" w:rsidRDefault="0057719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1B4668A6"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8795BE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32C7FF3E"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201B562" w:rsidR="0044419A" w:rsidRDefault="0057719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033A872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2CB421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22E00FF" w:rsidR="00B05C99" w:rsidRDefault="0057719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11B249A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FC054F2"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087BA7C" w:rsidR="0044419A" w:rsidRDefault="0057719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209D02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BEAF92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257872E" w:rsidR="00822D1D" w:rsidRPr="00822D1D" w:rsidRDefault="0057719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001A6E8" w:rsidR="00B05C99" w:rsidRDefault="0057719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5A6CB2C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7D6373B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5B2D2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3E07D80" w:rsidR="00366BA7" w:rsidRDefault="0057719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5DA6943F" w:rsidR="00753025" w:rsidRPr="00753025" w:rsidRDefault="0057719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5A92228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3342A51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EC4A20D"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5F452E93" w:rsidR="0044419A" w:rsidRDefault="0057719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7E78641" w:rsidR="0044419A" w:rsidRDefault="0057719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816424E" w:rsidR="0003129F" w:rsidRDefault="0057719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8FA8A3F" w:rsidR="0044419A" w:rsidRDefault="0057719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8F60E5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291590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12371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65810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D75DDF"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38ED8E"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DFE4D9B"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4FF41829"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624FC99D"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9F67B61"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6FE80EE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3491A05F"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51C2232B"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1FCC0D7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722DC786"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14C6773"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4B2985B6"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12FB7647"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53F54F7E"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04F77C7A"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256F16C9"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1C9D4EB"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6FA022E"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0326B2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0945020C"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376C4227"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6581042"/>
      <w:r>
        <w:t>Non-Normative References</w:t>
      </w:r>
      <w:bookmarkEnd w:id="81"/>
      <w:bookmarkEnd w:id="82"/>
      <w:bookmarkEnd w:id="83"/>
    </w:p>
    <w:p w14:paraId="1067680D" w14:textId="4F32AA0F"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5B2DDC2"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19F2534A"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0072025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30D1AA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768FDF4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0875FBE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65810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65810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6581045"/>
      <w:r>
        <w:t>Format examples</w:t>
      </w:r>
      <w:bookmarkEnd w:id="90"/>
    </w:p>
    <w:p w14:paraId="0C763244" w14:textId="314E93D5"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65810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6581047"/>
      <w:r>
        <w:t>Syntax notation</w:t>
      </w:r>
      <w:bookmarkEnd w:id="92"/>
    </w:p>
    <w:p w14:paraId="15BCDF38" w14:textId="2E8A18F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40E4EF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65810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65810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171B049"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6B360D">
        <w:t>3.10</w:t>
      </w:r>
      <w:r w:rsidR="00C43D40">
        <w:fldChar w:fldCharType="end"/>
      </w:r>
      <w:r>
        <w:t>).</w:t>
      </w:r>
    </w:p>
    <w:p w14:paraId="7A96C9E2" w14:textId="42F5CE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AFBF4C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26581050"/>
      <w:bookmarkStart w:id="106" w:name="_Ref507594747"/>
      <w:r>
        <w:t>fileContent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265810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6581052"/>
      <w:r>
        <w:t>text property</w:t>
      </w:r>
      <w:bookmarkEnd w:id="108"/>
      <w:bookmarkEnd w:id="109"/>
    </w:p>
    <w:p w14:paraId="4A7B5CC6" w14:textId="64C43F9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B360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6581053"/>
      <w:r>
        <w:t>binary property</w:t>
      </w:r>
      <w:bookmarkEnd w:id="110"/>
      <w:bookmarkEnd w:id="111"/>
    </w:p>
    <w:p w14:paraId="1BB5464B" w14:textId="39637D6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6581054"/>
      <w:r>
        <w:lastRenderedPageBreak/>
        <w:t>fileLocation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26581055"/>
      <w:r>
        <w:t>General</w:t>
      </w:r>
      <w:bookmarkEnd w:id="114"/>
      <w:bookmarkEnd w:id="115"/>
    </w:p>
    <w:p w14:paraId="0DE4A1DE" w14:textId="65C54D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B360D">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B360D">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6581056"/>
      <w:r>
        <w:t>uri property</w:t>
      </w:r>
      <w:bookmarkEnd w:id="116"/>
      <w:bookmarkEnd w:id="117"/>
    </w:p>
    <w:p w14:paraId="312B616B" w14:textId="376AEB65" w:rsidR="005345F2" w:rsidRDefault="005345F2" w:rsidP="005345F2">
      <w:pPr>
        <w:pStyle w:val="Heading4"/>
      </w:pPr>
      <w:bookmarkStart w:id="118" w:name="_Toc526581057"/>
      <w:r>
        <w:t>General</w:t>
      </w:r>
      <w:bookmarkEnd w:id="118"/>
    </w:p>
    <w:p w14:paraId="604C3241" w14:textId="6260CFA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5844E603"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6B360D">
        <w:t>3.11.15</w:t>
      </w:r>
      <w:r w:rsidR="00A41F43">
        <w:fldChar w:fldCharType="end"/>
      </w:r>
      <w:r w:rsidR="00A41F43">
        <w:t>).</w:t>
      </w:r>
    </w:p>
    <w:p w14:paraId="653D799B" w14:textId="3F2DEC7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6581058"/>
      <w:r>
        <w:lastRenderedPageBreak/>
        <w:t>URIs that use the "file" protocol</w:t>
      </w:r>
      <w:bookmarkEnd w:id="120"/>
      <w:bookmarkEnd w:id="121"/>
    </w:p>
    <w:p w14:paraId="7C3ECB2F" w14:textId="5FD6A1DF"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480CCAC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6581059"/>
      <w:r>
        <w:t>uriBaseId property</w:t>
      </w:r>
      <w:bookmarkEnd w:id="122"/>
      <w:bookmarkEnd w:id="123"/>
    </w:p>
    <w:p w14:paraId="4438C49A" w14:textId="2FC05C4A"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3A987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6B360D">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w:t>
      </w:r>
      <w:r w:rsidRPr="00C50C8C">
        <w:rPr>
          <w:rStyle w:val="CODEtemp"/>
        </w:rPr>
        <w:t>uriBaseId</w:t>
      </w:r>
      <w:r>
        <w:t xml:space="preserve"> </w:t>
      </w:r>
      <w:r>
        <w:rPr>
          <w:b/>
        </w:rPr>
        <w:t>SHALL NOT</w:t>
      </w:r>
      <w:r>
        <w:t xml:space="preserve"> </w:t>
      </w:r>
      <w:r w:rsidR="00CA197F">
        <w:t>contain</w:t>
      </w:r>
      <w:r>
        <w:t xml:space="preserve"> the character </w:t>
      </w:r>
      <w:r w:rsidRPr="00C50C8C">
        <w:rPr>
          <w:rStyle w:val="CODEtemp"/>
        </w:rPr>
        <w:t>"#"</w:t>
      </w:r>
      <w:r>
        <w:t>.</w:t>
      </w:r>
    </w:p>
    <w:p w14:paraId="7D1F0E2C" w14:textId="51A0A1F4"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7F8D4DF2"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6B360D">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B360D">
        <w:t>3.11.14</w:t>
      </w:r>
      <w:r>
        <w:fldChar w:fldCharType="end"/>
      </w:r>
      <w:r>
        <w:t>.</w:t>
      </w:r>
    </w:p>
    <w:p w14:paraId="45A5749D" w14:textId="4BA6F2B4" w:rsidR="004E2E96" w:rsidRDefault="004E2E96" w:rsidP="004E2E96">
      <w:pPr>
        <w:pStyle w:val="ListParagraph"/>
        <w:numPr>
          <w:ilvl w:val="0"/>
          <w:numId w:val="71"/>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350D8E57"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B360D">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3030681"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B360D">
        <w:t>3.3.4</w:t>
      </w:r>
      <w:r>
        <w:fldChar w:fldCharType="end"/>
      </w:r>
      <w:r>
        <w:t>.</w:t>
      </w:r>
    </w:p>
    <w:p w14:paraId="2223DEA6" w14:textId="74C0FBD7" w:rsidR="00F47A7C" w:rsidRDefault="00F47A7C" w:rsidP="00F47A7C">
      <w:pPr>
        <w:pStyle w:val="Heading3"/>
      </w:pPr>
      <w:bookmarkStart w:id="124" w:name="_Ref510013017"/>
      <w:bookmarkStart w:id="125" w:name="_Toc526581060"/>
      <w:r>
        <w:t>Guidance on the use of fileLocation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84623B"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A80C2FC" w:rsidR="00F47A7C" w:rsidRDefault="00F47A7C" w:rsidP="00F47A7C">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4DCC6D62" w14:textId="04EF556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81C86C4" w:rsidR="00F47A7C" w:rsidRDefault="00F47A7C" w:rsidP="00F47A7C">
      <w:pPr>
        <w:pStyle w:val="Codesmall"/>
      </w:pPr>
      <w:r>
        <w:t xml:space="preserve">  "results": [                                   # See §</w:t>
      </w:r>
      <w:r>
        <w:fldChar w:fldCharType="begin"/>
      </w:r>
      <w:r>
        <w:instrText xml:space="preserve"> REF _Ref493350972 \r \h </w:instrText>
      </w:r>
      <w:r>
        <w:fldChar w:fldCharType="separate"/>
      </w:r>
      <w:r w:rsidR="006B360D">
        <w:t>3.11.18</w:t>
      </w:r>
      <w:r>
        <w:fldChar w:fldCharType="end"/>
      </w:r>
      <w:r>
        <w:t xml:space="preserve">.                                     </w:t>
      </w:r>
    </w:p>
    <w:p w14:paraId="6EB641EB" w14:textId="41A20B8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 xml:space="preserve">). </w:t>
      </w:r>
    </w:p>
    <w:p w14:paraId="610BCD74" w14:textId="49A256BE" w:rsidR="00F47A7C" w:rsidRDefault="00F47A7C" w:rsidP="00F47A7C">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1CD5C95D" w14:textId="6D3F633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09AAFAE" w14:textId="06403BD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B360D">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lastRenderedPageBreak/>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26581061"/>
      <w:r>
        <w:t>String properties</w:t>
      </w:r>
      <w:bookmarkEnd w:id="126"/>
    </w:p>
    <w:p w14:paraId="6C63FE5C" w14:textId="4016EE67" w:rsidR="00D65090" w:rsidRDefault="00D65090" w:rsidP="00D65090">
      <w:pPr>
        <w:pStyle w:val="Heading3"/>
      </w:pPr>
      <w:bookmarkStart w:id="127" w:name="_Toc5265810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26581063"/>
      <w:r>
        <w:t>Redaction</w:t>
      </w:r>
      <w:bookmarkEnd w:id="128"/>
      <w:r w:rsidR="00D244F4">
        <w:t>-aware string properties</w:t>
      </w:r>
      <w:bookmarkEnd w:id="129"/>
    </w:p>
    <w:p w14:paraId="553A2175" w14:textId="6D9BB85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B360D">
        <w:t>3.14.2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4137EA97"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6B360D">
        <w:t>3.11.23</w:t>
      </w:r>
      <w:r>
        <w:fldChar w:fldCharType="end"/>
      </w:r>
      <w:r>
        <w:t>).</w:t>
      </w:r>
    </w:p>
    <w:p w14:paraId="670174B2" w14:textId="2F6F7D08" w:rsidR="00435405" w:rsidRDefault="00435405" w:rsidP="00435405">
      <w:pPr>
        <w:pStyle w:val="Heading3"/>
      </w:pPr>
      <w:bookmarkStart w:id="130" w:name="_Ref514314114"/>
      <w:bookmarkStart w:id="131" w:name="_Toc526581064"/>
      <w:r>
        <w:t>GUID-valued string properties</w:t>
      </w:r>
      <w:bookmarkEnd w:id="130"/>
      <w:bookmarkEnd w:id="131"/>
    </w:p>
    <w:p w14:paraId="515A660C" w14:textId="4075713A"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26581065"/>
      <w:r>
        <w:t>Hierarchical string</w:t>
      </w:r>
      <w:bookmarkEnd w:id="132"/>
      <w:r w:rsidR="00EA1909">
        <w:t>s</w:t>
      </w:r>
      <w:bookmarkEnd w:id="133"/>
    </w:p>
    <w:p w14:paraId="48E1903C" w14:textId="613DF0CD" w:rsidR="00C535F2" w:rsidRPr="00C535F2" w:rsidRDefault="00C535F2" w:rsidP="00C535F2">
      <w:pPr>
        <w:pStyle w:val="Heading4"/>
      </w:pPr>
      <w:bookmarkStart w:id="134" w:name="_Toc526581066"/>
      <w:r>
        <w:t>General</w:t>
      </w:r>
      <w:bookmarkEnd w:id="134"/>
    </w:p>
    <w:p w14:paraId="06B22FB1" w14:textId="25D2CC2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6B360D">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B360D">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384B7079" w:rsidR="00D244F4" w:rsidRDefault="00D244F4" w:rsidP="00D244F4">
      <w:r>
        <w:t>For examples, see §</w:t>
      </w:r>
      <w:r>
        <w:fldChar w:fldCharType="begin"/>
      </w:r>
      <w:r>
        <w:instrText xml:space="preserve"> REF _Ref514325725 \r \h </w:instrText>
      </w:r>
      <w:r>
        <w:fldChar w:fldCharType="separate"/>
      </w:r>
      <w:r w:rsidR="006B360D">
        <w:t>3.7.2</w:t>
      </w:r>
      <w:r>
        <w:fldChar w:fldCharType="end"/>
      </w:r>
      <w:r>
        <w:t xml:space="preserve"> and §</w:t>
      </w:r>
      <w:r>
        <w:fldChar w:fldCharType="begin"/>
      </w:r>
      <w:r>
        <w:instrText xml:space="preserve"> REF _Ref514325738 \r \h </w:instrText>
      </w:r>
      <w:r>
        <w:fldChar w:fldCharType="separate"/>
      </w:r>
      <w:r w:rsidR="006B360D">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26581067"/>
      <w:r>
        <w:t>Versioned hierarchical strings</w:t>
      </w:r>
      <w:bookmarkEnd w:id="136"/>
      <w:bookmarkEnd w:id="137"/>
    </w:p>
    <w:p w14:paraId="0E475B79" w14:textId="72A575C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B360D">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B360D">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AF081EC" w:rsidR="004108B9" w:rsidRDefault="004108B9" w:rsidP="004108B9">
      <w:pPr>
        <w:pStyle w:val="Code"/>
      </w:pPr>
      <w:r>
        <w:t>{                                 # A result object (§</w:t>
      </w:r>
      <w:r>
        <w:fldChar w:fldCharType="begin"/>
      </w:r>
      <w:r>
        <w:instrText xml:space="preserve"> REF _Ref493350984 \r \h </w:instrText>
      </w:r>
      <w:r>
        <w:fldChar w:fldCharType="separate"/>
      </w:r>
      <w:r w:rsidR="006B360D">
        <w:t>3.19</w:t>
      </w:r>
      <w:r>
        <w:fldChar w:fldCharType="end"/>
      </w:r>
      <w:r>
        <w:t>).</w:t>
      </w:r>
    </w:p>
    <w:p w14:paraId="38CD9D1B" w14:textId="5D6F48B2"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B360D">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26581068"/>
      <w:r>
        <w:t>Object properties</w:t>
      </w:r>
      <w:bookmarkEnd w:id="138"/>
      <w:bookmarkEnd w:id="139"/>
    </w:p>
    <w:p w14:paraId="1C30B6EF" w14:textId="63CDCE3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6B360D">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B360D">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26581069"/>
      <w:r>
        <w:t>Array properties</w:t>
      </w:r>
      <w:bookmarkEnd w:id="140"/>
      <w:bookmarkEnd w:id="141"/>
    </w:p>
    <w:p w14:paraId="28EB82AC" w14:textId="5479DEBF" w:rsidR="000308F0" w:rsidRDefault="000308F0" w:rsidP="000308F0">
      <w:pPr>
        <w:pStyle w:val="Heading3"/>
      </w:pPr>
      <w:bookmarkStart w:id="142" w:name="_Toc526581070"/>
      <w:r>
        <w:t>General</w:t>
      </w:r>
      <w:bookmarkEnd w:id="142"/>
    </w:p>
    <w:p w14:paraId="5EBAA746" w14:textId="4C0C24FF"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6B360D">
        <w:t>3.14.20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B360D">
        <w:t>3.7.2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26581071"/>
      <w:r>
        <w:lastRenderedPageBreak/>
        <w:t>Array properties with unique values</w:t>
      </w:r>
      <w:bookmarkEnd w:id="143"/>
      <w:bookmarkEnd w:id="144"/>
    </w:p>
    <w:p w14:paraId="125B0718" w14:textId="49EE885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26581072"/>
      <w:r>
        <w:t>Property bags</w:t>
      </w:r>
      <w:bookmarkEnd w:id="145"/>
      <w:bookmarkEnd w:id="146"/>
    </w:p>
    <w:p w14:paraId="394A6CDE" w14:textId="6ABA55FC" w:rsidR="00815787" w:rsidRDefault="00815787" w:rsidP="00815787">
      <w:pPr>
        <w:pStyle w:val="Heading3"/>
      </w:pPr>
      <w:bookmarkStart w:id="147" w:name="_Toc526581073"/>
      <w:r>
        <w:t>General</w:t>
      </w:r>
      <w:bookmarkEnd w:id="147"/>
    </w:p>
    <w:p w14:paraId="0C250E31" w14:textId="1859374E"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6B360D">
        <w:t>3.5</w:t>
      </w:r>
      <w:r w:rsidR="000E5572">
        <w:fldChar w:fldCharType="end"/>
      </w:r>
      <w:r w:rsidR="000E5572">
        <w:t>)</w:t>
      </w:r>
      <w:r w:rsidRPr="00490AEA">
        <w:t xml:space="preserve"> containing an arbitrary set of properties.</w:t>
      </w:r>
    </w:p>
    <w:p w14:paraId="5D63B18F" w14:textId="1A88B36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B360D">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48" w:name="_Ref514325416"/>
      <w:bookmarkStart w:id="149" w:name="_Ref514325725"/>
      <w:bookmarkStart w:id="150" w:name="_Toc526581074"/>
      <w:r>
        <w:t>Tags</w:t>
      </w:r>
      <w:bookmarkEnd w:id="148"/>
      <w:bookmarkEnd w:id="149"/>
      <w:bookmarkEnd w:id="150"/>
    </w:p>
    <w:p w14:paraId="0765905B" w14:textId="2D9C6858" w:rsidR="00B501CE" w:rsidRPr="00B501CE" w:rsidRDefault="00B501CE" w:rsidP="00B501CE">
      <w:pPr>
        <w:pStyle w:val="Heading4"/>
      </w:pPr>
      <w:bookmarkStart w:id="151" w:name="_Toc526581075"/>
      <w:r>
        <w:t>General</w:t>
      </w:r>
      <w:bookmarkEnd w:id="151"/>
    </w:p>
    <w:p w14:paraId="0F1BC690" w14:textId="5A5480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6B360D">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17D02EF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6B360D">
        <w:t>3.4.4</w:t>
      </w:r>
      <w:r>
        <w:fldChar w:fldCharType="end"/>
      </w:r>
      <w:r>
        <w:t>).</w:t>
      </w:r>
    </w:p>
    <w:p w14:paraId="040355DB" w14:textId="294F0689"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03E91205"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B360D">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265810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1B4A825"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lastRenderedPageBreak/>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437FECE" w:rsidR="00E945FA" w:rsidRDefault="00E945FA" w:rsidP="00E945FA">
      <w:pPr>
        <w:pStyle w:val="Code"/>
      </w:pPr>
      <w:r>
        <w:t>{                              # A result object (§</w:t>
      </w:r>
      <w:r>
        <w:fldChar w:fldCharType="begin"/>
      </w:r>
      <w:r>
        <w:instrText xml:space="preserve"> REF _Ref493350984 \r \h </w:instrText>
      </w:r>
      <w:r>
        <w:fldChar w:fldCharType="separate"/>
      </w:r>
      <w:r w:rsidR="006B360D">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00586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6B360D">
        <w:t>3.11</w:t>
      </w:r>
      <w:r>
        <w:fldChar w:fldCharType="end"/>
      </w:r>
      <w:r>
        <w:t xml:space="preserve">) that lexically contains the </w:t>
      </w:r>
      <w:r w:rsidRPr="00B94FAC">
        <w:rPr>
          <w:rStyle w:val="CODEtemp"/>
        </w:rPr>
        <w:t>result</w:t>
      </w:r>
      <w:r>
        <w:t xml:space="preserve"> object:</w:t>
      </w:r>
    </w:p>
    <w:p w14:paraId="2D58AD47" w14:textId="373D83B4" w:rsidR="00E945FA" w:rsidRDefault="00E945FA" w:rsidP="00E945FA">
      <w:pPr>
        <w:pStyle w:val="Code"/>
      </w:pPr>
      <w:r>
        <w:t>{                              # A run object (see §</w:t>
      </w:r>
      <w:r>
        <w:fldChar w:fldCharType="begin"/>
      </w:r>
      <w:r>
        <w:instrText xml:space="preserve"> REF _Ref493349997 \r \h </w:instrText>
      </w:r>
      <w:r>
        <w:fldChar w:fldCharType="separate"/>
      </w:r>
      <w:r w:rsidR="006B360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26581077"/>
      <w:r>
        <w:lastRenderedPageBreak/>
        <w:t>Date/time properties</w:t>
      </w:r>
      <w:bookmarkEnd w:id="154"/>
      <w:bookmarkEnd w:id="155"/>
      <w:bookmarkEnd w:id="156"/>
    </w:p>
    <w:p w14:paraId="33510EF1" w14:textId="10ED31E1"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5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65D142E6" w:rsidR="00485F6A" w:rsidRDefault="00485F6A" w:rsidP="00A14EA3">
      <w:r>
        <w:t>The time components of date/time-valued properties in property bags (§</w:t>
      </w:r>
      <w:r>
        <w:fldChar w:fldCharType="begin"/>
      </w:r>
      <w:r>
        <w:instrText xml:space="preserve"> REF _Ref493408960 \r \h </w:instrText>
      </w:r>
      <w:r>
        <w:fldChar w:fldCharType="separate"/>
      </w:r>
      <w:r w:rsidR="006B360D">
        <w:t>3.7</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5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8" w:name="_Ref493426052"/>
      <w:bookmarkStart w:id="159" w:name="_Ref508814664"/>
      <w:bookmarkStart w:id="160" w:name="_Toc526581078"/>
      <w:r>
        <w:t>m</w:t>
      </w:r>
      <w:r w:rsidR="00815787">
        <w:t xml:space="preserve">essage </w:t>
      </w:r>
      <w:bookmarkEnd w:id="158"/>
      <w:r>
        <w:t>objects</w:t>
      </w:r>
      <w:bookmarkEnd w:id="159"/>
      <w:bookmarkEnd w:id="160"/>
    </w:p>
    <w:p w14:paraId="0A758B59" w14:textId="372BB610" w:rsidR="00354823" w:rsidRPr="00354823" w:rsidRDefault="00354823" w:rsidP="00354823">
      <w:pPr>
        <w:pStyle w:val="Heading3"/>
      </w:pPr>
      <w:bookmarkStart w:id="161" w:name="_Toc526581079"/>
      <w:r>
        <w:t>General</w:t>
      </w:r>
      <w:bookmarkEnd w:id="16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2" w:name="_Ref503354593"/>
      <w:bookmarkStart w:id="163" w:name="_Toc526581080"/>
      <w:r>
        <w:t>Plain text messages</w:t>
      </w:r>
      <w:bookmarkEnd w:id="162"/>
      <w:bookmarkEnd w:id="163"/>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2658A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B360D">
        <w:t>3.9.4</w:t>
      </w:r>
      <w:r>
        <w:fldChar w:fldCharType="end"/>
      </w:r>
      <w:r>
        <w:t>) and embedded links (§</w:t>
      </w:r>
      <w:r>
        <w:fldChar w:fldCharType="begin"/>
      </w:r>
      <w:r>
        <w:instrText xml:space="preserve"> REF _Ref508810900 \r \h </w:instrText>
      </w:r>
      <w:r>
        <w:fldChar w:fldCharType="separate"/>
      </w:r>
      <w:r w:rsidR="006B360D">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4" w:name="_Ref503354606"/>
      <w:bookmarkStart w:id="165" w:name="_Toc526581081"/>
      <w:r>
        <w:t>Rich text messages</w:t>
      </w:r>
      <w:bookmarkEnd w:id="164"/>
      <w:bookmarkEnd w:id="165"/>
    </w:p>
    <w:p w14:paraId="78C77DEB" w14:textId="06212753" w:rsidR="00675C8D" w:rsidRPr="00675C8D" w:rsidRDefault="00675C8D" w:rsidP="00675C8D">
      <w:pPr>
        <w:pStyle w:val="Heading4"/>
      </w:pPr>
      <w:bookmarkStart w:id="166" w:name="_Toc526581082"/>
      <w:r>
        <w:t>General</w:t>
      </w:r>
      <w:bookmarkEnd w:id="166"/>
    </w:p>
    <w:p w14:paraId="45F56986" w14:textId="4CFBA42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B360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B360D">
        <w:t>3.9.5</w:t>
      </w:r>
      <w:r w:rsidR="0085499B">
        <w:fldChar w:fldCharType="end"/>
      </w:r>
      <w:r w:rsidR="0085499B">
        <w:t>).</w:t>
      </w:r>
    </w:p>
    <w:p w14:paraId="1BFC46D5" w14:textId="51ED92B8"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6B360D">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7" w:name="_Ref503355198"/>
      <w:bookmarkStart w:id="168" w:name="_Toc526581083"/>
      <w:r>
        <w:t>Security implications</w:t>
      </w:r>
      <w:bookmarkEnd w:id="167"/>
      <w:bookmarkEnd w:id="16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EAEAB1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9" w:name="_Ref508810893"/>
      <w:bookmarkStart w:id="170" w:name="_Toc526581084"/>
      <w:bookmarkStart w:id="171" w:name="_Ref503352567"/>
      <w:r>
        <w:t>Messages with placeholders</w:t>
      </w:r>
      <w:bookmarkEnd w:id="169"/>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index = non negative integer</w:t>
      </w:r>
    </w:p>
    <w:p w14:paraId="023C3CDE" w14:textId="1FA2E413"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B360D">
        <w:t>3.9.11</w:t>
      </w:r>
      <w:r>
        <w:fldChar w:fldCharType="end"/>
      </w:r>
      <w:r>
        <w:t>).</w:t>
      </w:r>
    </w:p>
    <w:p w14:paraId="5BF7BEF4" w14:textId="77BBCD2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B360D">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58CD5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0A03972"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6B360D">
        <w:t>3.11</w:t>
      </w:r>
      <w:r>
        <w:fldChar w:fldCharType="end"/>
      </w:r>
      <w:r>
        <w:t>).</w:t>
      </w:r>
    </w:p>
    <w:p w14:paraId="2D82F457" w14:textId="07744AB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6B360D">
        <w:t>3.11.18</w:t>
      </w:r>
      <w:r>
        <w:fldChar w:fldCharType="end"/>
      </w:r>
      <w:r>
        <w:t>.</w:t>
      </w:r>
    </w:p>
    <w:p w14:paraId="13E475FD" w14:textId="5BA1BF6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6B360D">
        <w:t>3.19</w:t>
      </w:r>
      <w:r>
        <w:fldChar w:fldCharType="end"/>
      </w:r>
      <w:r>
        <w:t>).</w:t>
      </w:r>
    </w:p>
    <w:p w14:paraId="3E8F3038" w14:textId="79CF6967"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6B360D">
        <w:t>3.19.5</w:t>
      </w:r>
      <w:r>
        <w:fldChar w:fldCharType="end"/>
      </w:r>
      <w:r>
        <w:t>.</w:t>
      </w:r>
    </w:p>
    <w:p w14:paraId="1639AEDC" w14:textId="45380D34"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6B360D">
        <w:t>3.19.7</w:t>
      </w:r>
      <w:r>
        <w:fldChar w:fldCharType="end"/>
      </w:r>
      <w:r>
        <w:t>.</w:t>
      </w:r>
    </w:p>
    <w:p w14:paraId="3DF5F195" w14:textId="6E904CA1"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6B360D">
        <w:t>3.9.7</w:t>
      </w:r>
      <w:r>
        <w:fldChar w:fldCharType="end"/>
      </w:r>
      <w:r>
        <w:t>.</w:t>
      </w:r>
    </w:p>
    <w:p w14:paraId="1F41BBCB" w14:textId="05AC056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6B360D">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2" w:name="_Ref508810900"/>
      <w:bookmarkStart w:id="173" w:name="_Toc526581085"/>
      <w:r>
        <w:t>Messages with e</w:t>
      </w:r>
      <w:r w:rsidR="00A4123E">
        <w:t>mbedded links</w:t>
      </w:r>
      <w:bookmarkEnd w:id="171"/>
      <w:bookmarkEnd w:id="172"/>
      <w:bookmarkEnd w:id="173"/>
    </w:p>
    <w:p w14:paraId="039E6FD3" w14:textId="4B6EC0D4"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B360D">
        <w:t>3.19</w:t>
      </w:r>
      <w:r w:rsidR="00360983">
        <w:fldChar w:fldCharType="end"/>
      </w:r>
      <w:r w:rsidR="006B7822">
        <w:t>)</w:t>
      </w:r>
      <w:r w:rsidR="002957C4">
        <w:t>. We refer to these links as “embedded links”.</w:t>
      </w:r>
    </w:p>
    <w:p w14:paraId="2E75A42E" w14:textId="557DC0E5" w:rsidR="00424AAB" w:rsidRDefault="00424AAB" w:rsidP="00424AAB">
      <w:r>
        <w:t>Within a rich text message (§</w:t>
      </w:r>
      <w:r>
        <w:fldChar w:fldCharType="begin"/>
      </w:r>
      <w:r>
        <w:instrText xml:space="preserve"> REF _Ref503354606 \r \h </w:instrText>
      </w:r>
      <w:r>
        <w:fldChar w:fldCharType="separate"/>
      </w:r>
      <w:r w:rsidR="006B360D">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35C8B8A5" w:rsidR="002957C4" w:rsidRDefault="00424AAB" w:rsidP="002957C4">
      <w:r>
        <w:t>Within a plain text message (§</w:t>
      </w:r>
      <w:r>
        <w:fldChar w:fldCharType="begin"/>
      </w:r>
      <w:r>
        <w:instrText xml:space="preserve"> REF _Ref503354593 \r \h </w:instrText>
      </w:r>
      <w:r>
        <w:fldChar w:fldCharType="separate"/>
      </w:r>
      <w:r w:rsidR="006B360D">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A311613"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6B360D">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2D482556"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EC056B"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6B360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6B360D">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4" w:name="_Ref508812963"/>
      <w:bookmarkStart w:id="175" w:name="_Toc526581086"/>
      <w:bookmarkStart w:id="176" w:name="_Ref493337542"/>
      <w:r>
        <w:t>Message string resources</w:t>
      </w:r>
      <w:bookmarkEnd w:id="174"/>
      <w:bookmarkEnd w:id="175"/>
    </w:p>
    <w:p w14:paraId="558CEB2A" w14:textId="15F84E5D" w:rsidR="00F27B42" w:rsidRDefault="00F27B42" w:rsidP="00F27B42">
      <w:pPr>
        <w:pStyle w:val="Heading4"/>
      </w:pPr>
      <w:bookmarkStart w:id="177" w:name="_Toc526581087"/>
      <w:r>
        <w:t>General</w:t>
      </w:r>
      <w:bookmarkEnd w:id="177"/>
    </w:p>
    <w:p w14:paraId="2DC31705" w14:textId="38EBE76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FFF098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6B360D">
        <w:t>3.13.8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6B360D">
        <w:t>3.35.2</w:t>
      </w:r>
      <w:r w:rsidR="000A6828">
        <w:fldChar w:fldCharType="end"/>
      </w:r>
      <w:r>
        <w:t>).</w:t>
      </w:r>
    </w:p>
    <w:p w14:paraId="71E30852" w14:textId="51C7A3F6"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6B360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6B360D">
        <w:t>3.9.6.4</w:t>
      </w:r>
      <w:r>
        <w:fldChar w:fldCharType="end"/>
      </w:r>
      <w:r>
        <w:t xml:space="preserve"> defines the SARIF resource file format.</w:t>
      </w:r>
    </w:p>
    <w:p w14:paraId="256FEF1F" w14:textId="2E1E79D9" w:rsidR="00F27B42" w:rsidRDefault="00F27B42" w:rsidP="00F27B42">
      <w:pPr>
        <w:pStyle w:val="Heading4"/>
      </w:pPr>
      <w:bookmarkStart w:id="178" w:name="_Ref508812199"/>
      <w:bookmarkStart w:id="179" w:name="_Toc526581088"/>
      <w:r>
        <w:t>Embedded string resource lookup procedure</w:t>
      </w:r>
      <w:bookmarkEnd w:id="178"/>
      <w:bookmarkEnd w:id="17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0" w:name="_Ref508811713"/>
      <w:bookmarkStart w:id="181" w:name="_Toc526581089"/>
      <w:r>
        <w:lastRenderedPageBreak/>
        <w:t>SARIF resource file lookup procedure</w:t>
      </w:r>
      <w:bookmarkEnd w:id="180"/>
      <w:bookmarkEnd w:id="18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12366682"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6B360D">
        <w:t>3.13.9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4EA9BA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6A356F7"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E3D4537"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6B360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93D4719"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6B360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2" w:name="_Ref508811723"/>
      <w:bookmarkStart w:id="183" w:name="_Toc526581090"/>
      <w:r>
        <w:t>SARIF resource file format</w:t>
      </w:r>
      <w:bookmarkEnd w:id="182"/>
      <w:bookmarkEnd w:id="183"/>
    </w:p>
    <w:p w14:paraId="441176F7" w14:textId="05E307FC" w:rsidR="00F27B42" w:rsidRDefault="00F27B42" w:rsidP="00F27B42">
      <w:pPr>
        <w:pStyle w:val="Heading5"/>
      </w:pPr>
      <w:bookmarkStart w:id="184" w:name="_Toc526581091"/>
      <w:r>
        <w:t>General</w:t>
      </w:r>
      <w:bookmarkEnd w:id="184"/>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5" w:name="_Toc526581092"/>
      <w:r>
        <w:t>sarifLog object</w:t>
      </w:r>
      <w:bookmarkEnd w:id="185"/>
    </w:p>
    <w:p w14:paraId="5BC49FE7" w14:textId="0E1B68B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6B360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6B6EB8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6B360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EA1240"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6B360D">
              <w:t>3.10.4</w:t>
            </w:r>
            <w:r>
              <w:fldChar w:fldCharType="end"/>
            </w:r>
            <w:r>
              <w:rPr>
                <w:rStyle w:val="CODEtemp"/>
              </w:rPr>
              <w:t>)</w:t>
            </w:r>
          </w:p>
        </w:tc>
        <w:tc>
          <w:tcPr>
            <w:tcW w:w="1890" w:type="dxa"/>
          </w:tcPr>
          <w:p w14:paraId="4E542B44" w14:textId="7D1B750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6B360D">
              <w:t>3.11</w:t>
            </w:r>
            <w:r>
              <w:fldChar w:fldCharType="end"/>
            </w:r>
            <w:r>
              <w:t>)</w:t>
            </w:r>
          </w:p>
        </w:tc>
        <w:tc>
          <w:tcPr>
            <w:tcW w:w="1170" w:type="dxa"/>
          </w:tcPr>
          <w:p w14:paraId="0E0CACFE" w14:textId="77777777" w:rsidR="0086153A" w:rsidRDefault="0086153A" w:rsidP="00282714">
            <w:r>
              <w:t>Yes</w:t>
            </w:r>
          </w:p>
        </w:tc>
        <w:tc>
          <w:tcPr>
            <w:tcW w:w="5691" w:type="dxa"/>
          </w:tcPr>
          <w:p w14:paraId="17554539" w14:textId="5CDCB5D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6B360D">
              <w:t>3.9.6.4.3</w:t>
            </w:r>
            <w:r>
              <w:fldChar w:fldCharType="end"/>
            </w:r>
            <w:r>
              <w:t>.</w:t>
            </w:r>
          </w:p>
        </w:tc>
      </w:tr>
    </w:tbl>
    <w:p w14:paraId="1325EAA7" w14:textId="079EF80F" w:rsidR="00F27B42" w:rsidRDefault="00F27B42" w:rsidP="00F27B42">
      <w:pPr>
        <w:pStyle w:val="Heading5"/>
      </w:pPr>
      <w:bookmarkStart w:id="186" w:name="_Ref508812519"/>
      <w:bookmarkStart w:id="187" w:name="_Toc526581093"/>
      <w:r>
        <w:t>run object</w:t>
      </w:r>
      <w:bookmarkEnd w:id="186"/>
      <w:bookmarkEnd w:id="18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FCB64A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6B360D">
              <w:t>3.11.10</w:t>
            </w:r>
            <w:r>
              <w:fldChar w:fldCharType="end"/>
            </w:r>
            <w:r>
              <w:t>)</w:t>
            </w:r>
          </w:p>
        </w:tc>
        <w:tc>
          <w:tcPr>
            <w:tcW w:w="1966" w:type="dxa"/>
          </w:tcPr>
          <w:p w14:paraId="562C4BC7" w14:textId="22B9E74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6B360D">
              <w:t>3.13</w:t>
            </w:r>
            <w:r>
              <w:fldChar w:fldCharType="end"/>
            </w:r>
            <w:r>
              <w:t>)</w:t>
            </w:r>
          </w:p>
        </w:tc>
        <w:tc>
          <w:tcPr>
            <w:tcW w:w="1205" w:type="dxa"/>
          </w:tcPr>
          <w:p w14:paraId="7C63EEBA" w14:textId="77777777" w:rsidR="0086153A" w:rsidRDefault="0086153A" w:rsidP="00282714">
            <w:r>
              <w:t>Yes</w:t>
            </w:r>
          </w:p>
        </w:tc>
        <w:tc>
          <w:tcPr>
            <w:tcW w:w="5597" w:type="dxa"/>
          </w:tcPr>
          <w:p w14:paraId="20CA42D1" w14:textId="29EAE60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6B360D">
              <w:t>3.9.6.4.4</w:t>
            </w:r>
            <w:r>
              <w:fldChar w:fldCharType="end"/>
            </w:r>
            <w:r>
              <w:t>.</w:t>
            </w:r>
          </w:p>
        </w:tc>
      </w:tr>
      <w:tr w:rsidR="0086153A" w14:paraId="0A6EE765" w14:textId="77777777" w:rsidTr="00282714">
        <w:trPr>
          <w:trHeight w:val="485"/>
        </w:trPr>
        <w:tc>
          <w:tcPr>
            <w:tcW w:w="2071" w:type="dxa"/>
          </w:tcPr>
          <w:p w14:paraId="572E2CBD" w14:textId="1426340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6B360D">
              <w:t>3.11.19</w:t>
            </w:r>
            <w:r>
              <w:fldChar w:fldCharType="end"/>
            </w:r>
            <w:r>
              <w:t>)</w:t>
            </w:r>
          </w:p>
        </w:tc>
        <w:tc>
          <w:tcPr>
            <w:tcW w:w="1966" w:type="dxa"/>
          </w:tcPr>
          <w:p w14:paraId="217728F3" w14:textId="582698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6B360D">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8" w:name="_Ref508812478"/>
      <w:bookmarkStart w:id="189" w:name="_Toc526581094"/>
      <w:r>
        <w:t>tool object</w:t>
      </w:r>
      <w:bookmarkEnd w:id="188"/>
      <w:bookmarkEnd w:id="18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206344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6B360D">
              <w:t>3.13.2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317D3E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6B360D">
              <w:t>3.13.3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CA162EB" w:rsidR="0086153A" w:rsidRDefault="0086153A" w:rsidP="00282714">
            <w:pPr>
              <w:rPr>
                <w:rStyle w:val="CODEtemp"/>
              </w:rPr>
            </w:pPr>
            <w:r>
              <w:rPr>
                <w:rStyle w:val="CODEtemp"/>
              </w:rPr>
              <w:t xml:space="preserve">semanticVersion </w:t>
            </w:r>
            <w:r>
              <w:rPr>
                <w:rStyle w:val="CODEtemp"/>
              </w:rPr>
              <w:lastRenderedPageBreak/>
              <w:t>(</w:t>
            </w:r>
            <w:r>
              <w:t>§</w:t>
            </w:r>
            <w:r>
              <w:fldChar w:fldCharType="begin"/>
            </w:r>
            <w:r>
              <w:instrText xml:space="preserve"> REF _Ref493409198 \r \h </w:instrText>
            </w:r>
            <w:r>
              <w:fldChar w:fldCharType="separate"/>
            </w:r>
            <w:r w:rsidR="006B360D">
              <w:t>3.13.4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95B083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6B360D">
              <w:t>3.13.5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29F6192"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6B360D">
              <w:t>3.13.6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8EB901C"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6B360D">
              <w:t>3.13.8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0" w:name="_Toc526581095"/>
      <w:r>
        <w:t>resources object</w:t>
      </w:r>
      <w:bookmarkEnd w:id="190"/>
    </w:p>
    <w:p w14:paraId="56784490" w14:textId="6D400AD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6B360D">
        <w:t>3.35</w:t>
      </w:r>
      <w:r>
        <w:fldChar w:fldCharType="end"/>
      </w:r>
      <w:r>
        <w:t>).</w:t>
      </w:r>
    </w:p>
    <w:p w14:paraId="55D59945" w14:textId="28AAB945" w:rsidR="00B607AD" w:rsidRDefault="00B607AD" w:rsidP="00B607AD">
      <w:pPr>
        <w:pStyle w:val="Heading3"/>
      </w:pPr>
      <w:bookmarkStart w:id="191" w:name="_Ref508811133"/>
      <w:bookmarkStart w:id="192" w:name="_Toc526581096"/>
      <w:r>
        <w:t>text property</w:t>
      </w:r>
      <w:bookmarkEnd w:id="191"/>
      <w:bookmarkEnd w:id="192"/>
    </w:p>
    <w:p w14:paraId="38926169" w14:textId="1FC8949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B360D">
        <w:t>3.9.2</w:t>
      </w:r>
      <w:r>
        <w:fldChar w:fldCharType="end"/>
      </w:r>
      <w:r>
        <w:t>)</w:t>
      </w:r>
      <w:r w:rsidRPr="0027620D">
        <w:t>.</w:t>
      </w:r>
    </w:p>
    <w:p w14:paraId="68ED5C2D" w14:textId="1A275EF8" w:rsidR="00B607AD" w:rsidRDefault="00B607AD" w:rsidP="00B607AD">
      <w:pPr>
        <w:pStyle w:val="Heading3"/>
      </w:pPr>
      <w:bookmarkStart w:id="193" w:name="_Ref508811583"/>
      <w:bookmarkStart w:id="194" w:name="_Toc526581097"/>
      <w:r>
        <w:t>richText property</w:t>
      </w:r>
      <w:bookmarkEnd w:id="193"/>
      <w:bookmarkEnd w:id="194"/>
    </w:p>
    <w:p w14:paraId="252D70DD" w14:textId="0838B8E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6B360D">
        <w:t>3.9.3</w:t>
      </w:r>
      <w:r>
        <w:fldChar w:fldCharType="end"/>
      </w:r>
      <w:r>
        <w:t>)</w:t>
      </w:r>
      <w:r w:rsidRPr="0027620D">
        <w:t>.</w:t>
      </w:r>
    </w:p>
    <w:p w14:paraId="5B4F9624" w14:textId="07BC5654"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6B360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5" w:name="_Ref508811592"/>
      <w:bookmarkStart w:id="196" w:name="_Toc526581098"/>
      <w:r>
        <w:t>messageId property</w:t>
      </w:r>
      <w:bookmarkEnd w:id="195"/>
      <w:bookmarkEnd w:id="196"/>
    </w:p>
    <w:p w14:paraId="5F5AED7E" w14:textId="6BC45E2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plain text message (§</w:t>
      </w:r>
      <w:r>
        <w:fldChar w:fldCharType="begin"/>
      </w:r>
      <w:r>
        <w:instrText xml:space="preserve"> REF _Ref503354593 \r \h </w:instrText>
      </w:r>
      <w:r>
        <w:fldChar w:fldCharType="separate"/>
      </w:r>
      <w:r w:rsidR="006B360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6B360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7" w:name="_Ref508811630"/>
      <w:bookmarkStart w:id="198" w:name="_Toc526581099"/>
      <w:r>
        <w:t>richMessageId property</w:t>
      </w:r>
      <w:bookmarkEnd w:id="197"/>
      <w:bookmarkEnd w:id="198"/>
    </w:p>
    <w:p w14:paraId="71ECB735" w14:textId="1A6E86F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6B360D">
        <w:t>3.9.6</w:t>
      </w:r>
      <w:r>
        <w:fldChar w:fldCharType="end"/>
      </w:r>
      <w:r>
        <w:t>) for the desired rich text message (§</w:t>
      </w:r>
      <w:r>
        <w:fldChar w:fldCharType="begin"/>
      </w:r>
      <w:r>
        <w:instrText xml:space="preserve"> REF _Ref503354606 \r \h </w:instrText>
      </w:r>
      <w:r>
        <w:fldChar w:fldCharType="separate"/>
      </w:r>
      <w:r w:rsidR="006B360D">
        <w:t>3.9.3</w:t>
      </w:r>
      <w:r>
        <w:fldChar w:fldCharType="end"/>
      </w:r>
      <w:r>
        <w:t>).</w:t>
      </w:r>
    </w:p>
    <w:p w14:paraId="1DCA38AB" w14:textId="3DAF8FF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6B360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6B360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9" w:name="_Ref508811093"/>
      <w:bookmarkStart w:id="200" w:name="_Toc526581100"/>
      <w:r>
        <w:t>arguments property</w:t>
      </w:r>
      <w:bookmarkEnd w:id="199"/>
      <w:bookmarkEnd w:id="200"/>
    </w:p>
    <w:p w14:paraId="3337B550" w14:textId="71D241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B360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6B360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6B360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6B360D">
        <w:t>3.9.10</w:t>
      </w:r>
      <w:r>
        <w:fldChar w:fldCharType="end"/>
      </w:r>
      <w:r>
        <w:t>) contains any placeholders (§</w:t>
      </w:r>
      <w:r>
        <w:fldChar w:fldCharType="begin"/>
      </w:r>
      <w:r>
        <w:instrText xml:space="preserve"> REF _Ref508810893 \r \h </w:instrText>
      </w:r>
      <w:r>
        <w:fldChar w:fldCharType="separate"/>
      </w:r>
      <w:r w:rsidR="006B360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B360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1" w:name="_Ref508812301"/>
      <w:bookmarkStart w:id="202" w:name="_Toc526581101"/>
      <w:r>
        <w:t>sarifLog object</w:t>
      </w:r>
      <w:bookmarkEnd w:id="176"/>
      <w:bookmarkEnd w:id="201"/>
      <w:bookmarkEnd w:id="202"/>
    </w:p>
    <w:p w14:paraId="5DEDD21B" w14:textId="0630136E" w:rsidR="000D32C1" w:rsidRDefault="000D32C1" w:rsidP="000D32C1">
      <w:pPr>
        <w:pStyle w:val="Heading3"/>
      </w:pPr>
      <w:bookmarkStart w:id="203" w:name="_Toc526581102"/>
      <w:r>
        <w:t>General</w:t>
      </w:r>
      <w:bookmarkEnd w:id="2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B9CF316"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B360D">
        <w:t>3.10.2</w:t>
      </w:r>
      <w:r w:rsidR="0038356E">
        <w:fldChar w:fldCharType="end"/>
      </w:r>
      <w:r w:rsidR="00D71A1D">
        <w:t>.</w:t>
      </w:r>
    </w:p>
    <w:p w14:paraId="69B7D7D3" w14:textId="5EDF67EC"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B360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6B3ABC7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B360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4" w:name="_Ref493349977"/>
      <w:bookmarkStart w:id="205" w:name="_Ref493350297"/>
      <w:bookmarkStart w:id="206" w:name="_Toc526581103"/>
      <w:r>
        <w:t>version property</w:t>
      </w:r>
      <w:bookmarkEnd w:id="204"/>
      <w:bookmarkEnd w:id="205"/>
      <w:bookmarkEnd w:id="206"/>
    </w:p>
    <w:p w14:paraId="369A921C" w14:textId="6646EB26"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B804F1"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5013C6">
        <w:rPr>
          <w:b/>
          <w:color w:val="FF0000"/>
        </w:rPr>
        <w:t xml:space="preserve">NOTE: Throughout this specification, the version </w:t>
      </w:r>
      <w:r w:rsidR="00053543" w:rsidRPr="005013C6">
        <w:rPr>
          <w:rStyle w:val="CODEtemp"/>
          <w:b/>
          <w:color w:val="FF0000"/>
        </w:rPr>
        <w:t>"2.0.0"</w:t>
      </w:r>
      <w:r w:rsidR="00A90F10" w:rsidRPr="005013C6">
        <w:rPr>
          <w:b/>
          <w:color w:val="FF0000"/>
        </w:rPr>
        <w:t xml:space="preserve"> is used. However, until this specification is finalized, producers SHOULD use the version value </w:t>
      </w:r>
      <w:r w:rsidR="00A90F10" w:rsidRPr="005013C6">
        <w:rPr>
          <w:rStyle w:val="CODEtemp"/>
          <w:b/>
          <w:color w:val="FF0000"/>
        </w:rPr>
        <w:t>"2.0.0-beta.YYYY-MM-DD"</w:t>
      </w:r>
      <w:r w:rsidR="00A90F10" w:rsidRPr="005013C6">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07" w:name="_Ref508812350"/>
      <w:bookmarkStart w:id="208" w:name="_Toc526581104"/>
      <w:r>
        <w:t>$schema property</w:t>
      </w:r>
      <w:bookmarkEnd w:id="207"/>
      <w:bookmarkEnd w:id="20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3B113F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B360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9" w:name="_Ref493349987"/>
      <w:bookmarkStart w:id="210" w:name="_Toc526581105"/>
      <w:r>
        <w:lastRenderedPageBreak/>
        <w:t>runs property</w:t>
      </w:r>
      <w:bookmarkEnd w:id="209"/>
      <w:bookmarkEnd w:id="210"/>
    </w:p>
    <w:p w14:paraId="4CED6907" w14:textId="532227B9"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6B360D">
        <w:t>3.11</w:t>
      </w:r>
      <w:r>
        <w:fldChar w:fldCharType="end"/>
      </w:r>
      <w:r w:rsidRPr="00584D35">
        <w:t>).</w:t>
      </w:r>
    </w:p>
    <w:p w14:paraId="076C2078" w14:textId="7A8121FC" w:rsidR="00C66549" w:rsidRPr="00C66549" w:rsidRDefault="00EC6397" w:rsidP="00C66549">
      <w:pPr>
        <w:pStyle w:val="Heading2"/>
      </w:pPr>
      <w:bookmarkStart w:id="211" w:name="_Ref493349997"/>
      <w:bookmarkStart w:id="212" w:name="_Ref493350451"/>
      <w:bookmarkStart w:id="213" w:name="_Toc526581106"/>
      <w:r>
        <w:t>run object</w:t>
      </w:r>
      <w:bookmarkEnd w:id="211"/>
      <w:bookmarkEnd w:id="212"/>
      <w:bookmarkEnd w:id="213"/>
    </w:p>
    <w:p w14:paraId="10E42C1C" w14:textId="534C375F" w:rsidR="000D32C1" w:rsidRDefault="000D32C1" w:rsidP="000D32C1">
      <w:pPr>
        <w:pStyle w:val="Heading3"/>
      </w:pPr>
      <w:bookmarkStart w:id="214" w:name="_Toc526581107"/>
      <w:r>
        <w:t>General</w:t>
      </w:r>
      <w:bookmarkEnd w:id="21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2AA160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B360D">
        <w:t>3.11.10</w:t>
      </w:r>
      <w:r>
        <w:fldChar w:fldCharType="end"/>
      </w:r>
      <w:r w:rsidR="00893398">
        <w:t>.</w:t>
      </w:r>
    </w:p>
    <w:p w14:paraId="458D3C95" w14:textId="05E0C5A7"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B360D">
        <w:t>3.13</w:t>
      </w:r>
      <w:r>
        <w:fldChar w:fldCharType="end"/>
      </w:r>
      <w:r>
        <w:t>)</w:t>
      </w:r>
      <w:r w:rsidR="00893398">
        <w:t>.</w:t>
      </w:r>
    </w:p>
    <w:p w14:paraId="5659FE03" w14:textId="398D62B9" w:rsidR="00C66549" w:rsidRDefault="00C66549" w:rsidP="00893398">
      <w:pPr>
        <w:pStyle w:val="Codesmall"/>
      </w:pPr>
      <w:r>
        <w:t xml:space="preserve">  },</w:t>
      </w:r>
    </w:p>
    <w:p w14:paraId="5572A9C8" w14:textId="1D90621F"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B360D">
        <w:t>3.11.18</w:t>
      </w:r>
      <w:r>
        <w:fldChar w:fldCharType="end"/>
      </w:r>
      <w:r w:rsidR="00893398">
        <w:t>.</w:t>
      </w:r>
    </w:p>
    <w:p w14:paraId="2AB9C865" w14:textId="68161F9F" w:rsidR="00C66549" w:rsidRDefault="00C66549" w:rsidP="00893398">
      <w:pPr>
        <w:pStyle w:val="Codesmall"/>
      </w:pPr>
      <w:r>
        <w:t xml:space="preserve">    {</w:t>
      </w:r>
    </w:p>
    <w:p w14:paraId="34499818" w14:textId="728494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B360D">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52A928B5" w:rsidR="0040239D" w:rsidRDefault="0040239D" w:rsidP="0040239D">
      <w:pPr>
        <w:pStyle w:val="Heading3"/>
        <w:numPr>
          <w:ilvl w:val="2"/>
          <w:numId w:val="2"/>
        </w:numPr>
      </w:pPr>
      <w:bookmarkStart w:id="215" w:name="_Ref522953645"/>
      <w:bookmarkStart w:id="216" w:name="_Toc526581108"/>
      <w:r>
        <w:t>externalFiles property</w:t>
      </w:r>
      <w:bookmarkEnd w:id="215"/>
      <w:bookmarkEnd w:id="216"/>
    </w:p>
    <w:p w14:paraId="3E8B7EF9" w14:textId="6DFD68BA" w:rsidR="000F505D" w:rsidRPr="000F505D" w:rsidRDefault="00AF60C1" w:rsidP="000F505D">
      <w:pPr>
        <w:pStyle w:val="Heading4"/>
      </w:pPr>
      <w:bookmarkStart w:id="217" w:name="_Toc526581109"/>
      <w:r>
        <w:t>Rationale</w:t>
      </w:r>
      <w:bookmarkEnd w:id="21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1D1A6236" w14:textId="77777777" w:rsidR="000F505D"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p>
    <w:p w14:paraId="36AA7B85" w14:textId="159D01AD" w:rsidR="0040239D" w:rsidRDefault="0040239D" w:rsidP="0040239D">
      <w:r>
        <w:t xml:space="preserve">A SARIF consumer </w:t>
      </w:r>
      <w:r>
        <w:rPr>
          <w:b/>
        </w:rPr>
        <w:t>SHALL</w:t>
      </w:r>
      <w:r>
        <w:t xml:space="preserve"> treat the contents of </w:t>
      </w:r>
      <w:r w:rsidR="000F505D">
        <w:t xml:space="preserve">a property stored in </w:t>
      </w:r>
      <w:r>
        <w:t xml:space="preserve">an external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6B360D">
        <w:t>3.11.19</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6B360D">
        <w:t>3.13.8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6B360D">
        <w:t>3.9.6.3</w:t>
      </w:r>
      <w:r w:rsidR="000F505D">
        <w:fldChar w:fldCharType="end"/>
      </w:r>
      <w:r w:rsidR="000F505D">
        <w:t>).</w:t>
      </w:r>
    </w:p>
    <w:p w14:paraId="0FDFB684" w14:textId="774F83CA" w:rsidR="00AF60C1" w:rsidRPr="00C43CC5" w:rsidRDefault="00AF60C1" w:rsidP="00AF60C1">
      <w:pPr>
        <w:pStyle w:val="Heading4"/>
      </w:pPr>
      <w:bookmarkStart w:id="218" w:name="_Toc526581110"/>
      <w:r>
        <w:t>Property definition</w:t>
      </w:r>
      <w:bookmarkEnd w:id="218"/>
    </w:p>
    <w:p w14:paraId="60C8318A" w14:textId="5479CF9C"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r w:rsidRPr="000F505D">
        <w:rPr>
          <w:rStyle w:val="CODEtemp"/>
        </w:rPr>
        <w:t>logicalLocations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0A256EB9" w:rsidR="000F505D" w:rsidRDefault="000F505D" w:rsidP="000F505D">
      <w:r>
        <w:t xml:space="preserve">If the value of an externalizable property is a JSON object, then if the property is externalized, it </w:t>
      </w:r>
      <w:r>
        <w:rPr>
          <w:b/>
        </w:rPr>
        <w:t>SHALL</w:t>
      </w:r>
      <w:r>
        <w:t xml:space="preserve"> be stored in a single external file. In that case, the value of the corresponding property in </w:t>
      </w:r>
      <w:r w:rsidRPr="005637C2">
        <w:rPr>
          <w:rStyle w:val="CODEtemp"/>
        </w:rPr>
        <w:t>externalFiles</w:t>
      </w:r>
      <w:r>
        <w:t xml:space="preserve"> </w:t>
      </w:r>
      <w:r>
        <w:rPr>
          <w:b/>
        </w:rPr>
        <w:t>SHALL</w:t>
      </w:r>
      <w:r>
        <w:t xml:space="preserve"> be an </w:t>
      </w:r>
      <w:r>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specifying the location of the external file.</w:t>
      </w:r>
    </w:p>
    <w:p w14:paraId="76C4D05F" w14:textId="77777777" w:rsidR="000F505D" w:rsidRDefault="000F505D" w:rsidP="000F505D">
      <w:r>
        <w:t>The following externalizable properties have values that are JSON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72F4DF11" w:rsidR="000F505D" w:rsidRPr="000F505D" w:rsidRDefault="000F505D" w:rsidP="000F505D">
      <w:pPr>
        <w:pStyle w:val="ListParagraph"/>
        <w:numPr>
          <w:ilvl w:val="0"/>
          <w:numId w:val="69"/>
        </w:numPr>
        <w:rPr>
          <w:rStyle w:val="CODEtemp"/>
        </w:rPr>
      </w:pPr>
      <w:r w:rsidRPr="000F505D">
        <w:rPr>
          <w:rStyle w:val="CODEtemp"/>
        </w:rPr>
        <w:t>files</w:t>
      </w:r>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02AC395B" w:rsidR="000F505D" w:rsidRPr="000F505D" w:rsidRDefault="000F505D" w:rsidP="000F505D">
      <w:pPr>
        <w:pStyle w:val="ListParagraph"/>
        <w:numPr>
          <w:ilvl w:val="0"/>
          <w:numId w:val="69"/>
        </w:numPr>
        <w:rPr>
          <w:rStyle w:val="CODEtemp"/>
        </w:rPr>
      </w:pPr>
      <w:r w:rsidRPr="000F505D">
        <w:rPr>
          <w:rStyle w:val="CODEtemp"/>
        </w:rPr>
        <w:t>logicalLocations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3C659A3E" w:rsidR="000F505D" w:rsidRDefault="000F505D" w:rsidP="000F505D">
      <w:r>
        <w:t xml:space="preserve">If the value of an externalizable property is an array, then if the property is externalized, it </w:t>
      </w:r>
      <w:r>
        <w:rPr>
          <w:b/>
        </w:rPr>
        <w:t>SHALL</w:t>
      </w:r>
      <w:r>
        <w:t xml:space="preserve"> be stored in one or more external files. In this case, the value of the corresponding property in </w:t>
      </w:r>
      <w:r w:rsidRPr="0040117F">
        <w:rPr>
          <w:rStyle w:val="CODEtemp"/>
        </w:rPr>
        <w:t>externalFiles</w:t>
      </w:r>
      <w:r>
        <w:t xml:space="preserve"> </w:t>
      </w:r>
      <w:r>
        <w:rPr>
          <w:b/>
        </w:rPr>
        <w:t>SHALL</w:t>
      </w:r>
      <w:r>
        <w:t xml:space="preserve"> be an array of </w:t>
      </w:r>
      <w:r>
        <w:rPr>
          <w:rStyle w:val="CODEtemp"/>
        </w:rPr>
        <w:t>externalFile</w:t>
      </w:r>
      <w:r>
        <w:t xml:space="preserve"> objects specifying the locations of those external files.</w:t>
      </w:r>
    </w:p>
    <w:p w14:paraId="26F77D2C" w14:textId="3865253D" w:rsidR="000F505D" w:rsidRDefault="000F505D" w:rsidP="000F505D">
      <w:r>
        <w:t>The following externalizable properties have values that are arrays:</w:t>
      </w:r>
    </w:p>
    <w:p w14:paraId="1B526363" w14:textId="190837B8" w:rsidR="000F505D" w:rsidRPr="00604BE7" w:rsidRDefault="000F505D" w:rsidP="000F505D">
      <w:pPr>
        <w:pStyle w:val="ListParagraph"/>
        <w:numPr>
          <w:ilvl w:val="0"/>
          <w:numId w:val="70"/>
        </w:numPr>
        <w:rPr>
          <w:rStyle w:val="CODEtemp"/>
        </w:rPr>
      </w:pPr>
      <w:r w:rsidRPr="00604BE7">
        <w:rPr>
          <w:rStyle w:val="CODEtemp"/>
        </w:rPr>
        <w:t>invocations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11C6F0DF" w:rsidR="00604BE7" w:rsidRDefault="00604BE7" w:rsidP="00604BE7">
      <w:pPr>
        <w:pStyle w:val="Note"/>
      </w:pPr>
      <w:r>
        <w:t xml:space="preserve">EXAMPLE: In this example, the </w:t>
      </w:r>
      <w:r w:rsidRPr="005679F2">
        <w:rPr>
          <w:rStyle w:val="CODEtemp"/>
        </w:rPr>
        <w:t>run.files</w:t>
      </w:r>
      <w:r>
        <w:t xml:space="preserve"> property is stored in the file </w:t>
      </w:r>
      <w:r w:rsidR="004E2E96" w:rsidRPr="005679F2">
        <w:rPr>
          <w:rStyle w:val="CODEtemp"/>
        </w:rPr>
        <w:t>C:\logs\scantool.files.sarif</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t xml:space="preserve"> and </w:t>
      </w:r>
      <w:r w:rsidRPr="0040117F">
        <w:rPr>
          <w:rStyle w:val="CODEtemp"/>
        </w:rPr>
        <w:t>C:\logs\scantools.results-2.sarif</w:t>
      </w:r>
      <w:r>
        <w:t>.</w:t>
      </w:r>
    </w:p>
    <w:p w14:paraId="35BC3960" w14:textId="18134CEB" w:rsidR="00604BE7" w:rsidRDefault="00604BE7" w:rsidP="00604BE7">
      <w:pPr>
        <w:pStyle w:val="Code"/>
      </w:pPr>
      <w:r>
        <w:t>{                            # A run object</w:t>
      </w:r>
      <w:r w:rsidR="004E2E96">
        <w:t>.</w:t>
      </w:r>
    </w:p>
    <w:p w14:paraId="10F1EA4A" w14:textId="24A2C34F"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B360D">
        <w:t>3.11.14</w:t>
      </w:r>
      <w:r>
        <w:fldChar w:fldCharType="end"/>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5013C6">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7777777" w:rsidR="00604BE7" w:rsidRDefault="00604BE7" w:rsidP="00604BE7">
      <w:pPr>
        <w:pStyle w:val="Code"/>
      </w:pPr>
      <w:r>
        <w:t xml:space="preserve">  "externalFiles": {</w:t>
      </w:r>
    </w:p>
    <w:p w14:paraId="263743A6" w14:textId="04669410" w:rsidR="00604BE7" w:rsidRDefault="00604BE7" w:rsidP="00604BE7">
      <w:pPr>
        <w:pStyle w:val="Code"/>
      </w:pPr>
      <w:r>
        <w:t xml:space="preserve">    "files": {</w:t>
      </w:r>
      <w:r w:rsidR="0069571F">
        <w:t xml:space="preserve">               # An externalFile object (see §</w:t>
      </w:r>
      <w:r w:rsidR="0069571F">
        <w:fldChar w:fldCharType="begin"/>
      </w:r>
      <w:r w:rsidR="0069571F">
        <w:instrText xml:space="preserve"> REF _Ref525806896 \r \h </w:instrText>
      </w:r>
      <w:r w:rsidR="0069571F">
        <w:fldChar w:fldCharType="separate"/>
      </w:r>
      <w:r w:rsidR="006B360D">
        <w:t>3.12</w:t>
      </w:r>
      <w:r w:rsidR="0069571F">
        <w:fldChar w:fldCharType="end"/>
      </w:r>
      <w:r w:rsidR="0069571F">
        <w:t>).</w:t>
      </w:r>
    </w:p>
    <w:p w14:paraId="3F42E1CE" w14:textId="4A90C09D"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6B360D">
        <w:t>3.12.2</w:t>
      </w:r>
      <w:r w:rsidR="0069571F">
        <w:fldChar w:fldCharType="end"/>
      </w:r>
      <w:r w:rsidR="0069571F">
        <w:t>.</w:t>
      </w:r>
    </w:p>
    <w:p w14:paraId="312B066E" w14:textId="7431CC54" w:rsidR="00604BE7" w:rsidRDefault="00604BE7" w:rsidP="00604BE7">
      <w:pPr>
        <w:pStyle w:val="Code"/>
      </w:pPr>
      <w:r>
        <w:t xml:space="preserve">      </w:t>
      </w:r>
      <w:r w:rsidR="006F4CE3">
        <w:t xml:space="preserve">  </w:t>
      </w:r>
      <w:r>
        <w:t>"uri": "scantool.files.sarif",</w:t>
      </w:r>
    </w:p>
    <w:p w14:paraId="5AA27C9B" w14:textId="518E3BCF" w:rsidR="00604BE7" w:rsidRDefault="00604BE7" w:rsidP="00604BE7">
      <w:pPr>
        <w:pStyle w:val="Code"/>
      </w:pPr>
      <w:r>
        <w:t xml:space="preserve">      </w:t>
      </w:r>
      <w:r w:rsidR="006F4CE3">
        <w:t xml:space="preserve">  </w:t>
      </w:r>
      <w:r>
        <w:t>"uriBaseId": "LOGSDIR"</w:t>
      </w:r>
    </w:p>
    <w:p w14:paraId="58994426" w14:textId="1FDAD81F" w:rsidR="006F4CE3" w:rsidRDefault="006F4CE3" w:rsidP="00604BE7">
      <w:pPr>
        <w:pStyle w:val="Code"/>
      </w:pPr>
      <w:r>
        <w:t xml:space="preserve">      },</w:t>
      </w:r>
    </w:p>
    <w:p w14:paraId="29A1D430" w14:textId="0693487B"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B360D">
        <w:t>3.12.3</w:t>
      </w:r>
      <w:r w:rsidR="0069571F">
        <w:fldChar w:fldCharType="end"/>
      </w:r>
      <w:r w:rsidR="0069571F">
        <w:t>.</w:t>
      </w:r>
    </w:p>
    <w:p w14:paraId="26932D90" w14:textId="77777777" w:rsidR="00604BE7" w:rsidRDefault="00604BE7" w:rsidP="00604BE7">
      <w:pPr>
        <w:pStyle w:val="Code"/>
      </w:pPr>
      <w:r>
        <w:t xml:space="preserve">    },</w:t>
      </w:r>
    </w:p>
    <w:p w14:paraId="7747AC53" w14:textId="77777777" w:rsidR="00604BE7" w:rsidRDefault="00604BE7" w:rsidP="00604BE7">
      <w:pPr>
        <w:pStyle w:val="Code"/>
      </w:pPr>
      <w:r>
        <w:t xml:space="preserve">    "results": [</w:t>
      </w:r>
    </w:p>
    <w:p w14:paraId="13AAE324" w14:textId="2F89BD1B" w:rsidR="00604BE7" w:rsidRDefault="00604BE7" w:rsidP="00604BE7">
      <w:pPr>
        <w:pStyle w:val="Code"/>
      </w:pPr>
      <w:r>
        <w:t xml:space="preserve">      </w:t>
      </w:r>
      <w:r w:rsidR="006B7DBD">
        <w:t xml:space="preserve">"fileLocation": </w:t>
      </w:r>
      <w:r>
        <w:t>{</w:t>
      </w:r>
    </w:p>
    <w:p w14:paraId="1DD8A0A4" w14:textId="4D688747" w:rsidR="00604BE7" w:rsidRDefault="00604BE7" w:rsidP="00604BE7">
      <w:pPr>
        <w:pStyle w:val="Code"/>
      </w:pPr>
      <w:r>
        <w:t xml:space="preserve">        </w:t>
      </w:r>
      <w:r w:rsidR="006B7DBD">
        <w:t xml:space="preserve">  </w:t>
      </w:r>
      <w:r>
        <w:t>"uri": "scantool.results-1.sarif",</w:t>
      </w:r>
    </w:p>
    <w:p w14:paraId="1A976EC6" w14:textId="6F24FE0B" w:rsidR="00604BE7" w:rsidRDefault="00604BE7" w:rsidP="00604BE7">
      <w:pPr>
        <w:pStyle w:val="Code"/>
      </w:pPr>
      <w:r>
        <w:t xml:space="preserve">        </w:t>
      </w:r>
      <w:r w:rsidR="006B7DBD">
        <w:t xml:space="preserve">  </w:t>
      </w:r>
      <w:r>
        <w:t>"uriBaseId": "LOGSDIR"</w:t>
      </w:r>
    </w:p>
    <w:p w14:paraId="78AD6B35" w14:textId="16716198" w:rsidR="006B7DBD" w:rsidRDefault="006B7DBD" w:rsidP="00604BE7">
      <w:pPr>
        <w:pStyle w:val="Code"/>
      </w:pPr>
      <w:r>
        <w:t xml:space="preserve">        },</w:t>
      </w:r>
    </w:p>
    <w:p w14:paraId="16B9C0FD" w14:textId="50EDEBAE" w:rsidR="006B7DBD" w:rsidRDefault="006B7DBD" w:rsidP="00604BE7">
      <w:pPr>
        <w:pStyle w:val="Code"/>
      </w:pPr>
      <w:r>
        <w:t xml:space="preserve">        "instanceGuid":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6DB92D55" w:rsidR="00604BE7" w:rsidRDefault="006B7DBD" w:rsidP="00604BE7">
      <w:pPr>
        <w:pStyle w:val="Code"/>
      </w:pPr>
      <w:r>
        <w:t xml:space="preserve">    </w:t>
      </w:r>
      <w:r w:rsidR="00604BE7">
        <w:t xml:space="preserve">        "uri": "scantool.results-2.sarif",</w:t>
      </w:r>
    </w:p>
    <w:p w14:paraId="23DCBA23" w14:textId="329EF789" w:rsidR="00604BE7" w:rsidRDefault="00604BE7" w:rsidP="00604BE7">
      <w:pPr>
        <w:pStyle w:val="Code"/>
      </w:pPr>
      <w:r>
        <w:t xml:space="preserve">    </w:t>
      </w:r>
      <w:r w:rsidR="006B7DBD">
        <w:t xml:space="preserve">    </w:t>
      </w:r>
      <w:r>
        <w:t xml:space="preserve">    "uriBaseId": "LOGSDIR"</w:t>
      </w:r>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"instanceGuid": "333333333333-3333-3333-3333-333333333333"</w:t>
      </w:r>
    </w:p>
    <w:p w14:paraId="65DD9054" w14:textId="77777777" w:rsidR="00604BE7" w:rsidRDefault="00604BE7" w:rsidP="00604BE7">
      <w:pPr>
        <w:pStyle w:val="Code"/>
      </w:pPr>
      <w:r>
        <w:lastRenderedPageBreak/>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3A7077C2" w14:textId="77777777" w:rsidR="005013C6" w:rsidRDefault="0040239D" w:rsidP="005013C6">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externalFiles</w:t>
      </w:r>
      <w:r>
        <w:t xml:space="preserve">. Even if the property name erroneously appears in </w:t>
      </w:r>
      <w:r w:rsidRPr="00C43CC5">
        <w:rPr>
          <w:rStyle w:val="CODEtemp"/>
        </w:rPr>
        <w:t>externalFiles</w:t>
      </w:r>
      <w:r>
        <w:t xml:space="preserve">, a SARIF consumer </w:t>
      </w:r>
      <w:r>
        <w:rPr>
          <w:b/>
        </w:rPr>
        <w:t xml:space="preserve">SHALL </w:t>
      </w:r>
      <w:r>
        <w:t>ignore the contents of the external file.</w:t>
      </w:r>
      <w:bookmarkStart w:id="219" w:name="_Ref493351359"/>
    </w:p>
    <w:p w14:paraId="6F4BF71F" w14:textId="66072056" w:rsidR="000D32C1" w:rsidRDefault="000D32C1" w:rsidP="000D32C1">
      <w:pPr>
        <w:pStyle w:val="Heading3"/>
      </w:pPr>
      <w:bookmarkStart w:id="220" w:name="_Toc526581111"/>
      <w:r>
        <w:t>i</w:t>
      </w:r>
      <w:r w:rsidR="00435405">
        <w:t>nstanceGui</w:t>
      </w:r>
      <w:r>
        <w:t>d property</w:t>
      </w:r>
      <w:bookmarkEnd w:id="219"/>
      <w:bookmarkEnd w:id="220"/>
    </w:p>
    <w:p w14:paraId="1C53D700" w14:textId="3519B77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21" w:name="_Toc526581112"/>
      <w:r>
        <w:t>correlationGuid property</w:t>
      </w:r>
      <w:bookmarkEnd w:id="221"/>
    </w:p>
    <w:p w14:paraId="0F08B1F2" w14:textId="30C9EA4F"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22" w:name="_Ref513207134"/>
      <w:bookmarkStart w:id="223" w:name="_Toc526581113"/>
      <w:r>
        <w:t>logical</w:t>
      </w:r>
      <w:r w:rsidR="000D32C1">
        <w:t>Id property</w:t>
      </w:r>
      <w:bookmarkEnd w:id="222"/>
      <w:bookmarkEnd w:id="223"/>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447A103"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6B360D">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24" w:name="_Toc526581114"/>
      <w:r>
        <w:t>description property</w:t>
      </w:r>
      <w:bookmarkEnd w:id="224"/>
    </w:p>
    <w:p w14:paraId="4429B86F" w14:textId="5395D615"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this run.</w:t>
      </w:r>
    </w:p>
    <w:p w14:paraId="0F955C55" w14:textId="3BAA5C67"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6B360D">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6707577F" w:rsidR="00E86746" w:rsidRDefault="00E86746" w:rsidP="00E86746">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BF4D6AD" w14:textId="6BBDC262" w:rsidR="00E86746" w:rsidRDefault="00E86746" w:rsidP="00E86746">
      <w:pPr>
        <w:pStyle w:val="Codesmall"/>
      </w:pPr>
      <w:r>
        <w:lastRenderedPageBreak/>
        <w:t xml:space="preserve">  "logicalId": "Nightly security scanner run/x86/debug", # See §</w:t>
      </w:r>
      <w:r>
        <w:fldChar w:fldCharType="begin"/>
      </w:r>
      <w:r>
        <w:instrText xml:space="preserve"> REF _Ref513207134 \r \h </w:instrText>
      </w:r>
      <w:r>
        <w:fldChar w:fldCharType="separate"/>
      </w:r>
      <w:r w:rsidR="006B360D">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25" w:name="_Ref493475805"/>
      <w:bookmarkStart w:id="226" w:name="_Toc526581115"/>
      <w:r>
        <w:t>baselineI</w:t>
      </w:r>
      <w:r w:rsidR="00435405">
        <w:t>nstanceGui</w:t>
      </w:r>
      <w:r>
        <w:t>d property</w:t>
      </w:r>
      <w:bookmarkEnd w:id="225"/>
      <w:bookmarkEnd w:id="226"/>
    </w:p>
    <w:p w14:paraId="2AAA192D" w14:textId="355A413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6B360D">
        <w:t>0</w:t>
      </w:r>
      <w:r>
        <w:fldChar w:fldCharType="end"/>
      </w:r>
      <w:r w:rsidRPr="006066AC">
        <w:t>) of some previous run.</w:t>
      </w:r>
    </w:p>
    <w:p w14:paraId="730C1956" w14:textId="4082FC84"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6B360D">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5670F93"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B360D">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B360D">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7" w:name="_Ref514325384"/>
      <w:bookmarkStart w:id="228" w:name="_Ref514325738"/>
      <w:bookmarkStart w:id="229" w:name="_Toc526581116"/>
      <w:r>
        <w:t>automation</w:t>
      </w:r>
      <w:r w:rsidR="00435405">
        <w:t>Logical</w:t>
      </w:r>
      <w:r>
        <w:t>Id property</w:t>
      </w:r>
      <w:bookmarkEnd w:id="227"/>
      <w:bookmarkEnd w:id="228"/>
      <w:bookmarkEnd w:id="229"/>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324C2F16"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6B360D">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30" w:name="_Toc526581117"/>
      <w:r>
        <w:t>architecture property</w:t>
      </w:r>
      <w:bookmarkEnd w:id="23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31" w:name="_Ref493350956"/>
      <w:bookmarkStart w:id="232" w:name="_Toc526581118"/>
      <w:r>
        <w:lastRenderedPageBreak/>
        <w:t>tool property</w:t>
      </w:r>
      <w:bookmarkEnd w:id="231"/>
      <w:bookmarkEnd w:id="232"/>
    </w:p>
    <w:p w14:paraId="56566E8E" w14:textId="2043352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B360D">
        <w:t>3.13</w:t>
      </w:r>
      <w:r>
        <w:fldChar w:fldCharType="end"/>
      </w:r>
      <w:r w:rsidRPr="003B5868">
        <w:t>) that describes the analysis tool that was run.</w:t>
      </w:r>
    </w:p>
    <w:p w14:paraId="29FA70CD" w14:textId="52EE5F0A" w:rsidR="000D32C1" w:rsidRDefault="000D32C1" w:rsidP="000D32C1">
      <w:pPr>
        <w:pStyle w:val="Heading3"/>
      </w:pPr>
      <w:bookmarkStart w:id="233" w:name="_Ref507657941"/>
      <w:bookmarkStart w:id="234" w:name="_Toc526581119"/>
      <w:r>
        <w:t>invocation</w:t>
      </w:r>
      <w:r w:rsidR="00514F09">
        <w:t>s</w:t>
      </w:r>
      <w:r>
        <w:t xml:space="preserve"> property</w:t>
      </w:r>
      <w:bookmarkEnd w:id="233"/>
      <w:bookmarkEnd w:id="234"/>
    </w:p>
    <w:p w14:paraId="676BBCBB" w14:textId="2A6D2D6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6B360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B360D">
        <w:t>3.14</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35" w:name="_Toc526581120"/>
      <w:r>
        <w:t>conversion property</w:t>
      </w:r>
      <w:bookmarkEnd w:id="235"/>
    </w:p>
    <w:p w14:paraId="226462F1" w14:textId="33BD2500"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B360D">
        <w:t>3.15</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6" w:name="_Ref511829897"/>
      <w:bookmarkStart w:id="237" w:name="_Toc526581121"/>
      <w:r>
        <w:t>versionControlProvenance property</w:t>
      </w:r>
      <w:bookmarkEnd w:id="236"/>
      <w:bookmarkEnd w:id="237"/>
    </w:p>
    <w:p w14:paraId="40DFBA3C" w14:textId="7569D1B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B360D">
        <w:t>3.17</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080F5C2"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6B360D">
        <w:t>3.17</w:t>
      </w:r>
      <w:r>
        <w:fldChar w:fldCharType="end"/>
      </w:r>
      <w:r>
        <w:t>).</w:t>
      </w:r>
    </w:p>
    <w:p w14:paraId="252CBC5B" w14:textId="558324DC"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6B360D">
        <w:t>3.17.3</w:t>
      </w:r>
      <w:r w:rsidR="00EC5421">
        <w:fldChar w:fldCharType="end"/>
      </w:r>
      <w:r>
        <w:t>.</w:t>
      </w:r>
    </w:p>
    <w:p w14:paraId="5C24FC9B" w14:textId="18C5027F"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6B360D">
        <w:t>3.17.4</w:t>
      </w:r>
      <w:r w:rsidR="00EC5421">
        <w:fldChar w:fldCharType="end"/>
      </w:r>
      <w:r>
        <w:t>.</w:t>
      </w:r>
    </w:p>
    <w:p w14:paraId="1B1D75B0" w14:textId="131F2576"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6B360D">
        <w:t>3.17.5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8" w:name="_Ref508869459"/>
      <w:bookmarkStart w:id="239" w:name="_Ref508869524"/>
      <w:bookmarkStart w:id="240" w:name="_Ref508869585"/>
      <w:bookmarkStart w:id="241" w:name="_Toc526581122"/>
      <w:bookmarkStart w:id="242" w:name="_Ref493345118"/>
      <w:r>
        <w:lastRenderedPageBreak/>
        <w:t>originalUriBaseIds property</w:t>
      </w:r>
      <w:bookmarkEnd w:id="238"/>
      <w:bookmarkEnd w:id="239"/>
      <w:bookmarkEnd w:id="240"/>
      <w:bookmarkEnd w:id="241"/>
    </w:p>
    <w:p w14:paraId="2DDCF7C4" w14:textId="4648EB09"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B360D">
        <w:t>3.3.3</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6B360D">
        <w:t>3.3</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3F2B4B2"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B360D">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3803E806"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EC13B4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B360D">
        <w:t>3.3.3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2D6DE371" w:rsidR="0012319B" w:rsidRDefault="0012319B" w:rsidP="0012319B">
      <w:pPr>
        <w:pStyle w:val="Codesmall"/>
      </w:pPr>
      <w:r>
        <w:t xml:space="preserve">  "originalBaseIds":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lastRenderedPageBreak/>
        <w:t xml:space="preserve">    },</w:t>
      </w:r>
    </w:p>
    <w:p w14:paraId="6A1BBCAD" w14:textId="77777777" w:rsidR="00B9118E" w:rsidRDefault="0012319B" w:rsidP="0012319B">
      <w:pPr>
        <w:pStyle w:val="Codesmall"/>
      </w:pPr>
      <w:r>
        <w:t xml:space="preserve">    "SRCROOT": </w:t>
      </w:r>
      <w:r w:rsidR="00B9118E">
        <w:t>{</w:t>
      </w:r>
    </w:p>
    <w:p w14:paraId="48D955AA" w14:textId="08E8F9DC"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69413F1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6B360D">
        <w:t>3.19</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2B43B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6B360D">
        <w:t>3.20</w:t>
      </w:r>
      <w:r w:rsidR="00B213E1">
        <w:fldChar w:fldCharType="end"/>
      </w:r>
      <w:r w:rsidR="00B213E1">
        <w:t>)</w:t>
      </w:r>
      <w:r w:rsidR="00A34799">
        <w:t>.</w:t>
      </w:r>
    </w:p>
    <w:p w14:paraId="26DCDECF" w14:textId="0721A41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6B360D">
        <w:t>3.20.2</w:t>
      </w:r>
      <w:r w:rsidR="00C6546E">
        <w:fldChar w:fldCharType="end"/>
      </w:r>
      <w:r w:rsidR="00C6546E">
        <w:t>.</w:t>
      </w:r>
    </w:p>
    <w:p w14:paraId="14E37F0A" w14:textId="0F81BBCD"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6B360D">
        <w:t>3.2</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43" w:name="_Ref507667580"/>
      <w:bookmarkStart w:id="244" w:name="_Toc526581123"/>
      <w:r>
        <w:t>files property</w:t>
      </w:r>
      <w:bookmarkEnd w:id="242"/>
      <w:bookmarkEnd w:id="243"/>
      <w:bookmarkEnd w:id="244"/>
    </w:p>
    <w:p w14:paraId="07E80975" w14:textId="24B82ABD" w:rsidR="006A16A8" w:rsidRDefault="006A16A8" w:rsidP="006A16A8">
      <w:pPr>
        <w:pStyle w:val="Heading4"/>
      </w:pPr>
      <w:bookmarkStart w:id="245" w:name="_Toc526581124"/>
      <w:r>
        <w:t>General</w:t>
      </w:r>
      <w:bookmarkEnd w:id="245"/>
    </w:p>
    <w:p w14:paraId="1A04899C" w14:textId="6805887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6B360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07266D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6B360D">
        <w:t>3.14.5</w:t>
      </w:r>
      <w:r w:rsidR="00F132B2">
        <w:fldChar w:fldCharType="end"/>
      </w:r>
      <w:r w:rsidR="00F132B2">
        <w:t>, §</w:t>
      </w:r>
      <w:r w:rsidR="00F132B2">
        <w:fldChar w:fldCharType="begin"/>
      </w:r>
      <w:r w:rsidR="00F132B2">
        <w:instrText xml:space="preserve"> REF _Ref508987354 \r \h </w:instrText>
      </w:r>
      <w:r w:rsidR="00F132B2">
        <w:fldChar w:fldCharType="separate"/>
      </w:r>
      <w:r w:rsidR="006B360D">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01E84971" w:rsidR="003B5868" w:rsidRDefault="003B5868" w:rsidP="00C85F5E">
      <w:pPr>
        <w:pStyle w:val="Codesmall"/>
      </w:pPr>
      <w:r>
        <w:t xml:space="preserve">    "hashes": </w:t>
      </w:r>
      <w:r w:rsidR="00C16C96">
        <w:t>{</w:t>
      </w:r>
    </w:p>
    <w:p w14:paraId="7A9747BB" w14:textId="39EC1539" w:rsidR="003B5868" w:rsidRDefault="003B5868" w:rsidP="00C85F5E">
      <w:pPr>
        <w:pStyle w:val="Codesmall"/>
      </w:pPr>
      <w:r>
        <w:t xml:space="preserve">      "</w:t>
      </w:r>
      <w:r w:rsidR="00C16C96">
        <w:t>sha-256</w:t>
      </w:r>
      <w:r>
        <w:t>": "b13ce2678a8807ba0765ab94a0ecd394f869bc81"</w:t>
      </w:r>
    </w:p>
    <w:p w14:paraId="165F481D" w14:textId="6D42F42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7F6A01F8" w14:textId="13A3750A" w:rsidR="00C85F5E" w:rsidRDefault="00C85F5E" w:rsidP="00C85F5E">
      <w:pPr>
        <w:pStyle w:val="Heading4"/>
      </w:pPr>
      <w:bookmarkStart w:id="246" w:name="_Ref508985072"/>
      <w:bookmarkStart w:id="247" w:name="_Toc526581125"/>
      <w:r>
        <w:t>Property names</w:t>
      </w:r>
      <w:bookmarkEnd w:id="246"/>
      <w:bookmarkEnd w:id="247"/>
    </w:p>
    <w:p w14:paraId="2525CEB8" w14:textId="2070840B"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6B360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8" w:name="_Hlk508703537"/>
      <w:r>
        <w:t>relative property name</w:t>
      </w:r>
      <w:bookmarkEnd w:id="24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9936F7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6B360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79B8419"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32923A5F" w14:textId="77777777" w:rsidR="00C85F5E" w:rsidRDefault="00C85F5E" w:rsidP="00C85F5E">
      <w:pPr>
        <w:pStyle w:val="Codesmall"/>
      </w:pPr>
      <w:r>
        <w:t xml:space="preserve">  "results": [</w:t>
      </w:r>
    </w:p>
    <w:p w14:paraId="2ED60C67" w14:textId="27EF3E1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64A6A69B" w14:textId="77777777" w:rsidR="00C85F5E" w:rsidRDefault="00C85F5E" w:rsidP="00C85F5E">
      <w:pPr>
        <w:pStyle w:val="Codesmall"/>
      </w:pPr>
      <w:r>
        <w:t xml:space="preserve">      "relatedLocations": [</w:t>
      </w:r>
    </w:p>
    <w:p w14:paraId="68526452" w14:textId="2ABA4C78"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6B360D">
        <w:t>3.34</w:t>
      </w:r>
      <w:r>
        <w:fldChar w:fldCharType="end"/>
      </w:r>
      <w:r>
        <w:t>).</w:t>
      </w:r>
    </w:p>
    <w:p w14:paraId="3BDF79BA" w14:textId="4FE0E89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074DA98B" w14:textId="78774CB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9CC9A66"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6B360D">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6D3067A" w:rsidR="00C85F5E" w:rsidRDefault="00C85F5E" w:rsidP="00C85F5E">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0E9FFF9F" w14:textId="77777777" w:rsidR="00C85F5E" w:rsidRDefault="00C85F5E" w:rsidP="00C85F5E">
      <w:pPr>
        <w:pStyle w:val="Codesmall"/>
      </w:pPr>
      <w:r>
        <w:t xml:space="preserve">  "results": [</w:t>
      </w:r>
    </w:p>
    <w:p w14:paraId="2B1E2CCA" w14:textId="43A07CA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3FA8FEF0" w14:textId="77777777" w:rsidR="00C85F5E" w:rsidRDefault="00C85F5E" w:rsidP="00C85F5E">
      <w:pPr>
        <w:pStyle w:val="Codesmall"/>
      </w:pPr>
      <w:r>
        <w:t xml:space="preserve">      "relatedLocations": [</w:t>
      </w:r>
    </w:p>
    <w:p w14:paraId="51490C33" w14:textId="59FC41BA"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6B360D">
        <w:t>3.20</w:t>
      </w:r>
      <w:r w:rsidR="009A40CD">
        <w:fldChar w:fldCharType="end"/>
      </w:r>
      <w:r>
        <w:t>).</w:t>
      </w:r>
    </w:p>
    <w:p w14:paraId="7A65DBF0" w14:textId="685275D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6B360D">
        <w:t>3.21</w:t>
      </w:r>
      <w:r>
        <w:fldChar w:fldCharType="end"/>
      </w:r>
      <w:r>
        <w:t>).</w:t>
      </w:r>
    </w:p>
    <w:p w14:paraId="30B3771B" w14:textId="3223361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6B360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FF17E4F"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6B360D">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0AE47FF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6B360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879A6C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6B360D">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E290B76"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6B360D">
        <w:t>3.20</w:t>
      </w:r>
      <w:r w:rsidR="009A40CD">
        <w:fldChar w:fldCharType="end"/>
      </w:r>
      <w:r w:rsidR="00EB5421">
        <w:t>).</w:t>
      </w:r>
    </w:p>
    <w:p w14:paraId="39ADA288" w14:textId="5F7CE8C4"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6B360D">
        <w:t>3.21</w:t>
      </w:r>
      <w:r w:rsidR="00EB5421">
        <w:fldChar w:fldCharType="end"/>
      </w:r>
      <w:r w:rsidR="00EB5421">
        <w:t>).</w:t>
      </w:r>
    </w:p>
    <w:p w14:paraId="5540FCD1" w14:textId="0A00E8F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6B360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10B236B"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3B53D59"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6B360D">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487D6A5"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6B360D">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06C7E236"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6B360D">
        <w:t>3.20</w:t>
      </w:r>
      <w:r w:rsidR="00EB5632">
        <w:fldChar w:fldCharType="end"/>
      </w:r>
      <w:r w:rsidR="00EB5632">
        <w:t>)</w:t>
      </w:r>
    </w:p>
    <w:p w14:paraId="1A34D47A" w14:textId="0B9BAF1C"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6B360D">
        <w:t>3.21</w:t>
      </w:r>
      <w:r w:rsidR="00EB5632">
        <w:fldChar w:fldCharType="end"/>
      </w:r>
      <w:r w:rsidR="00EB5632">
        <w:t>)</w:t>
      </w:r>
    </w:p>
    <w:p w14:paraId="77C7FCB9" w14:textId="0F773856"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6B360D">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02C603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6B360D">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9" w:name="_Toc526581126"/>
      <w:r>
        <w:t>Property values</w:t>
      </w:r>
      <w:bookmarkEnd w:id="249"/>
    </w:p>
    <w:p w14:paraId="7A6BA100" w14:textId="74F535DE"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6B360D">
        <w:t>3.18</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6B360D">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FE157C5"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6B360D">
        <w:t>3.3.2</w:t>
      </w:r>
      <w:r w:rsidR="0054415E">
        <w:fldChar w:fldCharType="end"/>
      </w:r>
      <w:r w:rsidRPr="001C3E3E">
        <w:t>.</w:t>
      </w:r>
    </w:p>
    <w:p w14:paraId="7F2B59B5" w14:textId="0DBD1B32"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6B360D">
        <w:t>3.18.2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6B360D">
        <w:t>3.18.4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6B360D">
        <w:t>3.18.5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D6F79D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F88BE7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6B360D">
        <w:t>3.18</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9345BB5"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6B360D">
        <w:t>3.18.3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50" w:name="_Ref493479000"/>
      <w:bookmarkStart w:id="251" w:name="_Ref493479448"/>
      <w:bookmarkStart w:id="252" w:name="_Toc526581127"/>
      <w:r>
        <w:t>logicalLocations property</w:t>
      </w:r>
      <w:bookmarkEnd w:id="250"/>
      <w:bookmarkEnd w:id="251"/>
      <w:bookmarkEnd w:id="252"/>
    </w:p>
    <w:p w14:paraId="428BC587" w14:textId="6F7ECEA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6B360D">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02EDC68" w:rsidR="00D27F62" w:rsidRPr="00FE30E5" w:rsidRDefault="00D27F62" w:rsidP="00D27F62">
      <w:r w:rsidRPr="00D27F62">
        <w:lastRenderedPageBreak/>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6B360D">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6B360D">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6B360D">
        <w:t>3.24.2</w:t>
      </w:r>
      <w:r w:rsidR="00DC1421">
        <w:fldChar w:fldCharType="end"/>
      </w:r>
      <w:r w:rsidR="00FE30E5">
        <w:t>.</w:t>
      </w:r>
    </w:p>
    <w:p w14:paraId="1928BB84" w14:textId="0672ED49"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6B360D">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321EE993" w:rsidR="00D373E0" w:rsidRPr="00D373E0" w:rsidRDefault="00D27F62" w:rsidP="00D373E0">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6B360D">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3" w:name="_Ref511820652"/>
      <w:bookmarkStart w:id="254" w:name="_Toc526581128"/>
      <w:r>
        <w:t>graphs property</w:t>
      </w:r>
      <w:bookmarkEnd w:id="253"/>
      <w:bookmarkEnd w:id="254"/>
    </w:p>
    <w:p w14:paraId="2212E1F5" w14:textId="6932B6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6B360D">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6B360D">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33C1BD4"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5" w:name="_Ref493350972"/>
      <w:bookmarkStart w:id="256" w:name="_Toc526581129"/>
      <w:r>
        <w:t>results property</w:t>
      </w:r>
      <w:bookmarkEnd w:id="255"/>
      <w:bookmarkEnd w:id="256"/>
    </w:p>
    <w:p w14:paraId="319EAE63" w14:textId="46E09449"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B360D">
        <w:t>3.19</w:t>
      </w:r>
      <w:r w:rsidR="00FB5300">
        <w:fldChar w:fldCharType="end"/>
      </w:r>
      <w:r w:rsidR="00FB5300" w:rsidRPr="00FB5300">
        <w:t>), each of which represents a single result detected in the course of the run.</w:t>
      </w:r>
    </w:p>
    <w:p w14:paraId="66E8B62B" w14:textId="5A25332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B360D">
        <w:t>3.6.2</w:t>
      </w:r>
      <w:r>
        <w:fldChar w:fldCharType="end"/>
      </w:r>
      <w:r>
        <w:t xml:space="preserve">) elements because some tools report a line number but not a column number for a result’s location. Such a </w:t>
      </w:r>
      <w:r>
        <w:lastRenderedPageBreak/>
        <w:t xml:space="preserve">tool might report the same result twice on the same line, in some cases producing multiple identical </w:t>
      </w:r>
      <w:r w:rsidRPr="00467E03">
        <w:rPr>
          <w:rStyle w:val="CODEtemp"/>
        </w:rPr>
        <w:t>result</w:t>
      </w:r>
      <w:r>
        <w:t xml:space="preserve"> objects.</w:t>
      </w:r>
    </w:p>
    <w:p w14:paraId="70C3639D" w14:textId="11AFE02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6B360D">
        <w:t>3.14.12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57" w:name="_Ref493404878"/>
      <w:bookmarkStart w:id="258" w:name="_Toc526581130"/>
      <w:r>
        <w:t>resource</w:t>
      </w:r>
      <w:r w:rsidR="00401BB5">
        <w:t>s property</w:t>
      </w:r>
      <w:bookmarkEnd w:id="257"/>
      <w:bookmarkEnd w:id="258"/>
    </w:p>
    <w:p w14:paraId="1CBD9094" w14:textId="135021AD"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6B360D">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9" w:name="_Ref511828248"/>
      <w:bookmarkStart w:id="260" w:name="_Toc526581131"/>
      <w:r>
        <w:t>defaultFileEncoding</w:t>
      </w:r>
      <w:bookmarkEnd w:id="259"/>
      <w:bookmarkEnd w:id="260"/>
    </w:p>
    <w:p w14:paraId="305609EB" w14:textId="4E32659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B360D">
        <w:t>3.18.9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6B360D">
        <w:t>3.18</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4EED860" w:rsidR="00926829" w:rsidRDefault="00926829" w:rsidP="00926829">
      <w:r>
        <w:t>For an example, see §</w:t>
      </w:r>
      <w:r>
        <w:fldChar w:fldCharType="begin"/>
      </w:r>
      <w:r>
        <w:instrText xml:space="preserve"> REF _Ref511828128 \r \h </w:instrText>
      </w:r>
      <w:r>
        <w:fldChar w:fldCharType="separate"/>
      </w:r>
      <w:r w:rsidR="006B360D">
        <w:t>3.18.9</w:t>
      </w:r>
      <w:r>
        <w:fldChar w:fldCharType="end"/>
      </w:r>
      <w:r>
        <w:t>.</w:t>
      </w:r>
    </w:p>
    <w:p w14:paraId="44FDA287" w14:textId="3E8323D4" w:rsidR="00153C25" w:rsidRDefault="00153C25" w:rsidP="00153C25">
      <w:pPr>
        <w:pStyle w:val="Heading3"/>
      </w:pPr>
      <w:bookmarkStart w:id="261" w:name="_Ref516063927"/>
      <w:bookmarkStart w:id="262" w:name="_Toc526581132"/>
      <w:r>
        <w:t>columnKind property</w:t>
      </w:r>
      <w:bookmarkEnd w:id="261"/>
      <w:bookmarkEnd w:id="26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3" w:name="_Ref503355262"/>
      <w:bookmarkStart w:id="264" w:name="_Toc526581133"/>
      <w:r>
        <w:t>richMessageMimeType property</w:t>
      </w:r>
      <w:bookmarkEnd w:id="263"/>
      <w:bookmarkEnd w:id="264"/>
    </w:p>
    <w:p w14:paraId="6FE5FA9A" w14:textId="6A11B7E0"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6B360D">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9CB191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6B360D">
        <w:t>3.9.3.2</w:t>
      </w:r>
      <w:r>
        <w:fldChar w:fldCharType="end"/>
      </w:r>
      <w:r>
        <w:t>.</w:t>
      </w:r>
    </w:p>
    <w:p w14:paraId="0976C2B8" w14:textId="69407A93" w:rsidR="00D65090" w:rsidRDefault="00D65090" w:rsidP="00D65090">
      <w:pPr>
        <w:pStyle w:val="Heading3"/>
      </w:pPr>
      <w:bookmarkStart w:id="265" w:name="_Ref510017893"/>
      <w:bookmarkStart w:id="266" w:name="_Toc526581134"/>
      <w:r>
        <w:lastRenderedPageBreak/>
        <w:t>redactionToken</w:t>
      </w:r>
      <w:bookmarkEnd w:id="265"/>
      <w:r>
        <w:t xml:space="preserve"> property</w:t>
      </w:r>
      <w:bookmarkEnd w:id="266"/>
    </w:p>
    <w:p w14:paraId="0674C185" w14:textId="0142BE25" w:rsidR="00D65090" w:rsidRDefault="00D65090" w:rsidP="00D65090">
      <w:r>
        <w:t>If the value of any redaction-aware property (§</w:t>
      </w:r>
      <w:r>
        <w:fldChar w:fldCharType="begin"/>
      </w:r>
      <w:r>
        <w:instrText xml:space="preserve"> REF _Ref510017878 \r \h </w:instrText>
      </w:r>
      <w:r>
        <w:fldChar w:fldCharType="separate"/>
      </w:r>
      <w:r w:rsidR="006B360D">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6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407FCDF9" w:rsidR="000F505D" w:rsidRDefault="000F505D" w:rsidP="000F505D">
      <w:pPr>
        <w:pStyle w:val="Heading2"/>
      </w:pPr>
      <w:bookmarkStart w:id="268" w:name="_Ref525806896"/>
      <w:bookmarkStart w:id="269" w:name="_Toc526581135"/>
      <w:bookmarkEnd w:id="267"/>
      <w:r>
        <w:t>externalFile object</w:t>
      </w:r>
      <w:bookmarkEnd w:id="268"/>
      <w:bookmarkEnd w:id="269"/>
    </w:p>
    <w:p w14:paraId="020DB163" w14:textId="0923AD36" w:rsidR="00AF60C1" w:rsidRDefault="00AF60C1" w:rsidP="00AF60C1">
      <w:pPr>
        <w:pStyle w:val="Heading3"/>
      </w:pPr>
      <w:bookmarkStart w:id="270" w:name="_Toc526581136"/>
      <w:r>
        <w:t>General</w:t>
      </w:r>
      <w:bookmarkEnd w:id="270"/>
    </w:p>
    <w:p w14:paraId="38B8B5C7" w14:textId="2B94FE57" w:rsidR="00604E7A" w:rsidRPr="00604E7A" w:rsidRDefault="00604E7A" w:rsidP="00604E7A">
      <w:r>
        <w:t xml:space="preserve">An </w:t>
      </w:r>
      <w:r w:rsidRPr="00604E7A">
        <w:rPr>
          <w:rStyle w:val="CODEtemp"/>
        </w:rPr>
        <w:t>externalFile</w:t>
      </w:r>
      <w:r>
        <w:t xml:space="preserve"> object contains information that enables a SARIF consumer to locate the external file (see §</w:t>
      </w:r>
      <w:r>
        <w:fldChar w:fldCharType="begin"/>
      </w:r>
      <w:r>
        <w:instrText xml:space="preserve"> REF _Ref522953645 \r \h </w:instrText>
      </w:r>
      <w:r>
        <w:fldChar w:fldCharType="separate"/>
      </w:r>
      <w:r w:rsidR="006B360D">
        <w:t>3.11.2</w:t>
      </w:r>
      <w:r>
        <w:fldChar w:fldCharType="end"/>
      </w:r>
      <w:r>
        <w:t>) that contains the value of an externalized property.</w:t>
      </w:r>
    </w:p>
    <w:p w14:paraId="31539CEB" w14:textId="2E211526" w:rsidR="00AF60C1" w:rsidRDefault="00AF60C1" w:rsidP="00AF60C1">
      <w:pPr>
        <w:pStyle w:val="Heading3"/>
      </w:pPr>
      <w:bookmarkStart w:id="271" w:name="_Ref525810081"/>
      <w:bookmarkStart w:id="272" w:name="_Toc526581137"/>
      <w:r>
        <w:t>fileLocation property</w:t>
      </w:r>
      <w:bookmarkEnd w:id="271"/>
      <w:bookmarkEnd w:id="272"/>
    </w:p>
    <w:p w14:paraId="46352381" w14:textId="010FB640" w:rsidR="00604E7A" w:rsidRDefault="00604E7A" w:rsidP="00604E7A">
      <w:r>
        <w:t xml:space="preserve">An </w:t>
      </w:r>
      <w:r w:rsidRPr="00604E7A">
        <w:rPr>
          <w:rStyle w:val="CODEtemp"/>
        </w:rPr>
        <w:t>externalFile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6B360D">
        <w:t>3.3</w:t>
      </w:r>
      <w:r>
        <w:fldChar w:fldCharType="end"/>
      </w:r>
      <w:r>
        <w:t>) that specifies the location of the external file.</w:t>
      </w:r>
    </w:p>
    <w:p w14:paraId="79BAE496" w14:textId="1642A469" w:rsidR="00604E7A" w:rsidRPr="00604E7A" w:rsidRDefault="00604E7A" w:rsidP="00604E7A">
      <w:r>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6B360D">
        <w:t>3.3.2</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6B360D">
        <w:t>3.3.3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3" w:name="_Ref525810085"/>
      <w:bookmarkStart w:id="274" w:name="_Toc526581138"/>
      <w:r>
        <w:t>instanceGuid property</w:t>
      </w:r>
      <w:bookmarkEnd w:id="273"/>
      <w:bookmarkEnd w:id="274"/>
    </w:p>
    <w:p w14:paraId="54EBB426" w14:textId="37792F80" w:rsidR="000F505D" w:rsidRDefault="00604E7A" w:rsidP="000F505D">
      <w:r>
        <w:t xml:space="preserve">An </w:t>
      </w:r>
      <w:r w:rsidRPr="00604E7A">
        <w:rPr>
          <w:rStyle w:val="CODEtemp"/>
        </w:rPr>
        <w:t>externalFile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B360D">
        <w:t>3.4.3</w:t>
      </w:r>
      <w:r>
        <w:fldChar w:fldCharType="end"/>
      </w:r>
      <w:r>
        <w:t>)</w:t>
      </w:r>
      <w:r w:rsidRPr="006066AC">
        <w:t xml:space="preserve"> which </w:t>
      </w:r>
      <w:r>
        <w:t>provides a unique, stable identifier for</w:t>
      </w:r>
      <w:r w:rsidRPr="006066AC">
        <w:t xml:space="preserve"> the </w:t>
      </w:r>
      <w:r>
        <w:t>external file.</w:t>
      </w:r>
    </w:p>
    <w:p w14:paraId="27D65C68" w14:textId="1F31125D" w:rsidR="00401BB5" w:rsidRDefault="00401BB5" w:rsidP="00401BB5">
      <w:pPr>
        <w:pStyle w:val="Heading2"/>
      </w:pPr>
      <w:bookmarkStart w:id="275" w:name="_Ref493350964"/>
      <w:bookmarkStart w:id="276" w:name="_Toc526581139"/>
      <w:r>
        <w:t>tool object</w:t>
      </w:r>
      <w:bookmarkEnd w:id="275"/>
      <w:bookmarkEnd w:id="276"/>
    </w:p>
    <w:p w14:paraId="389A43BD" w14:textId="582B65CB" w:rsidR="00401BB5" w:rsidRDefault="00401BB5" w:rsidP="00401BB5">
      <w:pPr>
        <w:pStyle w:val="Heading3"/>
      </w:pPr>
      <w:bookmarkStart w:id="277" w:name="_Toc526581140"/>
      <w:r>
        <w:t>General</w:t>
      </w:r>
      <w:bookmarkEnd w:id="27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4F2FD9F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6B360D">
        <w:t>3.13.2</w:t>
      </w:r>
      <w:r>
        <w:fldChar w:fldCharType="end"/>
      </w:r>
    </w:p>
    <w:p w14:paraId="69B4117F" w14:textId="636E35D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6B360D">
        <w:t>3.13.3</w:t>
      </w:r>
      <w:r>
        <w:fldChar w:fldCharType="end"/>
      </w:r>
    </w:p>
    <w:p w14:paraId="3C102082" w14:textId="30A5D680"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6B360D">
        <w:t>3.13.4</w:t>
      </w:r>
      <w:r>
        <w:fldChar w:fldCharType="end"/>
      </w:r>
    </w:p>
    <w:p w14:paraId="51BC003B" w14:textId="02D2014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6B360D">
        <w:t>3.13.5</w:t>
      </w:r>
      <w:r>
        <w:fldChar w:fldCharType="end"/>
      </w:r>
    </w:p>
    <w:p w14:paraId="3461AB94" w14:textId="54FF7FD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6B360D">
        <w:t>3.13.6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78" w:name="_Ref493409155"/>
      <w:bookmarkStart w:id="279" w:name="_Toc526581141"/>
      <w:r>
        <w:t>name property</w:t>
      </w:r>
      <w:bookmarkEnd w:id="278"/>
      <w:bookmarkEnd w:id="27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80" w:name="_Ref493409168"/>
      <w:bookmarkStart w:id="281" w:name="_Toc526581142"/>
      <w:r>
        <w:t>fullName property</w:t>
      </w:r>
      <w:bookmarkEnd w:id="280"/>
      <w:bookmarkEnd w:id="28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2" w:name="_Ref493409198"/>
      <w:bookmarkStart w:id="283" w:name="_Toc526581143"/>
      <w:r>
        <w:t>semanticVersion property</w:t>
      </w:r>
      <w:bookmarkEnd w:id="282"/>
      <w:bookmarkEnd w:id="283"/>
    </w:p>
    <w:p w14:paraId="0F26CA6A" w14:textId="20A637D2"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4" w:name="_Ref493409191"/>
      <w:bookmarkStart w:id="285" w:name="_Toc526581144"/>
      <w:r>
        <w:t>version property</w:t>
      </w:r>
      <w:bookmarkEnd w:id="284"/>
      <w:bookmarkEnd w:id="28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6" w:name="_Ref493409205"/>
      <w:bookmarkStart w:id="287" w:name="_Toc526581145"/>
      <w:r>
        <w:t>fileVersion property</w:t>
      </w:r>
      <w:bookmarkEnd w:id="286"/>
      <w:bookmarkEnd w:id="28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88" w:name="_Toc526581146"/>
      <w:r>
        <w:t>downloadUri property</w:t>
      </w:r>
      <w:bookmarkEnd w:id="288"/>
    </w:p>
    <w:p w14:paraId="29604BF7" w14:textId="23B828DD"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89" w:name="_Ref508811658"/>
      <w:bookmarkStart w:id="290" w:name="_Ref508812630"/>
      <w:bookmarkStart w:id="291" w:name="_Toc526581147"/>
      <w:r>
        <w:lastRenderedPageBreak/>
        <w:t>language property</w:t>
      </w:r>
      <w:bookmarkEnd w:id="289"/>
      <w:bookmarkEnd w:id="290"/>
      <w:bookmarkEnd w:id="291"/>
    </w:p>
    <w:p w14:paraId="0DEC6669" w14:textId="6B047B4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2" w:name="_Hlk503355525"/>
      <w:r w:rsidRPr="00C56762">
        <w:t>a string specifying the language of the messages produced by the tool</w:t>
      </w:r>
      <w:bookmarkEnd w:id="29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3" w:name="_Ref508812052"/>
      <w:r>
        <w:t xml:space="preserve">The </w:t>
      </w:r>
      <w:r w:rsidRPr="00062677">
        <w:rPr>
          <w:rStyle w:val="CODEtemp"/>
        </w:rPr>
        <w:t>language</w:t>
      </w:r>
      <w:r>
        <w:t xml:space="preserve"> property specifies:</w:t>
      </w:r>
    </w:p>
    <w:p w14:paraId="4C6405EF" w14:textId="2709C2B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6B360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6B360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6B360D">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6B360D">
        <w:t>3.11</w:t>
      </w:r>
      <w:r>
        <w:fldChar w:fldCharType="end"/>
      </w:r>
      <w:r w:rsidRPr="008867D2">
        <w:t>).</w:t>
      </w:r>
    </w:p>
    <w:p w14:paraId="3FBBE723" w14:textId="7476BC8A"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6B360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6B360D">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94" w:name="_Ref508891515"/>
      <w:bookmarkStart w:id="295" w:name="_Toc526581148"/>
      <w:r>
        <w:t>resourceLocation property</w:t>
      </w:r>
      <w:bookmarkEnd w:id="293"/>
      <w:bookmarkEnd w:id="294"/>
      <w:bookmarkEnd w:id="295"/>
    </w:p>
    <w:p w14:paraId="012A55E0" w14:textId="68C9AB4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6B360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6B360D">
        <w:t>3.13.8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6B360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1B0C8ABF"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6B360D">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6B360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6B360D">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4D41D6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F6E617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2999BC1F"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6B360D">
        <w:t>3.11.14</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590041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6B360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033AD48" w:rsidR="000308F0" w:rsidRDefault="000308F0" w:rsidP="000308F0">
      <w:pPr>
        <w:pStyle w:val="Codesmall"/>
      </w:pPr>
      <w:r>
        <w:lastRenderedPageBreak/>
        <w:t xml:space="preserve">    "resourceLocation": {                          # A fileLocation object (</w:t>
      </w:r>
      <w:r w:rsidRPr="008867D2">
        <w:t>§</w:t>
      </w:r>
      <w:r>
        <w:fldChar w:fldCharType="begin"/>
      </w:r>
      <w:r>
        <w:instrText xml:space="preserve"> REF _Ref507594747 \r \h </w:instrText>
      </w:r>
      <w:r>
        <w:fldChar w:fldCharType="separate"/>
      </w:r>
      <w:r w:rsidR="006B360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4B77441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6B360D">
        <w:t>3.11.14</w:t>
      </w:r>
      <w:r>
        <w:fldChar w:fldCharType="end"/>
      </w:r>
      <w:r w:rsidR="00980B92">
        <w:t>.</w:t>
      </w:r>
    </w:p>
    <w:p w14:paraId="0EA44C78" w14:textId="77777777" w:rsidR="00463E5C" w:rsidRDefault="000308F0" w:rsidP="000308F0">
      <w:pPr>
        <w:pStyle w:val="Codesmall"/>
      </w:pPr>
      <w:r>
        <w:t xml:space="preserve">    "RESOURCES": </w:t>
      </w:r>
      <w:r w:rsidR="00463E5C">
        <w:t>{</w:t>
      </w:r>
    </w:p>
    <w:p w14:paraId="319C66F1" w14:textId="59114600" w:rsidR="000308F0" w:rsidRDefault="00463E5C" w:rsidP="000308F0">
      <w:pPr>
        <w:pStyle w:val="Codesmall"/>
      </w:pPr>
      <w:r>
        <w:t xml:space="preserve">      "uri": </w:t>
      </w:r>
      <w:r w:rsidR="000308F0">
        <w:t>"https://www.example.com/tools/security-scanner/resources/2.0.1</w:t>
      </w:r>
      <w:r>
        <w:t>/</w:t>
      </w:r>
      <w:r w:rsidR="000308F0">
        <w:t>"</w:t>
      </w:r>
    </w:p>
    <w:p w14:paraId="06B74E96" w14:textId="66967005" w:rsidR="00463E5C" w:rsidRDefault="00463E5C" w:rsidP="000308F0">
      <w:pPr>
        <w:pStyle w:val="Codesmall"/>
      </w:pPr>
      <w:r>
        <w:t xml:space="preserve">    }</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6" w:name="_Toc526581149"/>
      <w:r>
        <w:t>sarifLoggerVersion property</w:t>
      </w:r>
      <w:bookmarkEnd w:id="29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297" w:name="_Ref493352563"/>
      <w:bookmarkStart w:id="298" w:name="_Toc526581150"/>
      <w:r>
        <w:t>invocation object</w:t>
      </w:r>
      <w:bookmarkEnd w:id="297"/>
      <w:bookmarkEnd w:id="298"/>
    </w:p>
    <w:p w14:paraId="10E65C9D" w14:textId="17190F2B" w:rsidR="00401BB5" w:rsidRDefault="00401BB5" w:rsidP="00401BB5">
      <w:pPr>
        <w:pStyle w:val="Heading3"/>
      </w:pPr>
      <w:bookmarkStart w:id="299" w:name="_Toc526581151"/>
      <w:r>
        <w:t>General</w:t>
      </w:r>
      <w:bookmarkEnd w:id="29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0" w:name="_Ref493414102"/>
      <w:bookmarkStart w:id="301" w:name="_Toc526581152"/>
      <w:r>
        <w:t>commandLine property</w:t>
      </w:r>
      <w:bookmarkEnd w:id="300"/>
      <w:bookmarkEnd w:id="30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47EBC036"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6B360D">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w:t>
      </w:r>
      <w:r w:rsidRPr="00E06A9A">
        <w:lastRenderedPageBreak/>
        <w:t xml:space="preserve">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2" w:name="_Ref506976541"/>
      <w:bookmarkStart w:id="303" w:name="_Toc526581153"/>
      <w:r>
        <w:t>arguments property</w:t>
      </w:r>
      <w:bookmarkEnd w:id="302"/>
      <w:bookmarkEnd w:id="30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49B6D2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B360D">
        <w:t>3.14.2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4" w:name="_Ref511899181"/>
      <w:bookmarkStart w:id="305" w:name="_Toc526581154"/>
      <w:r>
        <w:t>responseFiles property</w:t>
      </w:r>
      <w:bookmarkEnd w:id="304"/>
      <w:bookmarkEnd w:id="305"/>
    </w:p>
    <w:p w14:paraId="7F9B09E3" w14:textId="624B13A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6B360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5407C6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6B360D">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D4E4E91"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6B360D">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06" w:name="_Ref507597986"/>
      <w:bookmarkStart w:id="307" w:name="_Toc526581155"/>
      <w:r>
        <w:t>attachments property</w:t>
      </w:r>
      <w:bookmarkEnd w:id="306"/>
      <w:bookmarkEnd w:id="307"/>
    </w:p>
    <w:p w14:paraId="13917F9A" w14:textId="426D9295"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6B360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6B360D">
        <w:t>3.15</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6B360D">
        <w:t>3.14.2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6B360D">
        <w:t>3.14.3</w:t>
      </w:r>
      <w:r w:rsidR="00A27D47">
        <w:fldChar w:fldCharType="end"/>
      </w:r>
      <w:r>
        <w:t>), if present. They might also be files implicitly consumed by the tool, such as a configuration file.</w:t>
      </w:r>
    </w:p>
    <w:p w14:paraId="5A68CC32" w14:textId="2939E51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6B360D">
        <w:t>3.15.1</w:t>
      </w:r>
      <w:r w:rsidR="00A27D47">
        <w:fldChar w:fldCharType="end"/>
      </w:r>
      <w:r>
        <w:t>.</w:t>
      </w:r>
    </w:p>
    <w:p w14:paraId="01B231BB" w14:textId="1C3DE155" w:rsidR="00401BB5" w:rsidRDefault="00401BB5" w:rsidP="00401BB5">
      <w:pPr>
        <w:pStyle w:val="Heading3"/>
      </w:pPr>
      <w:bookmarkStart w:id="308" w:name="_Toc526581156"/>
      <w:r>
        <w:lastRenderedPageBreak/>
        <w:t>startTime</w:t>
      </w:r>
      <w:r w:rsidR="00485F6A">
        <w:t>Utc</w:t>
      </w:r>
      <w:r>
        <w:t xml:space="preserve"> property</w:t>
      </w:r>
      <w:bookmarkEnd w:id="308"/>
    </w:p>
    <w:p w14:paraId="16315911" w14:textId="004A587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64D62131" w14:textId="3281FC92" w:rsidR="00401BB5" w:rsidRDefault="00401BB5" w:rsidP="00401BB5">
      <w:pPr>
        <w:pStyle w:val="Heading3"/>
      </w:pPr>
      <w:bookmarkStart w:id="309" w:name="_Toc526581157"/>
      <w:r>
        <w:t>endTime</w:t>
      </w:r>
      <w:r w:rsidR="00D1201D">
        <w:t>Utc</w:t>
      </w:r>
      <w:r>
        <w:t xml:space="preserve"> property</w:t>
      </w:r>
      <w:bookmarkEnd w:id="309"/>
    </w:p>
    <w:p w14:paraId="7310B713" w14:textId="2174613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6B360D">
        <w:t>3.8</w:t>
      </w:r>
      <w:r>
        <w:fldChar w:fldCharType="end"/>
      </w:r>
      <w:r w:rsidRPr="00A14F9A">
        <w:t>.</w:t>
      </w:r>
    </w:p>
    <w:p w14:paraId="018E25F2" w14:textId="7C837EBB" w:rsidR="00BE0635" w:rsidRDefault="00BE0635" w:rsidP="00BE0635">
      <w:pPr>
        <w:pStyle w:val="Heading3"/>
      </w:pPr>
      <w:bookmarkStart w:id="310" w:name="_Ref509050679"/>
      <w:bookmarkStart w:id="311" w:name="_Toc526581158"/>
      <w:r>
        <w:t>exitCode property</w:t>
      </w:r>
      <w:bookmarkEnd w:id="310"/>
      <w:bookmarkEnd w:id="31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E6ECAA" w:rsidR="00BE0635" w:rsidRDefault="00BE0635" w:rsidP="00BE0635">
      <w:r>
        <w:t>For examples, see §</w:t>
      </w:r>
      <w:r>
        <w:fldChar w:fldCharType="begin"/>
      </w:r>
      <w:r>
        <w:instrText xml:space="preserve"> REF _Ref509050368 \r \h </w:instrText>
      </w:r>
      <w:r>
        <w:fldChar w:fldCharType="separate"/>
      </w:r>
      <w:r w:rsidR="006B360D">
        <w:t>3.14.9</w:t>
      </w:r>
      <w:r>
        <w:fldChar w:fldCharType="end"/>
      </w:r>
      <w:r>
        <w:t>.</w:t>
      </w:r>
    </w:p>
    <w:p w14:paraId="2AB6A1A3" w14:textId="0E19F05A" w:rsidR="00BE0635" w:rsidRDefault="00BE0635" w:rsidP="00401BB5">
      <w:pPr>
        <w:pStyle w:val="Heading3"/>
      </w:pPr>
      <w:bookmarkStart w:id="312" w:name="_Ref509050368"/>
      <w:bookmarkStart w:id="313" w:name="_Toc526581159"/>
      <w:r>
        <w:t>exitCodeDescription property</w:t>
      </w:r>
      <w:bookmarkEnd w:id="312"/>
      <w:bookmarkEnd w:id="31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4" w:name="_Toc526581160"/>
      <w:r>
        <w:t>exitSignalName property</w:t>
      </w:r>
      <w:bookmarkEnd w:id="31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5FF7689" w:rsidR="00BE0635" w:rsidRDefault="00BE0635" w:rsidP="00BE0635">
      <w:r>
        <w:t>For an example, see §</w:t>
      </w:r>
      <w:r>
        <w:fldChar w:fldCharType="begin"/>
      </w:r>
      <w:r>
        <w:instrText xml:space="preserve"> REF _Ref509050492 \r \h </w:instrText>
      </w:r>
      <w:r>
        <w:fldChar w:fldCharType="separate"/>
      </w:r>
      <w:r w:rsidR="006B360D">
        <w:t>3.14.11</w:t>
      </w:r>
      <w:r>
        <w:fldChar w:fldCharType="end"/>
      </w:r>
      <w:r>
        <w:t>.</w:t>
      </w:r>
    </w:p>
    <w:p w14:paraId="01CF0A31" w14:textId="198FD4EE" w:rsidR="00BE0635" w:rsidRDefault="00BE0635" w:rsidP="00BE0635">
      <w:pPr>
        <w:pStyle w:val="Heading3"/>
      </w:pPr>
      <w:bookmarkStart w:id="315" w:name="_Ref509050492"/>
      <w:bookmarkStart w:id="316" w:name="_Toc526581161"/>
      <w:r>
        <w:t>exitSignalNumber property</w:t>
      </w:r>
      <w:bookmarkEnd w:id="315"/>
      <w:bookmarkEnd w:id="31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lastRenderedPageBreak/>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7" w:name="_Ref525821649"/>
      <w:bookmarkStart w:id="318" w:name="_Toc526581162"/>
      <w:r>
        <w:t>processStartFailureMessage property</w:t>
      </w:r>
      <w:bookmarkEnd w:id="317"/>
      <w:bookmarkEnd w:id="31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19" w:name="_Toc526581163"/>
      <w:r>
        <w:t>toolExecutionSuccessful</w:t>
      </w:r>
      <w:r w:rsidR="00B209DE">
        <w:t xml:space="preserve"> property</w:t>
      </w:r>
      <w:bookmarkEnd w:id="31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286CA688" w:rsidR="00B209DE" w:rsidRDefault="00B209DE" w:rsidP="00B209DE">
      <w:bookmarkStart w:id="32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B360D">
        <w:t>3.14.8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2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1" w:name="_Toc526581164"/>
      <w:r>
        <w:t>machine property</w:t>
      </w:r>
      <w:bookmarkEnd w:id="32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2" w:name="_Toc526581165"/>
      <w:r>
        <w:t>account property</w:t>
      </w:r>
      <w:bookmarkEnd w:id="32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3" w:name="_Toc526581166"/>
      <w:r>
        <w:t>processId property</w:t>
      </w:r>
      <w:bookmarkEnd w:id="32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4" w:name="_Toc526581167"/>
      <w:r>
        <w:t>executableLocation</w:t>
      </w:r>
      <w:r w:rsidR="00401BB5">
        <w:t xml:space="preserve"> property</w:t>
      </w:r>
      <w:bookmarkEnd w:id="324"/>
    </w:p>
    <w:p w14:paraId="2EFF9849" w14:textId="2D9CC30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6B360D">
        <w:t>3.3</w:t>
      </w:r>
      <w:r w:rsidR="00F47A7C">
        <w:fldChar w:fldCharType="end"/>
      </w:r>
      <w:r w:rsidR="00F47A7C">
        <w:t xml:space="preserve">) specifying the </w:t>
      </w:r>
      <w:r w:rsidR="00B56418">
        <w:t>location</w:t>
      </w:r>
      <w:r w:rsidRPr="00A14F9A">
        <w:t xml:space="preserve"> of the tool's executable file.</w:t>
      </w:r>
    </w:p>
    <w:p w14:paraId="52D317A6" w14:textId="276CC44D"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6B360D">
        <w:t>3.13</w:t>
      </w:r>
      <w:r>
        <w:fldChar w:fldCharType="end"/>
      </w:r>
      <w:r w:rsidRPr="00A14F9A">
        <w:t>) because the identical tool might be invoked from different paths on different machines.</w:t>
      </w:r>
    </w:p>
    <w:p w14:paraId="4CBA5986" w14:textId="0CCE6F8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B360D">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5" w:name="_Toc526581168"/>
      <w:r>
        <w:t>workingDirectory property</w:t>
      </w:r>
      <w:bookmarkEnd w:id="325"/>
    </w:p>
    <w:p w14:paraId="33341A2E" w14:textId="11114E2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6B360D">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6" w:name="_Toc526581169"/>
      <w:r>
        <w:t>environmentVariables property</w:t>
      </w:r>
      <w:bookmarkEnd w:id="32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7" w:name="_Ref493345429"/>
      <w:bookmarkStart w:id="328" w:name="_Toc526581170"/>
      <w:r>
        <w:t>toolNotifications property</w:t>
      </w:r>
      <w:bookmarkEnd w:id="327"/>
      <w:bookmarkEnd w:id="328"/>
    </w:p>
    <w:p w14:paraId="24067D15" w14:textId="3F7F3B4F"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B360D">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B360D">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9" w:name="_Ref509576439"/>
      <w:bookmarkStart w:id="330" w:name="_Toc526581171"/>
      <w:r>
        <w:lastRenderedPageBreak/>
        <w:t>configurationNotifications property</w:t>
      </w:r>
      <w:bookmarkEnd w:id="329"/>
      <w:bookmarkEnd w:id="330"/>
    </w:p>
    <w:p w14:paraId="59DC01CB" w14:textId="710D076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B360D">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B360D">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31" w:name="_Ref511899216"/>
      <w:bookmarkStart w:id="332" w:name="_Toc526581172"/>
      <w:r>
        <w:t>stdin, stdout, stderr</w:t>
      </w:r>
      <w:r w:rsidR="00D943E5">
        <w:t>, and stdoutStderr</w:t>
      </w:r>
      <w:r>
        <w:t xml:space="preserve"> properties</w:t>
      </w:r>
      <w:bookmarkEnd w:id="331"/>
      <w:bookmarkEnd w:id="332"/>
    </w:p>
    <w:p w14:paraId="47275264" w14:textId="206A97CF"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6B360D">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7C3A193"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6B360D">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0FD5CA1" w14:textId="781D3718" w:rsidR="00DC389E" w:rsidRDefault="00DC389E" w:rsidP="00AC6C45">
      <w:pPr>
        <w:pStyle w:val="Heading2"/>
      </w:pPr>
      <w:bookmarkStart w:id="333" w:name="_Ref507597819"/>
      <w:bookmarkStart w:id="334" w:name="_Toc526581173"/>
      <w:bookmarkStart w:id="335" w:name="_Ref506806657"/>
      <w:r>
        <w:t>attachment object</w:t>
      </w:r>
      <w:bookmarkEnd w:id="333"/>
      <w:bookmarkEnd w:id="334"/>
    </w:p>
    <w:p w14:paraId="554194B0" w14:textId="77777777" w:rsidR="00A27D47" w:rsidRDefault="00A27D47" w:rsidP="00A27D47">
      <w:pPr>
        <w:pStyle w:val="Heading3"/>
        <w:numPr>
          <w:ilvl w:val="2"/>
          <w:numId w:val="2"/>
        </w:numPr>
      </w:pPr>
      <w:bookmarkStart w:id="336" w:name="_Ref506978653"/>
      <w:bookmarkStart w:id="337" w:name="_Toc526581174"/>
      <w:r>
        <w:t>General</w:t>
      </w:r>
      <w:bookmarkEnd w:id="336"/>
      <w:bookmarkEnd w:id="337"/>
    </w:p>
    <w:p w14:paraId="4FF20040" w14:textId="054C76C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6B360D">
        <w:t>3.14.5</w:t>
      </w:r>
      <w:r>
        <w:fldChar w:fldCharType="end"/>
      </w:r>
      <w:r>
        <w:t xml:space="preserve">) or to the detection of a result (see </w:t>
      </w:r>
      <w:r w:rsidRPr="000C59FB">
        <w:t>§</w:t>
      </w:r>
      <w:r>
        <w:fldChar w:fldCharType="begin"/>
      </w:r>
      <w:r>
        <w:instrText xml:space="preserve"> REF _Ref507598047 \r \h </w:instrText>
      </w:r>
      <w:r>
        <w:fldChar w:fldCharType="separate"/>
      </w:r>
      <w:r w:rsidR="006B360D">
        <w:t>3.19.19</w:t>
      </w:r>
      <w:r>
        <w:fldChar w:fldCharType="end"/>
      </w:r>
      <w:r>
        <w:t>).</w:t>
      </w:r>
    </w:p>
    <w:p w14:paraId="120068B3" w14:textId="7E114DBF"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6B360D">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6B360D">
        <w:t>3.18.8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A5C154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6B360D">
        <w:t>3.11</w:t>
      </w:r>
      <w:r w:rsidR="00E92030">
        <w:fldChar w:fldCharType="end"/>
      </w:r>
      <w:r w:rsidR="00E92030">
        <w:t>)</w:t>
      </w:r>
      <w:r w:rsidR="006D4B00">
        <w:t>.</w:t>
      </w:r>
    </w:p>
    <w:p w14:paraId="62B645C6" w14:textId="70800D9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6B360D">
        <w:t>3.11.11</w:t>
      </w:r>
      <w:r w:rsidR="00DF2D77">
        <w:fldChar w:fldCharType="end"/>
      </w:r>
      <w:r w:rsidR="00DF2D77">
        <w:t>.</w:t>
      </w:r>
    </w:p>
    <w:p w14:paraId="4A70386B" w14:textId="4D1EBBD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6B360D">
        <w:t>3.14</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E8DC6D7"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6B360D">
        <w:t>3.14.5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1D90784"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67FC245"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6B360D">
        <w:t>3.15.3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E3C7D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6B360D">
        <w:t>3.19</w:t>
      </w:r>
      <w:r>
        <w:fldChar w:fldCharType="end"/>
      </w:r>
      <w:r>
        <w:t>)</w:t>
      </w:r>
      <w:r w:rsidR="006D4B00">
        <w:t>.</w:t>
      </w:r>
    </w:p>
    <w:p w14:paraId="30BF41E2" w14:textId="69A25B72" w:rsidR="00A27D47" w:rsidRDefault="00A27D47" w:rsidP="00A27D47">
      <w:pPr>
        <w:pStyle w:val="Codesmall"/>
      </w:pPr>
      <w:r>
        <w:t xml:space="preserve">  ...</w:t>
      </w:r>
    </w:p>
    <w:p w14:paraId="344F43B5" w14:textId="1ABF4932"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6B360D">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2066684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6B360D">
        <w:t>3.15.2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A6FB4E6" w:rsidR="00E92030" w:rsidRDefault="00E92030" w:rsidP="00A27D47">
      <w:pPr>
        <w:pStyle w:val="Codesmall"/>
      </w:pPr>
      <w:r>
        <w:t xml:space="preserve">      "fileLocation": {                           # See </w:t>
      </w:r>
      <w:r w:rsidRPr="00F90F0E">
        <w:t>§</w:t>
      </w:r>
      <w:bookmarkStart w:id="338" w:name="_Hlk507657707"/>
      <w:r>
        <w:fldChar w:fldCharType="begin"/>
      </w:r>
      <w:r>
        <w:instrText xml:space="preserve"> REF _Ref506978525 \r \h </w:instrText>
      </w:r>
      <w:r>
        <w:fldChar w:fldCharType="separate"/>
      </w:r>
      <w:r w:rsidR="006B360D">
        <w:t>3.15.3</w:t>
      </w:r>
      <w:r>
        <w:fldChar w:fldCharType="end"/>
      </w:r>
      <w:bookmarkEnd w:id="33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9" w:name="_Ref506978925"/>
      <w:bookmarkStart w:id="340" w:name="_Toc526581175"/>
      <w:r>
        <w:lastRenderedPageBreak/>
        <w:t>description property</w:t>
      </w:r>
      <w:bookmarkEnd w:id="339"/>
      <w:bookmarkEnd w:id="340"/>
    </w:p>
    <w:p w14:paraId="237B6C86" w14:textId="1264497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B360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1" w:name="_Ref506978525"/>
      <w:bookmarkStart w:id="342" w:name="_Toc526581176"/>
      <w:r>
        <w:t>fileLocation</w:t>
      </w:r>
      <w:r w:rsidR="00A27D47">
        <w:t xml:space="preserve"> property</w:t>
      </w:r>
      <w:bookmarkEnd w:id="341"/>
      <w:bookmarkEnd w:id="342"/>
    </w:p>
    <w:p w14:paraId="13D7987F" w14:textId="0D6B6CD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6B360D">
        <w:t>3.2</w:t>
      </w:r>
      <w:r w:rsidR="00E92030">
        <w:fldChar w:fldCharType="end"/>
      </w:r>
      <w:r>
        <w:t>) that specifies the location of the attachment file.</w:t>
      </w:r>
    </w:p>
    <w:p w14:paraId="75143AAE" w14:textId="458144C3" w:rsidR="008A21D5" w:rsidRDefault="008A21D5" w:rsidP="008A21D5">
      <w:pPr>
        <w:pStyle w:val="Heading3"/>
      </w:pPr>
      <w:bookmarkStart w:id="343" w:name="_Toc526581177"/>
      <w:r>
        <w:t>regions property</w:t>
      </w:r>
      <w:bookmarkEnd w:id="343"/>
    </w:p>
    <w:p w14:paraId="0B37D4FE" w14:textId="749A4B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B360D">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B360D">
        <w:t>3.22.14</w:t>
      </w:r>
      <w:r>
        <w:fldChar w:fldCharType="end"/>
      </w:r>
      <w:r>
        <w:t>) so a user can understand their relevance.</w:t>
      </w:r>
    </w:p>
    <w:p w14:paraId="7A2A7AE2" w14:textId="2F726FF8" w:rsidR="008A21D5" w:rsidRDefault="008A21D5" w:rsidP="008A21D5">
      <w:pPr>
        <w:pStyle w:val="Heading3"/>
      </w:pPr>
      <w:bookmarkStart w:id="344" w:name="_Toc526581178"/>
      <w:bookmarkStart w:id="345" w:name="_Hlk513212887"/>
      <w:r>
        <w:t>rectangles property</w:t>
      </w:r>
      <w:bookmarkEnd w:id="344"/>
    </w:p>
    <w:p w14:paraId="731EC896" w14:textId="221831B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6B360D">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6B360D">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46" w:name="_Toc526581179"/>
      <w:bookmarkEnd w:id="345"/>
      <w:r>
        <w:t>conversion object</w:t>
      </w:r>
      <w:bookmarkEnd w:id="335"/>
      <w:bookmarkEnd w:id="346"/>
    </w:p>
    <w:p w14:paraId="615BCC83" w14:textId="7B3EE260" w:rsidR="00AC6C45" w:rsidRDefault="00AC6C45" w:rsidP="00AC6C45">
      <w:pPr>
        <w:pStyle w:val="Heading3"/>
      </w:pPr>
      <w:bookmarkStart w:id="347" w:name="_Toc526581180"/>
      <w:r>
        <w:t>General</w:t>
      </w:r>
      <w:bookmarkEnd w:id="34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905E90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6B360D">
        <w:t>3.16.2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99EE810"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6B360D">
        <w:t>3.16.3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1CF2E284"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6B360D">
        <w:t>3.16.4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8" w:name="_Ref503539410"/>
      <w:bookmarkStart w:id="349" w:name="_Toc526581181"/>
      <w:r>
        <w:lastRenderedPageBreak/>
        <w:t>tool property</w:t>
      </w:r>
      <w:bookmarkEnd w:id="348"/>
      <w:bookmarkEnd w:id="349"/>
    </w:p>
    <w:p w14:paraId="3E0454EE" w14:textId="717D115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B360D">
        <w:t>3.13</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50" w:name="_Ref503608264"/>
      <w:bookmarkStart w:id="351" w:name="_Toc526581182"/>
      <w:r>
        <w:t>invocation property</w:t>
      </w:r>
      <w:bookmarkEnd w:id="350"/>
      <w:bookmarkEnd w:id="351"/>
    </w:p>
    <w:p w14:paraId="3E5B67EA" w14:textId="77DD827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B360D">
        <w:t>3.14</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52" w:name="_Ref503539431"/>
      <w:bookmarkStart w:id="353" w:name="_Toc526581183"/>
      <w:r>
        <w:t>analysisToolLog</w:t>
      </w:r>
      <w:r w:rsidR="00ED76F2">
        <w:t>Files</w:t>
      </w:r>
      <w:r>
        <w:t xml:space="preserve"> property</w:t>
      </w:r>
      <w:bookmarkEnd w:id="352"/>
      <w:bookmarkEnd w:id="35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86505D3"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6B360D">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CDC8424"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6B360D">
        <w:t>3.19.21</w:t>
      </w:r>
      <w:r>
        <w:fldChar w:fldCharType="end"/>
      </w:r>
      <w:r>
        <w:t>).</w:t>
      </w:r>
    </w:p>
    <w:p w14:paraId="3476EB07" w14:textId="7DAB202C" w:rsidR="002315DB" w:rsidRDefault="002315DB" w:rsidP="002315DB">
      <w:pPr>
        <w:pStyle w:val="Heading2"/>
      </w:pPr>
      <w:bookmarkStart w:id="354" w:name="_Ref511829625"/>
      <w:bookmarkStart w:id="355" w:name="_Toc526581184"/>
      <w:r>
        <w:t>versionControlDetails object</w:t>
      </w:r>
      <w:bookmarkEnd w:id="354"/>
      <w:bookmarkEnd w:id="355"/>
    </w:p>
    <w:p w14:paraId="28FE29F4" w14:textId="169979D6" w:rsidR="002315DB" w:rsidRDefault="002315DB" w:rsidP="002315DB">
      <w:pPr>
        <w:pStyle w:val="Heading3"/>
      </w:pPr>
      <w:bookmarkStart w:id="356" w:name="_Toc526581185"/>
      <w:r>
        <w:t>General</w:t>
      </w:r>
      <w:bookmarkEnd w:id="356"/>
    </w:p>
    <w:p w14:paraId="7229D67F" w14:textId="49514AE5"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6B360D">
        <w:t>3.11</w:t>
      </w:r>
      <w:r>
        <w:fldChar w:fldCharType="end"/>
      </w:r>
      <w:r>
        <w:t>).</w:t>
      </w:r>
    </w:p>
    <w:p w14:paraId="18E3B1D4" w14:textId="474C8EF7" w:rsidR="001466B1" w:rsidRPr="001466B1" w:rsidRDefault="001466B1" w:rsidP="001466B1">
      <w:r>
        <w:t>For an example, see §</w:t>
      </w:r>
      <w:r>
        <w:fldChar w:fldCharType="begin"/>
      </w:r>
      <w:r>
        <w:instrText xml:space="preserve"> REF _Ref511829897 \r \h </w:instrText>
      </w:r>
      <w:r>
        <w:fldChar w:fldCharType="separate"/>
      </w:r>
      <w:r w:rsidR="006B360D">
        <w:t>3.11.13</w:t>
      </w:r>
      <w:r>
        <w:fldChar w:fldCharType="end"/>
      </w:r>
      <w:r>
        <w:t>.</w:t>
      </w:r>
    </w:p>
    <w:p w14:paraId="5CE76795" w14:textId="0BDD8598" w:rsidR="002315DB" w:rsidRDefault="002315DB" w:rsidP="002315DB">
      <w:pPr>
        <w:pStyle w:val="Heading3"/>
      </w:pPr>
      <w:bookmarkStart w:id="357" w:name="_Toc526581186"/>
      <w:r>
        <w:t>Constraints</w:t>
      </w:r>
      <w:bookmarkEnd w:id="35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220AAE1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t xml:space="preserve">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0EC5C51C" w:rsidR="002315DB" w:rsidRDefault="007A480E" w:rsidP="002315DB">
      <w:pPr>
        <w:pStyle w:val="Heading3"/>
      </w:pPr>
      <w:bookmarkStart w:id="358" w:name="_Ref511829678"/>
      <w:bookmarkStart w:id="359" w:name="_Toc526581187"/>
      <w:r>
        <w:t xml:space="preserve">repositoryUri </w:t>
      </w:r>
      <w:r w:rsidR="002315DB">
        <w:t>property</w:t>
      </w:r>
      <w:bookmarkEnd w:id="358"/>
      <w:bookmarkEnd w:id="359"/>
    </w:p>
    <w:p w14:paraId="1785AFD1" w14:textId="205C98C9" w:rsidR="001466B1" w:rsidRDefault="001466B1" w:rsidP="001466B1">
      <w:bookmarkStart w:id="36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 xml:space="preserve">whose value is a string containing an absolute </w:t>
      </w:r>
      <w:bookmarkStart w:id="361" w:name="_Hlk526847176"/>
      <w:r>
        <w:t>URI [</w:t>
      </w:r>
      <w:hyperlink w:anchor="RFC3986" w:history="1">
        <w:r w:rsidRPr="00033C70">
          <w:rPr>
            <w:rStyle w:val="Hyperlink"/>
          </w:rPr>
          <w:t>RFC3986</w:t>
        </w:r>
      </w:hyperlink>
      <w:r>
        <w:t xml:space="preserve">] </w:t>
      </w:r>
      <w:bookmarkEnd w:id="361"/>
      <w:r>
        <w:t>that specifies the location of the repository containing the scanned files.</w:t>
      </w:r>
    </w:p>
    <w:p w14:paraId="5D1C5F86" w14:textId="7EB69075" w:rsidR="002315DB" w:rsidRDefault="002315DB" w:rsidP="002315DB">
      <w:pPr>
        <w:pStyle w:val="Heading3"/>
      </w:pPr>
      <w:bookmarkStart w:id="362" w:name="_Ref513199006"/>
      <w:bookmarkStart w:id="363" w:name="_Toc526581188"/>
      <w:r>
        <w:t>revisionId property</w:t>
      </w:r>
      <w:bookmarkEnd w:id="360"/>
      <w:bookmarkEnd w:id="362"/>
      <w:bookmarkEnd w:id="36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64" w:name="_Ref511829698"/>
      <w:bookmarkStart w:id="365" w:name="_Toc526581189"/>
      <w:r>
        <w:lastRenderedPageBreak/>
        <w:t>branch property</w:t>
      </w:r>
      <w:bookmarkEnd w:id="364"/>
      <w:bookmarkEnd w:id="36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66" w:name="_Toc526581190"/>
      <w:r>
        <w:t>tag property</w:t>
      </w:r>
      <w:bookmarkEnd w:id="36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4857FC8C" w:rsidR="002315DB" w:rsidRDefault="00D1201D" w:rsidP="002315DB">
      <w:pPr>
        <w:pStyle w:val="Heading3"/>
      </w:pPr>
      <w:bookmarkStart w:id="367" w:name="_Toc526581191"/>
      <w:bookmarkStart w:id="368" w:name="_Hlk525802952"/>
      <w:r>
        <w:t xml:space="preserve">asOfTimeUtc </w:t>
      </w:r>
      <w:r w:rsidR="002315DB">
        <w:t>property</w:t>
      </w:r>
      <w:bookmarkEnd w:id="367"/>
    </w:p>
    <w:p w14:paraId="1844A6A7" w14:textId="542223AB"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69" w:name="_Ref493403111"/>
      <w:bookmarkStart w:id="370" w:name="_Ref493404005"/>
      <w:bookmarkStart w:id="371" w:name="_Toc526581192"/>
      <w:bookmarkEnd w:id="368"/>
      <w:r>
        <w:t>file object</w:t>
      </w:r>
      <w:bookmarkEnd w:id="369"/>
      <w:bookmarkEnd w:id="370"/>
      <w:bookmarkEnd w:id="371"/>
    </w:p>
    <w:p w14:paraId="375224F2" w14:textId="20156049" w:rsidR="00401BB5" w:rsidRDefault="00401BB5" w:rsidP="00401BB5">
      <w:pPr>
        <w:pStyle w:val="Heading3"/>
      </w:pPr>
      <w:bookmarkStart w:id="372" w:name="_Toc526581193"/>
      <w:r>
        <w:t>General</w:t>
      </w:r>
      <w:bookmarkEnd w:id="3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73" w:name="_Ref493403519"/>
      <w:bookmarkStart w:id="374" w:name="_Toc526581194"/>
      <w:r>
        <w:t>fileLocation</w:t>
      </w:r>
      <w:r w:rsidR="00401BB5">
        <w:t xml:space="preserve"> property</w:t>
      </w:r>
      <w:bookmarkEnd w:id="373"/>
      <w:bookmarkEnd w:id="374"/>
    </w:p>
    <w:p w14:paraId="35DB6B07" w14:textId="0F446DD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6B360D">
        <w:t>3.2</w:t>
      </w:r>
      <w:r w:rsidR="00316A25">
        <w:fldChar w:fldCharType="end"/>
      </w:r>
      <w:r w:rsidRPr="00F90F0E">
        <w:t>).</w:t>
      </w:r>
    </w:p>
    <w:p w14:paraId="421F8AA7" w14:textId="5CA5B34D"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6B360D">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CBC8CF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5DFF25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B360D">
        <w:t>3.18.4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lastRenderedPageBreak/>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6CE880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6B360D">
        <w:t>3.18.3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75" w:name="_Ref493404063"/>
      <w:bookmarkStart w:id="376" w:name="_Toc526581195"/>
      <w:r>
        <w:lastRenderedPageBreak/>
        <w:t>parentKey property</w:t>
      </w:r>
      <w:bookmarkEnd w:id="375"/>
      <w:bookmarkEnd w:id="376"/>
    </w:p>
    <w:p w14:paraId="7B9D65E1" w14:textId="52DB27F9"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77" w:name="_Ref493403563"/>
      <w:bookmarkStart w:id="378" w:name="_Toc526581196"/>
      <w:r>
        <w:t>offset property</w:t>
      </w:r>
      <w:bookmarkEnd w:id="377"/>
      <w:bookmarkEnd w:id="37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186D4F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6B360D">
        <w:t>3.18.2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79" w:name="_Ref493403574"/>
      <w:bookmarkStart w:id="380" w:name="_Toc526581197"/>
      <w:r>
        <w:t>length property</w:t>
      </w:r>
      <w:bookmarkEnd w:id="379"/>
      <w:bookmarkEnd w:id="38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81" w:name="_Toc526581198"/>
      <w:bookmarkStart w:id="382" w:name="_Hlk514318855"/>
      <w:r>
        <w:t>roles property</w:t>
      </w:r>
      <w:bookmarkEnd w:id="381"/>
    </w:p>
    <w:bookmarkEnd w:id="38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B9A596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6B360D">
        <w:t>3.14.5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B360D">
        <w:t>3.19.19</w:t>
      </w:r>
      <w:r>
        <w:fldChar w:fldCharType="end"/>
      </w:r>
      <w:r>
        <w:t>).</w:t>
      </w:r>
    </w:p>
    <w:p w14:paraId="3F2585BF" w14:textId="647361DF"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B360D">
        <w:t>3.14.4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457C178A"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B360D">
        <w:t>3.14.22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3232F824" w:rsidR="001F66A6" w:rsidRDefault="001F66A6" w:rsidP="001F66A6">
      <w:pPr>
        <w:ind w:left="360"/>
      </w:pPr>
      <w:bookmarkStart w:id="38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6B360D">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its value </w:t>
      </w:r>
      <w:r w:rsidR="00FA2536">
        <w:rPr>
          <w:b/>
        </w:rPr>
        <w:lastRenderedPageBreak/>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84" w:name="_Toc526581199"/>
      <w:bookmarkEnd w:id="383"/>
      <w:r>
        <w:t>mimeType property</w:t>
      </w:r>
      <w:bookmarkEnd w:id="384"/>
    </w:p>
    <w:p w14:paraId="4EDBA528" w14:textId="7B5FAB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85" w:name="_Ref511899450"/>
      <w:bookmarkStart w:id="386" w:name="_Toc526581200"/>
      <w:r>
        <w:t>contents property</w:t>
      </w:r>
      <w:bookmarkEnd w:id="385"/>
      <w:bookmarkEnd w:id="386"/>
    </w:p>
    <w:p w14:paraId="3EAD79DF" w14:textId="397D42E8"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6B360D">
        <w:t>3.2</w:t>
      </w:r>
      <w:r>
        <w:fldChar w:fldCharType="end"/>
      </w:r>
      <w:r w:rsidRPr="00201FA6">
        <w:t>) representing the entire contents of the file.</w:t>
      </w:r>
    </w:p>
    <w:p w14:paraId="37061BF8" w14:textId="389B7925" w:rsidR="00926829" w:rsidRDefault="00926829" w:rsidP="00926829">
      <w:pPr>
        <w:pStyle w:val="Heading3"/>
      </w:pPr>
      <w:bookmarkStart w:id="387" w:name="_Ref511828128"/>
      <w:bookmarkStart w:id="388" w:name="_Toc526581201"/>
      <w:r>
        <w:t>encoding property</w:t>
      </w:r>
      <w:bookmarkEnd w:id="387"/>
      <w:bookmarkEnd w:id="388"/>
    </w:p>
    <w:p w14:paraId="29D5943D" w14:textId="444F56F5"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7715D9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6B360D">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99D714B" w:rsidR="00926829" w:rsidRDefault="00926829" w:rsidP="00926829">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70FA798" w14:textId="14CB4687"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6B360D">
        <w:t>3.11.20</w:t>
      </w:r>
      <w:r>
        <w:fldChar w:fldCharType="end"/>
      </w:r>
      <w:r>
        <w:t>.</w:t>
      </w:r>
    </w:p>
    <w:p w14:paraId="4E9D1D4D" w14:textId="77777777" w:rsidR="00926829" w:rsidRDefault="00926829" w:rsidP="00926829">
      <w:pPr>
        <w:pStyle w:val="Codesmall"/>
      </w:pPr>
    </w:p>
    <w:p w14:paraId="7C79FDD1" w14:textId="7D0325D5" w:rsidR="00926829" w:rsidRDefault="00926829" w:rsidP="00926829">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89" w:name="_Ref493345445"/>
      <w:bookmarkStart w:id="390" w:name="_Toc526581202"/>
      <w:r>
        <w:t>hashes property</w:t>
      </w:r>
      <w:bookmarkEnd w:id="389"/>
      <w:bookmarkEnd w:id="390"/>
    </w:p>
    <w:p w14:paraId="084CC4D1" w14:textId="3BD75E04"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JSON object (</w:t>
      </w:r>
      <w:r w:rsidR="0010345D" w:rsidRPr="00201FA6">
        <w:t>§</w:t>
      </w:r>
      <w:r w:rsidR="0010345D">
        <w:fldChar w:fldCharType="begin"/>
      </w:r>
      <w:r w:rsidR="0010345D">
        <w:instrText xml:space="preserve"> REF _Ref508798892 \r \h </w:instrText>
      </w:r>
      <w:r w:rsidR="0010345D">
        <w:fldChar w:fldCharType="separate"/>
      </w:r>
      <w:r w:rsidR="006B360D">
        <w:t>3.5</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lastRenderedPageBreak/>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32E95F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7B6B6A9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62E415B0"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91" w:name="_Toc526581203"/>
      <w:r>
        <w:t>lastModifiedTime</w:t>
      </w:r>
      <w:r w:rsidR="00327EBE">
        <w:t>Utc</w:t>
      </w:r>
      <w:r>
        <w:t xml:space="preserve"> property</w:t>
      </w:r>
      <w:bookmarkEnd w:id="391"/>
    </w:p>
    <w:p w14:paraId="70E36537" w14:textId="09FC4168"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rsidRPr="00A14F9A">
        <w:t>.</w:t>
      </w:r>
    </w:p>
    <w:p w14:paraId="44C1321C" w14:textId="3C0263D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B360D">
        <w:t>3.18.10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392" w:name="_Ref493350984"/>
      <w:bookmarkStart w:id="393" w:name="_Toc526581204"/>
      <w:r>
        <w:t>result object</w:t>
      </w:r>
      <w:bookmarkEnd w:id="392"/>
      <w:bookmarkEnd w:id="393"/>
    </w:p>
    <w:p w14:paraId="74FD90F6" w14:textId="18F2DD20" w:rsidR="00401BB5" w:rsidRDefault="00401BB5" w:rsidP="00401BB5">
      <w:pPr>
        <w:pStyle w:val="Heading3"/>
      </w:pPr>
      <w:bookmarkStart w:id="394" w:name="_Toc526581205"/>
      <w:r>
        <w:t>General</w:t>
      </w:r>
      <w:bookmarkEnd w:id="39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395" w:name="_Ref515624666"/>
      <w:bookmarkStart w:id="396" w:name="_Toc526581206"/>
      <w:r>
        <w:t>Distinguishing logically identical from logically distinct results</w:t>
      </w:r>
      <w:bookmarkEnd w:id="395"/>
      <w:bookmarkEnd w:id="39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EEAE318"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B360D">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B360D">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7" w:name="_Toc526581207"/>
      <w:bookmarkStart w:id="398" w:name="_Ref493408865"/>
      <w:r>
        <w:t>i</w:t>
      </w:r>
      <w:r w:rsidR="00435405">
        <w:t>nstanceGui</w:t>
      </w:r>
      <w:r>
        <w:t>d property</w:t>
      </w:r>
      <w:bookmarkEnd w:id="397"/>
    </w:p>
    <w:p w14:paraId="2C599143" w14:textId="596A99E7" w:rsidR="00376B6D" w:rsidRDefault="00376B6D" w:rsidP="00376B6D">
      <w:bookmarkStart w:id="39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B360D">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7236FD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B360D">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00" w:name="_Ref516055541"/>
      <w:bookmarkStart w:id="401" w:name="_Toc526581208"/>
      <w:r>
        <w:lastRenderedPageBreak/>
        <w:t>correlationGuid property</w:t>
      </w:r>
      <w:bookmarkEnd w:id="400"/>
      <w:bookmarkEnd w:id="401"/>
    </w:p>
    <w:p w14:paraId="28683740" w14:textId="63B584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B360D">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A333A1"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B360D">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B360D">
        <w:t>3.19.2</w:t>
      </w:r>
      <w:r>
        <w:fldChar w:fldCharType="end"/>
      </w:r>
      <w:r>
        <w:t xml:space="preserve"> for more information.</w:t>
      </w:r>
    </w:p>
    <w:p w14:paraId="4D5CBA4B" w14:textId="4E46EB73" w:rsidR="00401BB5" w:rsidRDefault="00401BB5" w:rsidP="00401BB5">
      <w:pPr>
        <w:pStyle w:val="Heading3"/>
      </w:pPr>
      <w:bookmarkStart w:id="402" w:name="_Ref513193500"/>
      <w:bookmarkStart w:id="403" w:name="_Ref513195673"/>
      <w:bookmarkStart w:id="404" w:name="_Toc526581209"/>
      <w:r>
        <w:t>ruleId property</w:t>
      </w:r>
      <w:bookmarkEnd w:id="398"/>
      <w:bookmarkEnd w:id="399"/>
      <w:bookmarkEnd w:id="402"/>
      <w:bookmarkEnd w:id="403"/>
      <w:bookmarkEnd w:id="4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377FDFD"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6B360D">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6B360D">
        <w:t>3.11.19</w:t>
      </w:r>
      <w:r w:rsidR="00465D52">
        <w:fldChar w:fldCharType="end"/>
      </w:r>
      <w:r w:rsidR="00A8547F">
        <w:t>, §</w:t>
      </w:r>
      <w:r w:rsidR="00242824">
        <w:fldChar w:fldCharType="begin"/>
      </w:r>
      <w:r w:rsidR="00242824">
        <w:instrText xml:space="preserve"> REF _Ref508870783 \r \h </w:instrText>
      </w:r>
      <w:r w:rsidR="00242824">
        <w:fldChar w:fldCharType="separate"/>
      </w:r>
      <w:r w:rsidR="006B360D">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6B360D">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6B360D">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2E508F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6B360D">
        <w:t>3.11</w:t>
      </w:r>
      <w:r w:rsidR="00C32311">
        <w:fldChar w:fldCharType="end"/>
      </w:r>
      <w:r w:rsidR="00C32311">
        <w:t>).</w:t>
      </w:r>
    </w:p>
    <w:p w14:paraId="00325953" w14:textId="64AFE767"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6B360D">
        <w:t>3.11.18</w:t>
      </w:r>
      <w:r w:rsidR="00C32311">
        <w:fldChar w:fldCharType="end"/>
      </w:r>
      <w:r w:rsidR="000F5B03">
        <w:t>.</w:t>
      </w:r>
    </w:p>
    <w:p w14:paraId="269975A2" w14:textId="6F83AF7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6B360D">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7D16F310"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6B360D">
        <w:t>3.11.19</w:t>
      </w:r>
      <w:r w:rsidR="00C32311">
        <w:fldChar w:fldCharType="end"/>
      </w:r>
      <w:r w:rsidR="00C32311">
        <w:t>.</w:t>
      </w:r>
    </w:p>
    <w:p w14:paraId="57DE0082" w14:textId="2D916BA6"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6B360D">
        <w:t>3.35.3</w:t>
      </w:r>
      <w:r w:rsidR="00C32311">
        <w:fldChar w:fldCharType="end"/>
      </w:r>
      <w:r w:rsidR="00C32311">
        <w:t>.</w:t>
      </w:r>
    </w:p>
    <w:p w14:paraId="7AC6549D" w14:textId="068C94C7"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6B360D">
        <w:t>3.36</w:t>
      </w:r>
      <w:r w:rsidR="00C32311">
        <w:fldChar w:fldCharType="end"/>
      </w:r>
      <w:r w:rsidR="00C32311">
        <w:t>).</w:t>
      </w:r>
    </w:p>
    <w:p w14:paraId="25A8FFA0" w14:textId="21B72AFC"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6B360D">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5" w:name="_Ref493511208"/>
      <w:bookmarkStart w:id="406" w:name="_Toc526581210"/>
      <w:r>
        <w:t>level property</w:t>
      </w:r>
      <w:bookmarkEnd w:id="405"/>
      <w:bookmarkEnd w:id="40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0437DD56"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6B360D">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905E783"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6B360D">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6B360D">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6B360D">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6B360D">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6B360D">
        <w:t>3.19.3</w:t>
      </w:r>
      <w:r>
        <w:fldChar w:fldCharType="end"/>
      </w:r>
      <w:r w:rsidRPr="00B050AF">
        <w:t>).</w:t>
      </w:r>
    </w:p>
    <w:p w14:paraId="5E554133" w14:textId="0EBBC08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6B360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6B360D">
        <w:t>3.11.19</w:t>
      </w:r>
      <w:r>
        <w:fldChar w:fldCharType="end"/>
      </w:r>
      <w:r w:rsidR="00892DEE">
        <w:t>, §</w:t>
      </w:r>
      <w:r w:rsidR="00892DEE">
        <w:fldChar w:fldCharType="begin"/>
      </w:r>
      <w:r w:rsidR="00892DEE">
        <w:instrText xml:space="preserve"> REF _Ref508871574 \r \h </w:instrText>
      </w:r>
      <w:r w:rsidR="00892DEE">
        <w:fldChar w:fldCharType="separate"/>
      </w:r>
      <w:r w:rsidR="006B360D">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7" w:name="_Ref493426628"/>
      <w:bookmarkStart w:id="408" w:name="_Toc526581211"/>
      <w:r>
        <w:t>message property</w:t>
      </w:r>
      <w:bookmarkEnd w:id="407"/>
      <w:bookmarkEnd w:id="408"/>
    </w:p>
    <w:p w14:paraId="2544155E" w14:textId="33591F0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B360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0329823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6B360D">
        <w:t>3.11.19</w:t>
      </w:r>
      <w:r>
        <w:fldChar w:fldCharType="end"/>
      </w:r>
      <w:r>
        <w:t>, §</w:t>
      </w:r>
      <w:r>
        <w:fldChar w:fldCharType="begin"/>
      </w:r>
      <w:r>
        <w:instrText xml:space="preserve"> REF _Ref508870783 \r \h </w:instrText>
      </w:r>
      <w:r>
        <w:fldChar w:fldCharType="separate"/>
      </w:r>
      <w:r w:rsidR="006B360D">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6B360D">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6B360D">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6B360D">
        <w:t>3.36.8</w:t>
      </w:r>
      <w:r>
        <w:fldChar w:fldCharType="end"/>
      </w:r>
      <w:r>
        <w:t xml:space="preserve">) of that </w:t>
      </w:r>
      <w:r>
        <w:rPr>
          <w:rStyle w:val="CODEtemp"/>
        </w:rPr>
        <w:t>rule</w:t>
      </w:r>
      <w:r>
        <w:t xml:space="preserve"> object.</w:t>
      </w:r>
    </w:p>
    <w:p w14:paraId="354B25E0" w14:textId="389FB751"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6B360D">
        <w:t>3.9.9</w:t>
      </w:r>
      <w:r>
        <w:fldChar w:fldCharType="end"/>
      </w:r>
      <w:r>
        <w:t xml:space="preserve">, and see </w:t>
      </w:r>
      <w:bookmarkStart w:id="409" w:name="_Hlk522873802"/>
      <w:r>
        <w:t>§</w:t>
      </w:r>
      <w:bookmarkEnd w:id="409"/>
      <w:r>
        <w:fldChar w:fldCharType="begin"/>
      </w:r>
      <w:r>
        <w:instrText xml:space="preserve"> REF _Ref508812199 \r \h </w:instrText>
      </w:r>
      <w:r>
        <w:fldChar w:fldCharType="separate"/>
      </w:r>
      <w:r w:rsidR="006B360D">
        <w:t>3.9.6.2</w:t>
      </w:r>
      <w:r>
        <w:fldChar w:fldCharType="end"/>
      </w:r>
      <w:r>
        <w:t xml:space="preserve"> and §</w:t>
      </w:r>
      <w:r>
        <w:fldChar w:fldCharType="begin"/>
      </w:r>
      <w:r>
        <w:instrText xml:space="preserve"> REF _Ref508811713 \r \h </w:instrText>
      </w:r>
      <w:r>
        <w:fldChar w:fldCharType="separate"/>
      </w:r>
      <w:r w:rsidR="006B360D">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0FE769A4" w:rsidR="003B3A06" w:rsidRDefault="003B3A06" w:rsidP="003B3A06">
      <w:pPr>
        <w:pStyle w:val="Codesmall"/>
      </w:pPr>
      <w:r>
        <w:t>{                                 # A run object (§</w:t>
      </w:r>
      <w:r>
        <w:fldChar w:fldCharType="begin"/>
      </w:r>
      <w:r>
        <w:instrText xml:space="preserve"> REF _Ref493349997 \w \h </w:instrText>
      </w:r>
      <w:r>
        <w:fldChar w:fldCharType="separate"/>
      </w:r>
      <w:r w:rsidR="006B360D">
        <w:t>3.11</w:t>
      </w:r>
      <w:r>
        <w:fldChar w:fldCharType="end"/>
      </w:r>
      <w:r>
        <w:t>).</w:t>
      </w:r>
    </w:p>
    <w:p w14:paraId="5048079C" w14:textId="77777777" w:rsidR="003B3A06" w:rsidRDefault="003B3A06" w:rsidP="003B3A06">
      <w:pPr>
        <w:pStyle w:val="Codesmall"/>
      </w:pPr>
      <w:r>
        <w:t xml:space="preserve">  "results": [</w:t>
      </w:r>
    </w:p>
    <w:p w14:paraId="7658BE2A" w14:textId="2A6BBD01" w:rsidR="003B3A06" w:rsidRDefault="003B3A06" w:rsidP="003B3A06">
      <w:pPr>
        <w:pStyle w:val="Codesmall"/>
      </w:pPr>
      <w:r>
        <w:t xml:space="preserve">    {                             # A result object (§</w:t>
      </w:r>
      <w:r>
        <w:fldChar w:fldCharType="begin"/>
      </w:r>
      <w:r>
        <w:instrText xml:space="preserve"> REF _Ref493350984 \w \h </w:instrText>
      </w:r>
      <w:r>
        <w:fldChar w:fldCharType="separate"/>
      </w:r>
      <w:r w:rsidR="006B360D">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35DA6500"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6B360D">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10" w:name="_Ref510013155"/>
      <w:bookmarkStart w:id="411" w:name="_Toc526581212"/>
      <w:r>
        <w:t>locations property</w:t>
      </w:r>
      <w:bookmarkEnd w:id="410"/>
      <w:bookmarkEnd w:id="411"/>
    </w:p>
    <w:p w14:paraId="065F9E8C" w14:textId="6BF62A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6B360D">
        <w:t>3.20</w:t>
      </w:r>
      <w:r>
        <w:fldChar w:fldCharType="end"/>
      </w:r>
      <w:r w:rsidRPr="00CA5F99">
        <w:t>), each of which specifies a location where the result occurred.</w:t>
      </w:r>
    </w:p>
    <w:p w14:paraId="571105F5" w14:textId="291FB687" w:rsidR="00CA5F99" w:rsidRDefault="00CA5F99" w:rsidP="00CA5F99">
      <w:pPr>
        <w:pStyle w:val="Note"/>
      </w:pPr>
      <w:r>
        <w:lastRenderedPageBreak/>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26581213"/>
      <w:r>
        <w:t>analysisTarget</w:t>
      </w:r>
      <w:r w:rsidR="00673F27">
        <w:t xml:space="preserve"> p</w:t>
      </w:r>
      <w:r>
        <w:t>roperty</w:t>
      </w:r>
      <w:bookmarkEnd w:id="412"/>
      <w:bookmarkEnd w:id="413"/>
    </w:p>
    <w:p w14:paraId="50B31C9B" w14:textId="69664C2C"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6B360D">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50983C01" w:rsidR="00673F27" w:rsidRDefault="00673F27" w:rsidP="00673F2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58DF954F" w14:textId="4C309D9B"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6B360D">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C428094" w:rsidR="00673F27" w:rsidRDefault="00673F27" w:rsidP="00673F2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29DB0443" w14:textId="03395E63"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7C6BCB69" w14:textId="0F414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26581214"/>
      <w:r>
        <w:lastRenderedPageBreak/>
        <w:t>fingerprints property</w:t>
      </w:r>
      <w:bookmarkEnd w:id="414"/>
      <w:bookmarkEnd w:id="415"/>
    </w:p>
    <w:p w14:paraId="3AC53915" w14:textId="58DE6F9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6B360D">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EDDE7E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184A7E"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3958BEF4" w14:textId="7FD0E55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1CA25AAE" w14:textId="290CF1CF"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EF7F350" w:rsidR="003B6448" w:rsidRDefault="0057719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05FE17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B360D">
        <w:t>3.19.2</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26581215"/>
      <w:r>
        <w:lastRenderedPageBreak/>
        <w:t>partialFingerprints</w:t>
      </w:r>
      <w:r w:rsidR="00401BB5">
        <w:t xml:space="preserve"> property</w:t>
      </w:r>
      <w:bookmarkEnd w:id="416"/>
      <w:bookmarkEnd w:id="417"/>
    </w:p>
    <w:p w14:paraId="0F26AF7E" w14:textId="6C2B8F3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6B360D">
        <w:t>3.5</w:t>
      </w:r>
      <w:r w:rsidR="002F1358">
        <w:fldChar w:fldCharType="end"/>
      </w:r>
      <w:r w:rsidR="002F1358">
        <w:t>).</w:t>
      </w:r>
    </w:p>
    <w:p w14:paraId="7DA72967" w14:textId="6E394EE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B360D">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E67A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B360D">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141F2F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B360D">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9688513" w:rsidR="004108B9" w:rsidRDefault="004108B9" w:rsidP="004108B9">
      <w:pPr>
        <w:pStyle w:val="Code"/>
      </w:pPr>
      <w:r>
        <w:t>{                                  # A run object (§</w:t>
      </w:r>
      <w:r>
        <w:fldChar w:fldCharType="begin"/>
      </w:r>
      <w:r>
        <w:instrText xml:space="preserve"> REF _Ref493349997 \r \h </w:instrText>
      </w:r>
      <w:r>
        <w:fldChar w:fldCharType="separate"/>
      </w:r>
      <w:r w:rsidR="006B360D">
        <w:t>3.11</w:t>
      </w:r>
      <w:r>
        <w:fldChar w:fldCharType="end"/>
      </w:r>
      <w:r>
        <w:t>).</w:t>
      </w:r>
    </w:p>
    <w:p w14:paraId="76DAD22D" w14:textId="5D7EB6B3" w:rsidR="004108B9" w:rsidRDefault="004108B9" w:rsidP="004108B9">
      <w:pPr>
        <w:pStyle w:val="Code"/>
      </w:pPr>
      <w:r>
        <w:t xml:space="preserve">  "results": [                     # See §</w:t>
      </w:r>
      <w:r>
        <w:fldChar w:fldCharType="begin"/>
      </w:r>
      <w:r>
        <w:instrText xml:space="preserve"> REF _Ref493350972 \r \h </w:instrText>
      </w:r>
      <w:r>
        <w:fldChar w:fldCharType="separate"/>
      </w:r>
      <w:r w:rsidR="006B360D">
        <w:t>3.11.18</w:t>
      </w:r>
      <w:r>
        <w:fldChar w:fldCharType="end"/>
      </w:r>
      <w:r>
        <w:t>.</w:t>
      </w:r>
    </w:p>
    <w:p w14:paraId="0013B105" w14:textId="1FE85F8C" w:rsidR="004108B9" w:rsidRDefault="004108B9" w:rsidP="004108B9">
      <w:pPr>
        <w:pStyle w:val="Code"/>
      </w:pPr>
      <w:r>
        <w:t xml:space="preserve">    {                              # A result object (§</w:t>
      </w:r>
      <w:r>
        <w:fldChar w:fldCharType="begin"/>
      </w:r>
      <w:r>
        <w:instrText xml:space="preserve"> REF _Ref493350984 \r \h </w:instrText>
      </w:r>
      <w:r>
        <w:fldChar w:fldCharType="separate"/>
      </w:r>
      <w:r w:rsidR="006B360D">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lastRenderedPageBreak/>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26581216"/>
      <w:r>
        <w:t>codeFlows property</w:t>
      </w:r>
      <w:bookmarkEnd w:id="419"/>
      <w:bookmarkEnd w:id="420"/>
    </w:p>
    <w:p w14:paraId="4BD8575B" w14:textId="4B8A889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6B360D">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26581217"/>
      <w:r>
        <w:t>graphs property</w:t>
      </w:r>
      <w:bookmarkEnd w:id="421"/>
      <w:bookmarkEnd w:id="422"/>
    </w:p>
    <w:p w14:paraId="7F5C098A" w14:textId="5FD451E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6B360D">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6B360D">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61C31CE"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B360D">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B360D">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26581218"/>
      <w:r>
        <w:t>graphTraversals property</w:t>
      </w:r>
      <w:bookmarkEnd w:id="423"/>
      <w:bookmarkEnd w:id="424"/>
    </w:p>
    <w:p w14:paraId="1AFBBE39" w14:textId="22877CD4"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6B360D">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B360D">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26581219"/>
      <w:r>
        <w:t>stacks property</w:t>
      </w:r>
      <w:bookmarkEnd w:id="425"/>
    </w:p>
    <w:p w14:paraId="5ABDA84F" w14:textId="5BB186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stack objects (§</w:t>
      </w:r>
      <w:r>
        <w:fldChar w:fldCharType="begin"/>
      </w:r>
      <w:r>
        <w:instrText xml:space="preserve"> REF _Ref493427479 \r \h </w:instrText>
      </w:r>
      <w:r>
        <w:fldChar w:fldCharType="separate"/>
      </w:r>
      <w:r w:rsidR="006B360D">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26581220"/>
      <w:r>
        <w:t>relatedLocations property</w:t>
      </w:r>
      <w:bookmarkEnd w:id="426"/>
      <w:bookmarkEnd w:id="427"/>
    </w:p>
    <w:p w14:paraId="31F869B5" w14:textId="632CE3F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6B360D">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B360D">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57529FD4"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6B360D">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26581221"/>
      <w:r>
        <w:lastRenderedPageBreak/>
        <w:t>suppressionStates property</w:t>
      </w:r>
      <w:bookmarkEnd w:id="428"/>
    </w:p>
    <w:p w14:paraId="1AE8DC88" w14:textId="2A54B9A5" w:rsidR="00401BB5" w:rsidRDefault="00401BB5" w:rsidP="00401BB5">
      <w:pPr>
        <w:pStyle w:val="Heading4"/>
      </w:pPr>
      <w:bookmarkStart w:id="429" w:name="_Toc526581222"/>
      <w:r>
        <w:t>General</w:t>
      </w:r>
      <w:bookmarkEnd w:id="429"/>
    </w:p>
    <w:p w14:paraId="0F62C5DD" w14:textId="49A30588"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6B360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DDC6490"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6B360D">
        <w:t>3.19.17.2</w:t>
      </w:r>
      <w:r w:rsidR="00194A04">
        <w:fldChar w:fldCharType="end"/>
      </w:r>
      <w:r w:rsidR="002A24FE" w:rsidRPr="002A24FE">
        <w:t>)</w:t>
      </w:r>
      <w:r>
        <w:t>.</w:t>
      </w:r>
    </w:p>
    <w:p w14:paraId="1A5BE1CF" w14:textId="090EA997"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6B360D">
        <w:t>3.19.17.3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26581223"/>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26581224"/>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Toc526581225"/>
      <w:bookmarkStart w:id="436" w:name="_Hlk514318442"/>
      <w:r>
        <w:t>baselineState property</w:t>
      </w:r>
      <w:bookmarkEnd w:id="434"/>
      <w:bookmarkEnd w:id="43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37F651F"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6B360D">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8DE6E3A"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B360D">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B360D">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Toc526581226"/>
      <w:bookmarkStart w:id="440" w:name="_Ref506807829"/>
      <w:r>
        <w:t>a</w:t>
      </w:r>
      <w:r w:rsidR="00A27D47">
        <w:t>ttachments</w:t>
      </w:r>
      <w:bookmarkEnd w:id="437"/>
      <w:r>
        <w:t xml:space="preserve"> property</w:t>
      </w:r>
      <w:bookmarkEnd w:id="438"/>
      <w:bookmarkEnd w:id="439"/>
    </w:p>
    <w:p w14:paraId="7E972364" w14:textId="4B95662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6B360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B360D">
        <w:t>3.15</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6657714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6B360D">
        <w:t>3.15.1</w:t>
      </w:r>
      <w:r>
        <w:fldChar w:fldCharType="end"/>
      </w:r>
      <w:r>
        <w:t>.</w:t>
      </w:r>
    </w:p>
    <w:p w14:paraId="373CC2C6" w14:textId="0820795C" w:rsidR="00563BBB" w:rsidRDefault="00563BBB" w:rsidP="00563BBB">
      <w:pPr>
        <w:pStyle w:val="Heading3"/>
      </w:pPr>
      <w:bookmarkStart w:id="441" w:name="_Toc526581227"/>
      <w:r>
        <w:t>workItem</w:t>
      </w:r>
      <w:r w:rsidR="00326BD5">
        <w:t>Uri</w:t>
      </w:r>
      <w:r w:rsidR="008C5D5A">
        <w:t>s</w:t>
      </w:r>
      <w:r>
        <w:t xml:space="preserve"> property</w:t>
      </w:r>
      <w:bookmarkEnd w:id="441"/>
    </w:p>
    <w:p w14:paraId="1D36CDAB" w14:textId="07FF433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6B360D">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1B9E7E0" w:rsidR="00563BBB" w:rsidRDefault="00563BBB" w:rsidP="00563BBB">
      <w:pPr>
        <w:pStyle w:val="Note"/>
        <w:rPr>
          <w:ins w:id="442" w:author="Laurence Golding" w:date="2018-10-09T11:14: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3401661A" w14:textId="6501D319" w:rsidR="003A4403" w:rsidRDefault="003A4403" w:rsidP="003A4403">
      <w:pPr>
        <w:pStyle w:val="Heading3"/>
        <w:rPr>
          <w:ins w:id="443" w:author="Laurence Golding" w:date="2018-10-09T11:14:00Z"/>
        </w:rPr>
      </w:pPr>
      <w:ins w:id="444" w:author="Laurence Golding" w:date="2018-10-09T11:14:00Z">
        <w:r>
          <w:t>hostedViewerUri property</w:t>
        </w:r>
      </w:ins>
    </w:p>
    <w:p w14:paraId="120C538E" w14:textId="782B00FA" w:rsidR="003A4403" w:rsidRDefault="003A4403" w:rsidP="00B45652">
      <w:pPr>
        <w:rPr>
          <w:ins w:id="445" w:author="Laurence Golding" w:date="2018-10-09T11:17:00Z"/>
        </w:rPr>
      </w:pPr>
      <w:ins w:id="446" w:author="Laurence Golding" w:date="2018-10-09T11:14: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w:t>
        </w:r>
      </w:ins>
      <w:ins w:id="447" w:author="Laurence Golding" w:date="2018-10-09T11:15:00Z">
        <w:r w:rsidR="00B45652">
          <w:t xml:space="preserve"> string containing an </w:t>
        </w:r>
      </w:ins>
      <w:ins w:id="448" w:author="Laurence Golding" w:date="2018-10-09T11:16:00Z">
        <w:r w:rsidR="00B45652">
          <w:t>absolute URI [</w:t>
        </w:r>
        <w:r w:rsidR="00B45652">
          <w:rPr>
            <w:rStyle w:val="Hyperlink"/>
          </w:rPr>
          <w:fldChar w:fldCharType="begin"/>
        </w:r>
        <w:r w:rsidR="00B45652">
          <w:rPr>
            <w:rStyle w:val="Hyperlink"/>
          </w:rPr>
          <w:instrText xml:space="preserve"> HYPERLINK \l "RFC3986" </w:instrText>
        </w:r>
        <w:r w:rsidR="00B45652">
          <w:rPr>
            <w:rStyle w:val="Hyperlink"/>
          </w:rPr>
          <w:fldChar w:fldCharType="separate"/>
        </w:r>
        <w:r w:rsidR="00B45652" w:rsidRPr="00033C70">
          <w:rPr>
            <w:rStyle w:val="Hyperlink"/>
          </w:rPr>
          <w:t>RFC3986</w:t>
        </w:r>
        <w:r w:rsidR="00B45652">
          <w:rPr>
            <w:rStyle w:val="Hyperlink"/>
          </w:rPr>
          <w:fldChar w:fldCharType="end"/>
        </w:r>
        <w:r w:rsidR="00B45652">
          <w:t>] at which the result can</w:t>
        </w:r>
      </w:ins>
      <w:ins w:id="449" w:author="Laurence Golding" w:date="2018-10-09T11:17:00Z">
        <w:r w:rsidR="00B45652">
          <w:t xml:space="preserve"> be viewed.</w:t>
        </w:r>
      </w:ins>
    </w:p>
    <w:p w14:paraId="24D17EBE" w14:textId="32004445" w:rsidR="00B45652" w:rsidRPr="003A4403" w:rsidRDefault="00B45652" w:rsidP="00B45652">
      <w:pPr>
        <w:pStyle w:val="Note"/>
      </w:pPr>
      <w:ins w:id="450" w:author="Laurence Golding" w:date="2018-10-09T11:17:00Z">
        <w:r>
          <w:t>NOTE: This property can be used by tools that provide an onl</w:t>
        </w:r>
      </w:ins>
      <w:ins w:id="451" w:author="Laurence Golding" w:date="2018-10-09T11:18:00Z">
        <w:r>
          <w:t>ine viewing experience for the results they generate.</w:t>
        </w:r>
        <w:r w:rsidR="000F38D6">
          <w:t xml:space="preserve"> This experience might be</w:t>
        </w:r>
      </w:ins>
      <w:ins w:id="452" w:author="Laurence Golding" w:date="2018-10-09T11:19:00Z">
        <w:r w:rsidR="000F38D6">
          <w:t xml:space="preserve"> specifically designed to display the results from th</w:t>
        </w:r>
      </w:ins>
      <w:ins w:id="453" w:author="Laurence Golding" w:date="2018-10-09T11:22:00Z">
        <w:r w:rsidR="00BB7B70">
          <w:t>at</w:t>
        </w:r>
      </w:ins>
      <w:ins w:id="454" w:author="Laurence Golding" w:date="2018-10-09T11:19:00Z">
        <w:r w:rsidR="000F38D6">
          <w:t xml:space="preserve"> tool, as opposed to a generic SARIF viewer that displays results from any tool t</w:t>
        </w:r>
      </w:ins>
      <w:ins w:id="455" w:author="Laurence Golding" w:date="2018-10-09T11:20:00Z">
        <w:r w:rsidR="000F38D6">
          <w:t>hat produce</w:t>
        </w:r>
      </w:ins>
      <w:ins w:id="456" w:author="Laurence Golding" w:date="2018-10-09T11:31:00Z">
        <w:r w:rsidR="001D68CA">
          <w:t>s</w:t>
        </w:r>
      </w:ins>
      <w:ins w:id="457" w:author="Laurence Golding" w:date="2018-10-09T11:20:00Z">
        <w:r w:rsidR="000F38D6">
          <w:t xml:space="preserve"> SARIF.</w:t>
        </w:r>
      </w:ins>
    </w:p>
    <w:p w14:paraId="555548BF" w14:textId="223DC9DB" w:rsidR="00DF302D" w:rsidRDefault="00DF302D" w:rsidP="006E546E">
      <w:pPr>
        <w:pStyle w:val="Heading3"/>
      </w:pPr>
      <w:bookmarkStart w:id="458" w:name="_Ref510085934"/>
      <w:bookmarkStart w:id="459" w:name="_Toc526581228"/>
      <w:r>
        <w:t>conversionProvenance property</w:t>
      </w:r>
      <w:bookmarkEnd w:id="440"/>
      <w:bookmarkEnd w:id="458"/>
      <w:bookmarkEnd w:id="45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134800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6B360D">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6B360D">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6B360D">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7876DC0F"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B360D">
        <w:t>3.16.4</w:t>
      </w:r>
      <w:r>
        <w:fldChar w:fldCharType="end"/>
      </w:r>
      <w:r>
        <w:t>).</w:t>
      </w:r>
    </w:p>
    <w:p w14:paraId="698F1C28" w14:textId="2622EC8D" w:rsidR="00DF302D" w:rsidRDefault="00DE4250" w:rsidP="003A2BC1">
      <w:pPr>
        <w:pStyle w:val="Note"/>
      </w:pPr>
      <w:r>
        <w:lastRenderedPageBreak/>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299DDBE3"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6B360D">
        <w:t>3.15</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99CB594"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6B360D">
        <w:t>3.21</w:t>
      </w:r>
      <w:r>
        <w:fldChar w:fldCharType="end"/>
      </w:r>
      <w:r>
        <w:t>).</w:t>
      </w:r>
    </w:p>
    <w:p w14:paraId="2A15CECD" w14:textId="77777777" w:rsidR="00DE4250" w:rsidRDefault="00DE4250" w:rsidP="00DE4250">
      <w:pPr>
        <w:pStyle w:val="Codesmall"/>
      </w:pPr>
      <w:r>
        <w:t xml:space="preserve">            {</w:t>
      </w:r>
    </w:p>
    <w:p w14:paraId="17292CE8" w14:textId="6E8222CB"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6B360D">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067D54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6B360D">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0" w:name="_Toc526581229"/>
      <w:r>
        <w:t>fixes property</w:t>
      </w:r>
      <w:bookmarkEnd w:id="460"/>
    </w:p>
    <w:p w14:paraId="41DB16FF" w14:textId="22EFBB2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B360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B360D">
        <w:t>3.37</w:t>
      </w:r>
      <w:r>
        <w:fldChar w:fldCharType="end"/>
      </w:r>
      <w:r w:rsidRPr="00E20F80">
        <w:t>).</w:t>
      </w:r>
    </w:p>
    <w:p w14:paraId="5BBA1AD3" w14:textId="4AB020B4" w:rsidR="00E20F80" w:rsidRDefault="00E20F80" w:rsidP="00E20F80"/>
    <w:p w14:paraId="49F84533" w14:textId="6C250C95" w:rsidR="001335C7" w:rsidRDefault="001335C7" w:rsidP="001335C7">
      <w:pPr>
        <w:pStyle w:val="Heading3"/>
      </w:pPr>
      <w:bookmarkStart w:id="461" w:name="_Toc526581230"/>
      <w:r>
        <w:lastRenderedPageBreak/>
        <w:t>occurrenceCount property</w:t>
      </w:r>
      <w:bookmarkEnd w:id="461"/>
    </w:p>
    <w:p w14:paraId="284963B8" w14:textId="26A0E60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6B360D">
        <w:t>3.19.4</w:t>
      </w:r>
      <w:r>
        <w:fldChar w:fldCharType="end"/>
      </w:r>
      <w:r>
        <w:t>) has been observed.</w:t>
      </w:r>
    </w:p>
    <w:p w14:paraId="6460A4F1" w14:textId="13C5400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B360D">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2" w:name="_Ref493426721"/>
      <w:bookmarkStart w:id="463" w:name="_Ref507665939"/>
      <w:bookmarkStart w:id="464" w:name="_Toc526581231"/>
      <w:r>
        <w:t>location object</w:t>
      </w:r>
      <w:bookmarkEnd w:id="462"/>
      <w:bookmarkEnd w:id="463"/>
      <w:bookmarkEnd w:id="464"/>
    </w:p>
    <w:p w14:paraId="27ED50C0" w14:textId="23D428DC" w:rsidR="006E546E" w:rsidRDefault="006E546E" w:rsidP="006E546E">
      <w:pPr>
        <w:pStyle w:val="Heading3"/>
      </w:pPr>
      <w:bookmarkStart w:id="465" w:name="_Ref493479281"/>
      <w:bookmarkStart w:id="466" w:name="_Toc526581232"/>
      <w:r>
        <w:t>General</w:t>
      </w:r>
      <w:bookmarkEnd w:id="465"/>
      <w:bookmarkEnd w:id="466"/>
    </w:p>
    <w:p w14:paraId="1D30489B" w14:textId="60EE9CE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B360D">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6B360D">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7F3B14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6B360D">
        <w:t>3.20.3</w:t>
      </w:r>
      <w:r>
        <w:fldChar w:fldCharType="end"/>
      </w:r>
      <w:r w:rsidRPr="00180B28">
        <w:t>) is particularly convenient for fingerprinting.</w:t>
      </w:r>
    </w:p>
    <w:p w14:paraId="310AFACC" w14:textId="526C1107"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B360D">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B360D">
        <w:t>3.20.4</w:t>
      </w:r>
      <w:r>
        <w:fldChar w:fldCharType="end"/>
      </w:r>
      <w:r>
        <w:t>) explaining the significance of this “location.”</w:t>
      </w:r>
    </w:p>
    <w:p w14:paraId="7BB3738A" w14:textId="2222E264" w:rsidR="006E546E" w:rsidRDefault="00C6546E" w:rsidP="006E546E">
      <w:pPr>
        <w:pStyle w:val="Heading3"/>
      </w:pPr>
      <w:bookmarkStart w:id="467" w:name="_Ref493477623"/>
      <w:bookmarkStart w:id="468" w:name="_Ref493478351"/>
      <w:bookmarkStart w:id="469" w:name="_Toc526581233"/>
      <w:r>
        <w:t xml:space="preserve">physicalLocation </w:t>
      </w:r>
      <w:r w:rsidR="006E546E">
        <w:t>property</w:t>
      </w:r>
      <w:bookmarkEnd w:id="467"/>
      <w:bookmarkEnd w:id="468"/>
      <w:bookmarkEnd w:id="469"/>
    </w:p>
    <w:p w14:paraId="37D40289" w14:textId="2E1423E1"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6B360D">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0" w:name="_Ref493404450"/>
      <w:bookmarkStart w:id="471" w:name="_Ref493404690"/>
      <w:bookmarkStart w:id="472" w:name="_Toc526581234"/>
      <w:r>
        <w:t>fullyQualifiedLogicalName property</w:t>
      </w:r>
      <w:bookmarkEnd w:id="470"/>
      <w:bookmarkEnd w:id="471"/>
      <w:bookmarkEnd w:id="472"/>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968D369" w:rsidR="00E66E38" w:rsidRDefault="00E66E38" w:rsidP="00E66E38">
      <w:bookmarkStart w:id="473" w:name="_Hlk513194534"/>
      <w:bookmarkStart w:id="474"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73"/>
    </w:p>
    <w:p w14:paraId="01F88A86" w14:textId="248FF9D5"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6B360D">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74"/>
      <w:r w:rsidR="00C32159">
        <w:t>§</w:t>
      </w:r>
      <w:r w:rsidR="00C32159">
        <w:fldChar w:fldCharType="begin"/>
      </w:r>
      <w:r w:rsidR="00C32159">
        <w:instrText xml:space="preserve"> REF _Ref493349997 \r \h </w:instrText>
      </w:r>
      <w:r w:rsidR="00C32159">
        <w:fldChar w:fldCharType="separate"/>
      </w:r>
      <w:r w:rsidR="006B360D">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0E970CE0"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6B360D">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6B360D">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6B360D">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lastRenderedPageBreak/>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4401AE75"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6B360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75" w:name="_Ref513121634"/>
      <w:bookmarkStart w:id="476" w:name="_Ref513122103"/>
      <w:bookmarkStart w:id="477" w:name="_Toc526581235"/>
      <w:r>
        <w:t>message property</w:t>
      </w:r>
      <w:bookmarkEnd w:id="475"/>
      <w:bookmarkEnd w:id="476"/>
      <w:bookmarkEnd w:id="477"/>
    </w:p>
    <w:p w14:paraId="62F22E6F" w14:textId="6A27144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relevant to the location.</w:t>
      </w:r>
    </w:p>
    <w:p w14:paraId="0E77A827" w14:textId="77777777" w:rsidR="00F13165" w:rsidRDefault="00F13165" w:rsidP="00F13165">
      <w:pPr>
        <w:pStyle w:val="Heading3"/>
      </w:pPr>
      <w:bookmarkStart w:id="478" w:name="_Ref510102819"/>
      <w:bookmarkStart w:id="479" w:name="_Toc526581236"/>
      <w:r>
        <w:t>annotations property</w:t>
      </w:r>
      <w:bookmarkEnd w:id="478"/>
      <w:bookmarkEnd w:id="479"/>
    </w:p>
    <w:p w14:paraId="1F7AABEC" w14:textId="05A14EE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6B360D">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B360D">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B360D">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0CE8F38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6B360D">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80" w:name="_Ref493477390"/>
      <w:bookmarkStart w:id="481" w:name="_Ref493478323"/>
      <w:bookmarkStart w:id="482" w:name="_Ref493478590"/>
      <w:bookmarkStart w:id="483" w:name="_Toc526581237"/>
      <w:r>
        <w:t>physicalLocation object</w:t>
      </w:r>
      <w:bookmarkEnd w:id="480"/>
      <w:bookmarkEnd w:id="481"/>
      <w:bookmarkEnd w:id="482"/>
      <w:bookmarkEnd w:id="483"/>
    </w:p>
    <w:p w14:paraId="0B9181AD" w14:textId="12F902F2" w:rsidR="006E546E" w:rsidRDefault="006E546E" w:rsidP="006E546E">
      <w:pPr>
        <w:pStyle w:val="Heading3"/>
      </w:pPr>
      <w:bookmarkStart w:id="484" w:name="_Toc526581238"/>
      <w:r>
        <w:t>General</w:t>
      </w:r>
      <w:bookmarkEnd w:id="48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85" w:name="_Ref503357394"/>
      <w:bookmarkStart w:id="486" w:name="_Toc526581239"/>
      <w:bookmarkStart w:id="487" w:name="_Ref493343236"/>
      <w:r>
        <w:lastRenderedPageBreak/>
        <w:t>id property</w:t>
      </w:r>
      <w:bookmarkEnd w:id="485"/>
      <w:bookmarkEnd w:id="486"/>
    </w:p>
    <w:p w14:paraId="39E78313" w14:textId="43E44A8F"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708D60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B360D">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B360D">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88" w:name="_Ref503369432"/>
      <w:bookmarkStart w:id="489" w:name="_Ref503369435"/>
      <w:bookmarkStart w:id="490" w:name="_Ref503371110"/>
      <w:bookmarkStart w:id="491" w:name="_Ref503371652"/>
      <w:bookmarkStart w:id="492" w:name="_Toc526581240"/>
      <w:r>
        <w:t>fileLocation</w:t>
      </w:r>
      <w:r w:rsidR="006E546E">
        <w:t xml:space="preserve"> property</w:t>
      </w:r>
      <w:bookmarkEnd w:id="487"/>
      <w:bookmarkEnd w:id="488"/>
      <w:bookmarkEnd w:id="489"/>
      <w:bookmarkEnd w:id="490"/>
      <w:bookmarkEnd w:id="491"/>
      <w:bookmarkEnd w:id="492"/>
    </w:p>
    <w:p w14:paraId="5D69C82C" w14:textId="40BFA002"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6B360D">
        <w:t>3.2</w:t>
      </w:r>
      <w:r w:rsidR="00A308C2">
        <w:fldChar w:fldCharType="end"/>
      </w:r>
      <w:r w:rsidR="00A308C2">
        <w:t>)</w:t>
      </w:r>
      <w:r w:rsidR="00365886" w:rsidRPr="00365886">
        <w:t xml:space="preserve"> that represents the location of the file.</w:t>
      </w:r>
    </w:p>
    <w:p w14:paraId="03500782" w14:textId="0FF4537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6B360D">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2F101D19"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6B360D">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93" w:name="_Ref493509797"/>
      <w:bookmarkStart w:id="494" w:name="_Toc526581241"/>
      <w:r>
        <w:t>region property</w:t>
      </w:r>
      <w:bookmarkEnd w:id="493"/>
      <w:bookmarkEnd w:id="494"/>
    </w:p>
    <w:p w14:paraId="34CA82A6" w14:textId="5752ED3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B360D">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w:t>
      </w:r>
      <w:r w:rsidR="006805FB">
        <w:lastRenderedPageBreak/>
        <w:t xml:space="preserve">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B360D">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B360D">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E9499C2" w:rsidR="006805FB" w:rsidRDefault="006805FB" w:rsidP="006805FB">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A49ADC4" w14:textId="50BD94F1" w:rsidR="006805FB" w:rsidRDefault="006805FB" w:rsidP="006805FB">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779C2718" w14:textId="09B225BA"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3C94BD54" w14:textId="39CE690D"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95" w:name="_Toc526581242"/>
      <w:r>
        <w:t>contextRegion property</w:t>
      </w:r>
      <w:bookmarkEnd w:id="495"/>
    </w:p>
    <w:p w14:paraId="220640FE" w14:textId="5E6BFEC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B360D">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B360D">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FFFFA15" w:rsidR="00843397" w:rsidRDefault="00843397" w:rsidP="00843397">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E9D024B" w14:textId="6B2301A7" w:rsidR="00843397" w:rsidRDefault="00843397" w:rsidP="00843397">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86DE936" w14:textId="4DFF2317"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6B360D">
        <w:t>3.20</w:t>
      </w:r>
      <w:r>
        <w:fldChar w:fldCharType="end"/>
      </w:r>
      <w:r>
        <w:t>).</w:t>
      </w:r>
    </w:p>
    <w:p w14:paraId="5B98A118" w14:textId="153D26A3"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7D65E11" w:rsidR="00843397" w:rsidRDefault="00843397" w:rsidP="00843397">
      <w:pPr>
        <w:pStyle w:val="Codesmall"/>
      </w:pPr>
      <w:r>
        <w:t xml:space="preserve">        "region": {                      # See §</w:t>
      </w:r>
      <w:r>
        <w:fldChar w:fldCharType="begin"/>
      </w:r>
      <w:r>
        <w:instrText xml:space="preserve"> REF _Ref493509797 \r \h </w:instrText>
      </w:r>
      <w:r>
        <w:fldChar w:fldCharType="separate"/>
      </w:r>
      <w:r w:rsidR="006B360D">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lastRenderedPageBreak/>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96" w:name="_Ref493490350"/>
      <w:bookmarkStart w:id="497" w:name="_Toc526581243"/>
      <w:r>
        <w:t>region object</w:t>
      </w:r>
      <w:bookmarkEnd w:id="496"/>
      <w:bookmarkEnd w:id="497"/>
    </w:p>
    <w:p w14:paraId="5C4DB1F6" w14:textId="19917190" w:rsidR="006E546E" w:rsidRDefault="006E546E" w:rsidP="006E546E">
      <w:pPr>
        <w:pStyle w:val="Heading3"/>
      </w:pPr>
      <w:bookmarkStart w:id="498" w:name="_Toc526581244"/>
      <w:r>
        <w:t>General</w:t>
      </w:r>
      <w:bookmarkEnd w:id="49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506105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B360D">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B360D">
        <w:t>3.22.3</w:t>
      </w:r>
      <w:r>
        <w:fldChar w:fldCharType="end"/>
      </w:r>
      <w:r>
        <w:t>).</w:t>
      </w:r>
    </w:p>
    <w:p w14:paraId="4D60C0C6" w14:textId="07795823" w:rsidR="006E546E" w:rsidRDefault="006E546E" w:rsidP="006E546E">
      <w:pPr>
        <w:pStyle w:val="Heading3"/>
      </w:pPr>
      <w:bookmarkStart w:id="499" w:name="_Ref493492556"/>
      <w:bookmarkStart w:id="500" w:name="_Ref493492604"/>
      <w:bookmarkStart w:id="501" w:name="_Ref493492671"/>
      <w:bookmarkStart w:id="502" w:name="_Toc526581245"/>
      <w:r>
        <w:t>Text regions</w:t>
      </w:r>
      <w:bookmarkEnd w:id="499"/>
      <w:bookmarkEnd w:id="500"/>
      <w:bookmarkEnd w:id="501"/>
      <w:bookmarkEnd w:id="50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5BC537BA"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6B360D">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6B360D">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C83832F"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6B360D">
        <w:t>3.18.9</w:t>
      </w:r>
      <w:r>
        <w:fldChar w:fldCharType="end"/>
      </w:r>
      <w:r>
        <w:t xml:space="preserve">), if present, or else by </w:t>
      </w:r>
      <w:r w:rsidRPr="003316E1">
        <w:rPr>
          <w:rStyle w:val="CODEtemp"/>
        </w:rPr>
        <w:lastRenderedPageBreak/>
        <w:t>run.defaultFileEncoding</w:t>
      </w:r>
      <w:r>
        <w:t xml:space="preserve"> (§</w:t>
      </w:r>
      <w:r>
        <w:fldChar w:fldCharType="begin"/>
      </w:r>
      <w:r>
        <w:instrText xml:space="preserve"> REF _Ref511828248 \r \h </w:instrText>
      </w:r>
      <w:r>
        <w:fldChar w:fldCharType="separate"/>
      </w:r>
      <w:r w:rsidR="006B360D">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456BAF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2E509657" w:rsidR="00257E64" w:rsidRDefault="00257E64" w:rsidP="00257E64">
      <w:r>
        <w:t xml:space="preserve">A text region </w:t>
      </w:r>
      <w:r>
        <w:rPr>
          <w:b/>
        </w:rPr>
        <w:t>MAY</w:t>
      </w:r>
      <w:r>
        <w:t xml:space="preserve"> be specified in </w:t>
      </w:r>
      <w:r w:rsidR="002E614C">
        <w:t xml:space="preserve">two </w:t>
      </w:r>
      <w:r>
        <w:t>ways:</w:t>
      </w:r>
    </w:p>
    <w:p w14:paraId="79EA6147" w14:textId="5114CF70"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B360D">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B360D">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B360D">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B360D">
        <w:t>3.22.8</w:t>
      </w:r>
      <w:r>
        <w:fldChar w:fldCharType="end"/>
      </w:r>
      <w:r w:rsidRPr="003E62A7">
        <w:t>)</w:t>
      </w:r>
      <w:r>
        <w:t>.</w:t>
      </w:r>
    </w:p>
    <w:p w14:paraId="2FA2CAD1" w14:textId="36A15E72"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B360D">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B360D">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E1660F9"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B360D">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5C03B7"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6B360D">
        <w:t>3.22.6</w:t>
      </w:r>
      <w:r>
        <w:fldChar w:fldCharType="end"/>
      </w:r>
      <w:r>
        <w:t>).</w:t>
      </w:r>
    </w:p>
    <w:p w14:paraId="2F4CCF7E" w14:textId="5F8EA73F"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B360D">
        <w:t>3.22.7</w:t>
      </w:r>
      <w:r>
        <w:fldChar w:fldCharType="end"/>
      </w:r>
      <w:r>
        <w:t>).</w:t>
      </w:r>
    </w:p>
    <w:p w14:paraId="30C0E1BA" w14:textId="379FD7A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6B360D">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lastRenderedPageBreak/>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360023F5"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B360D">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659D154"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EC064A0"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25E1113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EC98A0B" w:rsidR="00257E64" w:rsidRPr="0079663D" w:rsidRDefault="00257E64" w:rsidP="00257E64">
      <w:pPr>
        <w:pStyle w:val="Code"/>
      </w:pPr>
      <w:r>
        <w:t>{ "</w:t>
      </w:r>
      <w:r w:rsidR="008057AC">
        <w:t>charOffset</w:t>
      </w:r>
      <w:r>
        <w:t>": 1, ""charLength": 0 }</w:t>
      </w:r>
    </w:p>
    <w:p w14:paraId="19CD4E19" w14:textId="14C1BDC9"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DF7706A"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8A0550B"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D9A7247"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03" w:name="_Ref509043519"/>
      <w:bookmarkStart w:id="504" w:name="_Ref509043733"/>
      <w:bookmarkStart w:id="505" w:name="_Toc526581246"/>
      <w:r>
        <w:t>Binary regions</w:t>
      </w:r>
      <w:bookmarkEnd w:id="503"/>
      <w:bookmarkEnd w:id="504"/>
      <w:bookmarkEnd w:id="50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3A95FCD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B360D">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B360D">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6" w:name="_Toc526581247"/>
      <w:r>
        <w:lastRenderedPageBreak/>
        <w:t>Independence of text and binary regions</w:t>
      </w:r>
      <w:bookmarkEnd w:id="50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F2BAAAC"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B360D">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091EEEAE"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7" w:name="_Ref493490565"/>
      <w:bookmarkStart w:id="508" w:name="_Ref493491243"/>
      <w:bookmarkStart w:id="509" w:name="_Ref493492406"/>
      <w:bookmarkStart w:id="510" w:name="_Toc526581248"/>
      <w:r>
        <w:t>startLine property</w:t>
      </w:r>
      <w:bookmarkEnd w:id="507"/>
      <w:bookmarkEnd w:id="508"/>
      <w:bookmarkEnd w:id="509"/>
      <w:bookmarkEnd w:id="510"/>
    </w:p>
    <w:p w14:paraId="03F07C1F" w14:textId="6149C4D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11" w:name="_Ref493491260"/>
      <w:bookmarkStart w:id="512" w:name="_Ref493492414"/>
      <w:bookmarkStart w:id="513" w:name="_Toc526581249"/>
      <w:r>
        <w:t>startColumn property</w:t>
      </w:r>
      <w:bookmarkEnd w:id="511"/>
      <w:bookmarkEnd w:id="512"/>
      <w:bookmarkEnd w:id="51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EF5CA65"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14" w:name="_Ref493491334"/>
      <w:bookmarkStart w:id="515" w:name="_Ref493492422"/>
      <w:bookmarkStart w:id="516" w:name="_Toc526581250"/>
      <w:r>
        <w:t>endLine property</w:t>
      </w:r>
      <w:bookmarkEnd w:id="514"/>
      <w:bookmarkEnd w:id="515"/>
      <w:bookmarkEnd w:id="51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3A99D6C"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17" w:name="_Ref493491342"/>
      <w:bookmarkStart w:id="518" w:name="_Ref493492427"/>
      <w:bookmarkStart w:id="519" w:name="_Toc526581251"/>
      <w:r>
        <w:t>endColumn property</w:t>
      </w:r>
      <w:bookmarkEnd w:id="517"/>
      <w:bookmarkEnd w:id="518"/>
      <w:bookmarkEnd w:id="51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7645675F"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20" w:name="_Ref493492251"/>
      <w:bookmarkStart w:id="521" w:name="_Ref493492981"/>
      <w:bookmarkStart w:id="522" w:name="_Toc526581252"/>
      <w:r>
        <w:lastRenderedPageBreak/>
        <w:t>charO</w:t>
      </w:r>
      <w:r w:rsidR="006E546E">
        <w:t>ffset property</w:t>
      </w:r>
      <w:bookmarkEnd w:id="520"/>
      <w:bookmarkEnd w:id="521"/>
      <w:bookmarkEnd w:id="522"/>
    </w:p>
    <w:p w14:paraId="274D950F" w14:textId="6E420E7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23" w:name="_Ref493491350"/>
      <w:bookmarkStart w:id="524" w:name="_Ref493492312"/>
      <w:bookmarkStart w:id="525" w:name="_Toc526581253"/>
      <w:r>
        <w:t>charL</w:t>
      </w:r>
      <w:r w:rsidR="006E546E">
        <w:t>ength property</w:t>
      </w:r>
      <w:bookmarkEnd w:id="523"/>
      <w:bookmarkEnd w:id="524"/>
      <w:bookmarkEnd w:id="525"/>
    </w:p>
    <w:p w14:paraId="4958FFFB" w14:textId="63F1BD03"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5E1C4DCD"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B360D">
        <w:t>3.22.9</w:t>
      </w:r>
      <w:r>
        <w:fldChar w:fldCharType="end"/>
      </w:r>
      <w:r>
        <w:t>)</w:t>
      </w:r>
    </w:p>
    <w:p w14:paraId="26AA9C6F" w14:textId="7325A65A"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26" w:name="_Ref515544104"/>
      <w:bookmarkStart w:id="527" w:name="_Toc526581254"/>
      <w:r>
        <w:t>byteOffset property</w:t>
      </w:r>
      <w:bookmarkEnd w:id="526"/>
      <w:bookmarkEnd w:id="52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28" w:name="_Ref515544119"/>
      <w:bookmarkStart w:id="529" w:name="_Toc526581255"/>
      <w:r>
        <w:t>byteLength property</w:t>
      </w:r>
      <w:bookmarkEnd w:id="528"/>
      <w:bookmarkEnd w:id="529"/>
    </w:p>
    <w:p w14:paraId="2FF66B09" w14:textId="2D34730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B360D">
        <w:t>3.22.11</w:t>
      </w:r>
      <w:r w:rsidR="00EB7FF6">
        <w:fldChar w:fldCharType="end"/>
      </w:r>
      <w:r w:rsidR="00EB7FF6">
        <w:t>)</w:t>
      </w:r>
      <w:r>
        <w:t>.</w:t>
      </w:r>
    </w:p>
    <w:p w14:paraId="1B751256" w14:textId="25682534"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30" w:name="_Toc526581256"/>
      <w:r>
        <w:t>snippet property</w:t>
      </w:r>
      <w:bookmarkEnd w:id="530"/>
    </w:p>
    <w:p w14:paraId="4E596286" w14:textId="11257BB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6B360D">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31" w:name="_Ref513118337"/>
      <w:bookmarkStart w:id="532" w:name="_Toc526581257"/>
      <w:r>
        <w:t>message property</w:t>
      </w:r>
      <w:bookmarkEnd w:id="531"/>
      <w:bookmarkEnd w:id="532"/>
    </w:p>
    <w:p w14:paraId="11547397" w14:textId="61C4471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33" w:name="_Ref513118449"/>
      <w:bookmarkStart w:id="534" w:name="_Toc526581258"/>
      <w:bookmarkStart w:id="535" w:name="_Hlk513212890"/>
      <w:r>
        <w:lastRenderedPageBreak/>
        <w:t>rectangle object</w:t>
      </w:r>
      <w:bookmarkEnd w:id="533"/>
      <w:bookmarkEnd w:id="534"/>
    </w:p>
    <w:p w14:paraId="3C4A6F0B" w14:textId="2FBD2981" w:rsidR="008A21D5" w:rsidRDefault="008A21D5" w:rsidP="008A21D5">
      <w:pPr>
        <w:pStyle w:val="Heading3"/>
      </w:pPr>
      <w:bookmarkStart w:id="536" w:name="_Toc526581259"/>
      <w:r>
        <w:t>General</w:t>
      </w:r>
      <w:bookmarkEnd w:id="53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37" w:name="_Toc526581260"/>
      <w:r>
        <w:t>top, left, bottom, and right properties</w:t>
      </w:r>
      <w:bookmarkEnd w:id="537"/>
    </w:p>
    <w:p w14:paraId="507C9305" w14:textId="4C9B85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38" w:name="_Ref513118473"/>
      <w:bookmarkStart w:id="539" w:name="_Toc526581261"/>
      <w:r>
        <w:t>message property</w:t>
      </w:r>
      <w:bookmarkEnd w:id="538"/>
      <w:bookmarkEnd w:id="539"/>
    </w:p>
    <w:p w14:paraId="00BBEF13" w14:textId="1751DC0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40" w:name="_Ref493404505"/>
      <w:bookmarkStart w:id="541" w:name="_Toc526581262"/>
      <w:bookmarkEnd w:id="535"/>
      <w:r>
        <w:t>logicalLocation object</w:t>
      </w:r>
      <w:bookmarkEnd w:id="540"/>
      <w:bookmarkEnd w:id="541"/>
    </w:p>
    <w:p w14:paraId="479717FF" w14:textId="2760154A" w:rsidR="006E546E" w:rsidRDefault="006E546E" w:rsidP="006E546E">
      <w:pPr>
        <w:pStyle w:val="Heading3"/>
      </w:pPr>
      <w:bookmarkStart w:id="542" w:name="_Toc526581263"/>
      <w:r>
        <w:t>General</w:t>
      </w:r>
      <w:bookmarkEnd w:id="54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242C82B"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6B360D">
        <w:t>3.11.16</w:t>
      </w:r>
      <w:r>
        <w:fldChar w:fldCharType="end"/>
      </w:r>
      <w:r>
        <w:t>).</w:t>
      </w:r>
    </w:p>
    <w:p w14:paraId="50DD453B" w14:textId="0DA90B69" w:rsidR="0024214F" w:rsidRDefault="0024214F" w:rsidP="0024214F">
      <w:pPr>
        <w:pStyle w:val="Heading3"/>
      </w:pPr>
      <w:bookmarkStart w:id="543" w:name="_Ref514248023"/>
      <w:bookmarkStart w:id="544" w:name="_Toc526581264"/>
      <w:r>
        <w:t>Logical location naming rules</w:t>
      </w:r>
      <w:bookmarkEnd w:id="543"/>
      <w:bookmarkEnd w:id="54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7CB56C61"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6B360D">
        <w:t>3.24.3</w:t>
      </w:r>
      <w:r w:rsidR="0024214F">
        <w:fldChar w:fldCharType="end"/>
      </w:r>
      <w:r>
        <w:t>): a logical name.</w:t>
      </w:r>
    </w:p>
    <w:p w14:paraId="0D62023B" w14:textId="765AF78F"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6B360D">
        <w:t>3.24.4</w:t>
      </w:r>
      <w:r w:rsidR="0024214F">
        <w:fldChar w:fldCharType="end"/>
      </w:r>
      <w:r>
        <w:t>): a fully qualified logical name.</w:t>
      </w:r>
    </w:p>
    <w:p w14:paraId="03FC3D7F" w14:textId="4A98153D"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6B360D">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p>
    <w:p w14:paraId="7ECFDD1E" w14:textId="1AC6AEE1"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6B360D">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6B360D">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676D93F3"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B360D">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45" w:name="_Ref514247682"/>
      <w:bookmarkStart w:id="546" w:name="_Toc526581265"/>
      <w:r>
        <w:t>name property</w:t>
      </w:r>
      <w:bookmarkEnd w:id="545"/>
      <w:bookmarkEnd w:id="54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1653306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B360D">
        <w:t>3.24.2</w:t>
      </w:r>
      <w:r w:rsidR="0024214F">
        <w:fldChar w:fldCharType="end"/>
      </w:r>
      <w:r w:rsidR="0024214F">
        <w:t>.</w:t>
      </w:r>
    </w:p>
    <w:p w14:paraId="6D79E424" w14:textId="698963EC"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B360D">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16B46F" w:rsidR="00BA28C3" w:rsidRDefault="00BA28C3" w:rsidP="00BA28C3">
      <w:pPr>
        <w:pStyle w:val="Code"/>
      </w:pPr>
      <w:r>
        <w:t>"logicalLocations":{                 # See §</w:t>
      </w:r>
      <w:r>
        <w:fldChar w:fldCharType="begin"/>
      </w:r>
      <w:r>
        <w:instrText xml:space="preserve"> REF _Ref493479000 \r \h </w:instrText>
      </w:r>
      <w:r>
        <w:fldChar w:fldCharType="separate"/>
      </w:r>
      <w:r w:rsidR="006B360D">
        <w:t>3.11.16</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47" w:name="_Ref513194876"/>
      <w:bookmarkStart w:id="548" w:name="_Toc526581266"/>
      <w:r>
        <w:t>fullyQualifiedName property</w:t>
      </w:r>
      <w:bookmarkEnd w:id="547"/>
      <w:bookmarkEnd w:id="548"/>
    </w:p>
    <w:p w14:paraId="0F5707EB" w14:textId="3319863E"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B360D">
        <w:t>3.24.2</w:t>
      </w:r>
      <w:r w:rsidR="00BA28C3">
        <w:fldChar w:fldCharType="end"/>
      </w:r>
      <w:r w:rsidR="00BA28C3">
        <w:t>.</w:t>
      </w:r>
    </w:p>
    <w:p w14:paraId="3D01F66A" w14:textId="6717829F"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6B360D">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6B360D">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49" w:name="_Toc526581267"/>
      <w:r>
        <w:t>decoratedName property</w:t>
      </w:r>
      <w:bookmarkEnd w:id="54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6AE463"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6B360D">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50" w:name="_Ref513195445"/>
      <w:bookmarkStart w:id="551" w:name="_Toc526581268"/>
      <w:r>
        <w:t>kind property</w:t>
      </w:r>
      <w:bookmarkEnd w:id="550"/>
      <w:bookmarkEnd w:id="55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lastRenderedPageBreak/>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52" w:name="_Toc526581269"/>
      <w:r>
        <w:t>parentKey property</w:t>
      </w:r>
      <w:bookmarkEnd w:id="552"/>
    </w:p>
    <w:p w14:paraId="765BBE49" w14:textId="1AE536F5"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6B360D">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53" w:name="_Ref510008325"/>
      <w:bookmarkStart w:id="554" w:name="_Toc526581270"/>
      <w:r>
        <w:t>codeFlow object</w:t>
      </w:r>
      <w:bookmarkEnd w:id="553"/>
      <w:bookmarkEnd w:id="554"/>
    </w:p>
    <w:p w14:paraId="507EC364" w14:textId="20C3EC2C" w:rsidR="00B163FF" w:rsidRDefault="00B163FF" w:rsidP="00B163FF">
      <w:pPr>
        <w:pStyle w:val="Heading3"/>
      </w:pPr>
      <w:bookmarkStart w:id="555" w:name="_Ref510009088"/>
      <w:bookmarkStart w:id="556" w:name="_Toc526581271"/>
      <w:r>
        <w:t>General</w:t>
      </w:r>
      <w:bookmarkEnd w:id="555"/>
      <w:bookmarkEnd w:id="55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402D893" w:rsidR="00B163FF" w:rsidRDefault="00B163FF" w:rsidP="00B163FF">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048B21D6" w14:textId="00EEB6D2" w:rsidR="00B163FF" w:rsidRDefault="00B163FF" w:rsidP="00B163FF">
      <w:pPr>
        <w:pStyle w:val="Codesmall"/>
      </w:pPr>
      <w:r>
        <w:t xml:space="preserve">  "codeFlows": [                        # See §</w:t>
      </w:r>
      <w:r>
        <w:fldChar w:fldCharType="begin"/>
      </w:r>
      <w:r>
        <w:instrText xml:space="preserve"> REF _Ref510008160 \r \h </w:instrText>
      </w:r>
      <w:r>
        <w:fldChar w:fldCharType="separate"/>
      </w:r>
      <w:r w:rsidR="006B360D">
        <w:t>3.19.12</w:t>
      </w:r>
      <w:r>
        <w:fldChar w:fldCharType="end"/>
      </w:r>
      <w:r>
        <w:t>.</w:t>
      </w:r>
    </w:p>
    <w:p w14:paraId="689DCA88" w14:textId="482C6F5A"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6B360D">
        <w:t>3.25</w:t>
      </w:r>
      <w:r>
        <w:fldChar w:fldCharType="end"/>
      </w:r>
      <w:r>
        <w:t>).</w:t>
      </w:r>
    </w:p>
    <w:p w14:paraId="086FC1AA" w14:textId="28E1E0B3" w:rsidR="00B163FF" w:rsidRDefault="00B163FF" w:rsidP="00B163FF">
      <w:pPr>
        <w:pStyle w:val="Codesmall"/>
      </w:pPr>
      <w:r>
        <w:t xml:space="preserve">      "message": {                      # See §</w:t>
      </w:r>
      <w:r>
        <w:fldChar w:fldCharType="begin"/>
      </w:r>
      <w:r>
        <w:instrText xml:space="preserve"> REF _Ref510008352 \r \h </w:instrText>
      </w:r>
      <w:r>
        <w:fldChar w:fldCharType="separate"/>
      </w:r>
      <w:r w:rsidR="006B360D">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3B6A1E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6B360D">
        <w:t>3.25.3</w:t>
      </w:r>
      <w:r>
        <w:fldChar w:fldCharType="end"/>
      </w:r>
      <w:r>
        <w:t>.</w:t>
      </w:r>
    </w:p>
    <w:p w14:paraId="761FD0DB" w14:textId="43D5610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6B360D">
        <w:t>3.26</w:t>
      </w:r>
      <w:r>
        <w:fldChar w:fldCharType="end"/>
      </w:r>
      <w:r>
        <w:t>).</w:t>
      </w:r>
    </w:p>
    <w:p w14:paraId="3D9C5E77" w14:textId="5895595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6B360D">
        <w:t>3.26.2</w:t>
      </w:r>
      <w:r>
        <w:fldChar w:fldCharType="end"/>
      </w:r>
      <w:r>
        <w:t>.</w:t>
      </w:r>
    </w:p>
    <w:p w14:paraId="32E0CD47" w14:textId="24DBAFBB" w:rsidR="00B163FF" w:rsidRDefault="00B163FF" w:rsidP="00B163FF">
      <w:pPr>
        <w:pStyle w:val="Codesmall"/>
      </w:pPr>
      <w:r>
        <w:t xml:space="preserve">          "message": {                  # See §</w:t>
      </w:r>
      <w:r>
        <w:fldChar w:fldCharType="begin"/>
      </w:r>
      <w:r>
        <w:instrText xml:space="preserve"> REF _Ref503361742 \r \h </w:instrText>
      </w:r>
      <w:r>
        <w:fldChar w:fldCharType="separate"/>
      </w:r>
      <w:r w:rsidR="006B360D">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379F97B6" w:rsidR="00B163FF" w:rsidRDefault="00B163FF" w:rsidP="00B163FF">
      <w:pPr>
        <w:pStyle w:val="Codesmall"/>
      </w:pPr>
      <w:r>
        <w:t xml:space="preserve">          "locations": [                # See §</w:t>
      </w:r>
      <w:r>
        <w:fldChar w:fldCharType="begin"/>
      </w:r>
      <w:r>
        <w:instrText xml:space="preserve"> REF _Ref510008412 \r \h </w:instrText>
      </w:r>
      <w:r>
        <w:fldChar w:fldCharType="separate"/>
      </w:r>
      <w:r w:rsidR="006B360D">
        <w:t>3.26.4</w:t>
      </w:r>
      <w:r>
        <w:fldChar w:fldCharType="end"/>
      </w:r>
      <w:r>
        <w:t>.</w:t>
      </w:r>
    </w:p>
    <w:p w14:paraId="7CF1AA49" w14:textId="14DC9E0B"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6B360D">
        <w:t>3.34</w:t>
      </w:r>
      <w:r>
        <w:fldChar w:fldCharType="end"/>
      </w:r>
      <w:r>
        <w:t>).</w:t>
      </w:r>
    </w:p>
    <w:p w14:paraId="7402E3F3" w14:textId="3327709E" w:rsidR="00EB5632" w:rsidRDefault="00EB5632" w:rsidP="00B163FF">
      <w:pPr>
        <w:pStyle w:val="Codesmall"/>
      </w:pPr>
      <w:r>
        <w:t xml:space="preserve">              "location": {             # See §</w:t>
      </w:r>
      <w:r>
        <w:fldChar w:fldCharType="begin"/>
      </w:r>
      <w:r>
        <w:instrText xml:space="preserve"> REF _Ref493497783 \r \h </w:instrText>
      </w:r>
      <w:r>
        <w:fldChar w:fldCharType="separate"/>
      </w:r>
      <w:r w:rsidR="006B360D">
        <w:t>3.34.3</w:t>
      </w:r>
      <w:r>
        <w:fldChar w:fldCharType="end"/>
      </w:r>
      <w:r>
        <w:t>.</w:t>
      </w:r>
    </w:p>
    <w:p w14:paraId="5E1EB724" w14:textId="379C5868"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6B360D">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6ADD19B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6B360D">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6991EB2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6B360D">
        <w:t>3.34.8</w:t>
      </w:r>
      <w:r w:rsidR="00EC5F35">
        <w:fldChar w:fldCharType="end"/>
      </w:r>
      <w:r>
        <w:t>.</w:t>
      </w:r>
    </w:p>
    <w:p w14:paraId="1029380F" w14:textId="55023FD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6B360D">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57" w:name="_Ref510008352"/>
      <w:bookmarkStart w:id="558" w:name="_Toc526581272"/>
      <w:r>
        <w:t>message property</w:t>
      </w:r>
      <w:bookmarkEnd w:id="557"/>
      <w:bookmarkEnd w:id="558"/>
    </w:p>
    <w:p w14:paraId="39D6B74B" w14:textId="0602F35C"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B360D">
        <w:t>3.9</w:t>
      </w:r>
      <w:r>
        <w:fldChar w:fldCharType="end"/>
      </w:r>
      <w:r>
        <w:t>)</w:t>
      </w:r>
      <w:r w:rsidRPr="00AD7FD8">
        <w:t xml:space="preserve"> relevant to the code flow.</w:t>
      </w:r>
    </w:p>
    <w:p w14:paraId="060DD1F9" w14:textId="5E6A402B" w:rsidR="00B163FF" w:rsidRDefault="00B163FF" w:rsidP="00B163FF">
      <w:pPr>
        <w:pStyle w:val="Heading3"/>
      </w:pPr>
      <w:bookmarkStart w:id="559" w:name="_Ref510008358"/>
      <w:bookmarkStart w:id="560" w:name="_Toc526581273"/>
      <w:r>
        <w:t>threadFlows property</w:t>
      </w:r>
      <w:bookmarkEnd w:id="559"/>
      <w:bookmarkEnd w:id="560"/>
    </w:p>
    <w:p w14:paraId="2D2C91FB" w14:textId="5C32B14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6B360D">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6B360D">
        <w:t>3.26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561" w:name="_Ref493427364"/>
      <w:bookmarkStart w:id="562" w:name="_Toc526581274"/>
      <w:r>
        <w:t>thread</w:t>
      </w:r>
      <w:r w:rsidR="006E546E">
        <w:t>Flow object</w:t>
      </w:r>
      <w:bookmarkEnd w:id="561"/>
      <w:bookmarkEnd w:id="562"/>
    </w:p>
    <w:p w14:paraId="68EE36AB" w14:textId="336A5D40" w:rsidR="006E546E" w:rsidRDefault="006E546E" w:rsidP="006E546E">
      <w:pPr>
        <w:pStyle w:val="Heading3"/>
      </w:pPr>
      <w:bookmarkStart w:id="563" w:name="_Toc526581275"/>
      <w:r>
        <w:t>General</w:t>
      </w:r>
      <w:bookmarkEnd w:id="56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EFCDB0" w:rsidR="00481B7B" w:rsidRDefault="00481B7B" w:rsidP="00AD7FD8">
      <w:r>
        <w:t>For an example, see §</w:t>
      </w:r>
      <w:r>
        <w:fldChar w:fldCharType="begin"/>
      </w:r>
      <w:r>
        <w:instrText xml:space="preserve"> REF _Ref510009088 \r \h </w:instrText>
      </w:r>
      <w:r>
        <w:fldChar w:fldCharType="separate"/>
      </w:r>
      <w:r w:rsidR="006B360D">
        <w:t>3.25.1</w:t>
      </w:r>
      <w:r>
        <w:fldChar w:fldCharType="end"/>
      </w:r>
      <w:r>
        <w:t>.</w:t>
      </w:r>
    </w:p>
    <w:p w14:paraId="47D8E353" w14:textId="0B22E102" w:rsidR="00B163FF" w:rsidRDefault="00B163FF" w:rsidP="00B163FF">
      <w:pPr>
        <w:pStyle w:val="Heading3"/>
      </w:pPr>
      <w:bookmarkStart w:id="564" w:name="_Ref510008395"/>
      <w:bookmarkStart w:id="565" w:name="_Toc526581276"/>
      <w:r>
        <w:t>id property</w:t>
      </w:r>
      <w:bookmarkEnd w:id="564"/>
      <w:bookmarkEnd w:id="565"/>
    </w:p>
    <w:p w14:paraId="39CECB41" w14:textId="2E89ED9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B360D">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66" w:name="_Ref503361742"/>
      <w:bookmarkStart w:id="567" w:name="_Toc526581277"/>
      <w:r>
        <w:t>message property</w:t>
      </w:r>
      <w:bookmarkEnd w:id="566"/>
      <w:bookmarkEnd w:id="567"/>
    </w:p>
    <w:p w14:paraId="3994B882" w14:textId="59402218"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B360D">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68" w:name="_Ref510008412"/>
      <w:bookmarkStart w:id="569" w:name="_Toc526581278"/>
      <w:r>
        <w:t>locations property</w:t>
      </w:r>
      <w:bookmarkEnd w:id="568"/>
      <w:bookmarkEnd w:id="569"/>
    </w:p>
    <w:p w14:paraId="648A48EB" w14:textId="2D8D43D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6B360D">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570" w:name="_Ref511819945"/>
      <w:bookmarkStart w:id="571" w:name="_Toc526581279"/>
      <w:r>
        <w:t>graph object</w:t>
      </w:r>
      <w:bookmarkEnd w:id="570"/>
      <w:bookmarkEnd w:id="571"/>
    </w:p>
    <w:p w14:paraId="79771063" w14:textId="13A3DA96" w:rsidR="00CD4F20" w:rsidRDefault="00CD4F20" w:rsidP="00CD4F20">
      <w:pPr>
        <w:pStyle w:val="Heading3"/>
      </w:pPr>
      <w:bookmarkStart w:id="572" w:name="_Toc526581280"/>
      <w:r>
        <w:t>General</w:t>
      </w:r>
      <w:bookmarkEnd w:id="572"/>
    </w:p>
    <w:p w14:paraId="0FCD96E1" w14:textId="324C702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B360D">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B360D">
        <w:t>3.19.13</w:t>
      </w:r>
      <w:r>
        <w:fldChar w:fldCharType="end"/>
      </w:r>
      <w:r>
        <w:t>).</w:t>
      </w:r>
    </w:p>
    <w:p w14:paraId="1005630B" w14:textId="57731FB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6F72B729" w14:textId="09F530D7" w:rsidR="00CD4F20" w:rsidRDefault="00CD4F20" w:rsidP="00CD4F20">
      <w:pPr>
        <w:pStyle w:val="Heading3"/>
      </w:pPr>
      <w:bookmarkStart w:id="573" w:name="_Ref511822858"/>
      <w:bookmarkStart w:id="574" w:name="_Toc526581281"/>
      <w:r>
        <w:t>id property</w:t>
      </w:r>
      <w:bookmarkEnd w:id="573"/>
      <w:bookmarkEnd w:id="574"/>
    </w:p>
    <w:p w14:paraId="1E5F5537" w14:textId="0A81093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6B360D">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6B360D">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44785A94" w:rsidR="000C304C" w:rsidRDefault="000C304C" w:rsidP="000C304C">
      <w:pPr>
        <w:pStyle w:val="Code"/>
      </w:pPr>
      <w:r>
        <w:t>{                        # A run object (§</w:t>
      </w:r>
      <w:r>
        <w:fldChar w:fldCharType="begin"/>
      </w:r>
      <w:r>
        <w:instrText xml:space="preserve"> REF _Ref493349997 \r \h </w:instrText>
      </w:r>
      <w:r>
        <w:fldChar w:fldCharType="separate"/>
      </w:r>
      <w:r w:rsidR="006B360D">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75" w:name="_Toc526581282"/>
      <w:r>
        <w:t>description property</w:t>
      </w:r>
      <w:bookmarkEnd w:id="575"/>
    </w:p>
    <w:p w14:paraId="60597691" w14:textId="6A545DF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w:t>
      </w:r>
    </w:p>
    <w:p w14:paraId="63CE6EE1" w14:textId="254DFD0E" w:rsidR="00CD4F20" w:rsidRDefault="00CD4F20" w:rsidP="00CD4F20">
      <w:pPr>
        <w:pStyle w:val="Heading3"/>
      </w:pPr>
      <w:bookmarkStart w:id="576" w:name="_Ref511823242"/>
      <w:bookmarkStart w:id="577" w:name="_Toc526581283"/>
      <w:r>
        <w:t>nodes property</w:t>
      </w:r>
      <w:bookmarkEnd w:id="576"/>
      <w:bookmarkEnd w:id="577"/>
    </w:p>
    <w:p w14:paraId="3BF1C872" w14:textId="1E20128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which represent the nodes of the graph.</w:t>
      </w:r>
    </w:p>
    <w:p w14:paraId="660381CB" w14:textId="2915D5F8" w:rsidR="00CD4F20" w:rsidRDefault="00CD4F20" w:rsidP="00CD4F20">
      <w:pPr>
        <w:pStyle w:val="Heading3"/>
      </w:pPr>
      <w:bookmarkStart w:id="578" w:name="_Ref511823263"/>
      <w:bookmarkStart w:id="579" w:name="_Toc526581284"/>
      <w:r>
        <w:t>edges property</w:t>
      </w:r>
      <w:bookmarkEnd w:id="578"/>
      <w:bookmarkEnd w:id="579"/>
    </w:p>
    <w:p w14:paraId="45BE5533" w14:textId="2EBEEA3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which represent the edges of the graph.</w:t>
      </w:r>
    </w:p>
    <w:p w14:paraId="231DDD9A" w14:textId="6EFC334D" w:rsidR="00CD4F20" w:rsidRDefault="00CD4F20" w:rsidP="00CD4F20">
      <w:pPr>
        <w:pStyle w:val="Heading2"/>
      </w:pPr>
      <w:bookmarkStart w:id="580" w:name="_Ref511821868"/>
      <w:bookmarkStart w:id="581" w:name="_Toc526581285"/>
      <w:r>
        <w:lastRenderedPageBreak/>
        <w:t>node object</w:t>
      </w:r>
      <w:bookmarkEnd w:id="580"/>
      <w:bookmarkEnd w:id="581"/>
    </w:p>
    <w:p w14:paraId="5C490915" w14:textId="5A0DD1FC" w:rsidR="00CD4F20" w:rsidRDefault="00CD4F20" w:rsidP="00CD4F20">
      <w:pPr>
        <w:pStyle w:val="Heading3"/>
      </w:pPr>
      <w:bookmarkStart w:id="582" w:name="_Toc526581286"/>
      <w:r>
        <w:t>General</w:t>
      </w:r>
      <w:bookmarkEnd w:id="582"/>
    </w:p>
    <w:p w14:paraId="5F3D946D" w14:textId="6FB3F0B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31799269" w14:textId="7F2781A8" w:rsidR="00CD4F20" w:rsidRDefault="00CD4F20" w:rsidP="00CD4F20">
      <w:pPr>
        <w:pStyle w:val="Heading3"/>
      </w:pPr>
      <w:bookmarkStart w:id="583" w:name="_Ref511822118"/>
      <w:bookmarkStart w:id="584" w:name="_Toc526581287"/>
      <w:r>
        <w:t>id property</w:t>
      </w:r>
      <w:bookmarkEnd w:id="583"/>
      <w:bookmarkEnd w:id="584"/>
    </w:p>
    <w:p w14:paraId="3A12B52F" w14:textId="110545C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A5C840B"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27EC8247" w14:textId="66ACB902"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13A5C3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85" w:name="_Toc526581288"/>
      <w:r>
        <w:t>label property</w:t>
      </w:r>
      <w:bookmarkEnd w:id="585"/>
    </w:p>
    <w:p w14:paraId="5AE47AC0" w14:textId="73FE3061"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node.</w:t>
      </w:r>
    </w:p>
    <w:p w14:paraId="4E017FF4" w14:textId="21BB0F35" w:rsidR="00CD4F20" w:rsidRDefault="00CD4F20" w:rsidP="00CD4F20">
      <w:pPr>
        <w:pStyle w:val="Heading3"/>
      </w:pPr>
      <w:bookmarkStart w:id="586" w:name="_Toc526581289"/>
      <w:r>
        <w:t>location property</w:t>
      </w:r>
      <w:bookmarkEnd w:id="586"/>
    </w:p>
    <w:p w14:paraId="20431782" w14:textId="1586C0AA"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B360D">
        <w:t>3.20</w:t>
      </w:r>
      <w:r>
        <w:fldChar w:fldCharType="end"/>
      </w:r>
      <w:r>
        <w:t>) that specifies the location associated with the node.</w:t>
      </w:r>
    </w:p>
    <w:p w14:paraId="6D80BEE2" w14:textId="61FB435B" w:rsidR="00310D73" w:rsidRDefault="00310D73" w:rsidP="00310D73">
      <w:pPr>
        <w:pStyle w:val="Heading3"/>
      </w:pPr>
      <w:bookmarkStart w:id="587" w:name="_Ref515547420"/>
      <w:bookmarkStart w:id="588" w:name="_Toc526581290"/>
      <w:r>
        <w:t>children property</w:t>
      </w:r>
      <w:bookmarkEnd w:id="587"/>
      <w:bookmarkEnd w:id="588"/>
    </w:p>
    <w:p w14:paraId="5105ACEB" w14:textId="464E5B8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6B360D">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589" w:name="_Ref511821891"/>
      <w:bookmarkStart w:id="590" w:name="_Toc526581291"/>
      <w:r>
        <w:lastRenderedPageBreak/>
        <w:t>edge object</w:t>
      </w:r>
      <w:bookmarkEnd w:id="589"/>
      <w:bookmarkEnd w:id="590"/>
    </w:p>
    <w:p w14:paraId="78AF70AE" w14:textId="37DDAA2D" w:rsidR="00CD4F20" w:rsidRDefault="00CD4F20" w:rsidP="00CD4F20">
      <w:pPr>
        <w:pStyle w:val="Heading3"/>
      </w:pPr>
      <w:bookmarkStart w:id="591" w:name="_Toc526581292"/>
      <w:r>
        <w:t>General</w:t>
      </w:r>
      <w:bookmarkEnd w:id="591"/>
    </w:p>
    <w:p w14:paraId="4DD63F10" w14:textId="5DCED1CA"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793D7A79" w14:textId="635537BA" w:rsidR="00CD4F20" w:rsidRDefault="00CD4F20" w:rsidP="00CD4F20">
      <w:pPr>
        <w:pStyle w:val="Heading3"/>
      </w:pPr>
      <w:bookmarkStart w:id="592" w:name="_Ref511823280"/>
      <w:bookmarkStart w:id="593" w:name="_Toc526581293"/>
      <w:r>
        <w:t>id property</w:t>
      </w:r>
      <w:bookmarkEnd w:id="592"/>
      <w:bookmarkEnd w:id="593"/>
    </w:p>
    <w:p w14:paraId="5747D78D" w14:textId="2867689A" w:rsidR="00380A89" w:rsidRPr="00380A89" w:rsidRDefault="00380A89" w:rsidP="00380A89">
      <w:bookmarkStart w:id="59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9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p>
    <w:p w14:paraId="1B21E298" w14:textId="491462EA" w:rsidR="00CD4F20" w:rsidRDefault="00CD4F20" w:rsidP="00CD4F20">
      <w:pPr>
        <w:pStyle w:val="Heading3"/>
      </w:pPr>
      <w:bookmarkStart w:id="595" w:name="_Toc526581294"/>
      <w:r>
        <w:t>label property</w:t>
      </w:r>
      <w:bookmarkEnd w:id="595"/>
    </w:p>
    <w:p w14:paraId="2E237F87" w14:textId="74B2397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provides a short description of the edge.</w:t>
      </w:r>
    </w:p>
    <w:p w14:paraId="4FD0229C" w14:textId="1F2B6CFF" w:rsidR="00CD4F20" w:rsidRDefault="00CD4F20" w:rsidP="00CD4F20">
      <w:pPr>
        <w:pStyle w:val="Heading3"/>
      </w:pPr>
      <w:bookmarkStart w:id="596" w:name="_Ref511822214"/>
      <w:bookmarkStart w:id="597" w:name="_Toc526581295"/>
      <w:r>
        <w:t>sourceNodeId property</w:t>
      </w:r>
      <w:bookmarkEnd w:id="596"/>
      <w:bookmarkEnd w:id="597"/>
    </w:p>
    <w:p w14:paraId="4F1F1502" w14:textId="579AF0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9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w:t>
      </w:r>
      <w:bookmarkEnd w:id="59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B360D">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23DEBBF" w:rsidR="00310D73" w:rsidRDefault="00310D73" w:rsidP="00310D73">
      <w:pPr>
        <w:pStyle w:val="Code"/>
      </w:pPr>
      <w:r>
        <w:t>{                             # A graph object (§</w:t>
      </w:r>
      <w:r>
        <w:fldChar w:fldCharType="begin"/>
      </w:r>
      <w:r>
        <w:instrText xml:space="preserve"> REF _Ref511819945 \r \h </w:instrText>
      </w:r>
      <w:r>
        <w:fldChar w:fldCharType="separate"/>
      </w:r>
      <w:r w:rsidR="006B360D">
        <w:t>3.27</w:t>
      </w:r>
      <w:r>
        <w:fldChar w:fldCharType="end"/>
      </w:r>
      <w:r>
        <w:t>).</w:t>
      </w:r>
    </w:p>
    <w:p w14:paraId="4DF7DD5F" w14:textId="66BBDC83" w:rsidR="00310D73" w:rsidRDefault="00310D73" w:rsidP="00310D73">
      <w:pPr>
        <w:pStyle w:val="Code"/>
      </w:pPr>
      <w:r>
        <w:t xml:space="preserve">  "nodes": [                  # See §</w:t>
      </w:r>
      <w:r>
        <w:fldChar w:fldCharType="begin"/>
      </w:r>
      <w:r>
        <w:instrText xml:space="preserve"> REF _Ref511823242 \r \h </w:instrText>
      </w:r>
      <w:r>
        <w:fldChar w:fldCharType="separate"/>
      </w:r>
      <w:r w:rsidR="006B360D">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BAF63BD" w:rsidR="00310D73" w:rsidRDefault="00310D73" w:rsidP="00310D73">
      <w:pPr>
        <w:pStyle w:val="Code"/>
      </w:pPr>
      <w:r>
        <w:t xml:space="preserve">      "children": [           # See §</w:t>
      </w:r>
      <w:r>
        <w:fldChar w:fldCharType="begin"/>
      </w:r>
      <w:r>
        <w:instrText xml:space="preserve"> REF _Ref515547420 \r \h </w:instrText>
      </w:r>
      <w:r>
        <w:fldChar w:fldCharType="separate"/>
      </w:r>
      <w:r w:rsidR="006B360D">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BB653AE" w:rsidR="00310D73" w:rsidRDefault="00310D73" w:rsidP="00310D73">
      <w:pPr>
        <w:pStyle w:val="Code"/>
      </w:pPr>
      <w:r>
        <w:t xml:space="preserve">  "edges": [                  # See §</w:t>
      </w:r>
      <w:r>
        <w:fldChar w:fldCharType="begin"/>
      </w:r>
      <w:r>
        <w:instrText xml:space="preserve"> REF _Ref511823263 \r \h </w:instrText>
      </w:r>
      <w:r>
        <w:fldChar w:fldCharType="separate"/>
      </w:r>
      <w:r w:rsidR="006B360D">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99" w:name="_Ref511823298"/>
      <w:bookmarkStart w:id="600" w:name="_Toc526581296"/>
      <w:r>
        <w:t>targetNodeId property</w:t>
      </w:r>
      <w:bookmarkEnd w:id="599"/>
      <w:bookmarkEnd w:id="600"/>
    </w:p>
    <w:p w14:paraId="09C99A58" w14:textId="79E8E7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B360D">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B360D">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B360D">
        <w:t>3.29.4</w:t>
      </w:r>
      <w:r>
        <w:fldChar w:fldCharType="end"/>
      </w:r>
      <w:r>
        <w:t>).</w:t>
      </w:r>
    </w:p>
    <w:p w14:paraId="0230A766" w14:textId="5CB74BEC" w:rsidR="00CD4F20" w:rsidRDefault="00CD4F20" w:rsidP="00CD4F20">
      <w:pPr>
        <w:pStyle w:val="Heading2"/>
      </w:pPr>
      <w:bookmarkStart w:id="601" w:name="_Ref511819971"/>
      <w:bookmarkStart w:id="602" w:name="_Toc526581297"/>
      <w:r>
        <w:lastRenderedPageBreak/>
        <w:t>graphTraversal object</w:t>
      </w:r>
      <w:bookmarkEnd w:id="601"/>
      <w:bookmarkEnd w:id="602"/>
    </w:p>
    <w:p w14:paraId="7EE87AC4" w14:textId="2D601D1D" w:rsidR="00CD4F20" w:rsidRDefault="00CD4F20" w:rsidP="00CD4F20">
      <w:pPr>
        <w:pStyle w:val="Heading3"/>
      </w:pPr>
      <w:bookmarkStart w:id="603" w:name="_Toc526581298"/>
      <w:r>
        <w:t>General</w:t>
      </w:r>
      <w:bookmarkEnd w:id="603"/>
    </w:p>
    <w:p w14:paraId="5B499FB9" w14:textId="125FABCB"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B360D">
        <w:t>3.31</w:t>
      </w:r>
      <w:r>
        <w:fldChar w:fldCharType="end"/>
      </w:r>
      <w:r>
        <w:t>). For an example, see §</w:t>
      </w:r>
      <w:r>
        <w:fldChar w:fldCharType="begin"/>
      </w:r>
      <w:r>
        <w:instrText xml:space="preserve"> REF _Ref511822614 \r \h </w:instrText>
      </w:r>
      <w:r>
        <w:fldChar w:fldCharType="separate"/>
      </w:r>
      <w:r w:rsidR="006B360D">
        <w:t>3.30.5</w:t>
      </w:r>
      <w:r>
        <w:fldChar w:fldCharType="end"/>
      </w:r>
      <w:r>
        <w:t>.</w:t>
      </w:r>
    </w:p>
    <w:p w14:paraId="69BF4E4E" w14:textId="332F5E8E" w:rsidR="00CD4F20" w:rsidRDefault="00CD4F20" w:rsidP="00CD4F20">
      <w:pPr>
        <w:pStyle w:val="Heading3"/>
      </w:pPr>
      <w:bookmarkStart w:id="604" w:name="_Ref511823337"/>
      <w:bookmarkStart w:id="605" w:name="_Toc526581299"/>
      <w:r>
        <w:t>graphId property</w:t>
      </w:r>
      <w:bookmarkEnd w:id="604"/>
      <w:bookmarkEnd w:id="605"/>
    </w:p>
    <w:p w14:paraId="569BEBAE" w14:textId="660CDB6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6B360D">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6B360D">
        <w:t>3.27</w:t>
      </w:r>
      <w:r>
        <w:fldChar w:fldCharType="end"/>
      </w:r>
      <w:r>
        <w:t>) being traversed.</w:t>
      </w:r>
    </w:p>
    <w:p w14:paraId="3B4B2F13" w14:textId="641ED04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6B360D">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6B360D">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6B360D">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06" w:name="_Toc526581300"/>
      <w:r>
        <w:t>description property</w:t>
      </w:r>
      <w:bookmarkEnd w:id="606"/>
    </w:p>
    <w:p w14:paraId="00450671" w14:textId="0B1F77B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describes the graph traversal.</w:t>
      </w:r>
    </w:p>
    <w:p w14:paraId="1B078DE3" w14:textId="453A53D8" w:rsidR="00CD4F20" w:rsidRDefault="00CD4F20" w:rsidP="00CD4F20">
      <w:pPr>
        <w:pStyle w:val="Heading3"/>
      </w:pPr>
      <w:bookmarkStart w:id="607" w:name="_Ref511823179"/>
      <w:bookmarkStart w:id="608" w:name="_Toc526581301"/>
      <w:r>
        <w:t>initialState property</w:t>
      </w:r>
      <w:bookmarkEnd w:id="607"/>
      <w:bookmarkEnd w:id="608"/>
    </w:p>
    <w:p w14:paraId="0DAFE5D2" w14:textId="7E821C8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 enables a SARIF viewer to present a debugger-like “watch window” experience as the user traverses a graph.</w:t>
      </w:r>
    </w:p>
    <w:p w14:paraId="69AF54AA" w14:textId="36F36C91"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64F7666B" w14:textId="785BF9A5" w:rsidR="00CD4F20" w:rsidRDefault="00CD4F20" w:rsidP="00CD4F20">
      <w:pPr>
        <w:pStyle w:val="Heading3"/>
      </w:pPr>
      <w:bookmarkStart w:id="609" w:name="_Ref511822614"/>
      <w:bookmarkStart w:id="610" w:name="_Toc526581302"/>
      <w:r>
        <w:t>edgeTraversals property</w:t>
      </w:r>
      <w:bookmarkEnd w:id="609"/>
      <w:bookmarkEnd w:id="610"/>
    </w:p>
    <w:p w14:paraId="044B1D53" w14:textId="084D8C1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6B360D">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16F7F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B360D">
        <w:t>3.31.4</w:t>
      </w:r>
      <w:r>
        <w:fldChar w:fldCharType="end"/>
      </w:r>
      <w:r>
        <w:t>).</w:t>
      </w:r>
    </w:p>
    <w:p w14:paraId="4808B3B4" w14:textId="11AB0E92" w:rsidR="009D3174" w:rsidRDefault="009D3174" w:rsidP="009D3174">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10E2D789" w14:textId="3232A84D"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69735FC2" w14:textId="36BEFC4F"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6B360D">
        <w:t>3.27</w:t>
      </w:r>
      <w:r>
        <w:fldChar w:fldCharType="end"/>
      </w:r>
      <w:r>
        <w:t>).</w:t>
      </w:r>
    </w:p>
    <w:p w14:paraId="0A2D9023" w14:textId="1B172461" w:rsidR="009D3174" w:rsidRDefault="009D3174" w:rsidP="009D3174">
      <w:pPr>
        <w:pStyle w:val="Codesmall"/>
      </w:pPr>
      <w:r>
        <w:t xml:space="preserve">      "id": "g1",                            # See §</w:t>
      </w:r>
      <w:r>
        <w:fldChar w:fldCharType="begin"/>
      </w:r>
      <w:r>
        <w:instrText xml:space="preserve"> REF _Ref511822858 \r \h </w:instrText>
      </w:r>
      <w:r>
        <w:fldChar w:fldCharType="separate"/>
      </w:r>
      <w:r w:rsidR="006B360D">
        <w:t>3.27.2</w:t>
      </w:r>
      <w:r>
        <w:fldChar w:fldCharType="end"/>
      </w:r>
      <w:r>
        <w:t>.</w:t>
      </w:r>
    </w:p>
    <w:p w14:paraId="10FF4F75" w14:textId="77777777" w:rsidR="009D3174" w:rsidRDefault="009D3174" w:rsidP="009D3174">
      <w:pPr>
        <w:pStyle w:val="Codesmall"/>
      </w:pPr>
    </w:p>
    <w:p w14:paraId="2D97EC95" w14:textId="37FEB3C5" w:rsidR="009D3174" w:rsidRDefault="009D3174" w:rsidP="009D3174">
      <w:pPr>
        <w:pStyle w:val="Codesmall"/>
      </w:pPr>
      <w:r>
        <w:t xml:space="preserve">      "nodes": [                             # See §</w:t>
      </w:r>
      <w:r>
        <w:fldChar w:fldCharType="begin"/>
      </w:r>
      <w:r>
        <w:instrText xml:space="preserve"> REF _Ref511823242 \r \h </w:instrText>
      </w:r>
      <w:r>
        <w:fldChar w:fldCharType="separate"/>
      </w:r>
      <w:r w:rsidR="006B360D">
        <w:t>3.27.4</w:t>
      </w:r>
      <w:r>
        <w:fldChar w:fldCharType="end"/>
      </w:r>
      <w:r>
        <w:t>.</w:t>
      </w:r>
    </w:p>
    <w:p w14:paraId="385BE8FF" w14:textId="5229B08A"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6B360D">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98B6357" w:rsidR="009D3174" w:rsidRDefault="009D3174" w:rsidP="009D3174">
      <w:pPr>
        <w:pStyle w:val="Codesmall"/>
      </w:pPr>
      <w:r>
        <w:t xml:space="preserve">      "edges": [                             # See §</w:t>
      </w:r>
      <w:r>
        <w:fldChar w:fldCharType="begin"/>
      </w:r>
      <w:r>
        <w:instrText xml:space="preserve"> REF _Ref511823263 \r \h </w:instrText>
      </w:r>
      <w:r>
        <w:fldChar w:fldCharType="separate"/>
      </w:r>
      <w:r w:rsidR="006B360D">
        <w:t>3.27.5</w:t>
      </w:r>
      <w:r>
        <w:fldChar w:fldCharType="end"/>
      </w:r>
      <w:r>
        <w:t>.</w:t>
      </w:r>
    </w:p>
    <w:p w14:paraId="3AE21EC0" w14:textId="09D411BC" w:rsidR="009D3174" w:rsidRDefault="009D3174" w:rsidP="009D3174">
      <w:pPr>
        <w:pStyle w:val="Codesmall"/>
      </w:pPr>
      <w:r>
        <w:t xml:space="preserve">        {                                    # An edge object (§</w:t>
      </w:r>
      <w:r>
        <w:fldChar w:fldCharType="begin"/>
      </w:r>
      <w:r>
        <w:instrText xml:space="preserve"> REF _Ref511821891 \r \h </w:instrText>
      </w:r>
      <w:r>
        <w:fldChar w:fldCharType="separate"/>
      </w:r>
      <w:r w:rsidR="006B360D">
        <w:t>3.29</w:t>
      </w:r>
      <w:r>
        <w:fldChar w:fldCharType="end"/>
      </w:r>
      <w:r>
        <w:t>).</w:t>
      </w:r>
    </w:p>
    <w:p w14:paraId="0FC27E06" w14:textId="01655705" w:rsidR="009D3174" w:rsidRDefault="009D3174" w:rsidP="009D3174">
      <w:pPr>
        <w:pStyle w:val="Codesmall"/>
      </w:pPr>
      <w:r>
        <w:t xml:space="preserve">          "id": "e1",                        # See §</w:t>
      </w:r>
      <w:r>
        <w:fldChar w:fldCharType="begin"/>
      </w:r>
      <w:r>
        <w:instrText xml:space="preserve"> REF _Ref511823280 \r \h </w:instrText>
      </w:r>
      <w:r>
        <w:fldChar w:fldCharType="separate"/>
      </w:r>
      <w:r w:rsidR="006B360D">
        <w:t>3.29.2</w:t>
      </w:r>
      <w:r>
        <w:fldChar w:fldCharType="end"/>
      </w:r>
      <w:r>
        <w:t>.</w:t>
      </w:r>
    </w:p>
    <w:p w14:paraId="33697097" w14:textId="3FED6F86"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6B360D">
        <w:t>3.29.4</w:t>
      </w:r>
      <w:r>
        <w:fldChar w:fldCharType="end"/>
      </w:r>
      <w:r>
        <w:t>.</w:t>
      </w:r>
    </w:p>
    <w:p w14:paraId="6F112479" w14:textId="2758A6A0"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6B360D">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44D36BE"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1EAE222F"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52989359" w14:textId="63DEA4A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42598F9A" w14:textId="6ECBE816" w:rsidR="009D3174" w:rsidRDefault="009D3174" w:rsidP="009D3174">
      <w:pPr>
        <w:pStyle w:val="Codesmall"/>
      </w:pPr>
      <w:r>
        <w:t xml:space="preserve">      "graphId": "g1",                       # See §</w:t>
      </w:r>
      <w:r>
        <w:fldChar w:fldCharType="begin"/>
      </w:r>
      <w:r>
        <w:instrText xml:space="preserve"> REF _Ref511823337 \r \h </w:instrText>
      </w:r>
      <w:r>
        <w:fldChar w:fldCharType="separate"/>
      </w:r>
      <w:r w:rsidR="006B360D">
        <w:t>3.30.2</w:t>
      </w:r>
      <w:r>
        <w:fldChar w:fldCharType="end"/>
      </w:r>
      <w:r>
        <w:t>.</w:t>
      </w:r>
    </w:p>
    <w:p w14:paraId="00E6F1B9" w14:textId="77777777" w:rsidR="009D3174" w:rsidRDefault="009D3174" w:rsidP="009D3174">
      <w:pPr>
        <w:pStyle w:val="Codesmall"/>
      </w:pPr>
    </w:p>
    <w:p w14:paraId="36D3F377" w14:textId="7736C71F"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6B360D">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11468A5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6B360D">
        <w:t>3.30.5</w:t>
      </w:r>
      <w:r>
        <w:fldChar w:fldCharType="end"/>
      </w:r>
      <w:r>
        <w:t>.</w:t>
      </w:r>
    </w:p>
    <w:p w14:paraId="741740FA" w14:textId="4ACB0B7E"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6B360D">
        <w:t>3.31</w:t>
      </w:r>
      <w:r>
        <w:fldChar w:fldCharType="end"/>
      </w:r>
      <w:r>
        <w:t>).</w:t>
      </w:r>
    </w:p>
    <w:p w14:paraId="3B24AD48" w14:textId="02DDB4D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6B360D">
        <w:t>3.31.2</w:t>
      </w:r>
      <w:r w:rsidR="00D1651A">
        <w:fldChar w:fldCharType="end"/>
      </w:r>
      <w:r>
        <w:t>.</w:t>
      </w:r>
    </w:p>
    <w:p w14:paraId="091883BE" w14:textId="77777777" w:rsidR="009D3174" w:rsidRDefault="009D3174" w:rsidP="009D3174">
      <w:pPr>
        <w:pStyle w:val="Codesmall"/>
      </w:pPr>
    </w:p>
    <w:p w14:paraId="0C82C8AC" w14:textId="75577AEF" w:rsidR="009D3174" w:rsidRDefault="009D3174" w:rsidP="009D3174">
      <w:pPr>
        <w:pStyle w:val="Codesmall"/>
      </w:pPr>
      <w:r>
        <w:t xml:space="preserve">          "finalState": {                    # See §</w:t>
      </w:r>
      <w:r>
        <w:fldChar w:fldCharType="begin"/>
      </w:r>
      <w:r>
        <w:instrText xml:space="preserve"> REF _Ref511823070 \r \h </w:instrText>
      </w:r>
      <w:r>
        <w:fldChar w:fldCharType="separate"/>
      </w:r>
      <w:r w:rsidR="006B360D">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11" w:name="_Ref511822569"/>
      <w:bookmarkStart w:id="612" w:name="_Toc526581303"/>
      <w:r>
        <w:t>edgeTraversal object</w:t>
      </w:r>
      <w:bookmarkEnd w:id="611"/>
      <w:bookmarkEnd w:id="612"/>
    </w:p>
    <w:p w14:paraId="4A14EA88" w14:textId="696B8630" w:rsidR="00CD4F20" w:rsidRDefault="00CD4F20" w:rsidP="00CD4F20">
      <w:pPr>
        <w:pStyle w:val="Heading3"/>
      </w:pPr>
      <w:bookmarkStart w:id="613" w:name="_Toc526581304"/>
      <w:r>
        <w:t>General</w:t>
      </w:r>
      <w:bookmarkEnd w:id="613"/>
    </w:p>
    <w:p w14:paraId="7FC25DC6" w14:textId="57980962" w:rsidR="00E66DEE" w:rsidRDefault="00E66DEE" w:rsidP="00E66DEE">
      <w:bookmarkStart w:id="61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15" w:name="_Ref513199007"/>
      <w:bookmarkStart w:id="616" w:name="_Toc526581305"/>
      <w:r>
        <w:t>edgeId property</w:t>
      </w:r>
      <w:bookmarkEnd w:id="614"/>
      <w:bookmarkEnd w:id="615"/>
      <w:bookmarkEnd w:id="616"/>
    </w:p>
    <w:p w14:paraId="48F3DA24" w14:textId="0DFE1A0B"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B360D">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B360D">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6B360D">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6B360D">
        <w:t>3.30</w:t>
      </w:r>
      <w:r>
        <w:fldChar w:fldCharType="end"/>
      </w:r>
      <w:r>
        <w:t>).</w:t>
      </w:r>
    </w:p>
    <w:p w14:paraId="0AD4B66E" w14:textId="675852EB" w:rsidR="00CD4F20" w:rsidRDefault="00CD4F20" w:rsidP="00CD4F20">
      <w:pPr>
        <w:pStyle w:val="Heading3"/>
      </w:pPr>
      <w:bookmarkStart w:id="617" w:name="_Toc526581306"/>
      <w:r>
        <w:lastRenderedPageBreak/>
        <w:t>message property</w:t>
      </w:r>
      <w:bookmarkEnd w:id="617"/>
    </w:p>
    <w:p w14:paraId="4271FA61" w14:textId="0C37130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B360D">
        <w:t>3.9</w:t>
      </w:r>
      <w:r>
        <w:fldChar w:fldCharType="end"/>
      </w:r>
      <w:r>
        <w:t>) that contains a message to display to the user as the edge is traversed.</w:t>
      </w:r>
    </w:p>
    <w:p w14:paraId="188B3BCD" w14:textId="25EB188B" w:rsidR="00CD4F20" w:rsidRDefault="00CD4F20" w:rsidP="00CD4F20">
      <w:pPr>
        <w:pStyle w:val="Heading3"/>
      </w:pPr>
      <w:bookmarkStart w:id="618" w:name="_Ref511823070"/>
      <w:bookmarkStart w:id="619" w:name="_Toc526581307"/>
      <w:r>
        <w:t>finalState property</w:t>
      </w:r>
      <w:bookmarkEnd w:id="618"/>
      <w:bookmarkEnd w:id="619"/>
    </w:p>
    <w:p w14:paraId="254B59E1" w14:textId="7855674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6B360D">
        <w:t>3.30.4</w:t>
      </w:r>
      <w:r>
        <w:fldChar w:fldCharType="end"/>
      </w:r>
      <w:r>
        <w:t>), enables a viewer to present a debugger-like “watch window” experience as the user traverses a graph.</w:t>
      </w:r>
    </w:p>
    <w:p w14:paraId="47194824" w14:textId="78C92EB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B360D">
        <w:t>3.34.7</w:t>
      </w:r>
      <w:r>
        <w:fldChar w:fldCharType="end"/>
      </w:r>
      <w:r>
        <w:t>.</w:t>
      </w:r>
    </w:p>
    <w:p w14:paraId="0E93831D" w14:textId="4B6229DC" w:rsidR="00CD4F20" w:rsidRDefault="00326931" w:rsidP="00CD4F20">
      <w:pPr>
        <w:pStyle w:val="Heading3"/>
      </w:pPr>
      <w:bookmarkStart w:id="620" w:name="_Toc526581308"/>
      <w:r>
        <w:t>stepOverEdgeCount</w:t>
      </w:r>
      <w:r w:rsidR="00CD4F20">
        <w:t xml:space="preserve"> property</w:t>
      </w:r>
      <w:bookmarkEnd w:id="62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E15D510"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B360D">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5955BB8" w:rsidR="00BE0DF6" w:rsidRDefault="00BE0DF6" w:rsidP="00BE0DF6">
      <w:pPr>
        <w:pStyle w:val="Codesmall"/>
      </w:pPr>
      <w:r>
        <w:t>{                                                 # A result object (§</w:t>
      </w:r>
      <w:r>
        <w:fldChar w:fldCharType="begin"/>
      </w:r>
      <w:r>
        <w:instrText xml:space="preserve"> REF _Ref493350984 \r \h </w:instrText>
      </w:r>
      <w:r>
        <w:fldChar w:fldCharType="separate"/>
      </w:r>
      <w:r w:rsidR="006B360D">
        <w:t>3.19</w:t>
      </w:r>
      <w:r>
        <w:fldChar w:fldCharType="end"/>
      </w:r>
      <w:r>
        <w:t>).</w:t>
      </w:r>
    </w:p>
    <w:p w14:paraId="75B400D0" w14:textId="540F9D3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6B360D">
        <w:t>3.19.13</w:t>
      </w:r>
      <w:r>
        <w:fldChar w:fldCharType="end"/>
      </w:r>
      <w:r>
        <w:t>.</w:t>
      </w:r>
    </w:p>
    <w:p w14:paraId="15902C38" w14:textId="45CE295B"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6B360D">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lastRenderedPageBreak/>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23F31F8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7AE3D709"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6B360D">
        <w:t>3.19.14</w:t>
      </w:r>
      <w:r>
        <w:fldChar w:fldCharType="end"/>
      </w:r>
      <w:r>
        <w:t>.</w:t>
      </w:r>
    </w:p>
    <w:p w14:paraId="7D1411F8" w14:textId="2BE51AC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6B360D">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21" w:name="_Ref493427479"/>
      <w:bookmarkStart w:id="622" w:name="_Toc526581309"/>
      <w:r>
        <w:t>stack object</w:t>
      </w:r>
      <w:bookmarkEnd w:id="621"/>
      <w:bookmarkEnd w:id="622"/>
    </w:p>
    <w:p w14:paraId="5A2500F3" w14:textId="474DE860" w:rsidR="006E546E" w:rsidRDefault="006E546E" w:rsidP="006E546E">
      <w:pPr>
        <w:pStyle w:val="Heading3"/>
      </w:pPr>
      <w:bookmarkStart w:id="623" w:name="_Toc526581310"/>
      <w:r>
        <w:t>General</w:t>
      </w:r>
      <w:bookmarkEnd w:id="62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24" w:name="_Ref503361859"/>
      <w:bookmarkStart w:id="625" w:name="_Toc526581311"/>
      <w:r>
        <w:t>message property</w:t>
      </w:r>
      <w:bookmarkEnd w:id="624"/>
      <w:bookmarkEnd w:id="625"/>
    </w:p>
    <w:p w14:paraId="2BDF4228" w14:textId="7CB8EE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B360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26" w:name="_Toc526581312"/>
      <w:r>
        <w:t>frames property</w:t>
      </w:r>
      <w:bookmarkEnd w:id="626"/>
    </w:p>
    <w:p w14:paraId="469B2FA7" w14:textId="0B9236A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6B360D">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27" w:name="_Ref493494398"/>
      <w:bookmarkStart w:id="628" w:name="_Toc526581313"/>
      <w:r>
        <w:t>stackFrame object</w:t>
      </w:r>
      <w:bookmarkEnd w:id="627"/>
      <w:bookmarkEnd w:id="628"/>
    </w:p>
    <w:p w14:paraId="440DEBE2" w14:textId="2D9664B2" w:rsidR="006E546E" w:rsidRDefault="006E546E" w:rsidP="006E546E">
      <w:pPr>
        <w:pStyle w:val="Heading3"/>
      </w:pPr>
      <w:bookmarkStart w:id="629" w:name="_Toc526581314"/>
      <w:r>
        <w:t>General</w:t>
      </w:r>
      <w:bookmarkEnd w:id="629"/>
    </w:p>
    <w:p w14:paraId="7DA1CA9D" w14:textId="54889C55"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B360D">
        <w:t>3.32</w:t>
      </w:r>
      <w:r>
        <w:fldChar w:fldCharType="end"/>
      </w:r>
      <w:r w:rsidRPr="00F41277">
        <w:t>).</w:t>
      </w:r>
    </w:p>
    <w:p w14:paraId="595703CE" w14:textId="2E0FEEF4" w:rsidR="00D10846" w:rsidRDefault="003F0742" w:rsidP="006E546E">
      <w:pPr>
        <w:pStyle w:val="Heading3"/>
      </w:pPr>
      <w:bookmarkStart w:id="630" w:name="_Ref503362303"/>
      <w:bookmarkStart w:id="631" w:name="_Toc526581315"/>
      <w:r>
        <w:t xml:space="preserve">location </w:t>
      </w:r>
      <w:r w:rsidR="00D10846">
        <w:t>property</w:t>
      </w:r>
      <w:bookmarkEnd w:id="630"/>
      <w:bookmarkEnd w:id="631"/>
    </w:p>
    <w:p w14:paraId="075462B0" w14:textId="5D7CDD26"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B360D">
        <w:t>3.20</w:t>
      </w:r>
      <w:r w:rsidR="003F0742">
        <w:fldChar w:fldCharType="end"/>
      </w:r>
      <w:r>
        <w:t>) specifying the location to which this stack frame refers.</w:t>
      </w:r>
    </w:p>
    <w:p w14:paraId="4ABAFAEB" w14:textId="487C084B" w:rsidR="006E546E" w:rsidRDefault="006E546E" w:rsidP="006E546E">
      <w:pPr>
        <w:pStyle w:val="Heading3"/>
      </w:pPr>
      <w:bookmarkStart w:id="632" w:name="_Toc526581316"/>
      <w:r>
        <w:t>module property</w:t>
      </w:r>
      <w:bookmarkEnd w:id="63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33" w:name="_Toc526581317"/>
      <w:r>
        <w:t>threadId property</w:t>
      </w:r>
      <w:bookmarkEnd w:id="63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34" w:name="_Toc526581318"/>
      <w:r>
        <w:t>address property</w:t>
      </w:r>
      <w:bookmarkEnd w:id="63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35" w:name="_Toc526581319"/>
      <w:r>
        <w:t>offset property</w:t>
      </w:r>
      <w:bookmarkEnd w:id="63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733B42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6B360D">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6B360D">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6" w:name="_Toc526581320"/>
      <w:r>
        <w:t>parameters property</w:t>
      </w:r>
      <w:bookmarkEnd w:id="63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37" w:name="_Ref493427581"/>
      <w:bookmarkStart w:id="638" w:name="_Ref493427754"/>
      <w:bookmarkStart w:id="639" w:name="_Toc526581321"/>
      <w:r>
        <w:t>thread</w:t>
      </w:r>
      <w:r w:rsidR="007D2F0F">
        <w:t xml:space="preserve">FlowLocation </w:t>
      </w:r>
      <w:r w:rsidR="006E546E">
        <w:t>object</w:t>
      </w:r>
      <w:bookmarkEnd w:id="637"/>
      <w:bookmarkEnd w:id="638"/>
      <w:bookmarkEnd w:id="639"/>
    </w:p>
    <w:p w14:paraId="6AFFA125" w14:textId="72CDB951" w:rsidR="006E546E" w:rsidRDefault="006E546E" w:rsidP="006E546E">
      <w:pPr>
        <w:pStyle w:val="Heading3"/>
      </w:pPr>
      <w:bookmarkStart w:id="640" w:name="_Toc526581322"/>
      <w:r>
        <w:t>General</w:t>
      </w:r>
      <w:bookmarkEnd w:id="64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41" w:name="_Toc526581323"/>
      <w:r>
        <w:lastRenderedPageBreak/>
        <w:t>step property</w:t>
      </w:r>
      <w:bookmarkEnd w:id="641"/>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42" w:name="_Ref493497783"/>
      <w:bookmarkStart w:id="643" w:name="_Ref493499799"/>
      <w:bookmarkStart w:id="644" w:name="_Toc526581324"/>
      <w:r>
        <w:t xml:space="preserve">location </w:t>
      </w:r>
      <w:r w:rsidR="006E546E">
        <w:t>property</w:t>
      </w:r>
      <w:bookmarkEnd w:id="642"/>
      <w:bookmarkEnd w:id="643"/>
      <w:bookmarkEnd w:id="644"/>
    </w:p>
    <w:p w14:paraId="4354E1E2" w14:textId="435C0388"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B360D">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124064B"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B360D">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00AB6A1"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B360D">
        <w:t>3.34.9</w:t>
      </w:r>
      <w:r w:rsidR="000A451A">
        <w:fldChar w:fldCharType="end"/>
      </w:r>
      <w:r>
        <w:t>) to ensure that the location in the external program executes before the location in the program being analyzed.</w:t>
      </w:r>
    </w:p>
    <w:p w14:paraId="33DB1A87" w14:textId="20EF2EE1"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6B360D">
        <w:t>3.25</w:t>
      </w:r>
      <w:r w:rsidR="000A451A">
        <w:fldChar w:fldCharType="end"/>
      </w:r>
      <w:r>
        <w:t>).</w:t>
      </w:r>
    </w:p>
    <w:p w14:paraId="77957EDD" w14:textId="26777466"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6B360D">
        <w:t>3.25.3</w:t>
      </w:r>
      <w:r w:rsidR="000A451A">
        <w:fldChar w:fldCharType="end"/>
      </w:r>
      <w:r>
        <w:t>.</w:t>
      </w:r>
    </w:p>
    <w:p w14:paraId="3D30CB9D" w14:textId="0DA021E2"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6B360D">
        <w:t>3.26</w:t>
      </w:r>
      <w:r w:rsidR="000A451A">
        <w:fldChar w:fldCharType="end"/>
      </w:r>
      <w:r>
        <w:t>).</w:t>
      </w:r>
    </w:p>
    <w:p w14:paraId="14000C19" w14:textId="6CF2C939"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6B360D">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133B577"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6B360D">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lastRenderedPageBreak/>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5" w:name="_Toc526581325"/>
      <w:r>
        <w:t>module property</w:t>
      </w:r>
      <w:bookmarkEnd w:id="64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6" w:name="_Toc526581326"/>
      <w:r>
        <w:t>stack property</w:t>
      </w:r>
      <w:bookmarkEnd w:id="646"/>
    </w:p>
    <w:p w14:paraId="1FCE52C5" w14:textId="104EA75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B360D">
        <w:t>3.32</w:t>
      </w:r>
      <w:r>
        <w:fldChar w:fldCharType="end"/>
      </w:r>
      <w:r>
        <w:t>) that represents the call stack leading to this location.</w:t>
      </w:r>
    </w:p>
    <w:p w14:paraId="612E79E6" w14:textId="774D149A" w:rsidR="00D31582" w:rsidRDefault="00D31582" w:rsidP="00D31582">
      <w:pPr>
        <w:pStyle w:val="Heading3"/>
      </w:pPr>
      <w:bookmarkStart w:id="647" w:name="_Toc526581327"/>
      <w:r>
        <w:t>kind property</w:t>
      </w:r>
      <w:bookmarkEnd w:id="647"/>
    </w:p>
    <w:p w14:paraId="7C674876" w14:textId="3E4A9E34" w:rsidR="00D31582" w:rsidRDefault="00D31582" w:rsidP="00D31582">
      <w:bookmarkStart w:id="64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6B360D">
        <w:t>3.11.10</w:t>
      </w:r>
      <w:r>
        <w:fldChar w:fldCharType="end"/>
      </w:r>
      <w:r>
        <w:t>, §</w:t>
      </w:r>
      <w:r>
        <w:fldChar w:fldCharType="begin"/>
      </w:r>
      <w:r>
        <w:instrText xml:space="preserve"> REF _Ref493350964 \r \h </w:instrText>
      </w:r>
      <w:r>
        <w:fldChar w:fldCharType="separate"/>
      </w:r>
      <w:r w:rsidR="006B360D">
        <w:t>3.13</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8"/>
    </w:p>
    <w:p w14:paraId="0D282B13" w14:textId="241F5BD3" w:rsidR="00EC5F35" w:rsidRDefault="00EC5F35" w:rsidP="00EC5F35">
      <w:pPr>
        <w:pStyle w:val="Heading3"/>
      </w:pPr>
      <w:bookmarkStart w:id="649" w:name="_Ref510090188"/>
      <w:bookmarkStart w:id="650" w:name="_Toc526581328"/>
      <w:r>
        <w:t>state property</w:t>
      </w:r>
      <w:bookmarkEnd w:id="649"/>
      <w:bookmarkEnd w:id="650"/>
    </w:p>
    <w:p w14:paraId="7C600AFE" w14:textId="63F7513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6B360D">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lastRenderedPageBreak/>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51" w:name="_Ref510008884"/>
      <w:bookmarkStart w:id="652" w:name="_Toc526581329"/>
      <w:r>
        <w:t>nestingLevel property</w:t>
      </w:r>
      <w:bookmarkEnd w:id="651"/>
      <w:bookmarkEnd w:id="652"/>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53" w:name="_Ref510008873"/>
      <w:bookmarkStart w:id="654" w:name="_Toc526581330"/>
      <w:r>
        <w:t>executionOrder property</w:t>
      </w:r>
      <w:bookmarkEnd w:id="653"/>
      <w:bookmarkEnd w:id="654"/>
    </w:p>
    <w:p w14:paraId="61CA929F" w14:textId="7F44E66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B360D">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06B8EAE" w:rsidR="005D2999" w:rsidRDefault="00BF4F63" w:rsidP="005D2999">
      <w:pPr>
        <w:pStyle w:val="Heading3"/>
      </w:pPr>
      <w:bookmarkStart w:id="655" w:name="_Toc526581331"/>
      <w:r>
        <w:t xml:space="preserve">executionTimeUtc </w:t>
      </w:r>
      <w:r w:rsidR="005D2999">
        <w:t>property</w:t>
      </w:r>
      <w:bookmarkEnd w:id="655"/>
    </w:p>
    <w:p w14:paraId="27A7FA38" w14:textId="382C350C"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6B360D">
        <w:t>3.8</w:t>
      </w:r>
      <w:r>
        <w:fldChar w:fldCharType="end"/>
      </w:r>
      <w:r>
        <w:t>.</w:t>
      </w:r>
    </w:p>
    <w:p w14:paraId="1C0A658F" w14:textId="556D17D5" w:rsidR="00B86BC7" w:rsidRDefault="00B86BC7" w:rsidP="00B86BC7">
      <w:pPr>
        <w:pStyle w:val="Heading3"/>
      </w:pPr>
      <w:bookmarkStart w:id="656" w:name="_Toc526581332"/>
      <w:r>
        <w:lastRenderedPageBreak/>
        <w:t>importance property</w:t>
      </w:r>
      <w:bookmarkEnd w:id="656"/>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657" w:name="_Ref508812750"/>
      <w:bookmarkStart w:id="658" w:name="_Toc526581333"/>
      <w:bookmarkStart w:id="659" w:name="_Ref493407996"/>
      <w:r>
        <w:t>resources object</w:t>
      </w:r>
      <w:bookmarkEnd w:id="657"/>
      <w:bookmarkEnd w:id="658"/>
    </w:p>
    <w:p w14:paraId="526D1A22" w14:textId="73E461DD" w:rsidR="00E15F22" w:rsidRDefault="00E15F22" w:rsidP="00E15F22">
      <w:pPr>
        <w:pStyle w:val="Heading3"/>
      </w:pPr>
      <w:bookmarkStart w:id="660" w:name="_Toc526581334"/>
      <w:r>
        <w:t>General</w:t>
      </w:r>
      <w:bookmarkEnd w:id="66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61" w:name="_Ref508811824"/>
      <w:bookmarkStart w:id="662" w:name="_Toc526581335"/>
      <w:r>
        <w:t>messageStrings property</w:t>
      </w:r>
      <w:bookmarkEnd w:id="661"/>
      <w:bookmarkEnd w:id="662"/>
    </w:p>
    <w:p w14:paraId="58977C62" w14:textId="4B5159C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6B360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6B360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B360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6B360D">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6B360D">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6B360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6B360D">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6B360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63" w:name="_Ref508870783"/>
      <w:bookmarkStart w:id="664" w:name="_Ref508871574"/>
      <w:bookmarkStart w:id="665" w:name="_Ref508876005"/>
      <w:bookmarkStart w:id="666" w:name="_Toc526581336"/>
      <w:r>
        <w:t>rules property</w:t>
      </w:r>
      <w:bookmarkEnd w:id="663"/>
      <w:bookmarkEnd w:id="664"/>
      <w:bookmarkEnd w:id="665"/>
      <w:bookmarkEnd w:id="666"/>
    </w:p>
    <w:p w14:paraId="0650D575" w14:textId="7007F1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6B360D">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6B360D">
        <w:t>3.36</w:t>
      </w:r>
      <w:r>
        <w:fldChar w:fldCharType="end"/>
      </w:r>
      <w:r>
        <w:t>).</w:t>
      </w:r>
    </w:p>
    <w:p w14:paraId="757EA362" w14:textId="3E323940"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6B360D">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6B360D">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lastRenderedPageBreak/>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E7F789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6B360D">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6B360D">
        <w:t>3.19.5</w:t>
      </w:r>
      <w:r w:rsidR="00936D07">
        <w:fldChar w:fldCharType="end"/>
      </w:r>
      <w:r w:rsidRPr="0037313D">
        <w:t>).</w:t>
      </w:r>
    </w:p>
    <w:p w14:paraId="5EB63AAA" w14:textId="75C8B7FD" w:rsidR="00B86BC7" w:rsidRDefault="00B86BC7" w:rsidP="00B86BC7">
      <w:pPr>
        <w:pStyle w:val="Heading2"/>
      </w:pPr>
      <w:bookmarkStart w:id="667" w:name="_Ref508814067"/>
      <w:bookmarkStart w:id="668" w:name="_Toc526581337"/>
      <w:r>
        <w:t>rule object</w:t>
      </w:r>
      <w:bookmarkEnd w:id="659"/>
      <w:bookmarkEnd w:id="667"/>
      <w:bookmarkEnd w:id="668"/>
    </w:p>
    <w:p w14:paraId="0004BC6E" w14:textId="658F9ED1" w:rsidR="00B86BC7" w:rsidRDefault="00B86BC7" w:rsidP="00B86BC7">
      <w:pPr>
        <w:pStyle w:val="Heading3"/>
      </w:pPr>
      <w:bookmarkStart w:id="669" w:name="_Toc526581338"/>
      <w:r>
        <w:t>General</w:t>
      </w:r>
      <w:bookmarkEnd w:id="66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70" w:name="_Toc526581339"/>
      <w:r>
        <w:t>Constraints</w:t>
      </w:r>
      <w:bookmarkEnd w:id="670"/>
    </w:p>
    <w:p w14:paraId="1A1A3719" w14:textId="3E7DBDA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B360D">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B360D">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71" w:name="_Ref493408046"/>
      <w:bookmarkStart w:id="672" w:name="_Toc526581340"/>
      <w:r>
        <w:t>id property</w:t>
      </w:r>
      <w:bookmarkEnd w:id="671"/>
      <w:bookmarkEnd w:id="672"/>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r w:rsidRPr="00517BAE">
        <w:rPr>
          <w:b/>
        </w:rPr>
        <w:t>SHALL</w:t>
      </w:r>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33B973F5" w:rsidR="0072164D" w:rsidRDefault="0072164D" w:rsidP="00517BAE">
      <w:r>
        <w:lastRenderedPageBreak/>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6B360D">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6B360D">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73" w:name="_Toc526581341"/>
      <w:r>
        <w:t>name property</w:t>
      </w:r>
      <w:bookmarkEnd w:id="673"/>
    </w:p>
    <w:p w14:paraId="19E18CE8" w14:textId="29619E8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6B360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4" w:name="_Ref493510771"/>
      <w:bookmarkStart w:id="675" w:name="_Toc526581342"/>
      <w:r>
        <w:t>shortDescription property</w:t>
      </w:r>
      <w:bookmarkEnd w:id="674"/>
      <w:bookmarkEnd w:id="675"/>
    </w:p>
    <w:p w14:paraId="529813AC" w14:textId="624AB46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6" w:name="_Ref493510781"/>
      <w:bookmarkStart w:id="677" w:name="_Toc526581343"/>
      <w:r>
        <w:t>fullDescription property</w:t>
      </w:r>
      <w:bookmarkEnd w:id="676"/>
      <w:bookmarkEnd w:id="677"/>
    </w:p>
    <w:p w14:paraId="1D1994A2" w14:textId="490EB40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6B360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52DB7A8"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B360D">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8" w:name="_Ref493345139"/>
      <w:bookmarkStart w:id="679" w:name="_Toc526581344"/>
      <w:r>
        <w:t>message</w:t>
      </w:r>
      <w:r w:rsidR="00CD2BD7">
        <w:t>Strings</w:t>
      </w:r>
      <w:r>
        <w:t xml:space="preserve"> property</w:t>
      </w:r>
      <w:bookmarkEnd w:id="678"/>
      <w:bookmarkEnd w:id="679"/>
    </w:p>
    <w:p w14:paraId="6AA2B3CA" w14:textId="5B09A9D5"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6B360D">
        <w:t>3.5</w:t>
      </w:r>
      <w:r w:rsidR="007F1CE5">
        <w:fldChar w:fldCharType="end"/>
      </w:r>
      <w:r w:rsidR="004A12C7">
        <w:t xml:space="preserve">) </w:t>
      </w:r>
      <w:r>
        <w:t xml:space="preserve">consisting of a set of </w:t>
      </w:r>
      <w:r w:rsidR="00F83B35">
        <w:t>properties</w:t>
      </w:r>
      <w:r>
        <w:t xml:space="preserve"> with arbitrary names.</w:t>
      </w:r>
    </w:p>
    <w:p w14:paraId="4810A9EB" w14:textId="467D9352"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6B360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54AC3DC0" w14:textId="6C02185A"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B360D">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80" w:name="_Ref503366474"/>
      <w:bookmarkStart w:id="681" w:name="_Ref503366805"/>
      <w:bookmarkStart w:id="682" w:name="_Toc526581345"/>
      <w:r>
        <w:t>richMessageStrings</w:t>
      </w:r>
      <w:r w:rsidR="00932BEE">
        <w:t xml:space="preserve"> property</w:t>
      </w:r>
      <w:bookmarkEnd w:id="680"/>
      <w:bookmarkEnd w:id="681"/>
      <w:bookmarkEnd w:id="682"/>
    </w:p>
    <w:p w14:paraId="5301B6AC" w14:textId="18CFB8F1"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6B360D">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6B360D">
        <w:t>3.5</w:t>
      </w:r>
      <w:r w:rsidR="00F67E65">
        <w:fldChar w:fldCharType="end"/>
      </w:r>
      <w:r w:rsidR="004A12C7">
        <w:t>)</w:t>
      </w:r>
      <w:r>
        <w:t xml:space="preserve"> consisting of a set of properties with arbitrary names.</w:t>
      </w:r>
    </w:p>
    <w:p w14:paraId="03C9BFFA" w14:textId="3D4F1B1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6B360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6B360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6B360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E09EF1"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6B360D">
        <w:t>3.9.3.2</w:t>
      </w:r>
      <w:r w:rsidR="00454769">
        <w:fldChar w:fldCharType="end"/>
      </w:r>
      <w:r w:rsidR="00454769">
        <w:t>.</w:t>
      </w:r>
    </w:p>
    <w:p w14:paraId="207C80A3" w14:textId="4FE491C1" w:rsidR="00B86BC7" w:rsidRDefault="00B86BC7" w:rsidP="00B86BC7">
      <w:pPr>
        <w:pStyle w:val="Heading3"/>
      </w:pPr>
      <w:bookmarkStart w:id="683" w:name="_Toc526581346"/>
      <w:r>
        <w:t>help</w:t>
      </w:r>
      <w:r w:rsidR="00326BD5">
        <w:t>Uri</w:t>
      </w:r>
      <w:r>
        <w:t xml:space="preserve"> property</w:t>
      </w:r>
      <w:bookmarkEnd w:id="683"/>
    </w:p>
    <w:p w14:paraId="782A7DB1" w14:textId="0DB2F33C"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lastRenderedPageBreak/>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4" w:name="_Ref503364566"/>
      <w:bookmarkStart w:id="685" w:name="_Toc526581347"/>
      <w:r>
        <w:t>help property</w:t>
      </w:r>
      <w:bookmarkEnd w:id="684"/>
      <w:bookmarkEnd w:id="685"/>
    </w:p>
    <w:p w14:paraId="681BD68F" w14:textId="0DCE4B4F"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6B360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6" w:name="_Ref508894471"/>
      <w:bookmarkStart w:id="687" w:name="_Toc526581348"/>
      <w:r>
        <w:t>configuration property</w:t>
      </w:r>
      <w:bookmarkEnd w:id="686"/>
      <w:bookmarkEnd w:id="687"/>
    </w:p>
    <w:p w14:paraId="566C2663" w14:textId="2FF9FEB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6B360D">
        <w:t>3.37</w:t>
      </w:r>
      <w:r>
        <w:fldChar w:fldCharType="end"/>
      </w:r>
      <w:r>
        <w:t>)</w:t>
      </w:r>
      <w:r w:rsidRPr="000A7DA8">
        <w:t>.</w:t>
      </w:r>
    </w:p>
    <w:p w14:paraId="7BA3CFE9" w14:textId="36EED246"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B360D">
        <w:t>3.37</w:t>
      </w:r>
      <w:r>
        <w:fldChar w:fldCharType="end"/>
      </w:r>
      <w:r>
        <w:t>.</w:t>
      </w:r>
    </w:p>
    <w:p w14:paraId="0AFF06D6" w14:textId="4484FEDC"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6B360D">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6B360D">
        <w:t>3.37.4</w:t>
      </w:r>
      <w:r>
        <w:fldChar w:fldCharType="end"/>
      </w:r>
      <w:r>
        <w:t>).</w:t>
      </w:r>
    </w:p>
    <w:p w14:paraId="13B57609" w14:textId="2442BC85" w:rsidR="00164CCB" w:rsidRDefault="00164CCB" w:rsidP="00B86BC7">
      <w:pPr>
        <w:pStyle w:val="Heading2"/>
      </w:pPr>
      <w:bookmarkStart w:id="688" w:name="_Ref508894470"/>
      <w:bookmarkStart w:id="689" w:name="_Ref508894720"/>
      <w:bookmarkStart w:id="690" w:name="_Ref508894737"/>
      <w:bookmarkStart w:id="691" w:name="_Toc526581349"/>
      <w:bookmarkStart w:id="692" w:name="_Ref493477061"/>
      <w:r>
        <w:t>ruleConfiguration object</w:t>
      </w:r>
      <w:bookmarkEnd w:id="688"/>
      <w:bookmarkEnd w:id="689"/>
      <w:bookmarkEnd w:id="690"/>
      <w:bookmarkEnd w:id="691"/>
    </w:p>
    <w:p w14:paraId="2F470253" w14:textId="738DA236" w:rsidR="00164CCB" w:rsidRDefault="00164CCB" w:rsidP="00164CCB">
      <w:pPr>
        <w:pStyle w:val="Heading3"/>
      </w:pPr>
      <w:bookmarkStart w:id="693" w:name="_Toc526581350"/>
      <w:r>
        <w:t>General</w:t>
      </w:r>
      <w:bookmarkEnd w:id="69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764C854" w:rsidR="00D41895" w:rsidRPr="00D41895" w:rsidRDefault="00D41895" w:rsidP="00D41895">
      <w:r>
        <w:t>For an example, see §</w:t>
      </w:r>
      <w:r>
        <w:fldChar w:fldCharType="begin"/>
      </w:r>
      <w:r>
        <w:instrText xml:space="preserve"> REF _Ref508894796 \r \h </w:instrText>
      </w:r>
      <w:r>
        <w:fldChar w:fldCharType="separate"/>
      </w:r>
      <w:r w:rsidR="006B360D">
        <w:t>3.37.4</w:t>
      </w:r>
      <w:r>
        <w:fldChar w:fldCharType="end"/>
      </w:r>
      <w:r>
        <w:t>.</w:t>
      </w:r>
    </w:p>
    <w:p w14:paraId="3F5F290D" w14:textId="702ADA23" w:rsidR="00164CCB" w:rsidRDefault="00164CCB" w:rsidP="00164CCB">
      <w:pPr>
        <w:pStyle w:val="Heading3"/>
      </w:pPr>
      <w:bookmarkStart w:id="694" w:name="_Toc526581351"/>
      <w:r>
        <w:t>enabled property</w:t>
      </w:r>
      <w:bookmarkEnd w:id="69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95" w:name="_Ref508894469"/>
      <w:bookmarkStart w:id="696" w:name="_Toc526581352"/>
      <w:r>
        <w:t>defaultLevel property</w:t>
      </w:r>
      <w:bookmarkEnd w:id="695"/>
      <w:bookmarkEnd w:id="696"/>
    </w:p>
    <w:p w14:paraId="2F7AE5CB" w14:textId="3500EC6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B360D">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4C22D0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6B360D">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6B360D">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7" w:name="_Ref508894764"/>
      <w:bookmarkStart w:id="698" w:name="_Ref508894796"/>
      <w:bookmarkStart w:id="699" w:name="_Toc526581353"/>
      <w:r>
        <w:lastRenderedPageBreak/>
        <w:t>parameters property</w:t>
      </w:r>
      <w:bookmarkEnd w:id="697"/>
      <w:bookmarkEnd w:id="698"/>
      <w:bookmarkEnd w:id="699"/>
    </w:p>
    <w:p w14:paraId="18FD260D" w14:textId="21A01F6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B360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0B81CD0" w:rsidR="00D41895" w:rsidRDefault="00D41895" w:rsidP="00D41895">
      <w:pPr>
        <w:pStyle w:val="Codesmall"/>
      </w:pPr>
      <w:r>
        <w:t>{                                  # A rule object (§</w:t>
      </w:r>
      <w:r>
        <w:fldChar w:fldCharType="begin"/>
      </w:r>
      <w:r>
        <w:instrText xml:space="preserve"> REF _Ref508814067 \r \h </w:instrText>
      </w:r>
      <w:r>
        <w:fldChar w:fldCharType="separate"/>
      </w:r>
      <w:r w:rsidR="006B360D">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00" w:name="_Toc526581354"/>
      <w:r>
        <w:t>fix object</w:t>
      </w:r>
      <w:bookmarkEnd w:id="692"/>
      <w:bookmarkEnd w:id="700"/>
    </w:p>
    <w:p w14:paraId="410A501F" w14:textId="4C707545" w:rsidR="00B86BC7" w:rsidRDefault="00B86BC7" w:rsidP="00B86BC7">
      <w:pPr>
        <w:pStyle w:val="Heading3"/>
      </w:pPr>
      <w:bookmarkStart w:id="701" w:name="_Toc526581355"/>
      <w:r>
        <w:t>General</w:t>
      </w:r>
      <w:bookmarkEnd w:id="701"/>
    </w:p>
    <w:p w14:paraId="493ABF69" w14:textId="43E4EB23"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4DF5B8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B360D">
        <w:t>3.19</w:t>
      </w:r>
      <w:r>
        <w:fldChar w:fldCharType="end"/>
      </w:r>
      <w:r>
        <w:t>)</w:t>
      </w:r>
      <w:r w:rsidR="00DF5A5B">
        <w:t>.</w:t>
      </w:r>
    </w:p>
    <w:p w14:paraId="008E6A82" w14:textId="34D52C8C" w:rsidR="006F21F3" w:rsidRDefault="006F21F3" w:rsidP="00EA489A">
      <w:pPr>
        <w:pStyle w:val="Codesmall"/>
      </w:pPr>
      <w:r>
        <w:t xml:space="preserve">  "fix": {</w:t>
      </w:r>
    </w:p>
    <w:p w14:paraId="6386C02E" w14:textId="157FF606"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B360D">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69548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B360D">
        <w:t>3.38.3</w:t>
      </w:r>
      <w:r w:rsidR="00EA23DD">
        <w:fldChar w:fldCharType="end"/>
      </w:r>
      <w:r w:rsidR="00DF5A5B">
        <w:t>.</w:t>
      </w:r>
    </w:p>
    <w:p w14:paraId="396348ED" w14:textId="4DD1FA5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6B360D">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02" w:name="_Ref493512730"/>
      <w:bookmarkStart w:id="703" w:name="_Toc526581356"/>
      <w:r>
        <w:t>description property</w:t>
      </w:r>
      <w:bookmarkEnd w:id="702"/>
      <w:bookmarkEnd w:id="703"/>
    </w:p>
    <w:p w14:paraId="1893F7D7" w14:textId="0F034A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B360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4" w:name="_Ref493512752"/>
      <w:bookmarkStart w:id="705" w:name="_Ref493513084"/>
      <w:bookmarkStart w:id="706" w:name="_Ref503372111"/>
      <w:bookmarkStart w:id="707" w:name="_Ref503372176"/>
      <w:bookmarkStart w:id="708" w:name="_Toc526581357"/>
      <w:r>
        <w:t>fileChanges property</w:t>
      </w:r>
      <w:bookmarkEnd w:id="704"/>
      <w:bookmarkEnd w:id="705"/>
      <w:bookmarkEnd w:id="706"/>
      <w:bookmarkEnd w:id="707"/>
      <w:bookmarkEnd w:id="708"/>
    </w:p>
    <w:p w14:paraId="6DE7B962" w14:textId="0067FB1C"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6B360D">
        <w:t>3.39</w:t>
      </w:r>
      <w:r>
        <w:fldChar w:fldCharType="end"/>
      </w:r>
      <w:r w:rsidRPr="006F21F3">
        <w:t>).</w:t>
      </w:r>
    </w:p>
    <w:p w14:paraId="6AA7DCCF" w14:textId="573A5B94" w:rsidR="00B86BC7" w:rsidRDefault="00B86BC7" w:rsidP="00B86BC7">
      <w:pPr>
        <w:pStyle w:val="Heading2"/>
      </w:pPr>
      <w:bookmarkStart w:id="709" w:name="_Ref493512744"/>
      <w:bookmarkStart w:id="710" w:name="_Ref493512991"/>
      <w:bookmarkStart w:id="711" w:name="_Toc526581358"/>
      <w:r>
        <w:t>fileChange object</w:t>
      </w:r>
      <w:bookmarkEnd w:id="709"/>
      <w:bookmarkEnd w:id="710"/>
      <w:bookmarkEnd w:id="711"/>
    </w:p>
    <w:p w14:paraId="74D8322D" w14:textId="06E505AA" w:rsidR="00B86BC7" w:rsidRDefault="00B86BC7" w:rsidP="00B86BC7">
      <w:pPr>
        <w:pStyle w:val="Heading3"/>
      </w:pPr>
      <w:bookmarkStart w:id="712" w:name="_Toc526581359"/>
      <w:r>
        <w:t>General</w:t>
      </w:r>
      <w:bookmarkEnd w:id="71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F9B5A8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B360D">
        <w:t>3.37</w:t>
      </w:r>
      <w:r>
        <w:fldChar w:fldCharType="end"/>
      </w:r>
      <w:r>
        <w:t>)</w:t>
      </w:r>
      <w:r w:rsidR="00F27F55">
        <w:t>.</w:t>
      </w:r>
    </w:p>
    <w:p w14:paraId="0FF6717D" w14:textId="68F8A4FF"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B360D">
        <w:t>3.38.3</w:t>
      </w:r>
      <w:r w:rsidR="00770A97">
        <w:fldChar w:fldCharType="end"/>
      </w:r>
      <w:r w:rsidR="00855CF1">
        <w:t>.</w:t>
      </w:r>
    </w:p>
    <w:p w14:paraId="6A521431" w14:textId="0248D8F7" w:rsidR="006F21F3" w:rsidRDefault="006F21F3" w:rsidP="007C764E">
      <w:pPr>
        <w:pStyle w:val="Codesmall"/>
      </w:pPr>
      <w:r>
        <w:t xml:space="preserve">    {                          </w:t>
      </w:r>
    </w:p>
    <w:p w14:paraId="0805703A" w14:textId="6C7D89C7"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6B360D">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80B7AD5"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B360D">
        <w:t>3.39.3</w:t>
      </w:r>
      <w:r>
        <w:fldChar w:fldCharType="end"/>
      </w:r>
      <w:r w:rsidR="00855CF1">
        <w:t>.</w:t>
      </w:r>
    </w:p>
    <w:p w14:paraId="1FAFE72E" w14:textId="504F69A5"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B360D">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3" w:name="_Ref493513096"/>
      <w:bookmarkStart w:id="714" w:name="_Ref493513195"/>
      <w:bookmarkStart w:id="715" w:name="_Ref493513493"/>
      <w:bookmarkStart w:id="716" w:name="_Toc526581360"/>
      <w:r>
        <w:t>fileLocation</w:t>
      </w:r>
      <w:r w:rsidR="00B86BC7">
        <w:t xml:space="preserve"> property</w:t>
      </w:r>
      <w:bookmarkEnd w:id="713"/>
      <w:bookmarkEnd w:id="714"/>
      <w:bookmarkEnd w:id="715"/>
      <w:bookmarkEnd w:id="716"/>
    </w:p>
    <w:p w14:paraId="47E2D8A5" w14:textId="10BB4B4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6B360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7" w:name="_Ref493513106"/>
      <w:bookmarkStart w:id="718" w:name="_Toc526581361"/>
      <w:r>
        <w:t>replacements property</w:t>
      </w:r>
      <w:bookmarkEnd w:id="717"/>
      <w:bookmarkEnd w:id="718"/>
    </w:p>
    <w:p w14:paraId="21F0788C" w14:textId="3820BD7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B360D">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6B360D">
        <w:t>3.39.2</w:t>
      </w:r>
      <w:r>
        <w:fldChar w:fldCharType="end"/>
      </w:r>
      <w:r w:rsidRPr="006F21F3">
        <w:t>).</w:t>
      </w:r>
    </w:p>
    <w:p w14:paraId="40D9EA5A" w14:textId="3D521EDE" w:rsidR="00B86BC7" w:rsidRDefault="00B86BC7" w:rsidP="00B86BC7">
      <w:pPr>
        <w:pStyle w:val="Heading2"/>
      </w:pPr>
      <w:bookmarkStart w:id="719" w:name="_Ref493513114"/>
      <w:bookmarkStart w:id="720" w:name="_Ref493513476"/>
      <w:bookmarkStart w:id="721" w:name="_Toc526581362"/>
      <w:r>
        <w:t>replacement object</w:t>
      </w:r>
      <w:bookmarkEnd w:id="719"/>
      <w:bookmarkEnd w:id="720"/>
      <w:bookmarkEnd w:id="721"/>
    </w:p>
    <w:p w14:paraId="1276FD13" w14:textId="540BBC1F" w:rsidR="00B86BC7" w:rsidRDefault="00B86BC7" w:rsidP="00B86BC7">
      <w:pPr>
        <w:pStyle w:val="Heading3"/>
      </w:pPr>
      <w:bookmarkStart w:id="722" w:name="_Toc526581363"/>
      <w:r>
        <w:t>General</w:t>
      </w:r>
      <w:bookmarkEnd w:id="72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E33747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B360D">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B360D">
        <w:t>3.40.4</w:t>
      </w:r>
      <w:r>
        <w:fldChar w:fldCharType="end"/>
      </w:r>
      <w:r>
        <w:t xml:space="preserve">), then the effect of the replacement </w:t>
      </w:r>
      <w:r w:rsidRPr="003672C8">
        <w:rPr>
          <w:b/>
        </w:rPr>
        <w:t>SHALL</w:t>
      </w:r>
      <w:r>
        <w:t xml:space="preserve"> be as if the removal were performed before the insertion.</w:t>
      </w:r>
    </w:p>
    <w:p w14:paraId="51FA77A0" w14:textId="5875B6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6B360D">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B360D">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51A0031E"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or a binary region (§</w:t>
      </w:r>
      <w:r>
        <w:fldChar w:fldCharType="begin"/>
      </w:r>
      <w:r>
        <w:instrText xml:space="preserve"> REF _Ref509043519 \r \h </w:instrText>
      </w:r>
      <w:r>
        <w:fldChar w:fldCharType="separate"/>
      </w:r>
      <w:r w:rsidR="006B360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ACF66C6"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6B360D">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3" w:name="_Toc526581364"/>
      <w:r>
        <w:lastRenderedPageBreak/>
        <w:t>Constraints</w:t>
      </w:r>
      <w:bookmarkEnd w:id="723"/>
    </w:p>
    <w:p w14:paraId="58129AF5" w14:textId="2BB72AD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B360D">
        <w:t>3.40.3</w:t>
      </w:r>
      <w:r>
        <w:fldChar w:fldCharType="end"/>
      </w:r>
      <w:r>
        <w:t>) specifies a text region (§</w:t>
      </w:r>
      <w:r>
        <w:fldChar w:fldCharType="begin"/>
      </w:r>
      <w:r>
        <w:instrText xml:space="preserve"> REF _Ref493492556 \r \h </w:instrText>
      </w:r>
      <w:r>
        <w:fldChar w:fldCharType="separate"/>
      </w:r>
      <w:r w:rsidR="006B360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B360D">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B360D">
        <w:t>3.2.2</w:t>
      </w:r>
      <w:r>
        <w:fldChar w:fldCharType="end"/>
      </w:r>
      <w:r>
        <w:t>).</w:t>
      </w:r>
    </w:p>
    <w:p w14:paraId="77DC3A72" w14:textId="0A9CDB0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B360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B360D">
        <w:t>3.2.3</w:t>
      </w:r>
      <w:r>
        <w:fldChar w:fldCharType="end"/>
      </w:r>
      <w:r>
        <w:t>).</w:t>
      </w:r>
    </w:p>
    <w:p w14:paraId="2919F4E4" w14:textId="2FD85E3E" w:rsidR="00B86BC7" w:rsidRDefault="00B86BC7" w:rsidP="00B86BC7">
      <w:pPr>
        <w:pStyle w:val="Heading3"/>
      </w:pPr>
      <w:bookmarkStart w:id="724" w:name="_Ref493518436"/>
      <w:bookmarkStart w:id="725" w:name="_Ref493518439"/>
      <w:bookmarkStart w:id="726" w:name="_Ref493518529"/>
      <w:bookmarkStart w:id="727" w:name="_Toc526581365"/>
      <w:r>
        <w:t>deleted</w:t>
      </w:r>
      <w:r w:rsidR="00F27F55">
        <w:t>Region</w:t>
      </w:r>
      <w:r>
        <w:t xml:space="preserve"> property</w:t>
      </w:r>
      <w:bookmarkEnd w:id="724"/>
      <w:bookmarkEnd w:id="725"/>
      <w:bookmarkEnd w:id="726"/>
      <w:bookmarkEnd w:id="727"/>
    </w:p>
    <w:p w14:paraId="1ECF4AC9" w14:textId="0D419BC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B360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8" w:name="_Ref493518437"/>
      <w:bookmarkStart w:id="729" w:name="_Ref493518440"/>
      <w:bookmarkStart w:id="730" w:name="_Toc526581366"/>
      <w:r>
        <w:t>inserted</w:t>
      </w:r>
      <w:r w:rsidR="00F27F55">
        <w:t>Content</w:t>
      </w:r>
      <w:r>
        <w:t xml:space="preserve"> property</w:t>
      </w:r>
      <w:bookmarkEnd w:id="728"/>
      <w:bookmarkEnd w:id="729"/>
      <w:bookmarkEnd w:id="730"/>
    </w:p>
    <w:p w14:paraId="6E86F82E" w14:textId="5FD7D50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6B360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31" w:name="_Ref493404948"/>
      <w:bookmarkStart w:id="732" w:name="_Ref493406026"/>
      <w:bookmarkStart w:id="733" w:name="_Toc526581367"/>
      <w:r>
        <w:t>notification object</w:t>
      </w:r>
      <w:bookmarkEnd w:id="731"/>
      <w:bookmarkEnd w:id="732"/>
      <w:bookmarkEnd w:id="733"/>
    </w:p>
    <w:p w14:paraId="3BD7AF2E" w14:textId="23E07934" w:rsidR="00B86BC7" w:rsidRDefault="00B86BC7" w:rsidP="00B86BC7">
      <w:pPr>
        <w:pStyle w:val="Heading3"/>
      </w:pPr>
      <w:bookmarkStart w:id="734" w:name="_Toc526581368"/>
      <w:r>
        <w:t>General</w:t>
      </w:r>
      <w:bookmarkEnd w:id="734"/>
    </w:p>
    <w:p w14:paraId="759675E9" w14:textId="7AFC08B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B360D">
        <w:t>3.19</w:t>
      </w:r>
      <w:r>
        <w:fldChar w:fldCharType="end"/>
      </w:r>
      <w:r w:rsidRPr="003672C8">
        <w:t>).</w:t>
      </w:r>
    </w:p>
    <w:p w14:paraId="6C08731C" w14:textId="60FD4244" w:rsidR="00B86BC7" w:rsidRDefault="00B86BC7" w:rsidP="00B86BC7">
      <w:pPr>
        <w:pStyle w:val="Heading3"/>
      </w:pPr>
      <w:bookmarkStart w:id="735" w:name="_Toc526581369"/>
      <w:r>
        <w:t>id property</w:t>
      </w:r>
      <w:bookmarkEnd w:id="73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3FC0F7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6B360D">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6" w:name="_Ref493518926"/>
      <w:bookmarkStart w:id="737" w:name="_Toc526581370"/>
      <w:r>
        <w:t>ruleId property</w:t>
      </w:r>
      <w:bookmarkEnd w:id="736"/>
      <w:bookmarkEnd w:id="737"/>
    </w:p>
    <w:p w14:paraId="72DC23AB" w14:textId="351FDEB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6B360D">
        <w:t>3.36.3</w:t>
      </w:r>
      <w:r>
        <w:fldChar w:fldCharType="end"/>
      </w:r>
      <w:r w:rsidRPr="003672C8">
        <w:t>).</w:t>
      </w:r>
    </w:p>
    <w:p w14:paraId="689839C4" w14:textId="073CD63E"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6B360D">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6B360D">
        <w:t>3.11.19</w:t>
      </w:r>
      <w:r>
        <w:fldChar w:fldCharType="end"/>
      </w:r>
      <w:r w:rsidR="00431CDA">
        <w:t>, §</w:t>
      </w:r>
      <w:r w:rsidR="00EC0042">
        <w:fldChar w:fldCharType="begin"/>
      </w:r>
      <w:r w:rsidR="00EC0042">
        <w:instrText xml:space="preserve"> REF _Ref508870783 \r \h </w:instrText>
      </w:r>
      <w:r w:rsidR="00EC0042">
        <w:fldChar w:fldCharType="separate"/>
      </w:r>
      <w:r w:rsidR="006B360D">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6B360D">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6B360D">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7AC7A36A"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6B360D">
        <w:t>3.11</w:t>
      </w:r>
      <w:r w:rsidR="009F29FD">
        <w:fldChar w:fldCharType="end"/>
      </w:r>
      <w:r w:rsidR="009F29FD">
        <w:t>).</w:t>
      </w:r>
    </w:p>
    <w:p w14:paraId="37E39977" w14:textId="265380C3" w:rsidR="009F29FD" w:rsidRDefault="009F29FD" w:rsidP="00431CDA">
      <w:pPr>
        <w:pStyle w:val="Codesmall"/>
      </w:pPr>
      <w:r>
        <w:t xml:space="preserve">  "invocations": [                        # See §</w:t>
      </w:r>
      <w:r>
        <w:fldChar w:fldCharType="begin"/>
      </w:r>
      <w:r>
        <w:instrText xml:space="preserve"> REF _Ref507657941 \r \h </w:instrText>
      </w:r>
      <w:r>
        <w:fldChar w:fldCharType="separate"/>
      </w:r>
      <w:r w:rsidR="006B360D">
        <w:t>3.11.11</w:t>
      </w:r>
      <w:r>
        <w:fldChar w:fldCharType="end"/>
      </w:r>
      <w:r>
        <w:t>.</w:t>
      </w:r>
    </w:p>
    <w:p w14:paraId="5CBB9063" w14:textId="75280F0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6B360D">
        <w:t>3.14</w:t>
      </w:r>
      <w:r>
        <w:fldChar w:fldCharType="end"/>
      </w:r>
      <w:r>
        <w:t>).</w:t>
      </w:r>
    </w:p>
    <w:p w14:paraId="4EE5FB01" w14:textId="296398B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6B360D">
        <w:t>3.14.21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089EFF48" w:rsidR="009F29FD" w:rsidRDefault="009F29FD" w:rsidP="00431CDA">
      <w:pPr>
        <w:pStyle w:val="Codesmall"/>
      </w:pPr>
      <w:r>
        <w:t xml:space="preserve">  "resources": {                          # See §</w:t>
      </w:r>
      <w:r>
        <w:fldChar w:fldCharType="begin"/>
      </w:r>
      <w:r>
        <w:instrText xml:space="preserve"> REF _Ref493404878 \r \h </w:instrText>
      </w:r>
      <w:r>
        <w:fldChar w:fldCharType="separate"/>
      </w:r>
      <w:r w:rsidR="006B360D">
        <w:t>3.11.19</w:t>
      </w:r>
      <w:r>
        <w:fldChar w:fldCharType="end"/>
      </w:r>
      <w:r>
        <w:t>.</w:t>
      </w:r>
    </w:p>
    <w:p w14:paraId="12676CFC" w14:textId="57A534E7"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6B360D">
        <w:t>3.35.3</w:t>
      </w:r>
      <w:r>
        <w:fldChar w:fldCharType="end"/>
      </w:r>
      <w:r>
        <w:t>.</w:t>
      </w:r>
    </w:p>
    <w:p w14:paraId="24CCC349" w14:textId="1B0F347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6B360D">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8" w:name="_Toc526581371"/>
      <w:r>
        <w:t>physicalLocation property</w:t>
      </w:r>
      <w:bookmarkEnd w:id="738"/>
    </w:p>
    <w:p w14:paraId="23C5F0EF" w14:textId="2560745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B360D">
        <w:t>3.21</w:t>
      </w:r>
      <w:r>
        <w:fldChar w:fldCharType="end"/>
      </w:r>
      <w:r w:rsidRPr="008651CE">
        <w:t>) that identifies the relevant location.</w:t>
      </w:r>
    </w:p>
    <w:p w14:paraId="0BE523CC" w14:textId="11807D96" w:rsidR="00B86BC7" w:rsidRDefault="00B86BC7" w:rsidP="00B86BC7">
      <w:pPr>
        <w:pStyle w:val="Heading3"/>
      </w:pPr>
      <w:bookmarkStart w:id="739" w:name="_Toc526581372"/>
      <w:r>
        <w:t>message property</w:t>
      </w:r>
      <w:bookmarkEnd w:id="739"/>
    </w:p>
    <w:p w14:paraId="095EAE33" w14:textId="057FC28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B360D">
        <w:t>3.9</w:t>
      </w:r>
      <w:r w:rsidR="004C53FE">
        <w:fldChar w:fldCharType="end"/>
      </w:r>
      <w:r w:rsidR="006F4D22">
        <w:t>)</w:t>
      </w:r>
      <w:r w:rsidRPr="008651CE">
        <w:t xml:space="preserve"> that describes the condition that was encountered.</w:t>
      </w:r>
    </w:p>
    <w:p w14:paraId="17CA8781" w14:textId="28E75E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6B360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6B360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40" w:name="_Ref493404972"/>
      <w:bookmarkStart w:id="741" w:name="_Ref493406037"/>
      <w:bookmarkStart w:id="742" w:name="_Toc526581373"/>
      <w:r>
        <w:t>level property</w:t>
      </w:r>
      <w:bookmarkEnd w:id="740"/>
      <w:bookmarkEnd w:id="741"/>
      <w:bookmarkEnd w:id="74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3" w:name="_Toc526581374"/>
      <w:r>
        <w:t>threadId property</w:t>
      </w:r>
      <w:bookmarkEnd w:id="74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44" w:name="_Toc526581375"/>
      <w:r>
        <w:t>time</w:t>
      </w:r>
      <w:r w:rsidR="00BF4F63">
        <w:t>Utc</w:t>
      </w:r>
      <w:r>
        <w:t xml:space="preserve"> property</w:t>
      </w:r>
      <w:bookmarkEnd w:id="744"/>
    </w:p>
    <w:p w14:paraId="2D4A5B6B" w14:textId="56DA13B9"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6B360D">
        <w:t>3.8</w:t>
      </w:r>
      <w:r>
        <w:fldChar w:fldCharType="end"/>
      </w:r>
      <w:r w:rsidRPr="008651CE">
        <w:t>).</w:t>
      </w:r>
    </w:p>
    <w:p w14:paraId="33699F22" w14:textId="56DC8386" w:rsidR="00B86BC7" w:rsidRDefault="00B86BC7" w:rsidP="00B86BC7">
      <w:pPr>
        <w:pStyle w:val="Heading3"/>
      </w:pPr>
      <w:bookmarkStart w:id="745" w:name="_Toc526581376"/>
      <w:r>
        <w:t>exception property</w:t>
      </w:r>
      <w:bookmarkEnd w:id="745"/>
    </w:p>
    <w:p w14:paraId="0929118A" w14:textId="5FA1103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B360D">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46" w:name="_Ref493570836"/>
      <w:bookmarkStart w:id="747" w:name="_Toc526581377"/>
      <w:r>
        <w:t>exception object</w:t>
      </w:r>
      <w:bookmarkEnd w:id="746"/>
      <w:bookmarkEnd w:id="747"/>
    </w:p>
    <w:p w14:paraId="1257C9E2" w14:textId="6070509F" w:rsidR="00B86BC7" w:rsidRDefault="00B86BC7" w:rsidP="00B86BC7">
      <w:pPr>
        <w:pStyle w:val="Heading3"/>
      </w:pPr>
      <w:bookmarkStart w:id="748" w:name="_Toc526581378"/>
      <w:r>
        <w:t>General</w:t>
      </w:r>
      <w:bookmarkEnd w:id="748"/>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9" w:name="_Toc526581379"/>
      <w:r>
        <w:t>kind property</w:t>
      </w:r>
      <w:bookmarkEnd w:id="74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50" w:name="_Toc526581380"/>
      <w:r>
        <w:t>message property</w:t>
      </w:r>
      <w:bookmarkEnd w:id="750"/>
    </w:p>
    <w:p w14:paraId="0E15DE57" w14:textId="04C10FB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B360D">
        <w:t>3.9</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8110D19" w:rsidR="00105CCB" w:rsidRPr="00492D47" w:rsidRDefault="00105CCB" w:rsidP="00105CCB">
      <w:pPr>
        <w:pStyle w:val="Note"/>
      </w:pPr>
      <w:r>
        <w:lastRenderedPageBreak/>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B360D">
        <w:t>3.9.4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751" w:name="_Toc526581381"/>
      <w:r>
        <w:t>stack property</w:t>
      </w:r>
      <w:bookmarkEnd w:id="751"/>
    </w:p>
    <w:p w14:paraId="17152AD6" w14:textId="66E30F7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B360D">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2" w:name="_Toc526581382"/>
      <w:r>
        <w:t>innerExceptions property</w:t>
      </w:r>
      <w:bookmarkEnd w:id="752"/>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5DB956A6" w:rsidR="00AF60C1" w:rsidRDefault="00AF60C1" w:rsidP="00FD22AC">
      <w:pPr>
        <w:pStyle w:val="Heading1"/>
      </w:pPr>
      <w:bookmarkStart w:id="753" w:name="_Toc526581383"/>
      <w:bookmarkStart w:id="754" w:name="_Toc287332011"/>
      <w:r>
        <w:lastRenderedPageBreak/>
        <w:t>External file format</w:t>
      </w:r>
      <w:bookmarkEnd w:id="753"/>
    </w:p>
    <w:p w14:paraId="2A3E0063" w14:textId="270C9EBD" w:rsidR="00AF60C1" w:rsidRDefault="00AF60C1" w:rsidP="00AF60C1">
      <w:pPr>
        <w:pStyle w:val="Heading2"/>
      </w:pPr>
      <w:bookmarkStart w:id="755" w:name="_Toc526581384"/>
      <w:r>
        <w:t>General</w:t>
      </w:r>
      <w:bookmarkEnd w:id="755"/>
    </w:p>
    <w:p w14:paraId="71E0440E" w14:textId="2B78493B" w:rsidR="0069571F" w:rsidRDefault="00AF60C1" w:rsidP="0069571F">
      <w:r>
        <w:t>External files</w:t>
      </w:r>
      <w:r w:rsidR="0069571F">
        <w:t xml:space="preserve"> (see §</w:t>
      </w:r>
      <w:r w:rsidR="0069571F">
        <w:fldChar w:fldCharType="begin"/>
      </w:r>
      <w:r w:rsidR="0069571F">
        <w:instrText xml:space="preserve"> REF _Ref522953645 \r \h </w:instrText>
      </w:r>
      <w:r w:rsidR="0069571F">
        <w:fldChar w:fldCharType="separate"/>
      </w:r>
      <w:r w:rsidR="006B360D">
        <w:t>3.11.2</w:t>
      </w:r>
      <w:r w:rsidR="0069571F">
        <w:fldChar w:fldCharType="end"/>
      </w:r>
      <w:r w:rsidR="0069571F">
        <w:t>)</w:t>
      </w:r>
      <w:r w:rsidR="0069571F" w:rsidRPr="0069571F">
        <w:t xml:space="preserve"> </w:t>
      </w:r>
      <w:r w:rsidR="0069571F">
        <w:t>conform to a schema distinct from that of the root file. External files contain information that makes it possible for a consumer to determine which property is contained in the file, to parse its contents, and to associate the externalized property with the run to which it belongs.</w:t>
      </w:r>
    </w:p>
    <w:p w14:paraId="59197921" w14:textId="15BF7E22" w:rsidR="0069571F" w:rsidRDefault="0069571F" w:rsidP="0069571F">
      <w:pPr>
        <w:pStyle w:val="Heading2"/>
      </w:pPr>
      <w:bookmarkStart w:id="756" w:name="_Toc526581385"/>
      <w:r>
        <w:t>externalizedProperty object</w:t>
      </w:r>
      <w:bookmarkEnd w:id="756"/>
    </w:p>
    <w:p w14:paraId="6E569B6A" w14:textId="60E785B4" w:rsidR="0069571F" w:rsidRPr="0069571F" w:rsidRDefault="0069571F" w:rsidP="0069571F">
      <w:pPr>
        <w:pStyle w:val="Heading3"/>
      </w:pPr>
      <w:bookmarkStart w:id="757" w:name="_Ref525812129"/>
      <w:bookmarkStart w:id="758" w:name="_Toc526581386"/>
      <w:r>
        <w:t>General</w:t>
      </w:r>
      <w:bookmarkEnd w:id="757"/>
      <w:bookmarkEnd w:id="758"/>
    </w:p>
    <w:p w14:paraId="439FB1A4" w14:textId="56690432" w:rsidR="0069571F" w:rsidRDefault="0069571F" w:rsidP="0069571F">
      <w:r>
        <w:t xml:space="preserve">The top-level element of an external file </w:t>
      </w:r>
      <w:r>
        <w:rPr>
          <w:b/>
        </w:rPr>
        <w:t>SHALL</w:t>
      </w:r>
      <w:r>
        <w:t xml:space="preserve"> be a JSON object which we refer to as an </w:t>
      </w:r>
      <w:r w:rsidRPr="00DA6510">
        <w:rPr>
          <w:rStyle w:val="CODEtemp"/>
        </w:rPr>
        <w:t>externalizedProperty</w:t>
      </w:r>
      <w:r>
        <w:t xml:space="preserve"> object.</w:t>
      </w:r>
    </w:p>
    <w:p w14:paraId="606EB16D" w14:textId="77777777" w:rsidR="0069571F" w:rsidRDefault="0069571F" w:rsidP="0069571F">
      <w:pPr>
        <w:pStyle w:val="Note"/>
      </w:pPr>
      <w:r>
        <w:t xml:space="preserve">EXAMPLE: In this example, the </w:t>
      </w:r>
      <w:r w:rsidRPr="00230F9F">
        <w:rPr>
          <w:rStyle w:val="CODEtemp"/>
        </w:rPr>
        <w:t>files</w:t>
      </w:r>
      <w:r>
        <w:t xml:space="preserve"> property has been externalized to a file with these contents:</w:t>
      </w:r>
    </w:p>
    <w:p w14:paraId="11997C11" w14:textId="78471B47" w:rsidR="0069571F" w:rsidRPr="00230F9F" w:rsidRDefault="0069571F" w:rsidP="0069571F">
      <w:pPr>
        <w:pStyle w:val="Code"/>
      </w:pPr>
      <w:bookmarkStart w:id="759" w:name="_Hlk525811171"/>
      <w:r w:rsidRPr="00230F9F">
        <w:t>{</w:t>
      </w:r>
      <w:r>
        <w:t xml:space="preserve">                             # An externalizedProperty object</w:t>
      </w:r>
    </w:p>
    <w:p w14:paraId="48394701" w14:textId="0C33DF8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B360D">
        <w:t>4.2.2</w:t>
      </w:r>
      <w:r>
        <w:fldChar w:fldCharType="end"/>
      </w:r>
      <w:r>
        <w:t>.</w:t>
      </w:r>
    </w:p>
    <w:p w14:paraId="5865DF5B" w14:textId="34DFF698" w:rsidR="0069571F" w:rsidRDefault="0069571F" w:rsidP="0069571F">
      <w:pPr>
        <w:pStyle w:val="Code"/>
      </w:pPr>
      <w:r>
        <w:t xml:space="preserve">    </w:t>
      </w:r>
      <w:r w:rsidRPr="00230F9F">
        <w:t>"http:///json.schemastore.org/sarif-external</w:t>
      </w:r>
      <w:r>
        <w:t>ized</w:t>
      </w:r>
      <w:r w:rsidRPr="00230F9F">
        <w:t>-</w:t>
      </w:r>
      <w:r>
        <w:t>property-</w:t>
      </w:r>
      <w:r w:rsidRPr="00230F9F">
        <w:t>2.0.0",</w:t>
      </w:r>
    </w:p>
    <w:p w14:paraId="0F03EF1A" w14:textId="77777777" w:rsidR="0069571F" w:rsidRPr="00230F9F" w:rsidRDefault="0069571F" w:rsidP="0069571F">
      <w:pPr>
        <w:pStyle w:val="Code"/>
      </w:pPr>
    </w:p>
    <w:p w14:paraId="573698C6" w14:textId="311ACBE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B360D">
        <w:t>4.2.3</w:t>
      </w:r>
      <w:r>
        <w:fldChar w:fldCharType="end"/>
      </w:r>
      <w:r>
        <w:t>.</w:t>
      </w:r>
    </w:p>
    <w:p w14:paraId="69E0C7F0" w14:textId="477B5B0A" w:rsidR="0069571F" w:rsidRDefault="0069571F" w:rsidP="0069571F">
      <w:pPr>
        <w:pStyle w:val="Code"/>
      </w:pPr>
    </w:p>
    <w:p w14:paraId="5B43C2CE" w14:textId="3D79AE4C" w:rsidR="006958DC" w:rsidRDefault="006958DC" w:rsidP="006958DC">
      <w:pPr>
        <w:pStyle w:val="Code"/>
      </w:pPr>
      <w:r>
        <w:t xml:space="preserve">                              # See §</w:t>
      </w:r>
      <w:r>
        <w:fldChar w:fldCharType="begin"/>
      </w:r>
      <w:r>
        <w:instrText xml:space="preserve"> REF _Ref525814013 \r \h </w:instrText>
      </w:r>
      <w:r>
        <w:fldChar w:fldCharType="separate"/>
      </w:r>
      <w:r w:rsidR="006B360D">
        <w:t>4.2.4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78C8CB22" w:rsidR="0069571F" w:rsidRDefault="0069571F" w:rsidP="0069571F">
      <w:pPr>
        <w:pStyle w:val="Code"/>
      </w:pPr>
      <w:r>
        <w:t xml:space="preserve">                              # See §</w:t>
      </w:r>
      <w:r>
        <w:fldChar w:fldCharType="begin"/>
      </w:r>
      <w:r>
        <w:instrText xml:space="preserve"> REF _Ref525810969 \r \h </w:instrText>
      </w:r>
      <w:r>
        <w:fldChar w:fldCharType="separate"/>
      </w:r>
      <w:r w:rsidR="006B360D">
        <w:t>4.2.5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A40F1E9" w:rsidR="0069571F" w:rsidRPr="00230F9F" w:rsidRDefault="0069571F" w:rsidP="0069571F">
      <w:pPr>
        <w:pStyle w:val="Code"/>
      </w:pPr>
      <w:r w:rsidRPr="00230F9F">
        <w:t xml:space="preserve">  "</w:t>
      </w:r>
      <w:r>
        <w:t>files</w:t>
      </w:r>
      <w:r w:rsidRPr="00230F9F">
        <w:t>": {</w:t>
      </w:r>
      <w:r>
        <w:t xml:space="preserve">                  # See §</w:t>
      </w:r>
      <w:r>
        <w:fldChar w:fldCharType="begin"/>
      </w:r>
      <w:r>
        <w:instrText xml:space="preserve"> REF _Ref525810993 \r \h </w:instrText>
      </w:r>
      <w:r>
        <w:fldChar w:fldCharType="separate"/>
      </w:r>
      <w:r w:rsidR="006B360D">
        <w:t>4.2.6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77777777" w:rsidR="0069571F" w:rsidRPr="00230F9F" w:rsidRDefault="0069571F" w:rsidP="0069571F">
      <w:pPr>
        <w:pStyle w:val="Code"/>
      </w:pPr>
      <w:r w:rsidRPr="00230F9F">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760" w:name="_Ref525810506"/>
      <w:bookmarkStart w:id="761" w:name="_Toc526581387"/>
      <w:bookmarkEnd w:id="759"/>
      <w:r>
        <w:t>$schema property</w:t>
      </w:r>
      <w:bookmarkEnd w:id="760"/>
      <w:bookmarkEnd w:id="761"/>
    </w:p>
    <w:p w14:paraId="0FB82C50" w14:textId="77777777"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p>
    <w:p w14:paraId="2788AB6B" w14:textId="7B31F0A1"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B360D">
        <w:t>4.2.3</w:t>
      </w:r>
      <w:r>
        <w:fldChar w:fldCharType="end"/>
      </w:r>
      <w:r w:rsidRPr="00FC1320">
        <w:t>).</w:t>
      </w:r>
    </w:p>
    <w:p w14:paraId="4124DDBF" w14:textId="77777777"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p>
    <w:p w14:paraId="3E5BB2DE" w14:textId="77777777" w:rsidR="0069571F" w:rsidRDefault="0069571F" w:rsidP="0069571F">
      <w:pPr>
        <w:pStyle w:val="Heading3"/>
      </w:pPr>
      <w:bookmarkStart w:id="762" w:name="_Ref523913350"/>
      <w:bookmarkStart w:id="763" w:name="_Toc526581388"/>
      <w:r>
        <w:lastRenderedPageBreak/>
        <w:t>version property</w:t>
      </w:r>
      <w:bookmarkEnd w:id="762"/>
      <w:bookmarkEnd w:id="763"/>
    </w:p>
    <w:p w14:paraId="5EE9B741" w14:textId="3D9D1C92" w:rsidR="0069571F" w:rsidRDefault="0069571F" w:rsidP="0069571F">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35A1551D" w:rsidR="0069571F" w:rsidRDefault="0069571F" w:rsidP="0069571F">
      <w:pPr>
        <w:pStyle w:val="Note"/>
      </w:pPr>
      <w:r>
        <w:t xml:space="preserve">NOTE: </w:t>
      </w:r>
      <w:r w:rsidRPr="00FC1320">
        <w:t xml:space="preserve">This will make it easier for parsers to handle multiple versions of the </w:t>
      </w:r>
      <w:r>
        <w:t>external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764" w:name="_Ref525814013"/>
      <w:bookmarkStart w:id="765" w:name="_Toc526581389"/>
      <w:r>
        <w:t>instanceGuid property</w:t>
      </w:r>
      <w:bookmarkEnd w:id="764"/>
      <w:bookmarkEnd w:id="765"/>
    </w:p>
    <w:p w14:paraId="6E3F5D71" w14:textId="49990A9D" w:rsidR="006958DC" w:rsidRPr="006958DC" w:rsidRDefault="006958DC" w:rsidP="006958DC">
      <w:r w:rsidRPr="00FC1320">
        <w:t>A</w:t>
      </w:r>
      <w:r>
        <w:t>n</w:t>
      </w:r>
      <w:r w:rsidRPr="00FC1320">
        <w:t xml:space="preserve"> </w:t>
      </w:r>
      <w:r>
        <w:rPr>
          <w:rStyle w:val="CODEtemp"/>
        </w:rPr>
        <w:t>externalizedProperty</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6B360D">
        <w:t>3.4.3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6B360D">
        <w:t>3.12.3</w:t>
      </w:r>
      <w:r>
        <w:fldChar w:fldCharType="end"/>
      </w:r>
      <w:r>
        <w:t xml:space="preserve">) of the corresponding </w:t>
      </w:r>
      <w:r w:rsidRPr="006958DC">
        <w:rPr>
          <w:rStyle w:val="CODEtemp"/>
        </w:rPr>
        <w:t>externalFile</w:t>
      </w:r>
      <w:r>
        <w:t xml:space="preserve"> object (§</w:t>
      </w:r>
      <w:r>
        <w:fldChar w:fldCharType="begin"/>
      </w:r>
      <w:r>
        <w:instrText xml:space="preserve"> REF _Ref525806896 \r \h </w:instrText>
      </w:r>
      <w:r>
        <w:fldChar w:fldCharType="separate"/>
      </w:r>
      <w:r w:rsidR="006B360D">
        <w:t>3.12</w:t>
      </w:r>
      <w:r>
        <w:fldChar w:fldCharType="end"/>
      </w:r>
      <w:r>
        <w:t xml:space="preserve">) in the </w:t>
      </w:r>
      <w:r w:rsidRPr="006958DC">
        <w:rPr>
          <w:rStyle w:val="CODEtemp"/>
        </w:rPr>
        <w:t>run.externalFiles</w:t>
      </w:r>
      <w:r>
        <w:t xml:space="preserve"> property (§</w:t>
      </w:r>
      <w:r>
        <w:fldChar w:fldCharType="begin"/>
      </w:r>
      <w:r>
        <w:instrText xml:space="preserve"> REF _Ref522953645 \r \h </w:instrText>
      </w:r>
      <w:r>
        <w:fldChar w:fldCharType="separate"/>
      </w:r>
      <w:r w:rsidR="006B360D">
        <w:t>3.11.2</w:t>
      </w:r>
      <w:r>
        <w:fldChar w:fldCharType="end"/>
      </w:r>
      <w:r>
        <w:t>) in the root file.</w:t>
      </w:r>
    </w:p>
    <w:p w14:paraId="79D6BF67" w14:textId="77777777" w:rsidR="0069571F" w:rsidRDefault="0069571F" w:rsidP="0069571F">
      <w:pPr>
        <w:pStyle w:val="Heading3"/>
      </w:pPr>
      <w:bookmarkStart w:id="766" w:name="_Ref525810969"/>
      <w:bookmarkStart w:id="767" w:name="_Toc526581390"/>
      <w:r>
        <w:t>runInstanceGuid property</w:t>
      </w:r>
      <w:bookmarkEnd w:id="766"/>
      <w:bookmarkEnd w:id="767"/>
    </w:p>
    <w:p w14:paraId="3E79C8E1" w14:textId="36254177" w:rsidR="0069571F" w:rsidRDefault="0069571F" w:rsidP="0069571F">
      <w:r>
        <w:t xml:space="preserve">If the </w:t>
      </w:r>
      <w:r w:rsidRPr="005C34B3">
        <w:rPr>
          <w:rStyle w:val="CODEtemp"/>
        </w:rPr>
        <w:t>run</w:t>
      </w:r>
      <w:r>
        <w:t xml:space="preserve"> object to which the externalized property belongs contains a </w:t>
      </w:r>
      <w:r>
        <w:rPr>
          <w:rStyle w:val="CODEtemp"/>
        </w:rPr>
        <w:t>instance</w:t>
      </w:r>
      <w:r w:rsidRPr="005C34B3">
        <w:rPr>
          <w:rStyle w:val="CODEtemp"/>
        </w:rPr>
        <w:t>Guid</w:t>
      </w:r>
      <w:r>
        <w:t xml:space="preserve"> property (§</w:t>
      </w:r>
      <w:r>
        <w:fldChar w:fldCharType="begin"/>
      </w:r>
      <w:r>
        <w:instrText xml:space="preserve"> REF _Ref523914018 \r \h </w:instrText>
      </w:r>
      <w:r>
        <w:fldChar w:fldCharType="separate"/>
      </w:r>
      <w:r w:rsidR="006B360D">
        <w:rPr>
          <w:b/>
          <w:bCs/>
        </w:rPr>
        <w:t>Error! Reference source not found.</w:t>
      </w:r>
      <w:r>
        <w:fldChar w:fldCharType="end"/>
      </w:r>
      <w:r>
        <w:t xml:space="preserve">), the </w:t>
      </w:r>
      <w:r w:rsidRPr="005C34B3">
        <w:rPr>
          <w:rStyle w:val="CODEtemp"/>
        </w:rPr>
        <w:t>externalizedProperty</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B360D">
        <w:t>3.4.3</w:t>
      </w:r>
      <w:r w:rsidR="006958DC">
        <w:fldChar w:fldCharType="end"/>
      </w:r>
      <w:r w:rsidR="006958DC">
        <w:t>)</w:t>
      </w:r>
      <w:r>
        <w:t xml:space="preserve"> that equals </w:t>
      </w:r>
      <w:r w:rsidRPr="005C34B3">
        <w:rPr>
          <w:rStyle w:val="CODEtemp"/>
        </w:rPr>
        <w:t>run.</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77777777" w:rsidR="0069571F" w:rsidRDefault="0069571F" w:rsidP="0069571F">
      <w:pPr>
        <w:pStyle w:val="Heading3"/>
      </w:pPr>
      <w:bookmarkStart w:id="768" w:name="_Ref525634162"/>
      <w:bookmarkStart w:id="769" w:name="_Ref525810993"/>
      <w:bookmarkStart w:id="770" w:name="_Toc526581391"/>
      <w:r>
        <w:t>The property value</w:t>
      </w:r>
      <w:bookmarkEnd w:id="768"/>
      <w:r>
        <w:t xml:space="preserve"> property</w:t>
      </w:r>
      <w:bookmarkEnd w:id="769"/>
      <w:bookmarkEnd w:id="770"/>
    </w:p>
    <w:p w14:paraId="2951789A" w14:textId="56ADFD77" w:rsidR="0069571F" w:rsidRDefault="0069571F" w:rsidP="0069571F">
      <w:r>
        <w:t xml:space="preserve">An </w:t>
      </w:r>
      <w:r w:rsidRPr="005C34B3">
        <w:rPr>
          <w:rStyle w:val="CODEtemp"/>
        </w:rPr>
        <w:t>externalizedProperty</w:t>
      </w:r>
      <w:r>
        <w:t xml:space="preserve"> object </w:t>
      </w:r>
      <w:r>
        <w:rPr>
          <w:b/>
        </w:rPr>
        <w:t>SHALL</w:t>
      </w:r>
      <w:r>
        <w:t xml:space="preserve"> contain a property whose name </w:t>
      </w:r>
      <w:r w:rsidR="00E84A11">
        <w:t>equals the name of the externalized property</w:t>
      </w:r>
      <w:r>
        <w:t xml:space="preserve"> and whose value is the value of the externalized property, exactly as that property would have appeared </w:t>
      </w:r>
      <w:r w:rsidR="00E84A11">
        <w:t xml:space="preserve"> </w:t>
      </w:r>
      <w:r>
        <w:t>had it occurred inline in the root file.</w:t>
      </w:r>
    </w:p>
    <w:p w14:paraId="358C759A" w14:textId="07DC1B2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6B360D">
        <w:t>4.2.1</w:t>
      </w:r>
      <w:r w:rsidR="00E84A11">
        <w:fldChar w:fldCharType="end"/>
      </w:r>
      <w:r>
        <w:t xml:space="preserve">, where the </w:t>
      </w:r>
      <w:r w:rsidR="00E84A11">
        <w:t>name of the externalized property</w:t>
      </w:r>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p>
    <w:p w14:paraId="2A327042" w14:textId="78FC42DA" w:rsidR="00AF60C1" w:rsidRPr="00AF60C1" w:rsidRDefault="00AF60C1" w:rsidP="00E84A11"/>
    <w:p w14:paraId="141CE33F" w14:textId="75463474" w:rsidR="00AE0702" w:rsidRPr="00FD22AC" w:rsidRDefault="00AE0702" w:rsidP="00FD22AC">
      <w:pPr>
        <w:pStyle w:val="Heading1"/>
      </w:pPr>
      <w:bookmarkStart w:id="771" w:name="_Toc526581392"/>
      <w:r w:rsidRPr="00FD22AC">
        <w:lastRenderedPageBreak/>
        <w:t>Conformance</w:t>
      </w:r>
      <w:bookmarkEnd w:id="754"/>
      <w:bookmarkEnd w:id="771"/>
    </w:p>
    <w:p w14:paraId="1D48659C" w14:textId="6555FDBE" w:rsidR="00EE1E0B" w:rsidRDefault="00EE1E0B" w:rsidP="002244CB"/>
    <w:p w14:paraId="3BBDC6A3" w14:textId="77777777" w:rsidR="00376AE7" w:rsidRDefault="00376AE7" w:rsidP="00376AE7">
      <w:pPr>
        <w:pStyle w:val="Heading2"/>
        <w:numPr>
          <w:ilvl w:val="1"/>
          <w:numId w:val="2"/>
        </w:numPr>
      </w:pPr>
      <w:bookmarkStart w:id="772" w:name="_Toc526581393"/>
      <w:r>
        <w:t>Conformance targets</w:t>
      </w:r>
      <w:bookmarkEnd w:id="77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05CCF5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3" w:name="_Toc526581394"/>
      <w:r>
        <w:t>Conformance Clause 1: SARIF log file</w:t>
      </w:r>
      <w:bookmarkEnd w:id="773"/>
    </w:p>
    <w:p w14:paraId="7C2F5389" w14:textId="0A4B72C2" w:rsidR="0018481C" w:rsidRDefault="00376AE7" w:rsidP="00376AE7">
      <w:r>
        <w:t>A text file satisfies the “SARIF log file” conformance profile if</w:t>
      </w:r>
      <w:r w:rsidR="0018481C">
        <w:t>:</w:t>
      </w:r>
    </w:p>
    <w:p w14:paraId="177D8019" w14:textId="5A312B2D"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rsidR="00376AE7">
        <w:t>.</w:t>
      </w:r>
    </w:p>
    <w:p w14:paraId="0502E9E3" w14:textId="302C5B6F" w:rsidR="00105CCB" w:rsidRDefault="00105CCB" w:rsidP="00376AE7">
      <w:pPr>
        <w:pStyle w:val="Heading2"/>
        <w:numPr>
          <w:ilvl w:val="1"/>
          <w:numId w:val="2"/>
        </w:numPr>
      </w:pPr>
      <w:bookmarkStart w:id="774" w:name="_Toc526581395"/>
      <w:r>
        <w:t>Conformance Clause 2: SARIF resource file</w:t>
      </w:r>
      <w:bookmarkEnd w:id="774"/>
    </w:p>
    <w:p w14:paraId="2BD1E793" w14:textId="77777777" w:rsidR="00105CCB" w:rsidRDefault="00105CCB" w:rsidP="00105CCB">
      <w:r>
        <w:t>A text file satisfies the “SARIF resource file” conformance profile if:</w:t>
      </w:r>
    </w:p>
    <w:p w14:paraId="2EADB205" w14:textId="0FEA0B1B"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6B360D">
        <w:t>3.9.6.4</w:t>
      </w:r>
      <w:r>
        <w:fldChar w:fldCharType="end"/>
      </w:r>
      <w:r>
        <w:t>, “</w:t>
      </w:r>
      <w:r w:rsidR="001E6121">
        <w:fldChar w:fldCharType="begin"/>
      </w:r>
      <w:r w:rsidR="001E6121">
        <w:instrText xml:space="preserve"> REF _Ref508811723 \h </w:instrText>
      </w:r>
      <w:r w:rsidR="001E6121">
        <w:fldChar w:fldCharType="separate"/>
      </w:r>
      <w:r w:rsidR="006B360D">
        <w:t>SARIF resource file format</w:t>
      </w:r>
      <w:r w:rsidR="001E6121">
        <w:fldChar w:fldCharType="end"/>
      </w:r>
      <w:r>
        <w:t>”.</w:t>
      </w:r>
    </w:p>
    <w:p w14:paraId="58932575" w14:textId="6A4649BE" w:rsidR="00105CCB" w:rsidRDefault="00105CCB" w:rsidP="00EA540C">
      <w:pPr>
        <w:pStyle w:val="ListParagraph"/>
        <w:numPr>
          <w:ilvl w:val="0"/>
          <w:numId w:val="43"/>
        </w:numPr>
      </w:pPr>
      <w:r>
        <w:t xml:space="preserve">It contains only those elements defined in </w:t>
      </w:r>
      <w:bookmarkStart w:id="775" w:name="_Hlk507945868"/>
      <w:r>
        <w:t>§</w:t>
      </w:r>
      <w:r>
        <w:fldChar w:fldCharType="begin"/>
      </w:r>
      <w:r>
        <w:instrText xml:space="preserve"> REF _Ref508811723 \r \h </w:instrText>
      </w:r>
      <w:r>
        <w:fldChar w:fldCharType="separate"/>
      </w:r>
      <w:r w:rsidR="006B360D">
        <w:t>3.9.6.4</w:t>
      </w:r>
      <w:r>
        <w:fldChar w:fldCharType="end"/>
      </w:r>
      <w:r>
        <w:t>.</w:t>
      </w:r>
      <w:bookmarkEnd w:id="775"/>
    </w:p>
    <w:p w14:paraId="2010E9D3" w14:textId="4DF497B5"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6B360D">
        <w:t>3</w:t>
      </w:r>
      <w:r>
        <w:fldChar w:fldCharType="end"/>
      </w:r>
      <w:r>
        <w:t>, except as modified in §</w:t>
      </w:r>
      <w:r>
        <w:fldChar w:fldCharType="begin"/>
      </w:r>
      <w:r>
        <w:instrText xml:space="preserve"> REF _Ref508811723 \r \h </w:instrText>
      </w:r>
      <w:r>
        <w:fldChar w:fldCharType="separate"/>
      </w:r>
      <w:r w:rsidR="006B360D">
        <w:t>3.9.6.4</w:t>
      </w:r>
      <w:r>
        <w:fldChar w:fldCharType="end"/>
      </w:r>
      <w:r>
        <w:t>.</w:t>
      </w:r>
    </w:p>
    <w:p w14:paraId="3A58DDE1" w14:textId="56034256" w:rsidR="0018481C" w:rsidRDefault="0018481C" w:rsidP="00376AE7">
      <w:pPr>
        <w:pStyle w:val="Heading2"/>
        <w:numPr>
          <w:ilvl w:val="1"/>
          <w:numId w:val="2"/>
        </w:numPr>
      </w:pPr>
      <w:bookmarkStart w:id="776" w:name="_Toc526581396"/>
      <w:r>
        <w:t xml:space="preserve">Conformance Clause </w:t>
      </w:r>
      <w:r w:rsidR="00105CCB">
        <w:t>3</w:t>
      </w:r>
      <w:r>
        <w:t>: SARIF producer</w:t>
      </w:r>
      <w:bookmarkEnd w:id="776"/>
    </w:p>
    <w:p w14:paraId="350705EC" w14:textId="77777777" w:rsidR="0018481C" w:rsidRDefault="0018481C" w:rsidP="0018481C">
      <w:r>
        <w:t>A program satisfies the “SARIF producer” conformance profile if:</w:t>
      </w:r>
    </w:p>
    <w:p w14:paraId="697B080C" w14:textId="5C94355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6B360D">
        <w:t>3</w:t>
      </w:r>
      <w:r>
        <w:fldChar w:fldCharType="end"/>
      </w:r>
      <w:r>
        <w:t>.</w:t>
      </w:r>
    </w:p>
    <w:p w14:paraId="2447FAA5" w14:textId="4FE4009D"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77" w:name="_Toc526581397"/>
      <w:r>
        <w:lastRenderedPageBreak/>
        <w:t xml:space="preserve">Conformance Clause </w:t>
      </w:r>
      <w:r w:rsidR="00105CCB">
        <w:t>4</w:t>
      </w:r>
      <w:r>
        <w:t>: Direct producer</w:t>
      </w:r>
      <w:bookmarkEnd w:id="77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C85F1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w:t>
      </w:r>
      <w:r w:rsidR="0018481C">
        <w:t>“</w:t>
      </w:r>
      <w:r>
        <w:t>direct producers</w:t>
      </w:r>
      <w:r w:rsidR="0018481C">
        <w:t>” or to “analysis tools”</w:t>
      </w:r>
      <w:r>
        <w:t>.</w:t>
      </w:r>
    </w:p>
    <w:p w14:paraId="74D6208C" w14:textId="2C35386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B360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78" w:name="_Toc526581398"/>
      <w:r>
        <w:t xml:space="preserve">Conformance Clause </w:t>
      </w:r>
      <w:r w:rsidR="00D06F1A">
        <w:t>5</w:t>
      </w:r>
      <w:r>
        <w:t>: Deterministic producer</w:t>
      </w:r>
      <w:bookmarkEnd w:id="77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79" w:name="_Toc526581399"/>
      <w:r>
        <w:t>Conformance Clause 6: Converter</w:t>
      </w:r>
      <w:bookmarkEnd w:id="77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8053644"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converters.</w:t>
      </w:r>
    </w:p>
    <w:p w14:paraId="0990559B" w14:textId="45DBDFC6"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6B360D">
        <w:t>3</w:t>
      </w:r>
      <w:r>
        <w:fldChar w:fldCharType="end"/>
      </w:r>
      <w:r>
        <w:t>, are intended to be produced only by direct producers.</w:t>
      </w:r>
    </w:p>
    <w:p w14:paraId="493D3DE6" w14:textId="184C26E6" w:rsidR="00D06F1A" w:rsidRDefault="00D06F1A" w:rsidP="00D06F1A">
      <w:pPr>
        <w:pStyle w:val="Heading2"/>
      </w:pPr>
      <w:bookmarkStart w:id="780" w:name="_Toc526581400"/>
      <w:r>
        <w:t>Conformance Clause 7: SARIF post-processor</w:t>
      </w:r>
      <w:bookmarkEnd w:id="78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64F6E5E"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1" w:name="_Toc526581401"/>
      <w:r>
        <w:t xml:space="preserve">Conformance Clause </w:t>
      </w:r>
      <w:r w:rsidR="00D06F1A">
        <w:t>8</w:t>
      </w:r>
      <w:r>
        <w:t xml:space="preserve">: </w:t>
      </w:r>
      <w:r w:rsidR="0018481C">
        <w:t>SARIF c</w:t>
      </w:r>
      <w:r>
        <w:t>onsumer</w:t>
      </w:r>
      <w:bookmarkEnd w:id="78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13C27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B360D">
        <w:t>3</w:t>
      </w:r>
      <w:r w:rsidR="002244CB">
        <w:fldChar w:fldCharType="end"/>
      </w:r>
      <w:r>
        <w:t>.</w:t>
      </w:r>
    </w:p>
    <w:p w14:paraId="7B2084FE" w14:textId="6AC8AB7A"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6B360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2" w:name="_Toc526581402"/>
      <w:r>
        <w:t xml:space="preserve">Conformance Clause </w:t>
      </w:r>
      <w:r w:rsidR="00D06F1A">
        <w:t>9</w:t>
      </w:r>
      <w:r>
        <w:t>: Viewer</w:t>
      </w:r>
      <w:bookmarkEnd w:id="78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C06FC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6B360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3" w:name="_Toc526581403"/>
      <w:bookmarkStart w:id="784" w:name="_Hlk512505065"/>
      <w:r>
        <w:t>Conformance Clause 10: Result management system</w:t>
      </w:r>
      <w:bookmarkEnd w:id="7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BBB23C3"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6B360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4"/>
    </w:p>
    <w:p w14:paraId="79E66955" w14:textId="44610F19" w:rsidR="00435405" w:rsidRDefault="00435405" w:rsidP="00435405">
      <w:pPr>
        <w:pStyle w:val="Heading2"/>
      </w:pPr>
      <w:bookmarkStart w:id="785" w:name="_Toc526581404"/>
      <w:r>
        <w:lastRenderedPageBreak/>
        <w:t>Conformance Clause 11: Engineering system</w:t>
      </w:r>
      <w:bookmarkEnd w:id="785"/>
    </w:p>
    <w:p w14:paraId="5A8D0E9E" w14:textId="2048F54B" w:rsidR="00435405" w:rsidRDefault="00435405" w:rsidP="00435405">
      <w:r>
        <w:t>An engineering system satisfies the “engineering system” conformance profile if:</w:t>
      </w:r>
    </w:p>
    <w:p w14:paraId="29F6F326" w14:textId="167EABC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6B360D">
        <w:t>3</w:t>
      </w:r>
      <w:r>
        <w:fldChar w:fldCharType="end"/>
      </w:r>
      <w:r>
        <w:t xml:space="preserve"> that are designated as applying to engineering systems.</w:t>
      </w:r>
    </w:p>
    <w:p w14:paraId="51263FE3" w14:textId="31A49E7E" w:rsidR="0052099F" w:rsidRDefault="002244CB" w:rsidP="00CE1F32">
      <w:pPr>
        <w:pStyle w:val="AppendixHeading1"/>
      </w:pPr>
      <w:bookmarkStart w:id="786" w:name="AppendixAcknowledgments"/>
      <w:bookmarkStart w:id="787" w:name="_Toc85472897"/>
      <w:bookmarkStart w:id="788" w:name="_Toc287332012"/>
      <w:bookmarkStart w:id="789" w:name="_Toc526581405"/>
      <w:bookmarkStart w:id="790" w:name="_Hlk513041526"/>
      <w:bookmarkEnd w:id="786"/>
      <w:r>
        <w:lastRenderedPageBreak/>
        <w:t xml:space="preserve">(Informative) </w:t>
      </w:r>
      <w:r w:rsidR="00B80CDB">
        <w:t>Acknowl</w:t>
      </w:r>
      <w:r w:rsidR="004D0E5E">
        <w:t>e</w:t>
      </w:r>
      <w:r w:rsidR="008F61FB">
        <w:t>dg</w:t>
      </w:r>
      <w:r w:rsidR="0052099F">
        <w:t>ments</w:t>
      </w:r>
      <w:bookmarkEnd w:id="787"/>
      <w:bookmarkEnd w:id="788"/>
      <w:bookmarkEnd w:id="7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0"/>
    <w:p w14:paraId="645628E0" w14:textId="77777777" w:rsidR="00C76CAA" w:rsidRPr="00C76CAA" w:rsidRDefault="00C76CAA" w:rsidP="00C76CAA"/>
    <w:p w14:paraId="586B0BCA" w14:textId="2CB47B5E" w:rsidR="0052099F" w:rsidRDefault="002244CB" w:rsidP="008C100C">
      <w:pPr>
        <w:pStyle w:val="AppendixHeading1"/>
      </w:pPr>
      <w:bookmarkStart w:id="791" w:name="AppendixFingerprints"/>
      <w:bookmarkStart w:id="792" w:name="_Ref513039337"/>
      <w:bookmarkStart w:id="793" w:name="_Toc526581406"/>
      <w:bookmarkEnd w:id="791"/>
      <w:r>
        <w:lastRenderedPageBreak/>
        <w:t>(</w:t>
      </w:r>
      <w:r w:rsidR="00E8605A">
        <w:t>Normative</w:t>
      </w:r>
      <w:r>
        <w:t xml:space="preserve">) </w:t>
      </w:r>
      <w:r w:rsidR="00710FE0">
        <w:t>Use of fingerprints by result management systems</w:t>
      </w:r>
      <w:bookmarkEnd w:id="792"/>
      <w:bookmarkEnd w:id="79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9531B3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B360D">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6F14584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B360D">
        <w:t>F.2</w:t>
      </w:r>
      <w:r>
        <w:fldChar w:fldCharType="end"/>
      </w:r>
      <w:r>
        <w:t>) in its fingerprint computation.</w:t>
      </w:r>
    </w:p>
    <w:p w14:paraId="5F1C1209" w14:textId="67A4CDE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B360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94" w:name="AppendixViewers"/>
      <w:bookmarkStart w:id="795" w:name="_Toc526581407"/>
      <w:bookmarkEnd w:id="794"/>
      <w:r>
        <w:lastRenderedPageBreak/>
        <w:t xml:space="preserve">(Informative) </w:t>
      </w:r>
      <w:r w:rsidR="00710FE0">
        <w:t xml:space="preserve">Use of SARIF by log </w:t>
      </w:r>
      <w:r w:rsidR="00AF0D84">
        <w:t xml:space="preserve">file </w:t>
      </w:r>
      <w:r w:rsidR="00710FE0">
        <w:t>viewers</w:t>
      </w:r>
      <w:bookmarkEnd w:id="79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96" w:name="AppendixConverters"/>
      <w:bookmarkStart w:id="797" w:name="_Toc526581408"/>
      <w:bookmarkEnd w:id="796"/>
      <w:r>
        <w:lastRenderedPageBreak/>
        <w:t xml:space="preserve">(Informative) </w:t>
      </w:r>
      <w:r w:rsidR="00710FE0">
        <w:t>Production of SARIF by converters</w:t>
      </w:r>
      <w:bookmarkEnd w:id="79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51ED10"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B360D">
        <w:t>3.19.9</w:t>
      </w:r>
      <w:r w:rsidR="00C6546E">
        <w:fldChar w:fldCharType="end"/>
      </w:r>
      <w:r>
        <w:t>).</w:t>
      </w:r>
    </w:p>
    <w:p w14:paraId="14E4D457" w14:textId="71BB455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B360D">
        <w:t>3.13.4</w:t>
      </w:r>
      <w:r>
        <w:fldChar w:fldCharType="end"/>
      </w:r>
      <w:r>
        <w:t>).</w:t>
      </w:r>
    </w:p>
    <w:p w14:paraId="7B432429" w14:textId="7FCB8689" w:rsidR="00710FE0" w:rsidRDefault="002244CB" w:rsidP="00710FE0">
      <w:pPr>
        <w:pStyle w:val="AppendixHeading1"/>
      </w:pPr>
      <w:bookmarkStart w:id="798" w:name="AppendixRuleMetadata"/>
      <w:bookmarkStart w:id="799" w:name="_Toc526581409"/>
      <w:bookmarkEnd w:id="798"/>
      <w:r>
        <w:lastRenderedPageBreak/>
        <w:t xml:space="preserve">(Informative) </w:t>
      </w:r>
      <w:r w:rsidR="00710FE0">
        <w:t>Locating rule metadata</w:t>
      </w:r>
      <w:bookmarkEnd w:id="799"/>
    </w:p>
    <w:p w14:paraId="43EDCF6F" w14:textId="6FC9EE02"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6B360D">
        <w:t>3.11.19</w:t>
      </w:r>
      <w:r>
        <w:fldChar w:fldCharType="end"/>
      </w:r>
      <w:r>
        <w:t xml:space="preserve"> and §</w:t>
      </w:r>
      <w:r>
        <w:fldChar w:fldCharType="begin"/>
      </w:r>
      <w:r>
        <w:instrText xml:space="preserve"> REF _Ref493407996 \w \h </w:instrText>
      </w:r>
      <w:r>
        <w:fldChar w:fldCharType="separate"/>
      </w:r>
      <w:r w:rsidR="006B360D">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0" w:name="AppendixDeterminism"/>
      <w:bookmarkStart w:id="801" w:name="_Toc526581410"/>
      <w:bookmarkEnd w:id="800"/>
      <w:r>
        <w:lastRenderedPageBreak/>
        <w:t xml:space="preserve">(Normative) </w:t>
      </w:r>
      <w:r w:rsidR="00710FE0">
        <w:t>Producing deterministic SARIF log files</w:t>
      </w:r>
      <w:bookmarkEnd w:id="801"/>
    </w:p>
    <w:p w14:paraId="269DCAE0" w14:textId="72CA49C1" w:rsidR="00B62028" w:rsidRDefault="00B62028" w:rsidP="00B62028">
      <w:pPr>
        <w:pStyle w:val="AppendixHeading2"/>
      </w:pPr>
      <w:bookmarkStart w:id="802" w:name="_Toc526581411"/>
      <w:r>
        <w:t>General</w:t>
      </w:r>
      <w:bookmarkEnd w:id="80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3" w:name="_Ref513042258"/>
      <w:bookmarkStart w:id="804" w:name="_Toc526581412"/>
      <w:r>
        <w:t>Non-deterministic file format elements</w:t>
      </w:r>
      <w:bookmarkEnd w:id="803"/>
      <w:bookmarkEnd w:id="80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lastRenderedPageBreak/>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05" w:name="_Toc526581413"/>
      <w:r>
        <w:t>Array and dictionary element ordering</w:t>
      </w:r>
      <w:bookmarkEnd w:id="80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EE49D6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B0640D2"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06" w:name="_Ref513042289"/>
      <w:bookmarkStart w:id="807" w:name="_Toc526581414"/>
      <w:r>
        <w:t>Absolute paths</w:t>
      </w:r>
      <w:bookmarkEnd w:id="806"/>
      <w:bookmarkEnd w:id="80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08" w:name="_Toc526581415"/>
      <w:r>
        <w:t>Compensating for non-deterministic output</w:t>
      </w:r>
      <w:bookmarkEnd w:id="80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09" w:name="_Toc526581416"/>
      <w:r>
        <w:lastRenderedPageBreak/>
        <w:t>Interaction between determinism and baselining</w:t>
      </w:r>
      <w:bookmarkEnd w:id="80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10" w:name="AppendixFixes"/>
      <w:bookmarkStart w:id="811" w:name="_Toc526581417"/>
      <w:bookmarkEnd w:id="810"/>
      <w:r>
        <w:lastRenderedPageBreak/>
        <w:t xml:space="preserve">(Informative) </w:t>
      </w:r>
      <w:r w:rsidR="00710FE0">
        <w:t>Guidance on fixes</w:t>
      </w:r>
      <w:bookmarkEnd w:id="81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2" w:name="_Toc526581418"/>
      <w:r>
        <w:lastRenderedPageBreak/>
        <w:t>(Informative) Diagnosing results in generated files</w:t>
      </w:r>
      <w:bookmarkEnd w:id="81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1E5B4EF" w:rsidR="00830F21" w:rsidRDefault="00830F21" w:rsidP="00830F21">
      <w:pPr>
        <w:pStyle w:val="Codesmall"/>
      </w:pPr>
      <w:r>
        <w:t>{                                           # A run object (§</w:t>
      </w:r>
      <w:r>
        <w:fldChar w:fldCharType="begin"/>
      </w:r>
      <w:r>
        <w:instrText xml:space="preserve"> REF _Ref493349997 \r \h </w:instrText>
      </w:r>
      <w:r>
        <w:fldChar w:fldCharType="separate"/>
      </w:r>
      <w:r w:rsidR="006B360D">
        <w:t>3.11</w:t>
      </w:r>
      <w:r>
        <w:fldChar w:fldCharType="end"/>
      </w:r>
      <w:r>
        <w:t>).</w:t>
      </w:r>
    </w:p>
    <w:p w14:paraId="16CC02FE" w14:textId="63378DF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B360D">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D9FD120" w:rsidR="00830F21" w:rsidRDefault="00830F21" w:rsidP="00830F21">
      <w:pPr>
        <w:pStyle w:val="Codesmall"/>
      </w:pPr>
      <w:r>
        <w:t xml:space="preserve">  "results": [                              # See §</w:t>
      </w:r>
      <w:r>
        <w:fldChar w:fldCharType="begin"/>
      </w:r>
      <w:r>
        <w:instrText xml:space="preserve"> REF _Ref493350972 \r \h </w:instrText>
      </w:r>
      <w:r>
        <w:fldChar w:fldCharType="separate"/>
      </w:r>
      <w:r w:rsidR="006B360D">
        <w:t>3.11.18</w:t>
      </w:r>
      <w:r>
        <w:fldChar w:fldCharType="end"/>
      </w:r>
      <w:r>
        <w:t>.</w:t>
      </w:r>
    </w:p>
    <w:p w14:paraId="12542006" w14:textId="2A8656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B360D">
        <w:t>3.19</w:t>
      </w:r>
      <w:r>
        <w:fldChar w:fldCharType="end"/>
      </w:r>
      <w:r>
        <w:t>).</w:t>
      </w:r>
    </w:p>
    <w:p w14:paraId="405D3CE1" w14:textId="656494B7"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B360D">
        <w:t>3.19.5</w:t>
      </w:r>
      <w:r w:rsidR="00EC5421">
        <w:fldChar w:fldCharType="end"/>
      </w:r>
      <w:r>
        <w:t>.</w:t>
      </w:r>
    </w:p>
    <w:p w14:paraId="53F54E24" w14:textId="3EDEA07E" w:rsidR="00830F21" w:rsidRDefault="00830F21" w:rsidP="00830F21">
      <w:pPr>
        <w:pStyle w:val="Codesmall"/>
      </w:pPr>
      <w:r>
        <w:t xml:space="preserve">      "message": {                          # See §</w:t>
      </w:r>
      <w:r>
        <w:fldChar w:fldCharType="begin"/>
      </w:r>
      <w:r>
        <w:instrText xml:space="preserve"> REF _Ref493426628 \r \h </w:instrText>
      </w:r>
      <w:r>
        <w:fldChar w:fldCharType="separate"/>
      </w:r>
      <w:r w:rsidR="006B360D">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3EBAC9F" w:rsidR="00830F21" w:rsidRDefault="00830F21" w:rsidP="00830F21">
      <w:pPr>
        <w:pStyle w:val="Codesmall"/>
      </w:pPr>
      <w:r>
        <w:t xml:space="preserve">      "locations": [                        # See §</w:t>
      </w:r>
      <w:r>
        <w:fldChar w:fldCharType="begin"/>
      </w:r>
      <w:r>
        <w:instrText xml:space="preserve"> REF _Ref510013155 \r \h </w:instrText>
      </w:r>
      <w:r>
        <w:fldChar w:fldCharType="separate"/>
      </w:r>
      <w:r w:rsidR="006B360D">
        <w:t>3.19.8</w:t>
      </w:r>
      <w:r>
        <w:fldChar w:fldCharType="end"/>
      </w:r>
      <w:r>
        <w:t>.</w:t>
      </w:r>
    </w:p>
    <w:p w14:paraId="6B5EF283" w14:textId="0F9245F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B360D">
        <w:t>3.20</w:t>
      </w:r>
      <w:r>
        <w:fldChar w:fldCharType="end"/>
      </w:r>
      <w:r>
        <w:t>).</w:t>
      </w:r>
    </w:p>
    <w:p w14:paraId="348A704B" w14:textId="0FC9A2E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B360D">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E9EF935" w:rsidR="00830F21" w:rsidRDefault="00830F21" w:rsidP="00830F21">
      <w:pPr>
        <w:pStyle w:val="Codesmall"/>
      </w:pPr>
      <w:r>
        <w:t xml:space="preserve">  "files": {                                # See §</w:t>
      </w:r>
      <w:r>
        <w:fldChar w:fldCharType="begin"/>
      </w:r>
      <w:r>
        <w:instrText xml:space="preserve"> REF _Ref507667580 \r \h </w:instrText>
      </w:r>
      <w:r>
        <w:fldChar w:fldCharType="separate"/>
      </w:r>
      <w:r w:rsidR="006B360D">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7106E45" w:rsidR="00830F21" w:rsidRDefault="00830F21" w:rsidP="00830F21">
      <w:pPr>
        <w:pStyle w:val="Codesmall"/>
      </w:pPr>
      <w:r>
        <w:t xml:space="preserve">      {                                     # A file object (§</w:t>
      </w:r>
      <w:r>
        <w:fldChar w:fldCharType="begin"/>
      </w:r>
      <w:r>
        <w:instrText xml:space="preserve"> REF _Ref493403111 \r \h </w:instrText>
      </w:r>
      <w:r>
        <w:fldChar w:fldCharType="separate"/>
      </w:r>
      <w:r w:rsidR="006B360D">
        <w:t>3.18</w:t>
      </w:r>
      <w:r>
        <w:fldChar w:fldCharType="end"/>
      </w:r>
      <w:r>
        <w:t>).</w:t>
      </w:r>
    </w:p>
    <w:p w14:paraId="0CA4B796" w14:textId="640ED5FC"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6B360D">
        <w:rPr>
          <w:b/>
        </w:rPr>
        <w:t>3.18.8</w:t>
      </w:r>
      <w:r>
        <w:rPr>
          <w:b/>
        </w:rPr>
        <w:fldChar w:fldCharType="end"/>
      </w:r>
      <w:r w:rsidRPr="00EC7E26">
        <w:rPr>
          <w:b/>
        </w:rPr>
        <w:t>.</w:t>
      </w:r>
    </w:p>
    <w:p w14:paraId="26239F27" w14:textId="6FEC1407"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6B360D">
        <w:rPr>
          <w:b/>
        </w:rPr>
        <w:t>3.2</w:t>
      </w:r>
      <w:r w:rsidRPr="00EC7E26">
        <w:rPr>
          <w:b/>
        </w:rPr>
        <w:fldChar w:fldCharType="end"/>
      </w:r>
      <w:r w:rsidRPr="00EC7E26">
        <w:rPr>
          <w:b/>
        </w:rPr>
        <w:t>).</w:t>
      </w:r>
    </w:p>
    <w:p w14:paraId="3F9D74B5" w14:textId="1A8D93C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B360D">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BF75406"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6B360D">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3" w:name="AppendixExamples"/>
      <w:bookmarkStart w:id="814" w:name="_Toc526581419"/>
      <w:bookmarkEnd w:id="813"/>
      <w:r>
        <w:lastRenderedPageBreak/>
        <w:t xml:space="preserve">(Informative) </w:t>
      </w:r>
      <w:r w:rsidR="00710FE0">
        <w:t>Examples</w:t>
      </w:r>
      <w:bookmarkEnd w:id="81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15" w:name="_Toc526581420"/>
      <w:r>
        <w:t xml:space="preserve">Minimal valid SARIF </w:t>
      </w:r>
      <w:r w:rsidR="00EA1C84">
        <w:t>log file</w:t>
      </w:r>
      <w:bookmarkEnd w:id="81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922394E"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B360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B360D">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16" w:name="_Toc526581421"/>
      <w:r w:rsidRPr="00745595">
        <w:t xml:space="preserve">Minimal recommended SARIF </w:t>
      </w:r>
      <w:r w:rsidR="00EA1C84">
        <w:t xml:space="preserve">log </w:t>
      </w:r>
      <w:r w:rsidRPr="00745595">
        <w:t>file with source information</w:t>
      </w:r>
      <w:bookmarkEnd w:id="81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298B0B47"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512698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745595">
        <w:rPr>
          <w:rStyle w:val="CODEtemp"/>
        </w:rPr>
        <w:t>result</w:t>
      </w:r>
      <w:r>
        <w:t xml:space="preserve"> object can be shown.</w:t>
      </w:r>
    </w:p>
    <w:p w14:paraId="0A703AC0" w14:textId="567B72D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1E13AB3" w14:textId="4A9E8ED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available, that property is optional (it “</w:t>
      </w:r>
      <w:r w:rsidRPr="00745595">
        <w:rPr>
          <w:b/>
        </w:rPr>
        <w:t>MAY</w:t>
      </w:r>
      <w:r>
        <w:t>” be present).</w:t>
      </w:r>
    </w:p>
    <w:p w14:paraId="3D9A1852" w14:textId="46D36DC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6B360D">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17" w:name="_Toc526581422"/>
      <w:r w:rsidRPr="001D7651">
        <w:t xml:space="preserve">Minimal recommended SARIF </w:t>
      </w:r>
      <w:r w:rsidR="00EA1C84">
        <w:t xml:space="preserve">log </w:t>
      </w:r>
      <w:r w:rsidRPr="001D7651">
        <w:t>file without source information</w:t>
      </w:r>
      <w:bookmarkEnd w:id="817"/>
    </w:p>
    <w:p w14:paraId="0C8A9C7D" w14:textId="6794C44A" w:rsidR="001D7651" w:rsidRDefault="001D7651" w:rsidP="001D7651">
      <w:r w:rsidRPr="001D7651">
        <w:t>This is a minimal recommended SARIF file for the case where</w:t>
      </w:r>
    </w:p>
    <w:p w14:paraId="1B15DF0E" w14:textId="3D44B30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6B360D">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AECECA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B360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B360D">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B360D">
        <w:t>3.19</w:t>
      </w:r>
      <w:r>
        <w:fldChar w:fldCharType="end"/>
      </w:r>
      <w:r>
        <w:t xml:space="preserve">) so the recommended elements of the </w:t>
      </w:r>
      <w:r w:rsidRPr="001D7651">
        <w:rPr>
          <w:rStyle w:val="CODEtemp"/>
        </w:rPr>
        <w:t>result</w:t>
      </w:r>
      <w:r>
        <w:t xml:space="preserve"> object can be shown.</w:t>
      </w:r>
    </w:p>
    <w:p w14:paraId="7469062E" w14:textId="0C750504"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6B360D">
        <w:t>3.11.15</w:t>
      </w:r>
      <w:r w:rsidR="00830F21">
        <w:fldChar w:fldCharType="end"/>
      </w:r>
      <w:r>
        <w:t>) specif</w:t>
      </w:r>
      <w:r w:rsidR="00830F21">
        <w:t>ies</w:t>
      </w:r>
      <w:r>
        <w:t xml:space="preserve"> only those files in which the tool detected a result.</w:t>
      </w:r>
    </w:p>
    <w:p w14:paraId="76A5A66E" w14:textId="52D0234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B360D">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18" w:name="_Toc526581423"/>
      <w:r w:rsidRPr="001D7651">
        <w:t xml:space="preserve">SARIF </w:t>
      </w:r>
      <w:r w:rsidR="00D71A1D">
        <w:t xml:space="preserve">resource </w:t>
      </w:r>
      <w:r w:rsidRPr="001D7651">
        <w:t xml:space="preserve">file </w:t>
      </w:r>
      <w:r w:rsidR="00D71A1D">
        <w:t>with</w:t>
      </w:r>
      <w:r w:rsidRPr="001D7651">
        <w:t xml:space="preserve"> rule metadata</w:t>
      </w:r>
      <w:bookmarkEnd w:id="818"/>
    </w:p>
    <w:p w14:paraId="269DD195" w14:textId="16E456D7"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6B360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6B360D">
        <w:t>3.13.8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19" w:name="_Toc526581424"/>
      <w:r>
        <w:t>Comprehensive SARIF file</w:t>
      </w:r>
      <w:bookmarkEnd w:id="81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9F19798"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4451A43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lastRenderedPageBreak/>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lastRenderedPageBreak/>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0B15D7E2" w:rsidR="006043FF" w:rsidRDefault="006043FF" w:rsidP="00EA1C84">
      <w:pPr>
        <w:pStyle w:val="Codesmall"/>
      </w:pPr>
      <w:r>
        <w:t xml:space="preserve">          "hashes": </w:t>
      </w:r>
      <w:r w:rsidR="00C16C96">
        <w:t>{</w:t>
      </w:r>
    </w:p>
    <w:p w14:paraId="371D3D5C" w14:textId="2C4ECA93" w:rsidR="006043FF" w:rsidRDefault="006043FF" w:rsidP="00EA1C84">
      <w:pPr>
        <w:pStyle w:val="Codesmall"/>
      </w:pPr>
      <w:r>
        <w:t xml:space="preserve">            "</w:t>
      </w:r>
      <w:r w:rsidR="00C16C96">
        <w:t>sha-256</w:t>
      </w:r>
      <w:r>
        <w:t>": "b13ce2678a8807ba0765ab94a0ecd394f869bc81"</w:t>
      </w:r>
    </w:p>
    <w:p w14:paraId="431444A1" w14:textId="4F09B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lastRenderedPageBreak/>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lastRenderedPageBreak/>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lastRenderedPageBreak/>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lastRenderedPageBreak/>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684406C" w:rsidR="006043FF" w:rsidRDefault="006043FF" w:rsidP="00EA1C84">
      <w:pPr>
        <w:pStyle w:val="Codesmall"/>
        <w:rPr>
          <w:ins w:id="820" w:author="Laurence Golding" w:date="2018-10-09T11:32:00Z"/>
        </w:rPr>
      </w:pPr>
      <w:r>
        <w:t xml:space="preserve">          ]</w:t>
      </w:r>
      <w:r w:rsidR="00A1466D">
        <w:t>,</w:t>
      </w:r>
    </w:p>
    <w:p w14:paraId="19669CAF" w14:textId="77777777" w:rsidR="009760AB" w:rsidRDefault="009760AB" w:rsidP="00EA1C84">
      <w:pPr>
        <w:pStyle w:val="Codesmall"/>
        <w:rPr>
          <w:ins w:id="821" w:author="Laurence Golding" w:date="2018-10-09T11:34:00Z"/>
        </w:rPr>
      </w:pPr>
      <w:ins w:id="822" w:author="Laurence Golding" w:date="2018-10-09T11:32:00Z">
        <w:r>
          <w:t xml:space="preserve">          "hostedViewerUri</w:t>
        </w:r>
      </w:ins>
      <w:ins w:id="823" w:author="Laurence Golding" w:date="2018-10-09T11:33:00Z">
        <w:r>
          <w:t>":</w:t>
        </w:r>
      </w:ins>
    </w:p>
    <w:p w14:paraId="4AA87043" w14:textId="5C5C49C2" w:rsidR="009760AB" w:rsidRDefault="009760AB" w:rsidP="00EA1C84">
      <w:pPr>
        <w:pStyle w:val="Codesmall"/>
      </w:pPr>
      <w:ins w:id="824" w:author="Laurence Golding" w:date="2018-10-09T11:34:00Z">
        <w:r>
          <w:t xml:space="preserve">            </w:t>
        </w:r>
      </w:ins>
      <w:ins w:id="825" w:author="Laurence Golding" w:date="2018-10-09T11:33:00Z">
        <w:r>
          <w:t>"https://www.example.com/viewer/</w:t>
        </w:r>
      </w:ins>
      <w:ins w:id="826" w:author="Laurence Golding" w:date="2018-10-09T11:34:00Z">
        <w:r w:rsidRPr="009760AB">
          <w:t>3918d370-c636-40d8-bf23-8c176043a2df</w:t>
        </w:r>
        <w:r>
          <w:t>",</w:t>
        </w:r>
      </w:ins>
      <w:bookmarkStart w:id="827" w:name="_GoBack"/>
      <w:bookmarkEnd w:id="827"/>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8" w:name="AppendixRevisionHistory"/>
      <w:bookmarkStart w:id="829" w:name="_Toc85472898"/>
      <w:bookmarkStart w:id="830" w:name="_Toc287332014"/>
      <w:bookmarkStart w:id="831" w:name="_Toc526581425"/>
      <w:bookmarkEnd w:id="828"/>
      <w:r>
        <w:lastRenderedPageBreak/>
        <w:t xml:space="preserve">(Informative) </w:t>
      </w:r>
      <w:r w:rsidR="00A05FDF">
        <w:t>Revision History</w:t>
      </w:r>
      <w:bookmarkEnd w:id="829"/>
      <w:bookmarkEnd w:id="830"/>
      <w:bookmarkEnd w:id="8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F07F70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A931EB7"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90E5CB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70803FE"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98DF89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35FA4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B85871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A999BE"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0EE25CE"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C7558A0"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2FC1BF"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D287D6E"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851CCBD"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3CB4E7C6"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6FAB00F"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DE294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5B1DB" w14:textId="77777777" w:rsidR="00577198" w:rsidRDefault="00577198" w:rsidP="008C100C">
      <w:r>
        <w:separator/>
      </w:r>
    </w:p>
    <w:p w14:paraId="4124C48C" w14:textId="77777777" w:rsidR="00577198" w:rsidRDefault="00577198" w:rsidP="008C100C"/>
    <w:p w14:paraId="3A950C39" w14:textId="77777777" w:rsidR="00577198" w:rsidRDefault="00577198" w:rsidP="008C100C"/>
    <w:p w14:paraId="0302B503" w14:textId="77777777" w:rsidR="00577198" w:rsidRDefault="00577198" w:rsidP="008C100C"/>
    <w:p w14:paraId="19E6E073" w14:textId="77777777" w:rsidR="00577198" w:rsidRDefault="00577198" w:rsidP="008C100C"/>
    <w:p w14:paraId="493D63A3" w14:textId="77777777" w:rsidR="00577198" w:rsidRDefault="00577198" w:rsidP="008C100C"/>
    <w:p w14:paraId="5324361C" w14:textId="77777777" w:rsidR="00577198" w:rsidRDefault="00577198" w:rsidP="008C100C"/>
  </w:endnote>
  <w:endnote w:type="continuationSeparator" w:id="0">
    <w:p w14:paraId="4863C375" w14:textId="77777777" w:rsidR="00577198" w:rsidRDefault="00577198" w:rsidP="008C100C">
      <w:r>
        <w:continuationSeparator/>
      </w:r>
    </w:p>
    <w:p w14:paraId="364E2C62" w14:textId="77777777" w:rsidR="00577198" w:rsidRDefault="00577198" w:rsidP="008C100C"/>
    <w:p w14:paraId="70096D03" w14:textId="77777777" w:rsidR="00577198" w:rsidRDefault="00577198" w:rsidP="008C100C"/>
    <w:p w14:paraId="34A7FBE2" w14:textId="77777777" w:rsidR="00577198" w:rsidRDefault="00577198" w:rsidP="008C100C"/>
    <w:p w14:paraId="2B76E73E" w14:textId="77777777" w:rsidR="00577198" w:rsidRDefault="00577198" w:rsidP="008C100C"/>
    <w:p w14:paraId="0B91FCB5" w14:textId="77777777" w:rsidR="00577198" w:rsidRDefault="00577198" w:rsidP="008C100C"/>
    <w:p w14:paraId="7A9874A8" w14:textId="77777777" w:rsidR="00577198" w:rsidRDefault="00577198"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223F2" w:rsidRDefault="00E223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223F2" w:rsidRPr="00195F88" w:rsidRDefault="00E223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223F2" w:rsidRPr="00195F88" w:rsidRDefault="00E223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223F2" w:rsidRDefault="00E22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BA170" w14:textId="77777777" w:rsidR="00577198" w:rsidRDefault="00577198" w:rsidP="008C100C">
      <w:r>
        <w:separator/>
      </w:r>
    </w:p>
    <w:p w14:paraId="518D1BA1" w14:textId="77777777" w:rsidR="00577198" w:rsidRDefault="00577198" w:rsidP="008C100C"/>
  </w:footnote>
  <w:footnote w:type="continuationSeparator" w:id="0">
    <w:p w14:paraId="5054768E" w14:textId="77777777" w:rsidR="00577198" w:rsidRDefault="00577198" w:rsidP="008C100C">
      <w:r>
        <w:continuationSeparator/>
      </w:r>
    </w:p>
    <w:p w14:paraId="535506B1" w14:textId="77777777" w:rsidR="00577198" w:rsidRDefault="0057719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223F2" w:rsidRDefault="00E22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223F2" w:rsidRDefault="00E223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223F2" w:rsidRDefault="00E22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8D6"/>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68CA"/>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403"/>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F272B"/>
    <w:rsid w:val="004F385B"/>
    <w:rsid w:val="004F390D"/>
    <w:rsid w:val="004F4FCB"/>
    <w:rsid w:val="005013C6"/>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77198"/>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360D"/>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0AB"/>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0B6C"/>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45652"/>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B7B70"/>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778"/>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5F22"/>
    <w:rsid w:val="00E20F80"/>
    <w:rsid w:val="00E21636"/>
    <w:rsid w:val="00E21A95"/>
    <w:rsid w:val="00E223F2"/>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63E"/>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FBA00-09EC-4668-99EA-52741CBA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18592</TotalTime>
  <Pages>147</Pages>
  <Words>60846</Words>
  <Characters>346824</Characters>
  <Application>Microsoft Office Word</Application>
  <DocSecurity>0</DocSecurity>
  <Lines>2890</Lines>
  <Paragraphs>813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406857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930</cp:revision>
  <cp:lastPrinted>2011-08-05T16:21:00Z</cp:lastPrinted>
  <dcterms:created xsi:type="dcterms:W3CDTF">2017-08-01T19:18:00Z</dcterms:created>
  <dcterms:modified xsi:type="dcterms:W3CDTF">2018-10-09T18:34:00Z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