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726FC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726FC7">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726FC7">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726FC7">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726FC7">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726FC7">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726FC7">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726FC7">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726FC7">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726FC7">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726FC7">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726FC7">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726FC7">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726FC7">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726FC7">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726FC7">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726FC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726FC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726FC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726FC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726FC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726FC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726FC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726FC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726FC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726FC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726FC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726FC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726FC7"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726FC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726FC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726FC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726FC7"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726FC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726FC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726FC7"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726FC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726FC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19FEE61" w:rsidR="00AB66A4" w:rsidDel="00975B0E" w:rsidRDefault="00975B0E" w:rsidP="00130B0A">
      <w:pPr>
        <w:pStyle w:val="Ref"/>
        <w:rPr>
          <w:del w:id="42" w:author="Laurence Golding" w:date="2018-03-07T14:13:00Z"/>
          <w:rStyle w:val="Refterm"/>
          <w:b w:val="0"/>
        </w:rPr>
      </w:pPr>
      <w:ins w:id="43" w:author="Laurence Golding" w:date="2018-03-07T14:13:00Z">
        <w:r w:rsidRPr="00EE7D13" w:rsidDel="00975B0E">
          <w:rPr>
            <w:rStyle w:val="Refterm"/>
          </w:rPr>
          <w:t xml:space="preserve"> </w:t>
        </w:r>
      </w:ins>
      <w:del w:id="44" w:author="Laurence Golding" w:date="2018-03-07T14:13:00Z">
        <w:r w:rsidR="00AB66A4" w:rsidRPr="00EE7D13" w:rsidDel="00975B0E">
          <w:rPr>
            <w:rStyle w:val="Refterm"/>
          </w:rPr>
          <w:delText>[</w:delText>
        </w:r>
        <w:bookmarkStart w:id="45" w:name="ECMA404"/>
        <w:r w:rsidR="00AB66A4" w:rsidRPr="00EE7D13" w:rsidDel="00975B0E">
          <w:rPr>
            <w:rStyle w:val="Refterm"/>
          </w:rPr>
          <w:delText>ECMA404</w:delText>
        </w:r>
        <w:bookmarkEnd w:id="45"/>
        <w:r w:rsidR="00AB66A4" w:rsidRPr="00EE7D13" w:rsidDel="00975B0E">
          <w:rPr>
            <w:rStyle w:val="Refterm"/>
          </w:rPr>
          <w:delText>]</w:delText>
        </w:r>
        <w:r w:rsidR="00AB66A4" w:rsidRPr="005126F2" w:rsidDel="00975B0E">
          <w:rPr>
            <w:rStyle w:val="Refterm"/>
            <w:b w:val="0"/>
          </w:rPr>
          <w:tab/>
        </w:r>
        <w:r w:rsidR="00AB66A4" w:rsidDel="00975B0E">
          <w:rPr>
            <w:rStyle w:val="Refterm"/>
            <w:b w:val="0"/>
          </w:rPr>
          <w:delText>“The JSON Data Interchange Format”, 1</w:delText>
        </w:r>
        <w:r w:rsidR="00AB66A4" w:rsidRPr="0092395F" w:rsidDel="00975B0E">
          <w:rPr>
            <w:rStyle w:val="Refterm"/>
            <w:b w:val="0"/>
            <w:vertAlign w:val="superscript"/>
          </w:rPr>
          <w:delText>st</w:delText>
        </w:r>
        <w:r w:rsidR="00AB66A4" w:rsidDel="00975B0E">
          <w:rPr>
            <w:rStyle w:val="Refterm"/>
            <w:b w:val="0"/>
          </w:rPr>
          <w:delText xml:space="preserve"> Edition, ECMA-404, October</w:delText>
        </w:r>
        <w:r w:rsidR="009C2B7C" w:rsidDel="00975B0E">
          <w:rPr>
            <w:rStyle w:val="Refterm"/>
            <w:b w:val="0"/>
          </w:rPr>
          <w:delText xml:space="preserve"> 2013,</w:delText>
        </w:r>
        <w:r w:rsidR="00AB66A4" w:rsidDel="00975B0E">
          <w:rPr>
            <w:rStyle w:val="Refterm"/>
            <w:b w:val="0"/>
          </w:rPr>
          <w:delText xml:space="preserve"> </w:delText>
        </w:r>
        <w:r w:rsidR="00897AD1" w:rsidDel="00975B0E">
          <w:fldChar w:fldCharType="begin"/>
        </w:r>
        <w:r w:rsidR="00897AD1" w:rsidDel="00975B0E">
          <w:delInstrText xml:space="preserve"> HYPERLINK "http://ecma-international.org/publications/files/ECMA-ST/ECMA-404.pdf" </w:delInstrText>
        </w:r>
        <w:r w:rsidR="00897AD1" w:rsidDel="00975B0E">
          <w:fldChar w:fldCharType="separate"/>
        </w:r>
        <w:r w:rsidR="00AB66A4" w:rsidRPr="00AC1D41" w:rsidDel="00975B0E">
          <w:rPr>
            <w:rStyle w:val="Hyperlink"/>
          </w:rPr>
          <w:delText>http://ecma-international.org/publications/files/ECMA-ST/ECMA-404.pdf</w:delText>
        </w:r>
        <w:r w:rsidR="00897AD1" w:rsidDel="00975B0E">
          <w:rPr>
            <w:rStyle w:val="Hyperlink"/>
          </w:rPr>
          <w:fldChar w:fldCharType="end"/>
        </w:r>
        <w:r w:rsidR="009C2B7C" w:rsidDel="00975B0E">
          <w:rPr>
            <w:rStyle w:val="Refterm"/>
            <w:b w:val="0"/>
          </w:rPr>
          <w:delText>.</w:delText>
        </w:r>
      </w:del>
    </w:p>
    <w:p w14:paraId="5AA1F396" w14:textId="3826F113" w:rsidR="00AB66A4" w:rsidRDefault="00AB66A4" w:rsidP="00AB66A4">
      <w:pPr>
        <w:pStyle w:val="Ref"/>
      </w:pPr>
      <w:r w:rsidRPr="00EE7D13">
        <w:rPr>
          <w:rStyle w:val="Refterm"/>
        </w:rPr>
        <w:t>[</w:t>
      </w:r>
      <w:bookmarkStart w:id="46" w:name="FIPSPUB1804"/>
      <w:r w:rsidRPr="00EE7D13">
        <w:rPr>
          <w:rStyle w:val="Refterm"/>
        </w:rPr>
        <w:t>FIPSPUB180-4</w:t>
      </w:r>
      <w:bookmarkEnd w:id="46"/>
      <w:r w:rsidRPr="00EE7D13">
        <w:rPr>
          <w:rStyle w:val="Refterm"/>
        </w:rPr>
        <w:t>]</w:t>
      </w:r>
      <w:r>
        <w:tab/>
        <w:t>“Secure Hash Standard (SHS)”, FIPS PUB 180-4, August 2015</w:t>
      </w:r>
      <w:r w:rsidR="009C2B7C">
        <w:t>,</w:t>
      </w:r>
      <w:r>
        <w:t xml:space="preserve"> </w:t>
      </w:r>
      <w:hyperlink r:id="rId32"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7" w:name="GFM"/>
      <w:r>
        <w:rPr>
          <w:rStyle w:val="Refterm"/>
        </w:rPr>
        <w:t>GFM</w:t>
      </w:r>
      <w:bookmarkEnd w:id="4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8" w:name="ISO86012004"/>
      <w:r w:rsidRPr="00EE7D13">
        <w:rPr>
          <w:rStyle w:val="Refterm"/>
        </w:rPr>
        <w:t>ISO8601:2004</w:t>
      </w:r>
      <w:bookmarkEnd w:id="48"/>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9" w:name="ISO14977"/>
      <w:r w:rsidRPr="00EE7D13">
        <w:rPr>
          <w:rStyle w:val="Refterm"/>
        </w:rPr>
        <w:t>ISO</w:t>
      </w:r>
      <w:r>
        <w:rPr>
          <w:rStyle w:val="Refterm"/>
        </w:rPr>
        <w:t>14977</w:t>
      </w:r>
      <w:r w:rsidRPr="00EE7D13">
        <w:rPr>
          <w:rStyle w:val="Refterm"/>
        </w:rPr>
        <w:t>:</w:t>
      </w:r>
      <w:r>
        <w:rPr>
          <w:rStyle w:val="Refterm"/>
        </w:rPr>
        <w:t>1996</w:t>
      </w:r>
      <w:bookmarkEnd w:id="49"/>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50" w:name="JSCHEMA01"/>
      <w:r w:rsidRPr="00EE7D13">
        <w:rPr>
          <w:rStyle w:val="Refterm"/>
        </w:rPr>
        <w:t>JSCHEMA01</w:t>
      </w:r>
      <w:bookmarkEnd w:id="5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51" w:name="RFC2119"/>
      <w:r w:rsidRPr="00EE7D13">
        <w:rPr>
          <w:rStyle w:val="Refterm"/>
        </w:rPr>
        <w:t>RFC2119</w:t>
      </w:r>
      <w:bookmarkEnd w:id="5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52" w:name="RFC2045"/>
      <w:r w:rsidRPr="00EE7D13">
        <w:rPr>
          <w:rStyle w:val="Refterm"/>
        </w:rPr>
        <w:t>RFC2045</w:t>
      </w:r>
      <w:bookmarkEnd w:id="5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3" w:name="RFC3629"/>
      <w:r>
        <w:rPr>
          <w:rStyle w:val="Refterm"/>
        </w:rPr>
        <w:t>RFC3629</w:t>
      </w:r>
      <w:bookmarkEnd w:id="53"/>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4" w:name="RFC3986"/>
      <w:r w:rsidRPr="00EE7D13">
        <w:rPr>
          <w:rStyle w:val="Refterm"/>
        </w:rPr>
        <w:t>RFC3986</w:t>
      </w:r>
      <w:bookmarkEnd w:id="5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5" w:name="RFC5646"/>
      <w:r>
        <w:rPr>
          <w:rStyle w:val="Refterm"/>
        </w:rPr>
        <w:t>RFC5646</w:t>
      </w:r>
      <w:bookmarkEnd w:id="5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6" w:name="RFC7763"/>
      <w:r>
        <w:rPr>
          <w:rStyle w:val="Refterm"/>
        </w:rPr>
        <w:t>RFC7763</w:t>
      </w:r>
      <w:bookmarkEnd w:id="56"/>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7" w:name="RFC7764"/>
      <w:r>
        <w:rPr>
          <w:rStyle w:val="Refterm"/>
          <w:bCs w:val="0"/>
        </w:rPr>
        <w:t>RFC7764</w:t>
      </w:r>
      <w:bookmarkEnd w:id="5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52743238" w14:textId="4FF251A8" w:rsidR="00130B0A" w:rsidRDefault="00130B0A" w:rsidP="00130B0A">
      <w:pPr>
        <w:pStyle w:val="Ref"/>
      </w:pPr>
      <w:r>
        <w:rPr>
          <w:rStyle w:val="Refterm"/>
          <w:bCs w:val="0"/>
        </w:rPr>
        <w:t>[</w:t>
      </w:r>
      <w:bookmarkStart w:id="58" w:name="RFC8174"/>
      <w:r>
        <w:rPr>
          <w:rStyle w:val="Refterm"/>
          <w:bCs w:val="0"/>
        </w:rPr>
        <w:t>RFC8174</w:t>
      </w:r>
      <w:bookmarkEnd w:id="5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ins w:id="59" w:author="Laurence Golding" w:date="2018-03-07T13:55:00Z">
        <w:r w:rsidR="00035F28">
          <w:rPr>
            <w:rFonts w:cs="Arial"/>
            <w:szCs w:val="20"/>
          </w:rPr>
          <w:fldChar w:fldCharType="begin"/>
        </w:r>
        <w:r w:rsidR="00035F28">
          <w:rPr>
            <w:rFonts w:cs="Arial"/>
            <w:szCs w:val="20"/>
          </w:rPr>
          <w:instrText xml:space="preserve"> HYPERLINK "http://www.rfc-editor.org/info/rfc8174" </w:instrText>
        </w:r>
        <w:r w:rsidR="00035F28">
          <w:rPr>
            <w:rFonts w:cs="Arial"/>
            <w:szCs w:val="20"/>
          </w:rPr>
          <w:fldChar w:fldCharType="separate"/>
        </w:r>
        <w:r w:rsidR="002B57DD" w:rsidRPr="00035F28">
          <w:rPr>
            <w:rStyle w:val="Hyperlink"/>
            <w:rFonts w:cs="Arial"/>
            <w:szCs w:val="20"/>
          </w:rPr>
          <w:t>http://www.rfc-editor.org/info/rfc8174</w:t>
        </w:r>
        <w:r w:rsidR="00035F28">
          <w:rPr>
            <w:rFonts w:cs="Arial"/>
            <w:szCs w:val="20"/>
          </w:rPr>
          <w:fldChar w:fldCharType="end"/>
        </w:r>
      </w:ins>
      <w:r>
        <w:rPr>
          <w:rFonts w:cs="Arial"/>
          <w:szCs w:val="20"/>
        </w:rPr>
        <w:t>.</w:t>
      </w:r>
    </w:p>
    <w:p w14:paraId="0CD4CBF8" w14:textId="5210F796" w:rsidR="008A177C" w:rsidRDefault="008A177C" w:rsidP="008A177C">
      <w:pPr>
        <w:pStyle w:val="Ref"/>
        <w:rPr>
          <w:ins w:id="60" w:author="Laurence Golding" w:date="2018-03-07T13:31:00Z"/>
        </w:rPr>
      </w:pPr>
      <w:ins w:id="61" w:author="Laurence Golding" w:date="2018-03-07T13:31:00Z">
        <w:r>
          <w:rPr>
            <w:rStyle w:val="Refterm"/>
            <w:bCs w:val="0"/>
          </w:rPr>
          <w:t>[</w:t>
        </w:r>
        <w:bookmarkStart w:id="62" w:name="RFC8259"/>
        <w:r>
          <w:rPr>
            <w:rStyle w:val="Refterm"/>
            <w:bCs w:val="0"/>
          </w:rPr>
          <w:t>RFC8</w:t>
        </w:r>
      </w:ins>
      <w:ins w:id="63" w:author="Laurence Golding" w:date="2018-03-07T13:32:00Z">
        <w:r>
          <w:rPr>
            <w:rStyle w:val="Refterm"/>
            <w:bCs w:val="0"/>
          </w:rPr>
          <w:t>259</w:t>
        </w:r>
      </w:ins>
      <w:bookmarkEnd w:id="62"/>
      <w:ins w:id="64" w:author="Laurence Golding" w:date="2018-03-07T13:31:00Z">
        <w:r>
          <w:rPr>
            <w:rStyle w:val="Refterm"/>
            <w:bCs w:val="0"/>
          </w:rPr>
          <w:t>]</w:t>
        </w:r>
        <w:r>
          <w:rPr>
            <w:rStyle w:val="Refterm"/>
            <w:bCs w:val="0"/>
          </w:rPr>
          <w:tab/>
        </w:r>
      </w:ins>
      <w:ins w:id="65" w:author="Laurence Golding" w:date="2018-03-07T13:50:00Z">
        <w:r w:rsidR="00E973F0">
          <w:rPr>
            <w:rFonts w:cs="Arial"/>
            <w:szCs w:val="20"/>
          </w:rPr>
          <w:t>Bray</w:t>
        </w:r>
      </w:ins>
      <w:ins w:id="66" w:author="Laurence Golding" w:date="2018-03-07T13:31:00Z">
        <w:r>
          <w:rPr>
            <w:rFonts w:cs="Arial"/>
            <w:szCs w:val="20"/>
          </w:rPr>
          <w:t xml:space="preserve">, </w:t>
        </w:r>
      </w:ins>
      <w:ins w:id="67" w:author="Laurence Golding" w:date="2018-03-07T13:50:00Z">
        <w:r w:rsidR="00E973F0">
          <w:rPr>
            <w:rFonts w:cs="Arial"/>
            <w:szCs w:val="20"/>
          </w:rPr>
          <w:t>T</w:t>
        </w:r>
      </w:ins>
      <w:ins w:id="68" w:author="Laurence Golding" w:date="2018-03-07T13:31:00Z">
        <w:r>
          <w:rPr>
            <w:rFonts w:cs="Arial"/>
            <w:szCs w:val="20"/>
          </w:rPr>
          <w:t>., "</w:t>
        </w:r>
      </w:ins>
      <w:ins w:id="69" w:author="Laurence Golding" w:date="2018-03-07T13:50:00Z">
        <w:r w:rsidR="00E973F0">
          <w:rPr>
            <w:rFonts w:cs="Arial"/>
            <w:szCs w:val="20"/>
          </w:rPr>
          <w:t>The JavaScript Object Notation (JSON) Data Interchange Fo</w:t>
        </w:r>
      </w:ins>
      <w:ins w:id="70" w:author="Laurence Golding" w:date="2018-03-07T13:51:00Z">
        <w:r w:rsidR="00E973F0">
          <w:rPr>
            <w:rFonts w:cs="Arial"/>
            <w:szCs w:val="20"/>
          </w:rPr>
          <w:t>rmat</w:t>
        </w:r>
      </w:ins>
      <w:ins w:id="71" w:author="Laurence Golding" w:date="2018-03-07T13:31:00Z">
        <w:r>
          <w:rPr>
            <w:rFonts w:cs="Arial"/>
            <w:szCs w:val="20"/>
          </w:rPr>
          <w:t>", RFC 8</w:t>
        </w:r>
      </w:ins>
      <w:ins w:id="72" w:author="Laurence Golding" w:date="2018-03-07T13:51:00Z">
        <w:r w:rsidR="00E973F0">
          <w:rPr>
            <w:rFonts w:cs="Arial"/>
            <w:szCs w:val="20"/>
          </w:rPr>
          <w:t>2</w:t>
        </w:r>
      </w:ins>
      <w:ins w:id="73" w:author="Laurence Golding" w:date="2018-03-07T13:52:00Z">
        <w:r w:rsidR="00E973F0">
          <w:rPr>
            <w:rFonts w:cs="Arial"/>
            <w:szCs w:val="20"/>
          </w:rPr>
          <w:t>5</w:t>
        </w:r>
      </w:ins>
      <w:ins w:id="74" w:author="Laurence Golding" w:date="2018-03-07T13:51:00Z">
        <w:r w:rsidR="00E973F0">
          <w:rPr>
            <w:rFonts w:cs="Arial"/>
            <w:szCs w:val="20"/>
          </w:rPr>
          <w:t>9</w:t>
        </w:r>
      </w:ins>
      <w:ins w:id="75" w:author="Laurence Golding" w:date="2018-03-07T13:31:00Z">
        <w:r>
          <w:rPr>
            <w:rFonts w:cs="Arial"/>
            <w:szCs w:val="20"/>
          </w:rPr>
          <w:t>, DOI 10.17487/RFC8</w:t>
        </w:r>
      </w:ins>
      <w:ins w:id="76" w:author="Laurence Golding" w:date="2018-03-07T13:52:00Z">
        <w:r w:rsidR="00E973F0">
          <w:rPr>
            <w:rFonts w:cs="Arial"/>
            <w:szCs w:val="20"/>
          </w:rPr>
          <w:t>259</w:t>
        </w:r>
      </w:ins>
      <w:ins w:id="77" w:author="Laurence Golding" w:date="2018-03-07T13:31:00Z">
        <w:r>
          <w:rPr>
            <w:rFonts w:cs="Arial"/>
            <w:szCs w:val="20"/>
          </w:rPr>
          <w:t xml:space="preserve">, </w:t>
        </w:r>
      </w:ins>
      <w:ins w:id="78" w:author="Laurence Golding" w:date="2018-03-07T13:52:00Z">
        <w:r w:rsidR="00E973F0">
          <w:rPr>
            <w:rFonts w:cs="Arial"/>
            <w:szCs w:val="20"/>
          </w:rPr>
          <w:t>December</w:t>
        </w:r>
      </w:ins>
      <w:ins w:id="79" w:author="Laurence Golding" w:date="2018-03-07T13:31:00Z">
        <w:r>
          <w:rPr>
            <w:rFonts w:cs="Arial"/>
            <w:szCs w:val="20"/>
          </w:rPr>
          <w:t xml:space="preserve"> 2017, </w:t>
        </w:r>
      </w:ins>
      <w:ins w:id="80" w:author="Laurence Golding" w:date="2018-03-07T13:53:00Z">
        <w:r w:rsidR="00E973F0">
          <w:rPr>
            <w:rFonts w:cs="Arial"/>
            <w:szCs w:val="20"/>
          </w:rPr>
          <w:fldChar w:fldCharType="begin"/>
        </w:r>
        <w:r w:rsidR="00E973F0">
          <w:rPr>
            <w:rFonts w:cs="Arial"/>
            <w:szCs w:val="20"/>
          </w:rPr>
          <w:instrText xml:space="preserve"> HYPERLINK "http://www.rfc-editor.org/info/rfc8259" </w:instrText>
        </w:r>
        <w:r w:rsidR="00E973F0">
          <w:rPr>
            <w:rFonts w:cs="Arial"/>
            <w:szCs w:val="20"/>
          </w:rPr>
          <w:fldChar w:fldCharType="separate"/>
        </w:r>
        <w:r w:rsidRPr="00E973F0">
          <w:rPr>
            <w:rStyle w:val="Hyperlink"/>
            <w:rFonts w:cs="Arial"/>
            <w:szCs w:val="20"/>
          </w:rPr>
          <w:t>http://www.rfc-editor.org/info/rfc8</w:t>
        </w:r>
        <w:r w:rsidR="00E973F0" w:rsidRPr="00E973F0">
          <w:rPr>
            <w:rStyle w:val="Hyperlink"/>
            <w:rFonts w:cs="Arial"/>
            <w:szCs w:val="20"/>
          </w:rPr>
          <w:t>259</w:t>
        </w:r>
        <w:r w:rsidR="00E973F0">
          <w:rPr>
            <w:rFonts w:cs="Arial"/>
            <w:szCs w:val="20"/>
          </w:rPr>
          <w:fldChar w:fldCharType="end"/>
        </w:r>
      </w:ins>
      <w:ins w:id="81" w:author="Laurence Golding" w:date="2018-03-07T13:31:00Z">
        <w:r>
          <w:rPr>
            <w:rFonts w:cs="Arial"/>
            <w:szCs w:val="20"/>
          </w:rPr>
          <w:t>.</w:t>
        </w:r>
      </w:ins>
    </w:p>
    <w:p w14:paraId="4576BD98" w14:textId="04FA9EF9" w:rsidR="00F85576" w:rsidRPr="00F85576" w:rsidRDefault="00F85576" w:rsidP="008A177C">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07670947"/>
      <w:r>
        <w:t>Non-Normative References</w:t>
      </w:r>
      <w:bookmarkEnd w:id="84"/>
      <w:bookmarkEnd w:id="85"/>
      <w:bookmarkEnd w:id="86"/>
    </w:p>
    <w:p w14:paraId="1067680D" w14:textId="29C29D3B"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07670948"/>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07670949"/>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07670950"/>
      <w:r>
        <w:t>Format examples</w:t>
      </w:r>
      <w:bookmarkEnd w:id="93"/>
    </w:p>
    <w:p w14:paraId="0C763244" w14:textId="527ED47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del w:id="94" w:author="Laurence Golding" w:date="2018-03-07T14:13:00Z">
        <w:r w:rsidR="00897AD1" w:rsidDel="00975B0E">
          <w:fldChar w:fldCharType="begin"/>
        </w:r>
        <w:r w:rsidR="00897AD1" w:rsidDel="00975B0E">
          <w:delInstrText xml:space="preserve"> HYPERLINK \l "ECMA404" </w:delInstrText>
        </w:r>
        <w:r w:rsidR="00897AD1" w:rsidDel="00975B0E">
          <w:fldChar w:fldCharType="separate"/>
        </w:r>
        <w:r w:rsidR="00F66C85" w:rsidRPr="00F66C85" w:rsidDel="00975B0E">
          <w:rPr>
            <w:rStyle w:val="Hyperlink"/>
          </w:rPr>
          <w:delText>ECMA404</w:delText>
        </w:r>
        <w:r w:rsidR="00897AD1" w:rsidDel="00975B0E">
          <w:rPr>
            <w:rStyle w:val="Hyperlink"/>
          </w:rPr>
          <w:fldChar w:fldCharType="end"/>
        </w:r>
      </w:del>
      <w:ins w:id="95" w:author="Laurence Golding" w:date="2018-03-07T14:14:00Z">
        <w:r w:rsidR="00975B0E">
          <w:rPr>
            <w:rStyle w:val="Hyperlink"/>
          </w:rPr>
          <w:fldChar w:fldCharType="begin"/>
        </w:r>
        <w:r w:rsidR="00975B0E">
          <w:rPr>
            <w:rStyle w:val="Hyperlink"/>
          </w:rPr>
          <w:instrText xml:space="preserve"> HYPERLINK  \l "RFC8259" </w:instrText>
        </w:r>
        <w:r w:rsidR="00975B0E">
          <w:rPr>
            <w:rStyle w:val="Hyperlink"/>
          </w:rPr>
          <w:fldChar w:fldCharType="separate"/>
        </w:r>
        <w:r w:rsidR="00975B0E" w:rsidRPr="00975B0E">
          <w:rPr>
            <w:rStyle w:val="Hyperlink"/>
          </w:rPr>
          <w:t>RFC8259</w:t>
        </w:r>
        <w:r w:rsidR="00975B0E">
          <w:rPr>
            <w:rStyle w:val="Hyperlink"/>
          </w:rPr>
          <w:fldChar w:fldCharType="end"/>
        </w:r>
      </w:ins>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07670951"/>
      <w:r>
        <w:t>Property notation</w:t>
      </w:r>
      <w:bookmarkEnd w:id="96"/>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7" w:name="_Toc507670952"/>
      <w:r>
        <w:t>Syntax notation</w:t>
      </w:r>
      <w:bookmarkEnd w:id="97"/>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07670953"/>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Toc507670954"/>
      <w:bookmarkStart w:id="104" w:name="_Ref508194756"/>
      <w:r>
        <w:t>General</w:t>
      </w:r>
      <w:bookmarkEnd w:id="103"/>
      <w:bookmarkEnd w:id="10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71BF117" w:rsidR="00815787" w:rsidRDefault="00815787" w:rsidP="008F022E">
      <w:pPr>
        <w:rPr>
          <w:ins w:id="105" w:author="Laurence Golding" w:date="2018-03-07T13:21:00Z"/>
        </w:rPr>
      </w:pPr>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del w:id="106" w:author="Laurence Golding" w:date="2018-03-08T09:31:00Z">
        <w:r w:rsidR="00E22946" w:rsidDel="008F0558">
          <w:fldChar w:fldCharType="begin"/>
        </w:r>
        <w:r w:rsidR="00E22946" w:rsidDel="008F0558">
          <w:delInstrText xml:space="preserve"> HYPERLINK \l "ECMA404" </w:delInstrText>
        </w:r>
        <w:r w:rsidR="00E22946" w:rsidDel="008F0558">
          <w:fldChar w:fldCharType="separate"/>
        </w:r>
        <w:r w:rsidRPr="00815787" w:rsidDel="008F0558">
          <w:rPr>
            <w:rStyle w:val="Hyperlink"/>
          </w:rPr>
          <w:delText>ECMA404</w:delText>
        </w:r>
        <w:r w:rsidR="00E22946" w:rsidDel="008F0558">
          <w:rPr>
            <w:rStyle w:val="Hyperlink"/>
          </w:rPr>
          <w:fldChar w:fldCharType="end"/>
        </w:r>
      </w:del>
      <w:ins w:id="107" w:author="Laurence Golding" w:date="2018-03-08T09:32:00Z">
        <w:r w:rsidR="008F0558">
          <w:rPr>
            <w:rStyle w:val="Hyperlink"/>
          </w:rPr>
          <w:fldChar w:fldCharType="begin"/>
        </w:r>
        <w:r w:rsidR="008F0558">
          <w:rPr>
            <w:rStyle w:val="Hyperlink"/>
          </w:rPr>
          <w:instrText xml:space="preserve"> HYPERLINK  \l "RFC8259" </w:instrText>
        </w:r>
        <w:r w:rsidR="008F0558">
          <w:rPr>
            <w:rStyle w:val="Hyperlink"/>
          </w:rPr>
          <w:fldChar w:fldCharType="separate"/>
        </w:r>
        <w:r w:rsidR="008F0558" w:rsidRPr="008F0558">
          <w:rPr>
            <w:rStyle w:val="Hyperlink"/>
          </w:rPr>
          <w:t>RFC8259</w:t>
        </w:r>
        <w:r w:rsidR="008F0558">
          <w:rPr>
            <w:rStyle w:val="Hyperlink"/>
          </w:rPr>
          <w:fldChar w:fldCharType="end"/>
        </w:r>
      </w:ins>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D629CB" w14:textId="77777777" w:rsidR="00E22946" w:rsidRDefault="00897AD1" w:rsidP="00035F28">
      <w:pPr>
        <w:rPr>
          <w:ins w:id="108" w:author="Laurence Golding" w:date="2018-03-08T09:19:00Z"/>
        </w:rPr>
      </w:pPr>
      <w:ins w:id="109" w:author="Laurence Golding" w:date="2018-03-07T13:21:00Z">
        <w:r>
          <w:t xml:space="preserve">A SARIF log file </w:t>
        </w:r>
        <w:r>
          <w:rPr>
            <w:b/>
          </w:rPr>
          <w:t>SHALL</w:t>
        </w:r>
        <w:r>
          <w:t xml:space="preserve"> be encoded in UTF-8</w:t>
        </w:r>
      </w:ins>
      <w:ins w:id="110" w:author="Laurence Golding" w:date="2018-03-07T13:59:00Z">
        <w:r w:rsidR="00035F28">
          <w:t xml:space="preserve"> [</w:t>
        </w:r>
      </w:ins>
      <w:ins w:id="111" w:author="Laurence Golding" w:date="2018-03-07T14:00:00Z">
        <w:r w:rsidR="00035F28">
          <w:fldChar w:fldCharType="begin"/>
        </w:r>
        <w:r w:rsidR="00035F28">
          <w:instrText xml:space="preserve"> HYPERLINK  \l "RFC3629" </w:instrText>
        </w:r>
        <w:r w:rsidR="00035F28">
          <w:fldChar w:fldCharType="separate"/>
        </w:r>
        <w:r w:rsidR="00035F28" w:rsidRPr="00035F28">
          <w:rPr>
            <w:rStyle w:val="Hyperlink"/>
          </w:rPr>
          <w:t>RFC3629</w:t>
        </w:r>
        <w:r w:rsidR="00035F28">
          <w:fldChar w:fldCharType="end"/>
        </w:r>
      </w:ins>
      <w:ins w:id="112" w:author="Laurence Golding" w:date="2018-03-07T13:59:00Z">
        <w:r w:rsidR="00035F28">
          <w:t>]</w:t>
        </w:r>
      </w:ins>
      <w:ins w:id="113" w:author="Laurence Golding" w:date="2018-03-07T13:21:00Z">
        <w:r>
          <w:t>.</w:t>
        </w:r>
      </w:ins>
    </w:p>
    <w:p w14:paraId="79AB5889" w14:textId="65BF52D3" w:rsidR="00897AD1" w:rsidRPr="00897AD1" w:rsidRDefault="00E22946" w:rsidP="00E22946">
      <w:pPr>
        <w:pStyle w:val="Note"/>
      </w:pPr>
      <w:ins w:id="114" w:author="Laurence Golding" w:date="2018-03-08T09:19:00Z">
        <w:r>
          <w:t xml:space="preserve">NOTE: </w:t>
        </w:r>
      </w:ins>
      <w:ins w:id="115" w:author="Laurence Golding" w:date="2018-03-07T14:00:00Z">
        <w:r w:rsidR="00035F28">
          <w:t>[</w:t>
        </w:r>
      </w:ins>
      <w:ins w:id="116" w:author="Laurence Golding" w:date="2018-03-07T14:01:00Z">
        <w:r w:rsidR="00035F28">
          <w:fldChar w:fldCharType="begin"/>
        </w:r>
        <w:r w:rsidR="00035F28">
          <w:instrText xml:space="preserve"> HYPERLINK  \l "RFC8259" </w:instrText>
        </w:r>
        <w:r w:rsidR="00035F28">
          <w:fldChar w:fldCharType="separate"/>
        </w:r>
        <w:r w:rsidR="00035F28" w:rsidRPr="00035F28">
          <w:rPr>
            <w:rStyle w:val="Hyperlink"/>
          </w:rPr>
          <w:t>RFC8259</w:t>
        </w:r>
        <w:r w:rsidR="00035F28">
          <w:fldChar w:fldCharType="end"/>
        </w:r>
      </w:ins>
      <w:ins w:id="117" w:author="Laurence Golding" w:date="2018-03-07T14:00:00Z">
        <w:r w:rsidR="00035F28">
          <w:t xml:space="preserve">] requires </w:t>
        </w:r>
      </w:ins>
      <w:ins w:id="118" w:author="Laurence Golding" w:date="2018-03-07T14:01:00Z">
        <w:r w:rsidR="00035F28">
          <w:t>this encoding for any JSON text “exchanged between systems that are not part of a closed ecosystem.”</w:t>
        </w:r>
      </w:ins>
    </w:p>
    <w:p w14:paraId="4752F47C" w14:textId="77777777" w:rsidR="00897AD1" w:rsidRDefault="00897AD1" w:rsidP="00897AD1">
      <w:pPr>
        <w:pStyle w:val="Heading2"/>
        <w:rPr>
          <w:ins w:id="119" w:author="Laurence Golding" w:date="2018-03-07T13:22:00Z"/>
        </w:rPr>
      </w:pPr>
      <w:bookmarkStart w:id="120" w:name="_Ref508196570"/>
      <w:bookmarkStart w:id="121" w:name="_Ref507594747"/>
      <w:bookmarkStart w:id="122" w:name="_Toc507670955"/>
      <w:ins w:id="123" w:author="Laurence Golding" w:date="2018-03-07T13:22:00Z">
        <w:r>
          <w:t>fileContent objects</w:t>
        </w:r>
        <w:bookmarkEnd w:id="120"/>
      </w:ins>
    </w:p>
    <w:p w14:paraId="547A15F5" w14:textId="77777777" w:rsidR="00897AD1" w:rsidRDefault="00897AD1" w:rsidP="00897AD1">
      <w:pPr>
        <w:pStyle w:val="Heading3"/>
        <w:rPr>
          <w:ins w:id="124" w:author="Laurence Golding" w:date="2018-03-07T13:22:00Z"/>
        </w:rPr>
      </w:pPr>
      <w:ins w:id="125" w:author="Laurence Golding" w:date="2018-03-07T13:22:00Z">
        <w:r>
          <w:t>General</w:t>
        </w:r>
      </w:ins>
    </w:p>
    <w:p w14:paraId="6AA93AD5" w14:textId="012334E4" w:rsidR="00897AD1" w:rsidRDefault="00897AD1" w:rsidP="00897AD1">
      <w:pPr>
        <w:rPr>
          <w:ins w:id="126" w:author="Laurence Golding" w:date="2018-03-07T13:22:00Z"/>
        </w:rPr>
      </w:pPr>
      <w:ins w:id="127" w:author="Laurence Golding" w:date="2018-03-07T13:22:00Z">
        <w:r>
          <w:t xml:space="preserve">Certain </w:t>
        </w:r>
      </w:ins>
      <w:ins w:id="128" w:author="Laurence Golding" w:date="2018-03-07T13:23:00Z">
        <w:r>
          <w:t>properties</w:t>
        </w:r>
      </w:ins>
      <w:ins w:id="129" w:author="Laurence Golding" w:date="2018-03-07T13:22:00Z">
        <w:r>
          <w:t xml:space="preserve"> in this specification </w:t>
        </w:r>
      </w:ins>
      <w:ins w:id="130" w:author="Laurence Golding" w:date="2018-03-07T13:23:00Z">
        <w:r>
          <w:t>represent</w:t>
        </w:r>
      </w:ins>
      <w:ins w:id="131" w:author="Laurence Golding" w:date="2018-03-07T13:22:00Z">
        <w:r>
          <w:t xml:space="preserve"> </w:t>
        </w:r>
      </w:ins>
      <w:ins w:id="132" w:author="Laurence Golding" w:date="2018-03-08T09:19:00Z">
        <w:r w:rsidR="00E22946">
          <w:t>the contents of</w:t>
        </w:r>
      </w:ins>
      <w:ins w:id="133" w:author="Laurence Golding" w:date="2018-03-08T09:20:00Z">
        <w:r w:rsidR="00E22946">
          <w:t xml:space="preserve"> </w:t>
        </w:r>
      </w:ins>
      <w:ins w:id="134" w:author="Laurence Golding" w:date="2018-03-07T13:22:00Z">
        <w:r>
          <w:t xml:space="preserve">portions of external files, for example, files that were scanned by </w:t>
        </w:r>
      </w:ins>
      <w:ins w:id="135" w:author="Laurence Golding" w:date="2018-03-07T13:24:00Z">
        <w:r>
          <w:t>an</w:t>
        </w:r>
      </w:ins>
      <w:ins w:id="136" w:author="Laurence Golding" w:date="2018-03-07T13:22:00Z">
        <w:r>
          <w:t xml:space="preserve"> analysis tool. SARIF represents such file content with a </w:t>
        </w:r>
        <w:r w:rsidRPr="00897AD1">
          <w:rPr>
            <w:rStyle w:val="CODEtemp"/>
          </w:rPr>
          <w:t>fileContent</w:t>
        </w:r>
        <w:r>
          <w:t xml:space="preserve"> object. Depending on the circumstances, </w:t>
        </w:r>
      </w:ins>
      <w:ins w:id="137" w:author="Laurence Golding" w:date="2018-03-07T14:24:00Z">
        <w:r w:rsidR="00A44325">
          <w:t>the SARIF log</w:t>
        </w:r>
      </w:ins>
      <w:ins w:id="138" w:author="Laurence Golding" w:date="2018-03-07T13:22:00Z">
        <w:r>
          <w:t xml:space="preserve"> file </w:t>
        </w:r>
      </w:ins>
      <w:ins w:id="139" w:author="Laurence Golding" w:date="2018-03-07T13:24:00Z">
        <w:r>
          <w:t>might need to represent</w:t>
        </w:r>
      </w:ins>
      <w:ins w:id="140" w:author="Laurence Golding" w:date="2018-03-07T14:24:00Z">
        <w:r w:rsidR="00A44325">
          <w:t xml:space="preserve"> this content</w:t>
        </w:r>
      </w:ins>
      <w:ins w:id="141" w:author="Laurence Golding" w:date="2018-03-07T13:24:00Z">
        <w:r>
          <w:t xml:space="preserve"> as readable text, </w:t>
        </w:r>
      </w:ins>
      <w:ins w:id="142" w:author="Laurence Golding" w:date="2018-03-07T14:25:00Z">
        <w:r w:rsidR="00F04814">
          <w:t>raw</w:t>
        </w:r>
      </w:ins>
      <w:ins w:id="143" w:author="Laurence Golding" w:date="2018-03-07T13:25:00Z">
        <w:r>
          <w:t xml:space="preserve"> bytes, or both.</w:t>
        </w:r>
      </w:ins>
    </w:p>
    <w:p w14:paraId="7942ED9E" w14:textId="77777777" w:rsidR="00897AD1" w:rsidRDefault="00897AD1" w:rsidP="00897AD1">
      <w:pPr>
        <w:pStyle w:val="Heading3"/>
        <w:rPr>
          <w:ins w:id="144" w:author="Laurence Golding" w:date="2018-03-07T13:22:00Z"/>
        </w:rPr>
      </w:pPr>
      <w:bookmarkStart w:id="145" w:name="_Ref508196768"/>
      <w:ins w:id="146" w:author="Laurence Golding" w:date="2018-03-07T13:22:00Z">
        <w:r>
          <w:t>text property</w:t>
        </w:r>
        <w:bookmarkEnd w:id="145"/>
      </w:ins>
    </w:p>
    <w:p w14:paraId="17A2CA5A" w14:textId="3EB0CBE5" w:rsidR="00897AD1" w:rsidRDefault="00897AD1" w:rsidP="00897AD1">
      <w:pPr>
        <w:rPr>
          <w:ins w:id="147" w:author="Laurence Golding" w:date="2018-03-08T09:21:00Z"/>
        </w:rPr>
      </w:pPr>
      <w:ins w:id="148" w:author="Laurence Golding" w:date="2018-03-07T13:22:00Z">
        <w:r>
          <w:t xml:space="preserve">If the </w:t>
        </w:r>
      </w:ins>
      <w:ins w:id="149" w:author="Laurence Golding" w:date="2018-03-07T14:09:00Z">
        <w:r w:rsidR="00975B0E">
          <w:t xml:space="preserve">external </w:t>
        </w:r>
      </w:ins>
      <w:ins w:id="150" w:author="Laurence Golding" w:date="2018-03-07T13:22:00Z">
        <w:r>
          <w:t xml:space="preserve">file is a text file, a </w:t>
        </w:r>
        <w:r w:rsidRPr="00897AD1">
          <w:rPr>
            <w:rStyle w:val="CODEtemp"/>
          </w:rPr>
          <w:t>fileContent</w:t>
        </w:r>
        <w:r>
          <w:t xml:space="preserve"> object </w:t>
        </w:r>
      </w:ins>
      <w:ins w:id="151" w:author="Laurence Golding" w:date="2018-03-07T13:25:00Z">
        <w:r>
          <w:rPr>
            <w:b/>
          </w:rPr>
          <w:t>SHOULD</w:t>
        </w:r>
      </w:ins>
      <w:ins w:id="152" w:author="Laurence Golding" w:date="2018-03-07T13:22:00Z">
        <w:r>
          <w:t xml:space="preserve"> contain a property named </w:t>
        </w:r>
        <w:r w:rsidRPr="007A0EE0">
          <w:rPr>
            <w:rStyle w:val="CODEtemp"/>
          </w:rPr>
          <w:t>text</w:t>
        </w:r>
        <w:r>
          <w:t xml:space="preserve"> whose value is a string containing</w:t>
        </w:r>
      </w:ins>
      <w:ins w:id="153" w:author="Laurence Golding" w:date="2018-03-07T13:25:00Z">
        <w:r>
          <w:t xml:space="preserve"> the </w:t>
        </w:r>
      </w:ins>
      <w:ins w:id="154" w:author="Laurence Golding" w:date="2018-03-07T14:25:00Z">
        <w:r w:rsidR="00F91635">
          <w:t xml:space="preserve">relevant </w:t>
        </w:r>
      </w:ins>
      <w:ins w:id="155" w:author="Laurence Golding" w:date="2018-03-07T13:25:00Z">
        <w:r>
          <w:t xml:space="preserve">text. Since </w:t>
        </w:r>
      </w:ins>
      <w:ins w:id="156" w:author="Laurence Golding" w:date="2018-03-07T14:03:00Z">
        <w:r w:rsidR="007A0EE0">
          <w:t>SARIF log files are encoded in UTF-8 (</w:t>
        </w:r>
      </w:ins>
      <w:ins w:id="157" w:author="Laurence Golding" w:date="2018-03-07T14:17:00Z">
        <w:r w:rsidR="00975B0E">
          <w:t>[</w:t>
        </w:r>
        <w:r w:rsidR="00975B0E">
          <w:fldChar w:fldCharType="begin"/>
        </w:r>
        <w:r w:rsidR="00975B0E">
          <w:instrText xml:space="preserve"> HYPERLINK  \l "RFC3629" </w:instrText>
        </w:r>
        <w:r w:rsidR="00975B0E">
          <w:fldChar w:fldCharType="separate"/>
        </w:r>
        <w:r w:rsidR="00975B0E" w:rsidRPr="00035F28">
          <w:rPr>
            <w:rStyle w:val="Hyperlink"/>
          </w:rPr>
          <w:t>RFC3629</w:t>
        </w:r>
        <w:r w:rsidR="00975B0E">
          <w:fldChar w:fldCharType="end"/>
        </w:r>
        <w:r w:rsidR="00975B0E">
          <w:t xml:space="preserve">]; </w:t>
        </w:r>
      </w:ins>
      <w:ins w:id="158" w:author="Laurence Golding" w:date="2018-03-07T14:03:00Z">
        <w:r w:rsidR="007A0EE0">
          <w:t>see §</w:t>
        </w:r>
        <w:r w:rsidR="007A0EE0">
          <w:fldChar w:fldCharType="begin"/>
        </w:r>
        <w:r w:rsidR="007A0EE0">
          <w:instrText xml:space="preserve"> REF _Ref508194756 \r \h </w:instrText>
        </w:r>
      </w:ins>
      <w:r w:rsidR="007A0EE0">
        <w:fldChar w:fldCharType="separate"/>
      </w:r>
      <w:ins w:id="159" w:author="Laurence Golding" w:date="2018-03-07T14:03:00Z">
        <w:r w:rsidR="007A0EE0">
          <w:t>3.1</w:t>
        </w:r>
        <w:r w:rsidR="007A0EE0">
          <w:fldChar w:fldCharType="end"/>
        </w:r>
        <w:r w:rsidR="007A0EE0">
          <w:t>)</w:t>
        </w:r>
      </w:ins>
      <w:ins w:id="160" w:author="Laurence Golding" w:date="2018-03-07T14:04:00Z">
        <w:r w:rsidR="007A0EE0">
          <w:t xml:space="preserve">, this </w:t>
        </w:r>
      </w:ins>
      <w:ins w:id="161" w:author="Laurence Golding" w:date="2018-03-07T14:09:00Z">
        <w:r w:rsidR="00975B0E">
          <w:t>means that if the external file is a text file in any encoding</w:t>
        </w:r>
      </w:ins>
      <w:ins w:id="162" w:author="Laurence Golding" w:date="2018-03-07T14:04:00Z">
        <w:r w:rsidR="007A0EE0">
          <w:t xml:space="preserve"> </w:t>
        </w:r>
      </w:ins>
      <w:ins w:id="163" w:author="Laurence Golding" w:date="2018-03-07T14:10:00Z">
        <w:r w:rsidR="00975B0E">
          <w:t xml:space="preserve">other than UTF-8, the SARIF producer </w:t>
        </w:r>
        <w:r w:rsidR="00975B0E">
          <w:rPr>
            <w:b/>
          </w:rPr>
          <w:t>SHALL</w:t>
        </w:r>
      </w:ins>
      <w:ins w:id="164" w:author="Laurence Golding" w:date="2018-03-07T14:04:00Z">
        <w:r w:rsidR="007A0EE0">
          <w:t xml:space="preserve"> </w:t>
        </w:r>
      </w:ins>
      <w:ins w:id="165" w:author="Laurence Golding" w:date="2018-03-07T14:10:00Z">
        <w:r w:rsidR="00975B0E">
          <w:t>transcode the text to UTF-8</w:t>
        </w:r>
      </w:ins>
      <w:ins w:id="166" w:author="Laurence Golding" w:date="2018-03-07T14:11:00Z">
        <w:r w:rsidR="00975B0E">
          <w:t xml:space="preserve"> before assigning it to the </w:t>
        </w:r>
        <w:r w:rsidR="00975B0E" w:rsidRPr="00975B0E">
          <w:rPr>
            <w:rStyle w:val="CODEtemp"/>
          </w:rPr>
          <w:t>text</w:t>
        </w:r>
        <w:r w:rsidR="00975B0E">
          <w:t xml:space="preserve"> property.</w:t>
        </w:r>
      </w:ins>
      <w:ins w:id="167" w:author="Laurence Golding" w:date="2018-03-07T14:04:00Z">
        <w:r w:rsidR="007A0EE0">
          <w:t xml:space="preserve"> </w:t>
        </w:r>
      </w:ins>
      <w:ins w:id="168" w:author="Laurence Golding" w:date="2018-03-07T14:11:00Z">
        <w:r w:rsidR="00975B0E">
          <w:t xml:space="preserve">The SARIF producer </w:t>
        </w:r>
        <w:r w:rsidR="00975B0E">
          <w:rPr>
            <w:b/>
          </w:rPr>
          <w:t>SHALL</w:t>
        </w:r>
        <w:r w:rsidR="00975B0E">
          <w:t xml:space="preserve"> escape any characters that</w:t>
        </w:r>
      </w:ins>
      <w:ins w:id="169" w:author="Laurence Golding" w:date="2018-03-07T14:25:00Z">
        <w:r w:rsidR="00F91635">
          <w:t xml:space="preserve"> [</w:t>
        </w:r>
        <w:r w:rsidR="00F91635">
          <w:fldChar w:fldCharType="begin"/>
        </w:r>
        <w:r w:rsidR="00F91635">
          <w:instrText xml:space="preserve"> HYPERLINK  \l "RFC8259" </w:instrText>
        </w:r>
        <w:r w:rsidR="00F91635">
          <w:fldChar w:fldCharType="separate"/>
        </w:r>
        <w:r w:rsidR="00F91635" w:rsidRPr="00975B0E">
          <w:rPr>
            <w:rStyle w:val="Hyperlink"/>
          </w:rPr>
          <w:t>RFC8259</w:t>
        </w:r>
        <w:r w:rsidR="00F91635">
          <w:fldChar w:fldCharType="end"/>
        </w:r>
        <w:r w:rsidR="00F91635">
          <w:t>]</w:t>
        </w:r>
      </w:ins>
      <w:ins w:id="170" w:author="Laurence Golding" w:date="2018-03-07T14:11:00Z">
        <w:r w:rsidR="00975B0E">
          <w:t xml:space="preserve"> </w:t>
        </w:r>
      </w:ins>
      <w:ins w:id="171" w:author="Laurence Golding" w:date="2018-03-07T14:14:00Z">
        <w:r w:rsidR="00975B0E">
          <w:t>require</w:t>
        </w:r>
      </w:ins>
      <w:ins w:id="172" w:author="Laurence Golding" w:date="2018-03-07T14:26:00Z">
        <w:r w:rsidR="00F91635">
          <w:t>s</w:t>
        </w:r>
      </w:ins>
      <w:ins w:id="173" w:author="Laurence Golding" w:date="2018-03-07T14:14:00Z">
        <w:r w:rsidR="00975B0E">
          <w:t xml:space="preserve"> to be escaped</w:t>
        </w:r>
      </w:ins>
      <w:ins w:id="174" w:author="Laurence Golding" w:date="2018-03-07T14:15:00Z">
        <w:r w:rsidR="00975B0E">
          <w:t>.</w:t>
        </w:r>
      </w:ins>
    </w:p>
    <w:p w14:paraId="1F8AEB75" w14:textId="1026E3F6" w:rsidR="00E22946" w:rsidRPr="00975B0E" w:rsidRDefault="00E22946" w:rsidP="00897AD1">
      <w:pPr>
        <w:rPr>
          <w:ins w:id="175" w:author="Laurence Golding" w:date="2018-03-07T13:22:00Z"/>
        </w:rPr>
      </w:pPr>
      <w:ins w:id="176" w:author="Laurence Golding" w:date="2018-03-08T09:21:00Z">
        <w:r>
          <w:t xml:space="preserve">If the external file is a binary file, the </w:t>
        </w:r>
        <w:r w:rsidRPr="00E22946">
          <w:rPr>
            <w:rStyle w:val="CODEtemp"/>
          </w:rPr>
          <w:t>text</w:t>
        </w:r>
        <w:r>
          <w:t xml:space="preserve"> property </w:t>
        </w:r>
        <w:r w:rsidRPr="00E22946">
          <w:rPr>
            <w:b/>
          </w:rPr>
          <w:t>SHALL</w:t>
        </w:r>
        <w:r>
          <w:t xml:space="preserve"> be absent.</w:t>
        </w:r>
      </w:ins>
    </w:p>
    <w:p w14:paraId="5B398D39" w14:textId="014A1EB7" w:rsidR="00897AD1" w:rsidRDefault="00897AD1" w:rsidP="00897AD1">
      <w:pPr>
        <w:pStyle w:val="Heading3"/>
        <w:rPr>
          <w:ins w:id="177" w:author="Laurence Golding" w:date="2018-03-07T14:15:00Z"/>
        </w:rPr>
      </w:pPr>
      <w:bookmarkStart w:id="178" w:name="_Ref508275049"/>
      <w:ins w:id="179" w:author="Laurence Golding" w:date="2018-03-07T13:22:00Z">
        <w:r>
          <w:t>binary property</w:t>
        </w:r>
      </w:ins>
      <w:bookmarkEnd w:id="178"/>
    </w:p>
    <w:p w14:paraId="13890D27" w14:textId="46A32833" w:rsidR="00975B0E" w:rsidRDefault="00975B0E" w:rsidP="00975B0E">
      <w:pPr>
        <w:rPr>
          <w:ins w:id="180" w:author="Laurence Golding" w:date="2018-03-07T14:20:00Z"/>
        </w:rPr>
      </w:pPr>
      <w:ins w:id="181" w:author="Laurence Golding" w:date="2018-03-07T14:15:00Z">
        <w:r>
          <w:t xml:space="preserve">If the external file is a binary file, or if </w:t>
        </w:r>
      </w:ins>
      <w:ins w:id="182" w:author="Laurence Golding" w:date="2018-03-07T14:17:00Z">
        <w:r>
          <w:t>the SARIF producer cannot determine</w:t>
        </w:r>
      </w:ins>
      <w:ins w:id="183" w:author="Laurence Golding" w:date="2018-03-07T14:15:00Z">
        <w:r>
          <w:t xml:space="preserve"> whether the external file is a text file or a binary file, a </w:t>
        </w:r>
        <w:r w:rsidRPr="00975B0E">
          <w:rPr>
            <w:rStyle w:val="CODEtemp"/>
          </w:rPr>
          <w:t>fileContent</w:t>
        </w:r>
        <w:r>
          <w:t xml:space="preserve"> </w:t>
        </w:r>
      </w:ins>
      <w:ins w:id="184" w:author="Laurence Golding" w:date="2018-03-07T14:16:00Z">
        <w:r>
          <w:t xml:space="preserve">object </w:t>
        </w:r>
        <w:r>
          <w:rPr>
            <w:b/>
          </w:rPr>
          <w:t>SHALL</w:t>
        </w:r>
        <w:r>
          <w:t xml:space="preserve"> contain a property named </w:t>
        </w:r>
        <w:r w:rsidRPr="00975B0E">
          <w:rPr>
            <w:rStyle w:val="CODEtemp"/>
          </w:rPr>
          <w:t>binary</w:t>
        </w:r>
        <w:r>
          <w:t xml:space="preserve"> whose value is a string containing </w:t>
        </w:r>
      </w:ins>
      <w:ins w:id="185" w:author="Laurence Golding" w:date="2018-03-07T14:18:00Z">
        <w:r>
          <w:t>the MIME</w:t>
        </w:r>
      </w:ins>
      <w:ins w:id="186" w:author="Laurence Golding" w:date="2018-03-07T14:19:00Z">
        <w:r w:rsidR="00A44325">
          <w:t xml:space="preserve"> Base64 encoding </w:t>
        </w:r>
      </w:ins>
      <w:ins w:id="187" w:author="Laurence Golding" w:date="2018-03-08T09:22:00Z">
        <w:r w:rsidR="00E22946">
          <w:t>[</w:t>
        </w:r>
      </w:ins>
      <w:ins w:id="188" w:author="Laurence Golding" w:date="2018-03-08T09:24:00Z">
        <w:r w:rsidR="00E22946">
          <w:fldChar w:fldCharType="begin"/>
        </w:r>
        <w:r w:rsidR="00E22946">
          <w:instrText xml:space="preserve"> HYPERLINK  \l "RFC2045" </w:instrText>
        </w:r>
        <w:r w:rsidR="00E22946">
          <w:fldChar w:fldCharType="separate"/>
        </w:r>
        <w:r w:rsidR="00E22946" w:rsidRPr="00E22946">
          <w:rPr>
            <w:rStyle w:val="Hyperlink"/>
          </w:rPr>
          <w:t>RFC2045</w:t>
        </w:r>
        <w:r w:rsidR="00E22946">
          <w:fldChar w:fldCharType="end"/>
        </w:r>
      </w:ins>
      <w:ins w:id="189" w:author="Laurence Golding" w:date="2018-03-08T09:22:00Z">
        <w:r w:rsidR="00E22946">
          <w:t xml:space="preserve">] </w:t>
        </w:r>
      </w:ins>
      <w:ins w:id="190" w:author="Laurence Golding" w:date="2018-03-07T14:19:00Z">
        <w:r w:rsidR="00A44325">
          <w:t>of the bytes in the relevant portio</w:t>
        </w:r>
      </w:ins>
      <w:ins w:id="191" w:author="Laurence Golding" w:date="2018-03-07T14:20:00Z">
        <w:r w:rsidR="00A44325">
          <w:t>n of the file.</w:t>
        </w:r>
      </w:ins>
    </w:p>
    <w:p w14:paraId="3AF8EF60" w14:textId="7B734F85" w:rsidR="00A44325" w:rsidRDefault="00A44325" w:rsidP="00975B0E">
      <w:pPr>
        <w:rPr>
          <w:ins w:id="192" w:author="Laurence Golding" w:date="2018-03-07T14:21:00Z"/>
        </w:rPr>
      </w:pPr>
      <w:ins w:id="193" w:author="Laurence Golding" w:date="2018-03-07T14:20:00Z">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w:t>
        </w:r>
      </w:ins>
      <w:ins w:id="194" w:author="Laurence Golding" w:date="2018-03-07T14:29:00Z">
        <w:r w:rsidR="00F91635">
          <w:t xml:space="preserve"> </w:t>
        </w:r>
      </w:ins>
      <w:ins w:id="195" w:author="Laurence Golding" w:date="2018-03-07T14:20:00Z">
        <w:r>
          <w:t>of the by</w:t>
        </w:r>
      </w:ins>
      <w:ins w:id="196" w:author="Laurence Golding" w:date="2018-03-07T14:21:00Z">
        <w:r>
          <w:t>tes representing the relevant text in its original encoding.</w:t>
        </w:r>
      </w:ins>
    </w:p>
    <w:p w14:paraId="11EE6F52" w14:textId="0523CA93" w:rsidR="00A44325" w:rsidRPr="00A44325" w:rsidRDefault="00A44325" w:rsidP="00975B0E">
      <w:pPr>
        <w:rPr>
          <w:ins w:id="197" w:author="Laurence Golding" w:date="2018-03-07T13:22:00Z"/>
        </w:rPr>
      </w:pPr>
      <w:ins w:id="198" w:author="Laurence Golding" w:date="2018-03-07T14:21:00Z">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w:t>
        </w:r>
      </w:ins>
      <w:ins w:id="199" w:author="Laurence Golding" w:date="2018-03-07T14:22:00Z">
        <w:r>
          <w:t xml:space="preserve">UTF-8 </w:t>
        </w:r>
      </w:ins>
      <w:ins w:id="200" w:author="Laurence Golding" w:date="2018-03-07T14:21:00Z">
        <w:r>
          <w:t xml:space="preserve">bytes representing the relevant </w:t>
        </w:r>
      </w:ins>
      <w:ins w:id="201" w:author="Laurence Golding" w:date="2018-03-07T14:22:00Z">
        <w:r>
          <w:t>text.</w:t>
        </w:r>
      </w:ins>
    </w:p>
    <w:p w14:paraId="37874D7A" w14:textId="5FB74BD0" w:rsidR="00815787" w:rsidRDefault="00EF1697" w:rsidP="00815787">
      <w:pPr>
        <w:pStyle w:val="Heading2"/>
      </w:pPr>
      <w:bookmarkStart w:id="202" w:name="_Ref508198117"/>
      <w:r>
        <w:t>fileLocation objects</w:t>
      </w:r>
      <w:bookmarkEnd w:id="121"/>
      <w:bookmarkEnd w:id="122"/>
      <w:bookmarkEnd w:id="202"/>
    </w:p>
    <w:p w14:paraId="15E45BC8" w14:textId="6BB90172" w:rsidR="00EF1697" w:rsidRPr="00EF1697" w:rsidRDefault="00EF1697" w:rsidP="00EF1697">
      <w:pPr>
        <w:pStyle w:val="Heading3"/>
      </w:pPr>
      <w:bookmarkStart w:id="203" w:name="_Ref507595872"/>
      <w:bookmarkStart w:id="204" w:name="_Toc507670956"/>
      <w:r>
        <w:t>General</w:t>
      </w:r>
      <w:bookmarkEnd w:id="203"/>
      <w:bookmarkEnd w:id="204"/>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205" w:name="_Ref507592462"/>
      <w:bookmarkStart w:id="206" w:name="_Toc507670957"/>
      <w:r>
        <w:lastRenderedPageBreak/>
        <w:t>uri property</w:t>
      </w:r>
      <w:bookmarkEnd w:id="205"/>
      <w:bookmarkEnd w:id="206"/>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207" w:name="_Ref507592476"/>
      <w:bookmarkStart w:id="208" w:name="_Toc507670958"/>
      <w:r>
        <w:t>uriBaseId property</w:t>
      </w:r>
      <w:bookmarkEnd w:id="207"/>
      <w:bookmarkEnd w:id="208"/>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w:t>
      </w:r>
      <w:r w:rsidRPr="00F24170">
        <w:lastRenderedPageBreak/>
        <w:t xml:space="preserve">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209" w:name="_Toc507670959"/>
      <w:r>
        <w:t>String properties</w:t>
      </w:r>
      <w:bookmarkEnd w:id="209"/>
    </w:p>
    <w:p w14:paraId="7C22AB48" w14:textId="7C55AF23"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del w:id="210" w:author="Laurence Golding" w:date="2018-03-07T13:27:00Z">
        <w:r w:rsidR="006A5962" w:rsidDel="008A177C">
          <w:rPr>
            <w:b/>
          </w:rPr>
          <w:delText>MUST</w:delText>
        </w:r>
        <w:r w:rsidRPr="006041EE" w:rsidDel="008A177C">
          <w:delText xml:space="preserve"> </w:delText>
        </w:r>
      </w:del>
      <w:ins w:id="211" w:author="Laurence Golding" w:date="2018-03-07T13:27:00Z">
        <w:r w:rsidR="008A177C">
          <w:rPr>
            <w:b/>
          </w:rPr>
          <w:t>SHALL</w:t>
        </w:r>
        <w:r w:rsidR="008A177C" w:rsidRPr="006041EE">
          <w:t xml:space="preserve"> </w:t>
        </w:r>
      </w:ins>
      <w:r w:rsidRPr="006041EE">
        <w:t>have a non-empty value.</w:t>
      </w:r>
    </w:p>
    <w:p w14:paraId="4DA1AFD1" w14:textId="4819ADE3" w:rsidR="00815787" w:rsidRDefault="00815787" w:rsidP="00815787">
      <w:pPr>
        <w:pStyle w:val="Heading2"/>
      </w:pPr>
      <w:bookmarkStart w:id="212" w:name="_Toc507670960"/>
      <w:r>
        <w:lastRenderedPageBreak/>
        <w:t>Object properties</w:t>
      </w:r>
      <w:bookmarkEnd w:id="212"/>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3" w:name="_Toc507670961"/>
      <w:r>
        <w:t>Array properties</w:t>
      </w:r>
      <w:bookmarkEnd w:id="213"/>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214" w:name="_Ref493408960"/>
      <w:bookmarkStart w:id="215" w:name="_Toc507670962"/>
      <w:r>
        <w:t>Property bags</w:t>
      </w:r>
      <w:bookmarkEnd w:id="214"/>
      <w:bookmarkEnd w:id="215"/>
    </w:p>
    <w:p w14:paraId="394A6CDE" w14:textId="6ABA55FC" w:rsidR="00815787" w:rsidRDefault="00815787" w:rsidP="00815787">
      <w:pPr>
        <w:pStyle w:val="Heading3"/>
      </w:pPr>
      <w:bookmarkStart w:id="216" w:name="_Toc507670963"/>
      <w:r>
        <w:t>General</w:t>
      </w:r>
      <w:bookmarkEnd w:id="216"/>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17" w:name="_Toc507670964"/>
      <w:r>
        <w:t>Tags</w:t>
      </w:r>
      <w:bookmarkEnd w:id="217"/>
    </w:p>
    <w:p w14:paraId="32ECCC5D" w14:textId="2CF5DE43" w:rsidR="00992B66" w:rsidRPr="00992B66" w:rsidRDefault="00992B66" w:rsidP="00992B66">
      <w:pPr>
        <w:pStyle w:val="Heading4"/>
      </w:pPr>
      <w:bookmarkStart w:id="218" w:name="_Toc507670965"/>
      <w:r>
        <w:t>General</w:t>
      </w:r>
      <w:bookmarkEnd w:id="218"/>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19" w:name="_Hlk493349329"/>
      <w:r w:rsidRPr="001A344F">
        <w:t xml:space="preserve">an array containing zero or more arbitrary strings, no two of which </w:t>
      </w:r>
      <w:r w:rsidRPr="001A344F">
        <w:rPr>
          <w:b/>
        </w:rPr>
        <w:t>SHALL</w:t>
      </w:r>
      <w:r w:rsidRPr="001A344F">
        <w:t xml:space="preserve"> be the same</w:t>
      </w:r>
      <w:bookmarkEnd w:id="2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220" w:name="_Toc507670966"/>
      <w:r>
        <w:t>Namespaced tags</w:t>
      </w:r>
      <w:bookmarkEnd w:id="2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221" w:name="_Toc507670967"/>
      <w:r>
        <w:t>Tag metadata</w:t>
      </w:r>
      <w:bookmarkEnd w:id="2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2" w:name="_Ref493413701"/>
      <w:bookmarkStart w:id="223" w:name="_Ref493413744"/>
      <w:bookmarkStart w:id="224" w:name="_Toc507670968"/>
      <w:r>
        <w:lastRenderedPageBreak/>
        <w:t>Date/time properties</w:t>
      </w:r>
      <w:bookmarkEnd w:id="222"/>
      <w:bookmarkEnd w:id="223"/>
      <w:bookmarkEnd w:id="224"/>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225" w:name="_Ref493404799"/>
      <w:bookmarkStart w:id="226" w:name="_Toc507670969"/>
      <w:r>
        <w:t>Array properties with unique values</w:t>
      </w:r>
      <w:bookmarkEnd w:id="225"/>
      <w:bookmarkEnd w:id="226"/>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227" w:name="_Ref493426052"/>
      <w:bookmarkStart w:id="228" w:name="_Toc507670970"/>
      <w:r>
        <w:t>Message properties</w:t>
      </w:r>
      <w:bookmarkEnd w:id="227"/>
      <w:bookmarkEnd w:id="228"/>
    </w:p>
    <w:p w14:paraId="0A758B59" w14:textId="372BB610" w:rsidR="00354823" w:rsidRPr="00354823" w:rsidRDefault="00354823" w:rsidP="00354823">
      <w:pPr>
        <w:pStyle w:val="Heading3"/>
      </w:pPr>
      <w:bookmarkStart w:id="229" w:name="_Toc507670971"/>
      <w:r>
        <w:t>General</w:t>
      </w:r>
      <w:bookmarkEnd w:id="229"/>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230"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23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231" w:name="_Ref503354593"/>
      <w:bookmarkStart w:id="232" w:name="_Toc507670972"/>
      <w:r>
        <w:lastRenderedPageBreak/>
        <w:t>Plain text messages</w:t>
      </w:r>
      <w:bookmarkEnd w:id="231"/>
      <w:bookmarkEnd w:id="23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3" w:name="_Ref503354606"/>
      <w:bookmarkStart w:id="234" w:name="_Toc507670973"/>
      <w:r>
        <w:t>Rich text messages</w:t>
      </w:r>
      <w:bookmarkEnd w:id="233"/>
      <w:bookmarkEnd w:id="234"/>
    </w:p>
    <w:p w14:paraId="78C77DEB" w14:textId="06212753" w:rsidR="00675C8D" w:rsidRPr="00675C8D" w:rsidRDefault="00675C8D" w:rsidP="00675C8D">
      <w:pPr>
        <w:pStyle w:val="Heading4"/>
      </w:pPr>
      <w:bookmarkStart w:id="235" w:name="_Toc507670974"/>
      <w:r>
        <w:t>General</w:t>
      </w:r>
      <w:bookmarkEnd w:id="235"/>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236" w:name="_Ref503355198"/>
      <w:bookmarkStart w:id="237" w:name="_Toc507670975"/>
      <w:r>
        <w:t>Security implications</w:t>
      </w:r>
      <w:bookmarkEnd w:id="236"/>
      <w:bookmarkEnd w:id="23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238" w:name="_Ref503352567"/>
      <w:bookmarkStart w:id="239" w:name="_Toc507670976"/>
      <w:r>
        <w:lastRenderedPageBreak/>
        <w:t>Messages with e</w:t>
      </w:r>
      <w:r w:rsidR="00A4123E">
        <w:t>mbedded links</w:t>
      </w:r>
      <w:bookmarkEnd w:id="238"/>
      <w:bookmarkEnd w:id="23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30A5E307" w:rsidR="0038356E" w:rsidRPr="0038356E" w:rsidRDefault="00815787" w:rsidP="0038356E">
      <w:pPr>
        <w:pStyle w:val="Heading2"/>
      </w:pPr>
      <w:bookmarkStart w:id="240" w:name="_Ref493337542"/>
      <w:bookmarkStart w:id="241" w:name="_Toc507670977"/>
      <w:r>
        <w:t>sarifLog object</w:t>
      </w:r>
      <w:bookmarkEnd w:id="240"/>
      <w:bookmarkEnd w:id="241"/>
    </w:p>
    <w:p w14:paraId="5DEDD21B" w14:textId="0630136E" w:rsidR="000D32C1" w:rsidRDefault="000D32C1" w:rsidP="000D32C1">
      <w:pPr>
        <w:pStyle w:val="Heading3"/>
      </w:pPr>
      <w:bookmarkStart w:id="242" w:name="_Toc507670978"/>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43" w:name="_Ref493349977"/>
      <w:bookmarkStart w:id="244" w:name="_Ref493350297"/>
      <w:bookmarkStart w:id="245" w:name="_Toc507670979"/>
      <w:r>
        <w:t>version property</w:t>
      </w:r>
      <w:bookmarkEnd w:id="243"/>
      <w:bookmarkEnd w:id="244"/>
      <w:bookmarkEnd w:id="24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6" w:name="_Toc507670980"/>
      <w:r>
        <w:t>$schema property</w:t>
      </w:r>
      <w:bookmarkEnd w:id="24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507670981"/>
      <w:r>
        <w:t>runs property</w:t>
      </w:r>
      <w:bookmarkEnd w:id="247"/>
      <w:bookmarkEnd w:id="248"/>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249" w:name="_Ref493349997"/>
      <w:bookmarkStart w:id="250" w:name="_Ref493350451"/>
      <w:bookmarkStart w:id="251" w:name="_Toc507670982"/>
      <w:r>
        <w:t>run object</w:t>
      </w:r>
      <w:bookmarkEnd w:id="249"/>
      <w:bookmarkEnd w:id="250"/>
      <w:bookmarkEnd w:id="251"/>
    </w:p>
    <w:p w14:paraId="10E42C1C" w14:textId="534C375F" w:rsidR="000D32C1" w:rsidRDefault="000D32C1" w:rsidP="000D32C1">
      <w:pPr>
        <w:pStyle w:val="Heading3"/>
      </w:pPr>
      <w:bookmarkStart w:id="252" w:name="_Toc507670983"/>
      <w:r>
        <w:t>General</w:t>
      </w:r>
      <w:bookmarkEnd w:id="25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53" w:name="_Ref493351359"/>
      <w:bookmarkStart w:id="254" w:name="_Toc507670984"/>
      <w:r>
        <w:t>id property</w:t>
      </w:r>
      <w:bookmarkEnd w:id="253"/>
      <w:bookmarkEnd w:id="25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55" w:name="_Toc507670985"/>
      <w:r>
        <w:t>stableId property</w:t>
      </w:r>
      <w:bookmarkEnd w:id="25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56" w:name="_Ref493475805"/>
      <w:bookmarkStart w:id="257" w:name="_Toc507670986"/>
      <w:r>
        <w:t>baselineId property</w:t>
      </w:r>
      <w:bookmarkEnd w:id="256"/>
      <w:bookmarkEnd w:id="257"/>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58" w:name="_Toc507670987"/>
      <w:r>
        <w:t>automationId property</w:t>
      </w:r>
      <w:bookmarkEnd w:id="25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59" w:name="_Toc507670988"/>
      <w:r>
        <w:t>architecture property</w:t>
      </w:r>
      <w:bookmarkEnd w:id="25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0" w:name="_Ref493350956"/>
      <w:bookmarkStart w:id="261" w:name="_Toc507670989"/>
      <w:r>
        <w:t>tool property</w:t>
      </w:r>
      <w:bookmarkEnd w:id="260"/>
      <w:bookmarkEnd w:id="261"/>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262" w:name="_Ref507657941"/>
      <w:bookmarkStart w:id="263" w:name="_Toc507670990"/>
      <w:r>
        <w:t>invocation property</w:t>
      </w:r>
      <w:bookmarkEnd w:id="262"/>
      <w:bookmarkEnd w:id="263"/>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264" w:name="_Toc507670991"/>
      <w:r>
        <w:t>conversion property</w:t>
      </w:r>
      <w:bookmarkEnd w:id="264"/>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65" w:name="_Toc507670992"/>
      <w:bookmarkStart w:id="266" w:name="_Ref493345118"/>
      <w:r>
        <w:t>originalUriBaseIds property</w:t>
      </w:r>
      <w:bookmarkEnd w:id="265"/>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w:t>
      </w:r>
      <w:r>
        <w:lastRenderedPageBreak/>
        <w:t xml:space="preserve">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67" w:name="_Ref507667580"/>
      <w:bookmarkStart w:id="268" w:name="_Toc507670993"/>
      <w:r>
        <w:t>files property</w:t>
      </w:r>
      <w:bookmarkEnd w:id="266"/>
      <w:bookmarkEnd w:id="267"/>
      <w:bookmarkEnd w:id="26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lastRenderedPageBreak/>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69" w:name="_Ref493479000"/>
      <w:bookmarkStart w:id="270" w:name="_Ref493479448"/>
      <w:bookmarkStart w:id="271" w:name="_Toc507670994"/>
      <w:r>
        <w:t>logicalLocations property</w:t>
      </w:r>
      <w:bookmarkEnd w:id="269"/>
      <w:bookmarkEnd w:id="270"/>
      <w:bookmarkEnd w:id="27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w:t>
      </w:r>
      <w:r w:rsidRPr="00D27F62">
        <w:lastRenderedPageBreak/>
        <w:t xml:space="preserve">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72" w:name="_Ref493350972"/>
      <w:bookmarkStart w:id="273" w:name="_Toc507670995"/>
      <w:r>
        <w:t>results property</w:t>
      </w:r>
      <w:bookmarkEnd w:id="272"/>
      <w:bookmarkEnd w:id="273"/>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74" w:name="_Ref493345429"/>
      <w:bookmarkStart w:id="275" w:name="_Toc507670996"/>
      <w:r>
        <w:t>toolNotifications</w:t>
      </w:r>
      <w:r w:rsidR="00401BB5">
        <w:t xml:space="preserve"> property</w:t>
      </w:r>
      <w:bookmarkEnd w:id="274"/>
      <w:bookmarkEnd w:id="275"/>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76" w:name="_Toc507670997"/>
      <w:r>
        <w:t>configurationNotifications</w:t>
      </w:r>
      <w:r w:rsidR="00401BB5">
        <w:t xml:space="preserve"> property</w:t>
      </w:r>
      <w:bookmarkEnd w:id="276"/>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77" w:name="_Ref493404878"/>
      <w:bookmarkStart w:id="278" w:name="_Toc507670998"/>
      <w:r>
        <w:t>rules property</w:t>
      </w:r>
      <w:bookmarkEnd w:id="277"/>
      <w:bookmarkEnd w:id="27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279" w:name="_Ref503355262"/>
      <w:bookmarkStart w:id="280" w:name="_Toc507670999"/>
      <w:r>
        <w:t>richMessageMimeType property</w:t>
      </w:r>
      <w:bookmarkEnd w:id="279"/>
      <w:bookmarkEnd w:id="280"/>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281" w:name="_Toc507671000"/>
      <w:r>
        <w:t>properties property</w:t>
      </w:r>
      <w:bookmarkEnd w:id="281"/>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82" w:name="_Ref493350964"/>
      <w:bookmarkStart w:id="283" w:name="_Toc507671001"/>
      <w:r>
        <w:t>tool object</w:t>
      </w:r>
      <w:bookmarkEnd w:id="282"/>
      <w:bookmarkEnd w:id="283"/>
    </w:p>
    <w:p w14:paraId="389A43BD" w14:textId="582B65CB" w:rsidR="00401BB5" w:rsidRDefault="00401BB5" w:rsidP="00401BB5">
      <w:pPr>
        <w:pStyle w:val="Heading3"/>
      </w:pPr>
      <w:bookmarkStart w:id="284" w:name="_Toc507671002"/>
      <w:r>
        <w:t>General</w:t>
      </w:r>
      <w:bookmarkEnd w:id="28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85" w:name="_Ref493409155"/>
      <w:bookmarkStart w:id="286" w:name="_Toc507671003"/>
      <w:r>
        <w:t>name property</w:t>
      </w:r>
      <w:bookmarkEnd w:id="285"/>
      <w:bookmarkEnd w:id="28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7" w:name="_Ref493409168"/>
      <w:bookmarkStart w:id="288" w:name="_Toc507671004"/>
      <w:r>
        <w:t>fullName property</w:t>
      </w:r>
      <w:bookmarkEnd w:id="287"/>
      <w:bookmarkEnd w:id="28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9" w:name="_Ref493409198"/>
      <w:bookmarkStart w:id="290" w:name="_Toc507671005"/>
      <w:r>
        <w:t>semanticVersion property</w:t>
      </w:r>
      <w:bookmarkEnd w:id="289"/>
      <w:bookmarkEnd w:id="290"/>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1" w:name="_Ref493409191"/>
      <w:bookmarkStart w:id="292" w:name="_Toc507671006"/>
      <w:r>
        <w:lastRenderedPageBreak/>
        <w:t>version property</w:t>
      </w:r>
      <w:bookmarkEnd w:id="291"/>
      <w:bookmarkEnd w:id="29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3" w:name="_Ref493409205"/>
      <w:bookmarkStart w:id="294" w:name="_Toc507671007"/>
      <w:r>
        <w:t>fileVersion property</w:t>
      </w:r>
      <w:bookmarkEnd w:id="293"/>
      <w:bookmarkEnd w:id="29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95" w:name="_Toc507671008"/>
      <w:r>
        <w:t>language property</w:t>
      </w:r>
      <w:bookmarkEnd w:id="295"/>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6" w:name="_Hlk503355525"/>
      <w:r w:rsidRPr="00C56762">
        <w:t>a string specifying the language of the messages produced by the tool</w:t>
      </w:r>
      <w:bookmarkEnd w:id="29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97" w:name="_Toc507671009"/>
      <w:r>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8" w:name="_Toc507671010"/>
      <w:r>
        <w:t>properties property</w:t>
      </w:r>
      <w:bookmarkEnd w:id="298"/>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9" w:name="_Ref493352563"/>
      <w:bookmarkStart w:id="300" w:name="_Toc507671011"/>
      <w:r>
        <w:t>invocation object</w:t>
      </w:r>
      <w:bookmarkEnd w:id="299"/>
      <w:bookmarkEnd w:id="300"/>
    </w:p>
    <w:p w14:paraId="10E65C9D" w14:textId="17190F2B" w:rsidR="00401BB5" w:rsidRDefault="00401BB5" w:rsidP="00401BB5">
      <w:pPr>
        <w:pStyle w:val="Heading3"/>
      </w:pPr>
      <w:bookmarkStart w:id="301" w:name="_Toc507671012"/>
      <w:r>
        <w:t>General</w:t>
      </w:r>
      <w:bookmarkEnd w:id="3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2" w:name="_Ref493414102"/>
      <w:bookmarkStart w:id="303" w:name="_Toc507671013"/>
      <w:r>
        <w:lastRenderedPageBreak/>
        <w:t>commandLine property</w:t>
      </w:r>
      <w:bookmarkEnd w:id="302"/>
      <w:bookmarkEnd w:id="3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304" w:name="_Ref506976541"/>
      <w:bookmarkStart w:id="305" w:name="_Toc507671014"/>
      <w:r>
        <w:t>arguments property</w:t>
      </w:r>
      <w:bookmarkEnd w:id="304"/>
      <w:bookmarkEnd w:id="30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6" w:name="_Toc507671015"/>
      <w:r>
        <w:t>responseFiles property</w:t>
      </w:r>
      <w:bookmarkEnd w:id="306"/>
    </w:p>
    <w:p w14:paraId="7F9B09E3" w14:textId="3308A30F" w:rsidR="00957AE3" w:rsidRDefault="00E72306" w:rsidP="00957AE3">
      <w:pPr>
        <w:rPr>
          <w:ins w:id="307" w:author="Laurence Golding" w:date="2018-03-07T15:00: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w:t>
      </w:r>
      <w:ins w:id="308" w:author="Laurence Golding" w:date="2018-03-07T14:59:00Z">
        <w:r w:rsidR="0008387F">
          <w:t xml:space="preserve"> array of </w:t>
        </w:r>
        <w:commentRangeStart w:id="309"/>
        <w:r w:rsidR="0008387F" w:rsidRPr="0008387F">
          <w:rPr>
            <w:rStyle w:val="CODEtemp"/>
          </w:rPr>
          <w:t>fileLocation</w:t>
        </w:r>
      </w:ins>
      <w:commentRangeEnd w:id="309"/>
      <w:ins w:id="310" w:author="Laurence Golding" w:date="2018-03-08T09:33:00Z">
        <w:r w:rsidR="008F0558">
          <w:rPr>
            <w:rStyle w:val="CommentReference"/>
          </w:rPr>
          <w:commentReference w:id="309"/>
        </w:r>
      </w:ins>
      <w:r w:rsidRPr="00E72306">
        <w:t xml:space="preserve"> object</w:t>
      </w:r>
      <w:ins w:id="312" w:author="Laurence Golding" w:date="2018-03-07T14:59:00Z">
        <w:r w:rsidR="0008387F">
          <w:t>s (§</w:t>
        </w:r>
        <w:r w:rsidR="0008387F">
          <w:fldChar w:fldCharType="begin"/>
        </w:r>
        <w:r w:rsidR="0008387F">
          <w:instrText xml:space="preserve"> REF _Ref508198117 \r \h </w:instrText>
        </w:r>
      </w:ins>
      <w:r w:rsidR="0008387F">
        <w:fldChar w:fldCharType="separate"/>
      </w:r>
      <w:ins w:id="313" w:author="Laurence Golding" w:date="2018-03-07T14:59:00Z">
        <w:r w:rsidR="0008387F">
          <w:t>3.3</w:t>
        </w:r>
        <w:r w:rsidR="0008387F">
          <w:fldChar w:fldCharType="end"/>
        </w:r>
        <w:r w:rsidR="0008387F">
          <w:t>)</w:t>
        </w:r>
      </w:ins>
      <w:r w:rsidRPr="00E72306">
        <w:t xml:space="preserve">, each of </w:t>
      </w:r>
      <w:del w:id="314" w:author="Laurence Golding" w:date="2018-03-07T15:00:00Z">
        <w:r w:rsidRPr="00E72306" w:rsidDel="0008387F">
          <w:delText>whose properties</w:delText>
        </w:r>
      </w:del>
      <w:ins w:id="315" w:author="Laurence Golding" w:date="2018-03-07T15:00:00Z">
        <w:r w:rsidR="0008387F">
          <w:t>which</w:t>
        </w:r>
      </w:ins>
      <w:r w:rsidRPr="00E72306">
        <w:t xml:space="preserve"> represents </w:t>
      </w:r>
      <w:del w:id="316" w:author="Laurence Golding" w:date="2018-03-07T15:00:00Z">
        <w:r w:rsidRPr="00E72306" w:rsidDel="0008387F">
          <w:delText xml:space="preserve">the contents of </w:delText>
        </w:r>
      </w:del>
      <w:r w:rsidRPr="00E72306">
        <w:t>a response file specified on the tool's command line.</w:t>
      </w:r>
    </w:p>
    <w:p w14:paraId="57DC8CFD" w14:textId="6D9B4ACC" w:rsidR="0008387F" w:rsidRDefault="0008387F" w:rsidP="0008387F">
      <w:pPr>
        <w:rPr>
          <w:ins w:id="317" w:author="Laurence Golding" w:date="2018-03-07T15:01:00Z"/>
        </w:rPr>
      </w:pPr>
      <w:ins w:id="318" w:author="Laurence Golding" w:date="2018-03-07T15:01:00Z">
        <w:r>
          <w:t xml:space="preserve">A SARIF producer </w:t>
        </w:r>
        <w:r>
          <w:rPr>
            <w:b/>
          </w:rPr>
          <w:t>MAY</w:t>
        </w:r>
        <w:r>
          <w:t xml:space="preserve"> embed the contents of a response file in the log file by mentioning the response file in the </w:t>
        </w:r>
        <w:r w:rsidRPr="0068251B">
          <w:rPr>
            <w:rStyle w:val="CODEtemp"/>
          </w:rPr>
          <w:t>run.files</w:t>
        </w:r>
        <w:r>
          <w:t xml:space="preserve"> dictionary (</w:t>
        </w:r>
        <w:r w:rsidRPr="00F90F0E">
          <w:t>§</w:t>
        </w:r>
        <w:r>
          <w:fldChar w:fldCharType="begin"/>
        </w:r>
        <w:r>
          <w:instrText xml:space="preserve"> REF _Ref507667580 \r \h </w:instrText>
        </w:r>
      </w:ins>
      <w:r>
        <w:fldChar w:fldCharType="separate"/>
      </w:r>
      <w:ins w:id="319" w:author="Laurence Golding" w:date="2018-03-07T15:01:00Z">
        <w:r>
          <w:t>3.12.11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ins>
      <w:ins w:id="320" w:author="Laurence Golding" w:date="2018-03-07T15:01:00Z">
        <w:r>
          <w:fldChar w:fldCharType="separate"/>
        </w:r>
        <w:r>
          <w:t>3.16.8</w:t>
        </w:r>
        <w:r>
          <w:fldChar w:fldCharType="end"/>
        </w:r>
        <w:r>
          <w:t>).</w:t>
        </w:r>
      </w:ins>
    </w:p>
    <w:p w14:paraId="6D6437B6" w14:textId="77777777" w:rsidR="0008387F" w:rsidRDefault="0008387F" w:rsidP="00957AE3"/>
    <w:p w14:paraId="5530BF91" w14:textId="2E4E8154" w:rsidR="00E72306" w:rsidDel="0008387F" w:rsidRDefault="00E72306" w:rsidP="00957AE3">
      <w:pPr>
        <w:rPr>
          <w:del w:id="321" w:author="Laurence Golding" w:date="2018-03-07T15:00:00Z"/>
        </w:rPr>
      </w:pPr>
      <w:del w:id="322" w:author="Laurence Golding" w:date="2018-03-07T15:00:00Z">
        <w:r w:rsidRPr="00E72306" w:rsidDel="0008387F">
          <w:delText xml:space="preserve">Each property name in the object shall be the URI of a response file specified on the tool's command line. If the absolute location of the file is available, the URI </w:delText>
        </w:r>
        <w:r w:rsidRPr="00E72306" w:rsidDel="0008387F">
          <w:rPr>
            <w:b/>
          </w:rPr>
          <w:delText>SHOULD</w:delText>
        </w:r>
        <w:r w:rsidRPr="00E72306" w:rsidDel="0008387F">
          <w:delText xml:space="preserve"> be an absolute URI; otherwise, the URI </w:delText>
        </w:r>
        <w:r w:rsidRPr="00E72306" w:rsidDel="0008387F">
          <w:rPr>
            <w:b/>
          </w:rPr>
          <w:delText>SHALL</w:delText>
        </w:r>
        <w:r w:rsidRPr="00E72306" w:rsidDel="0008387F">
          <w:delText xml:space="preserve"> be a relative URI.</w:delText>
        </w:r>
      </w:del>
    </w:p>
    <w:p w14:paraId="56F569D0" w14:textId="77AFEC49" w:rsidR="00E72306" w:rsidDel="0008387F" w:rsidRDefault="00E72306" w:rsidP="00957AE3">
      <w:pPr>
        <w:rPr>
          <w:del w:id="323" w:author="Laurence Golding" w:date="2018-03-07T15:00:00Z"/>
        </w:rPr>
      </w:pPr>
      <w:del w:id="324" w:author="Laurence Golding" w:date="2018-03-07T15:00:00Z">
        <w:r w:rsidRPr="00E72306" w:rsidDel="0008387F">
          <w:delText xml:space="preserve">Each property value in the object </w:delText>
        </w:r>
        <w:r w:rsidRPr="00E72306" w:rsidDel="0008387F">
          <w:rPr>
            <w:b/>
          </w:rPr>
          <w:delText>SHALL</w:delText>
        </w:r>
        <w:r w:rsidRPr="00E72306" w:rsidDel="0008387F">
          <w:delText xml:space="preserve"> be a string containing the textual contents of the file specified by the property name. If the file has zero length, the value </w:delText>
        </w:r>
        <w:r w:rsidRPr="00E72306" w:rsidDel="0008387F">
          <w:rPr>
            <w:b/>
          </w:rPr>
          <w:delText>SHALL</w:delText>
        </w:r>
        <w:r w:rsidRPr="00E72306" w:rsidDel="0008387F">
          <w:delText xml:space="preserve"> be an empty string. Characters that cannot appear directly in a JSON string </w:delText>
        </w:r>
        <w:r w:rsidRPr="00E72306" w:rsidDel="0008387F">
          <w:rPr>
            <w:b/>
          </w:rPr>
          <w:delText>SHALL</w:delText>
        </w:r>
        <w:r w:rsidRPr="00E72306" w:rsidDel="0008387F">
          <w:delText xml:space="preserve"> be escaped as specified in the JSON specification.</w:delText>
        </w:r>
      </w:del>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14699D5C" w:rsidR="00780AD1" w:rsidRDefault="00780AD1" w:rsidP="00780AD1">
      <w:pPr>
        <w:pStyle w:val="Code"/>
      </w:pPr>
      <w:r>
        <w:t xml:space="preserve">  "commandLine": "/quiet @analyzer.rsp @strict.rsp"</w:t>
      </w:r>
      <w:r w:rsidR="007C64F1">
        <w:t xml:space="preserve"> @options.rsp</w:t>
      </w:r>
      <w:r>
        <w:t>,</w:t>
      </w:r>
    </w:p>
    <w:p w14:paraId="7F87D512" w14:textId="4FCBEC82" w:rsidR="00780AD1" w:rsidRDefault="007C64F1" w:rsidP="00780AD1">
      <w:pPr>
        <w:pStyle w:val="Code"/>
      </w:pPr>
      <w:r>
        <w:t xml:space="preserve">  </w:t>
      </w:r>
      <w:r w:rsidR="00780AD1">
        <w:t xml:space="preserve">"responseFiles": </w:t>
      </w:r>
      <w:del w:id="325" w:author="Laurence Golding" w:date="2018-03-07T15:02:00Z">
        <w:r w:rsidR="00780AD1" w:rsidDel="0008387F">
          <w:delText>{</w:delText>
        </w:r>
      </w:del>
      <w:ins w:id="326" w:author="Laurence Golding" w:date="2018-03-07T15:02:00Z">
        <w:r w:rsidR="0008387F">
          <w:t>[</w:t>
        </w:r>
      </w:ins>
      <w:r w:rsidR="0008387F">
        <w:t xml:space="preserve">   </w:t>
      </w:r>
      <w:ins w:id="327" w:author="Laurence Golding" w:date="2018-03-07T15:07:00Z">
        <w:r w:rsidR="0008387F">
          <w:t xml:space="preserve"># </w:t>
        </w:r>
      </w:ins>
      <w:ins w:id="328" w:author="Laurence Golding" w:date="2018-03-07T15:06:00Z">
        <w:r w:rsidR="0008387F">
          <w:t>An array of fileLocation objects</w:t>
        </w:r>
      </w:ins>
      <w:ins w:id="329" w:author="Laurence Golding" w:date="2018-03-07T15:07:00Z">
        <w:r w:rsidR="0008387F">
          <w:t xml:space="preserve"> (§</w:t>
        </w:r>
        <w:r w:rsidR="0008387F">
          <w:fldChar w:fldCharType="begin"/>
        </w:r>
        <w:r w:rsidR="0008387F">
          <w:instrText xml:space="preserve"> REF _Ref508198117 \r \h </w:instrText>
        </w:r>
      </w:ins>
      <w:ins w:id="330" w:author="Laurence Golding" w:date="2018-03-07T15:07:00Z">
        <w:r w:rsidR="0008387F">
          <w:fldChar w:fldCharType="separate"/>
        </w:r>
        <w:r w:rsidR="0008387F">
          <w:t>3.3</w:t>
        </w:r>
        <w:r w:rsidR="0008387F">
          <w:fldChar w:fldCharType="end"/>
        </w:r>
        <w:r w:rsidR="0008387F">
          <w:t>)</w:t>
        </w:r>
      </w:ins>
      <w:ins w:id="331" w:author="Laurence Golding" w:date="2018-03-07T15:06:00Z">
        <w:r w:rsidR="0008387F">
          <w:t>.</w:t>
        </w:r>
      </w:ins>
    </w:p>
    <w:p w14:paraId="46170099" w14:textId="0A2F1194" w:rsidR="0008387F" w:rsidRDefault="0008387F" w:rsidP="00780AD1">
      <w:pPr>
        <w:pStyle w:val="Code"/>
      </w:pPr>
      <w:r>
        <w:t xml:space="preserve">    </w:t>
      </w:r>
      <w:proofErr w:type="gramStart"/>
      <w:ins w:id="332" w:author="Laurence Golding" w:date="2018-03-07T15:02:00Z">
        <w:r>
          <w:t>{</w:t>
        </w:r>
      </w:ins>
      <w:r>
        <w:t xml:space="preserve">  </w:t>
      </w:r>
      <w:proofErr w:type="gramEnd"/>
      <w:r>
        <w:t xml:space="preserve">                 </w:t>
      </w:r>
      <w:ins w:id="333" w:author="Laurence Golding" w:date="2018-03-07T15:07:00Z">
        <w:r>
          <w:t xml:space="preserve"># </w:t>
        </w:r>
      </w:ins>
      <w:ins w:id="334" w:author="Laurence Golding" w:date="2018-03-07T15:03:00Z">
        <w:r>
          <w:t>A fileLocation object</w:t>
        </w:r>
      </w:ins>
    </w:p>
    <w:p w14:paraId="19061072" w14:textId="527E56AD" w:rsidR="00780AD1" w:rsidRDefault="007C64F1" w:rsidP="00780AD1">
      <w:pPr>
        <w:pStyle w:val="Code"/>
      </w:pPr>
      <w:r>
        <w:t xml:space="preserve">    </w:t>
      </w:r>
      <w:r w:rsidR="0008387F">
        <w:t xml:space="preserve">  </w:t>
      </w:r>
      <w:ins w:id="335" w:author="Laurence Golding" w:date="2018-03-07T15:03:00Z">
        <w:r w:rsidR="0008387F">
          <w:t xml:space="preserve">"uri": </w:t>
        </w:r>
      </w:ins>
      <w:r w:rsidR="00780AD1">
        <w:t>"analyzer.rsp"</w:t>
      </w:r>
      <w:del w:id="336" w:author="Laurence Golding" w:date="2018-03-07T15:04:00Z">
        <w:r w:rsidR="00780AD1" w:rsidDel="0008387F">
          <w:delText xml:space="preserve">: </w:delText>
        </w:r>
        <w:r w:rsidR="008A5DB3" w:rsidDel="0008387F">
          <w:delText xml:space="preserve"> </w:delText>
        </w:r>
        <w:r w:rsidR="00232B73" w:rsidDel="0008387F">
          <w:delText xml:space="preserve">     </w:delText>
        </w:r>
        <w:r w:rsidR="00780AD1" w:rsidDel="0008387F">
          <w:delText>"/rules:basic\n/out:analyzer.sarif"</w:delText>
        </w:r>
        <w:r w:rsidR="00232B73" w:rsidDel="0008387F">
          <w:delText xml:space="preserve">    </w:delText>
        </w:r>
      </w:del>
      <w:r w:rsidR="00780AD1">
        <w:t>,</w:t>
      </w:r>
    </w:p>
    <w:p w14:paraId="53D01D43" w14:textId="2E193105" w:rsidR="0008387F" w:rsidRDefault="0008387F" w:rsidP="00780AD1">
      <w:pPr>
        <w:pStyle w:val="Code"/>
      </w:pPr>
      <w:r>
        <w:t xml:space="preserve">      </w:t>
      </w:r>
      <w:ins w:id="337" w:author="Laurence Golding" w:date="2018-03-07T15:04:00Z">
        <w:r>
          <w:t>"uriBaseId": "RESPONSEFILEDIR"</w:t>
        </w:r>
      </w:ins>
    </w:p>
    <w:p w14:paraId="177A4B4F" w14:textId="434EF2A4" w:rsidR="0008387F" w:rsidRDefault="0008387F" w:rsidP="00780AD1">
      <w:pPr>
        <w:pStyle w:val="Code"/>
      </w:pPr>
      <w:r>
        <w:t xml:space="preserve">    </w:t>
      </w:r>
      <w:ins w:id="338" w:author="Laurence Golding" w:date="2018-03-07T15:04:00Z">
        <w:r>
          <w:t>},</w:t>
        </w:r>
      </w:ins>
    </w:p>
    <w:p w14:paraId="46BF570B" w14:textId="67A1E350" w:rsidR="0008387F" w:rsidRDefault="0008387F" w:rsidP="00780AD1">
      <w:pPr>
        <w:pStyle w:val="Code"/>
      </w:pPr>
      <w:r>
        <w:t xml:space="preserve">    </w:t>
      </w:r>
      <w:ins w:id="339" w:author="Laurence Golding" w:date="2018-03-07T15:05:00Z">
        <w:r>
          <w:t>{</w:t>
        </w:r>
      </w:ins>
    </w:p>
    <w:p w14:paraId="18B1B777" w14:textId="6CC5ED7C" w:rsidR="00780AD1" w:rsidRDefault="007C64F1" w:rsidP="00780AD1">
      <w:pPr>
        <w:pStyle w:val="Code"/>
      </w:pPr>
      <w:r>
        <w:t xml:space="preserve">   </w:t>
      </w:r>
      <w:r w:rsidR="00780AD1">
        <w:t xml:space="preserve"> </w:t>
      </w:r>
      <w:r w:rsidR="0008387F">
        <w:t xml:space="preserve">  </w:t>
      </w:r>
      <w:ins w:id="340" w:author="Laurence Golding" w:date="2018-03-07T15:05:00Z">
        <w:r w:rsidR="0008387F">
          <w:t xml:space="preserve">"uri": </w:t>
        </w:r>
      </w:ins>
      <w:r w:rsidR="00780AD1">
        <w:t>"strict.rsp"</w:t>
      </w:r>
      <w:del w:id="341" w:author="Laurence Golding" w:date="2018-03-07T15:05:00Z">
        <w:r w:rsidR="00780AD1" w:rsidDel="0008387F">
          <w:delText xml:space="preserve">: </w:delText>
        </w:r>
        <w:r w:rsidR="00232B73" w:rsidDel="0008387F">
          <w:delText xml:space="preserve">      </w:delText>
        </w:r>
        <w:r w:rsidR="00780AD1" w:rsidDel="0008387F">
          <w:delText>"/rules:security /rules:reliability"</w:delText>
        </w:r>
        <w:r w:rsidR="00232B73" w:rsidDel="0008387F">
          <w:delText xml:space="preserve">    </w:delText>
        </w:r>
      </w:del>
      <w:r w:rsidR="00780AD1">
        <w:t>,</w:t>
      </w:r>
    </w:p>
    <w:p w14:paraId="69DF27B6" w14:textId="77777777" w:rsidR="0008387F" w:rsidRDefault="007C64F1" w:rsidP="00780AD1">
      <w:pPr>
        <w:pStyle w:val="Code"/>
      </w:pPr>
      <w:r>
        <w:t xml:space="preserve">    </w:t>
      </w:r>
      <w:r w:rsidR="0008387F">
        <w:t xml:space="preserve">  </w:t>
      </w:r>
      <w:ins w:id="342" w:author="Laurence Golding" w:date="2018-03-07T15:05:00Z">
        <w:r w:rsidR="0008387F">
          <w:t xml:space="preserve">"uriBaseId": </w:t>
        </w:r>
      </w:ins>
      <w:ins w:id="343" w:author="Laurence Golding" w:date="2018-03-07T15:06:00Z">
        <w:r w:rsidR="0008387F">
          <w:t>"RESPONSEFILEDIR"</w:t>
        </w:r>
      </w:ins>
    </w:p>
    <w:p w14:paraId="2E9EEB82" w14:textId="0B05C401" w:rsidR="0008387F" w:rsidRDefault="0008387F" w:rsidP="00780AD1">
      <w:pPr>
        <w:pStyle w:val="Code"/>
      </w:pPr>
      <w:r>
        <w:t xml:space="preserve">    }</w:t>
      </w:r>
      <w:ins w:id="344" w:author="Laurence Golding" w:date="2018-03-08T10:48:00Z">
        <w:r w:rsidR="006C46C8">
          <w:t>,</w:t>
        </w:r>
      </w:ins>
    </w:p>
    <w:p w14:paraId="773D025F" w14:textId="42A26675" w:rsidR="006C46C8" w:rsidRDefault="006C46C8" w:rsidP="00780AD1">
      <w:pPr>
        <w:pStyle w:val="Code"/>
      </w:pPr>
      <w:r>
        <w:t xml:space="preserve">    </w:t>
      </w:r>
      <w:ins w:id="345" w:author="Laurence Golding" w:date="2018-03-08T10:48:00Z">
        <w:r>
          <w:t>{</w:t>
        </w:r>
      </w:ins>
    </w:p>
    <w:p w14:paraId="4F7C8401" w14:textId="1F2B1243" w:rsidR="00232B73" w:rsidRDefault="0008387F" w:rsidP="00780AD1">
      <w:pPr>
        <w:pStyle w:val="Code"/>
      </w:pPr>
      <w:r>
        <w:t xml:space="preserve">    </w:t>
      </w:r>
      <w:r w:rsidR="006C46C8">
        <w:t xml:space="preserve">  </w:t>
      </w:r>
      <w:ins w:id="346" w:author="Laurence Golding" w:date="2018-03-08T10:49:00Z">
        <w:r w:rsidR="006C46C8">
          <w:t>"uri":</w:t>
        </w:r>
      </w:ins>
      <w:r w:rsidR="006C46C8">
        <w:t xml:space="preserve"> </w:t>
      </w:r>
      <w:r w:rsidR="00780AD1">
        <w:t>"options.rsp":</w:t>
      </w:r>
      <w:del w:id="347" w:author="Laurence Golding" w:date="2018-03-08T10:49:00Z">
        <w:r w:rsidR="00780AD1" w:rsidDel="006C46C8">
          <w:delText xml:space="preserve"> </w:delText>
        </w:r>
        <w:r w:rsidR="00232B73" w:rsidDel="006C46C8">
          <w:delText xml:space="preserve">      </w:delText>
        </w:r>
        <w:r w:rsidR="00780AD1" w:rsidDel="006C46C8">
          <w:delText>""</w:delText>
        </w:r>
        <w:r w:rsidR="00232B73" w:rsidDel="006C46C8">
          <w:delText xml:space="preserve">    </w:delText>
        </w:r>
      </w:del>
      <w:ins w:id="348" w:author="Laurence Golding" w:date="2018-03-08T10:49:00Z">
        <w:r w:rsidR="006C46C8">
          <w:t>,</w:t>
        </w:r>
      </w:ins>
    </w:p>
    <w:p w14:paraId="52685706" w14:textId="568B7FD3" w:rsidR="006C46C8" w:rsidRDefault="006C46C8" w:rsidP="00780AD1">
      <w:pPr>
        <w:pStyle w:val="Code"/>
      </w:pPr>
      <w:r>
        <w:t xml:space="preserve">      </w:t>
      </w:r>
      <w:ins w:id="349" w:author="Laurence Golding" w:date="2018-03-07T15:05:00Z">
        <w:r>
          <w:t xml:space="preserve">"uriBaseId": </w:t>
        </w:r>
      </w:ins>
      <w:ins w:id="350" w:author="Laurence Golding" w:date="2018-03-07T15:06:00Z">
        <w:r>
          <w:t>"RESPONSEFILEDIR"</w:t>
        </w:r>
      </w:ins>
    </w:p>
    <w:p w14:paraId="21A648FB" w14:textId="29C900A9" w:rsidR="006C46C8" w:rsidRDefault="006C46C8" w:rsidP="00780AD1">
      <w:pPr>
        <w:pStyle w:val="Code"/>
      </w:pPr>
      <w:r>
        <w:t xml:space="preserve">    </w:t>
      </w:r>
      <w:ins w:id="351" w:author="Laurence Golding" w:date="2018-03-08T10:49:00Z">
        <w:r>
          <w:t>}</w:t>
        </w:r>
      </w:ins>
    </w:p>
    <w:p w14:paraId="5C779CE5" w14:textId="2341F9F8" w:rsidR="00780AD1" w:rsidRDefault="007C64F1" w:rsidP="00780AD1">
      <w:pPr>
        <w:pStyle w:val="Code"/>
      </w:pPr>
      <w:r>
        <w:t xml:space="preserve">  </w:t>
      </w:r>
      <w:del w:id="352" w:author="Laurence Golding" w:date="2018-03-07T15:06:00Z">
        <w:r w:rsidR="00780AD1" w:rsidDel="0008387F">
          <w:delText>}</w:delText>
        </w:r>
      </w:del>
      <w:ins w:id="353" w:author="Laurence Golding" w:date="2018-03-07T15:06:00Z">
        <w:r w:rsidR="0008387F">
          <w:t>]</w:t>
        </w:r>
      </w:ins>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07671016"/>
      <w:r>
        <w:t>attachments property</w:t>
      </w:r>
      <w:bookmarkEnd w:id="354"/>
      <w:bookmarkEnd w:id="355"/>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356" w:name="_Toc507671017"/>
      <w:r>
        <w:t>startTime property</w:t>
      </w:r>
      <w:bookmarkEnd w:id="356"/>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357" w:name="_Toc507671018"/>
      <w:r>
        <w:t>endTime property</w:t>
      </w:r>
      <w:bookmarkEnd w:id="357"/>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358" w:name="_Toc507671019"/>
      <w:r>
        <w:t>machine property</w:t>
      </w:r>
      <w:bookmarkEnd w:id="3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9" w:name="_Toc507671020"/>
      <w:r>
        <w:t>account property</w:t>
      </w:r>
      <w:bookmarkEnd w:id="3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0" w:name="_Toc507671021"/>
      <w:r>
        <w:lastRenderedPageBreak/>
        <w:t>processId property</w:t>
      </w:r>
      <w:bookmarkEnd w:id="3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61" w:name="_Toc507671022"/>
      <w:r>
        <w:t>fileName property</w:t>
      </w:r>
      <w:bookmarkEnd w:id="36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2" w:name="_Toc507671023"/>
      <w:r>
        <w:t>workingDirectory property</w:t>
      </w:r>
      <w:bookmarkEnd w:id="36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3" w:name="_Toc507671024"/>
      <w:r>
        <w:t>environmentVariables property</w:t>
      </w:r>
      <w:bookmarkEnd w:id="36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364" w:name="_Toc507671025"/>
      <w:r>
        <w:t>stdin, stdout, and stderr properties</w:t>
      </w:r>
      <w:bookmarkEnd w:id="364"/>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1B1BE21A" w:rsidR="00DC2E41" w:rsidRPr="00DC2E41" w:rsidRDefault="00DC2E41" w:rsidP="00DC2E41">
      <w:bookmarkStart w:id="365" w:name="_Hlk508198139"/>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ins w:id="366" w:author="Laurence Golding" w:date="2018-03-07T15:09:00Z">
        <w:r w:rsidR="00EE1126">
          <w:t>3.12.11</w:t>
        </w:r>
      </w:ins>
      <w:del w:id="367" w:author="Laurence Golding" w:date="2018-03-07T15:09:00Z">
        <w:r w:rsidR="00BF026B" w:rsidDel="00EE1126">
          <w:delText>3.11.11</w:delText>
        </w:r>
      </w:del>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368" w:name="_Toc507671026"/>
      <w:bookmarkEnd w:id="365"/>
      <w:r>
        <w:lastRenderedPageBreak/>
        <w:t>properties property</w:t>
      </w:r>
      <w:bookmarkEnd w:id="368"/>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69" w:name="_Ref507597819"/>
      <w:bookmarkStart w:id="370" w:name="_Toc507671027"/>
      <w:bookmarkStart w:id="371" w:name="_Ref506806657"/>
      <w:r>
        <w:t>attachment object</w:t>
      </w:r>
      <w:bookmarkEnd w:id="369"/>
      <w:bookmarkEnd w:id="370"/>
    </w:p>
    <w:p w14:paraId="554194B0" w14:textId="77777777" w:rsidR="00A27D47" w:rsidRDefault="00A27D47" w:rsidP="00A27D47">
      <w:pPr>
        <w:pStyle w:val="Heading3"/>
        <w:numPr>
          <w:ilvl w:val="2"/>
          <w:numId w:val="2"/>
        </w:numPr>
      </w:pPr>
      <w:bookmarkStart w:id="372" w:name="_Ref506978653"/>
      <w:bookmarkStart w:id="373" w:name="_Toc507671028"/>
      <w:r>
        <w:t>General</w:t>
      </w:r>
      <w:bookmarkEnd w:id="372"/>
      <w:bookmarkEnd w:id="373"/>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17BDCA9A"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ins w:id="374" w:author="Laurence Golding" w:date="2018-03-07T15:09:00Z">
        <w:r w:rsidR="00EE1126">
          <w:t>3.12.10</w:t>
        </w:r>
      </w:ins>
      <w:del w:id="375" w:author="Laurence Golding" w:date="2018-03-07T15:09:00Z">
        <w:r w:rsidR="00BF026B" w:rsidDel="00EE1126">
          <w:delText>3.11.10</w:delText>
        </w:r>
      </w:del>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76" w:name="_Hlk507657707"/>
      <w:r>
        <w:fldChar w:fldCharType="begin"/>
      </w:r>
      <w:r>
        <w:instrText xml:space="preserve"> REF _Ref506978525 \r \h </w:instrText>
      </w:r>
      <w:r>
        <w:fldChar w:fldCharType="separate"/>
      </w:r>
      <w:r w:rsidR="00BF026B">
        <w:t>3.14.3</w:t>
      </w:r>
      <w:r>
        <w:fldChar w:fldCharType="end"/>
      </w:r>
      <w:bookmarkEnd w:id="376"/>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77" w:name="_Ref506978925"/>
      <w:bookmarkStart w:id="378" w:name="_Toc507671029"/>
      <w:r>
        <w:t>description property</w:t>
      </w:r>
      <w:bookmarkEnd w:id="377"/>
      <w:bookmarkEnd w:id="378"/>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379" w:name="_Ref506978525"/>
      <w:bookmarkStart w:id="380" w:name="_Toc507671030"/>
      <w:r>
        <w:t>fileLocation</w:t>
      </w:r>
      <w:r w:rsidR="00A27D47">
        <w:t xml:space="preserve"> property</w:t>
      </w:r>
      <w:bookmarkEnd w:id="379"/>
      <w:bookmarkEnd w:id="380"/>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381" w:name="_Toc507671031"/>
      <w:r>
        <w:lastRenderedPageBreak/>
        <w:t>conversion object</w:t>
      </w:r>
      <w:bookmarkEnd w:id="371"/>
      <w:bookmarkEnd w:id="381"/>
    </w:p>
    <w:p w14:paraId="615BCC83" w14:textId="7B3EE260" w:rsidR="00AC6C45" w:rsidRDefault="00AC6C45" w:rsidP="00AC6C45">
      <w:pPr>
        <w:pStyle w:val="Heading3"/>
      </w:pPr>
      <w:bookmarkStart w:id="382" w:name="_Toc507671032"/>
      <w:r>
        <w:t>General</w:t>
      </w:r>
      <w:bookmarkEnd w:id="3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3" w:name="_Ref503539410"/>
      <w:bookmarkStart w:id="384" w:name="_Toc507671033"/>
      <w:r>
        <w:t>tool property</w:t>
      </w:r>
      <w:bookmarkEnd w:id="383"/>
      <w:bookmarkEnd w:id="384"/>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5" w:name="_Ref503608264"/>
      <w:bookmarkStart w:id="386" w:name="_Toc507671034"/>
      <w:r>
        <w:t>invocation property</w:t>
      </w:r>
      <w:bookmarkEnd w:id="385"/>
      <w:bookmarkEnd w:id="386"/>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87" w:name="_Ref503539431"/>
      <w:bookmarkStart w:id="388" w:name="_Toc507671035"/>
      <w:r>
        <w:t>analysisToolLogFile</w:t>
      </w:r>
      <w:r w:rsidR="00316A25">
        <w:t>Location</w:t>
      </w:r>
      <w:r>
        <w:t xml:space="preserve"> property</w:t>
      </w:r>
      <w:bookmarkEnd w:id="387"/>
      <w:bookmarkEnd w:id="388"/>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389" w:name="_Ref493403111"/>
      <w:bookmarkStart w:id="390" w:name="_Ref493404005"/>
      <w:bookmarkStart w:id="391" w:name="_Toc507671036"/>
      <w:r>
        <w:lastRenderedPageBreak/>
        <w:t>file object</w:t>
      </w:r>
      <w:bookmarkEnd w:id="389"/>
      <w:bookmarkEnd w:id="390"/>
      <w:bookmarkEnd w:id="391"/>
    </w:p>
    <w:p w14:paraId="375224F2" w14:textId="20156049" w:rsidR="00401BB5" w:rsidRDefault="00401BB5" w:rsidP="00401BB5">
      <w:pPr>
        <w:pStyle w:val="Heading3"/>
      </w:pPr>
      <w:bookmarkStart w:id="392" w:name="_Toc507671037"/>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07671038"/>
      <w:r>
        <w:t>fileLocation</w:t>
      </w:r>
      <w:r w:rsidR="00401BB5">
        <w:t xml:space="preserve"> property</w:t>
      </w:r>
      <w:bookmarkEnd w:id="393"/>
      <w:bookmarkEnd w:id="394"/>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5" w:name="_Ref493404063"/>
      <w:bookmarkStart w:id="396" w:name="_Toc507671039"/>
      <w:r>
        <w:t>parentKey property</w:t>
      </w:r>
      <w:bookmarkEnd w:id="395"/>
      <w:bookmarkEnd w:id="396"/>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97" w:name="_Ref493403563"/>
      <w:bookmarkStart w:id="398" w:name="_Toc507671040"/>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99" w:name="_Ref493403574"/>
      <w:bookmarkStart w:id="400" w:name="_Toc507671041"/>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1" w:name="_Toc507671042"/>
      <w:r>
        <w:t>mimeType property</w:t>
      </w:r>
      <w:bookmarkEnd w:id="401"/>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02" w:name="_Ref493345445"/>
      <w:bookmarkStart w:id="403" w:name="_Toc507671043"/>
      <w:r>
        <w:t>hashes property</w:t>
      </w:r>
      <w:bookmarkEnd w:id="402"/>
      <w:bookmarkEnd w:id="403"/>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4" w:name="_Ref507598130"/>
      <w:bookmarkStart w:id="405" w:name="_Toc507671044"/>
      <w:r>
        <w:t>contents property</w:t>
      </w:r>
      <w:bookmarkEnd w:id="404"/>
      <w:bookmarkEnd w:id="405"/>
    </w:p>
    <w:p w14:paraId="6B1C3792" w14:textId="2D1BA90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del w:id="406" w:author="Laurence Golding" w:date="2018-03-07T15:10:00Z">
        <w:r w:rsidRPr="00EE1126" w:rsidDel="00EE1126">
          <w:delText>SHALL be</w:delText>
        </w:r>
      </w:del>
      <w:ins w:id="407" w:author="Laurence Golding" w:date="2018-03-07T15:10:00Z">
        <w:r w:rsidR="00EE1126">
          <w:t>is</w:t>
        </w:r>
      </w:ins>
      <w:r w:rsidRPr="0082371F">
        <w:t xml:space="preserve"> a </w:t>
      </w:r>
      <w:del w:id="408" w:author="Laurence Golding" w:date="2018-03-07T14:33:00Z">
        <w:r w:rsidRPr="0082371F" w:rsidDel="00232B73">
          <w:delText>string representation of the contents of the file</w:delText>
        </w:r>
      </w:del>
      <w:ins w:id="409" w:author="Laurence Golding" w:date="2018-03-07T14:33:00Z">
        <w:r w:rsidR="00232B73" w:rsidRPr="00232B73">
          <w:rPr>
            <w:rStyle w:val="CODEtemp"/>
          </w:rPr>
          <w:t>fileContent</w:t>
        </w:r>
        <w:r w:rsidR="00232B73">
          <w:t xml:space="preserve"> object (§</w:t>
        </w:r>
      </w:ins>
      <w:ins w:id="410" w:author="Laurence Golding" w:date="2018-03-07T14:34:00Z">
        <w:r w:rsidR="00232B73">
          <w:fldChar w:fldCharType="begin"/>
        </w:r>
        <w:r w:rsidR="00232B73">
          <w:instrText xml:space="preserve"> REF _Ref508196570 \r \h </w:instrText>
        </w:r>
      </w:ins>
      <w:r w:rsidR="00232B73">
        <w:fldChar w:fldCharType="separate"/>
      </w:r>
      <w:ins w:id="411" w:author="Laurence Golding" w:date="2018-03-07T14:34:00Z">
        <w:r w:rsidR="00232B73">
          <w:t>3.2</w:t>
        </w:r>
        <w:r w:rsidR="00232B73">
          <w:fldChar w:fldCharType="end"/>
        </w:r>
      </w:ins>
      <w:ins w:id="412" w:author="Laurence Golding" w:date="2018-03-07T14:33:00Z">
        <w:r w:rsidR="00232B73">
          <w:t xml:space="preserve">) </w:t>
        </w:r>
      </w:ins>
      <w:ins w:id="413" w:author="Laurence Golding" w:date="2018-03-08T10:47:00Z">
        <w:r w:rsidR="006C46C8">
          <w:t>representing</w:t>
        </w:r>
      </w:ins>
      <w:ins w:id="414" w:author="Laurence Golding" w:date="2018-03-07T14:33:00Z">
        <w:r w:rsidR="00232B73">
          <w:t xml:space="preserve"> the full contents of the file</w:t>
        </w:r>
      </w:ins>
      <w:r w:rsidRPr="0082371F">
        <w:t>.</w:t>
      </w:r>
    </w:p>
    <w:p w14:paraId="479F5CA4" w14:textId="19738AE5" w:rsidR="0082371F" w:rsidDel="00232B73" w:rsidRDefault="0082371F" w:rsidP="0082371F">
      <w:pPr>
        <w:rPr>
          <w:del w:id="415" w:author="Laurence Golding" w:date="2018-03-07T14:34:00Z"/>
        </w:rPr>
      </w:pPr>
      <w:del w:id="416" w:author="Laurence Golding" w:date="2018-03-07T14:34:00Z">
        <w:r w:rsidRPr="0082371F" w:rsidDel="00232B73">
          <w:delText xml:space="preserve">If the </w:delText>
        </w:r>
        <w:r w:rsidRPr="0082371F" w:rsidDel="00232B73">
          <w:rPr>
            <w:rStyle w:val="CODEtemp"/>
          </w:rPr>
          <w:delText>file</w:delText>
        </w:r>
        <w:r w:rsidRPr="0082371F" w:rsidDel="00232B73">
          <w:delText xml:space="preserve"> object represents a binary file, the value of the </w:delText>
        </w:r>
        <w:r w:rsidRPr="0082371F" w:rsidDel="00232B73">
          <w:rPr>
            <w:rStyle w:val="CODEtemp"/>
          </w:rPr>
          <w:delText>contents</w:delText>
        </w:r>
        <w:r w:rsidRPr="0082371F" w:rsidDel="00232B73">
          <w:delText xml:space="preserve"> string </w:delText>
        </w:r>
        <w:r w:rsidRPr="0082371F" w:rsidDel="00232B73">
          <w:rPr>
            <w:b/>
          </w:rPr>
          <w:delText>SHALL</w:delText>
        </w:r>
        <w:r w:rsidRPr="0082371F" w:rsidDel="00232B73">
          <w:delText xml:space="preserve"> be the MIME Base64 </w:delText>
        </w:r>
        <w:commentRangeStart w:id="417"/>
        <w:r w:rsidRPr="0082371F" w:rsidDel="00232B73">
          <w:delText>encoding</w:delText>
        </w:r>
      </w:del>
      <w:commentRangeEnd w:id="417"/>
      <w:r w:rsidR="008F0558">
        <w:rPr>
          <w:rStyle w:val="CommentReference"/>
        </w:rPr>
        <w:commentReference w:id="417"/>
      </w:r>
      <w:del w:id="418" w:author="Laurence Golding" w:date="2018-03-07T14:34:00Z">
        <w:r w:rsidRPr="0082371F" w:rsidDel="00232B73">
          <w:delText xml:space="preserve"> of the bytes contained in the file.</w:delText>
        </w:r>
      </w:del>
    </w:p>
    <w:p w14:paraId="197FD59C" w14:textId="55A60096" w:rsidR="0082371F" w:rsidRPr="0082371F" w:rsidDel="00232B73" w:rsidRDefault="0082371F" w:rsidP="0082371F">
      <w:pPr>
        <w:rPr>
          <w:del w:id="419" w:author="Laurence Golding" w:date="2018-03-07T14:34:00Z"/>
        </w:rPr>
      </w:pPr>
      <w:del w:id="420" w:author="Laurence Golding" w:date="2018-03-07T14:34:00Z">
        <w:r w:rsidRPr="0082371F" w:rsidDel="00232B73">
          <w:lastRenderedPageBreak/>
          <w:delText xml:space="preserve">If the </w:delText>
        </w:r>
        <w:r w:rsidRPr="0082371F" w:rsidDel="00232B73">
          <w:rPr>
            <w:rStyle w:val="CODEtemp"/>
          </w:rPr>
          <w:delText>file</w:delText>
        </w:r>
        <w:r w:rsidRPr="0082371F" w:rsidDel="00232B73">
          <w:delText xml:space="preserve"> object represents a text file, the value of the </w:delText>
        </w:r>
        <w:r w:rsidRPr="0082371F" w:rsidDel="00232B73">
          <w:rPr>
            <w:rStyle w:val="CODEtemp"/>
          </w:rPr>
          <w:delText>contents</w:delText>
        </w:r>
        <w:r w:rsidRPr="0082371F" w:rsidDel="00232B73">
          <w:delText xml:space="preserve"> string shall be computed by first encoding the characters in the file to UTF-8, and then encoding the resulting byte sequence with MIME Base64.</w:delText>
        </w:r>
      </w:del>
    </w:p>
    <w:p w14:paraId="1F0A99D1" w14:textId="408DF958" w:rsidR="00401BB5" w:rsidRDefault="00401BB5" w:rsidP="00401BB5">
      <w:pPr>
        <w:pStyle w:val="Heading3"/>
      </w:pPr>
      <w:bookmarkStart w:id="421" w:name="_Toc507671045"/>
      <w:r>
        <w:t>properties property</w:t>
      </w:r>
      <w:bookmarkEnd w:id="421"/>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2" w:name="_Ref493423194"/>
      <w:bookmarkStart w:id="423" w:name="_Toc507671046"/>
      <w:r>
        <w:t>hash object</w:t>
      </w:r>
      <w:bookmarkEnd w:id="422"/>
      <w:bookmarkEnd w:id="423"/>
    </w:p>
    <w:p w14:paraId="5D6F2309" w14:textId="08453102" w:rsidR="00401BB5" w:rsidRDefault="00401BB5" w:rsidP="00401BB5">
      <w:pPr>
        <w:pStyle w:val="Heading3"/>
      </w:pPr>
      <w:bookmarkStart w:id="424" w:name="_Toc507671047"/>
      <w:r>
        <w:t>General</w:t>
      </w:r>
      <w:bookmarkEnd w:id="42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5" w:name="_Ref493423561"/>
      <w:bookmarkStart w:id="426" w:name="_Ref493423701"/>
      <w:bookmarkStart w:id="427" w:name="_Toc507671048"/>
      <w:r>
        <w:t>value property</w:t>
      </w:r>
      <w:bookmarkEnd w:id="425"/>
      <w:bookmarkEnd w:id="426"/>
      <w:bookmarkEnd w:id="427"/>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8" w:name="_Ref493423568"/>
      <w:bookmarkStart w:id="429" w:name="_Toc507671049"/>
      <w:r>
        <w:t>algorithm property</w:t>
      </w:r>
      <w:bookmarkEnd w:id="428"/>
      <w:bookmarkEnd w:id="429"/>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lastRenderedPageBreak/>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30" w:name="_Ref493350984"/>
      <w:bookmarkStart w:id="431" w:name="_Toc507671050"/>
      <w:r>
        <w:t>result object</w:t>
      </w:r>
      <w:bookmarkEnd w:id="430"/>
      <w:bookmarkEnd w:id="431"/>
    </w:p>
    <w:p w14:paraId="74FD90F6" w14:textId="18F2DD20" w:rsidR="00401BB5" w:rsidRDefault="00401BB5" w:rsidP="00401BB5">
      <w:pPr>
        <w:pStyle w:val="Heading3"/>
      </w:pPr>
      <w:bookmarkStart w:id="432" w:name="_Toc507671051"/>
      <w:r>
        <w:t>General</w:t>
      </w:r>
      <w:bookmarkEnd w:id="43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433" w:name="_Toc507671052"/>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Toc507671053"/>
      <w:r>
        <w:t>ruleId property</w:t>
      </w:r>
      <w:bookmarkEnd w:id="434"/>
      <w:bookmarkEnd w:id="4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lastRenderedPageBreak/>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519EDAC2"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6" w:name="_Ref493408875"/>
      <w:bookmarkStart w:id="437" w:name="_Toc507671054"/>
      <w:r>
        <w:t>ruleKey property</w:t>
      </w:r>
      <w:bookmarkEnd w:id="436"/>
      <w:bookmarkEnd w:id="437"/>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38" w:name="_Ref493511208"/>
      <w:bookmarkStart w:id="439" w:name="_Toc507671055"/>
      <w:r>
        <w:t>level property</w:t>
      </w:r>
      <w:bookmarkEnd w:id="438"/>
      <w:bookmarkEnd w:id="4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lastRenderedPageBreak/>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40" w:name="_Ref493426628"/>
      <w:bookmarkStart w:id="441" w:name="_Toc507671056"/>
      <w:r>
        <w:t>message property</w:t>
      </w:r>
      <w:bookmarkEnd w:id="440"/>
      <w:bookmarkEnd w:id="441"/>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44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42"/>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43" w:name="_Ref503356941"/>
      <w:bookmarkStart w:id="444" w:name="_Toc507671057"/>
      <w:bookmarkStart w:id="445" w:name="_Ref499727631"/>
      <w:r>
        <w:t>richMessage property</w:t>
      </w:r>
      <w:bookmarkEnd w:id="443"/>
      <w:bookmarkEnd w:id="444"/>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46" w:name="_Ref503355981"/>
      <w:bookmarkStart w:id="447" w:name="_Toc507671058"/>
      <w:r>
        <w:lastRenderedPageBreak/>
        <w:t>templated</w:t>
      </w:r>
      <w:r w:rsidR="00401BB5">
        <w:t>Message property</w:t>
      </w:r>
      <w:bookmarkEnd w:id="445"/>
      <w:bookmarkEnd w:id="446"/>
      <w:bookmarkEnd w:id="447"/>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48" w:name="_Hlk502501222"/>
      <w:r>
        <w:t>§</w:t>
      </w:r>
      <w:bookmarkEnd w:id="448"/>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9" w:name="_Toc507671059"/>
      <w:r>
        <w:t>locations property</w:t>
      </w:r>
      <w:bookmarkEnd w:id="449"/>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450" w:name="_Toc507671060"/>
      <w:r>
        <w:t>snippet property</w:t>
      </w:r>
      <w:bookmarkEnd w:id="450"/>
    </w:p>
    <w:p w14:paraId="415E05E1" w14:textId="4D5B00F9"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del w:id="451" w:author="Laurence Golding" w:date="2018-03-07T14:50:00Z">
        <w:r w:rsidRPr="00135BCE" w:rsidDel="0008387F">
          <w:delText xml:space="preserve">string </w:delText>
        </w:r>
      </w:del>
      <w:ins w:id="452" w:author="Laurence Golding" w:date="2018-03-07T14:50:00Z">
        <w:r w:rsidR="0008387F" w:rsidRPr="0008387F">
          <w:rPr>
            <w:rStyle w:val="CODEtemp"/>
          </w:rPr>
          <w:t>fileContent</w:t>
        </w:r>
        <w:r w:rsidR="0008387F">
          <w:t xml:space="preserve"> object (§</w:t>
        </w:r>
      </w:ins>
      <w:ins w:id="453" w:author="Laurence Golding" w:date="2018-03-07T14:51:00Z">
        <w:r w:rsidR="0008387F">
          <w:fldChar w:fldCharType="begin"/>
        </w:r>
        <w:r w:rsidR="0008387F">
          <w:instrText xml:space="preserve"> REF _Ref508196570 \r \h </w:instrText>
        </w:r>
      </w:ins>
      <w:r w:rsidR="0008387F">
        <w:fldChar w:fldCharType="separate"/>
      </w:r>
      <w:ins w:id="454" w:author="Laurence Golding" w:date="2018-03-07T14:51:00Z">
        <w:r w:rsidR="0008387F">
          <w:t>3.2</w:t>
        </w:r>
        <w:r w:rsidR="0008387F">
          <w:fldChar w:fldCharType="end"/>
        </w:r>
      </w:ins>
      <w:ins w:id="455" w:author="Laurence Golding" w:date="2018-03-07T14:50:00Z">
        <w:r w:rsidR="0008387F">
          <w:t>)</w:t>
        </w:r>
        <w:r w:rsidR="0008387F" w:rsidRPr="00135BCE">
          <w:t xml:space="preserve"> </w:t>
        </w:r>
      </w:ins>
      <w:r w:rsidRPr="00135BCE">
        <w:t>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56" w:name="_Ref507591746"/>
      <w:bookmarkStart w:id="457" w:name="_Toc507671061"/>
      <w:r>
        <w:lastRenderedPageBreak/>
        <w:t>toolFingerprintContribution property</w:t>
      </w:r>
      <w:bookmarkEnd w:id="456"/>
      <w:bookmarkEnd w:id="457"/>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58" w:name="_Toc507671062"/>
      <w:r>
        <w:t>codeFlows property</w:t>
      </w:r>
      <w:bookmarkEnd w:id="458"/>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59" w:name="_Toc507671063"/>
      <w:r>
        <w:t>stacks property</w:t>
      </w:r>
      <w:bookmarkEnd w:id="459"/>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0" w:name="_Ref493499246"/>
      <w:bookmarkStart w:id="461" w:name="_Toc507671064"/>
      <w:r>
        <w:t>relatedLocations property</w:t>
      </w:r>
      <w:bookmarkEnd w:id="460"/>
      <w:bookmarkEnd w:id="461"/>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lastRenderedPageBreak/>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62" w:name="_Toc507671065"/>
      <w:r>
        <w:t>suppressionStates property</w:t>
      </w:r>
      <w:bookmarkEnd w:id="462"/>
    </w:p>
    <w:p w14:paraId="1AE8DC88" w14:textId="2A54B9A5" w:rsidR="00401BB5" w:rsidRDefault="00401BB5" w:rsidP="00401BB5">
      <w:pPr>
        <w:pStyle w:val="Heading4"/>
      </w:pPr>
      <w:bookmarkStart w:id="463" w:name="_Toc507671066"/>
      <w:r>
        <w:t>General</w:t>
      </w:r>
      <w:bookmarkEnd w:id="463"/>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464" w:name="_Ref493475240"/>
      <w:bookmarkStart w:id="465" w:name="_Toc507671067"/>
      <w:r>
        <w:t>suppressedInSource value</w:t>
      </w:r>
      <w:bookmarkEnd w:id="464"/>
      <w:bookmarkEnd w:id="46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6" w:name="_Ref493475253"/>
      <w:bookmarkStart w:id="467" w:name="_Toc507671068"/>
      <w:r>
        <w:lastRenderedPageBreak/>
        <w:t>suppressedExternally value</w:t>
      </w:r>
      <w:bookmarkEnd w:id="466"/>
      <w:bookmarkEnd w:id="46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8" w:name="_Ref493351360"/>
      <w:bookmarkStart w:id="469" w:name="_Toc507671069"/>
      <w:r>
        <w:t>baselineState property</w:t>
      </w:r>
      <w:bookmarkEnd w:id="468"/>
      <w:bookmarkEnd w:id="46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470" w:name="_Ref507598047"/>
      <w:bookmarkStart w:id="471" w:name="_Toc507671070"/>
      <w:bookmarkStart w:id="472" w:name="_Ref506807829"/>
      <w:r>
        <w:t>A</w:t>
      </w:r>
      <w:r w:rsidR="00A27D47">
        <w:t>ttachments</w:t>
      </w:r>
      <w:bookmarkEnd w:id="470"/>
      <w:bookmarkEnd w:id="471"/>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473" w:name="_Toc507671071"/>
      <w:r>
        <w:t>conversionProvenance property</w:t>
      </w:r>
      <w:bookmarkEnd w:id="472"/>
      <w:bookmarkEnd w:id="473"/>
    </w:p>
    <w:p w14:paraId="2E28B0A4" w14:textId="54CC808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474" w:name="_Toc507671072"/>
      <w:r>
        <w:t>fixes property</w:t>
      </w:r>
      <w:bookmarkEnd w:id="474"/>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475" w:name="_Toc507671073"/>
      <w:r>
        <w:t>properties property</w:t>
      </w:r>
      <w:bookmarkEnd w:id="475"/>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76" w:name="_Ref503540214"/>
      <w:bookmarkStart w:id="477" w:name="_Ref506212395"/>
      <w:bookmarkStart w:id="478" w:name="_Toc507671074"/>
      <w:bookmarkStart w:id="479" w:name="_Ref493426721"/>
      <w:r>
        <w:t>analysis</w:t>
      </w:r>
      <w:bookmarkEnd w:id="476"/>
      <w:r>
        <w:t>ToolLogFileContents object</w:t>
      </w:r>
      <w:bookmarkEnd w:id="477"/>
      <w:bookmarkEnd w:id="478"/>
    </w:p>
    <w:p w14:paraId="5B2AC38C" w14:textId="77777777" w:rsidR="004002D1" w:rsidRPr="00107D61" w:rsidRDefault="004002D1" w:rsidP="004002D1">
      <w:pPr>
        <w:pStyle w:val="Heading3"/>
        <w:numPr>
          <w:ilvl w:val="2"/>
          <w:numId w:val="2"/>
        </w:numPr>
      </w:pPr>
      <w:bookmarkStart w:id="480" w:name="_Ref503541055"/>
      <w:bookmarkStart w:id="481" w:name="_Toc507671075"/>
      <w:r>
        <w:t>General</w:t>
      </w:r>
      <w:bookmarkEnd w:id="480"/>
      <w:bookmarkEnd w:id="481"/>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19F65A31" w:rsidR="004002D1" w:rsidRDefault="004002D1" w:rsidP="004002D1">
      <w:pPr>
        <w:pStyle w:val="Codesmall"/>
        <w:rPr>
          <w:ins w:id="482" w:author="Laurence Golding" w:date="2018-03-07T14:52:00Z"/>
        </w:rPr>
      </w:pPr>
      <w:r>
        <w:t xml:space="preserve">              "snippet": </w:t>
      </w:r>
      <w:ins w:id="483" w:author="Laurence Golding" w:date="2018-03-07T14:52:00Z">
        <w:r w:rsidR="0008387F">
          <w:t>{</w:t>
        </w:r>
      </w:ins>
      <w:del w:id="484" w:author="Laurence Golding" w:date="2018-03-07T14:51:00Z">
        <w:r w:rsidDel="0008387F">
          <w:delText>"</w:delText>
        </w:r>
        <w:r w:rsidRPr="004811D4" w:rsidDel="0008387F">
          <w:delText xml:space="preserve">&lt;problem&gt;\n </w:delText>
        </w:r>
        <w:r w:rsidDel="0008387F">
          <w:delText>...</w:delText>
        </w:r>
        <w:r w:rsidRPr="004811D4" w:rsidDel="0008387F">
          <w:delText xml:space="preserve"> \n  &lt;/problem&gt;</w:delText>
        </w:r>
        <w:r w:rsidDel="0008387F">
          <w:delText>",</w:delText>
        </w:r>
      </w:del>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1B72A59" w14:textId="77777777" w:rsidR="0008387F" w:rsidRDefault="0008387F" w:rsidP="004002D1">
      <w:pPr>
        <w:pStyle w:val="Codesmall"/>
        <w:rPr>
          <w:ins w:id="485" w:author="Laurence Golding" w:date="2018-03-07T14:52:00Z"/>
        </w:rPr>
      </w:pPr>
      <w:r>
        <w:t xml:space="preserve">                </w:t>
      </w:r>
      <w:ins w:id="486" w:author="Laurence Golding" w:date="2018-03-07T14:52:00Z">
        <w:r>
          <w:t>"text": "</w:t>
        </w:r>
        <w:r w:rsidRPr="004811D4">
          <w:t xml:space="preserve">&lt;problem&gt;\n </w:t>
        </w:r>
        <w:r>
          <w:t>...</w:t>
        </w:r>
        <w:r w:rsidRPr="004811D4">
          <w:t xml:space="preserve"> \</w:t>
        </w:r>
        <w:proofErr w:type="gramStart"/>
        <w:r w:rsidRPr="004811D4">
          <w:t>n  &lt;</w:t>
        </w:r>
        <w:proofErr w:type="gramEnd"/>
        <w:r w:rsidRPr="004811D4">
          <w:t>/problem&gt;</w:t>
        </w:r>
        <w:r>
          <w:t>"</w:t>
        </w:r>
      </w:ins>
    </w:p>
    <w:p w14:paraId="6ABFD72C" w14:textId="068E3E3D" w:rsidR="0008387F" w:rsidRDefault="0008387F" w:rsidP="004002D1">
      <w:pPr>
        <w:pStyle w:val="Codesmall"/>
      </w:pPr>
      <w:r>
        <w:t xml:space="preserve">              </w:t>
      </w:r>
      <w:ins w:id="487" w:author="Laurence Golding" w:date="2018-03-07T14:52:00Z">
        <w:r>
          <w:t>},</w:t>
        </w:r>
      </w:ins>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88" w:name="_Ref503540611"/>
      <w:bookmarkStart w:id="489" w:name="_Toc507671076"/>
      <w:r>
        <w:t>region property</w:t>
      </w:r>
      <w:bookmarkEnd w:id="488"/>
      <w:bookmarkEnd w:id="489"/>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90" w:name="_Ref503540621"/>
      <w:bookmarkStart w:id="491" w:name="_Toc507671077"/>
      <w:r>
        <w:t>snippet property</w:t>
      </w:r>
      <w:bookmarkEnd w:id="490"/>
      <w:bookmarkEnd w:id="491"/>
    </w:p>
    <w:p w14:paraId="728BD8AE" w14:textId="7D5ED81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del w:id="492" w:author="Laurence Golding" w:date="2018-03-07T14:52:00Z">
        <w:r w:rsidDel="0008387F">
          <w:delText xml:space="preserve">string </w:delText>
        </w:r>
      </w:del>
      <w:ins w:id="493" w:author="Laurence Golding" w:date="2018-03-07T14:52:00Z">
        <w:r w:rsidR="0008387F" w:rsidRPr="0008387F">
          <w:rPr>
            <w:rStyle w:val="CODEtemp"/>
          </w:rPr>
          <w:t>fileContent</w:t>
        </w:r>
        <w:r w:rsidR="0008387F">
          <w:t xml:space="preserve"> obj</w:t>
        </w:r>
      </w:ins>
      <w:ins w:id="494" w:author="Laurence Golding" w:date="2018-03-07T14:53:00Z">
        <w:r w:rsidR="0008387F">
          <w:t>ect (§</w:t>
        </w:r>
        <w:r w:rsidR="0008387F">
          <w:fldChar w:fldCharType="begin"/>
        </w:r>
        <w:r w:rsidR="0008387F">
          <w:instrText xml:space="preserve"> REF _Ref508196570 \r \h </w:instrText>
        </w:r>
      </w:ins>
      <w:r w:rsidR="0008387F">
        <w:fldChar w:fldCharType="separate"/>
      </w:r>
      <w:ins w:id="495" w:author="Laurence Golding" w:date="2018-03-07T14:53:00Z">
        <w:r w:rsidR="0008387F">
          <w:t>3.2</w:t>
        </w:r>
        <w:r w:rsidR="0008387F">
          <w:fldChar w:fldCharType="end"/>
        </w:r>
        <w:r w:rsidR="0008387F">
          <w:t>)</w:t>
        </w:r>
      </w:ins>
      <w:ins w:id="496" w:author="Laurence Golding" w:date="2018-03-07T14:52:00Z">
        <w:r w:rsidR="0008387F">
          <w:t xml:space="preserve"> </w:t>
        </w:r>
      </w:ins>
      <w:r>
        <w:t xml:space="preserve">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97" w:name="_Ref506285865"/>
      <w:bookmarkStart w:id="498" w:name="_Toc507671078"/>
      <w:r>
        <w:t>analysisToolLogFile</w:t>
      </w:r>
      <w:r w:rsidR="00316A25">
        <w:t>Location</w:t>
      </w:r>
      <w:r>
        <w:t xml:space="preserve"> property</w:t>
      </w:r>
      <w:bookmarkEnd w:id="497"/>
      <w:bookmarkEnd w:id="498"/>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499" w:name="_Ref507665939"/>
      <w:bookmarkStart w:id="500" w:name="_Toc507671079"/>
      <w:r>
        <w:t>location object</w:t>
      </w:r>
      <w:bookmarkEnd w:id="479"/>
      <w:bookmarkEnd w:id="499"/>
      <w:bookmarkEnd w:id="500"/>
    </w:p>
    <w:p w14:paraId="27ED50C0" w14:textId="23D428DC" w:rsidR="006E546E" w:rsidRDefault="006E546E" w:rsidP="006E546E">
      <w:pPr>
        <w:pStyle w:val="Heading3"/>
      </w:pPr>
      <w:bookmarkStart w:id="501" w:name="_Ref493479281"/>
      <w:bookmarkStart w:id="502" w:name="_Toc507671080"/>
      <w:r>
        <w:t>General</w:t>
      </w:r>
      <w:bookmarkEnd w:id="501"/>
      <w:bookmarkEnd w:id="502"/>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503" w:name="_Ref493478389"/>
      <w:bookmarkStart w:id="504" w:name="_Toc507671081"/>
      <w:r>
        <w:t>Constraints</w:t>
      </w:r>
      <w:bookmarkEnd w:id="503"/>
      <w:bookmarkEnd w:id="504"/>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05" w:name="_Ref493424691"/>
      <w:bookmarkStart w:id="506" w:name="_Toc507671082"/>
      <w:r>
        <w:t>analysisTarget property</w:t>
      </w:r>
      <w:bookmarkEnd w:id="505"/>
      <w:bookmarkEnd w:id="506"/>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507" w:name="_Ref493477623"/>
      <w:bookmarkStart w:id="508" w:name="_Ref493478351"/>
      <w:bookmarkStart w:id="509" w:name="_Toc507671083"/>
      <w:r>
        <w:lastRenderedPageBreak/>
        <w:t>resultFile property</w:t>
      </w:r>
      <w:bookmarkEnd w:id="507"/>
      <w:bookmarkEnd w:id="508"/>
      <w:bookmarkEnd w:id="509"/>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10" w:name="_Ref493404450"/>
      <w:bookmarkStart w:id="511" w:name="_Ref493404690"/>
      <w:bookmarkStart w:id="512" w:name="_Toc507671084"/>
      <w:r>
        <w:t>fullyQualifiedLogicalName property</w:t>
      </w:r>
      <w:bookmarkEnd w:id="510"/>
      <w:bookmarkEnd w:id="511"/>
      <w:bookmarkEnd w:id="51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13" w:name="_Ref493404415"/>
      <w:bookmarkStart w:id="514" w:name="_Toc507671085"/>
      <w:r>
        <w:t>logicalLocationKey property</w:t>
      </w:r>
      <w:bookmarkEnd w:id="513"/>
      <w:bookmarkEnd w:id="514"/>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15" w:name="_Toc507671086"/>
      <w:r>
        <w:t>decoratedName property</w:t>
      </w:r>
      <w:bookmarkEnd w:id="51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16" w:name="_Toc507671087"/>
      <w:r>
        <w:lastRenderedPageBreak/>
        <w:t>properties property</w:t>
      </w:r>
      <w:bookmarkEnd w:id="516"/>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7" w:name="_Ref493477390"/>
      <w:bookmarkStart w:id="518" w:name="_Ref493478323"/>
      <w:bookmarkStart w:id="519" w:name="_Ref493478590"/>
      <w:bookmarkStart w:id="520" w:name="_Toc507671088"/>
      <w:r>
        <w:t>physicalLocation object</w:t>
      </w:r>
      <w:bookmarkEnd w:id="517"/>
      <w:bookmarkEnd w:id="518"/>
      <w:bookmarkEnd w:id="519"/>
      <w:bookmarkEnd w:id="520"/>
    </w:p>
    <w:p w14:paraId="0B9181AD" w14:textId="12F902F2" w:rsidR="006E546E" w:rsidRDefault="006E546E" w:rsidP="006E546E">
      <w:pPr>
        <w:pStyle w:val="Heading3"/>
      </w:pPr>
      <w:bookmarkStart w:id="521" w:name="_Toc507671089"/>
      <w:r>
        <w:t>General</w:t>
      </w:r>
      <w:bookmarkEnd w:id="52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2" w:name="_Ref503357394"/>
      <w:bookmarkStart w:id="523" w:name="_Toc507671090"/>
      <w:bookmarkStart w:id="524" w:name="_Ref493343236"/>
      <w:r>
        <w:t>id property</w:t>
      </w:r>
      <w:bookmarkEnd w:id="522"/>
      <w:bookmarkEnd w:id="523"/>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5" w:name="_Ref503369432"/>
      <w:bookmarkStart w:id="526" w:name="_Ref503369435"/>
      <w:bookmarkStart w:id="527" w:name="_Ref503371110"/>
      <w:bookmarkStart w:id="528" w:name="_Ref503371652"/>
      <w:bookmarkStart w:id="529" w:name="_Toc507671091"/>
      <w:r>
        <w:t>fileLocation</w:t>
      </w:r>
      <w:r w:rsidR="006E546E">
        <w:t xml:space="preserve"> property</w:t>
      </w:r>
      <w:bookmarkEnd w:id="524"/>
      <w:bookmarkEnd w:id="525"/>
      <w:bookmarkEnd w:id="526"/>
      <w:bookmarkEnd w:id="527"/>
      <w:bookmarkEnd w:id="528"/>
      <w:bookmarkEnd w:id="529"/>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lastRenderedPageBreak/>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530" w:name="_Ref493509797"/>
      <w:bookmarkStart w:id="531" w:name="_Toc507671092"/>
      <w:r>
        <w:t>region property</w:t>
      </w:r>
      <w:bookmarkEnd w:id="530"/>
      <w:bookmarkEnd w:id="531"/>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32" w:name="_Ref493490350"/>
      <w:bookmarkStart w:id="533" w:name="_Toc507671093"/>
      <w:r>
        <w:t>region object</w:t>
      </w:r>
      <w:bookmarkEnd w:id="532"/>
      <w:bookmarkEnd w:id="533"/>
    </w:p>
    <w:p w14:paraId="5C4DB1F6" w14:textId="0F642D18" w:rsidR="006E546E" w:rsidRDefault="006E546E" w:rsidP="006E546E">
      <w:pPr>
        <w:pStyle w:val="Heading3"/>
      </w:pPr>
      <w:bookmarkStart w:id="534" w:name="_Toc507671094"/>
      <w:r>
        <w:t>General</w:t>
      </w:r>
      <w:bookmarkEnd w:id="53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5" w:name="_Ref493492556"/>
      <w:bookmarkStart w:id="536" w:name="_Ref493492604"/>
      <w:bookmarkStart w:id="537" w:name="_Ref493492671"/>
      <w:bookmarkStart w:id="538" w:name="_Toc507671095"/>
      <w:r>
        <w:t>Text regions</w:t>
      </w:r>
      <w:bookmarkEnd w:id="535"/>
      <w:bookmarkEnd w:id="536"/>
      <w:bookmarkEnd w:id="537"/>
      <w:bookmarkEnd w:id="53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39" w:name="_Toc507671096"/>
      <w:bookmarkStart w:id="540" w:name="_Ref508272429"/>
      <w:bookmarkStart w:id="541" w:name="_Ref508274985"/>
      <w:r>
        <w:t>Binary regions</w:t>
      </w:r>
      <w:bookmarkEnd w:id="539"/>
      <w:bookmarkEnd w:id="540"/>
      <w:bookmarkEnd w:id="541"/>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2" w:name="_Ref493490565"/>
      <w:bookmarkStart w:id="543" w:name="_Ref493491243"/>
      <w:bookmarkStart w:id="544" w:name="_Ref493492406"/>
      <w:bookmarkStart w:id="545" w:name="_Toc507671097"/>
      <w:r>
        <w:t>startLine property</w:t>
      </w:r>
      <w:bookmarkEnd w:id="542"/>
      <w:bookmarkEnd w:id="543"/>
      <w:bookmarkEnd w:id="544"/>
      <w:bookmarkEnd w:id="54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6" w:name="_Ref493491260"/>
      <w:bookmarkStart w:id="547" w:name="_Ref493492414"/>
      <w:bookmarkStart w:id="548" w:name="_Toc507671098"/>
      <w:r>
        <w:t>startColumn property</w:t>
      </w:r>
      <w:bookmarkEnd w:id="546"/>
      <w:bookmarkEnd w:id="547"/>
      <w:bookmarkEnd w:id="54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549" w:name="_Ref493491334"/>
      <w:bookmarkStart w:id="550" w:name="_Ref493492422"/>
      <w:bookmarkStart w:id="551" w:name="_Toc507671099"/>
      <w:r>
        <w:t>endLine property</w:t>
      </w:r>
      <w:bookmarkEnd w:id="549"/>
      <w:bookmarkEnd w:id="550"/>
      <w:bookmarkEnd w:id="55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552" w:name="_Ref493491342"/>
      <w:bookmarkStart w:id="553" w:name="_Ref493492427"/>
      <w:bookmarkStart w:id="554" w:name="_Toc507671100"/>
      <w:r>
        <w:lastRenderedPageBreak/>
        <w:t>endColumn property</w:t>
      </w:r>
      <w:bookmarkEnd w:id="552"/>
      <w:bookmarkEnd w:id="553"/>
      <w:bookmarkEnd w:id="55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555" w:name="_Ref493492251"/>
      <w:bookmarkStart w:id="556" w:name="_Ref493492981"/>
      <w:bookmarkStart w:id="557" w:name="_Toc507671101"/>
      <w:r>
        <w:t>offset property</w:t>
      </w:r>
      <w:bookmarkEnd w:id="555"/>
      <w:bookmarkEnd w:id="556"/>
      <w:bookmarkEnd w:id="55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58" w:name="_Ref493491350"/>
      <w:bookmarkStart w:id="559" w:name="_Ref493492312"/>
      <w:bookmarkStart w:id="560" w:name="_Toc507671102"/>
      <w:r>
        <w:t>length property</w:t>
      </w:r>
      <w:bookmarkEnd w:id="558"/>
      <w:bookmarkEnd w:id="559"/>
      <w:bookmarkEnd w:id="56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561" w:name="_Ref493404505"/>
      <w:bookmarkStart w:id="562" w:name="_Toc507671103"/>
      <w:r>
        <w:t>logicalLocation object</w:t>
      </w:r>
      <w:bookmarkEnd w:id="561"/>
      <w:bookmarkEnd w:id="562"/>
    </w:p>
    <w:p w14:paraId="479717FF" w14:textId="2760154A" w:rsidR="006E546E" w:rsidRDefault="006E546E" w:rsidP="006E546E">
      <w:pPr>
        <w:pStyle w:val="Heading3"/>
      </w:pPr>
      <w:bookmarkStart w:id="563" w:name="_Toc507671104"/>
      <w:r>
        <w:t>General</w:t>
      </w:r>
      <w:bookmarkEnd w:id="56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564" w:name="_Toc507671105"/>
      <w:r>
        <w:t>name property</w:t>
      </w:r>
      <w:bookmarkEnd w:id="56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65" w:name="_Toc507671106"/>
      <w:r>
        <w:t>kind property</w:t>
      </w:r>
      <w:bookmarkEnd w:id="56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66" w:name="_Toc507671107"/>
      <w:r>
        <w:t>parentKey property</w:t>
      </w:r>
      <w:bookmarkEnd w:id="566"/>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67" w:name="_Ref493427364"/>
      <w:bookmarkStart w:id="568" w:name="_Toc507671108"/>
      <w:r>
        <w:t>codeFlow object</w:t>
      </w:r>
      <w:bookmarkEnd w:id="567"/>
      <w:bookmarkEnd w:id="568"/>
    </w:p>
    <w:p w14:paraId="68EE36AB" w14:textId="336A5D40" w:rsidR="006E546E" w:rsidRDefault="006E546E" w:rsidP="006E546E">
      <w:pPr>
        <w:pStyle w:val="Heading3"/>
      </w:pPr>
      <w:bookmarkStart w:id="569" w:name="_Toc507671109"/>
      <w:r>
        <w:t>General</w:t>
      </w:r>
      <w:bookmarkEnd w:id="56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70" w:name="_Ref503361742"/>
      <w:bookmarkStart w:id="571" w:name="_Toc507671110"/>
      <w:r>
        <w:lastRenderedPageBreak/>
        <w:t>message property</w:t>
      </w:r>
      <w:bookmarkEnd w:id="570"/>
      <w:bookmarkEnd w:id="571"/>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572" w:name="_Toc507671111"/>
      <w:r>
        <w:t>richMessage property</w:t>
      </w:r>
      <w:bookmarkEnd w:id="572"/>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573" w:name="_Toc507671112"/>
      <w:r>
        <w:t>locations property</w:t>
      </w:r>
      <w:bookmarkEnd w:id="573"/>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74" w:name="_Toc507671113"/>
      <w:r>
        <w:t>properties property</w:t>
      </w:r>
      <w:bookmarkEnd w:id="574"/>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75" w:name="_Ref493427479"/>
      <w:bookmarkStart w:id="576" w:name="_Toc507671114"/>
      <w:r>
        <w:t>stack object</w:t>
      </w:r>
      <w:bookmarkEnd w:id="575"/>
      <w:bookmarkEnd w:id="576"/>
    </w:p>
    <w:p w14:paraId="5A2500F3" w14:textId="474DE860" w:rsidR="006E546E" w:rsidRDefault="006E546E" w:rsidP="006E546E">
      <w:pPr>
        <w:pStyle w:val="Heading3"/>
      </w:pPr>
      <w:bookmarkStart w:id="577" w:name="_Toc507671115"/>
      <w:r>
        <w:t>General</w:t>
      </w:r>
      <w:bookmarkEnd w:id="5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8" w:name="_Ref503361859"/>
      <w:bookmarkStart w:id="579" w:name="_Toc507671116"/>
      <w:r>
        <w:t>message property</w:t>
      </w:r>
      <w:bookmarkEnd w:id="578"/>
      <w:bookmarkEnd w:id="579"/>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580" w:name="_Toc507671117"/>
      <w:r>
        <w:t>richMessage property</w:t>
      </w:r>
      <w:bookmarkEnd w:id="580"/>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581" w:name="_Toc507671118"/>
      <w:r>
        <w:t>frames property</w:t>
      </w:r>
      <w:bookmarkEnd w:id="581"/>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2" w:name="_Toc507671119"/>
      <w:r>
        <w:t>properties property</w:t>
      </w:r>
      <w:bookmarkEnd w:id="582"/>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3" w:name="_Ref493494398"/>
      <w:bookmarkStart w:id="584" w:name="_Toc507671120"/>
      <w:r>
        <w:t>stackFrame object</w:t>
      </w:r>
      <w:bookmarkEnd w:id="583"/>
      <w:bookmarkEnd w:id="584"/>
    </w:p>
    <w:p w14:paraId="440DEBE2" w14:textId="2D9664B2" w:rsidR="006E546E" w:rsidRDefault="006E546E" w:rsidP="006E546E">
      <w:pPr>
        <w:pStyle w:val="Heading3"/>
      </w:pPr>
      <w:bookmarkStart w:id="585" w:name="_Toc507671121"/>
      <w:r>
        <w:t>General</w:t>
      </w:r>
      <w:bookmarkEnd w:id="585"/>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586" w:name="_Ref503362058"/>
      <w:bookmarkStart w:id="587" w:name="_Toc507671122"/>
      <w:r>
        <w:t>message property</w:t>
      </w:r>
      <w:bookmarkEnd w:id="586"/>
      <w:bookmarkEnd w:id="587"/>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88" w:name="_Toc507671123"/>
      <w:bookmarkStart w:id="589" w:name="_Ref493494583"/>
      <w:bookmarkStart w:id="590" w:name="_Ref493494807"/>
      <w:r>
        <w:t>richMessage property</w:t>
      </w:r>
      <w:bookmarkEnd w:id="588"/>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591" w:name="_Ref503362303"/>
      <w:bookmarkStart w:id="592" w:name="_Toc507671124"/>
      <w:bookmarkEnd w:id="589"/>
      <w:bookmarkEnd w:id="590"/>
      <w:r>
        <w:t>physicalLocation property</w:t>
      </w:r>
      <w:bookmarkEnd w:id="591"/>
      <w:bookmarkEnd w:id="592"/>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593" w:name="_Toc507671125"/>
      <w:r>
        <w:t>module property</w:t>
      </w:r>
      <w:bookmarkEnd w:id="5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4" w:name="_Toc507671126"/>
      <w:r>
        <w:t>threadId property</w:t>
      </w:r>
      <w:bookmarkEnd w:id="5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95" w:name="_Ref493495527"/>
      <w:bookmarkStart w:id="596" w:name="_Toc507671127"/>
      <w:r>
        <w:t>fullyQualifiedLogicalName property</w:t>
      </w:r>
      <w:bookmarkEnd w:id="595"/>
      <w:bookmarkEnd w:id="596"/>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597" w:name="_Ref493495433"/>
      <w:bookmarkStart w:id="598" w:name="_Toc507671128"/>
      <w:r>
        <w:t>logicalLocationKey property</w:t>
      </w:r>
      <w:bookmarkEnd w:id="597"/>
      <w:bookmarkEnd w:id="598"/>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99" w:name="_Toc507671129"/>
      <w:r>
        <w:t>address property</w:t>
      </w:r>
      <w:bookmarkEnd w:id="59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0" w:name="_Toc507671130"/>
      <w:r>
        <w:t>offset property</w:t>
      </w:r>
      <w:bookmarkEnd w:id="60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01" w:name="_Toc507671131"/>
      <w:r>
        <w:t>parameters property</w:t>
      </w:r>
      <w:bookmarkEnd w:id="60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2" w:name="_Toc507671132"/>
      <w:r>
        <w:t>properties property</w:t>
      </w:r>
      <w:bookmarkEnd w:id="602"/>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03" w:name="_Ref493427581"/>
      <w:bookmarkStart w:id="604" w:name="_Ref493427754"/>
      <w:bookmarkStart w:id="605" w:name="_Toc507671133"/>
      <w:r>
        <w:t>annotatedCodeLocation object</w:t>
      </w:r>
      <w:bookmarkEnd w:id="603"/>
      <w:bookmarkEnd w:id="604"/>
      <w:bookmarkEnd w:id="605"/>
    </w:p>
    <w:p w14:paraId="6AFFA125" w14:textId="72CDB951" w:rsidR="006E546E" w:rsidRDefault="006E546E" w:rsidP="006E546E">
      <w:pPr>
        <w:pStyle w:val="Heading3"/>
      </w:pPr>
      <w:bookmarkStart w:id="606" w:name="_Toc507671134"/>
      <w:r>
        <w:t>General</w:t>
      </w:r>
      <w:bookmarkEnd w:id="60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607" w:name="_Toc507671135"/>
      <w:r>
        <w:t>step property</w:t>
      </w:r>
      <w:bookmarkEnd w:id="60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08" w:name="_Ref493497783"/>
      <w:bookmarkStart w:id="609" w:name="_Ref493499799"/>
      <w:bookmarkStart w:id="610" w:name="_Toc507671136"/>
      <w:r>
        <w:lastRenderedPageBreak/>
        <w:t>physicalLocation property</w:t>
      </w:r>
      <w:bookmarkEnd w:id="608"/>
      <w:bookmarkEnd w:id="609"/>
      <w:bookmarkEnd w:id="610"/>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11" w:name="_Ref493498084"/>
      <w:bookmarkStart w:id="612" w:name="_Toc507671137"/>
      <w:r>
        <w:t>fullyQualifiedLogicalName property</w:t>
      </w:r>
      <w:bookmarkEnd w:id="611"/>
      <w:bookmarkEnd w:id="612"/>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613" w:name="_Ref493497988"/>
      <w:bookmarkStart w:id="614" w:name="_Toc507671138"/>
      <w:r>
        <w:t>logicalLocationKey property</w:t>
      </w:r>
      <w:bookmarkEnd w:id="613"/>
      <w:bookmarkEnd w:id="614"/>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15" w:name="_Toc507671139"/>
      <w:r>
        <w:t>module property</w:t>
      </w:r>
      <w:bookmarkEnd w:id="61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16" w:name="_Toc507671140"/>
      <w:r>
        <w:t>threadId property</w:t>
      </w:r>
      <w:bookmarkEnd w:id="61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17" w:name="_Ref503362449"/>
      <w:bookmarkStart w:id="618" w:name="_Toc507671141"/>
      <w:r>
        <w:lastRenderedPageBreak/>
        <w:t>message property</w:t>
      </w:r>
      <w:bookmarkEnd w:id="617"/>
      <w:bookmarkEnd w:id="618"/>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619" w:name="_Toc507671142"/>
      <w:bookmarkStart w:id="620" w:name="_Ref493497656"/>
      <w:bookmarkStart w:id="621" w:name="_Ref493499356"/>
      <w:r>
        <w:t>richMessage property</w:t>
      </w:r>
      <w:bookmarkEnd w:id="619"/>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622" w:name="_Ref503371505"/>
      <w:bookmarkStart w:id="623" w:name="_Ref503371599"/>
      <w:bookmarkStart w:id="624" w:name="_Toc507671143"/>
      <w:r>
        <w:t>kind property</w:t>
      </w:r>
      <w:bookmarkEnd w:id="620"/>
      <w:bookmarkEnd w:id="621"/>
      <w:bookmarkEnd w:id="622"/>
      <w:bookmarkEnd w:id="623"/>
      <w:bookmarkEnd w:id="62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25" w:name="_Ref493488357"/>
      <w:bookmarkStart w:id="626" w:name="_Ref493488374"/>
      <w:bookmarkStart w:id="627" w:name="_Toc507671144"/>
      <w:r>
        <w:t>kind-dependent properties: target, targetLocation, values and state</w:t>
      </w:r>
      <w:bookmarkEnd w:id="625"/>
      <w:bookmarkEnd w:id="626"/>
      <w:bookmarkEnd w:id="627"/>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lastRenderedPageBreak/>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lastRenderedPageBreak/>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lastRenderedPageBreak/>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lastRenderedPageBreak/>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628" w:name="_Ref493509170"/>
      <w:bookmarkStart w:id="629" w:name="_Toc507671145"/>
      <w:r>
        <w:lastRenderedPageBreak/>
        <w:t>targetKey property</w:t>
      </w:r>
      <w:bookmarkEnd w:id="628"/>
      <w:bookmarkEnd w:id="629"/>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30" w:name="_Toc507671146"/>
      <w:r>
        <w:t>importance property</w:t>
      </w:r>
      <w:bookmarkEnd w:id="630"/>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31" w:name="_Toc507671147"/>
      <w:r>
        <w:t>taintKind property</w:t>
      </w:r>
      <w:bookmarkEnd w:id="63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32" w:name="_Toc507671148"/>
      <w:r>
        <w:t>snippet property</w:t>
      </w:r>
      <w:bookmarkEnd w:id="632"/>
    </w:p>
    <w:p w14:paraId="15A1049D" w14:textId="70BCA68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w:t>
      </w:r>
      <w:del w:id="633" w:author="Laurence Golding" w:date="2018-03-07T14:53:00Z">
        <w:r w:rsidRPr="004A77ED" w:rsidDel="0008387F">
          <w:delText xml:space="preserve">string </w:delText>
        </w:r>
      </w:del>
      <w:ins w:id="634" w:author="Laurence Golding" w:date="2018-03-07T14:53:00Z">
        <w:r w:rsidR="0008387F" w:rsidRPr="0008387F">
          <w:rPr>
            <w:rStyle w:val="CODEtemp"/>
          </w:rPr>
          <w:t>fileContent</w:t>
        </w:r>
        <w:r w:rsidR="0008387F">
          <w:t xml:space="preserve"> object (§</w:t>
        </w:r>
        <w:r w:rsidR="0008387F">
          <w:fldChar w:fldCharType="begin"/>
        </w:r>
        <w:r w:rsidR="0008387F">
          <w:instrText xml:space="preserve"> REF _Ref508196570 \r \h </w:instrText>
        </w:r>
      </w:ins>
      <w:r w:rsidR="0008387F">
        <w:fldChar w:fldCharType="separate"/>
      </w:r>
      <w:ins w:id="635" w:author="Laurence Golding" w:date="2018-03-07T14:53:00Z">
        <w:r w:rsidR="0008387F">
          <w:t>3.2</w:t>
        </w:r>
        <w:r w:rsidR="0008387F">
          <w:fldChar w:fldCharType="end"/>
        </w:r>
        <w:r w:rsidR="0008387F">
          <w:t>)</w:t>
        </w:r>
        <w:r w:rsidR="0008387F" w:rsidRPr="004A77ED">
          <w:t xml:space="preserve"> </w:t>
        </w:r>
      </w:ins>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636" w:name="_Ref493488427"/>
      <w:bookmarkStart w:id="637" w:name="_Ref493488443"/>
      <w:bookmarkStart w:id="638" w:name="_Toc507671149"/>
      <w:r>
        <w:lastRenderedPageBreak/>
        <w:t>annotations property</w:t>
      </w:r>
      <w:bookmarkEnd w:id="636"/>
      <w:bookmarkEnd w:id="637"/>
      <w:bookmarkEnd w:id="638"/>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39" w:name="_Toc507671150"/>
      <w:r>
        <w:t>properties property</w:t>
      </w:r>
      <w:bookmarkEnd w:id="639"/>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41" w:name="_Ref493509872"/>
      <w:bookmarkStart w:id="642" w:name="_Toc507671151"/>
      <w:r>
        <w:t>annotation object</w:t>
      </w:r>
      <w:bookmarkEnd w:id="641"/>
      <w:bookmarkEnd w:id="642"/>
    </w:p>
    <w:p w14:paraId="02CBFA23" w14:textId="6673CFB5" w:rsidR="00B86BC7" w:rsidRDefault="00B86BC7" w:rsidP="00B86BC7">
      <w:pPr>
        <w:pStyle w:val="Heading3"/>
      </w:pPr>
      <w:bookmarkStart w:id="643" w:name="_Toc507671152"/>
      <w:r>
        <w:t>General</w:t>
      </w:r>
      <w:bookmarkEnd w:id="64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44" w:name="_Ref493510430"/>
      <w:bookmarkStart w:id="645" w:name="_Toc507671153"/>
      <w:r>
        <w:lastRenderedPageBreak/>
        <w:t>message property</w:t>
      </w:r>
      <w:bookmarkEnd w:id="644"/>
      <w:bookmarkEnd w:id="645"/>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646" w:name="_Ref503362775"/>
      <w:bookmarkStart w:id="647" w:name="_Toc507671154"/>
      <w:bookmarkStart w:id="648" w:name="_Ref493488409"/>
      <w:r>
        <w:t>richMessage property</w:t>
      </w:r>
      <w:bookmarkEnd w:id="646"/>
      <w:bookmarkEnd w:id="647"/>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649" w:name="_Ref503362753"/>
      <w:bookmarkStart w:id="650" w:name="_Toc507671155"/>
      <w:r>
        <w:t>locations property</w:t>
      </w:r>
      <w:bookmarkEnd w:id="648"/>
      <w:bookmarkEnd w:id="649"/>
      <w:bookmarkEnd w:id="650"/>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651" w:name="_Ref493407996"/>
      <w:bookmarkStart w:id="652" w:name="_Toc507671156"/>
      <w:r>
        <w:t>rule object</w:t>
      </w:r>
      <w:bookmarkEnd w:id="651"/>
      <w:bookmarkEnd w:id="652"/>
    </w:p>
    <w:p w14:paraId="0004BC6E" w14:textId="658F9ED1" w:rsidR="00B86BC7" w:rsidRDefault="00B86BC7" w:rsidP="00B86BC7">
      <w:pPr>
        <w:pStyle w:val="Heading3"/>
      </w:pPr>
      <w:bookmarkStart w:id="653" w:name="_Toc507671157"/>
      <w:r>
        <w:t>General</w:t>
      </w:r>
      <w:bookmarkEnd w:id="65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54" w:name="_Toc507671158"/>
      <w:r>
        <w:t>Constraints</w:t>
      </w:r>
      <w:bookmarkEnd w:id="654"/>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07671159"/>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07671160"/>
      <w:r>
        <w:t>name property</w:t>
      </w:r>
      <w:bookmarkEnd w:id="65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658" w:name="_Ref493510771"/>
      <w:bookmarkStart w:id="659" w:name="_Toc507671161"/>
      <w:r>
        <w:t>shortDescription property</w:t>
      </w:r>
      <w:bookmarkEnd w:id="658"/>
      <w:bookmarkEnd w:id="659"/>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60" w:name="_Ref493510781"/>
      <w:bookmarkStart w:id="661" w:name="_Toc507671162"/>
      <w:r>
        <w:t>fullDescription property</w:t>
      </w:r>
      <w:bookmarkEnd w:id="660"/>
      <w:bookmarkEnd w:id="661"/>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662" w:name="_Toc507671163"/>
      <w:r>
        <w:t>richDescription property</w:t>
      </w:r>
      <w:bookmarkEnd w:id="662"/>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663" w:name="_Ref493425609"/>
      <w:bookmarkStart w:id="664" w:name="_Toc507671164"/>
      <w:r>
        <w:t>defaultLevel property</w:t>
      </w:r>
      <w:bookmarkEnd w:id="663"/>
      <w:bookmarkEnd w:id="664"/>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665" w:name="_Ref493345139"/>
      <w:bookmarkStart w:id="666" w:name="_Toc507671165"/>
      <w:r>
        <w:t>message</w:t>
      </w:r>
      <w:r w:rsidR="00EE6A00">
        <w:t>Templates</w:t>
      </w:r>
      <w:r>
        <w:t xml:space="preserve"> property</w:t>
      </w:r>
      <w:bookmarkEnd w:id="665"/>
      <w:bookmarkEnd w:id="66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667" w:name="_Ref503357110"/>
      <w:bookmarkStart w:id="668" w:name="_Ref503366474"/>
      <w:bookmarkStart w:id="669" w:name="_Ref503366805"/>
      <w:bookmarkStart w:id="670" w:name="_Toc507671166"/>
      <w:r>
        <w:t>richMessageTemplates</w:t>
      </w:r>
      <w:bookmarkEnd w:id="667"/>
      <w:r w:rsidR="00932BEE">
        <w:t xml:space="preserve"> property</w:t>
      </w:r>
      <w:bookmarkEnd w:id="668"/>
      <w:bookmarkEnd w:id="669"/>
      <w:bookmarkEnd w:id="670"/>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671" w:name="_Toc507671167"/>
      <w:r>
        <w:t>helpUri property</w:t>
      </w:r>
      <w:bookmarkEnd w:id="67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2" w:name="_Ref503364566"/>
      <w:bookmarkStart w:id="673" w:name="_Toc507671168"/>
      <w:r>
        <w:t>help property</w:t>
      </w:r>
      <w:bookmarkEnd w:id="672"/>
      <w:bookmarkEnd w:id="673"/>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674" w:name="_Toc507671169"/>
      <w:r>
        <w:t>richHelp property</w:t>
      </w:r>
      <w:bookmarkEnd w:id="674"/>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675" w:name="_Toc507671170"/>
      <w:r>
        <w:t>properties property</w:t>
      </w:r>
      <w:bookmarkEnd w:id="675"/>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676" w:name="_Ref493426594"/>
      <w:bookmarkStart w:id="677" w:name="_Toc507671171"/>
      <w:r>
        <w:t>templa</w:t>
      </w:r>
      <w:r w:rsidR="00B86BC7">
        <w:t>tedMessage object</w:t>
      </w:r>
      <w:bookmarkEnd w:id="676"/>
      <w:bookmarkEnd w:id="677"/>
    </w:p>
    <w:p w14:paraId="0F830F9B" w14:textId="0C9852C7" w:rsidR="00B86BC7" w:rsidRDefault="00B86BC7" w:rsidP="00B86BC7">
      <w:pPr>
        <w:pStyle w:val="Heading3"/>
      </w:pPr>
      <w:bookmarkStart w:id="678" w:name="_Toc507671172"/>
      <w:r>
        <w:t>General</w:t>
      </w:r>
      <w:bookmarkEnd w:id="67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679" w:name="_Ref493511707"/>
      <w:bookmarkStart w:id="680" w:name="_Toc507671173"/>
      <w:r>
        <w:lastRenderedPageBreak/>
        <w:t>template</w:t>
      </w:r>
      <w:r w:rsidR="00B86BC7">
        <w:t>Id property</w:t>
      </w:r>
      <w:bookmarkEnd w:id="679"/>
      <w:bookmarkEnd w:id="680"/>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681" w:name="_Ref493511451"/>
      <w:bookmarkStart w:id="682" w:name="_Toc507671174"/>
      <w:r>
        <w:t>arguments property</w:t>
      </w:r>
      <w:bookmarkEnd w:id="681"/>
      <w:bookmarkEnd w:id="68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683" w:name="_Hlk502584593"/>
      <w:r>
        <w:rPr>
          <w:rStyle w:val="CODEtemp"/>
        </w:rPr>
        <w:t>{3}</w:t>
      </w:r>
      <w:bookmarkEnd w:id="68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684" w:name="_Ref493477061"/>
      <w:bookmarkStart w:id="685" w:name="_Toc507671175"/>
      <w:r>
        <w:t>fix object</w:t>
      </w:r>
      <w:bookmarkEnd w:id="684"/>
      <w:bookmarkEnd w:id="685"/>
    </w:p>
    <w:p w14:paraId="410A501F" w14:textId="4C707545" w:rsidR="00B86BC7" w:rsidRDefault="00B86BC7" w:rsidP="00B86BC7">
      <w:pPr>
        <w:pStyle w:val="Heading3"/>
      </w:pPr>
      <w:bookmarkStart w:id="686" w:name="_Toc507671176"/>
      <w:r>
        <w:t>General</w:t>
      </w:r>
      <w:bookmarkEnd w:id="686"/>
    </w:p>
    <w:p w14:paraId="493ABF69" w14:textId="401A4E5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in which it occurs. It specifies a set of files to modify. For each file, it specifies </w:t>
      </w:r>
      <w:del w:id="687" w:author="Laurence Golding" w:date="2018-03-08T10:53:00Z">
        <w:r w:rsidDel="0030161D">
          <w:delText>which bytes to</w:delText>
        </w:r>
      </w:del>
      <w:ins w:id="688" w:author="Laurence Golding" w:date="2018-03-08T10:53:00Z">
        <w:r w:rsidR="0030161D">
          <w:t>regions</w:t>
        </w:r>
      </w:ins>
      <w:ins w:id="689" w:author="Laurence Golding" w:date="2018-03-08T11:59:00Z">
        <w:r w:rsidR="00C324BD">
          <w:t xml:space="preserve"> to</w:t>
        </w:r>
      </w:ins>
      <w:r>
        <w:t xml:space="preserve"> remove</w:t>
      </w:r>
      <w:del w:id="690" w:author="Laurence Golding" w:date="2018-03-08T11:59:00Z">
        <w:r w:rsidDel="00C324BD">
          <w:delText>,</w:delText>
        </w:r>
      </w:del>
      <w:r>
        <w:t xml:space="preserve"> and </w:t>
      </w:r>
      <w:del w:id="691" w:author="Laurence Golding" w:date="2018-03-08T11:59:00Z">
        <w:r w:rsidDel="00C324BD">
          <w:delText xml:space="preserve">provides </w:delText>
        </w:r>
      </w:del>
      <w:r>
        <w:t xml:space="preserve">new </w:t>
      </w:r>
      <w:del w:id="692" w:author="Laurence Golding" w:date="2018-03-08T10:53:00Z">
        <w:r w:rsidDel="0030161D">
          <w:delText xml:space="preserve">bytes </w:delText>
        </w:r>
      </w:del>
      <w:ins w:id="693" w:author="Laurence Golding" w:date="2018-03-08T10:53:00Z">
        <w:r w:rsidR="0030161D">
          <w:t xml:space="preserve">file content </w:t>
        </w:r>
      </w:ins>
      <w:r>
        <w:t xml:space="preserve">to </w:t>
      </w:r>
      <w:del w:id="694" w:author="Laurence Golding" w:date="2018-03-08T11:59:00Z">
        <w:r w:rsidDel="00C324BD">
          <w:delText>be inserted</w:delText>
        </w:r>
      </w:del>
      <w:ins w:id="695" w:author="Laurence Golding" w:date="2018-03-08T11:59:00Z">
        <w:r w:rsidR="00C324BD">
          <w:t>insert</w:t>
        </w:r>
      </w:ins>
      <w:r>
        <w:t>.</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96" w:name="_Ref493512730"/>
      <w:bookmarkStart w:id="697" w:name="_Toc507671177"/>
      <w:r>
        <w:t>description property</w:t>
      </w:r>
      <w:bookmarkEnd w:id="696"/>
      <w:bookmarkEnd w:id="697"/>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698" w:name="_Toc507671178"/>
      <w:bookmarkStart w:id="699" w:name="_Ref493512752"/>
      <w:bookmarkStart w:id="700" w:name="_Ref493513084"/>
      <w:r>
        <w:t>richDescription property</w:t>
      </w:r>
      <w:bookmarkEnd w:id="698"/>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01" w:name="_Ref503372111"/>
      <w:bookmarkStart w:id="702" w:name="_Ref503372176"/>
      <w:bookmarkStart w:id="703" w:name="_Toc507671179"/>
      <w:r>
        <w:t>fileChanges property</w:t>
      </w:r>
      <w:bookmarkEnd w:id="699"/>
      <w:bookmarkEnd w:id="700"/>
      <w:bookmarkEnd w:id="701"/>
      <w:bookmarkEnd w:id="702"/>
      <w:bookmarkEnd w:id="703"/>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704" w:name="_Ref493512744"/>
      <w:bookmarkStart w:id="705" w:name="_Ref493512991"/>
      <w:bookmarkStart w:id="706" w:name="_Toc507671180"/>
      <w:r>
        <w:t>fileChange object</w:t>
      </w:r>
      <w:bookmarkEnd w:id="704"/>
      <w:bookmarkEnd w:id="705"/>
      <w:bookmarkEnd w:id="706"/>
    </w:p>
    <w:p w14:paraId="74D8322D" w14:textId="06E505AA" w:rsidR="00B86BC7" w:rsidRDefault="00B86BC7" w:rsidP="00B86BC7">
      <w:pPr>
        <w:pStyle w:val="Heading3"/>
      </w:pPr>
      <w:bookmarkStart w:id="707" w:name="_Toc507671181"/>
      <w:r>
        <w:t>General</w:t>
      </w:r>
      <w:bookmarkEnd w:id="7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79B4B3" w:rsidR="006F21F3" w:rsidRDefault="006F21F3" w:rsidP="006F21F3">
      <w:pPr>
        <w:pStyle w:val="Code"/>
      </w:pPr>
      <w:proofErr w:type="gramStart"/>
      <w:r>
        <w:t xml:space="preserve">{  </w:t>
      </w:r>
      <w:proofErr w:type="gramEnd"/>
      <w:r>
        <w:t xml:space="preserve">                                # </w:t>
      </w:r>
      <w:r w:rsidR="00FD4470">
        <w:t>A</w:t>
      </w:r>
      <w:r>
        <w:t xml:space="preserve"> fix object (§</w:t>
      </w:r>
      <w:r>
        <w:fldChar w:fldCharType="begin"/>
      </w:r>
      <w:r>
        <w:instrText xml:space="preserve"> REF _Ref493477061 \w \h </w:instrText>
      </w:r>
      <w:r>
        <w:fldChar w:fldCharType="separate"/>
      </w:r>
      <w:r w:rsidR="00BF026B">
        <w:t>3.31</w:t>
      </w:r>
      <w:r>
        <w:fldChar w:fldCharType="end"/>
      </w:r>
      <w:r>
        <w:t>)</w:t>
      </w:r>
    </w:p>
    <w:p w14:paraId="0FF6717D" w14:textId="10E8881A" w:rsidR="006F21F3" w:rsidRDefault="006F21F3" w:rsidP="006F21F3">
      <w:pPr>
        <w:pStyle w:val="Code"/>
      </w:pPr>
      <w:r>
        <w:t xml:space="preserve">  "fileChanges": </w:t>
      </w:r>
      <w:ins w:id="708" w:author="Laurence Golding" w:date="2018-03-08T10:54:00Z">
        <w:r w:rsidR="0030161D">
          <w:t>[</w:t>
        </w:r>
      </w:ins>
      <w:r>
        <w:t xml:space="preserve">                 # </w:t>
      </w:r>
      <w:r w:rsidR="00FD4470">
        <w:t>S</w:t>
      </w:r>
      <w:r>
        <w:t>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6A521431" w14:textId="7C6A8FE6" w:rsidR="006F21F3" w:rsidRDefault="006F21F3" w:rsidP="006F21F3">
      <w:pPr>
        <w:pStyle w:val="Code"/>
      </w:pPr>
      <w:r>
        <w:t xml:space="preserve">    </w:t>
      </w:r>
      <w:proofErr w:type="gramStart"/>
      <w:r>
        <w:t xml:space="preserve">{  </w:t>
      </w:r>
      <w:proofErr w:type="gramEnd"/>
      <w:r>
        <w:t xml:space="preserve">                            # </w:t>
      </w:r>
      <w:r w:rsidR="00FD4470">
        <w:t>A</w:t>
      </w:r>
      <w:r>
        <w:t xml:space="preserve"> fileChange object</w:t>
      </w:r>
      <w:r w:rsidR="00FD4470">
        <w:t xml:space="preserve"> </w:t>
      </w:r>
    </w:p>
    <w:p w14:paraId="06EA8701" w14:textId="1B960D57" w:rsidR="00FD4470" w:rsidRDefault="00FD4470" w:rsidP="006F21F3">
      <w:pPr>
        <w:pStyle w:val="Code"/>
      </w:pPr>
      <w:r>
        <w:t xml:space="preserve">      </w:t>
      </w:r>
      <w:ins w:id="709" w:author="Laurence Golding" w:date="2018-03-08T10:54:00Z">
        <w:r w:rsidR="0030161D">
          <w:t>"</w:t>
        </w:r>
      </w:ins>
      <w:commentRangeStart w:id="710"/>
      <w:ins w:id="711" w:author="Laurence Golding" w:date="2018-03-08T10:55:00Z">
        <w:r w:rsidR="0030161D">
          <w:t>fileLocation</w:t>
        </w:r>
      </w:ins>
      <w:commentRangeEnd w:id="710"/>
      <w:ins w:id="712" w:author="Laurence Golding" w:date="2018-03-08T10:56:00Z">
        <w:r w:rsidR="0030161D">
          <w:rPr>
            <w:rStyle w:val="CommentReference"/>
            <w:rFonts w:ascii="Arial" w:hAnsi="Arial"/>
          </w:rPr>
          <w:commentReference w:id="710"/>
        </w:r>
      </w:ins>
      <w:ins w:id="713" w:author="Laurence Golding" w:date="2018-03-08T10:55:00Z">
        <w:r w:rsidR="0030161D">
          <w:t xml:space="preserve">": </w:t>
        </w:r>
        <w:proofErr w:type="gramStart"/>
        <w:r w:rsidR="0030161D">
          <w:t>{</w:t>
        </w:r>
      </w:ins>
      <w:r w:rsidR="0030161D">
        <w:t xml:space="preserve">  </w:t>
      </w:r>
      <w:proofErr w:type="gramEnd"/>
      <w:r w:rsidR="0030161D">
        <w:t xml:space="preserve">          </w:t>
      </w:r>
      <w:ins w:id="714" w:author="Laurence Golding" w:date="2018-03-08T10:55:00Z">
        <w:r w:rsidR="0030161D">
          <w:t># See §</w:t>
        </w:r>
        <w:r w:rsidR="0030161D">
          <w:fldChar w:fldCharType="begin"/>
        </w:r>
        <w:r w:rsidR="0030161D">
          <w:instrText xml:space="preserve"> REF _Ref493513096 \w \h </w:instrText>
        </w:r>
      </w:ins>
      <w:ins w:id="715" w:author="Laurence Golding" w:date="2018-03-08T10:55:00Z">
        <w:r w:rsidR="0030161D">
          <w:fldChar w:fldCharType="separate"/>
        </w:r>
        <w:r w:rsidR="0030161D">
          <w:t>3.32.2</w:t>
        </w:r>
        <w:r w:rsidR="0030161D">
          <w:fldChar w:fldCharType="end"/>
        </w:r>
      </w:ins>
    </w:p>
    <w:p w14:paraId="69DD98DB" w14:textId="668A84EA" w:rsidR="006F21F3" w:rsidRDefault="00FD4470" w:rsidP="006F21F3">
      <w:pPr>
        <w:pStyle w:val="Code"/>
      </w:pPr>
      <w:r>
        <w:t xml:space="preserve">  </w:t>
      </w:r>
      <w:r w:rsidR="006F21F3">
        <w:t xml:space="preserve">      "uri": "a.h"</w:t>
      </w:r>
      <w:del w:id="716" w:author="Laurence Golding" w:date="2018-03-08T10:56:00Z">
        <w:r w:rsidR="006F21F3" w:rsidDel="0030161D">
          <w:delText>,</w:delText>
        </w:r>
      </w:del>
      <w:r w:rsidR="006F21F3">
        <w:t xml:space="preserve">              </w:t>
      </w:r>
      <w:del w:id="717" w:author="Laurence Golding" w:date="2018-03-08T10:55:00Z">
        <w:r w:rsidR="006F21F3" w:rsidDel="0030161D">
          <w:delText># see §</w:delText>
        </w:r>
        <w:r w:rsidR="006F21F3" w:rsidDel="0030161D">
          <w:fldChar w:fldCharType="begin"/>
        </w:r>
        <w:r w:rsidR="006F21F3" w:rsidDel="0030161D">
          <w:delInstrText xml:space="preserve"> REF _Ref493513096 \w \h </w:delInstrText>
        </w:r>
        <w:r w:rsidR="006F21F3" w:rsidDel="0030161D">
          <w:fldChar w:fldCharType="separate"/>
        </w:r>
        <w:r w:rsidR="00BF026B" w:rsidDel="0030161D">
          <w:delText>3.32.2</w:delText>
        </w:r>
        <w:r w:rsidR="006F21F3" w:rsidDel="0030161D">
          <w:fldChar w:fldCharType="end"/>
        </w:r>
      </w:del>
    </w:p>
    <w:p w14:paraId="2456C482" w14:textId="79FFCE37" w:rsidR="00FD4470" w:rsidRDefault="00FD4470" w:rsidP="006F21F3">
      <w:pPr>
        <w:pStyle w:val="Code"/>
      </w:pPr>
      <w:r>
        <w:t xml:space="preserve">      </w:t>
      </w:r>
      <w:ins w:id="718" w:author="Laurence Golding" w:date="2018-03-08T10:56:00Z">
        <w:r w:rsidR="0030161D">
          <w:t>},</w:t>
        </w:r>
      </w:ins>
    </w:p>
    <w:p w14:paraId="753DE977" w14:textId="78608EC0" w:rsidR="006F21F3" w:rsidRDefault="006F21F3" w:rsidP="006F21F3">
      <w:pPr>
        <w:pStyle w:val="Code"/>
      </w:pPr>
      <w:r>
        <w:t xml:space="preserve">      "replacements":         </w:t>
      </w:r>
      <w:r w:rsidR="00FD4470">
        <w:t xml:space="preserve"> </w:t>
      </w:r>
      <w:r>
        <w:t xml:space="preserve">  </w:t>
      </w:r>
      <w:r w:rsidR="0030161D">
        <w:t xml:space="preserve"> </w:t>
      </w:r>
      <w:r>
        <w:t xml:space="preserve"> # </w:t>
      </w:r>
      <w:r w:rsidR="00FD4470">
        <w:t>S</w:t>
      </w:r>
      <w:r>
        <w:t>ee §</w:t>
      </w:r>
      <w:r>
        <w:fldChar w:fldCharType="begin"/>
      </w:r>
      <w:r>
        <w:instrText xml:space="preserve"> REF _Ref493513106 \w \h </w:instrText>
      </w:r>
      <w:r>
        <w:fldChar w:fldCharType="separate"/>
      </w:r>
      <w:r w:rsidR="00BF026B">
        <w:t>3.32.3</w:t>
      </w:r>
      <w:r>
        <w:fldChar w:fldCharType="end"/>
      </w:r>
    </w:p>
    <w:p w14:paraId="1FAFE72E" w14:textId="359EECDC" w:rsidR="006F21F3" w:rsidRDefault="006F21F3" w:rsidP="006F21F3">
      <w:pPr>
        <w:pStyle w:val="Code"/>
      </w:pPr>
      <w:r>
        <w:t xml:space="preserve">        </w:t>
      </w:r>
      <w:proofErr w:type="gramStart"/>
      <w:r>
        <w:t xml:space="preserve">{  </w:t>
      </w:r>
      <w:proofErr w:type="gramEnd"/>
      <w:r>
        <w:t xml:space="preserve">                  </w:t>
      </w:r>
      <w:r w:rsidR="00FD4470">
        <w:t xml:space="preserve">    </w:t>
      </w:r>
      <w:r>
        <w:t xml:space="preserve">  # </w:t>
      </w:r>
      <w:r w:rsidR="00FD4470">
        <w:t>A</w:t>
      </w:r>
      <w:r>
        <w:t xml:space="preserve"> replacement object (§</w:t>
      </w:r>
      <w:r>
        <w:fldChar w:fldCharType="begin"/>
      </w:r>
      <w:r>
        <w:instrText xml:space="preserve"> REF _Ref493513114 \w \h </w:instrText>
      </w:r>
      <w:r>
        <w:fldChar w:fldCharType="separate"/>
      </w:r>
      <w:r w:rsidR="00BF026B">
        <w:t>3.33</w:t>
      </w:r>
      <w:r>
        <w:fldChar w:fldCharType="end"/>
      </w:r>
      <w:r>
        <w:t>)</w:t>
      </w:r>
    </w:p>
    <w:p w14:paraId="3A449CE3" w14:textId="05E8C88F" w:rsidR="006F21F3" w:rsidRDefault="006F21F3" w:rsidP="006F21F3">
      <w:pPr>
        <w:pStyle w:val="Code"/>
      </w:pPr>
      <w:r>
        <w:t xml:space="preserve">          ...</w:t>
      </w:r>
    </w:p>
    <w:p w14:paraId="75438DBF" w14:textId="40E9F458" w:rsidR="006F21F3" w:rsidRDefault="006F21F3" w:rsidP="006F21F3">
      <w:pPr>
        <w:pStyle w:val="Code"/>
      </w:pPr>
      <w:r>
        <w:t xml:space="preserve">        },</w:t>
      </w:r>
    </w:p>
    <w:p w14:paraId="3BA1DE0F" w14:textId="4376D864" w:rsidR="006F21F3" w:rsidRDefault="006F21F3" w:rsidP="006F21F3">
      <w:pPr>
        <w:pStyle w:val="Code"/>
      </w:pPr>
      <w:r>
        <w:t xml:space="preserve">        </w:t>
      </w:r>
      <w:proofErr w:type="gramStart"/>
      <w:r>
        <w:t xml:space="preserve">{  </w:t>
      </w:r>
      <w:proofErr w:type="gramEnd"/>
      <w:r>
        <w:t xml:space="preserve">                  </w:t>
      </w:r>
      <w:r w:rsidR="00FD4470">
        <w:t xml:space="preserve">    </w:t>
      </w:r>
      <w:r>
        <w:t xml:space="preserve">  # </w:t>
      </w:r>
      <w:r w:rsidR="00FD4470">
        <w:t>A</w:t>
      </w:r>
      <w:r>
        <w:t>nother replacement object.</w:t>
      </w:r>
    </w:p>
    <w:p w14:paraId="4BD0C116" w14:textId="61B8D49B" w:rsidR="006F21F3" w:rsidRDefault="006F21F3" w:rsidP="006F21F3">
      <w:pPr>
        <w:pStyle w:val="Code"/>
      </w:pPr>
      <w:r>
        <w:t xml:space="preserve">          ...</w:t>
      </w:r>
    </w:p>
    <w:p w14:paraId="228C4874" w14:textId="2E074D1F" w:rsidR="006F21F3" w:rsidRDefault="006F21F3" w:rsidP="006F21F3">
      <w:pPr>
        <w:pStyle w:val="Code"/>
      </w:pPr>
      <w:r>
        <w:t xml:space="preserve">        }</w:t>
      </w:r>
    </w:p>
    <w:p w14:paraId="7AC44D59" w14:textId="04392ADA" w:rsidR="006F21F3" w:rsidRDefault="006F21F3" w:rsidP="006F21F3">
      <w:pPr>
        <w:pStyle w:val="Code"/>
      </w:pPr>
      <w:r>
        <w:t xml:space="preserve">      ]</w:t>
      </w:r>
    </w:p>
    <w:p w14:paraId="57D84CE9" w14:textId="14063ACD" w:rsidR="006F21F3" w:rsidRDefault="006F21F3" w:rsidP="006F21F3">
      <w:pPr>
        <w:pStyle w:val="Code"/>
      </w:pPr>
      <w:r>
        <w:t xml:space="preserve">    }</w:t>
      </w:r>
    </w:p>
    <w:p w14:paraId="200B70F8" w14:textId="2D58A7E2" w:rsidR="006F21F3" w:rsidRDefault="006F21F3" w:rsidP="006F21F3">
      <w:pPr>
        <w:pStyle w:val="Code"/>
      </w:pPr>
      <w:r>
        <w:t xml:space="preserve"> </w:t>
      </w:r>
      <w:r w:rsidR="00FD4470">
        <w:t xml:space="preserve"> </w:t>
      </w:r>
      <w:r>
        <w:t>]</w:t>
      </w:r>
    </w:p>
    <w:p w14:paraId="1B1700EF" w14:textId="5AECD8F6" w:rsidR="006F21F3" w:rsidRPr="006F21F3" w:rsidRDefault="006F21F3" w:rsidP="006F21F3">
      <w:pPr>
        <w:pStyle w:val="Code"/>
      </w:pPr>
      <w:r>
        <w:lastRenderedPageBreak/>
        <w:t>}</w:t>
      </w:r>
    </w:p>
    <w:p w14:paraId="02FAE553" w14:textId="471CEB99" w:rsidR="00B86BC7" w:rsidRDefault="00A308C2" w:rsidP="00B86BC7">
      <w:pPr>
        <w:pStyle w:val="Heading3"/>
      </w:pPr>
      <w:bookmarkStart w:id="719" w:name="_Ref493513096"/>
      <w:bookmarkStart w:id="720" w:name="_Ref493513195"/>
      <w:bookmarkStart w:id="721" w:name="_Ref493513493"/>
      <w:bookmarkStart w:id="722" w:name="_Toc507671182"/>
      <w:r>
        <w:t>fileLocation</w:t>
      </w:r>
      <w:r w:rsidR="00B86BC7">
        <w:t xml:space="preserve"> property</w:t>
      </w:r>
      <w:bookmarkEnd w:id="719"/>
      <w:bookmarkEnd w:id="720"/>
      <w:bookmarkEnd w:id="721"/>
      <w:bookmarkEnd w:id="722"/>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3" w:name="_Ref493513106"/>
      <w:bookmarkStart w:id="724" w:name="_Toc507671183"/>
      <w:r>
        <w:t>replacements property</w:t>
      </w:r>
      <w:bookmarkEnd w:id="723"/>
      <w:bookmarkEnd w:id="724"/>
    </w:p>
    <w:p w14:paraId="21F0788C" w14:textId="07322FB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w:t>
      </w:r>
      <w:del w:id="725" w:author="Laurence Golding" w:date="2018-03-08T10:56:00Z">
        <w:r w:rsidRPr="006F21F3" w:rsidDel="0030161D">
          <w:delText>range of bytes in</w:delText>
        </w:r>
      </w:del>
      <w:ins w:id="726" w:author="Laurence Golding" w:date="2018-03-08T10:56:00Z">
        <w:r w:rsidR="0030161D">
          <w:t>region of</w:t>
        </w:r>
      </w:ins>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727" w:name="_Ref493513114"/>
      <w:bookmarkStart w:id="728" w:name="_Ref493513476"/>
      <w:bookmarkStart w:id="729" w:name="_Toc507671184"/>
      <w:r>
        <w:t>replacement object</w:t>
      </w:r>
      <w:bookmarkEnd w:id="727"/>
      <w:bookmarkEnd w:id="728"/>
      <w:bookmarkEnd w:id="729"/>
    </w:p>
    <w:p w14:paraId="1276FD13" w14:textId="540BBC1F" w:rsidR="00B86BC7" w:rsidRDefault="00B86BC7" w:rsidP="00B86BC7">
      <w:pPr>
        <w:pStyle w:val="Heading3"/>
      </w:pPr>
      <w:bookmarkStart w:id="730" w:name="_Toc507671185"/>
      <w:r>
        <w:t>General</w:t>
      </w:r>
      <w:bookmarkEnd w:id="730"/>
    </w:p>
    <w:p w14:paraId="28492852" w14:textId="190D7CC6" w:rsidR="003672C8" w:rsidRDefault="003672C8" w:rsidP="003672C8">
      <w:r>
        <w:t xml:space="preserve">A </w:t>
      </w:r>
      <w:r w:rsidRPr="003672C8">
        <w:rPr>
          <w:rStyle w:val="CODEtemp"/>
        </w:rPr>
        <w:t>replacement</w:t>
      </w:r>
      <w:r>
        <w:t xml:space="preserve"> object represents the replacement of a single </w:t>
      </w:r>
      <w:del w:id="731" w:author="Laurence Golding" w:date="2018-03-08T11:03:00Z">
        <w:r w:rsidDel="0030161D">
          <w:delText>range of bytes</w:delText>
        </w:r>
      </w:del>
      <w:ins w:id="732" w:author="Laurence Golding" w:date="2018-03-08T11:03:00Z">
        <w:r w:rsidR="0030161D">
          <w:t>region</w:t>
        </w:r>
      </w:ins>
      <w:r>
        <w:t xml:space="preserve"> in a file.</w:t>
      </w:r>
      <w:ins w:id="733" w:author="Laurence Golding" w:date="2018-03-08T11:01:00Z">
        <w:r w:rsidR="0030161D">
          <w:t xml:space="preserve"> If the </w:t>
        </w:r>
      </w:ins>
      <w:ins w:id="734" w:author="Laurence Golding" w:date="2018-03-08T11:33:00Z">
        <w:r w:rsidR="00332F9F">
          <w:t>region’s</w:t>
        </w:r>
      </w:ins>
      <w:ins w:id="735" w:author="Laurence Golding" w:date="2018-03-08T11:34:00Z">
        <w:r w:rsidR="00332F9F">
          <w:t xml:space="preserve"> </w:t>
        </w:r>
      </w:ins>
      <w:ins w:id="736" w:author="Laurence Golding" w:date="2018-03-08T11:01:00Z">
        <w:r w:rsidR="0030161D">
          <w:t xml:space="preserve">length is zero, </w:t>
        </w:r>
      </w:ins>
      <w:ins w:id="737" w:author="Laurence Golding" w:date="2018-03-08T11:34:00Z">
        <w:r w:rsidR="00332F9F">
          <w:t>it</w:t>
        </w:r>
      </w:ins>
      <w:ins w:id="738" w:author="Laurence Golding" w:date="2018-03-08T11:01:00Z">
        <w:r w:rsidR="0030161D">
          <w:t xml:space="preserve"> represent</w:t>
        </w:r>
      </w:ins>
      <w:ins w:id="739" w:author="Laurence Golding" w:date="2018-03-08T11:34:00Z">
        <w:r w:rsidR="00332F9F">
          <w:t>s</w:t>
        </w:r>
      </w:ins>
      <w:ins w:id="740" w:author="Laurence Golding" w:date="2018-03-08T11:01:00Z">
        <w:r w:rsidR="0030161D">
          <w:t xml:space="preserve"> an insertion point.</w:t>
        </w:r>
      </w:ins>
      <w:del w:id="741" w:author="Laurence Golding" w:date="2018-03-08T11:04:00Z">
        <w:r w:rsidDel="0030161D">
          <w:delText xml:space="preserve"> It specifies the location within the file where the replacement is to be made, the number of bytes to remove at that location, and a sequence of bytes to insert at that location.</w:delText>
        </w:r>
      </w:del>
    </w:p>
    <w:p w14:paraId="2854A97A" w14:textId="6CFD74AA" w:rsidR="003672C8" w:rsidRDefault="003672C8" w:rsidP="003672C8">
      <w:r>
        <w:t xml:space="preserve">If a </w:t>
      </w:r>
      <w:r w:rsidRPr="0030161D">
        <w:rPr>
          <w:rStyle w:val="CODEtemp"/>
          <w:rPrChange w:id="742" w:author="Laurence Golding" w:date="2018-03-08T11:03:00Z">
            <w:rPr/>
          </w:rPrChange>
        </w:rPr>
        <w:t>replacement</w:t>
      </w:r>
      <w:r>
        <w:t xml:space="preserve"> object specifies both the removal of a </w:t>
      </w:r>
      <w:del w:id="743" w:author="Laurence Golding" w:date="2018-03-08T11:03:00Z">
        <w:r w:rsidDel="0030161D">
          <w:delText>byte range</w:delText>
        </w:r>
      </w:del>
      <w:ins w:id="744" w:author="Laurence Golding" w:date="2018-03-08T11:03:00Z">
        <w:r w:rsidR="0030161D">
          <w:t>region</w:t>
        </w:r>
      </w:ins>
      <w:r>
        <w:t xml:space="preserve"> by means of </w:t>
      </w:r>
      <w:del w:id="745" w:author="Laurence Golding" w:date="2018-03-08T11:06:00Z">
        <w:r w:rsidDel="00247F35">
          <w:delText xml:space="preserve">the </w:delText>
        </w:r>
      </w:del>
      <w:ins w:id="746" w:author="Laurence Golding" w:date="2018-03-08T11:06:00Z">
        <w:r w:rsidR="00247F35">
          <w:t xml:space="preserve">a </w:t>
        </w:r>
      </w:ins>
      <w:del w:id="747" w:author="Laurence Golding" w:date="2018-03-08T11:02:00Z">
        <w:r w:rsidRPr="003672C8" w:rsidDel="0030161D">
          <w:rPr>
            <w:rStyle w:val="CODEtemp"/>
          </w:rPr>
          <w:delText>deletedLength</w:delText>
        </w:r>
        <w:r w:rsidDel="0030161D">
          <w:delText xml:space="preserve"> </w:delText>
        </w:r>
      </w:del>
      <w:ins w:id="748" w:author="Laurence Golding" w:date="2018-03-08T11:34:00Z">
        <w:r w:rsidR="00332F9F">
          <w:rPr>
            <w:rStyle w:val="CODEtemp"/>
          </w:rPr>
          <w:t>deletedR</w:t>
        </w:r>
      </w:ins>
      <w:ins w:id="749" w:author="Laurence Golding" w:date="2018-03-08T11:02:00Z">
        <w:r w:rsidR="0030161D">
          <w:rPr>
            <w:rStyle w:val="CODEtemp"/>
          </w:rPr>
          <w:t>egion</w:t>
        </w:r>
        <w:r w:rsidR="0030161D">
          <w:t xml:space="preserve"> </w:t>
        </w:r>
      </w:ins>
      <w:r>
        <w:t>property (§</w:t>
      </w:r>
      <w:r>
        <w:fldChar w:fldCharType="begin"/>
      </w:r>
      <w:r>
        <w:instrText xml:space="preserve"> REF _Ref493518436 \w \h </w:instrText>
      </w:r>
      <w:r>
        <w:fldChar w:fldCharType="separate"/>
      </w:r>
      <w:r w:rsidR="00BF026B">
        <w:t>3.33.4</w:t>
      </w:r>
      <w:r>
        <w:fldChar w:fldCharType="end"/>
      </w:r>
      <w:r>
        <w:t>)</w:t>
      </w:r>
      <w:ins w:id="750" w:author="Laurence Golding" w:date="2018-03-08T11:02:00Z">
        <w:r w:rsidR="0030161D">
          <w:t xml:space="preserve"> whose length is non-zero</w:t>
        </w:r>
      </w:ins>
      <w:r>
        <w:t xml:space="preserve"> and the insertion of </w:t>
      </w:r>
      <w:del w:id="751" w:author="Laurence Golding" w:date="2018-03-08T11:02:00Z">
        <w:r w:rsidDel="0030161D">
          <w:delText>a sequence of bytes</w:delText>
        </w:r>
      </w:del>
      <w:ins w:id="752" w:author="Laurence Golding" w:date="2018-03-08T11:02:00Z">
        <w:r w:rsidR="0030161D">
          <w:t>new file content</w:t>
        </w:r>
      </w:ins>
      <w:r>
        <w:t xml:space="preserve"> by means of the </w:t>
      </w:r>
      <w:del w:id="753" w:author="Laurence Golding" w:date="2018-03-08T11:03:00Z">
        <w:r w:rsidRPr="003672C8" w:rsidDel="0030161D">
          <w:rPr>
            <w:rStyle w:val="CODEtemp"/>
          </w:rPr>
          <w:delText>insertedBytes</w:delText>
        </w:r>
        <w:r w:rsidDel="0030161D">
          <w:delText xml:space="preserve"> </w:delText>
        </w:r>
      </w:del>
      <w:ins w:id="754" w:author="Laurence Golding" w:date="2018-03-08T11:03:00Z">
        <w:r w:rsidR="0030161D" w:rsidRPr="003672C8">
          <w:rPr>
            <w:rStyle w:val="CODEtemp"/>
          </w:rPr>
          <w:t>inserted</w:t>
        </w:r>
        <w:r w:rsidR="0030161D">
          <w:rPr>
            <w:rStyle w:val="CODEtemp"/>
          </w:rPr>
          <w:t>Content</w:t>
        </w:r>
        <w:r w:rsidR="0030161D">
          <w:t xml:space="preserve"> </w:t>
        </w:r>
      </w:ins>
      <w:r>
        <w:t>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67638DE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30161D">
        <w:rPr>
          <w:rStyle w:val="CODEtemp"/>
          <w:rPrChange w:id="755" w:author="Laurence Golding" w:date="2018-03-08T11:04:00Z">
            <w:rPr/>
          </w:rPrChange>
        </w:rPr>
        <w:t>replacements</w:t>
      </w:r>
      <w:r>
        <w:t xml:space="preserve"> array (§</w:t>
      </w:r>
      <w:r>
        <w:fldChar w:fldCharType="begin"/>
      </w:r>
      <w:r>
        <w:instrText xml:space="preserve"> REF _Ref493513106 \w \h </w:instrText>
      </w:r>
      <w:r>
        <w:fldChar w:fldCharType="separate"/>
      </w:r>
      <w:r w:rsidR="00BF026B">
        <w:t>3.32.3</w:t>
      </w:r>
      <w:r>
        <w:fldChar w:fldCharType="end"/>
      </w:r>
      <w:r>
        <w:t xml:space="preserve">). The </w:t>
      </w:r>
      <w:del w:id="756" w:author="Laurence Golding" w:date="2018-03-08T11:04:00Z">
        <w:r w:rsidRPr="00770A97" w:rsidDel="0030161D">
          <w:rPr>
            <w:rStyle w:val="CODEtemp"/>
          </w:rPr>
          <w:delText>offset</w:delText>
        </w:r>
        <w:r w:rsidDel="0030161D">
          <w:delText xml:space="preserve"> </w:delText>
        </w:r>
      </w:del>
      <w:ins w:id="757" w:author="Laurence Golding" w:date="2018-03-08T11:34:00Z">
        <w:r w:rsidR="00332F9F">
          <w:rPr>
            <w:rStyle w:val="CODEtemp"/>
          </w:rPr>
          <w:t>deletedR</w:t>
        </w:r>
      </w:ins>
      <w:ins w:id="758" w:author="Laurence Golding" w:date="2018-03-08T11:04:00Z">
        <w:r w:rsidR="0030161D">
          <w:rPr>
            <w:rStyle w:val="CODEtemp"/>
          </w:rPr>
          <w:t>egion</w:t>
        </w:r>
        <w:r w:rsidR="0030161D">
          <w:t xml:space="preserve"> </w:t>
        </w:r>
      </w:ins>
      <w:r>
        <w:t>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w:t>
      </w:r>
      <w:del w:id="759" w:author="Laurence Golding" w:date="2018-03-08T12:00:00Z">
        <w:r w:rsidDel="00FE44BC">
          <w:delText xml:space="preserve">an </w:delText>
        </w:r>
      </w:del>
      <w:ins w:id="760" w:author="Laurence Golding" w:date="2018-03-08T12:00:00Z">
        <w:r w:rsidR="00FE44BC">
          <w:t xml:space="preserve">the </w:t>
        </w:r>
      </w:ins>
      <w:del w:id="761" w:author="Laurence Golding" w:date="2018-03-08T11:04:00Z">
        <w:r w:rsidDel="0030161D">
          <w:delText xml:space="preserve">offset </w:delText>
        </w:r>
      </w:del>
      <w:ins w:id="762" w:author="Laurence Golding" w:date="2018-03-08T11:04:00Z">
        <w:r w:rsidR="0030161D">
          <w:t xml:space="preserve">location of the replacement </w:t>
        </w:r>
      </w:ins>
      <w:r>
        <w:t xml:space="preserve">in the </w:t>
      </w:r>
      <w:commentRangeStart w:id="763"/>
      <w:r>
        <w:t xml:space="preserve">unmodified </w:t>
      </w:r>
      <w:commentRangeEnd w:id="763"/>
      <w:r w:rsidR="00A61E03">
        <w:rPr>
          <w:rStyle w:val="CommentReference"/>
        </w:rPr>
        <w:commentReference w:id="763"/>
      </w:r>
      <w:r>
        <w:t>file.</w:t>
      </w:r>
    </w:p>
    <w:p w14:paraId="7EC5F2A4" w14:textId="4D2B965B" w:rsidR="003672C8" w:rsidRDefault="003672C8" w:rsidP="003672C8">
      <w:pPr>
        <w:pStyle w:val="Note"/>
      </w:pPr>
      <w:r>
        <w:t>EXAMPLE</w:t>
      </w:r>
      <w:ins w:id="764" w:author="Laurence Golding" w:date="2018-03-08T12:01:00Z">
        <w:r w:rsidR="00FE44BC">
          <w:t xml:space="preserve"> 1</w:t>
        </w:r>
      </w:ins>
      <w:r>
        <w:t xml:space="preserve">: Suppose a </w:t>
      </w:r>
      <w:r w:rsidRPr="003672C8">
        <w:rPr>
          <w:rStyle w:val="CODEtemp"/>
        </w:rPr>
        <w:t>fileChange</w:t>
      </w:r>
      <w:r>
        <w:t xml:space="preserve"> object contains a </w:t>
      </w:r>
      <w:del w:id="765" w:author="Laurence Golding" w:date="2018-03-08T11:06:00Z">
        <w:r w:rsidRPr="003672C8" w:rsidDel="00247F35">
          <w:rPr>
            <w:rStyle w:val="CODEtemp"/>
          </w:rPr>
          <w:delText>fileChanges</w:delText>
        </w:r>
        <w:r w:rsidDel="00247F35">
          <w:delText xml:space="preserve"> </w:delText>
        </w:r>
      </w:del>
      <w:commentRangeStart w:id="766"/>
      <w:ins w:id="767" w:author="Laurence Golding" w:date="2018-03-08T11:06:00Z">
        <w:r w:rsidR="00247F35">
          <w:rPr>
            <w:rStyle w:val="CODEtemp"/>
          </w:rPr>
          <w:t>replacements</w:t>
        </w:r>
        <w:commentRangeEnd w:id="766"/>
        <w:r w:rsidR="00247F35">
          <w:rPr>
            <w:rStyle w:val="CommentReference"/>
          </w:rPr>
          <w:commentReference w:id="766"/>
        </w:r>
        <w:r w:rsidR="00247F35">
          <w:t xml:space="preserve"> </w:t>
        </w:r>
      </w:ins>
      <w:r>
        <w:t xml:space="preserve">property whose value is the following array of </w:t>
      </w:r>
      <w:del w:id="768" w:author="Laurence Golding" w:date="2018-03-08T11:35:00Z">
        <w:r w:rsidDel="00332F9F">
          <w:delText xml:space="preserve">two </w:delText>
        </w:r>
      </w:del>
      <w:r w:rsidRPr="003672C8">
        <w:rPr>
          <w:rStyle w:val="CODEtemp"/>
        </w:rPr>
        <w:t>replacement</w:t>
      </w:r>
      <w:r>
        <w:t xml:space="preserve"> objects:</w:t>
      </w:r>
    </w:p>
    <w:p w14:paraId="46BDF325" w14:textId="33368325" w:rsidR="003672C8" w:rsidRDefault="003672C8" w:rsidP="003672C8">
      <w:pPr>
        <w:pStyle w:val="Code"/>
      </w:pPr>
      <w:r>
        <w:t>"</w:t>
      </w:r>
      <w:del w:id="769" w:author="Laurence Golding" w:date="2018-03-08T11:07:00Z">
        <w:r w:rsidDel="00247F35">
          <w:delText>fileChanges</w:delText>
        </w:r>
      </w:del>
      <w:ins w:id="770" w:author="Laurence Golding" w:date="2018-03-08T11:07:00Z">
        <w:r w:rsidR="00247F35">
          <w:t>replacements</w:t>
        </w:r>
      </w:ins>
      <w:r>
        <w:t>": [</w:t>
      </w:r>
      <w:r w:rsidR="00A61E03">
        <w:t xml:space="preserve">        </w:t>
      </w:r>
      <w:ins w:id="771" w:author="Laurence Golding" w:date="2018-03-08T11:22:00Z">
        <w:r w:rsidR="00A61E03">
          <w:t># An array of replacement ob</w:t>
        </w:r>
      </w:ins>
      <w:ins w:id="772" w:author="Laurence Golding" w:date="2018-03-08T11:23:00Z">
        <w:r w:rsidR="00A61E03">
          <w:t>jects</w:t>
        </w:r>
      </w:ins>
    </w:p>
    <w:p w14:paraId="0025AA90" w14:textId="206183CC" w:rsidR="003672C8" w:rsidRDefault="003672C8" w:rsidP="003672C8">
      <w:pPr>
        <w:pStyle w:val="Code"/>
        <w:rPr>
          <w:ins w:id="773" w:author="Laurence Golding" w:date="2018-03-08T12:17:00Z"/>
        </w:rPr>
      </w:pPr>
      <w:r>
        <w:t xml:space="preserve">  </w:t>
      </w:r>
      <w:proofErr w:type="gramStart"/>
      <w:r>
        <w:t>{</w:t>
      </w:r>
      <w:ins w:id="774" w:author="Laurence Golding" w:date="2018-03-08T11:23:00Z">
        <w:r w:rsidR="00A61E03">
          <w:t xml:space="preserve">  </w:t>
        </w:r>
        <w:proofErr w:type="gramEnd"/>
        <w:r w:rsidR="00A61E03">
          <w:t xml:space="preserve">                               # A replacement object</w:t>
        </w:r>
      </w:ins>
    </w:p>
    <w:p w14:paraId="0D950030" w14:textId="78E50891" w:rsidR="00C623DB" w:rsidRDefault="00C623DB" w:rsidP="003672C8">
      <w:pPr>
        <w:pStyle w:val="Code"/>
      </w:pPr>
      <w:r>
        <w:t xml:space="preserve">    </w:t>
      </w:r>
      <w:ins w:id="775" w:author="Laurence Golding" w:date="2018-03-08T11:08:00Z">
        <w:r w:rsidR="00A61E03">
          <w:t>"</w:t>
        </w:r>
      </w:ins>
      <w:ins w:id="776" w:author="Laurence Golding" w:date="2018-03-08T11:12:00Z">
        <w:r w:rsidR="00A61E03">
          <w:t>deletedR</w:t>
        </w:r>
      </w:ins>
      <w:ins w:id="777" w:author="Laurence Golding" w:date="2018-03-08T11:08:00Z">
        <w:r w:rsidR="00A61E03">
          <w:t>egion": {</w:t>
        </w:r>
      </w:ins>
      <w:r>
        <w:t xml:space="preserve">    </w:t>
      </w:r>
    </w:p>
    <w:p w14:paraId="400CFACE" w14:textId="389AF979" w:rsidR="003672C8" w:rsidRDefault="00C623DB" w:rsidP="003672C8">
      <w:pPr>
        <w:pStyle w:val="Code"/>
      </w:pPr>
      <w:r>
        <w:t xml:space="preserve">  </w:t>
      </w:r>
      <w:r w:rsidR="003672C8">
        <w:t xml:space="preserve">  </w:t>
      </w:r>
      <w:r w:rsidR="00A61E03">
        <w:t xml:space="preserve">  </w:t>
      </w:r>
      <w:r w:rsidR="003672C8">
        <w:t>"offset": 12,</w:t>
      </w:r>
    </w:p>
    <w:p w14:paraId="28419AB0" w14:textId="1EB9CF3D" w:rsidR="00C623DB" w:rsidRDefault="003672C8" w:rsidP="003672C8">
      <w:pPr>
        <w:pStyle w:val="Code"/>
      </w:pPr>
      <w:r>
        <w:t xml:space="preserve">  </w:t>
      </w:r>
      <w:r w:rsidR="00C623DB">
        <w:t xml:space="preserve">  </w:t>
      </w:r>
      <w:r>
        <w:t xml:space="preserve">  "</w:t>
      </w:r>
      <w:del w:id="778" w:author="Laurence Golding" w:date="2018-03-08T11:21:00Z">
        <w:r w:rsidR="00A61E03" w:rsidDel="00A61E03">
          <w:delText>deletedLength</w:delText>
        </w:r>
      </w:del>
      <w:ins w:id="779" w:author="Laurence Golding" w:date="2018-03-08T11:21:00Z">
        <w:r w:rsidR="00A61E03">
          <w:t>length</w:t>
        </w:r>
      </w:ins>
      <w:r>
        <w:t>": 5</w:t>
      </w:r>
    </w:p>
    <w:p w14:paraId="359E16B6" w14:textId="50646C99" w:rsidR="00C623DB" w:rsidRDefault="00C623DB" w:rsidP="003672C8">
      <w:pPr>
        <w:pStyle w:val="Code"/>
      </w:pPr>
      <w:r>
        <w:t xml:space="preserve">    </w:t>
      </w:r>
      <w:r w:rsidR="00A61E03">
        <w:t>},</w:t>
      </w:r>
      <w:r>
        <w:t xml:space="preserve">    </w:t>
      </w:r>
    </w:p>
    <w:p w14:paraId="44D45FE3" w14:textId="0C52D4B0" w:rsidR="00A61E03" w:rsidRDefault="003672C8" w:rsidP="003672C8">
      <w:pPr>
        <w:pStyle w:val="Code"/>
      </w:pPr>
      <w:r>
        <w:t xml:space="preserve">    "</w:t>
      </w:r>
      <w:del w:id="780" w:author="Laurence Golding" w:date="2018-03-08T11:09:00Z">
        <w:r w:rsidDel="00A61E03">
          <w:delText>insertedBytes</w:delText>
        </w:r>
      </w:del>
      <w:ins w:id="781" w:author="Laurence Golding" w:date="2018-03-08T11:09:00Z">
        <w:r w:rsidR="00A61E03">
          <w:t>insertedContent</w:t>
        </w:r>
      </w:ins>
      <w:r>
        <w:t xml:space="preserve">": </w:t>
      </w:r>
      <w:ins w:id="782" w:author="Laurence Golding" w:date="2018-03-08T11:09:00Z">
        <w:r w:rsidR="00A61E03">
          <w:t>{</w:t>
        </w:r>
      </w:ins>
      <w:del w:id="783" w:author="Laurence Golding" w:date="2018-03-08T11:25:00Z">
        <w:r w:rsidR="00A61E03" w:rsidDel="00A61E03">
          <w:delText xml:space="preserve">    </w:delText>
        </w:r>
      </w:del>
    </w:p>
    <w:p w14:paraId="58FEB2BA" w14:textId="44BF18F9" w:rsidR="003672C8" w:rsidRDefault="00A61E03" w:rsidP="003672C8">
      <w:pPr>
        <w:pStyle w:val="Code"/>
      </w:pPr>
      <w:r>
        <w:t xml:space="preserve">      </w:t>
      </w:r>
      <w:ins w:id="784" w:author="Laurence Golding" w:date="2018-03-08T11:09:00Z">
        <w:r>
          <w:t>"binary":</w:t>
        </w:r>
      </w:ins>
      <w:r>
        <w:t xml:space="preserve"> </w:t>
      </w:r>
      <w:r w:rsidR="003672C8">
        <w:t>"ZXhhbXBsZQ=="</w:t>
      </w:r>
      <w:del w:id="785" w:author="Laurence Golding" w:date="2018-03-08T11:10:00Z">
        <w:r w:rsidR="003672C8" w:rsidDel="00A61E03">
          <w:delText xml:space="preserve">   # The string "example"</w:delText>
        </w:r>
      </w:del>
    </w:p>
    <w:p w14:paraId="3E1B7B29" w14:textId="1117717F" w:rsidR="003672C8" w:rsidRDefault="003672C8" w:rsidP="003672C8">
      <w:pPr>
        <w:pStyle w:val="Code"/>
      </w:pPr>
      <w:r>
        <w:t xml:space="preserve">    },</w:t>
      </w:r>
    </w:p>
    <w:p w14:paraId="4B69E263" w14:textId="43A9A8CF" w:rsidR="00A61E03" w:rsidRDefault="00A61E03" w:rsidP="003672C8">
      <w:pPr>
        <w:pStyle w:val="Code"/>
      </w:pPr>
      <w:r>
        <w:t xml:space="preserve">  </w:t>
      </w:r>
      <w:ins w:id="786" w:author="Laurence Golding" w:date="2018-03-08T11:23:00Z">
        <w:r>
          <w:t>},</w:t>
        </w:r>
      </w:ins>
    </w:p>
    <w:p w14:paraId="17423EA9" w14:textId="359A64B6" w:rsidR="003672C8" w:rsidRDefault="003672C8" w:rsidP="003672C8">
      <w:pPr>
        <w:pStyle w:val="Code"/>
      </w:pPr>
      <w:r>
        <w:t xml:space="preserve">  {</w:t>
      </w:r>
    </w:p>
    <w:p w14:paraId="65FBD2FC" w14:textId="5DED103E" w:rsidR="00A61E03" w:rsidRDefault="00A61E03" w:rsidP="003672C8">
      <w:pPr>
        <w:pStyle w:val="Code"/>
      </w:pPr>
      <w:r>
        <w:t xml:space="preserve">    </w:t>
      </w:r>
      <w:ins w:id="787" w:author="Laurence Golding" w:date="2018-03-08T11:10:00Z">
        <w:r>
          <w:t>"</w:t>
        </w:r>
      </w:ins>
      <w:ins w:id="788" w:author="Laurence Golding" w:date="2018-03-08T11:28:00Z">
        <w:r>
          <w:t>deletedR</w:t>
        </w:r>
      </w:ins>
      <w:ins w:id="789" w:author="Laurence Golding" w:date="2018-03-08T11:10:00Z">
        <w:r>
          <w:t>egion": {</w:t>
        </w:r>
      </w:ins>
    </w:p>
    <w:p w14:paraId="636A84ED" w14:textId="4E8B6C90" w:rsidR="003672C8" w:rsidRDefault="00A61E03" w:rsidP="003672C8">
      <w:pPr>
        <w:pStyle w:val="Code"/>
      </w:pPr>
      <w:r>
        <w:t xml:space="preserve">  </w:t>
      </w:r>
      <w:r w:rsidR="003672C8">
        <w:t xml:space="preserve">    "offset": 20,</w:t>
      </w:r>
    </w:p>
    <w:p w14:paraId="087A6665" w14:textId="42641D19" w:rsidR="003672C8" w:rsidRDefault="003672C8" w:rsidP="003672C8">
      <w:pPr>
        <w:pStyle w:val="Code"/>
      </w:pPr>
      <w:r>
        <w:t xml:space="preserve">      "</w:t>
      </w:r>
      <w:del w:id="790" w:author="Laurence Golding" w:date="2018-03-08T11:21:00Z">
        <w:r w:rsidDel="00A61E03">
          <w:delText>deletedLength</w:delText>
        </w:r>
      </w:del>
      <w:ins w:id="791" w:author="Laurence Golding" w:date="2018-03-08T11:21:00Z">
        <w:r w:rsidR="00A61E03">
          <w:t>length</w:t>
        </w:r>
      </w:ins>
      <w:r>
        <w:t>": 3</w:t>
      </w:r>
    </w:p>
    <w:p w14:paraId="6E19D639" w14:textId="124FBD7B" w:rsidR="00A61E03" w:rsidRDefault="00A61E03" w:rsidP="003672C8">
      <w:pPr>
        <w:pStyle w:val="Code"/>
      </w:pPr>
      <w:r>
        <w:t xml:space="preserve">    </w:t>
      </w:r>
      <w:ins w:id="792" w:author="Laurence Golding" w:date="2018-03-08T11:10:00Z">
        <w:r>
          <w:t>}</w:t>
        </w:r>
      </w:ins>
    </w:p>
    <w:p w14:paraId="5AB6F28D" w14:textId="5789EA71" w:rsidR="003672C8" w:rsidRDefault="003672C8" w:rsidP="003672C8">
      <w:pPr>
        <w:pStyle w:val="Code"/>
      </w:pPr>
      <w:r>
        <w:t xml:space="preserve">  }</w:t>
      </w:r>
      <w:ins w:id="793" w:author="Laurence Golding" w:date="2018-03-08T11:18:00Z">
        <w:r w:rsidR="00A61E03">
          <w:t>,</w:t>
        </w:r>
      </w:ins>
    </w:p>
    <w:p w14:paraId="4EB3AA91" w14:textId="080B2CD8" w:rsidR="00A61E03" w:rsidRDefault="00A61E03" w:rsidP="003672C8">
      <w:pPr>
        <w:pStyle w:val="Code"/>
      </w:pPr>
      <w:r>
        <w:t xml:space="preserve">  </w:t>
      </w:r>
      <w:ins w:id="794" w:author="Laurence Golding" w:date="2018-03-08T11:18:00Z">
        <w:r>
          <w:t>{</w:t>
        </w:r>
      </w:ins>
    </w:p>
    <w:p w14:paraId="0B086ED1" w14:textId="6B907B16" w:rsidR="00A61E03" w:rsidRDefault="00A61E03" w:rsidP="003672C8">
      <w:pPr>
        <w:pStyle w:val="Code"/>
      </w:pPr>
      <w:r>
        <w:t xml:space="preserve">    </w:t>
      </w:r>
      <w:ins w:id="795" w:author="Laurence Golding" w:date="2018-03-08T11:18:00Z">
        <w:r>
          <w:t>"</w:t>
        </w:r>
      </w:ins>
      <w:ins w:id="796" w:author="Laurence Golding" w:date="2018-03-08T11:29:00Z">
        <w:r>
          <w:t>deletedR</w:t>
        </w:r>
      </w:ins>
      <w:ins w:id="797" w:author="Laurence Golding" w:date="2018-03-08T11:18:00Z">
        <w:r>
          <w:t>egion": {</w:t>
        </w:r>
      </w:ins>
    </w:p>
    <w:p w14:paraId="21B16EC3" w14:textId="0C6A9629" w:rsidR="00A61E03" w:rsidRDefault="00A61E03" w:rsidP="003672C8">
      <w:pPr>
        <w:pStyle w:val="Code"/>
      </w:pPr>
      <w:r>
        <w:t xml:space="preserve">      </w:t>
      </w:r>
      <w:ins w:id="798" w:author="Laurence Golding" w:date="2018-03-08T11:21:00Z">
        <w:r>
          <w:t>"offset": 312,</w:t>
        </w:r>
      </w:ins>
    </w:p>
    <w:p w14:paraId="66800643" w14:textId="17155053" w:rsidR="00A61E03" w:rsidRDefault="00A61E03" w:rsidP="003672C8">
      <w:pPr>
        <w:pStyle w:val="Code"/>
      </w:pPr>
      <w:r>
        <w:t xml:space="preserve">      </w:t>
      </w:r>
      <w:ins w:id="799" w:author="Laurence Golding" w:date="2018-03-08T11:21:00Z">
        <w:r>
          <w:t>"</w:t>
        </w:r>
      </w:ins>
      <w:ins w:id="800" w:author="Laurence Golding" w:date="2018-03-08T11:22:00Z">
        <w:r>
          <w:t>length": 0</w:t>
        </w:r>
      </w:ins>
    </w:p>
    <w:p w14:paraId="0D032822" w14:textId="3FDEB3B2" w:rsidR="00A61E03" w:rsidRDefault="00A61E03" w:rsidP="003672C8">
      <w:pPr>
        <w:pStyle w:val="Code"/>
      </w:pPr>
      <w:r>
        <w:t xml:space="preserve">    </w:t>
      </w:r>
      <w:ins w:id="801" w:author="Laurence Golding" w:date="2018-03-08T11:22:00Z">
        <w:r>
          <w:t>}</w:t>
        </w:r>
      </w:ins>
      <w:ins w:id="802" w:author="Laurence Golding" w:date="2018-03-08T11:24:00Z">
        <w:r>
          <w:t>,</w:t>
        </w:r>
      </w:ins>
    </w:p>
    <w:p w14:paraId="5DA09033" w14:textId="445F7AE8" w:rsidR="00A61E03" w:rsidRDefault="00A61E03" w:rsidP="003672C8">
      <w:pPr>
        <w:pStyle w:val="Code"/>
      </w:pPr>
      <w:r>
        <w:t xml:space="preserve">    </w:t>
      </w:r>
      <w:ins w:id="803" w:author="Laurence Golding" w:date="2018-03-08T11:24:00Z">
        <w:r>
          <w:t>"insertedContent": {</w:t>
        </w:r>
      </w:ins>
    </w:p>
    <w:p w14:paraId="1DFAF9B7" w14:textId="53FBC8F8" w:rsidR="00A61E03" w:rsidRDefault="00A61E03" w:rsidP="003672C8">
      <w:pPr>
        <w:pStyle w:val="Code"/>
      </w:pPr>
      <w:r>
        <w:t xml:space="preserve">      </w:t>
      </w:r>
      <w:ins w:id="804" w:author="Laurence Golding" w:date="2018-03-08T11:25:00Z">
        <w:r>
          <w:t>"binary": "ZXhhbXBsZQ=="</w:t>
        </w:r>
      </w:ins>
    </w:p>
    <w:p w14:paraId="4228F6A9" w14:textId="61F65508" w:rsidR="00A61E03" w:rsidRDefault="00A61E03" w:rsidP="003672C8">
      <w:pPr>
        <w:pStyle w:val="Code"/>
      </w:pPr>
      <w:r>
        <w:t xml:space="preserve">    </w:t>
      </w:r>
      <w:ins w:id="805" w:author="Laurence Golding" w:date="2018-03-08T11:24:00Z">
        <w:r>
          <w:t>}</w:t>
        </w:r>
      </w:ins>
    </w:p>
    <w:p w14:paraId="13C81B68" w14:textId="2C5EF25B" w:rsidR="00A61E03" w:rsidRDefault="00A61E03" w:rsidP="003672C8">
      <w:pPr>
        <w:pStyle w:val="Code"/>
      </w:pPr>
      <w:r>
        <w:t xml:space="preserve">  </w:t>
      </w:r>
      <w:ins w:id="806" w:author="Laurence Golding" w:date="2018-03-08T11:22:00Z">
        <w:r>
          <w:t>}</w:t>
        </w:r>
      </w:ins>
    </w:p>
    <w:p w14:paraId="3783FE77" w14:textId="22C5BA88" w:rsidR="003672C8" w:rsidRDefault="003672C8" w:rsidP="003672C8">
      <w:pPr>
        <w:pStyle w:val="Code"/>
      </w:pPr>
      <w:r>
        <w:lastRenderedPageBreak/>
        <w:t>]</w:t>
      </w:r>
    </w:p>
    <w:p w14:paraId="0AAE6F60" w14:textId="68E568DE"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ins w:id="807" w:author="Laurence Golding" w:date="2018-03-08T11:28:00Z">
        <w:r w:rsidR="00A61E03">
          <w:t xml:space="preserve"> the</w:t>
        </w:r>
      </w:ins>
      <w:r>
        <w:t xml:space="preserve"> </w:t>
      </w:r>
      <w:proofErr w:type="gramStart"/>
      <w:r>
        <w:t xml:space="preserve">7 </w:t>
      </w:r>
      <w:ins w:id="808" w:author="Laurence Golding" w:date="2018-03-08T11:26:00Z">
        <w:r w:rsidR="00A61E03">
          <w:t xml:space="preserve"> </w:t>
        </w:r>
      </w:ins>
      <w:r>
        <w:t>bytes</w:t>
      </w:r>
      <w:proofErr w:type="gramEnd"/>
      <w:r>
        <w:t xml:space="preserve"> </w:t>
      </w:r>
      <w:del w:id="809" w:author="Laurence Golding" w:date="2018-03-08T11:28:00Z">
        <w:r w:rsidDel="00A61E03">
          <w:delText>(</w:delText>
        </w:r>
      </w:del>
      <w:ins w:id="810" w:author="Laurence Golding" w:date="2018-03-08T11:26:00Z">
        <w:r w:rsidR="00A61E03">
          <w:t xml:space="preserve">specified by </w:t>
        </w:r>
      </w:ins>
      <w:r>
        <w:t xml:space="preserve">the </w:t>
      </w:r>
      <w:del w:id="811" w:author="Laurence Golding" w:date="2018-03-08T11:26:00Z">
        <w:r w:rsidDel="00A61E03">
          <w:delText>UTF-8</w:delText>
        </w:r>
      </w:del>
      <w:ins w:id="812" w:author="Laurence Golding" w:date="2018-03-08T11:26:00Z">
        <w:r w:rsidR="00A61E03">
          <w:t>MIME Base64</w:t>
        </w:r>
      </w:ins>
      <w:r>
        <w:t xml:space="preserve">-encoded string </w:t>
      </w:r>
      <w:del w:id="813" w:author="Laurence Golding" w:date="2018-03-08T11:27:00Z">
        <w:r w:rsidDel="00A61E03">
          <w:delText>example</w:delText>
        </w:r>
      </w:del>
      <w:ins w:id="814" w:author="Laurence Golding" w:date="2018-03-08T11:27:00Z">
        <w:r w:rsidR="00A61E03">
          <w:t xml:space="preserve">in the </w:t>
        </w:r>
        <w:r w:rsidR="00A61E03" w:rsidRPr="00A61E03">
          <w:rPr>
            <w:rStyle w:val="CODEtemp"/>
          </w:rPr>
          <w:t>insertedContent.binary</w:t>
        </w:r>
        <w:r w:rsidR="00A61E03">
          <w:t xml:space="preserve"> property</w:t>
        </w:r>
      </w:ins>
      <w:del w:id="815" w:author="Laurence Golding" w:date="2018-03-08T11:27:00Z">
        <w:r w:rsidDel="00A61E03">
          <w:delText>, itself encoded in MIME Base64)</w:delText>
        </w:r>
      </w:del>
      <w:r>
        <w:t xml:space="preserve"> at the same offset.</w:t>
      </w:r>
    </w:p>
    <w:p w14:paraId="613CD750" w14:textId="1736C172" w:rsidR="006F21F3" w:rsidRDefault="003672C8" w:rsidP="003672C8">
      <w:pPr>
        <w:pStyle w:val="Note"/>
        <w:rPr>
          <w:ins w:id="816" w:author="Laurence Golding" w:date="2018-03-08T11:28:00Z"/>
        </w:rPr>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817" w:author="Laurence Golding" w:date="2018-03-08T11:45:00Z">
        <w:r w:rsidR="00332F9F">
          <w:t xml:space="preserve"> Since the </w:t>
        </w:r>
        <w:r w:rsidR="00332F9F" w:rsidRPr="00332F9F">
          <w:rPr>
            <w:rStyle w:val="CODEtemp"/>
          </w:rPr>
          <w:t>insertedContent</w:t>
        </w:r>
        <w:r w:rsidR="00332F9F">
          <w:t xml:space="preserve"> property is absent, no content is in</w:t>
        </w:r>
      </w:ins>
      <w:ins w:id="818" w:author="Laurence Golding" w:date="2018-03-08T11:46:00Z">
        <w:r w:rsidR="00332F9F">
          <w:t>serted in place of the deleted bytes.</w:t>
        </w:r>
      </w:ins>
    </w:p>
    <w:p w14:paraId="267763DC" w14:textId="2BDBFCA9" w:rsidR="00A61E03" w:rsidRDefault="00A61E03" w:rsidP="00A61E03">
      <w:pPr>
        <w:pStyle w:val="Note"/>
        <w:rPr>
          <w:ins w:id="819" w:author="Laurence Golding" w:date="2018-03-08T11:35:00Z"/>
        </w:rPr>
      </w:pPr>
      <w:ins w:id="820" w:author="Laurence Golding" w:date="2018-03-08T11:30:00Z">
        <w:r>
          <w:t>In the</w:t>
        </w:r>
      </w:ins>
      <w:ins w:id="821" w:author="Laurence Golding" w:date="2018-03-08T11:28:00Z">
        <w:r>
          <w:t xml:space="preserve"> third </w:t>
        </w:r>
        <w:r w:rsidRPr="00A61E03">
          <w:rPr>
            <w:rStyle w:val="CODEtemp"/>
          </w:rPr>
          <w:t>replacement</w:t>
        </w:r>
        <w:r>
          <w:t xml:space="preserve"> object</w:t>
        </w:r>
      </w:ins>
      <w:ins w:id="822" w:author="Laurence Golding" w:date="2018-03-08T11:30:00Z">
        <w:r>
          <w:t>,</w:t>
        </w:r>
      </w:ins>
      <w:ins w:id="823" w:author="Laurence Golding" w:date="2018-03-08T11:28:00Z">
        <w:r>
          <w:t xml:space="preserve"> </w:t>
        </w:r>
      </w:ins>
      <w:ins w:id="824" w:author="Laurence Golding" w:date="2018-03-08T11:29:00Z">
        <w:r>
          <w:t xml:space="preserve">the </w:t>
        </w:r>
      </w:ins>
      <w:ins w:id="825" w:author="Laurence Golding" w:date="2018-03-08T11:30:00Z">
        <w:r>
          <w:t xml:space="preserve">length of the </w:t>
        </w:r>
      </w:ins>
      <w:ins w:id="826" w:author="Laurence Golding" w:date="2018-03-08T11:29:00Z">
        <w:r>
          <w:t xml:space="preserve">region specified by the </w:t>
        </w:r>
        <w:r w:rsidRPr="00A61E03">
          <w:rPr>
            <w:rStyle w:val="CODEtemp"/>
          </w:rPr>
          <w:t>deletedRegion</w:t>
        </w:r>
        <w:r>
          <w:t xml:space="preserve"> property is zero</w:t>
        </w:r>
      </w:ins>
      <w:ins w:id="827" w:author="Laurence Golding" w:date="2018-03-08T11:30:00Z">
        <w:r>
          <w:t>,</w:t>
        </w:r>
      </w:ins>
      <w:ins w:id="828" w:author="Laurence Golding" w:date="2018-03-08T11:29:00Z">
        <w:r>
          <w:t xml:space="preserve"> </w:t>
        </w:r>
      </w:ins>
      <w:ins w:id="829" w:author="Laurence Golding" w:date="2018-03-08T11:30:00Z">
        <w:r>
          <w:t>s</w:t>
        </w:r>
      </w:ins>
      <w:ins w:id="830" w:author="Laurence Golding" w:date="2018-03-08T11:31:00Z">
        <w:r>
          <w:t>o</w:t>
        </w:r>
      </w:ins>
      <w:ins w:id="831" w:author="Laurence Golding" w:date="2018-03-08T11:30:00Z">
        <w:r>
          <w:t xml:space="preserve"> the region represent</w:t>
        </w:r>
      </w:ins>
      <w:ins w:id="832" w:author="Laurence Golding" w:date="2018-03-08T11:31:00Z">
        <w:r>
          <w:t>s</w:t>
        </w:r>
      </w:ins>
      <w:ins w:id="833" w:author="Laurence Golding" w:date="2018-03-08T11:30:00Z">
        <w:r>
          <w:t xml:space="preserve"> an insertion point. </w:t>
        </w:r>
      </w:ins>
      <w:ins w:id="834" w:author="Laurence Golding" w:date="2018-03-08T11:31:00Z">
        <w:r>
          <w:t>T</w:t>
        </w:r>
      </w:ins>
      <w:ins w:id="835" w:author="Laurence Golding" w:date="2018-03-08T11:29:00Z">
        <w:r>
          <w:t xml:space="preserve">he 7 bytes specified by the </w:t>
        </w:r>
        <w:r w:rsidRPr="00A61E03">
          <w:rPr>
            <w:rStyle w:val="CODEtemp"/>
          </w:rPr>
          <w:t>inser</w:t>
        </w:r>
      </w:ins>
      <w:ins w:id="836" w:author="Laurence Golding" w:date="2018-03-08T11:30:00Z">
        <w:r w:rsidRPr="00A61E03">
          <w:rPr>
            <w:rStyle w:val="CODEtemp"/>
          </w:rPr>
          <w:t>tedContent.binary</w:t>
        </w:r>
        <w:r>
          <w:t xml:space="preserve"> property </w:t>
        </w:r>
      </w:ins>
      <w:ins w:id="837" w:author="Laurence Golding" w:date="2018-03-08T11:31:00Z">
        <w:r>
          <w:t>are inserted at offset 312 with respect to the unmodified file.</w:t>
        </w:r>
      </w:ins>
    </w:p>
    <w:p w14:paraId="3178A754" w14:textId="71478166" w:rsidR="00332F9F" w:rsidRDefault="00332F9F" w:rsidP="00332F9F">
      <w:pPr>
        <w:rPr>
          <w:ins w:id="838" w:author="Laurence Golding" w:date="2018-03-08T12:01:00Z"/>
        </w:rPr>
      </w:pPr>
      <w:ins w:id="839" w:author="Laurence Golding" w:date="2018-03-08T11:35:00Z">
        <w:r>
          <w:t xml:space="preserve">A </w:t>
        </w:r>
        <w:r w:rsidRPr="00332F9F">
          <w:rPr>
            <w:rStyle w:val="CODEtemp"/>
          </w:rPr>
          <w:t>replacement</w:t>
        </w:r>
        <w:r>
          <w:t xml:space="preserve"> object can represent either a </w:t>
        </w:r>
      </w:ins>
      <w:ins w:id="840" w:author="Laurence Golding" w:date="2018-03-08T11:36:00Z">
        <w:r>
          <w:t>textual replacement or a binary replacement,</w:t>
        </w:r>
      </w:ins>
      <w:ins w:id="841" w:author="Laurence Golding" w:date="2018-03-08T11:37:00Z">
        <w:r>
          <w:t xml:space="preserve"> depending on whether the </w:t>
        </w:r>
        <w:r w:rsidRPr="00332F9F">
          <w:rPr>
            <w:rStyle w:val="CODEtemp"/>
          </w:rPr>
          <w:t>deletedRegion</w:t>
        </w:r>
        <w:r>
          <w:t xml:space="preserve"> property</w:t>
        </w:r>
      </w:ins>
      <w:ins w:id="842" w:author="Laurence Golding" w:date="2018-03-08T11:44:00Z">
        <w:r>
          <w:t xml:space="preserve"> (§</w:t>
        </w:r>
        <w:r>
          <w:fldChar w:fldCharType="begin"/>
        </w:r>
        <w:r>
          <w:instrText xml:space="preserve"> REF _Ref493518436 \r \h </w:instrText>
        </w:r>
      </w:ins>
      <w:r>
        <w:fldChar w:fldCharType="separate"/>
      </w:r>
      <w:ins w:id="843" w:author="Laurence Golding" w:date="2018-03-08T11:44:00Z">
        <w:r>
          <w:t>3.34.3</w:t>
        </w:r>
        <w:r>
          <w:fldChar w:fldCharType="end"/>
        </w:r>
        <w:r>
          <w:t>)</w:t>
        </w:r>
      </w:ins>
      <w:ins w:id="844" w:author="Laurence Golding" w:date="2018-03-08T11:37:00Z">
        <w:r>
          <w:t xml:space="preserve"> specifies a text region (§</w:t>
        </w:r>
      </w:ins>
      <w:ins w:id="845" w:author="Laurence Golding" w:date="2018-03-08T11:38:00Z">
        <w:r>
          <w:fldChar w:fldCharType="begin"/>
        </w:r>
        <w:r>
          <w:instrText xml:space="preserve"> REF _Ref493492556 \r \h </w:instrText>
        </w:r>
      </w:ins>
      <w:r>
        <w:fldChar w:fldCharType="separate"/>
      </w:r>
      <w:ins w:id="846" w:author="Laurence Golding" w:date="2018-03-08T11:38:00Z">
        <w:r>
          <w:t>3.23.2</w:t>
        </w:r>
        <w:r>
          <w:fldChar w:fldCharType="end"/>
        </w:r>
      </w:ins>
      <w:ins w:id="847" w:author="Laurence Golding" w:date="2018-03-08T11:37:00Z">
        <w:r>
          <w:t>) or a binary re</w:t>
        </w:r>
      </w:ins>
      <w:ins w:id="848" w:author="Laurence Golding" w:date="2018-03-08T11:38:00Z">
        <w:r>
          <w:t>gion (§</w:t>
        </w:r>
        <w:r>
          <w:fldChar w:fldCharType="begin"/>
        </w:r>
        <w:r>
          <w:instrText xml:space="preserve"> REF _Ref508272429 \r \h </w:instrText>
        </w:r>
      </w:ins>
      <w:r>
        <w:fldChar w:fldCharType="separate"/>
      </w:r>
      <w:ins w:id="849" w:author="Laurence Golding" w:date="2018-03-08T11:38:00Z">
        <w:r>
          <w:t>3.23.3</w:t>
        </w:r>
        <w:r>
          <w:fldChar w:fldCharType="end"/>
        </w:r>
      </w:ins>
      <w:ins w:id="850" w:author="Laurence Golding" w:date="2018-03-08T11:44:00Z">
        <w:r>
          <w:t>).</w:t>
        </w:r>
      </w:ins>
    </w:p>
    <w:p w14:paraId="5F3C25E1" w14:textId="113A9858" w:rsidR="00FE44BC" w:rsidRDefault="00FE44BC" w:rsidP="00FE44BC">
      <w:pPr>
        <w:pStyle w:val="Note"/>
        <w:rPr>
          <w:ins w:id="851" w:author="Laurence Golding" w:date="2018-03-08T12:02:00Z"/>
        </w:rPr>
      </w:pPr>
      <w:ins w:id="852" w:author="Laurence Golding" w:date="2018-03-08T12:01:00Z">
        <w:r>
          <w:t xml:space="preserve">EXAMPLE 2: In this example, the </w:t>
        </w:r>
        <w:r w:rsidRPr="00FE44BC">
          <w:rPr>
            <w:rStyle w:val="CODEtemp"/>
          </w:rPr>
          <w:t>replacement</w:t>
        </w:r>
      </w:ins>
      <w:ins w:id="853" w:author="Laurence Golding" w:date="2018-03-08T12:02:00Z">
        <w:r>
          <w:rPr>
            <w:rStyle w:val="CODEtemp"/>
          </w:rPr>
          <w:t>s</w:t>
        </w:r>
      </w:ins>
      <w:ins w:id="854" w:author="Laurence Golding" w:date="2018-03-08T12:01:00Z">
        <w:r>
          <w:t xml:space="preserve"> </w:t>
        </w:r>
      </w:ins>
      <w:ins w:id="855" w:author="Laurence Golding" w:date="2018-03-08T12:02:00Z">
        <w:r>
          <w:t>property</w:t>
        </w:r>
      </w:ins>
      <w:ins w:id="856" w:author="Laurence Golding" w:date="2018-03-08T12:01:00Z">
        <w:r>
          <w:t xml:space="preserve"> specifies a replacement in a text file.</w:t>
        </w:r>
      </w:ins>
    </w:p>
    <w:p w14:paraId="3174509D" w14:textId="0F4198FE" w:rsidR="00FE44BC" w:rsidRDefault="00FE44BC" w:rsidP="00FE44BC">
      <w:pPr>
        <w:pStyle w:val="Codesmall"/>
        <w:rPr>
          <w:ins w:id="857" w:author="Laurence Golding" w:date="2018-03-08T12:02:00Z"/>
        </w:rPr>
      </w:pPr>
      <w:ins w:id="858" w:author="Laurence Golding" w:date="2018-03-08T12:02:00Z">
        <w:r>
          <w:t>"replacements": [</w:t>
        </w:r>
      </w:ins>
    </w:p>
    <w:p w14:paraId="629701E4" w14:textId="2434FD9E" w:rsidR="00FE44BC" w:rsidRDefault="00FE44BC" w:rsidP="00FE44BC">
      <w:pPr>
        <w:pStyle w:val="Codesmall"/>
        <w:rPr>
          <w:ins w:id="859" w:author="Laurence Golding" w:date="2018-03-08T12:18:00Z"/>
        </w:rPr>
      </w:pPr>
      <w:ins w:id="860" w:author="Laurence Golding" w:date="2018-03-08T12:02:00Z">
        <w:r>
          <w:t xml:space="preserve">  {</w:t>
        </w:r>
      </w:ins>
    </w:p>
    <w:p w14:paraId="65FA4F17" w14:textId="3C4E518F" w:rsidR="00FE44BC" w:rsidRDefault="00FE44BC" w:rsidP="00FE44BC">
      <w:pPr>
        <w:pStyle w:val="Codesmall"/>
        <w:rPr>
          <w:ins w:id="861" w:author="Laurence Golding" w:date="2018-03-08T12:03:00Z"/>
        </w:rPr>
      </w:pPr>
      <w:ins w:id="862" w:author="Laurence Golding" w:date="2018-03-08T12:02:00Z">
        <w:r>
          <w:t xml:space="preserve">    "deletedRegion"</w:t>
        </w:r>
      </w:ins>
      <w:ins w:id="863" w:author="Laurence Golding" w:date="2018-03-08T12:03:00Z">
        <w:r>
          <w:t xml:space="preserve">: </w:t>
        </w:r>
        <w:proofErr w:type="gramStart"/>
        <w:r>
          <w:t xml:space="preserve">{  </w:t>
        </w:r>
        <w:proofErr w:type="gramEnd"/>
        <w:r>
          <w:t xml:space="preserve">      </w:t>
        </w:r>
      </w:ins>
      <w:ins w:id="864" w:author="Laurence Golding" w:date="2018-03-08T12:04:00Z">
        <w:r>
          <w:t xml:space="preserve"># </w:t>
        </w:r>
      </w:ins>
      <w:ins w:id="865" w:author="Laurence Golding" w:date="2018-03-08T12:06:00Z">
        <w:r>
          <w:t>The</w:t>
        </w:r>
      </w:ins>
      <w:ins w:id="866" w:author="Laurence Golding" w:date="2018-03-08T12:04:00Z">
        <w:r>
          <w:t xml:space="preserve"> region object represents a text region ((§</w:t>
        </w:r>
        <w:r>
          <w:fldChar w:fldCharType="begin"/>
        </w:r>
        <w:r>
          <w:instrText xml:space="preserve"> REF _Ref493492556 \r \h </w:instrText>
        </w:r>
      </w:ins>
      <w:ins w:id="867" w:author="Laurence Golding" w:date="2018-03-08T12:04:00Z">
        <w:r>
          <w:fldChar w:fldCharType="separate"/>
        </w:r>
        <w:r>
          <w:t>3.23.2</w:t>
        </w:r>
        <w:r>
          <w:fldChar w:fldCharType="end"/>
        </w:r>
        <w:r>
          <w:t>)</w:t>
        </w:r>
      </w:ins>
    </w:p>
    <w:p w14:paraId="3D68BF7D" w14:textId="696A778D" w:rsidR="00FE44BC" w:rsidRDefault="00FE44BC" w:rsidP="00FE44BC">
      <w:pPr>
        <w:pStyle w:val="Codesmall"/>
        <w:rPr>
          <w:ins w:id="868" w:author="Laurence Golding" w:date="2018-03-08T12:03:00Z"/>
        </w:rPr>
      </w:pPr>
      <w:ins w:id="869" w:author="Laurence Golding" w:date="2018-03-08T12:03:00Z">
        <w:r>
          <w:t xml:space="preserve">      "startLine": 12,</w:t>
        </w:r>
      </w:ins>
    </w:p>
    <w:p w14:paraId="34795A8E" w14:textId="553B38F9" w:rsidR="00FE44BC" w:rsidRDefault="00FE44BC" w:rsidP="00FE44BC">
      <w:pPr>
        <w:pStyle w:val="Codesmall"/>
        <w:rPr>
          <w:ins w:id="870" w:author="Laurence Golding" w:date="2018-03-08T12:03:00Z"/>
        </w:rPr>
      </w:pPr>
      <w:ins w:id="871" w:author="Laurence Golding" w:date="2018-03-08T12:03:00Z">
        <w:r>
          <w:t xml:space="preserve">      "startColumn": 5,</w:t>
        </w:r>
      </w:ins>
    </w:p>
    <w:p w14:paraId="5C057BC7" w14:textId="68981DDB" w:rsidR="00FE44BC" w:rsidRDefault="00FE44BC" w:rsidP="00FE44BC">
      <w:pPr>
        <w:pStyle w:val="Codesmall"/>
        <w:rPr>
          <w:ins w:id="872" w:author="Laurence Golding" w:date="2018-03-08T12:03:00Z"/>
        </w:rPr>
      </w:pPr>
      <w:ins w:id="873" w:author="Laurence Golding" w:date="2018-03-08T12:03:00Z">
        <w:r>
          <w:t xml:space="preserve">      "endColumn": 9</w:t>
        </w:r>
      </w:ins>
    </w:p>
    <w:p w14:paraId="1C7AD244" w14:textId="7FFB6A7F" w:rsidR="00FE44BC" w:rsidRDefault="00FE44BC" w:rsidP="00FE44BC">
      <w:pPr>
        <w:pStyle w:val="Codesmall"/>
        <w:rPr>
          <w:ins w:id="874" w:author="Laurence Golding" w:date="2018-03-08T12:04:00Z"/>
        </w:rPr>
      </w:pPr>
      <w:ins w:id="875" w:author="Laurence Golding" w:date="2018-03-08T12:03:00Z">
        <w:r>
          <w:t xml:space="preserve">    }</w:t>
        </w:r>
      </w:ins>
      <w:ins w:id="876" w:author="Laurence Golding" w:date="2018-03-08T12:04:00Z">
        <w:r>
          <w:t>,</w:t>
        </w:r>
      </w:ins>
    </w:p>
    <w:p w14:paraId="6B31950D" w14:textId="4B2ECD9F" w:rsidR="00FE44BC" w:rsidRDefault="00FE44BC" w:rsidP="00FE44BC">
      <w:pPr>
        <w:pStyle w:val="Codesmall"/>
        <w:rPr>
          <w:ins w:id="877" w:author="Laurence Golding" w:date="2018-03-08T12:04:00Z"/>
        </w:rPr>
      </w:pPr>
      <w:ins w:id="878" w:author="Laurence Golding" w:date="2018-03-08T12:04:00Z">
        <w:r>
          <w:t xml:space="preserve">    "insertedContent": {</w:t>
        </w:r>
      </w:ins>
    </w:p>
    <w:p w14:paraId="5D931DC2" w14:textId="7925B404" w:rsidR="00FE44BC" w:rsidRDefault="00FE44BC" w:rsidP="00FE44BC">
      <w:pPr>
        <w:pStyle w:val="Codesmall"/>
        <w:rPr>
          <w:ins w:id="879" w:author="Laurence Golding" w:date="2018-03-08T12:05:00Z"/>
        </w:rPr>
      </w:pPr>
      <w:ins w:id="880" w:author="Laurence Golding" w:date="2018-03-08T12:04:00Z">
        <w:r>
          <w:t xml:space="preserve">      "text": "example"       # The insertedContent property contains </w:t>
        </w:r>
      </w:ins>
      <w:ins w:id="881" w:author="Laurence Golding" w:date="2018-03-08T12:05:00Z">
        <w:r>
          <w:t xml:space="preserve">a </w:t>
        </w:r>
      </w:ins>
      <w:ins w:id="882" w:author="Laurence Golding" w:date="2018-03-08T12:04:00Z">
        <w:r>
          <w:t>text</w:t>
        </w:r>
      </w:ins>
      <w:ins w:id="883" w:author="Laurence Golding" w:date="2018-03-08T12:05:00Z">
        <w:r>
          <w:t xml:space="preserve"> property</w:t>
        </w:r>
      </w:ins>
    </w:p>
    <w:p w14:paraId="43EEC839" w14:textId="2223C614" w:rsidR="00FE44BC" w:rsidRDefault="00FE44BC" w:rsidP="00FE44BC">
      <w:pPr>
        <w:pStyle w:val="Codesmall"/>
        <w:rPr>
          <w:ins w:id="884" w:author="Laurence Golding" w:date="2018-03-08T12:02:00Z"/>
        </w:rPr>
      </w:pPr>
      <w:ins w:id="885" w:author="Laurence Golding" w:date="2018-03-08T12:05:00Z">
        <w:r>
          <w:t xml:space="preserve">    </w:t>
        </w:r>
        <w:proofErr w:type="gramStart"/>
        <w:r>
          <w:t xml:space="preserve">}   </w:t>
        </w:r>
        <w:proofErr w:type="gramEnd"/>
        <w:r>
          <w:t xml:space="preserve">                      # instead of a binary property.</w:t>
        </w:r>
      </w:ins>
    </w:p>
    <w:p w14:paraId="11457416" w14:textId="66EAB398" w:rsidR="00FE44BC" w:rsidRDefault="00FE44BC" w:rsidP="00FE44BC">
      <w:pPr>
        <w:pStyle w:val="Codesmall"/>
        <w:rPr>
          <w:ins w:id="886" w:author="Laurence Golding" w:date="2018-03-08T12:02:00Z"/>
        </w:rPr>
      </w:pPr>
      <w:ins w:id="887" w:author="Laurence Golding" w:date="2018-03-08T12:02:00Z">
        <w:r>
          <w:t xml:space="preserve">  }</w:t>
        </w:r>
      </w:ins>
    </w:p>
    <w:p w14:paraId="05D16C2C" w14:textId="239BBE15" w:rsidR="00FE44BC" w:rsidRDefault="00FE44BC" w:rsidP="00FE44BC">
      <w:pPr>
        <w:pStyle w:val="Codesmall"/>
        <w:rPr>
          <w:ins w:id="888" w:author="Laurence Golding" w:date="2018-03-08T12:06:00Z"/>
        </w:rPr>
      </w:pPr>
      <w:ins w:id="889" w:author="Laurence Golding" w:date="2018-03-08T12:02:00Z">
        <w:r>
          <w:t>]</w:t>
        </w:r>
      </w:ins>
    </w:p>
    <w:p w14:paraId="28D7EB05" w14:textId="22309A35" w:rsidR="00FE44BC" w:rsidRPr="00FE44BC" w:rsidRDefault="00FE44BC" w:rsidP="00FE44BC">
      <w:ins w:id="890" w:author="Laurence Golding" w:date="2018-03-08T12:06:00Z">
        <w:r>
          <w:t xml:space="preserve">When performing a replacement in a text file, the SARIF producer </w:t>
        </w:r>
        <w:r>
          <w:rPr>
            <w:b/>
          </w:rPr>
          <w:t>SHOULD</w:t>
        </w:r>
        <w:r>
          <w:t xml:space="preserve"> </w:t>
        </w:r>
      </w:ins>
      <w:ins w:id="891" w:author="Laurence Golding" w:date="2018-03-08T12:08:00Z">
        <w:r>
          <w:t>specify</w:t>
        </w:r>
      </w:ins>
      <w:ins w:id="892" w:author="Laurence Golding" w:date="2018-03-08T12:06:00Z">
        <w:r>
          <w:t xml:space="preserve"> a text replacement rather than a binary replace</w:t>
        </w:r>
      </w:ins>
      <w:ins w:id="893" w:author="Laurence Golding" w:date="2018-03-08T12:07:00Z">
        <w:r>
          <w:t xml:space="preserve">ment. This allows the </w:t>
        </w:r>
      </w:ins>
      <w:ins w:id="894" w:author="Laurence Golding" w:date="2018-03-08T12:08:00Z">
        <w:r>
          <w:t xml:space="preserve">SARIF producer to specify the </w:t>
        </w:r>
      </w:ins>
      <w:ins w:id="895" w:author="Laurence Golding" w:date="2018-03-08T12:07:00Z">
        <w:r>
          <w:t>region without regard to whether the file starts with a byte order mark (BOM).</w:t>
        </w:r>
      </w:ins>
    </w:p>
    <w:p w14:paraId="0B386A4A" w14:textId="10A10310" w:rsidR="00B86BC7" w:rsidRDefault="00B86BC7" w:rsidP="00B86BC7">
      <w:pPr>
        <w:pStyle w:val="Heading3"/>
      </w:pPr>
      <w:bookmarkStart w:id="896" w:name="_Toc507671186"/>
      <w:r>
        <w:t>Constraints</w:t>
      </w:r>
      <w:bookmarkEnd w:id="896"/>
    </w:p>
    <w:p w14:paraId="3A62CE11" w14:textId="28F45F0B" w:rsidR="003672C8" w:rsidDel="00332F9F" w:rsidRDefault="003672C8" w:rsidP="003672C8">
      <w:pPr>
        <w:rPr>
          <w:del w:id="897" w:author="Laurence Golding" w:date="2018-03-08T11:45:00Z"/>
        </w:rPr>
      </w:pPr>
      <w:del w:id="898" w:author="Laurence Golding" w:date="2018-03-08T11:45:00Z">
        <w:r w:rsidDel="00332F9F">
          <w:delText xml:space="preserve">In any </w:delText>
        </w:r>
        <w:r w:rsidRPr="003672C8" w:rsidDel="00332F9F">
          <w:rPr>
            <w:rStyle w:val="CODEtemp"/>
          </w:rPr>
          <w:delText>replacement</w:delText>
        </w:r>
        <w:r w:rsidDel="00332F9F">
          <w:delText xml:space="preserve"> object, either the </w:delText>
        </w:r>
        <w:r w:rsidRPr="003672C8" w:rsidDel="00332F9F">
          <w:rPr>
            <w:rStyle w:val="CODEtemp"/>
          </w:rPr>
          <w:delText>deletedLength</w:delText>
        </w:r>
        <w:r w:rsidDel="00332F9F">
          <w:delText xml:space="preserve"> property (§</w:delText>
        </w:r>
        <w:r w:rsidDel="00332F9F">
          <w:fldChar w:fldCharType="begin"/>
        </w:r>
        <w:r w:rsidDel="00332F9F">
          <w:delInstrText xml:space="preserve"> REF _Ref493518439 \w \h </w:delInstrText>
        </w:r>
        <w:r w:rsidDel="00332F9F">
          <w:fldChar w:fldCharType="separate"/>
        </w:r>
        <w:r w:rsidR="00BF026B" w:rsidDel="00332F9F">
          <w:delText>3.33.4</w:delText>
        </w:r>
        <w:r w:rsidDel="00332F9F">
          <w:fldChar w:fldCharType="end"/>
        </w:r>
        <w:r w:rsidDel="00332F9F">
          <w:delText xml:space="preserve">) </w:delText>
        </w:r>
        <w:r w:rsidRPr="003672C8" w:rsidDel="00332F9F">
          <w:rPr>
            <w:b/>
          </w:rPr>
          <w:delText>SHALL</w:delText>
        </w:r>
        <w:r w:rsidDel="00332F9F">
          <w:delText xml:space="preserve"> be present and have a value greater than 0, or the </w:delText>
        </w:r>
        <w:r w:rsidRPr="003672C8" w:rsidDel="00332F9F">
          <w:rPr>
            <w:rStyle w:val="CODEtemp"/>
          </w:rPr>
          <w:delText>insertedBytes</w:delText>
        </w:r>
        <w:r w:rsidDel="00332F9F">
          <w:delText xml:space="preserve"> property (§</w:delText>
        </w:r>
        <w:r w:rsidDel="00332F9F">
          <w:fldChar w:fldCharType="begin"/>
        </w:r>
        <w:r w:rsidDel="00332F9F">
          <w:delInstrText xml:space="preserve"> REF _Ref493518440 \w \h </w:delInstrText>
        </w:r>
        <w:r w:rsidDel="00332F9F">
          <w:fldChar w:fldCharType="separate"/>
        </w:r>
        <w:r w:rsidR="00BF026B" w:rsidDel="00332F9F">
          <w:delText>3.33.5</w:delText>
        </w:r>
        <w:r w:rsidDel="00332F9F">
          <w:fldChar w:fldCharType="end"/>
        </w:r>
        <w:r w:rsidDel="00332F9F">
          <w:delText xml:space="preserve">) </w:delText>
        </w:r>
        <w:r w:rsidRPr="003672C8" w:rsidDel="00332F9F">
          <w:rPr>
            <w:b/>
          </w:rPr>
          <w:delText>SHALL</w:delText>
        </w:r>
        <w:r w:rsidDel="00332F9F">
          <w:delText xml:space="preserve"> be present and have a string value whose length is greater than zero, or both.</w:delText>
        </w:r>
      </w:del>
    </w:p>
    <w:p w14:paraId="0BFF25CD" w14:textId="2EBCCF49" w:rsidR="003672C8" w:rsidDel="00332F9F" w:rsidRDefault="003672C8" w:rsidP="003672C8">
      <w:pPr>
        <w:pStyle w:val="Note"/>
        <w:rPr>
          <w:del w:id="899" w:author="Laurence Golding" w:date="2018-03-08T11:45:00Z"/>
        </w:rPr>
      </w:pPr>
      <w:del w:id="900" w:author="Laurence Golding" w:date="2018-03-08T11:45:00Z">
        <w:r w:rsidDel="00332F9F">
          <w:delText xml:space="preserve">NOTE: A </w:delText>
        </w:r>
        <w:r w:rsidRPr="003672C8" w:rsidDel="00332F9F">
          <w:rPr>
            <w:rStyle w:val="CODEtemp"/>
          </w:rPr>
          <w:delText>replacement</w:delText>
        </w:r>
        <w:r w:rsidDel="00332F9F">
          <w:delText xml:space="preserve"> object in which the </w:delText>
        </w:r>
        <w:r w:rsidRPr="003672C8" w:rsidDel="00332F9F">
          <w:rPr>
            <w:rStyle w:val="CODEtemp"/>
          </w:rPr>
          <w:delText>deletedLength</w:delText>
        </w:r>
        <w:r w:rsidDel="00332F9F">
          <w:delText xml:space="preserve"> property was absent or had a value of 0, and in which the </w:delText>
        </w:r>
        <w:r w:rsidRPr="003672C8" w:rsidDel="00332F9F">
          <w:rPr>
            <w:rStyle w:val="CODEtemp"/>
          </w:rPr>
          <w:delText>insertedBytes</w:delText>
        </w:r>
        <w:r w:rsidDel="00332F9F">
          <w:delText xml:space="preserve"> property was absent or had a value equal to the empty string, would neither insert nor remove any bytes, and so would not be meaningful.</w:delText>
        </w:r>
      </w:del>
    </w:p>
    <w:p w14:paraId="1C68E575" w14:textId="3FB89469" w:rsidR="00332F9F" w:rsidRDefault="00332F9F" w:rsidP="00332F9F">
      <w:pPr>
        <w:rPr>
          <w:ins w:id="901" w:author="Laurence Golding" w:date="2018-03-08T12:09:00Z"/>
        </w:rPr>
      </w:pPr>
      <w:ins w:id="902" w:author="Laurence Golding" w:date="2018-03-08T11:45:00Z">
        <w:r>
          <w:t xml:space="preserve">If the </w:t>
        </w:r>
        <w:r w:rsidRPr="00332F9F">
          <w:rPr>
            <w:rStyle w:val="CODEtemp"/>
          </w:rPr>
          <w:t>deletedRegion</w:t>
        </w:r>
        <w:r>
          <w:t xml:space="preserve"> property (§</w:t>
        </w:r>
        <w:r>
          <w:fldChar w:fldCharType="begin"/>
        </w:r>
        <w:r>
          <w:instrText xml:space="preserve"> REF _Ref493518436 \r \h </w:instrText>
        </w:r>
      </w:ins>
      <w:ins w:id="903" w:author="Laurence Golding" w:date="2018-03-08T11:45:00Z">
        <w:r>
          <w:fldChar w:fldCharType="separate"/>
        </w:r>
        <w:r>
          <w:t>3.34.3</w:t>
        </w:r>
        <w:r>
          <w:fldChar w:fldCharType="end"/>
        </w:r>
        <w:r>
          <w:t>) specifies a text region (§</w:t>
        </w:r>
        <w:r>
          <w:fldChar w:fldCharType="begin"/>
        </w:r>
        <w:r>
          <w:instrText xml:space="preserve"> REF _Ref493492556 \r \h </w:instrText>
        </w:r>
      </w:ins>
      <w:ins w:id="904" w:author="Laurence Golding" w:date="2018-03-08T11:45:00Z">
        <w:r>
          <w:fldChar w:fldCharType="separate"/>
        </w:r>
        <w:r>
          <w:t>3.23.2</w:t>
        </w:r>
        <w:r>
          <w:fldChar w:fldCharType="end"/>
        </w:r>
        <w:r>
          <w:t>) and the</w:t>
        </w:r>
      </w:ins>
      <w:ins w:id="905" w:author="Laurence Golding" w:date="2018-03-08T11:46:00Z">
        <w:r>
          <w:t xml:space="preserve"> </w:t>
        </w:r>
      </w:ins>
      <w:ins w:id="906" w:author="Laurence Golding" w:date="2018-03-08T12:08:00Z">
        <w:r w:rsidR="00FE44BC" w:rsidRPr="00DF7B7C">
          <w:rPr>
            <w:rStyle w:val="CODEtemp"/>
          </w:rPr>
          <w:t>insertedContent</w:t>
        </w:r>
        <w:r w:rsidR="00FE44BC">
          <w:t xml:space="preserve"> property</w:t>
        </w:r>
      </w:ins>
      <w:ins w:id="907" w:author="Laurence Golding" w:date="2018-03-08T12:19:00Z">
        <w:r w:rsidR="00DF7B7C">
          <w:t xml:space="preserve"> (§</w:t>
        </w:r>
        <w:r w:rsidR="00DF7B7C">
          <w:fldChar w:fldCharType="begin"/>
        </w:r>
        <w:r w:rsidR="00DF7B7C">
          <w:instrText xml:space="preserve"> REF _Ref493518437 \r \h </w:instrText>
        </w:r>
      </w:ins>
      <w:r w:rsidR="00DF7B7C">
        <w:fldChar w:fldCharType="separate"/>
      </w:r>
      <w:ins w:id="908" w:author="Laurence Golding" w:date="2018-03-08T12:19:00Z">
        <w:r w:rsidR="00DF7B7C">
          <w:t>3.34.4</w:t>
        </w:r>
        <w:r w:rsidR="00DF7B7C">
          <w:fldChar w:fldCharType="end"/>
        </w:r>
        <w:r w:rsidR="00DF7B7C">
          <w:t>)</w:t>
        </w:r>
      </w:ins>
      <w:ins w:id="909" w:author="Laurence Golding" w:date="2018-03-08T12:08:00Z">
        <w:r w:rsidR="00FE44BC">
          <w:t xml:space="preserve"> is present,</w:t>
        </w:r>
      </w:ins>
      <w:ins w:id="910" w:author="Laurence Golding" w:date="2018-03-08T12:09:00Z">
        <w:r w:rsidR="00FE44BC">
          <w:t xml:space="preserve"> then the </w:t>
        </w:r>
        <w:r w:rsidR="00FE44BC" w:rsidRPr="00DF7B7C">
          <w:rPr>
            <w:rStyle w:val="CODEtemp"/>
          </w:rPr>
          <w:t>insertedContent</w:t>
        </w:r>
        <w:r w:rsidR="00FE44BC">
          <w:t xml:space="preserve"> property </w:t>
        </w:r>
      </w:ins>
      <w:ins w:id="911" w:author="Laurence Golding" w:date="2018-03-08T12:22:00Z">
        <w:r w:rsidR="00DF7B7C">
          <w:rPr>
            <w:b/>
          </w:rPr>
          <w:t>SHOULD</w:t>
        </w:r>
      </w:ins>
      <w:ins w:id="912" w:author="Laurence Golding" w:date="2018-03-08T12:09:00Z">
        <w:r w:rsidR="00FE44BC">
          <w:t xml:space="preserve"> contain a </w:t>
        </w:r>
        <w:r w:rsidR="00FE44BC" w:rsidRPr="00DF7B7C">
          <w:rPr>
            <w:rStyle w:val="CODEtemp"/>
          </w:rPr>
          <w:t>text</w:t>
        </w:r>
        <w:r w:rsidR="00FE44BC">
          <w:t xml:space="preserve"> property</w:t>
        </w:r>
      </w:ins>
      <w:ins w:id="913" w:author="Laurence Golding" w:date="2018-03-08T12:21:00Z">
        <w:r w:rsidR="00DF7B7C">
          <w:t xml:space="preserve"> (§</w:t>
        </w:r>
        <w:r w:rsidR="00DF7B7C">
          <w:fldChar w:fldCharType="begin"/>
        </w:r>
        <w:r w:rsidR="00DF7B7C">
          <w:instrText xml:space="preserve"> REF _Ref508196768 \r \h </w:instrText>
        </w:r>
      </w:ins>
      <w:r w:rsidR="00DF7B7C">
        <w:fldChar w:fldCharType="separate"/>
      </w:r>
      <w:ins w:id="914" w:author="Laurence Golding" w:date="2018-03-08T12:21:00Z">
        <w:r w:rsidR="00DF7B7C">
          <w:t>3.2.2</w:t>
        </w:r>
        <w:r w:rsidR="00DF7B7C">
          <w:fldChar w:fldCharType="end"/>
        </w:r>
        <w:r w:rsidR="00DF7B7C">
          <w:t>)</w:t>
        </w:r>
      </w:ins>
      <w:ins w:id="915" w:author="Laurence Golding" w:date="2018-03-08T12:09:00Z">
        <w:r w:rsidR="00FE44BC">
          <w:t>.</w:t>
        </w:r>
      </w:ins>
    </w:p>
    <w:p w14:paraId="0C3C575C" w14:textId="05081EBE" w:rsidR="00FE44BC" w:rsidRDefault="00FE44BC" w:rsidP="00332F9F">
      <w:pPr>
        <w:rPr>
          <w:ins w:id="916" w:author="Laurence Golding" w:date="2018-03-08T12:09:00Z"/>
        </w:rPr>
      </w:pPr>
      <w:ins w:id="917" w:author="Laurence Golding" w:date="2018-03-08T12:09:00Z">
        <w:r>
          <w:t xml:space="preserve">If the </w:t>
        </w:r>
        <w:r w:rsidRPr="00DF7B7C">
          <w:rPr>
            <w:rStyle w:val="CODEtemp"/>
          </w:rPr>
          <w:t>deletedRegion</w:t>
        </w:r>
        <w:r>
          <w:t xml:space="preserve"> property specifies a binary region (</w:t>
        </w:r>
      </w:ins>
      <w:ins w:id="918" w:author="Laurence Golding" w:date="2018-03-08T12:20:00Z">
        <w:r w:rsidR="00DF7B7C">
          <w:t>§</w:t>
        </w:r>
        <w:r w:rsidR="00DF7B7C">
          <w:fldChar w:fldCharType="begin"/>
        </w:r>
        <w:r w:rsidR="00DF7B7C">
          <w:instrText xml:space="preserve"> REF _Ref508274985 \r \h </w:instrText>
        </w:r>
      </w:ins>
      <w:r w:rsidR="00DF7B7C">
        <w:fldChar w:fldCharType="separate"/>
      </w:r>
      <w:ins w:id="919" w:author="Laurence Golding" w:date="2018-03-08T12:20:00Z">
        <w:r w:rsidR="00DF7B7C">
          <w:t>3.23.3</w:t>
        </w:r>
        <w:r w:rsidR="00DF7B7C">
          <w:fldChar w:fldCharType="end"/>
        </w:r>
      </w:ins>
      <w:ins w:id="920" w:author="Laurence Golding" w:date="2018-03-08T12:09:00Z">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w:t>
        </w:r>
      </w:ins>
      <w:ins w:id="921" w:author="Laurence Golding" w:date="2018-03-08T12:21:00Z">
        <w:r w:rsidR="00DF7B7C">
          <w:t xml:space="preserve"> (§</w:t>
        </w:r>
      </w:ins>
      <w:ins w:id="922" w:author="Laurence Golding" w:date="2018-03-08T12:22:00Z">
        <w:r w:rsidR="00DF7B7C">
          <w:fldChar w:fldCharType="begin"/>
        </w:r>
        <w:r w:rsidR="00DF7B7C">
          <w:instrText xml:space="preserve"> REF _Ref508275049 \r \h </w:instrText>
        </w:r>
      </w:ins>
      <w:r w:rsidR="00DF7B7C">
        <w:fldChar w:fldCharType="separate"/>
      </w:r>
      <w:ins w:id="923" w:author="Laurence Golding" w:date="2018-03-08T12:22:00Z">
        <w:r w:rsidR="00DF7B7C">
          <w:t>3.2.3</w:t>
        </w:r>
        <w:r w:rsidR="00DF7B7C">
          <w:fldChar w:fldCharType="end"/>
        </w:r>
      </w:ins>
      <w:ins w:id="924" w:author="Laurence Golding" w:date="2018-03-08T12:21:00Z">
        <w:r w:rsidR="00DF7B7C">
          <w:t>)</w:t>
        </w:r>
      </w:ins>
      <w:ins w:id="925" w:author="Laurence Golding" w:date="2018-03-08T12:09:00Z">
        <w:r>
          <w:t>.</w:t>
        </w:r>
      </w:ins>
    </w:p>
    <w:p w14:paraId="2EB1BCDB" w14:textId="0C28BC41" w:rsidR="00B86BC7" w:rsidDel="00332F9F" w:rsidRDefault="00B86BC7" w:rsidP="00B86BC7">
      <w:pPr>
        <w:pStyle w:val="Heading3"/>
        <w:rPr>
          <w:del w:id="926" w:author="Laurence Golding" w:date="2018-03-08T11:38:00Z"/>
        </w:rPr>
      </w:pPr>
      <w:bookmarkStart w:id="927" w:name="_Ref493518438"/>
      <w:bookmarkStart w:id="928" w:name="_Ref493518542"/>
      <w:bookmarkStart w:id="929" w:name="_Toc507671187"/>
      <w:del w:id="930" w:author="Laurence Golding" w:date="2018-03-08T11:38:00Z">
        <w:r w:rsidDel="00332F9F">
          <w:lastRenderedPageBreak/>
          <w:delText>offset property</w:delText>
        </w:r>
        <w:bookmarkEnd w:id="927"/>
        <w:bookmarkEnd w:id="928"/>
        <w:bookmarkEnd w:id="929"/>
      </w:del>
    </w:p>
    <w:p w14:paraId="3477FABE" w14:textId="1997B10F" w:rsidR="003672C8" w:rsidRPr="003672C8" w:rsidDel="00332F9F" w:rsidRDefault="003672C8" w:rsidP="003672C8">
      <w:pPr>
        <w:rPr>
          <w:del w:id="931" w:author="Laurence Golding" w:date="2018-03-08T11:38:00Z"/>
        </w:rPr>
      </w:pPr>
      <w:del w:id="932" w:author="Laurence Golding" w:date="2018-03-08T11:38:00Z">
        <w:r w:rsidRPr="003672C8" w:rsidDel="00332F9F">
          <w:delText xml:space="preserve">A </w:delText>
        </w:r>
        <w:r w:rsidRPr="003672C8" w:rsidDel="00332F9F">
          <w:rPr>
            <w:rStyle w:val="CODEtemp"/>
          </w:rPr>
          <w:delText>replacement</w:delText>
        </w:r>
        <w:r w:rsidRPr="003672C8" w:rsidDel="00332F9F">
          <w:delText xml:space="preserve"> object </w:delText>
        </w:r>
        <w:r w:rsidRPr="003672C8" w:rsidDel="00332F9F">
          <w:rPr>
            <w:b/>
          </w:rPr>
          <w:delText>SHALL</w:delText>
        </w:r>
        <w:r w:rsidRPr="003672C8" w:rsidDel="00332F9F">
          <w:delText xml:space="preserve"> contain a property named </w:delText>
        </w:r>
        <w:r w:rsidRPr="003672C8" w:rsidDel="00332F9F">
          <w:rPr>
            <w:rStyle w:val="CODEtemp"/>
          </w:rPr>
          <w:delText>offset</w:delText>
        </w:r>
        <w:r w:rsidRPr="003672C8" w:rsidDel="00332F9F">
          <w:delText xml:space="preserve"> whose value is a non-negative integer specifying the offset in bytes from the beginning of the file at which bytes are to be removed, inserted, or both. An </w:delText>
        </w:r>
        <w:r w:rsidRPr="003672C8" w:rsidDel="00332F9F">
          <w:rPr>
            <w:rStyle w:val="CODEtemp"/>
          </w:rPr>
          <w:delText>offset</w:delText>
        </w:r>
        <w:r w:rsidRPr="003672C8" w:rsidDel="00332F9F">
          <w:delText xml:space="preserve"> of 0 shall denote the first byte in the file.</w:delText>
        </w:r>
      </w:del>
    </w:p>
    <w:p w14:paraId="2919F4E4" w14:textId="38357DE8" w:rsidR="00B86BC7" w:rsidRDefault="00B86BC7" w:rsidP="00B86BC7">
      <w:pPr>
        <w:pStyle w:val="Heading3"/>
      </w:pPr>
      <w:bookmarkStart w:id="933" w:name="_Ref493518436"/>
      <w:bookmarkStart w:id="934" w:name="_Ref493518439"/>
      <w:bookmarkStart w:id="935" w:name="_Ref493518529"/>
      <w:bookmarkStart w:id="936" w:name="_Toc507671188"/>
      <w:del w:id="937" w:author="Laurence Golding" w:date="2018-03-08T11:38:00Z">
        <w:r w:rsidDel="00332F9F">
          <w:delText xml:space="preserve">deletedLength </w:delText>
        </w:r>
      </w:del>
      <w:ins w:id="938" w:author="Laurence Golding" w:date="2018-03-08T11:38:00Z">
        <w:r w:rsidR="00332F9F">
          <w:t xml:space="preserve">deletedRegion </w:t>
        </w:r>
      </w:ins>
      <w:r>
        <w:t>property</w:t>
      </w:r>
      <w:bookmarkEnd w:id="933"/>
      <w:bookmarkEnd w:id="934"/>
      <w:bookmarkEnd w:id="935"/>
      <w:bookmarkEnd w:id="936"/>
    </w:p>
    <w:p w14:paraId="1ECF4AC9" w14:textId="3BDDED27" w:rsidR="003672C8" w:rsidRDefault="003672C8" w:rsidP="003672C8">
      <w:r>
        <w:t xml:space="preserve">A </w:t>
      </w:r>
      <w:r w:rsidRPr="003672C8">
        <w:rPr>
          <w:rStyle w:val="CODEtemp"/>
        </w:rPr>
        <w:t>replacement</w:t>
      </w:r>
      <w:r>
        <w:t xml:space="preserve"> object </w:t>
      </w:r>
      <w:del w:id="939" w:author="Laurence Golding" w:date="2018-03-08T11:39:00Z">
        <w:r w:rsidRPr="003672C8" w:rsidDel="00332F9F">
          <w:rPr>
            <w:b/>
          </w:rPr>
          <w:delText>MAY</w:delText>
        </w:r>
        <w:r w:rsidDel="00332F9F">
          <w:delText xml:space="preserve"> </w:delText>
        </w:r>
      </w:del>
      <w:ins w:id="940" w:author="Laurence Golding" w:date="2018-03-08T11:39:00Z">
        <w:r w:rsidR="00332F9F">
          <w:rPr>
            <w:b/>
          </w:rPr>
          <w:t>SHALL</w:t>
        </w:r>
        <w:r w:rsidR="00332F9F">
          <w:t xml:space="preserve"> </w:t>
        </w:r>
      </w:ins>
      <w:r>
        <w:t xml:space="preserve">contain a property named </w:t>
      </w:r>
      <w:del w:id="941" w:author="Laurence Golding" w:date="2018-03-08T11:39:00Z">
        <w:r w:rsidRPr="003672C8" w:rsidDel="00332F9F">
          <w:rPr>
            <w:rStyle w:val="CODEtemp"/>
          </w:rPr>
          <w:delText>deletedLength</w:delText>
        </w:r>
        <w:r w:rsidDel="00332F9F">
          <w:delText xml:space="preserve"> </w:delText>
        </w:r>
      </w:del>
      <w:ins w:id="942" w:author="Laurence Golding" w:date="2018-03-08T11:39:00Z">
        <w:r w:rsidR="00332F9F" w:rsidRPr="003672C8">
          <w:rPr>
            <w:rStyle w:val="CODEtemp"/>
          </w:rPr>
          <w:t>deleted</w:t>
        </w:r>
        <w:r w:rsidR="00332F9F">
          <w:rPr>
            <w:rStyle w:val="CODEtemp"/>
          </w:rPr>
          <w:t>Region</w:t>
        </w:r>
        <w:r w:rsidR="00332F9F">
          <w:t xml:space="preserve"> </w:t>
        </w:r>
      </w:ins>
      <w:r>
        <w:t xml:space="preserve">whose value is a </w:t>
      </w:r>
      <w:del w:id="943" w:author="Laurence Golding" w:date="2018-03-08T11:39:00Z">
        <w:r w:rsidDel="00332F9F">
          <w:delText>non-negative integer</w:delText>
        </w:r>
      </w:del>
      <w:ins w:id="944" w:author="Laurence Golding" w:date="2018-03-08T11:39:00Z">
        <w:r w:rsidR="00332F9F" w:rsidRPr="00332F9F">
          <w:rPr>
            <w:rStyle w:val="CODEtemp"/>
          </w:rPr>
          <w:t>region</w:t>
        </w:r>
        <w:r w:rsidR="00332F9F">
          <w:t xml:space="preserve"> object (§</w:t>
        </w:r>
        <w:r w:rsidR="00332F9F">
          <w:fldChar w:fldCharType="begin"/>
        </w:r>
        <w:r w:rsidR="00332F9F">
          <w:instrText xml:space="preserve"> REF _Ref493490350 \r \h </w:instrText>
        </w:r>
      </w:ins>
      <w:r w:rsidR="00332F9F">
        <w:fldChar w:fldCharType="separate"/>
      </w:r>
      <w:ins w:id="945" w:author="Laurence Golding" w:date="2018-03-08T11:39:00Z">
        <w:r w:rsidR="00332F9F">
          <w:t>3.23</w:t>
        </w:r>
        <w:r w:rsidR="00332F9F">
          <w:fldChar w:fldCharType="end"/>
        </w:r>
        <w:r w:rsidR="00332F9F">
          <w:t>)</w:t>
        </w:r>
      </w:ins>
      <w:r>
        <w:t xml:space="preserve"> specifying the </w:t>
      </w:r>
      <w:del w:id="946" w:author="Laurence Golding" w:date="2018-03-08T11:40:00Z">
        <w:r w:rsidDel="00332F9F">
          <w:delText>number of bytes</w:delText>
        </w:r>
      </w:del>
      <w:ins w:id="947" w:author="Laurence Golding" w:date="2018-03-08T11:40:00Z">
        <w:r w:rsidR="00332F9F">
          <w:t>region</w:t>
        </w:r>
      </w:ins>
      <w:r>
        <w:t xml:space="preserve"> to delete</w:t>
      </w:r>
      <w:del w:id="948" w:author="Laurence Golding" w:date="2018-03-08T11:40:00Z">
        <w:r w:rsidDel="00332F9F">
          <w:delText xml:space="preserve">, starting at the byte offset specified by the </w:delText>
        </w:r>
        <w:r w:rsidRPr="00F55A86" w:rsidDel="00332F9F">
          <w:rPr>
            <w:rStyle w:val="CODEtemp"/>
          </w:rPr>
          <w:delText>offset</w:delText>
        </w:r>
        <w:r w:rsidDel="00332F9F">
          <w:delText xml:space="preserve"> property (§</w:delText>
        </w:r>
        <w:r w:rsidDel="00332F9F">
          <w:fldChar w:fldCharType="begin"/>
        </w:r>
        <w:r w:rsidDel="00332F9F">
          <w:delInstrText xml:space="preserve"> REF _Ref493518542 \w \h </w:delInstrText>
        </w:r>
        <w:r w:rsidDel="00332F9F">
          <w:fldChar w:fldCharType="separate"/>
        </w:r>
        <w:r w:rsidR="00BF026B" w:rsidDel="00332F9F">
          <w:delText>3.33.3</w:delText>
        </w:r>
        <w:r w:rsidDel="00332F9F">
          <w:fldChar w:fldCharType="end"/>
        </w:r>
        <w:r w:rsidDel="00332F9F">
          <w:delText>), measured from the beginning of the file</w:delText>
        </w:r>
      </w:del>
      <w:r>
        <w:t>.</w:t>
      </w:r>
    </w:p>
    <w:p w14:paraId="351B2A44" w14:textId="3F81D0DF" w:rsidR="003672C8" w:rsidRPr="00DF7B7C" w:rsidDel="00332F9F" w:rsidRDefault="003672C8" w:rsidP="003672C8">
      <w:pPr>
        <w:rPr>
          <w:del w:id="949" w:author="Laurence Golding" w:date="2018-03-08T11:42:00Z"/>
        </w:rPr>
      </w:pPr>
      <w:del w:id="950" w:author="Laurence Golding" w:date="2018-03-08T11:42:00Z">
        <w:r w:rsidDel="00332F9F">
          <w:delText xml:space="preserve">If </w:delText>
        </w:r>
        <w:r w:rsidRPr="003672C8" w:rsidDel="00332F9F">
          <w:rPr>
            <w:rStyle w:val="CODEtemp"/>
          </w:rPr>
          <w:delText>deletedLength</w:delText>
        </w:r>
        <w:r w:rsidDel="00332F9F">
          <w:delText xml:space="preserve"> is absent, or if its value is 0, no bytes </w:delText>
        </w:r>
        <w:r w:rsidRPr="003672C8" w:rsidDel="00332F9F">
          <w:rPr>
            <w:b/>
          </w:rPr>
          <w:delText>SHALL</w:delText>
        </w:r>
        <w:r w:rsidDel="00332F9F">
          <w:delText xml:space="preserve"> be deleted.</w:delText>
        </w:r>
      </w:del>
      <w:ins w:id="951" w:author="Laurence Golding" w:date="2018-03-08T11:42:00Z">
        <w:r w:rsidR="00332F9F" w:rsidRPr="00332F9F">
          <w:t xml:space="preserve"> </w:t>
        </w:r>
        <w:r w:rsidR="00332F9F">
          <w:t xml:space="preserve">If the length of the region specified by </w:t>
        </w:r>
        <w:r w:rsidR="00332F9F" w:rsidRPr="00332F9F">
          <w:rPr>
            <w:rStyle w:val="CODEtemp"/>
          </w:rPr>
          <w:t>deletedRegion</w:t>
        </w:r>
        <w:r w:rsidR="00332F9F">
          <w:t xml:space="preserve"> is 0, then </w:t>
        </w:r>
        <w:r w:rsidR="00332F9F" w:rsidRPr="00332F9F">
          <w:rPr>
            <w:rStyle w:val="CODEtemp"/>
          </w:rPr>
          <w:t>deletedRegion</w:t>
        </w:r>
        <w:r w:rsidR="00332F9F">
          <w:t xml:space="preserve"> specifies an insertion point, and the </w:t>
        </w:r>
      </w:ins>
      <w:ins w:id="952" w:author="Laurence Golding" w:date="2018-03-08T12:22:00Z">
        <w:r w:rsidR="00DF7B7C">
          <w:t>SARIF consumer pe</w:t>
        </w:r>
      </w:ins>
      <w:ins w:id="953" w:author="Laurence Golding" w:date="2018-03-08T12:23:00Z">
        <w:r w:rsidR="00DF7B7C">
          <w:t xml:space="preserve">rforming the replacement </w:t>
        </w:r>
        <w:r w:rsidR="00DF7B7C">
          <w:rPr>
            <w:b/>
          </w:rPr>
          <w:t>SHALL NOT</w:t>
        </w:r>
        <w:r w:rsidR="00DF7B7C">
          <w:t xml:space="preserve"> remove any file content.</w:t>
        </w:r>
      </w:ins>
    </w:p>
    <w:p w14:paraId="4E9FA252" w14:textId="531241E9" w:rsidR="00B86BC7" w:rsidRDefault="00B86BC7" w:rsidP="00B86BC7">
      <w:pPr>
        <w:pStyle w:val="Heading3"/>
      </w:pPr>
      <w:bookmarkStart w:id="954" w:name="_Ref493518437"/>
      <w:bookmarkStart w:id="955" w:name="_Ref493518440"/>
      <w:bookmarkStart w:id="956" w:name="_Toc507671189"/>
      <w:del w:id="957" w:author="Laurence Golding" w:date="2018-03-08T12:19:00Z">
        <w:r w:rsidDel="00DF7B7C">
          <w:delText xml:space="preserve">insertedBytes </w:delText>
        </w:r>
      </w:del>
      <w:ins w:id="958" w:author="Laurence Golding" w:date="2018-03-08T12:19:00Z">
        <w:r w:rsidR="00DF7B7C">
          <w:t xml:space="preserve">insertedContent </w:t>
        </w:r>
      </w:ins>
      <w:r>
        <w:t>property</w:t>
      </w:r>
      <w:bookmarkEnd w:id="954"/>
      <w:bookmarkEnd w:id="955"/>
      <w:bookmarkEnd w:id="956"/>
    </w:p>
    <w:p w14:paraId="6E86F82E" w14:textId="727441B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del w:id="959" w:author="Laurence Golding" w:date="2018-03-08T12:23:00Z">
        <w:r w:rsidRPr="003672C8" w:rsidDel="00DF7B7C">
          <w:rPr>
            <w:rStyle w:val="CODEtemp"/>
          </w:rPr>
          <w:delText>insertedBytes</w:delText>
        </w:r>
        <w:r w:rsidDel="00DF7B7C">
          <w:delText xml:space="preserve"> </w:delText>
        </w:r>
      </w:del>
      <w:ins w:id="960" w:author="Laurence Golding" w:date="2018-03-08T12:23:00Z">
        <w:r w:rsidR="00DF7B7C">
          <w:rPr>
            <w:rStyle w:val="CODEtemp"/>
          </w:rPr>
          <w:t>insertedContent</w:t>
        </w:r>
        <w:r w:rsidR="00DF7B7C">
          <w:t xml:space="preserve"> </w:t>
        </w:r>
      </w:ins>
      <w:r>
        <w:t xml:space="preserve">whose value is a </w:t>
      </w:r>
      <w:del w:id="961" w:author="Laurence Golding" w:date="2018-03-08T12:23:00Z">
        <w:r w:rsidDel="00DF7B7C">
          <w:delText xml:space="preserve">string </w:delText>
        </w:r>
      </w:del>
      <w:ins w:id="962" w:author="Laurence Golding" w:date="2018-03-08T12:23:00Z">
        <w:r w:rsidR="00DF7B7C" w:rsidRPr="00DF7B7C">
          <w:rPr>
            <w:rStyle w:val="CODEtemp"/>
          </w:rPr>
          <w:t>fileContent</w:t>
        </w:r>
        <w:r w:rsidR="00DF7B7C">
          <w:t xml:space="preserve"> obect (§</w:t>
        </w:r>
      </w:ins>
      <w:ins w:id="963" w:author="Laurence Golding" w:date="2018-03-08T12:24:00Z">
        <w:r w:rsidR="00DF7B7C">
          <w:fldChar w:fldCharType="begin"/>
        </w:r>
        <w:r w:rsidR="00DF7B7C">
          <w:instrText xml:space="preserve"> REF _Ref508196570 \r \h </w:instrText>
        </w:r>
      </w:ins>
      <w:r w:rsidR="00DF7B7C">
        <w:fldChar w:fldCharType="separate"/>
      </w:r>
      <w:ins w:id="964" w:author="Laurence Golding" w:date="2018-03-08T12:24:00Z">
        <w:r w:rsidR="00DF7B7C">
          <w:t>3.2</w:t>
        </w:r>
        <w:r w:rsidR="00DF7B7C">
          <w:fldChar w:fldCharType="end"/>
        </w:r>
      </w:ins>
      <w:ins w:id="965" w:author="Laurence Golding" w:date="2018-03-08T12:23:00Z">
        <w:r w:rsidR="00DF7B7C">
          <w:t xml:space="preserve">) </w:t>
        </w:r>
      </w:ins>
      <w:r>
        <w:t xml:space="preserve">that specifies the </w:t>
      </w:r>
      <w:del w:id="966" w:author="Laurence Golding" w:date="2018-03-08T12:24:00Z">
        <w:r w:rsidDel="00DF7B7C">
          <w:delText>byte sequence</w:delText>
        </w:r>
      </w:del>
      <w:ins w:id="967" w:author="Laurence Golding" w:date="2018-03-08T12:24:00Z">
        <w:r w:rsidR="00DF7B7C">
          <w:t>content</w:t>
        </w:r>
      </w:ins>
      <w:r>
        <w:t xml:space="preserve"> to </w:t>
      </w:r>
      <w:del w:id="968" w:author="Laurence Golding" w:date="2018-03-08T12:24:00Z">
        <w:r w:rsidDel="00DF7B7C">
          <w:delText>be inserted</w:delText>
        </w:r>
      </w:del>
      <w:ins w:id="969" w:author="Laurence Golding" w:date="2018-03-08T12:24:00Z">
        <w:r w:rsidR="00DF7B7C">
          <w:t>insert</w:t>
        </w:r>
      </w:ins>
      <w:r>
        <w:t xml:space="preserve"> </w:t>
      </w:r>
      <w:del w:id="970" w:author="Laurence Golding" w:date="2018-03-08T12:25:00Z">
        <w:r w:rsidDel="00DF7B7C">
          <w:delText>at the byte offset specified by the offset property (§</w:delText>
        </w:r>
        <w:r w:rsidR="00F55A86" w:rsidDel="00DF7B7C">
          <w:rPr>
            <w:rStyle w:val="CODEtemp"/>
          </w:rPr>
          <w:fldChar w:fldCharType="begin"/>
        </w:r>
        <w:r w:rsidR="00F55A86" w:rsidDel="00DF7B7C">
          <w:delInstrText xml:space="preserve"> REF _Ref493518438 \r \h </w:delInstrText>
        </w:r>
        <w:r w:rsidR="00F55A86" w:rsidDel="00DF7B7C">
          <w:rPr>
            <w:rStyle w:val="CODEtemp"/>
          </w:rPr>
        </w:r>
        <w:r w:rsidR="00F55A86" w:rsidDel="00DF7B7C">
          <w:rPr>
            <w:rStyle w:val="CODEtemp"/>
          </w:rPr>
          <w:fldChar w:fldCharType="separate"/>
        </w:r>
        <w:r w:rsidR="00BF026B" w:rsidDel="00DF7B7C">
          <w:delText>3.33.3</w:delText>
        </w:r>
        <w:r w:rsidR="00F55A86" w:rsidDel="00DF7B7C">
          <w:rPr>
            <w:rStyle w:val="CODEtemp"/>
          </w:rPr>
          <w:fldChar w:fldCharType="end"/>
        </w:r>
        <w:r w:rsidDel="00DF7B7C">
          <w:delText>), measured from the beginning of the file</w:delText>
        </w:r>
      </w:del>
      <w:ins w:id="971" w:author="Laurence Golding" w:date="2018-03-08T12:25:00Z">
        <w:r w:rsidR="00DF7B7C">
          <w:t>in place of the region specified by the deletedRegion property (or at the point specified by deletedRegion, if deletedRegion has a length of zero and therefore specifies an insertion point)</w:t>
        </w:r>
      </w:ins>
      <w:r>
        <w:t>.</w:t>
      </w:r>
    </w:p>
    <w:p w14:paraId="571F33B0" w14:textId="7AE73C80" w:rsidR="003672C8" w:rsidRDefault="003672C8" w:rsidP="003672C8">
      <w:r>
        <w:t xml:space="preserve">If </w:t>
      </w:r>
      <w:del w:id="972" w:author="Laurence Golding" w:date="2018-03-08T12:25:00Z">
        <w:r w:rsidRPr="003672C8" w:rsidDel="00DF7B7C">
          <w:rPr>
            <w:rStyle w:val="CODEtemp"/>
          </w:rPr>
          <w:delText>insertedBytes</w:delText>
        </w:r>
        <w:r w:rsidDel="00DF7B7C">
          <w:delText xml:space="preserve"> </w:delText>
        </w:r>
      </w:del>
      <w:ins w:id="973" w:author="Laurence Golding" w:date="2018-03-08T12:25:00Z">
        <w:r w:rsidR="00DF7B7C">
          <w:rPr>
            <w:rStyle w:val="CODEtemp"/>
          </w:rPr>
          <w:t>insertedContent</w:t>
        </w:r>
        <w:r w:rsidR="00DF7B7C">
          <w:t xml:space="preserve"> </w:t>
        </w:r>
      </w:ins>
      <w:r>
        <w:t xml:space="preserve">is absent, or </w:t>
      </w:r>
      <w:del w:id="974" w:author="Laurence Golding" w:date="2018-03-08T12:26:00Z">
        <w:r w:rsidDel="00DF7B7C">
          <w:delText>if its value is the empty string</w:delText>
        </w:r>
      </w:del>
      <w:ins w:id="975" w:author="Laurence Golding" w:date="2018-03-08T12:26:00Z">
        <w:r w:rsidR="00DF7B7C">
          <w:t>its properties specify content whose length is zero</w:t>
        </w:r>
      </w:ins>
      <w:r>
        <w:t xml:space="preserve">, </w:t>
      </w:r>
      <w:del w:id="976" w:author="Laurence Golding" w:date="2018-03-08T12:26:00Z">
        <w:r w:rsidDel="00DF7B7C">
          <w:delText>no bytes</w:delText>
        </w:r>
      </w:del>
      <w:ins w:id="977" w:author="Laurence Golding" w:date="2018-03-08T12:26:00Z">
        <w:r w:rsidR="00DF7B7C">
          <w:t>the SARIF consumer performing that replacement</w:t>
        </w:r>
      </w:ins>
      <w:r>
        <w:t xml:space="preserve"> </w:t>
      </w:r>
      <w:r w:rsidRPr="003672C8">
        <w:rPr>
          <w:b/>
        </w:rPr>
        <w:t>SHALL</w:t>
      </w:r>
      <w:r>
        <w:t xml:space="preserve"> </w:t>
      </w:r>
      <w:del w:id="978" w:author="Laurence Golding" w:date="2018-03-08T12:26:00Z">
        <w:r w:rsidDel="00DF7B7C">
          <w:delText xml:space="preserve">be </w:delText>
        </w:r>
      </w:del>
      <w:ins w:id="979" w:author="Laurence Golding" w:date="2018-03-08T12:26:00Z">
        <w:r w:rsidR="00DF7B7C">
          <w:t xml:space="preserve">not </w:t>
        </w:r>
      </w:ins>
      <w:r>
        <w:t>insert</w:t>
      </w:r>
      <w:del w:id="980" w:author="Laurence Golding" w:date="2018-03-08T12:26:00Z">
        <w:r w:rsidDel="00DF7B7C">
          <w:delText>ed</w:delText>
        </w:r>
      </w:del>
      <w:ins w:id="981" w:author="Laurence Golding" w:date="2018-03-08T12:26:00Z">
        <w:r w:rsidR="00DF7B7C">
          <w:t xml:space="preserve"> any content</w:t>
        </w:r>
      </w:ins>
      <w:r>
        <w:t>.</w:t>
      </w:r>
    </w:p>
    <w:p w14:paraId="47D5862A" w14:textId="25C86000" w:rsidR="003672C8" w:rsidDel="00DF7B7C" w:rsidRDefault="003672C8" w:rsidP="003672C8">
      <w:pPr>
        <w:rPr>
          <w:del w:id="982" w:author="Laurence Golding" w:date="2018-03-08T12:26:00Z"/>
        </w:rPr>
      </w:pPr>
      <w:del w:id="983" w:author="Laurence Golding" w:date="2018-03-08T12:26:00Z">
        <w:r w:rsidDel="00DF7B7C">
          <w:delText xml:space="preserve">If the file into which the bytes are to be inserted is a binary file, the value of the </w:delText>
        </w:r>
        <w:r w:rsidRPr="003672C8" w:rsidDel="00DF7B7C">
          <w:rPr>
            <w:rStyle w:val="CODEtemp"/>
          </w:rPr>
          <w:delText>insertedBytes</w:delText>
        </w:r>
        <w:r w:rsidDel="00DF7B7C">
          <w:delText xml:space="preserve"> string </w:delText>
        </w:r>
        <w:r w:rsidRPr="003672C8" w:rsidDel="00DF7B7C">
          <w:rPr>
            <w:b/>
          </w:rPr>
          <w:delText>SHALL</w:delText>
        </w:r>
        <w:r w:rsidDel="00DF7B7C">
          <w:delText xml:space="preserve"> be the MIME Base64 encoding of the byte sequence to be inserted.</w:delText>
        </w:r>
      </w:del>
    </w:p>
    <w:p w14:paraId="6588CBFA" w14:textId="5B098E44" w:rsidR="003672C8" w:rsidDel="00DF7B7C" w:rsidRDefault="003672C8" w:rsidP="003672C8">
      <w:pPr>
        <w:rPr>
          <w:del w:id="984" w:author="Laurence Golding" w:date="2018-03-08T12:26:00Z"/>
        </w:rPr>
      </w:pPr>
      <w:del w:id="985" w:author="Laurence Golding" w:date="2018-03-08T12:26:00Z">
        <w:r w:rsidDel="00DF7B7C">
          <w:delText xml:space="preserve">If the file into which the bytes are to be inserted is a text file, the characters to be inserted </w:delText>
        </w:r>
        <w:r w:rsidRPr="003672C8" w:rsidDel="00DF7B7C">
          <w:rPr>
            <w:b/>
          </w:rPr>
          <w:delText>SHALL</w:delText>
        </w:r>
        <w:r w:rsidDel="00DF7B7C">
          <w:delText xml:space="preserve"> first be encoded in UTF-8. The value of the </w:delText>
        </w:r>
        <w:r w:rsidRPr="003672C8" w:rsidDel="00DF7B7C">
          <w:rPr>
            <w:rStyle w:val="CODEtemp"/>
          </w:rPr>
          <w:delText>insertedBytes</w:delText>
        </w:r>
        <w:r w:rsidDel="00DF7B7C">
          <w:delText xml:space="preserve"> string </w:delText>
        </w:r>
        <w:r w:rsidRPr="003672C8" w:rsidDel="00DF7B7C">
          <w:rPr>
            <w:b/>
          </w:rPr>
          <w:delText>SHALL</w:delText>
        </w:r>
        <w:r w:rsidDel="00DF7B7C">
          <w:delText xml:space="preserve"> be the MIME Base64 encoding of the resulting UTF-8 byte sequence.</w:delText>
        </w:r>
      </w:del>
    </w:p>
    <w:p w14:paraId="4C06240A" w14:textId="04E7D998" w:rsidR="003672C8" w:rsidRPr="003672C8" w:rsidDel="00232B73" w:rsidRDefault="003672C8" w:rsidP="003672C8">
      <w:pPr>
        <w:rPr>
          <w:del w:id="986" w:author="Laurence Golding" w:date="2018-03-07T14:34:00Z"/>
          <w:highlight w:val="yellow"/>
        </w:rPr>
      </w:pPr>
      <w:del w:id="987" w:author="Laurence Golding" w:date="2018-03-07T14:34:00Z">
        <w:r w:rsidRPr="003672C8" w:rsidDel="00232B73">
          <w:rPr>
            <w:highlight w:val="yellow"/>
          </w:rPr>
          <w:delText>TODO: Relationship between original file encoding, offset, and UTF-8 byte sequence.</w:delText>
        </w:r>
      </w:del>
    </w:p>
    <w:p w14:paraId="1CB8D57D" w14:textId="28DDC065" w:rsidR="003672C8" w:rsidRPr="003672C8" w:rsidDel="00232B73" w:rsidRDefault="003672C8" w:rsidP="003672C8">
      <w:pPr>
        <w:rPr>
          <w:del w:id="988" w:author="Laurence Golding" w:date="2018-03-07T14:34:00Z"/>
        </w:rPr>
      </w:pPr>
      <w:del w:id="989" w:author="Laurence Golding" w:date="2018-03-07T14:34:00Z">
        <w:r w:rsidRPr="003672C8" w:rsidDel="00232B73">
          <w:rPr>
            <w:highlight w:val="yellow"/>
          </w:rPr>
          <w:delText>TODO: Explain responsibility of viewer/editor to match encoding.</w:delText>
        </w:r>
      </w:del>
    </w:p>
    <w:p w14:paraId="7C5B0C12" w14:textId="2630DE95" w:rsidR="00B86BC7" w:rsidRDefault="00B86BC7" w:rsidP="00B86BC7">
      <w:pPr>
        <w:pStyle w:val="Heading2"/>
      </w:pPr>
      <w:bookmarkStart w:id="990" w:name="_Ref493404948"/>
      <w:bookmarkStart w:id="991" w:name="_Ref493406026"/>
      <w:bookmarkStart w:id="992" w:name="_Toc507671190"/>
      <w:r>
        <w:t>notification object</w:t>
      </w:r>
      <w:bookmarkEnd w:id="990"/>
      <w:bookmarkEnd w:id="991"/>
      <w:bookmarkEnd w:id="992"/>
    </w:p>
    <w:p w14:paraId="3BD7AF2E" w14:textId="23E07934" w:rsidR="00B86BC7" w:rsidRDefault="00B86BC7" w:rsidP="00B86BC7">
      <w:pPr>
        <w:pStyle w:val="Heading3"/>
      </w:pPr>
      <w:bookmarkStart w:id="993" w:name="_Toc507671191"/>
      <w:r>
        <w:t>General</w:t>
      </w:r>
      <w:bookmarkEnd w:id="993"/>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994" w:name="_Toc507671192"/>
      <w:r>
        <w:t>id property</w:t>
      </w:r>
      <w:bookmarkEnd w:id="99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w:t>
      </w:r>
      <w:r>
        <w:lastRenderedPageBreak/>
        <w:t>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95" w:name="_Ref493518926"/>
      <w:bookmarkStart w:id="996" w:name="_Toc507671193"/>
      <w:r>
        <w:t>ruleId property</w:t>
      </w:r>
      <w:bookmarkEnd w:id="995"/>
      <w:bookmarkEnd w:id="996"/>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997" w:name="_Toc507671194"/>
      <w:r>
        <w:t>ruleKey property</w:t>
      </w:r>
      <w:bookmarkEnd w:id="997"/>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998" w:name="_Toc507671195"/>
      <w:r>
        <w:t>physicalLocation property</w:t>
      </w:r>
      <w:bookmarkEnd w:id="998"/>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999" w:name="_Toc507671196"/>
      <w:r>
        <w:t>message property</w:t>
      </w:r>
      <w:bookmarkEnd w:id="999"/>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1000" w:name="_Ref493404972"/>
      <w:bookmarkStart w:id="1001" w:name="_Ref493406037"/>
      <w:bookmarkStart w:id="1002" w:name="_Toc507671197"/>
      <w:r>
        <w:lastRenderedPageBreak/>
        <w:t>level property</w:t>
      </w:r>
      <w:bookmarkEnd w:id="1000"/>
      <w:bookmarkEnd w:id="1001"/>
      <w:bookmarkEnd w:id="100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03" w:name="_Toc507671198"/>
      <w:r>
        <w:t>threadId property</w:t>
      </w:r>
      <w:bookmarkEnd w:id="100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004" w:name="_Toc507671199"/>
      <w:r>
        <w:t>time property</w:t>
      </w:r>
      <w:bookmarkEnd w:id="1004"/>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1005" w:name="_Toc507671200"/>
      <w:r>
        <w:t>exception property</w:t>
      </w:r>
      <w:bookmarkEnd w:id="1005"/>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06" w:name="_Toc507671201"/>
      <w:r>
        <w:t>properties property</w:t>
      </w:r>
      <w:bookmarkEnd w:id="1006"/>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07" w:name="_Ref493570836"/>
      <w:bookmarkStart w:id="1008" w:name="_Toc507671202"/>
      <w:r>
        <w:t>exception object</w:t>
      </w:r>
      <w:bookmarkEnd w:id="1007"/>
      <w:bookmarkEnd w:id="1008"/>
    </w:p>
    <w:p w14:paraId="1257C9E2" w14:textId="6070509F" w:rsidR="00B86BC7" w:rsidRDefault="00B86BC7" w:rsidP="00B86BC7">
      <w:pPr>
        <w:pStyle w:val="Heading3"/>
      </w:pPr>
      <w:bookmarkStart w:id="1009" w:name="_Toc507671203"/>
      <w:r>
        <w:t>General</w:t>
      </w:r>
      <w:bookmarkEnd w:id="100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010" w:name="_Toc507671204"/>
      <w:r>
        <w:t>kind property</w:t>
      </w:r>
      <w:bookmarkEnd w:id="10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1011" w:name="_Toc507671205"/>
      <w:r>
        <w:t>message property</w:t>
      </w:r>
      <w:bookmarkEnd w:id="1011"/>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12" w:name="_Toc507671206"/>
      <w:r>
        <w:t>stack property</w:t>
      </w:r>
      <w:bookmarkEnd w:id="1012"/>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3" w:name="_Toc507671207"/>
      <w:r>
        <w:t>innerExceptions property</w:t>
      </w:r>
      <w:bookmarkEnd w:id="101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014" w:name="_Toc287332011"/>
      <w:bookmarkStart w:id="1015" w:name="_Toc507671208"/>
      <w:r w:rsidRPr="00FD22AC">
        <w:lastRenderedPageBreak/>
        <w:t>Conformance</w:t>
      </w:r>
      <w:bookmarkEnd w:id="1014"/>
      <w:bookmarkEnd w:id="1015"/>
    </w:p>
    <w:p w14:paraId="1D48659C" w14:textId="6555FDBE" w:rsidR="00EE1E0B" w:rsidRDefault="00EE1E0B" w:rsidP="002244CB"/>
    <w:p w14:paraId="3BBDC6A3" w14:textId="77777777" w:rsidR="00376AE7" w:rsidRDefault="00376AE7" w:rsidP="00376AE7">
      <w:pPr>
        <w:pStyle w:val="Heading2"/>
        <w:numPr>
          <w:ilvl w:val="1"/>
          <w:numId w:val="2"/>
        </w:numPr>
      </w:pPr>
      <w:bookmarkStart w:id="1016" w:name="_Toc507671209"/>
      <w:r>
        <w:t>Conformance targets</w:t>
      </w:r>
      <w:bookmarkEnd w:id="10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017" w:name="_Toc507671210"/>
      <w:r>
        <w:t>Conformance Clause 1: SARIF log file</w:t>
      </w:r>
      <w:bookmarkEnd w:id="1017"/>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1018" w:name="_Toc507671211"/>
      <w:r>
        <w:t>Conformance Clause 2: SARIF producer</w:t>
      </w:r>
      <w:bookmarkEnd w:id="1018"/>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1019" w:name="_Toc507671212"/>
      <w:r>
        <w:t xml:space="preserve">Conformance Clause </w:t>
      </w:r>
      <w:r w:rsidR="0018481C">
        <w:t>3</w:t>
      </w:r>
      <w:r>
        <w:t>: Direct producer</w:t>
      </w:r>
      <w:bookmarkEnd w:id="10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1020" w:name="_Toc507671213"/>
      <w:r>
        <w:t xml:space="preserve">Conformance Clause </w:t>
      </w:r>
      <w:r w:rsidR="0018481C">
        <w:t>4</w:t>
      </w:r>
      <w:r>
        <w:t>: Converter</w:t>
      </w:r>
      <w:bookmarkEnd w:id="1020"/>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1021" w:name="_Toc507671214"/>
      <w:r>
        <w:lastRenderedPageBreak/>
        <w:t xml:space="preserve">Conformance Clause </w:t>
      </w:r>
      <w:r w:rsidR="0018481C">
        <w:t>5</w:t>
      </w:r>
      <w:r>
        <w:t>: Deterministic producer</w:t>
      </w:r>
      <w:bookmarkEnd w:id="10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1022" w:name="_Toc507671215"/>
      <w:r>
        <w:t xml:space="preserve">Conformance Clause </w:t>
      </w:r>
      <w:r w:rsidR="0018481C">
        <w:t>6</w:t>
      </w:r>
      <w:r>
        <w:t xml:space="preserve">: </w:t>
      </w:r>
      <w:r w:rsidR="0018481C">
        <w:t>SARIF c</w:t>
      </w:r>
      <w:r>
        <w:t>onsumer</w:t>
      </w:r>
      <w:bookmarkEnd w:id="102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1023" w:name="_Toc507671216"/>
      <w:r>
        <w:t>Conformance Clause 6: Viewer</w:t>
      </w:r>
      <w:bookmarkEnd w:id="1023"/>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024" w:name="AppendixAcknowledgments"/>
      <w:bookmarkStart w:id="1025" w:name="_Toc85472897"/>
      <w:bookmarkStart w:id="1026" w:name="_Toc287332012"/>
      <w:bookmarkStart w:id="1027" w:name="_Toc507671217"/>
      <w:bookmarkEnd w:id="1024"/>
      <w:r>
        <w:lastRenderedPageBreak/>
        <w:t xml:space="preserve">(Informative) </w:t>
      </w:r>
      <w:r w:rsidR="00B80CDB">
        <w:t>Acknowl</w:t>
      </w:r>
      <w:r w:rsidR="004D0E5E">
        <w:t>e</w:t>
      </w:r>
      <w:r w:rsidR="008F61FB">
        <w:t>dg</w:t>
      </w:r>
      <w:r w:rsidR="0052099F">
        <w:t>ments</w:t>
      </w:r>
      <w:bookmarkEnd w:id="1025"/>
      <w:bookmarkEnd w:id="1026"/>
      <w:bookmarkEnd w:id="102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028" w:name="AppendixFingerprints"/>
      <w:bookmarkStart w:id="1029" w:name="_Toc507671218"/>
      <w:bookmarkEnd w:id="1028"/>
      <w:r>
        <w:lastRenderedPageBreak/>
        <w:t xml:space="preserve">(Informative) </w:t>
      </w:r>
      <w:r w:rsidR="00710FE0">
        <w:t>Use of fingerprints by result management systems</w:t>
      </w:r>
      <w:bookmarkEnd w:id="1029"/>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0" w:name="AppendixViewers"/>
      <w:bookmarkStart w:id="1031" w:name="_Toc507671219"/>
      <w:bookmarkEnd w:id="1030"/>
      <w:r>
        <w:lastRenderedPageBreak/>
        <w:t xml:space="preserve">(Informative) </w:t>
      </w:r>
      <w:r w:rsidR="00710FE0">
        <w:t xml:space="preserve">Use of SARIF by log </w:t>
      </w:r>
      <w:r w:rsidR="00AF0D84">
        <w:t xml:space="preserve">file </w:t>
      </w:r>
      <w:r w:rsidR="00710FE0">
        <w:t>viewers</w:t>
      </w:r>
      <w:bookmarkEnd w:id="103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32" w:name="AppendixConverters"/>
      <w:bookmarkStart w:id="1033" w:name="_Toc507671220"/>
      <w:bookmarkEnd w:id="1032"/>
      <w:r>
        <w:lastRenderedPageBreak/>
        <w:t xml:space="preserve">(Informative) </w:t>
      </w:r>
      <w:r w:rsidR="00710FE0">
        <w:t>Production of SARIF by converters</w:t>
      </w:r>
      <w:bookmarkEnd w:id="103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1034" w:name="AppendixRuleMetadata"/>
      <w:bookmarkStart w:id="1035" w:name="_Toc507671221"/>
      <w:bookmarkEnd w:id="1034"/>
      <w:r>
        <w:lastRenderedPageBreak/>
        <w:t xml:space="preserve">(Informative) </w:t>
      </w:r>
      <w:r w:rsidR="00710FE0">
        <w:t>Locating rule metadata</w:t>
      </w:r>
      <w:bookmarkEnd w:id="1035"/>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6" w:name="AppendixDeterminism"/>
      <w:bookmarkStart w:id="1037" w:name="_Toc507671222"/>
      <w:bookmarkEnd w:id="1036"/>
      <w:r>
        <w:lastRenderedPageBreak/>
        <w:t xml:space="preserve">(Normative) </w:t>
      </w:r>
      <w:r w:rsidR="00710FE0">
        <w:t>Producing deterministic SARIF log files</w:t>
      </w:r>
      <w:bookmarkEnd w:id="1037"/>
    </w:p>
    <w:p w14:paraId="269DCAE0" w14:textId="72CA49C1" w:rsidR="00B62028" w:rsidRDefault="00B62028" w:rsidP="00B62028">
      <w:pPr>
        <w:pStyle w:val="AppendixHeading2"/>
      </w:pPr>
      <w:bookmarkStart w:id="1038" w:name="_Toc507671223"/>
      <w:r>
        <w:t>General</w:t>
      </w:r>
      <w:bookmarkEnd w:id="103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039" w:name="_Toc507671224"/>
      <w:r>
        <w:t>Non-deterministic file format elements</w:t>
      </w:r>
      <w:bookmarkEnd w:id="103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040" w:name="_Toc507671225"/>
      <w:r>
        <w:t>Array and dictionary element ordering</w:t>
      </w:r>
      <w:bookmarkEnd w:id="104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1" w:name="_Toc507671226"/>
      <w:r>
        <w:t>Absolute paths</w:t>
      </w:r>
      <w:bookmarkEnd w:id="104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42" w:name="_Toc507671227"/>
      <w:r>
        <w:t>Compensating for non-deterministic output</w:t>
      </w:r>
      <w:bookmarkEnd w:id="10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3" w:name="_Toc507671228"/>
      <w:r>
        <w:lastRenderedPageBreak/>
        <w:t>Interaction between determinism and baselining</w:t>
      </w:r>
      <w:bookmarkEnd w:id="104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44" w:name="AppendixFixes"/>
      <w:bookmarkStart w:id="1045" w:name="_Toc507671229"/>
      <w:bookmarkEnd w:id="1044"/>
      <w:r>
        <w:lastRenderedPageBreak/>
        <w:t xml:space="preserve">(Informative) </w:t>
      </w:r>
      <w:r w:rsidR="00710FE0">
        <w:t>Guidance on fixes</w:t>
      </w:r>
      <w:bookmarkEnd w:id="104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046" w:name="AppendixExamples"/>
      <w:bookmarkStart w:id="1047" w:name="_Toc507671230"/>
      <w:bookmarkEnd w:id="1046"/>
      <w:r>
        <w:lastRenderedPageBreak/>
        <w:t xml:space="preserve">(Informative) </w:t>
      </w:r>
      <w:r w:rsidR="00710FE0">
        <w:t>Examples</w:t>
      </w:r>
      <w:bookmarkEnd w:id="10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48" w:name="_Toc507671231"/>
      <w:r>
        <w:t>Minimal valid SARIF file resulting from a scan</w:t>
      </w:r>
      <w:bookmarkEnd w:id="1048"/>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49" w:name="_Toc507671232"/>
      <w:r w:rsidRPr="00745595">
        <w:t>Minimal recommended SARIF file with source information</w:t>
      </w:r>
      <w:bookmarkEnd w:id="1049"/>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50" w:name="_Toc507671233"/>
      <w:r w:rsidRPr="001D7651">
        <w:t>Minimal recommended SARIF file without source information</w:t>
      </w:r>
      <w:bookmarkEnd w:id="1050"/>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51" w:name="_Toc507671234"/>
      <w:r w:rsidRPr="001D7651">
        <w:t>SARIF file for exporting rule metadata</w:t>
      </w:r>
      <w:bookmarkEnd w:id="1051"/>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52" w:name="_Toc507671235"/>
      <w:r>
        <w:t>Comprehensive SARIF file</w:t>
      </w:r>
      <w:bookmarkEnd w:id="105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600FE2EF" w:rsidR="006043FF" w:rsidRDefault="006043FF" w:rsidP="006043FF">
      <w:pPr>
        <w:pStyle w:val="Code"/>
      </w:pPr>
      <w:r>
        <w:t xml:space="preserve">          ]</w:t>
      </w:r>
      <w:r w:rsidR="0008387F">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22CAC903" w14:textId="77777777" w:rsidR="0008387F" w:rsidRDefault="006043FF" w:rsidP="006043FF">
      <w:pPr>
        <w:pStyle w:val="Code"/>
      </w:pPr>
      <w:r>
        <w:t xml:space="preserve">          "snippet": </w:t>
      </w:r>
      <w:ins w:id="1053" w:author="Laurence Golding" w:date="2018-03-07T14:54:00Z">
        <w:r w:rsidR="0008387F">
          <w:t>{</w:t>
        </w:r>
      </w:ins>
    </w:p>
    <w:p w14:paraId="443818D6" w14:textId="77777777" w:rsidR="0008387F" w:rsidRDefault="0008387F" w:rsidP="006043FF">
      <w:pPr>
        <w:pStyle w:val="Code"/>
      </w:pPr>
      <w:r>
        <w:t xml:space="preserve">            </w:t>
      </w:r>
      <w:ins w:id="1054" w:author="Laurence Golding" w:date="2018-03-07T14:54:00Z">
        <w:r>
          <w:t>"text":</w:t>
        </w:r>
      </w:ins>
      <w:r>
        <w:t xml:space="preserve"> </w:t>
      </w:r>
      <w:r w:rsidR="006043FF">
        <w:t>"add_</w:t>
      </w:r>
      <w:proofErr w:type="gramStart"/>
      <w:r w:rsidR="006043FF">
        <w:t>core(</w:t>
      </w:r>
      <w:proofErr w:type="gramEnd"/>
      <w:r w:rsidR="006043FF">
        <w:t>ptr, offset, val);\n    return;"</w:t>
      </w:r>
    </w:p>
    <w:p w14:paraId="4002731A" w14:textId="47041CA6" w:rsidR="006043FF" w:rsidRDefault="0008387F" w:rsidP="006043FF">
      <w:pPr>
        <w:pStyle w:val="Code"/>
      </w:pPr>
      <w:r>
        <w:t xml:space="preserve">          </w:t>
      </w:r>
      <w:ins w:id="1055" w:author="Laurence Golding" w:date="2018-03-07T14:54:00Z">
        <w:r>
          <w:t>}</w:t>
        </w:r>
      </w:ins>
      <w:r w:rsidR="006043FF">
        <w:t>,</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lastRenderedPageBreak/>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0AC6FE76" w14:textId="77777777" w:rsidR="0008387F" w:rsidRDefault="006043FF" w:rsidP="006043FF">
      <w:pPr>
        <w:pStyle w:val="Code"/>
      </w:pPr>
      <w:r>
        <w:t xml:space="preserve">                  "snippet": </w:t>
      </w:r>
      <w:ins w:id="1056" w:author="Laurence Golding" w:date="2018-03-07T14:56:00Z">
        <w:r w:rsidR="0008387F">
          <w:t>{</w:t>
        </w:r>
      </w:ins>
    </w:p>
    <w:p w14:paraId="5D540CC6" w14:textId="77777777" w:rsidR="0008387F" w:rsidRDefault="0008387F" w:rsidP="006043FF">
      <w:pPr>
        <w:pStyle w:val="Code"/>
      </w:pPr>
      <w:r>
        <w:t xml:space="preserve">                    </w:t>
      </w:r>
      <w:ins w:id="1057" w:author="Laurence Golding" w:date="2018-03-07T14:57:00Z">
        <w:r>
          <w:t>"text":</w:t>
        </w:r>
      </w:ins>
      <w:r>
        <w:t xml:space="preserve"> </w:t>
      </w:r>
      <w:r w:rsidR="006043FF">
        <w:t>"int *ptr;"</w:t>
      </w:r>
    </w:p>
    <w:p w14:paraId="7DF5AD37" w14:textId="5C42A002" w:rsidR="006043FF" w:rsidRDefault="0008387F" w:rsidP="006043FF">
      <w:pPr>
        <w:pStyle w:val="Code"/>
      </w:pPr>
      <w:r>
        <w:t xml:space="preserve">                  </w:t>
      </w:r>
      <w:ins w:id="1058" w:author="Laurence Golding" w:date="2018-03-07T14:57:00Z">
        <w:r>
          <w:t>}</w:t>
        </w:r>
      </w:ins>
      <w:r w:rsidR="006043FF">
        <w:t>,</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4E829470" w14:textId="77777777" w:rsidR="0008387F" w:rsidRDefault="006043FF" w:rsidP="006043FF">
      <w:pPr>
        <w:pStyle w:val="Code"/>
      </w:pPr>
      <w:r>
        <w:t xml:space="preserve">                  "snippet": </w:t>
      </w:r>
      <w:ins w:id="1059" w:author="Laurence Golding" w:date="2018-03-07T14:54:00Z">
        <w:r w:rsidR="0008387F">
          <w:t>{</w:t>
        </w:r>
      </w:ins>
    </w:p>
    <w:p w14:paraId="7A960BE5" w14:textId="77777777" w:rsidR="0008387F" w:rsidRDefault="0008387F" w:rsidP="006043FF">
      <w:pPr>
        <w:pStyle w:val="Code"/>
      </w:pPr>
      <w:r>
        <w:t xml:space="preserve">                    </w:t>
      </w:r>
      <w:ins w:id="1060" w:author="Laurence Golding" w:date="2018-03-07T14:55:00Z">
        <w:r>
          <w:t>"text":</w:t>
        </w:r>
      </w:ins>
      <w:r>
        <w:t xml:space="preserve"> </w:t>
      </w:r>
      <w:r w:rsidR="006043FF">
        <w:t>"offset = (y + z)</w:t>
      </w:r>
      <w:r w:rsidR="006C19C1">
        <w:t xml:space="preserve"> * q</w:t>
      </w:r>
      <w:r w:rsidR="006043FF">
        <w:t xml:space="preserve"> + 1;"</w:t>
      </w:r>
    </w:p>
    <w:p w14:paraId="7218E0BF" w14:textId="40BDE8DC" w:rsidR="006043FF" w:rsidRDefault="0008387F" w:rsidP="006043FF">
      <w:pPr>
        <w:pStyle w:val="Code"/>
      </w:pPr>
      <w:r>
        <w:lastRenderedPageBreak/>
        <w:t xml:space="preserve">                  </w:t>
      </w:r>
      <w:ins w:id="1061" w:author="Laurence Golding" w:date="2018-03-07T14:55:00Z">
        <w:r>
          <w:t>}</w:t>
        </w:r>
      </w:ins>
      <w:r w:rsidR="006043FF">
        <w:t>,</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0DE1B38E" w14:textId="77777777" w:rsidR="0008387F" w:rsidRDefault="006043FF" w:rsidP="006043FF">
      <w:pPr>
        <w:pStyle w:val="Code"/>
      </w:pPr>
      <w:r>
        <w:t xml:space="preserve">                  "snippet": </w:t>
      </w:r>
      <w:ins w:id="1062" w:author="Laurence Golding" w:date="2018-03-07T14:55:00Z">
        <w:r w:rsidR="0008387F">
          <w:t>{</w:t>
        </w:r>
      </w:ins>
    </w:p>
    <w:p w14:paraId="7E363872" w14:textId="77777777" w:rsidR="0008387F" w:rsidRDefault="0008387F" w:rsidP="006043FF">
      <w:pPr>
        <w:pStyle w:val="Code"/>
      </w:pPr>
      <w:r>
        <w:t xml:space="preserve">                    </w:t>
      </w:r>
      <w:ins w:id="1063" w:author="Laurence Golding" w:date="2018-03-07T14:55:00Z">
        <w:r>
          <w:t>"text":</w:t>
        </w:r>
      </w:ins>
      <w:r>
        <w:t xml:space="preserve"> </w:t>
      </w:r>
      <w:r w:rsidR="006043FF">
        <w:t>"add_</w:t>
      </w:r>
      <w:proofErr w:type="gramStart"/>
      <w:r w:rsidR="006043FF">
        <w:t>core(</w:t>
      </w:r>
      <w:proofErr w:type="gramEnd"/>
      <w:r w:rsidR="006043FF">
        <w:t>ptr, offset, val)"</w:t>
      </w:r>
    </w:p>
    <w:p w14:paraId="6B841E44" w14:textId="39979079" w:rsidR="006043FF" w:rsidRDefault="0008387F" w:rsidP="006043FF">
      <w:pPr>
        <w:pStyle w:val="Code"/>
      </w:pPr>
      <w:r>
        <w:t xml:space="preserve">                  </w:t>
      </w:r>
      <w:ins w:id="1064" w:author="Laurence Golding" w:date="2018-03-07T14:55:00Z">
        <w:r>
          <w:t>}</w:t>
        </w:r>
      </w:ins>
      <w:r w:rsidR="006043FF">
        <w:t>,</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lastRenderedPageBreak/>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807409B" w:rsidR="006043FF" w:rsidRDefault="006043FF" w:rsidP="007B7826">
      <w:pPr>
        <w:pStyle w:val="Code"/>
      </w:pPr>
      <w:r>
        <w:t xml:space="preserve">              "description": "Initialize the variable to null"</w:t>
      </w:r>
      <w:bookmarkStart w:id="1065" w:name="_GoBack"/>
      <w:bookmarkEnd w:id="1065"/>
      <w:r>
        <w:t>,</w:t>
      </w:r>
    </w:p>
    <w:p w14:paraId="12FF82DD" w14:textId="77777777" w:rsidR="006043FF" w:rsidRDefault="006043FF" w:rsidP="006043FF">
      <w:pPr>
        <w:pStyle w:val="Code"/>
      </w:pPr>
      <w:r>
        <w:t xml:space="preserve">              "fileChanges": [</w:t>
      </w:r>
    </w:p>
    <w:p w14:paraId="6F4C1A98" w14:textId="27261209" w:rsidR="006043FF" w:rsidRDefault="006043FF" w:rsidP="006043FF">
      <w:pPr>
        <w:pStyle w:val="Code"/>
      </w:pPr>
      <w:r>
        <w:t xml:space="preserve">                {</w:t>
      </w:r>
    </w:p>
    <w:p w14:paraId="7A8E983E" w14:textId="4E9F80E9" w:rsidR="00AD3366" w:rsidRDefault="00AD3366" w:rsidP="006043FF">
      <w:pPr>
        <w:pStyle w:val="Code"/>
      </w:pPr>
      <w:r>
        <w:t xml:space="preserve">                  </w:t>
      </w:r>
      <w:ins w:id="1066" w:author="Laurence Golding" w:date="2018-03-08T17:59:00Z">
        <w:r>
          <w:t>"fileLocation": {</w:t>
        </w:r>
      </w:ins>
    </w:p>
    <w:p w14:paraId="6C73A54D" w14:textId="43F13496" w:rsidR="00AD3366" w:rsidRDefault="006043FF" w:rsidP="006043FF">
      <w:pPr>
        <w:pStyle w:val="Code"/>
      </w:pPr>
      <w:r>
        <w:t xml:space="preserve">                  </w:t>
      </w:r>
      <w:r w:rsidR="00AD3366">
        <w:t xml:space="preserve">  </w:t>
      </w:r>
      <w:r>
        <w:t xml:space="preserve">"uri": </w:t>
      </w:r>
      <w:r w:rsidR="00AD3366">
        <w:t>"</w:t>
      </w:r>
      <w:del w:id="1067" w:author="Laurence Golding" w:date="2018-03-08T18:04:00Z">
        <w:r w:rsidR="00AD3366" w:rsidRPr="00AD3366" w:rsidDel="00AD3366">
          <w:delText>file:///home/buildAgent/src/</w:delText>
        </w:r>
      </w:del>
      <w:r w:rsidR="00AD3366" w:rsidRPr="00AD3366">
        <w:t>collections/list.h</w:t>
      </w:r>
      <w:r w:rsidR="00AD3366">
        <w:t>"</w:t>
      </w:r>
      <w:ins w:id="1068" w:author="Laurence Golding" w:date="2018-03-08T18:00:00Z">
        <w:r w:rsidR="00AD3366">
          <w:t>,</w:t>
        </w:r>
      </w:ins>
    </w:p>
    <w:p w14:paraId="398AB2B2" w14:textId="6A5D0660" w:rsidR="00AD3366" w:rsidRDefault="00AD3366" w:rsidP="006043FF">
      <w:pPr>
        <w:pStyle w:val="Code"/>
      </w:pPr>
      <w:r>
        <w:t xml:space="preserve">                    </w:t>
      </w:r>
      <w:ins w:id="1069" w:author="Laurence Golding" w:date="2018-03-08T18:00:00Z">
        <w:r>
          <w:t>"uriBaseId":</w:t>
        </w:r>
      </w:ins>
      <w:ins w:id="1070" w:author="Laurence Golding" w:date="2018-03-08T18:01:00Z">
        <w:r>
          <w:t xml:space="preserve"> </w:t>
        </w:r>
      </w:ins>
      <w:ins w:id="1071" w:author="Laurence Golding" w:date="2018-03-08T18:04:00Z">
        <w:r>
          <w:t>"</w:t>
        </w:r>
        <w:r w:rsidRPr="00AD3366">
          <w:t>file:///home/buildAgent/src</w:t>
        </w:r>
        <w:r>
          <w:t>"</w:t>
        </w:r>
      </w:ins>
    </w:p>
    <w:p w14:paraId="55A52FE7" w14:textId="75AFD56D" w:rsidR="006043FF" w:rsidRDefault="00AD3366" w:rsidP="006043FF">
      <w:pPr>
        <w:pStyle w:val="Code"/>
      </w:pPr>
      <w:r>
        <w:t xml:space="preserve">                  </w:t>
      </w:r>
      <w:ins w:id="1072" w:author="Laurence Golding" w:date="2018-03-08T17:59:00Z">
        <w:r>
          <w:t>}</w:t>
        </w:r>
      </w:ins>
      <w:r w:rsidR="006043FF">
        <w:t>,</w:t>
      </w:r>
    </w:p>
    <w:p w14:paraId="3D2BA655" w14:textId="77777777" w:rsidR="006043FF" w:rsidRDefault="006043FF" w:rsidP="006043FF">
      <w:pPr>
        <w:pStyle w:val="Code"/>
      </w:pPr>
      <w:r>
        <w:t xml:space="preserve">                  "replacements": [</w:t>
      </w:r>
    </w:p>
    <w:p w14:paraId="4E98D68E" w14:textId="3218839D" w:rsidR="006043FF" w:rsidRDefault="006043FF" w:rsidP="006043FF">
      <w:pPr>
        <w:pStyle w:val="Code"/>
        <w:rPr>
          <w:ins w:id="1073" w:author="Laurence Golding" w:date="2018-03-08T17:56:00Z"/>
        </w:rPr>
      </w:pPr>
      <w:r>
        <w:t xml:space="preserve">                    {</w:t>
      </w:r>
    </w:p>
    <w:p w14:paraId="717DD99A" w14:textId="13234649" w:rsidR="00AD3366" w:rsidRDefault="00AD3366" w:rsidP="006043FF">
      <w:pPr>
        <w:pStyle w:val="Code"/>
      </w:pPr>
      <w:r>
        <w:t xml:space="preserve">                      </w:t>
      </w:r>
      <w:ins w:id="1074" w:author="Laurence Golding" w:date="2018-03-08T17:56:00Z">
        <w:r>
          <w:t>"region":</w:t>
        </w:r>
      </w:ins>
      <w:ins w:id="1075" w:author="Laurence Golding" w:date="2018-03-08T17:57:00Z">
        <w:r>
          <w:t xml:space="preserve"> {</w:t>
        </w:r>
      </w:ins>
    </w:p>
    <w:p w14:paraId="2AF8B062" w14:textId="77777777" w:rsidR="00AD3366" w:rsidRDefault="006043FF" w:rsidP="006043FF">
      <w:pPr>
        <w:pStyle w:val="Code"/>
      </w:pPr>
      <w:r>
        <w:t xml:space="preserve">                      </w:t>
      </w:r>
      <w:r w:rsidR="00AD3366">
        <w:t xml:space="preserve">  </w:t>
      </w:r>
      <w:r>
        <w:t>"offset": 109</w:t>
      </w:r>
    </w:p>
    <w:p w14:paraId="586BF0F5" w14:textId="12E43CC9" w:rsidR="006043FF" w:rsidRDefault="00AD3366" w:rsidP="006043FF">
      <w:pPr>
        <w:pStyle w:val="Code"/>
      </w:pPr>
      <w:r>
        <w:t xml:space="preserve">                      </w:t>
      </w:r>
      <w:ins w:id="1076" w:author="Laurence Golding" w:date="2018-03-08T17:57:00Z">
        <w:r>
          <w:t>}</w:t>
        </w:r>
      </w:ins>
      <w:r w:rsidR="006043FF">
        <w:t>,</w:t>
      </w:r>
    </w:p>
    <w:p w14:paraId="59FFDD8C" w14:textId="77777777" w:rsidR="00AD3366" w:rsidRDefault="006043FF" w:rsidP="006043FF">
      <w:pPr>
        <w:pStyle w:val="Code"/>
      </w:pPr>
      <w:r>
        <w:t xml:space="preserve">                      "</w:t>
      </w:r>
      <w:del w:id="1077" w:author="Laurence Golding" w:date="2018-03-08T17:57:00Z">
        <w:r w:rsidDel="00AD3366">
          <w:delText>insertedBytes</w:delText>
        </w:r>
      </w:del>
      <w:ins w:id="1078" w:author="Laurence Golding" w:date="2018-03-08T17:57:00Z">
        <w:r w:rsidR="00AD3366">
          <w:t>inserted</w:t>
        </w:r>
        <w:r w:rsidR="00AD3366">
          <w:t>Content</w:t>
        </w:r>
      </w:ins>
      <w:r>
        <w:t xml:space="preserve">": </w:t>
      </w:r>
      <w:ins w:id="1079" w:author="Laurence Golding" w:date="2018-03-08T17:57:00Z">
        <w:r w:rsidR="00AD3366">
          <w:t>{</w:t>
        </w:r>
      </w:ins>
    </w:p>
    <w:p w14:paraId="4007CC02" w14:textId="49A533D7" w:rsidR="006043FF" w:rsidRDefault="00AD3366" w:rsidP="006043FF">
      <w:pPr>
        <w:pStyle w:val="Code"/>
      </w:pPr>
      <w:r>
        <w:t xml:space="preserve">                        </w:t>
      </w:r>
      <w:ins w:id="1080" w:author="Laurence Golding" w:date="2018-03-08T17:57:00Z">
        <w:r>
          <w:t>"binary":</w:t>
        </w:r>
      </w:ins>
      <w:r>
        <w:t xml:space="preserve"> </w:t>
      </w:r>
      <w:r w:rsidR="006043FF">
        <w:t>"PSBudWxs"</w:t>
      </w:r>
    </w:p>
    <w:p w14:paraId="61C291AD" w14:textId="57D87C51" w:rsidR="00AD3366" w:rsidRDefault="00AD3366" w:rsidP="006043FF">
      <w:pPr>
        <w:pStyle w:val="Code"/>
      </w:pPr>
      <w:r>
        <w:t xml:space="preserve">                      </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lastRenderedPageBreak/>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lastRenderedPageBreak/>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1081" w:name="AppendixRevisionHistory"/>
      <w:bookmarkStart w:id="1082" w:name="_Toc85472898"/>
      <w:bookmarkStart w:id="1083" w:name="_Toc287332014"/>
      <w:bookmarkStart w:id="1084" w:name="_Toc507671236"/>
      <w:bookmarkEnd w:id="1081"/>
      <w:r>
        <w:lastRenderedPageBreak/>
        <w:t xml:space="preserve">(Informative) </w:t>
      </w:r>
      <w:r w:rsidR="00A05FDF">
        <w:t>Revision History</w:t>
      </w:r>
      <w:bookmarkEnd w:id="1082"/>
      <w:bookmarkEnd w:id="1083"/>
      <w:bookmarkEnd w:id="10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5" w:history="1">
              <w:r w:rsidRPr="000B706D">
                <w:rPr>
                  <w:rStyle w:val="Hyperlink"/>
                </w:rPr>
                <w:t>#66</w:t>
              </w:r>
            </w:hyperlink>
            <w:r>
              <w:t xml:space="preserve">, </w:t>
            </w:r>
            <w:hyperlink r:id="rId66" w:history="1">
              <w:r w:rsidRPr="000B706D">
                <w:rPr>
                  <w:rStyle w:val="Hyperlink"/>
                </w:rPr>
                <w:t>#74</w:t>
              </w:r>
            </w:hyperlink>
            <w:r>
              <w:t xml:space="preserve">, </w:t>
            </w:r>
            <w:hyperlink r:id="rId67" w:history="1">
              <w:r w:rsidRPr="000B706D">
                <w:rPr>
                  <w:rStyle w:val="Hyperlink"/>
                </w:rPr>
                <w:t>#81</w:t>
              </w:r>
            </w:hyperlink>
            <w:r>
              <w:t>, #</w:t>
            </w:r>
            <w:hyperlink r:id="rId6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9" w:history="1">
              <w:r w:rsidRPr="00827450">
                <w:rPr>
                  <w:rStyle w:val="Hyperlink"/>
                </w:rPr>
                <w:t>#82</w:t>
              </w:r>
            </w:hyperlink>
            <w:r w:rsidR="00EA3B33">
              <w:t xml:space="preserve">, </w:t>
            </w:r>
            <w:hyperlink r:id="rId70" w:history="1">
              <w:r w:rsidR="00EA3B33" w:rsidRPr="00EA3B33">
                <w:rPr>
                  <w:rStyle w:val="Hyperlink"/>
                </w:rPr>
                <w:t>#83</w:t>
              </w:r>
            </w:hyperlink>
            <w:r w:rsidR="00EA3B33">
              <w:t xml:space="preserve">, </w:t>
            </w:r>
            <w:hyperlink r:id="rId71" w:history="1">
              <w:r w:rsidR="00EA3B33" w:rsidRPr="00EA3B33">
                <w:rPr>
                  <w:rStyle w:val="Hyperlink"/>
                </w:rPr>
                <w:t>#89</w:t>
              </w:r>
            </w:hyperlink>
            <w:r w:rsidR="00EA3B33">
              <w:t xml:space="preserve">, </w:t>
            </w:r>
            <w:hyperlink r:id="rId72" w:history="1">
              <w:r w:rsidR="00A777E7" w:rsidRPr="00A777E7">
                <w:rPr>
                  <w:rStyle w:val="Hyperlink"/>
                </w:rPr>
                <w:t>#90</w:t>
              </w:r>
            </w:hyperlink>
            <w:r w:rsidR="00EA3B33">
              <w:t xml:space="preserve">, </w:t>
            </w:r>
            <w:hyperlink r:id="rId73" w:history="1">
              <w:r w:rsidR="00EA3B33" w:rsidRPr="00EA3B33">
                <w:rPr>
                  <w:rStyle w:val="Hyperlink"/>
                </w:rPr>
                <w:t>#91</w:t>
              </w:r>
            </w:hyperlink>
            <w:r w:rsidR="00EA3B33">
              <w:t xml:space="preserve">, </w:t>
            </w:r>
            <w:hyperlink r:id="rId74" w:history="1">
              <w:r w:rsidR="00EA3B33" w:rsidRPr="00EA3B33">
                <w:rPr>
                  <w:rStyle w:val="Hyperlink"/>
                </w:rPr>
                <w:t>#92</w:t>
              </w:r>
            </w:hyperlink>
            <w:r w:rsidR="00EA3B33">
              <w:t xml:space="preserve">, </w:t>
            </w:r>
            <w:hyperlink r:id="rId75" w:history="1">
              <w:r w:rsidR="00EA3B33" w:rsidRPr="00EA3B33">
                <w:rPr>
                  <w:rStyle w:val="Hyperlink"/>
                </w:rPr>
                <w:t>#94</w:t>
              </w:r>
            </w:hyperlink>
            <w:r w:rsidR="00EA3B33">
              <w:t xml:space="preserve">, and </w:t>
            </w:r>
            <w:hyperlink r:id="rId76"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Laurence Golding" w:date="2018-03-08T09:33:00Z" w:initials="LG">
    <w:p w14:paraId="45FCC796" w14:textId="5E6BC290" w:rsidR="00726FC7" w:rsidRDefault="00726FC7">
      <w:pPr>
        <w:pStyle w:val="CommentText"/>
      </w:pPr>
      <w:r>
        <w:rPr>
          <w:rStyle w:val="CommentReference"/>
        </w:rPr>
        <w:annotationRef/>
      </w:r>
      <w:r>
        <w:t xml:space="preserve">This is an unrelated change. </w:t>
      </w:r>
      <w:bookmarkStart w:id="311" w:name="_Hlk508265769"/>
      <w:r>
        <w:t xml:space="preserve">Everywhere else in the spec where we embed the entire contents of a file (for example the files that capture </w:t>
      </w:r>
      <w:r w:rsidRPr="00AF1C02">
        <w:rPr>
          <w:rStyle w:val="CODEtemp"/>
        </w:rPr>
        <w:t>stdin</w:t>
      </w:r>
      <w:r>
        <w:t>/</w:t>
      </w:r>
      <w:r w:rsidRPr="00AF1C02">
        <w:rPr>
          <w:rStyle w:val="CODEtemp"/>
        </w:rPr>
        <w:t>stderr</w:t>
      </w:r>
      <w:r>
        <w:t>/</w:t>
      </w:r>
      <w:r w:rsidRPr="00AF1C02">
        <w:rPr>
          <w:rStyle w:val="CODEtemp"/>
        </w:rPr>
        <w:t>stdout</w:t>
      </w:r>
      <w:r>
        <w:t xml:space="preserve">, and attachment files) we specify the location of the file, and then leave it up to the </w:t>
      </w:r>
      <w:proofErr w:type="gramStart"/>
      <w:r w:rsidRPr="00AF1C02">
        <w:rPr>
          <w:rStyle w:val="CODEtemp"/>
        </w:rPr>
        <w:t>run.files</w:t>
      </w:r>
      <w:proofErr w:type="gramEnd"/>
      <w:r>
        <w:t xml:space="preserve"> dictionary to embed the content. The </w:t>
      </w:r>
      <w:proofErr w:type="gramStart"/>
      <w:r w:rsidRPr="00AF1C02">
        <w:rPr>
          <w:rStyle w:val="CODEtemp"/>
        </w:rPr>
        <w:t>invocation.responseFiles</w:t>
      </w:r>
      <w:proofErr w:type="gramEnd"/>
      <w:r>
        <w:t xml:space="preserve"> property was the only place we directly embedded </w:t>
      </w:r>
      <w:r>
        <w:rPr>
          <w:i/>
        </w:rPr>
        <w:t>the entire contents of a file</w:t>
      </w:r>
      <w:r>
        <w:t xml:space="preserve"> anywhere other than the </w:t>
      </w:r>
      <w:r w:rsidRPr="00AF1C02">
        <w:rPr>
          <w:rStyle w:val="CODEtemp"/>
        </w:rPr>
        <w:t>run.files</w:t>
      </w:r>
      <w:r>
        <w:t xml:space="preserve"> dictionary.</w:t>
      </w:r>
    </w:p>
    <w:p w14:paraId="69F70F3B" w14:textId="461027A5" w:rsidR="00726FC7" w:rsidRDefault="00726FC7">
      <w:pPr>
        <w:pStyle w:val="CommentText"/>
      </w:pPr>
    </w:p>
    <w:p w14:paraId="74CDBD47" w14:textId="049EEAE5" w:rsidR="00726FC7" w:rsidRPr="008F0558" w:rsidRDefault="00726FC7">
      <w:pPr>
        <w:pStyle w:val="CommentText"/>
      </w:pPr>
      <w:r>
        <w:t xml:space="preserve">I should have made this change when we introduced the </w:t>
      </w:r>
      <w:r w:rsidRPr="00AF1C02">
        <w:rPr>
          <w:rStyle w:val="CODEtemp"/>
        </w:rPr>
        <w:t>fileLocation</w:t>
      </w:r>
      <w:r>
        <w:t xml:space="preserve"> object.</w:t>
      </w:r>
      <w:bookmarkEnd w:id="311"/>
    </w:p>
  </w:comment>
  <w:comment w:id="417" w:author="Laurence Golding" w:date="2018-03-08T09:29:00Z" w:initials="LG">
    <w:p w14:paraId="5633A07F" w14:textId="3989F4B7" w:rsidR="00726FC7" w:rsidRDefault="00726FC7">
      <w:pPr>
        <w:pStyle w:val="CommentText"/>
      </w:pPr>
      <w:r>
        <w:rPr>
          <w:rStyle w:val="CommentReference"/>
        </w:rPr>
        <w:annotationRef/>
      </w:r>
      <w:r>
        <w:t xml:space="preserve">The section on the </w:t>
      </w:r>
      <w:r w:rsidRPr="008F0558">
        <w:rPr>
          <w:rStyle w:val="CODEtemp"/>
        </w:rPr>
        <w:t>fileContent</w:t>
      </w:r>
      <w:r>
        <w:t xml:space="preserve"> object now explains exactly when a text representation and/or a binary representation should be present.</w:t>
      </w:r>
    </w:p>
  </w:comment>
  <w:comment w:id="710" w:author="Laurence Golding" w:date="2018-03-08T10:56:00Z" w:initials="LG">
    <w:p w14:paraId="65970858" w14:textId="004AD2CE" w:rsidR="00726FC7" w:rsidRDefault="00726FC7">
      <w:pPr>
        <w:pStyle w:val="CommentText"/>
      </w:pPr>
      <w:r>
        <w:rPr>
          <w:rStyle w:val="CommentReference"/>
        </w:rPr>
        <w:annotationRef/>
      </w:r>
      <w:r>
        <w:t xml:space="preserve">I missed this when I introduced the </w:t>
      </w:r>
      <w:r w:rsidRPr="0030161D">
        <w:rPr>
          <w:rStyle w:val="CODEtemp"/>
        </w:rPr>
        <w:t>fileLocation</w:t>
      </w:r>
      <w:r>
        <w:t xml:space="preserve"> object.</w:t>
      </w:r>
    </w:p>
  </w:comment>
  <w:comment w:id="763" w:author="Laurence Golding" w:date="2018-03-08T11:32:00Z" w:initials="LG">
    <w:p w14:paraId="512B4C47" w14:textId="794C1BE6" w:rsidR="00726FC7" w:rsidRDefault="00726FC7">
      <w:pPr>
        <w:pStyle w:val="CommentText"/>
      </w:pPr>
      <w:r>
        <w:rPr>
          <w:rStyle w:val="CommentReference"/>
        </w:rPr>
        <w:annotationRef/>
      </w:r>
      <w:r>
        <w:t>I’m not convinced this is the best choice.</w:t>
      </w:r>
    </w:p>
  </w:comment>
  <w:comment w:id="766" w:author="Laurence Golding" w:date="2018-03-08T11:06:00Z" w:initials="LG">
    <w:p w14:paraId="3BBFAC10" w14:textId="39B6B028" w:rsidR="00726FC7" w:rsidRDefault="00726FC7">
      <w:pPr>
        <w:pStyle w:val="CommentText"/>
      </w:pPr>
      <w:r>
        <w:rPr>
          <w:rStyle w:val="CommentReference"/>
        </w:rPr>
        <w:annotationRef/>
      </w:r>
      <w:r>
        <w:t>This was a typo in the existing spec.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DBD47" w15:done="0"/>
  <w15:commentEx w15:paraId="5633A07F" w15:done="0"/>
  <w15:commentEx w15:paraId="65970858" w15:done="0"/>
  <w15:commentEx w15:paraId="512B4C47" w15:done="0"/>
  <w15:commentEx w15:paraId="3BBFA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DBD47" w16cid:durableId="1E4B81EF"/>
  <w16cid:commentId w16cid:paraId="5633A07F" w16cid:durableId="1E4B80E3"/>
  <w16cid:commentId w16cid:paraId="65970858" w16cid:durableId="1E4B954C"/>
  <w16cid:commentId w16cid:paraId="512B4C47" w16cid:durableId="1E4B9DC7"/>
  <w16cid:commentId w16cid:paraId="3BBFAC10" w16cid:durableId="1E4B9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6409" w14:textId="77777777" w:rsidR="00B330FB" w:rsidRDefault="00B330FB" w:rsidP="008C100C">
      <w:r>
        <w:separator/>
      </w:r>
    </w:p>
    <w:p w14:paraId="486AAC0C" w14:textId="77777777" w:rsidR="00B330FB" w:rsidRDefault="00B330FB" w:rsidP="008C100C"/>
    <w:p w14:paraId="3F572F16" w14:textId="77777777" w:rsidR="00B330FB" w:rsidRDefault="00B330FB" w:rsidP="008C100C"/>
    <w:p w14:paraId="0EB639F5" w14:textId="77777777" w:rsidR="00B330FB" w:rsidRDefault="00B330FB" w:rsidP="008C100C"/>
    <w:p w14:paraId="7FDA331B" w14:textId="77777777" w:rsidR="00B330FB" w:rsidRDefault="00B330FB" w:rsidP="008C100C"/>
    <w:p w14:paraId="70E7A178" w14:textId="77777777" w:rsidR="00B330FB" w:rsidRDefault="00B330FB" w:rsidP="008C100C"/>
    <w:p w14:paraId="012A72CE" w14:textId="77777777" w:rsidR="00B330FB" w:rsidRDefault="00B330FB" w:rsidP="008C100C"/>
  </w:endnote>
  <w:endnote w:type="continuationSeparator" w:id="0">
    <w:p w14:paraId="4191C9AA" w14:textId="77777777" w:rsidR="00B330FB" w:rsidRDefault="00B330FB" w:rsidP="008C100C">
      <w:r>
        <w:continuationSeparator/>
      </w:r>
    </w:p>
    <w:p w14:paraId="10F25CB9" w14:textId="77777777" w:rsidR="00B330FB" w:rsidRDefault="00B330FB" w:rsidP="008C100C"/>
    <w:p w14:paraId="3CDBD024" w14:textId="77777777" w:rsidR="00B330FB" w:rsidRDefault="00B330FB" w:rsidP="008C100C"/>
    <w:p w14:paraId="57CCD1FD" w14:textId="77777777" w:rsidR="00B330FB" w:rsidRDefault="00B330FB" w:rsidP="008C100C"/>
    <w:p w14:paraId="67A0B9BD" w14:textId="77777777" w:rsidR="00B330FB" w:rsidRDefault="00B330FB" w:rsidP="008C100C"/>
    <w:p w14:paraId="1C0277E8" w14:textId="77777777" w:rsidR="00B330FB" w:rsidRDefault="00B330FB" w:rsidP="008C100C"/>
    <w:p w14:paraId="25BEB681" w14:textId="77777777" w:rsidR="00B330FB" w:rsidRDefault="00B330F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26FC7" w:rsidRDefault="00726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26FC7" w:rsidRPr="00195F88" w:rsidRDefault="00726FC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26FC7" w:rsidRPr="00195F88" w:rsidRDefault="00726FC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26FC7" w:rsidRDefault="00726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C33F" w14:textId="77777777" w:rsidR="00B330FB" w:rsidRDefault="00B330FB" w:rsidP="008C100C">
      <w:r>
        <w:separator/>
      </w:r>
    </w:p>
    <w:p w14:paraId="2AF70EB2" w14:textId="77777777" w:rsidR="00B330FB" w:rsidRDefault="00B330FB" w:rsidP="008C100C"/>
  </w:footnote>
  <w:footnote w:type="continuationSeparator" w:id="0">
    <w:p w14:paraId="67AD49AF" w14:textId="77777777" w:rsidR="00B330FB" w:rsidRDefault="00B330FB" w:rsidP="008C100C">
      <w:r>
        <w:continuationSeparator/>
      </w:r>
    </w:p>
    <w:p w14:paraId="7DF0A0BA" w14:textId="77777777" w:rsidR="00B330FB" w:rsidRDefault="00B330F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26FC7" w:rsidRDefault="00726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26FC7" w:rsidRDefault="00726F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26FC7" w:rsidRDefault="00726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35F28"/>
    <w:rsid w:val="0004318A"/>
    <w:rsid w:val="00045705"/>
    <w:rsid w:val="00050DE8"/>
    <w:rsid w:val="000514EF"/>
    <w:rsid w:val="00054447"/>
    <w:rsid w:val="00070B0B"/>
    <w:rsid w:val="000712FC"/>
    <w:rsid w:val="0007362C"/>
    <w:rsid w:val="00075DEE"/>
    <w:rsid w:val="00076EFC"/>
    <w:rsid w:val="000804E2"/>
    <w:rsid w:val="00082AAE"/>
    <w:rsid w:val="0008346E"/>
    <w:rsid w:val="0008387F"/>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2B73"/>
    <w:rsid w:val="00233FDD"/>
    <w:rsid w:val="0023482D"/>
    <w:rsid w:val="00244809"/>
    <w:rsid w:val="00247F35"/>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0161D"/>
    <w:rsid w:val="00310E8A"/>
    <w:rsid w:val="003129C6"/>
    <w:rsid w:val="00314688"/>
    <w:rsid w:val="0031494F"/>
    <w:rsid w:val="00316A25"/>
    <w:rsid w:val="00321264"/>
    <w:rsid w:val="00324D23"/>
    <w:rsid w:val="00332F9F"/>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5E19"/>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46C8"/>
    <w:rsid w:val="006C6796"/>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6FC7"/>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0EE0"/>
    <w:rsid w:val="007A3843"/>
    <w:rsid w:val="007A4110"/>
    <w:rsid w:val="007A53E1"/>
    <w:rsid w:val="007B3C43"/>
    <w:rsid w:val="007B7826"/>
    <w:rsid w:val="007C2C52"/>
    <w:rsid w:val="007C64F1"/>
    <w:rsid w:val="007D079E"/>
    <w:rsid w:val="007E3373"/>
    <w:rsid w:val="007F5126"/>
    <w:rsid w:val="00801EC5"/>
    <w:rsid w:val="00806D7D"/>
    <w:rsid w:val="00813A9A"/>
    <w:rsid w:val="00815787"/>
    <w:rsid w:val="00817B44"/>
    <w:rsid w:val="00821842"/>
    <w:rsid w:val="00821A6C"/>
    <w:rsid w:val="0082371F"/>
    <w:rsid w:val="008259F3"/>
    <w:rsid w:val="00827450"/>
    <w:rsid w:val="008341CC"/>
    <w:rsid w:val="008354A2"/>
    <w:rsid w:val="0083739E"/>
    <w:rsid w:val="00844B2F"/>
    <w:rsid w:val="00847950"/>
    <w:rsid w:val="00847CE1"/>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97AD1"/>
    <w:rsid w:val="008A0E1E"/>
    <w:rsid w:val="008A177C"/>
    <w:rsid w:val="008A1D1D"/>
    <w:rsid w:val="008A5DB3"/>
    <w:rsid w:val="008A6250"/>
    <w:rsid w:val="008A6BC2"/>
    <w:rsid w:val="008B35FC"/>
    <w:rsid w:val="008B3FB3"/>
    <w:rsid w:val="008B78B8"/>
    <w:rsid w:val="008C100C"/>
    <w:rsid w:val="008C7396"/>
    <w:rsid w:val="008D23C9"/>
    <w:rsid w:val="008D464F"/>
    <w:rsid w:val="008E09FB"/>
    <w:rsid w:val="008E1CE1"/>
    <w:rsid w:val="008F022E"/>
    <w:rsid w:val="008F0558"/>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5B0E"/>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325"/>
    <w:rsid w:val="00A44E81"/>
    <w:rsid w:val="00A471E7"/>
    <w:rsid w:val="00A50716"/>
    <w:rsid w:val="00A549AA"/>
    <w:rsid w:val="00A55204"/>
    <w:rsid w:val="00A61E03"/>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3762"/>
    <w:rsid w:val="00AC44F2"/>
    <w:rsid w:val="00AC5012"/>
    <w:rsid w:val="00AC6C45"/>
    <w:rsid w:val="00AC7AF6"/>
    <w:rsid w:val="00AD0665"/>
    <w:rsid w:val="00AD0F45"/>
    <w:rsid w:val="00AD1298"/>
    <w:rsid w:val="00AD3366"/>
    <w:rsid w:val="00AD4704"/>
    <w:rsid w:val="00AD6C00"/>
    <w:rsid w:val="00AD7FD8"/>
    <w:rsid w:val="00AE0702"/>
    <w:rsid w:val="00AE5548"/>
    <w:rsid w:val="00AF0908"/>
    <w:rsid w:val="00AF0D84"/>
    <w:rsid w:val="00AF1133"/>
    <w:rsid w:val="00AF1C02"/>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30FB"/>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4BD"/>
    <w:rsid w:val="00C32606"/>
    <w:rsid w:val="00C3570E"/>
    <w:rsid w:val="00C40BDA"/>
    <w:rsid w:val="00C45F5B"/>
    <w:rsid w:val="00C52EFC"/>
    <w:rsid w:val="00C56762"/>
    <w:rsid w:val="00C56949"/>
    <w:rsid w:val="00C6111F"/>
    <w:rsid w:val="00C6211E"/>
    <w:rsid w:val="00C623DB"/>
    <w:rsid w:val="00C66549"/>
    <w:rsid w:val="00C71349"/>
    <w:rsid w:val="00C7242E"/>
    <w:rsid w:val="00C7321D"/>
    <w:rsid w:val="00C73B05"/>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DF7B7C"/>
    <w:rsid w:val="00E01912"/>
    <w:rsid w:val="00E06227"/>
    <w:rsid w:val="00E06A9A"/>
    <w:rsid w:val="00E1429C"/>
    <w:rsid w:val="00E20F80"/>
    <w:rsid w:val="00E21636"/>
    <w:rsid w:val="00E2294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973F0"/>
    <w:rsid w:val="00EA23DD"/>
    <w:rsid w:val="00EA3B33"/>
    <w:rsid w:val="00EB0402"/>
    <w:rsid w:val="00EB7C69"/>
    <w:rsid w:val="00EC1016"/>
    <w:rsid w:val="00EC4D9D"/>
    <w:rsid w:val="00EC6397"/>
    <w:rsid w:val="00ED540D"/>
    <w:rsid w:val="00EE1126"/>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4814"/>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1635"/>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470"/>
    <w:rsid w:val="00FD48FE"/>
    <w:rsid w:val="00FE44BC"/>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18573709">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6153.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hyperlink" Target="https://github.com/oasis-tcs/sarif-spec/issues/79" TargetMode="External"/><Relationship Id="rId68" Type="http://schemas.openxmlformats.org/officeDocument/2006/relationships/hyperlink" Target="https://github.com/oasis-tcs/sarif-spec/issues/88" TargetMode="External"/><Relationship Id="rId76" Type="http://schemas.openxmlformats.org/officeDocument/2006/relationships/hyperlink" Target="https://github.com/oasis-tcs/sarif-spec/issues/104" TargetMode="External"/><Relationship Id="rId7" Type="http://schemas.openxmlformats.org/officeDocument/2006/relationships/endnotes" Target="endnotes.xml"/><Relationship Id="rId71" Type="http://schemas.openxmlformats.org/officeDocument/2006/relationships/hyperlink" Target="https://github.com/oasis-tcs/sarif-spec/issues/89"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nvlpubs.nist.gov/nistpubs/FIPS/NIST.FIPS.18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microsoft.com/office/2011/relationships/commentsExtended" Target="commentsExtended.xml"/><Relationship Id="rId58" Type="http://schemas.openxmlformats.org/officeDocument/2006/relationships/hyperlink" Target="https://github.com/oasis-tcs/sarif-spec/issues/33" TargetMode="External"/><Relationship Id="rId66" Type="http://schemas.openxmlformats.org/officeDocument/2006/relationships/hyperlink" Target="https://github.com/oasis-tcs/sarif-spec/issues/74" TargetMode="External"/><Relationship Id="rId74" Type="http://schemas.openxmlformats.org/officeDocument/2006/relationships/hyperlink" Target="https://github.com/oasis-tcs/sarif-spec/issues/92"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comments" Target="comments.xml"/><Relationship Id="rId60" Type="http://schemas.openxmlformats.org/officeDocument/2006/relationships/hyperlink" Target="https://github.com/oasis-tcs/sarif-spec/issues/69" TargetMode="External"/><Relationship Id="rId65" Type="http://schemas.openxmlformats.org/officeDocument/2006/relationships/hyperlink" Target="https://github.com/oasis-tcs/sarif-spec/issues/66" TargetMode="External"/><Relationship Id="rId73" Type="http://schemas.openxmlformats.org/officeDocument/2006/relationships/hyperlink" Target="https://github.com/oasis-tcs/sarif-spec/issues/91"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hyperlink" Target="https://github.com/oasis-tcs/sarif-spec/issues/65" TargetMode="External"/><Relationship Id="rId69" Type="http://schemas.openxmlformats.org/officeDocument/2006/relationships/hyperlink" Target="https://github.com/oasis-tcs/sarif-spec/issues/82" TargetMode="External"/><Relationship Id="rId7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72" Type="http://schemas.openxmlformats.org/officeDocument/2006/relationships/hyperlink" Target="https://github.com/oasis-tcs/sarif-spec/issues/90"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 Id="rId67" Type="http://schemas.openxmlformats.org/officeDocument/2006/relationships/hyperlink" Target="https://github.com/oasis-tcs/sarif-spec/issues/81"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7763" TargetMode="External"/><Relationship Id="rId54" Type="http://schemas.microsoft.com/office/2016/09/relationships/commentsIds" Target="commentsIds.xml"/><Relationship Id="rId62" Type="http://schemas.openxmlformats.org/officeDocument/2006/relationships/hyperlink" Target="https://github.com/oasis-tcs/sarif-spec/issues/73" TargetMode="External"/><Relationship Id="rId70" Type="http://schemas.openxmlformats.org/officeDocument/2006/relationships/hyperlink" Target="https://github.com/oasis-tcs/sarif-spec/issues/83" TargetMode="External"/><Relationship Id="rId75" Type="http://schemas.openxmlformats.org/officeDocument/2006/relationships/hyperlink" Target="https://github.com/oasis-tcs/sarif-spec/issues/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C5C5A-2F1D-4EEB-8650-004E6FA69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8235</TotalTime>
  <Pages>110</Pages>
  <Words>43861</Words>
  <Characters>250014</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293289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360</cp:revision>
  <cp:lastPrinted>2011-08-05T16:21:00Z</cp:lastPrinted>
  <dcterms:created xsi:type="dcterms:W3CDTF">2017-08-01T19:18:00Z</dcterms:created>
  <dcterms:modified xsi:type="dcterms:W3CDTF">2018-03-09T02:05:00Z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