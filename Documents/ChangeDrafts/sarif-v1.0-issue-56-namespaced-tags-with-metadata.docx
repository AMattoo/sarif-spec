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3C377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3C3775">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3C3775">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3C3775">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3C3775">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3C3775">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3C3775">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3C3775">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3C3775">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3C3775">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3C3775">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3C3775">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3C3775">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3C3775">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3C3775">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3C3775">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3C3775">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3C3775">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9" w:name="_Toc287332006"/>
    </w:p>
    <w:p w14:paraId="12382379" w14:textId="77777777" w:rsidR="00C71349" w:rsidRPr="00C52EFC" w:rsidRDefault="00177DED" w:rsidP="0076113A">
      <w:pPr>
        <w:pStyle w:val="Heading1"/>
      </w:pPr>
      <w:bookmarkStart w:id="10" w:name="_Toc493598434"/>
      <w:r>
        <w:lastRenderedPageBreak/>
        <w:t>Introduction</w:t>
      </w:r>
      <w:bookmarkEnd w:id="2"/>
      <w:bookmarkEnd w:id="9"/>
      <w:bookmarkEnd w:id="10"/>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1" w:name="_Toc493598435"/>
      <w:bookmarkStart w:id="12" w:name="_Toc85472893"/>
      <w:bookmarkStart w:id="13" w:name="_Toc287332007"/>
      <w:r>
        <w:t>IPR Policy</w:t>
      </w:r>
      <w:bookmarkEnd w:id="11"/>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4" w:name="_Toc493598436"/>
      <w:r>
        <w:t>Terminology</w:t>
      </w:r>
      <w:bookmarkEnd w:id="12"/>
      <w:bookmarkEnd w:id="13"/>
      <w:bookmarkEnd w:id="14"/>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68CC5E0C" w:rsidR="009853E2" w:rsidRDefault="009853E2" w:rsidP="009853E2">
      <w:pPr>
        <w:pStyle w:val="Definition"/>
        <w:rPr>
          <w:ins w:id="15" w:author="Laurence Golding" w:date="2017-10-20T14:24:00Z"/>
        </w:rPr>
      </w:pPr>
      <w:r w:rsidRPr="009853E2">
        <w:t>the process of tracing the path of tainted data through a program</w:t>
      </w:r>
    </w:p>
    <w:p w14:paraId="3CDDB7C2" w14:textId="19AB7ACA" w:rsidR="003139C9" w:rsidRDefault="003139C9" w:rsidP="003139C9">
      <w:pPr>
        <w:pStyle w:val="Definitionterm"/>
        <w:rPr>
          <w:ins w:id="16" w:author="Laurence Golding" w:date="2017-10-20T14:24:00Z"/>
        </w:rPr>
      </w:pPr>
      <w:ins w:id="17" w:author="Laurence Golding" w:date="2017-10-20T14:24:00Z">
        <w:r>
          <w:t>tag</w:t>
        </w:r>
      </w:ins>
    </w:p>
    <w:p w14:paraId="20DF6765" w14:textId="789323B8" w:rsidR="003139C9" w:rsidRDefault="003139C9" w:rsidP="003139C9">
      <w:pPr>
        <w:pStyle w:val="Definition"/>
        <w:rPr>
          <w:ins w:id="18" w:author="Laurence Golding" w:date="2017-10-20T14:24:00Z"/>
        </w:rPr>
      </w:pPr>
      <w:ins w:id="19" w:author="Laurence Golding" w:date="2017-10-20T14:24:00Z">
        <w:r>
          <w:t>a string that conveys additional information about the SARIF log file element to which it applies.</w:t>
        </w:r>
      </w:ins>
    </w:p>
    <w:p w14:paraId="3FCE3F2F" w14:textId="53C7B65A" w:rsidR="003139C9" w:rsidRDefault="003139C9" w:rsidP="003139C9">
      <w:pPr>
        <w:pStyle w:val="Definitionterm"/>
        <w:rPr>
          <w:ins w:id="20" w:author="Laurence Golding" w:date="2017-10-20T14:24:00Z"/>
        </w:rPr>
        <w:pPrChange w:id="21" w:author="Laurence Golding" w:date="2017-10-20T14:24:00Z">
          <w:pPr>
            <w:pStyle w:val="Definition"/>
          </w:pPr>
        </w:pPrChange>
      </w:pPr>
      <w:ins w:id="22" w:author="Laurence Golding" w:date="2017-10-20T14:24:00Z">
        <w:r>
          <w:t>namespaced tag</w:t>
        </w:r>
      </w:ins>
    </w:p>
    <w:p w14:paraId="2FAB852B" w14:textId="65FFE836" w:rsidR="003139C9" w:rsidRPr="003139C9" w:rsidRDefault="003139C9" w:rsidP="003139C9">
      <w:pPr>
        <w:pStyle w:val="Definition"/>
        <w:rPr>
          <w:ins w:id="23" w:author="Laurence Golding" w:date="2017-10-20T14:24:00Z"/>
          <w:rPrChange w:id="24" w:author="Laurence Golding" w:date="2017-10-20T14:24:00Z">
            <w:rPr>
              <w:ins w:id="25" w:author="Laurence Golding" w:date="2017-10-20T14:24:00Z"/>
            </w:rPr>
          </w:rPrChange>
        </w:rPr>
        <w:pPrChange w:id="26" w:author="Laurence Golding" w:date="2017-10-20T14:24:00Z">
          <w:pPr>
            <w:pStyle w:val="Definition"/>
          </w:pPr>
        </w:pPrChange>
      </w:pPr>
      <w:ins w:id="27" w:author="Laurence Golding" w:date="2017-10-20T14:24:00Z">
        <w:r>
          <w:t xml:space="preserve">a tag in the format </w:t>
        </w:r>
        <w:r w:rsidRPr="003139C9">
          <w:rPr>
            <w:rStyle w:val="CODEtemp"/>
            <w:rPrChange w:id="28" w:author="Laurence Golding" w:date="2017-10-20T14:25:00Z">
              <w:rPr/>
            </w:rPrChange>
          </w:rPr>
          <w:t>&lt;component&gt;{/&lt;component&gt;}*</w:t>
        </w:r>
        <w:r>
          <w:t xml:space="preserve">, for example, </w:t>
        </w:r>
        <w:r w:rsidRPr="003139C9">
          <w:rPr>
            <w:rStyle w:val="CODEtemp"/>
            <w:rPrChange w:id="29" w:author="Laurence Golding" w:date="2017-10-20T14:25:00Z">
              <w:rPr/>
            </w:rPrChange>
          </w:rPr>
          <w:t>"</w:t>
        </w:r>
      </w:ins>
      <w:ins w:id="30" w:author="Laurence Golding" w:date="2017-10-20T14:25:00Z">
        <w:r w:rsidRPr="003139C9">
          <w:rPr>
            <w:rStyle w:val="CODEtemp"/>
            <w:rPrChange w:id="31" w:author="Laurence Golding" w:date="2017-10-20T14:25:00Z">
              <w:rPr/>
            </w:rPrChange>
          </w:rPr>
          <w:t>CWE/22"</w:t>
        </w:r>
        <w:r>
          <w:t>.</w:t>
        </w:r>
      </w:ins>
    </w:p>
    <w:p w14:paraId="0340D80B" w14:textId="77777777" w:rsidR="003139C9" w:rsidRPr="003139C9" w:rsidRDefault="003139C9" w:rsidP="003139C9">
      <w:pPr>
        <w:pStyle w:val="Definitionterm"/>
        <w:rPr>
          <w:rPrChange w:id="32" w:author="Laurence Golding" w:date="2017-10-20T14:24:00Z">
            <w:rPr/>
          </w:rPrChange>
        </w:rPr>
        <w:pPrChange w:id="33" w:author="Laurence Golding" w:date="2017-10-20T14:24:00Z">
          <w:pPr>
            <w:pStyle w:val="Definition"/>
          </w:pPr>
        </w:pPrChange>
      </w:pPr>
    </w:p>
    <w:p w14:paraId="5BBB70F5" w14:textId="77777777" w:rsidR="00C02DEC" w:rsidRDefault="00C02DEC" w:rsidP="00A710C8">
      <w:pPr>
        <w:pStyle w:val="Heading2"/>
      </w:pPr>
      <w:bookmarkStart w:id="34" w:name="_Ref7502892"/>
      <w:bookmarkStart w:id="35" w:name="_Toc12011611"/>
      <w:bookmarkStart w:id="36" w:name="_Toc85472894"/>
      <w:bookmarkStart w:id="37" w:name="_Toc287332008"/>
      <w:bookmarkStart w:id="38" w:name="_Toc493598437"/>
      <w:r>
        <w:t>Normative</w:t>
      </w:r>
      <w:bookmarkEnd w:id="34"/>
      <w:bookmarkEnd w:id="35"/>
      <w:r>
        <w:t xml:space="preserve"> References</w:t>
      </w:r>
      <w:bookmarkEnd w:id="36"/>
      <w:bookmarkEnd w:id="37"/>
      <w:bookmarkEnd w:id="38"/>
    </w:p>
    <w:p w14:paraId="6A8CA73D" w14:textId="1EEF5D11" w:rsidR="00AB66A4" w:rsidRDefault="00AB66A4" w:rsidP="00AB66A4">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41" w:name="ISO86012004"/>
      <w:r w:rsidRPr="00EE7D13">
        <w:rPr>
          <w:rStyle w:val="Refterm"/>
        </w:rPr>
        <w:t>ISO8601:2004</w:t>
      </w:r>
      <w:bookmarkEnd w:id="41"/>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42" w:name="JSCHEMA01"/>
      <w:r w:rsidRPr="00EE7D13">
        <w:rPr>
          <w:rStyle w:val="Refterm"/>
        </w:rPr>
        <w:t>JSCHEMA01</w:t>
      </w:r>
      <w:bookmarkEnd w:id="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43" w:name="RFC2119"/>
      <w:r w:rsidRPr="00EE7D13">
        <w:rPr>
          <w:rStyle w:val="Refterm"/>
        </w:rPr>
        <w:t>RFC2119</w:t>
      </w:r>
      <w:bookmarkEnd w:id="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44" w:name="RFC2045"/>
      <w:r w:rsidRPr="00EE7D13">
        <w:rPr>
          <w:rStyle w:val="Refterm"/>
        </w:rPr>
        <w:t>RFC2045</w:t>
      </w:r>
      <w:bookmarkEnd w:id="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45" w:name="RFC3629"/>
      <w:r>
        <w:rPr>
          <w:rStyle w:val="Refterm"/>
        </w:rPr>
        <w:t>RFC3629</w:t>
      </w:r>
      <w:bookmarkEnd w:id="45"/>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46" w:name="RFC3986"/>
      <w:r w:rsidRPr="00EE7D13">
        <w:rPr>
          <w:rStyle w:val="Refterm"/>
        </w:rPr>
        <w:t>RFC3986</w:t>
      </w:r>
      <w:bookmarkEnd w:id="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47" w:name="RFC5646"/>
      <w:r>
        <w:rPr>
          <w:rStyle w:val="Refterm"/>
        </w:rPr>
        <w:t>RFC5646</w:t>
      </w:r>
      <w:bookmarkEnd w:id="47"/>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48" w:name="SEMVER"/>
      <w:r>
        <w:rPr>
          <w:rStyle w:val="Refterm"/>
        </w:rPr>
        <w:t>SEMVER</w:t>
      </w:r>
      <w:bookmarkEnd w:id="48"/>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49" w:name="UNICODE10"/>
      <w:r>
        <w:rPr>
          <w:rStyle w:val="Refterm"/>
        </w:rPr>
        <w:t>UNICODE10</w:t>
      </w:r>
      <w:bookmarkEnd w:id="49"/>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50" w:name="_Toc85472895"/>
      <w:bookmarkStart w:id="51" w:name="_Toc287332009"/>
      <w:bookmarkStart w:id="52" w:name="_Toc493598438"/>
      <w:r>
        <w:t>Non-Normative References</w:t>
      </w:r>
      <w:bookmarkEnd w:id="50"/>
      <w:bookmarkEnd w:id="51"/>
      <w:bookmarkEnd w:id="52"/>
    </w:p>
    <w:p w14:paraId="2E2B237A" w14:textId="1B405C00" w:rsidR="003749D7" w:rsidRDefault="003749D7" w:rsidP="003749D7">
      <w:pPr>
        <w:pStyle w:val="Ref"/>
        <w:rPr>
          <w:ins w:id="53" w:author="Laurence Golding" w:date="2017-10-20T14:18:00Z"/>
          <w:rStyle w:val="Refterm"/>
          <w:b w:val="0"/>
        </w:rPr>
      </w:pPr>
      <w:ins w:id="54" w:author="Laurence Golding" w:date="2017-10-20T14:18:00Z">
        <w:r w:rsidRPr="001A52C9">
          <w:rPr>
            <w:rStyle w:val="Refterm"/>
          </w:rPr>
          <w:t>[</w:t>
        </w:r>
        <w:bookmarkStart w:id="55" w:name="CWE"/>
        <w:r>
          <w:rPr>
            <w:rStyle w:val="Refterm"/>
          </w:rPr>
          <w:t>CWE</w:t>
        </w:r>
        <w:bookmarkEnd w:id="55"/>
        <w:r w:rsidRPr="001A52C9">
          <w:rPr>
            <w:rStyle w:val="Refterm"/>
          </w:rPr>
          <w:t>]</w:t>
        </w:r>
        <w:r w:rsidRPr="005126F2">
          <w:rPr>
            <w:rStyle w:val="Refterm"/>
            <w:b w:val="0"/>
          </w:rPr>
          <w:tab/>
        </w:r>
        <w:r w:rsidRPr="0052312C">
          <w:t>“</w:t>
        </w:r>
      </w:ins>
      <w:ins w:id="56" w:author="Laurence Golding" w:date="2017-10-20T14:19:00Z">
        <w:r>
          <w:t>Common Weakness Enumeration</w:t>
        </w:r>
      </w:ins>
      <w:ins w:id="57" w:author="Laurence Golding" w:date="2017-10-20T14:18:00Z">
        <w:r w:rsidRPr="0052312C">
          <w:t>”,</w:t>
        </w:r>
        <w:r>
          <w:t xml:space="preserve"> </w:t>
        </w:r>
      </w:ins>
      <w:ins w:id="58" w:author="Laurence Golding" w:date="2017-10-20T14:19:00Z">
        <w:r>
          <w:fldChar w:fldCharType="begin"/>
        </w:r>
        <w:r>
          <w:instrText xml:space="preserve"> HYPERLINK "</w:instrText>
        </w:r>
        <w:r w:rsidRPr="003749D7">
          <w:instrText>https://cwe.mitre.org</w:instrText>
        </w:r>
        <w:r>
          <w:instrText xml:space="preserve">" </w:instrText>
        </w:r>
        <w:r>
          <w:fldChar w:fldCharType="separate"/>
        </w:r>
      </w:ins>
      <w:r w:rsidRPr="00114515">
        <w:rPr>
          <w:rStyle w:val="Hyperlink"/>
        </w:rPr>
        <w:t>https://cwe.mitre.org</w:t>
      </w:r>
      <w:ins w:id="59" w:author="Laurence Golding" w:date="2017-10-20T14:19:00Z">
        <w:r>
          <w:fldChar w:fldCharType="end"/>
        </w:r>
      </w:ins>
    </w:p>
    <w:p w14:paraId="676C3FD1" w14:textId="740949A8" w:rsidR="00C71349" w:rsidRDefault="001A52C9" w:rsidP="003749D7">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60" w:name="_Toc493598439"/>
      <w:r>
        <w:lastRenderedPageBreak/>
        <w:t>Conventions</w:t>
      </w:r>
      <w:bookmarkEnd w:id="60"/>
    </w:p>
    <w:p w14:paraId="50E64719" w14:textId="2428E7E7" w:rsidR="0012387E" w:rsidRPr="0012387E" w:rsidRDefault="0012387E" w:rsidP="0012387E"/>
    <w:p w14:paraId="2D42620D" w14:textId="4CD3D186" w:rsidR="0012387E" w:rsidRDefault="00EE7D13" w:rsidP="0012387E">
      <w:pPr>
        <w:pStyle w:val="Heading2"/>
      </w:pPr>
      <w:bookmarkStart w:id="61" w:name="_Toc493598440"/>
      <w:r>
        <w:t>General</w:t>
      </w:r>
      <w:bookmarkEnd w:id="6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2" w:name="_Toc493598441"/>
      <w:r>
        <w:t>Format examples</w:t>
      </w:r>
      <w:bookmarkEnd w:id="62"/>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3" w:name="_Toc493598442"/>
      <w:r>
        <w:t>Property notation</w:t>
      </w:r>
      <w:bookmarkEnd w:id="63"/>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64" w:name="_Toc493598443"/>
      <w:r>
        <w:lastRenderedPageBreak/>
        <w:t>File format</w:t>
      </w:r>
      <w:bookmarkEnd w:id="64"/>
    </w:p>
    <w:p w14:paraId="4E58823B" w14:textId="39ED7B8C" w:rsidR="008F022E" w:rsidRDefault="008F022E" w:rsidP="008F022E">
      <w:pPr>
        <w:pStyle w:val="Heading2"/>
      </w:pPr>
      <w:bookmarkStart w:id="65" w:name="_Toc493598444"/>
      <w:r>
        <w:t>General</w:t>
      </w:r>
      <w:bookmarkEnd w:id="6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66" w:name="_Ref493342422"/>
      <w:bookmarkStart w:id="67" w:name="_Toc493598445"/>
      <w:r>
        <w:t>URI-valued properties</w:t>
      </w:r>
      <w:bookmarkEnd w:id="66"/>
      <w:bookmarkEnd w:id="67"/>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68" w:name="_Ref493422705"/>
      <w:bookmarkStart w:id="69" w:name="_Toc493598446"/>
      <w:r>
        <w:t>URI base id properties</w:t>
      </w:r>
      <w:bookmarkEnd w:id="68"/>
      <w:bookmarkEnd w:id="69"/>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0" w:name="_Toc493598447"/>
      <w:r>
        <w:lastRenderedPageBreak/>
        <w:t>String properties</w:t>
      </w:r>
      <w:bookmarkEnd w:id="7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1" w:name="_Toc493598448"/>
      <w:r>
        <w:t>Object properties</w:t>
      </w:r>
      <w:bookmarkEnd w:id="71"/>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2" w:name="_Toc493598449"/>
      <w:r>
        <w:t>Array properties</w:t>
      </w:r>
      <w:bookmarkEnd w:id="72"/>
    </w:p>
    <w:p w14:paraId="5EBAA746" w14:textId="05D991FA"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3" w:name="_Ref493408960"/>
      <w:bookmarkStart w:id="74" w:name="_Toc493598450"/>
      <w:r>
        <w:t>Property bags</w:t>
      </w:r>
      <w:bookmarkEnd w:id="73"/>
      <w:bookmarkEnd w:id="74"/>
    </w:p>
    <w:p w14:paraId="394A6CDE" w14:textId="6ABA55FC" w:rsidR="00815787" w:rsidRDefault="00815787" w:rsidP="00815787">
      <w:pPr>
        <w:pStyle w:val="Heading3"/>
      </w:pPr>
      <w:bookmarkStart w:id="75" w:name="_Toc493598451"/>
      <w:r>
        <w:t>General</w:t>
      </w:r>
      <w:bookmarkEnd w:id="75"/>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7FA57313" w:rsidR="00815787" w:rsidRDefault="00815787" w:rsidP="00815787">
      <w:pPr>
        <w:pStyle w:val="Heading3"/>
        <w:rPr>
          <w:ins w:id="76" w:author="Laurence Golding" w:date="2017-10-20T13:47:00Z"/>
        </w:rPr>
      </w:pPr>
      <w:bookmarkStart w:id="77" w:name="_Toc493598452"/>
      <w:r>
        <w:t>Tags</w:t>
      </w:r>
      <w:bookmarkEnd w:id="77"/>
    </w:p>
    <w:p w14:paraId="093C995D" w14:textId="1774870E" w:rsidR="003C3775" w:rsidRPr="003C3775" w:rsidRDefault="003C3775" w:rsidP="003C3775">
      <w:pPr>
        <w:pStyle w:val="Heading4"/>
        <w:rPr>
          <w:rPrChange w:id="78" w:author="Laurence Golding" w:date="2017-10-20T13:47:00Z">
            <w:rPr/>
          </w:rPrChange>
        </w:rPr>
        <w:pPrChange w:id="79" w:author="Laurence Golding" w:date="2017-10-20T13:47:00Z">
          <w:pPr>
            <w:pStyle w:val="Heading3"/>
          </w:pPr>
        </w:pPrChange>
      </w:pPr>
      <w:ins w:id="80" w:author="Laurence Golding" w:date="2017-10-20T13:47:00Z">
        <w:r>
          <w:t>General</w:t>
        </w:r>
      </w:ins>
    </w:p>
    <w:p w14:paraId="0F1BC690" w14:textId="5432731E" w:rsidR="001A344F" w:rsidRDefault="001A344F" w:rsidP="001A344F">
      <w:pPr>
        <w:rPr>
          <w:ins w:id="81" w:author="Laurence Golding" w:date="2017-10-20T13:48:00Z"/>
        </w:rPr>
      </w:pPr>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2" w:name="_Hlk493349329"/>
      <w:r w:rsidRPr="001A344F">
        <w:t xml:space="preserve">an array containing zero or more arbitrary strings, no two of which </w:t>
      </w:r>
      <w:r w:rsidRPr="001A344F">
        <w:rPr>
          <w:b/>
        </w:rPr>
        <w:t>SHALL</w:t>
      </w:r>
      <w:r w:rsidRPr="001A344F">
        <w:t xml:space="preserve"> be the same</w:t>
      </w:r>
      <w:bookmarkEnd w:id="8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E7737DE" w14:textId="1ABF9764" w:rsidR="003C3775" w:rsidRDefault="003C3775" w:rsidP="003C3775">
      <w:pPr>
        <w:pStyle w:val="Heading4"/>
        <w:rPr>
          <w:ins w:id="83" w:author="Laurence Golding" w:date="2017-10-20T13:48:00Z"/>
        </w:rPr>
        <w:pPrChange w:id="84" w:author="Laurence Golding" w:date="2017-10-20T13:48:00Z">
          <w:pPr/>
        </w:pPrChange>
      </w:pPr>
      <w:ins w:id="85" w:author="Laurence Golding" w:date="2017-10-20T13:48:00Z">
        <w:r>
          <w:t>Namespaced tags</w:t>
        </w:r>
      </w:ins>
    </w:p>
    <w:p w14:paraId="431F87F5" w14:textId="29AD73D4" w:rsidR="003C3775" w:rsidRDefault="00B70F81" w:rsidP="003C3775">
      <w:pPr>
        <w:rPr>
          <w:ins w:id="86" w:author="Laurence Golding" w:date="2017-10-20T13:49:00Z"/>
        </w:rPr>
        <w:pPrChange w:id="87" w:author="Laurence Golding" w:date="2017-10-20T13:48:00Z">
          <w:pPr/>
        </w:pPrChange>
      </w:pPr>
      <w:ins w:id="88" w:author="Laurence Golding" w:date="2017-10-20T13:48:00Z">
        <w:r>
          <w:t xml:space="preserve">Any string in the </w:t>
        </w:r>
        <w:r w:rsidRPr="00B70F81">
          <w:rPr>
            <w:rStyle w:val="CODEtemp"/>
            <w:rPrChange w:id="89" w:author="Laurence Golding" w:date="2017-10-20T14:08:00Z">
              <w:rPr/>
            </w:rPrChange>
          </w:rPr>
          <w:t>tags</w:t>
        </w:r>
        <w:r>
          <w:t xml:space="preserve"> </w:t>
        </w:r>
      </w:ins>
      <w:ins w:id="90" w:author="Laurence Golding" w:date="2017-10-20T14:27:00Z">
        <w:r w:rsidR="00F47BF7">
          <w:t>array</w:t>
        </w:r>
      </w:ins>
      <w:ins w:id="91" w:author="Laurence Golding" w:date="2017-10-20T14:26:00Z">
        <w:r w:rsidR="003139C9">
          <w:t xml:space="preserve"> of any SARIF element</w:t>
        </w:r>
      </w:ins>
      <w:ins w:id="92" w:author="Laurence Golding" w:date="2017-10-20T13:48:00Z">
        <w:r w:rsidR="003C3775">
          <w:t xml:space="preserve"> </w:t>
        </w:r>
        <w:r w:rsidR="003C3775" w:rsidRPr="00811814">
          <w:rPr>
            <w:b/>
            <w:rPrChange w:id="93" w:author="Laurence Golding" w:date="2017-10-20T14:05:00Z">
              <w:rPr/>
            </w:rPrChange>
          </w:rPr>
          <w:t>MAY</w:t>
        </w:r>
        <w:r w:rsidR="003C3775">
          <w:t xml:space="preserve"> consist of a </w:t>
        </w:r>
      </w:ins>
      <w:ins w:id="94" w:author="Laurence Golding" w:date="2017-10-20T13:49:00Z">
        <w:r w:rsidR="003C3775">
          <w:t>forward-slash-separated list of components, as follows:</w:t>
        </w:r>
      </w:ins>
    </w:p>
    <w:p w14:paraId="18334954" w14:textId="0ACE9183" w:rsidR="003C3775" w:rsidRDefault="00811814" w:rsidP="003C3775">
      <w:pPr>
        <w:pStyle w:val="Code"/>
        <w:rPr>
          <w:ins w:id="95" w:author="Laurence Golding" w:date="2017-10-20T13:55:00Z"/>
        </w:rPr>
        <w:pPrChange w:id="96" w:author="Laurence Golding" w:date="2017-10-20T13:50:00Z">
          <w:pPr/>
        </w:pPrChange>
      </w:pPr>
      <w:ins w:id="97" w:author="Laurence Golding" w:date="2017-10-20T14:03:00Z">
        <w:r>
          <w:t>&lt;</w:t>
        </w:r>
      </w:ins>
      <w:ins w:id="98" w:author="Laurence Golding" w:date="2017-10-20T13:56:00Z">
        <w:r>
          <w:t>t</w:t>
        </w:r>
      </w:ins>
      <w:ins w:id="99" w:author="Laurence Golding" w:date="2017-10-20T13:50:00Z">
        <w:r>
          <w:t>ag</w:t>
        </w:r>
      </w:ins>
      <w:ins w:id="100" w:author="Laurence Golding" w:date="2017-10-20T14:03:00Z">
        <w:r>
          <w:t>&gt;:</w:t>
        </w:r>
      </w:ins>
      <w:ins w:id="101" w:author="Laurence Golding" w:date="2017-10-20T13:50:00Z">
        <w:r>
          <w:t xml:space="preserve"> </w:t>
        </w:r>
      </w:ins>
      <w:ins w:id="102" w:author="Laurence Golding" w:date="2017-10-20T14:03:00Z">
        <w:r>
          <w:t>&lt;</w:t>
        </w:r>
      </w:ins>
      <w:ins w:id="103" w:author="Laurence Golding" w:date="2017-10-20T13:50:00Z">
        <w:r>
          <w:t>component</w:t>
        </w:r>
      </w:ins>
      <w:ins w:id="104" w:author="Laurence Golding" w:date="2017-10-20T14:03:00Z">
        <w:r>
          <w:t>&gt;</w:t>
        </w:r>
      </w:ins>
      <w:ins w:id="105" w:author="Laurence Golding" w:date="2017-10-20T13:50:00Z">
        <w:r>
          <w:t>{</w:t>
        </w:r>
      </w:ins>
      <w:ins w:id="106" w:author="Laurence Golding" w:date="2017-10-20T13:55:00Z">
        <w:r>
          <w:t>/&lt;component&gt;}*</w:t>
        </w:r>
      </w:ins>
    </w:p>
    <w:p w14:paraId="16643686" w14:textId="04F0EB4E" w:rsidR="00811814" w:rsidRDefault="00811814" w:rsidP="003C3775">
      <w:pPr>
        <w:pStyle w:val="Code"/>
        <w:rPr>
          <w:ins w:id="107" w:author="Laurence Golding" w:date="2017-10-20T14:03:00Z"/>
        </w:rPr>
        <w:pPrChange w:id="108" w:author="Laurence Golding" w:date="2017-10-20T13:50:00Z">
          <w:pPr/>
        </w:pPrChange>
      </w:pPr>
    </w:p>
    <w:p w14:paraId="297FCCB4" w14:textId="71527AC6" w:rsidR="00811814" w:rsidRDefault="00811814" w:rsidP="003C3775">
      <w:pPr>
        <w:pStyle w:val="Code"/>
        <w:rPr>
          <w:ins w:id="109" w:author="Laurence Golding" w:date="2017-10-20T14:05:00Z"/>
        </w:rPr>
        <w:pPrChange w:id="110" w:author="Laurence Golding" w:date="2017-10-20T13:50:00Z">
          <w:pPr/>
        </w:pPrChange>
      </w:pPr>
      <w:ins w:id="111" w:author="Laurence Golding" w:date="2017-10-20T14:03:00Z">
        <w:r>
          <w:t xml:space="preserve">&lt;component&gt;: </w:t>
        </w:r>
      </w:ins>
      <w:ins w:id="112" w:author="Laurence Golding" w:date="2017-10-20T14:04:00Z">
        <w:r>
          <w:t>{</w:t>
        </w:r>
      </w:ins>
      <w:ins w:id="113" w:author="Laurence Golding" w:date="2017-10-20T14:03:00Z">
        <w:r>
          <w:t>&lt;any character valid in a JSON string&gt;</w:t>
        </w:r>
      </w:ins>
      <w:ins w:id="114" w:author="Laurence Golding" w:date="2017-10-20T14:05:00Z">
        <w:r>
          <w:t xml:space="preserve"> - "/"}+</w:t>
        </w:r>
      </w:ins>
    </w:p>
    <w:p w14:paraId="043CE496" w14:textId="7B8EB527" w:rsidR="00811814" w:rsidRDefault="00142F5A" w:rsidP="00B70F81">
      <w:pPr>
        <w:pStyle w:val="Note"/>
        <w:rPr>
          <w:ins w:id="115" w:author="Laurence Golding" w:date="2017-10-20T14:09:00Z"/>
        </w:rPr>
        <w:pPrChange w:id="116" w:author="Laurence Golding" w:date="2017-10-20T14:06:00Z">
          <w:pPr/>
        </w:pPrChange>
      </w:pPr>
      <w:ins w:id="117" w:author="Laurence Golding" w:date="2017-10-20T14:08:00Z">
        <w:r>
          <w:t>EXAMPLE</w:t>
        </w:r>
        <w:r w:rsidR="00B70F81">
          <w:t xml:space="preserve">: </w:t>
        </w:r>
        <w:r w:rsidR="00B70F81" w:rsidRPr="00B70F81">
          <w:rPr>
            <w:rStyle w:val="CODEtemp"/>
            <w:rPrChange w:id="118" w:author="Laurence Golding" w:date="2017-10-20T14:10:00Z">
              <w:rPr/>
            </w:rPrChange>
          </w:rPr>
          <w:t>CWE/</w:t>
        </w:r>
      </w:ins>
      <w:ins w:id="119" w:author="Laurence Golding" w:date="2017-10-20T14:09:00Z">
        <w:r w:rsidR="00B70F81" w:rsidRPr="00B70F81">
          <w:rPr>
            <w:rStyle w:val="CODEtemp"/>
            <w:rPrChange w:id="120" w:author="Laurence Golding" w:date="2017-10-20T14:10:00Z">
              <w:rPr/>
            </w:rPrChange>
          </w:rPr>
          <w:t>22</w:t>
        </w:r>
      </w:ins>
    </w:p>
    <w:p w14:paraId="5C6C5C3B" w14:textId="5E02C6B2" w:rsidR="00B70F81" w:rsidRDefault="003139C9" w:rsidP="00B70F81">
      <w:pPr>
        <w:rPr>
          <w:ins w:id="121" w:author="Laurence Golding" w:date="2017-10-20T14:22:00Z"/>
        </w:rPr>
        <w:pPrChange w:id="122" w:author="Laurence Golding" w:date="2017-10-20T14:09:00Z">
          <w:pPr/>
        </w:pPrChange>
      </w:pPr>
      <w:ins w:id="123" w:author="Laurence Golding" w:date="2017-10-20T14:23:00Z">
        <w:r>
          <w:t xml:space="preserve">A tag in this format is referred to as a namespaced tag. </w:t>
        </w:r>
      </w:ins>
      <w:ins w:id="124" w:author="Laurence Golding" w:date="2017-10-20T14:10:00Z">
        <w:r w:rsidR="003749D7">
          <w:t>SARIF producers can use this feature, for example, to categorize scan results according to a taxonomy such as the Common Weakness Enumeration</w:t>
        </w:r>
      </w:ins>
      <w:ins w:id="125" w:author="Laurence Golding" w:date="2017-10-20T14:18:00Z">
        <w:r w:rsidR="003749D7">
          <w:t xml:space="preserve"> [</w:t>
        </w:r>
      </w:ins>
      <w:ins w:id="126" w:author="Laurence Golding" w:date="2017-10-20T14:21:00Z">
        <w:r w:rsidR="003749D7">
          <w:fldChar w:fldCharType="begin"/>
        </w:r>
        <w:r w:rsidR="003749D7">
          <w:instrText xml:space="preserve"> HYPERLINK  \l "CWE" </w:instrText>
        </w:r>
        <w:r w:rsidR="003749D7">
          <w:fldChar w:fldCharType="separate"/>
        </w:r>
        <w:r w:rsidR="003749D7" w:rsidRPr="003749D7">
          <w:rPr>
            <w:rStyle w:val="Hyperlink"/>
          </w:rPr>
          <w:t>C</w:t>
        </w:r>
        <w:r w:rsidR="003749D7" w:rsidRPr="003749D7">
          <w:rPr>
            <w:rStyle w:val="Hyperlink"/>
          </w:rPr>
          <w:t>W</w:t>
        </w:r>
        <w:r w:rsidR="003749D7" w:rsidRPr="003749D7">
          <w:rPr>
            <w:rStyle w:val="Hyperlink"/>
          </w:rPr>
          <w:t>E</w:t>
        </w:r>
        <w:r w:rsidR="003749D7">
          <w:fldChar w:fldCharType="end"/>
        </w:r>
      </w:ins>
      <w:ins w:id="127" w:author="Laurence Golding" w:date="2017-10-20T14:18:00Z">
        <w:r w:rsidR="003749D7">
          <w:t>]</w:t>
        </w:r>
      </w:ins>
      <w:ins w:id="128" w:author="Laurence Golding" w:date="2017-10-20T14:10:00Z">
        <w:r w:rsidR="003749D7">
          <w:t>.</w:t>
        </w:r>
      </w:ins>
    </w:p>
    <w:p w14:paraId="4CB967A5" w14:textId="4C7B9AF0" w:rsidR="003139C9" w:rsidRDefault="003139C9" w:rsidP="003139C9">
      <w:pPr>
        <w:pStyle w:val="Heading4"/>
        <w:rPr>
          <w:ins w:id="129" w:author="Laurence Golding" w:date="2017-10-20T14:22:00Z"/>
        </w:rPr>
        <w:pPrChange w:id="130" w:author="Laurence Golding" w:date="2017-10-20T14:22:00Z">
          <w:pPr/>
        </w:pPrChange>
      </w:pPr>
      <w:ins w:id="131" w:author="Laurence Golding" w:date="2017-10-20T14:22:00Z">
        <w:r>
          <w:t>Tag metadata</w:t>
        </w:r>
      </w:ins>
    </w:p>
    <w:p w14:paraId="63DAE71D" w14:textId="69E84C93" w:rsidR="00355DDB" w:rsidRPr="00355DDB" w:rsidRDefault="00355DDB" w:rsidP="003139C9">
      <w:pPr>
        <w:rPr>
          <w:ins w:id="132" w:author="Laurence Golding" w:date="2017-10-20T14:26:00Z"/>
          <w:rPrChange w:id="133" w:author="Laurence Golding" w:date="2017-10-20T14:42:00Z">
            <w:rPr>
              <w:ins w:id="134" w:author="Laurence Golding" w:date="2017-10-20T14:26:00Z"/>
            </w:rPr>
          </w:rPrChange>
        </w:rPr>
        <w:pPrChange w:id="135" w:author="Laurence Golding" w:date="2017-10-20T14:22:00Z">
          <w:pPr/>
        </w:pPrChange>
      </w:pPr>
      <w:ins w:id="136" w:author="Laurence Golding" w:date="2017-10-20T14:41:00Z">
        <w:r>
          <w:t xml:space="preserve">A SARIF log file </w:t>
        </w:r>
        <w:r w:rsidRPr="00355DDB">
          <w:rPr>
            <w:b/>
            <w:rPrChange w:id="137" w:author="Laurence Golding" w:date="2017-10-20T14:41:00Z">
              <w:rPr/>
            </w:rPrChange>
          </w:rPr>
          <w:t>MAY</w:t>
        </w:r>
        <w:r>
          <w:t xml:space="preserve"> provide additional information about any tag value by including a property whose name is </w:t>
        </w:r>
      </w:ins>
      <w:ins w:id="138" w:author="Laurence Golding" w:date="2017-10-20T14:44:00Z">
        <w:r>
          <w:t xml:space="preserve">the same as </w:t>
        </w:r>
      </w:ins>
      <w:ins w:id="139" w:author="Laurence Golding" w:date="2017-10-20T14:41:00Z">
        <w:r>
          <w:t xml:space="preserve">that tag value, and whose value is any JSON </w:t>
        </w:r>
      </w:ins>
      <w:ins w:id="140" w:author="Laurence Golding" w:date="2017-10-20T14:45:00Z">
        <w:r>
          <w:t>value</w:t>
        </w:r>
      </w:ins>
      <w:ins w:id="141" w:author="Laurence Golding" w:date="2017-10-20T14:41:00Z">
        <w:r>
          <w:t>.</w:t>
        </w:r>
      </w:ins>
      <w:ins w:id="142" w:author="Laurence Golding" w:date="2017-10-20T14:42:00Z">
        <w:r>
          <w:t xml:space="preserve"> If present, this property </w:t>
        </w:r>
        <w:r>
          <w:rPr>
            <w:b/>
          </w:rPr>
          <w:t>SHALL</w:t>
        </w:r>
        <w:r>
          <w:t xml:space="preserve"> be located either in the same property bag that contains the tag, or in the property bag of any SARIF element which lexically contains</w:t>
        </w:r>
      </w:ins>
      <w:ins w:id="143" w:author="Laurence Golding" w:date="2017-10-20T14:45:00Z">
        <w:r>
          <w:t xml:space="preserve"> the element containing the tag.</w:t>
        </w:r>
      </w:ins>
    </w:p>
    <w:p w14:paraId="07481EF4" w14:textId="77777777" w:rsidR="00355DDB" w:rsidRDefault="00355DDB" w:rsidP="003139C9">
      <w:pPr>
        <w:rPr>
          <w:ins w:id="144" w:author="Laurence Golding" w:date="2017-10-20T14:40:00Z"/>
        </w:rPr>
        <w:pPrChange w:id="145" w:author="Laurence Golding" w:date="2017-10-20T14:22:00Z">
          <w:pPr/>
        </w:pPrChange>
      </w:pPr>
    </w:p>
    <w:p w14:paraId="3CF3C9C5" w14:textId="3B26D8D2" w:rsidR="003139C9" w:rsidRDefault="00355DDB" w:rsidP="00355DDB">
      <w:pPr>
        <w:pStyle w:val="Note"/>
        <w:rPr>
          <w:ins w:id="146" w:author="Laurence Golding" w:date="2017-10-20T14:31:00Z"/>
        </w:rPr>
        <w:pPrChange w:id="147" w:author="Laurence Golding" w:date="2017-10-20T14:42:00Z">
          <w:pPr/>
        </w:pPrChange>
      </w:pPr>
      <w:ins w:id="148" w:author="Laurence Golding" w:date="2017-10-20T14:42:00Z">
        <w:r>
          <w:t>EXAMPLE:</w:t>
        </w:r>
      </w:ins>
      <w:ins w:id="149" w:author="Laurence Golding" w:date="2017-10-20T14:26:00Z">
        <w:r w:rsidR="00142F5A">
          <w:t xml:space="preserve"> </w:t>
        </w:r>
      </w:ins>
      <w:ins w:id="150" w:author="Laurence Golding" w:date="2017-10-20T14:42:00Z">
        <w:r>
          <w:t>S</w:t>
        </w:r>
      </w:ins>
      <w:ins w:id="151" w:author="Laurence Golding" w:date="2017-10-20T14:26:00Z">
        <w:r w:rsidR="00142F5A">
          <w:t>uppose</w:t>
        </w:r>
      </w:ins>
      <w:ins w:id="152" w:author="Laurence Golding" w:date="2017-10-20T14:28:00Z">
        <w:r w:rsidR="00142F5A">
          <w:t xml:space="preserve"> a</w:t>
        </w:r>
      </w:ins>
      <w:ins w:id="153" w:author="Laurence Golding" w:date="2017-10-20T14:30:00Z">
        <w:r w:rsidR="00142F5A">
          <w:t xml:space="preserve"> SARIF-producing tool classifies results according to the Common Weakness Enumeration,</w:t>
        </w:r>
      </w:ins>
      <w:ins w:id="154" w:author="Laurence Golding" w:date="2017-10-20T14:33:00Z">
        <w:r w:rsidR="00142F5A">
          <w:t xml:space="preserve"> using a tool-specific convention</w:t>
        </w:r>
      </w:ins>
      <w:ins w:id="155" w:author="Laurence Golding" w:date="2017-10-20T14:32:00Z">
        <w:r w:rsidR="00142F5A">
          <w:t xml:space="preserve"> </w:t>
        </w:r>
      </w:ins>
      <w:ins w:id="156" w:author="Laurence Golding" w:date="2017-10-20T14:33:00Z">
        <w:r w:rsidR="00142F5A">
          <w:t xml:space="preserve">that the tag </w:t>
        </w:r>
      </w:ins>
      <w:ins w:id="157" w:author="Laurence Golding" w:date="2017-10-20T14:34:00Z">
        <w:r w:rsidR="00142F5A" w:rsidRPr="007C5FE5">
          <w:rPr>
            <w:rStyle w:val="CODEtemp"/>
          </w:rPr>
          <w:t>"CWE/</w:t>
        </w:r>
        <w:r w:rsidR="00142F5A">
          <w:rPr>
            <w:rStyle w:val="CODEtemp"/>
            <w:i/>
          </w:rPr>
          <w:t>n</w:t>
        </w:r>
        <w:r w:rsidR="00142F5A" w:rsidRPr="007C5FE5">
          <w:rPr>
            <w:rStyle w:val="CODEtemp"/>
          </w:rPr>
          <w:t>"</w:t>
        </w:r>
        <w:r w:rsidR="00142F5A">
          <w:t xml:space="preserve"> </w:t>
        </w:r>
      </w:ins>
      <w:ins w:id="158" w:author="Laurence Golding" w:date="2017-10-20T14:35:00Z">
        <w:r w:rsidR="00142F5A">
          <w:t>denotes a result</w:t>
        </w:r>
      </w:ins>
      <w:ins w:id="159" w:author="Laurence Golding" w:date="2017-10-20T14:36:00Z">
        <w:r w:rsidR="00142F5A">
          <w:t xml:space="preserve"> to which CWE </w:t>
        </w:r>
        <w:r w:rsidR="00142F5A">
          <w:rPr>
            <w:i/>
          </w:rPr>
          <w:t>n</w:t>
        </w:r>
        <w:r w:rsidR="00142F5A">
          <w:t xml:space="preserve"> applies. Suppose this tool produces the following result</w:t>
        </w:r>
      </w:ins>
      <w:ins w:id="160" w:author="Laurence Golding" w:date="2017-10-20T14:30:00Z">
        <w:r w:rsidR="00142F5A">
          <w:t>:</w:t>
        </w:r>
      </w:ins>
    </w:p>
    <w:p w14:paraId="652CE9AB" w14:textId="2DBFF894" w:rsidR="00142F5A" w:rsidRDefault="00142F5A" w:rsidP="00142F5A">
      <w:pPr>
        <w:pStyle w:val="Code"/>
        <w:rPr>
          <w:ins w:id="161" w:author="Laurence Golding" w:date="2017-10-20T14:37:00Z"/>
        </w:rPr>
        <w:pPrChange w:id="162" w:author="Laurence Golding" w:date="2017-10-20T14:31:00Z">
          <w:pPr/>
        </w:pPrChange>
      </w:pPr>
      <w:ins w:id="163" w:author="Laurence Golding" w:date="2017-10-20T14:32:00Z">
        <w:r>
          <w:t>{</w:t>
        </w:r>
      </w:ins>
      <w:ins w:id="164" w:author="Laurence Golding" w:date="2017-10-20T14:47:00Z">
        <w:r w:rsidR="00355DDB">
          <w:t xml:space="preserve">                              # A result object (</w:t>
        </w:r>
        <w:r w:rsidR="00355DDB">
          <w:t>see §</w:t>
        </w:r>
      </w:ins>
      <w:ins w:id="165" w:author="Laurence Golding" w:date="2017-10-20T14:48:00Z">
        <w:r w:rsidR="00355DDB">
          <w:fldChar w:fldCharType="begin"/>
        </w:r>
        <w:r w:rsidR="00355DDB">
          <w:instrText xml:space="preserve"> REF _Ref493350984 \r \h </w:instrText>
        </w:r>
      </w:ins>
      <w:r w:rsidR="00355DDB">
        <w:fldChar w:fldCharType="separate"/>
      </w:r>
      <w:ins w:id="166" w:author="Laurence Golding" w:date="2017-10-20T14:48:00Z">
        <w:r w:rsidR="00355DDB">
          <w:t>3.17</w:t>
        </w:r>
        <w:r w:rsidR="00355DDB">
          <w:fldChar w:fldCharType="end"/>
        </w:r>
      </w:ins>
      <w:ins w:id="167" w:author="Laurence Golding" w:date="2017-10-20T14:47:00Z">
        <w:r w:rsidR="00355DDB">
          <w:t>)</w:t>
        </w:r>
      </w:ins>
    </w:p>
    <w:p w14:paraId="064D9475" w14:textId="45BFD398" w:rsidR="00142F5A" w:rsidRDefault="00142F5A" w:rsidP="00142F5A">
      <w:pPr>
        <w:pStyle w:val="Code"/>
        <w:rPr>
          <w:ins w:id="168" w:author="Laurence Golding" w:date="2017-10-20T14:37:00Z"/>
        </w:rPr>
        <w:pPrChange w:id="169" w:author="Laurence Golding" w:date="2017-10-20T14:31:00Z">
          <w:pPr/>
        </w:pPrChange>
      </w:pPr>
      <w:ins w:id="170" w:author="Laurence Golding" w:date="2017-10-20T14:37:00Z">
        <w:r>
          <w:t xml:space="preserve">  "ruleId": "</w:t>
        </w:r>
        <w:r w:rsidR="00355DDB">
          <w:t>SEC0251",</w:t>
        </w:r>
      </w:ins>
    </w:p>
    <w:p w14:paraId="086E8A3D" w14:textId="7155D19F" w:rsidR="00355DDB" w:rsidRDefault="00355DDB" w:rsidP="00142F5A">
      <w:pPr>
        <w:pStyle w:val="Code"/>
        <w:rPr>
          <w:ins w:id="171" w:author="Laurence Golding" w:date="2017-10-20T14:39:00Z"/>
        </w:rPr>
        <w:pPrChange w:id="172" w:author="Laurence Golding" w:date="2017-10-20T14:31:00Z">
          <w:pPr/>
        </w:pPrChange>
      </w:pPr>
      <w:ins w:id="173" w:author="Laurence Golding" w:date="2017-10-20T14:37:00Z">
        <w:r>
          <w:t xml:space="preserve">  "message": "</w:t>
        </w:r>
      </w:ins>
      <w:ins w:id="174" w:author="Laurence Golding" w:date="2017-10-20T14:38:00Z">
        <w:r>
          <w:t xml:space="preserve">The path 'data/../bin' is not </w:t>
        </w:r>
      </w:ins>
      <w:ins w:id="175" w:author="Laurence Golding" w:date="2017-10-20T14:39:00Z">
        <w:r>
          <w:t>within</w:t>
        </w:r>
      </w:ins>
      <w:ins w:id="176" w:author="Laurence Golding" w:date="2017-10-20T14:38:00Z">
        <w:r>
          <w:t xml:space="preserve"> the '</w:t>
        </w:r>
      </w:ins>
      <w:ins w:id="177" w:author="Laurence Golding" w:date="2017-10-20T14:39:00Z">
        <w:r>
          <w:t>data' directory",</w:t>
        </w:r>
      </w:ins>
    </w:p>
    <w:p w14:paraId="0457AD43" w14:textId="11AAF8D3" w:rsidR="00355DDB" w:rsidRDefault="00355DDB" w:rsidP="00142F5A">
      <w:pPr>
        <w:pStyle w:val="Code"/>
        <w:rPr>
          <w:ins w:id="178" w:author="Laurence Golding" w:date="2017-10-20T14:39:00Z"/>
        </w:rPr>
        <w:pPrChange w:id="179" w:author="Laurence Golding" w:date="2017-10-20T14:31:00Z">
          <w:pPr/>
        </w:pPrChange>
      </w:pPr>
      <w:ins w:id="180" w:author="Laurence Golding" w:date="2017-10-20T14:39:00Z">
        <w:r>
          <w:t xml:space="preserve">  "properties": {</w:t>
        </w:r>
      </w:ins>
    </w:p>
    <w:p w14:paraId="67187B36" w14:textId="5E74336D" w:rsidR="00355DDB" w:rsidRDefault="00355DDB" w:rsidP="00142F5A">
      <w:pPr>
        <w:pStyle w:val="Code"/>
        <w:rPr>
          <w:ins w:id="181" w:author="Laurence Golding" w:date="2017-10-20T14:39:00Z"/>
        </w:rPr>
        <w:pPrChange w:id="182" w:author="Laurence Golding" w:date="2017-10-20T14:31:00Z">
          <w:pPr/>
        </w:pPrChange>
      </w:pPr>
      <w:ins w:id="183" w:author="Laurence Golding" w:date="2017-10-20T14:39:00Z">
        <w:r>
          <w:t xml:space="preserve">    "tags": [</w:t>
        </w:r>
      </w:ins>
    </w:p>
    <w:p w14:paraId="2AE5D263" w14:textId="4ED763B5" w:rsidR="00355DDB" w:rsidRDefault="00355DDB" w:rsidP="00142F5A">
      <w:pPr>
        <w:pStyle w:val="Code"/>
        <w:rPr>
          <w:ins w:id="184" w:author="Laurence Golding" w:date="2017-10-20T14:39:00Z"/>
        </w:rPr>
        <w:pPrChange w:id="185" w:author="Laurence Golding" w:date="2017-10-20T14:31:00Z">
          <w:pPr/>
        </w:pPrChange>
      </w:pPr>
      <w:ins w:id="186" w:author="Laurence Golding" w:date="2017-10-20T14:39:00Z">
        <w:r>
          <w:t xml:space="preserve">      "security",</w:t>
        </w:r>
      </w:ins>
    </w:p>
    <w:p w14:paraId="38190400" w14:textId="77D3E837" w:rsidR="00355DDB" w:rsidRDefault="00355DDB" w:rsidP="00142F5A">
      <w:pPr>
        <w:pStyle w:val="Code"/>
        <w:rPr>
          <w:ins w:id="187" w:author="Laurence Golding" w:date="2017-10-20T14:39:00Z"/>
        </w:rPr>
        <w:pPrChange w:id="188" w:author="Laurence Golding" w:date="2017-10-20T14:31:00Z">
          <w:pPr/>
        </w:pPrChange>
      </w:pPr>
      <w:ins w:id="189" w:author="Laurence Golding" w:date="2017-10-20T14:39:00Z">
        <w:r>
          <w:t xml:space="preserve">      "CWE/22"</w:t>
        </w:r>
      </w:ins>
    </w:p>
    <w:p w14:paraId="659A84EF" w14:textId="18246F96" w:rsidR="00355DDB" w:rsidRDefault="00355DDB" w:rsidP="00142F5A">
      <w:pPr>
        <w:pStyle w:val="Code"/>
        <w:rPr>
          <w:ins w:id="190" w:author="Laurence Golding" w:date="2017-10-20T14:39:00Z"/>
        </w:rPr>
        <w:pPrChange w:id="191" w:author="Laurence Golding" w:date="2017-10-20T14:31:00Z">
          <w:pPr/>
        </w:pPrChange>
      </w:pPr>
      <w:ins w:id="192" w:author="Laurence Golding" w:date="2017-10-20T14:39:00Z">
        <w:r>
          <w:t xml:space="preserve">    ]</w:t>
        </w:r>
      </w:ins>
    </w:p>
    <w:p w14:paraId="3D6D6785" w14:textId="094EDFC5" w:rsidR="00355DDB" w:rsidRDefault="00355DDB" w:rsidP="00142F5A">
      <w:pPr>
        <w:pStyle w:val="Code"/>
        <w:rPr>
          <w:ins w:id="193" w:author="Laurence Golding" w:date="2017-10-20T14:32:00Z"/>
        </w:rPr>
        <w:pPrChange w:id="194" w:author="Laurence Golding" w:date="2017-10-20T14:31:00Z">
          <w:pPr/>
        </w:pPrChange>
      </w:pPr>
      <w:ins w:id="195" w:author="Laurence Golding" w:date="2017-10-20T14:39:00Z">
        <w:r>
          <w:t xml:space="preserve">  }</w:t>
        </w:r>
      </w:ins>
    </w:p>
    <w:p w14:paraId="64126951" w14:textId="67850B88" w:rsidR="00142F5A" w:rsidRDefault="00142F5A" w:rsidP="00142F5A">
      <w:pPr>
        <w:pStyle w:val="Code"/>
        <w:rPr>
          <w:ins w:id="196" w:author="Laurence Golding" w:date="2017-10-20T14:40:00Z"/>
        </w:rPr>
        <w:pPrChange w:id="197" w:author="Laurence Golding" w:date="2017-10-20T14:31:00Z">
          <w:pPr/>
        </w:pPrChange>
      </w:pPr>
      <w:ins w:id="198" w:author="Laurence Golding" w:date="2017-10-20T14:32:00Z">
        <w:r>
          <w:t>}</w:t>
        </w:r>
      </w:ins>
    </w:p>
    <w:p w14:paraId="761859C9" w14:textId="44773C89" w:rsidR="00355DDB" w:rsidRDefault="00355DDB" w:rsidP="00355DDB">
      <w:pPr>
        <w:pStyle w:val="Note"/>
        <w:rPr>
          <w:ins w:id="199" w:author="Laurence Golding" w:date="2017-10-20T14:58:00Z"/>
        </w:rPr>
        <w:pPrChange w:id="200" w:author="Laurence Golding" w:date="2017-10-20T14:45:00Z">
          <w:pPr/>
        </w:pPrChange>
      </w:pPr>
      <w:ins w:id="201" w:author="Laurence Golding" w:date="2017-10-20T14:40:00Z">
        <w:r>
          <w:t>Now suppose the tool wishes to provide additional information about</w:t>
        </w:r>
      </w:ins>
      <w:ins w:id="202" w:author="Laurence Golding" w:date="2017-10-20T14:45:00Z">
        <w:r>
          <w:t xml:space="preserve"> CWE 22. It might</w:t>
        </w:r>
      </w:ins>
      <w:ins w:id="203" w:author="Laurence Golding" w:date="2017-10-20T14:46:00Z">
        <w:r>
          <w:t xml:space="preserve"> provide that information within the property bag contain</w:t>
        </w:r>
      </w:ins>
      <w:ins w:id="204" w:author="Laurence Golding" w:date="2017-10-20T14:47:00Z">
        <w:r>
          <w:t>ing</w:t>
        </w:r>
      </w:ins>
      <w:ins w:id="205" w:author="Laurence Golding" w:date="2017-10-20T14:46:00Z">
        <w:r>
          <w:t xml:space="preserve"> the tag (</w:t>
        </w:r>
      </w:ins>
      <w:ins w:id="206" w:author="Laurence Golding" w:date="2017-10-20T14:47:00Z">
        <w:r>
          <w:t>that is, in this example, the property bag</w:t>
        </w:r>
      </w:ins>
      <w:ins w:id="207" w:author="Laurence Golding" w:date="2017-10-20T14:58:00Z">
        <w:r w:rsidR="00404CD6">
          <w:t xml:space="preserve"> belonging to the </w:t>
        </w:r>
        <w:r w:rsidR="00404CD6" w:rsidRPr="004D2CEE">
          <w:rPr>
            <w:rStyle w:val="CODEtemp"/>
            <w:rPrChange w:id="208" w:author="Laurence Golding" w:date="2017-10-20T14:58:00Z">
              <w:rPr/>
            </w:rPrChange>
          </w:rPr>
          <w:t>result</w:t>
        </w:r>
        <w:r w:rsidR="00404CD6">
          <w:t xml:space="preserve"> object):</w:t>
        </w:r>
      </w:ins>
    </w:p>
    <w:p w14:paraId="0D4DF3F2" w14:textId="77777777" w:rsidR="004D2CEE" w:rsidRDefault="004D2CEE" w:rsidP="004D2CEE">
      <w:pPr>
        <w:pStyle w:val="Code"/>
        <w:rPr>
          <w:ins w:id="209" w:author="Laurence Golding" w:date="2017-10-20T14:58:00Z"/>
        </w:rPr>
      </w:pPr>
      <w:ins w:id="210" w:author="Laurence Golding" w:date="2017-10-20T14:58:00Z">
        <w:r>
          <w:t>{                              # A result object (see §</w:t>
        </w:r>
        <w:r>
          <w:fldChar w:fldCharType="begin"/>
        </w:r>
        <w:r>
          <w:instrText xml:space="preserve"> REF _Ref493350984 \r \h </w:instrText>
        </w:r>
        <w:r>
          <w:fldChar w:fldCharType="separate"/>
        </w:r>
        <w:r>
          <w:t>3.17</w:t>
        </w:r>
        <w:r>
          <w:fldChar w:fldCharType="end"/>
        </w:r>
        <w:r>
          <w:t>)</w:t>
        </w:r>
      </w:ins>
    </w:p>
    <w:p w14:paraId="02943A1F" w14:textId="77777777" w:rsidR="004D2CEE" w:rsidRDefault="004D2CEE" w:rsidP="004D2CEE">
      <w:pPr>
        <w:pStyle w:val="Code"/>
        <w:rPr>
          <w:ins w:id="211" w:author="Laurence Golding" w:date="2017-10-20T14:58:00Z"/>
        </w:rPr>
      </w:pPr>
      <w:ins w:id="212" w:author="Laurence Golding" w:date="2017-10-20T14:58:00Z">
        <w:r>
          <w:t xml:space="preserve">  "ruleId": "SEC0251",</w:t>
        </w:r>
      </w:ins>
    </w:p>
    <w:p w14:paraId="0B867B60" w14:textId="77777777" w:rsidR="004D2CEE" w:rsidRDefault="004D2CEE" w:rsidP="004D2CEE">
      <w:pPr>
        <w:pStyle w:val="Code"/>
        <w:rPr>
          <w:ins w:id="213" w:author="Laurence Golding" w:date="2017-10-20T14:58:00Z"/>
        </w:rPr>
      </w:pPr>
      <w:ins w:id="214" w:author="Laurence Golding" w:date="2017-10-20T14:58:00Z">
        <w:r>
          <w:t xml:space="preserve">  "message": "The path 'data/../bin' is not within the 'data' directory",</w:t>
        </w:r>
      </w:ins>
    </w:p>
    <w:p w14:paraId="4137C9A0" w14:textId="39EA82A4" w:rsidR="004D2CEE" w:rsidRDefault="004D2CEE" w:rsidP="004D2CEE">
      <w:pPr>
        <w:pStyle w:val="Code"/>
        <w:rPr>
          <w:ins w:id="215" w:author="Laurence Golding" w:date="2017-10-20T14:58:00Z"/>
        </w:rPr>
      </w:pPr>
      <w:ins w:id="216" w:author="Laurence Golding" w:date="2017-10-20T14:58:00Z">
        <w:r>
          <w:t xml:space="preserve">  "properties"</w:t>
        </w:r>
        <w:r w:rsidR="00F21690">
          <w:t>: {</w:t>
        </w:r>
        <w:bookmarkStart w:id="217" w:name="_GoBack"/>
        <w:bookmarkEnd w:id="217"/>
      </w:ins>
    </w:p>
    <w:p w14:paraId="143ECEFE" w14:textId="77777777" w:rsidR="004D2CEE" w:rsidRDefault="004D2CEE" w:rsidP="004D2CEE">
      <w:pPr>
        <w:pStyle w:val="Code"/>
        <w:rPr>
          <w:ins w:id="218" w:author="Laurence Golding" w:date="2017-10-20T14:58:00Z"/>
        </w:rPr>
      </w:pPr>
      <w:ins w:id="219" w:author="Laurence Golding" w:date="2017-10-20T14:58:00Z">
        <w:r>
          <w:t xml:space="preserve">    "tags": [</w:t>
        </w:r>
      </w:ins>
    </w:p>
    <w:p w14:paraId="4897A297" w14:textId="77777777" w:rsidR="004D2CEE" w:rsidRDefault="004D2CEE" w:rsidP="004D2CEE">
      <w:pPr>
        <w:pStyle w:val="Code"/>
        <w:rPr>
          <w:ins w:id="220" w:author="Laurence Golding" w:date="2017-10-20T14:58:00Z"/>
        </w:rPr>
      </w:pPr>
      <w:ins w:id="221" w:author="Laurence Golding" w:date="2017-10-20T14:58:00Z">
        <w:r>
          <w:t xml:space="preserve">      "security",</w:t>
        </w:r>
      </w:ins>
    </w:p>
    <w:p w14:paraId="7C455D28" w14:textId="77777777" w:rsidR="004D2CEE" w:rsidRDefault="004D2CEE" w:rsidP="004D2CEE">
      <w:pPr>
        <w:pStyle w:val="Code"/>
        <w:rPr>
          <w:ins w:id="222" w:author="Laurence Golding" w:date="2017-10-20T14:58:00Z"/>
        </w:rPr>
      </w:pPr>
      <w:ins w:id="223" w:author="Laurence Golding" w:date="2017-10-20T14:58:00Z">
        <w:r>
          <w:t xml:space="preserve">      "CWE/22"</w:t>
        </w:r>
      </w:ins>
    </w:p>
    <w:p w14:paraId="0C13D3BA" w14:textId="0AEDD940" w:rsidR="004D2CEE" w:rsidRDefault="004D2CEE" w:rsidP="004D2CEE">
      <w:pPr>
        <w:pStyle w:val="Code"/>
        <w:rPr>
          <w:ins w:id="224" w:author="Laurence Golding" w:date="2017-10-20T14:58:00Z"/>
        </w:rPr>
      </w:pPr>
      <w:ins w:id="225" w:author="Laurence Golding" w:date="2017-10-20T14:58:00Z">
        <w:r>
          <w:t xml:space="preserve">    ]</w:t>
        </w:r>
        <w:r>
          <w:t>,</w:t>
        </w:r>
      </w:ins>
    </w:p>
    <w:p w14:paraId="61B42D70" w14:textId="642A3617" w:rsidR="004D2CEE" w:rsidRDefault="004D2CEE" w:rsidP="004D2CEE">
      <w:pPr>
        <w:pStyle w:val="Code"/>
        <w:rPr>
          <w:ins w:id="226" w:author="Laurence Golding" w:date="2017-10-20T14:59:00Z"/>
        </w:rPr>
      </w:pPr>
      <w:ins w:id="227" w:author="Laurence Golding" w:date="2017-10-20T14:58:00Z">
        <w:r>
          <w:t xml:space="preserve">    "</w:t>
        </w:r>
      </w:ins>
      <w:ins w:id="228" w:author="Laurence Golding" w:date="2017-10-20T14:59:00Z">
        <w:r>
          <w:t>CWE/22": {</w:t>
        </w:r>
      </w:ins>
    </w:p>
    <w:p w14:paraId="4269E985" w14:textId="04CD5886" w:rsidR="004D2CEE" w:rsidRDefault="004D2CEE" w:rsidP="004D2CEE">
      <w:pPr>
        <w:pStyle w:val="Code"/>
        <w:rPr>
          <w:ins w:id="229" w:author="Laurence Golding" w:date="2017-10-20T14:59:00Z"/>
        </w:rPr>
      </w:pPr>
      <w:ins w:id="230" w:author="Laurence Golding" w:date="2017-10-20T14:59:00Z">
        <w:r>
          <w:t xml:space="preserve">      "description": "</w:t>
        </w:r>
        <w:r w:rsidRPr="004D2CEE">
          <w:t>Im</w:t>
        </w:r>
        <w:r>
          <w:t>proper Limitation of a Pathname",</w:t>
        </w:r>
      </w:ins>
    </w:p>
    <w:p w14:paraId="54C9C4CD" w14:textId="69B505AA" w:rsidR="004D2CEE" w:rsidRDefault="004D2CEE" w:rsidP="004D2CEE">
      <w:pPr>
        <w:pStyle w:val="Code"/>
        <w:rPr>
          <w:ins w:id="231" w:author="Laurence Golding" w:date="2017-10-20T14:59:00Z"/>
        </w:rPr>
      </w:pPr>
      <w:ins w:id="232" w:author="Laurence Golding" w:date="2017-10-20T14:59:00Z">
        <w:r>
          <w:t xml:space="preserve">      "</w:t>
        </w:r>
      </w:ins>
      <w:ins w:id="233" w:author="Laurence Golding" w:date="2017-10-20T15:00:00Z">
        <w:r>
          <w:t>url": "</w:t>
        </w:r>
        <w:r w:rsidRPr="004D2CEE">
          <w:t>https://cwe.mitre.org/data/definitions/22.html</w:t>
        </w:r>
        <w:r>
          <w:t>"</w:t>
        </w:r>
      </w:ins>
    </w:p>
    <w:p w14:paraId="47118FD6" w14:textId="095B1123" w:rsidR="004D2CEE" w:rsidRDefault="004D2CEE" w:rsidP="004D2CEE">
      <w:pPr>
        <w:pStyle w:val="Code"/>
        <w:rPr>
          <w:ins w:id="234" w:author="Laurence Golding" w:date="2017-10-20T14:58:00Z"/>
        </w:rPr>
      </w:pPr>
      <w:ins w:id="235" w:author="Laurence Golding" w:date="2017-10-20T14:59:00Z">
        <w:r>
          <w:t xml:space="preserve">    }</w:t>
        </w:r>
      </w:ins>
    </w:p>
    <w:p w14:paraId="6FAE3459" w14:textId="77777777" w:rsidR="004D2CEE" w:rsidRDefault="004D2CEE" w:rsidP="004D2CEE">
      <w:pPr>
        <w:pStyle w:val="Code"/>
        <w:rPr>
          <w:ins w:id="236" w:author="Laurence Golding" w:date="2017-10-20T14:58:00Z"/>
        </w:rPr>
      </w:pPr>
      <w:ins w:id="237" w:author="Laurence Golding" w:date="2017-10-20T14:58:00Z">
        <w:r>
          <w:t xml:space="preserve">  }</w:t>
        </w:r>
      </w:ins>
    </w:p>
    <w:p w14:paraId="091B39DD" w14:textId="77777777" w:rsidR="004D2CEE" w:rsidRDefault="004D2CEE" w:rsidP="004D2CEE">
      <w:pPr>
        <w:pStyle w:val="Code"/>
        <w:rPr>
          <w:ins w:id="238" w:author="Laurence Golding" w:date="2017-10-20T14:58:00Z"/>
        </w:rPr>
      </w:pPr>
      <w:ins w:id="239" w:author="Laurence Golding" w:date="2017-10-20T14:58:00Z">
        <w:r>
          <w:t>}</w:t>
        </w:r>
      </w:ins>
    </w:p>
    <w:p w14:paraId="2D5A2897" w14:textId="654F07BF" w:rsidR="004D2CEE" w:rsidRDefault="004D2CEE" w:rsidP="004D2CEE">
      <w:pPr>
        <w:pStyle w:val="Note"/>
        <w:rPr>
          <w:ins w:id="240" w:author="Laurence Golding" w:date="2017-10-20T15:01:00Z"/>
        </w:rPr>
        <w:pPrChange w:id="241" w:author="Laurence Golding" w:date="2017-10-20T15:00:00Z">
          <w:pPr/>
        </w:pPrChange>
      </w:pPr>
      <w:ins w:id="242" w:author="Laurence Golding" w:date="2017-10-20T15:00:00Z">
        <w:r>
          <w:t>However, there might be several results associated with CWE 22. To avoid duplicating the metadata, the tool might choose to place it in the property bag belong</w:t>
        </w:r>
      </w:ins>
      <w:ins w:id="243" w:author="Laurence Golding" w:date="2017-10-20T15:01:00Z">
        <w:r>
          <w:t xml:space="preserve">ing to the </w:t>
        </w:r>
        <w:r w:rsidRPr="004D2CEE">
          <w:rPr>
            <w:rStyle w:val="CODEtemp"/>
            <w:rPrChange w:id="244" w:author="Laurence Golding" w:date="2017-10-20T15:01:00Z">
              <w:rPr/>
            </w:rPrChange>
          </w:rPr>
          <w:t>run</w:t>
        </w:r>
        <w:r>
          <w:t xml:space="preserve"> object (</w:t>
        </w:r>
      </w:ins>
      <w:ins w:id="245" w:author="Laurence Golding" w:date="2017-10-20T15:02:00Z">
        <w:r w:rsidRPr="008F0C80">
          <w:t>§</w:t>
        </w:r>
        <w:r>
          <w:fldChar w:fldCharType="begin"/>
        </w:r>
        <w:r>
          <w:instrText xml:space="preserve"> REF _Ref493349997 \r \h </w:instrText>
        </w:r>
      </w:ins>
      <w:r>
        <w:fldChar w:fldCharType="separate"/>
      </w:r>
      <w:ins w:id="246" w:author="Laurence Golding" w:date="2017-10-20T15:02:00Z">
        <w:r>
          <w:t>3.12</w:t>
        </w:r>
        <w:r>
          <w:fldChar w:fldCharType="end"/>
        </w:r>
      </w:ins>
      <w:ins w:id="247" w:author="Laurence Golding" w:date="2017-10-20T15:01:00Z">
        <w:r>
          <w:t xml:space="preserve">) that lexically contains the </w:t>
        </w:r>
        <w:r w:rsidRPr="004D2CEE">
          <w:rPr>
            <w:rStyle w:val="CODEtemp"/>
            <w:rPrChange w:id="248" w:author="Laurence Golding" w:date="2017-10-20T15:02:00Z">
              <w:rPr/>
            </w:rPrChange>
          </w:rPr>
          <w:t>result</w:t>
        </w:r>
        <w:r>
          <w:t xml:space="preserve"> object:</w:t>
        </w:r>
      </w:ins>
    </w:p>
    <w:p w14:paraId="7942338A" w14:textId="4BF9B424" w:rsidR="004D2CEE" w:rsidRDefault="004D2CEE" w:rsidP="004D2CEE">
      <w:pPr>
        <w:pStyle w:val="Code"/>
        <w:rPr>
          <w:ins w:id="249" w:author="Laurence Golding" w:date="2017-10-20T15:04:00Z"/>
        </w:rPr>
      </w:pPr>
      <w:ins w:id="250" w:author="Laurence Golding" w:date="2017-10-20T15:01:00Z">
        <w:r>
          <w:t xml:space="preserve">{                              # A </w:t>
        </w:r>
        <w:r>
          <w:t>run</w:t>
        </w:r>
        <w:r>
          <w:t xml:space="preserve"> object (see §</w:t>
        </w:r>
      </w:ins>
      <w:ins w:id="251" w:author="Laurence Golding" w:date="2017-10-20T15:02:00Z">
        <w:r>
          <w:fldChar w:fldCharType="begin"/>
        </w:r>
        <w:r>
          <w:instrText xml:space="preserve"> REF _Ref493349997 \r \h </w:instrText>
        </w:r>
      </w:ins>
      <w:r>
        <w:fldChar w:fldCharType="separate"/>
      </w:r>
      <w:ins w:id="252" w:author="Laurence Golding" w:date="2017-10-20T15:02:00Z">
        <w:r>
          <w:t>3.12</w:t>
        </w:r>
        <w:r>
          <w:fldChar w:fldCharType="end"/>
        </w:r>
      </w:ins>
      <w:ins w:id="253" w:author="Laurence Golding" w:date="2017-10-20T15:01:00Z">
        <w:r>
          <w:t>)</w:t>
        </w:r>
      </w:ins>
    </w:p>
    <w:p w14:paraId="4580AEE8" w14:textId="5FE195E2" w:rsidR="004D2CEE" w:rsidRDefault="004D2CEE" w:rsidP="004D2CEE">
      <w:pPr>
        <w:pStyle w:val="Code"/>
        <w:rPr>
          <w:ins w:id="254" w:author="Laurence Golding" w:date="2017-10-20T15:05:00Z"/>
        </w:rPr>
      </w:pPr>
      <w:ins w:id="255" w:author="Laurence Golding" w:date="2017-10-20T15:04:00Z">
        <w:r>
          <w:t xml:space="preserve">  "results": [</w:t>
        </w:r>
      </w:ins>
    </w:p>
    <w:p w14:paraId="6C3FE514" w14:textId="59E32FA2" w:rsidR="004D2CEE" w:rsidRDefault="004D2CEE" w:rsidP="004D2CEE">
      <w:pPr>
        <w:pStyle w:val="Code"/>
        <w:rPr>
          <w:ins w:id="256" w:author="Laurence Golding" w:date="2017-10-20T15:01:00Z"/>
        </w:rPr>
      </w:pPr>
      <w:ins w:id="257" w:author="Laurence Golding" w:date="2017-10-20T15:05:00Z">
        <w:r>
          <w:t xml:space="preserve">    {</w:t>
        </w:r>
      </w:ins>
    </w:p>
    <w:p w14:paraId="7BC03A80" w14:textId="747DCCF1" w:rsidR="004D2CEE" w:rsidRDefault="004D2CEE" w:rsidP="004D2CEE">
      <w:pPr>
        <w:pStyle w:val="Code"/>
        <w:rPr>
          <w:ins w:id="258" w:author="Laurence Golding" w:date="2017-10-20T15:01:00Z"/>
        </w:rPr>
      </w:pPr>
      <w:ins w:id="259" w:author="Laurence Golding" w:date="2017-10-20T15:01:00Z">
        <w:r>
          <w:t xml:space="preserve">  </w:t>
        </w:r>
      </w:ins>
      <w:ins w:id="260" w:author="Laurence Golding" w:date="2017-10-20T15:05:00Z">
        <w:r>
          <w:t xml:space="preserve">    </w:t>
        </w:r>
      </w:ins>
      <w:ins w:id="261" w:author="Laurence Golding" w:date="2017-10-20T15:01:00Z">
        <w:r>
          <w:t>"ruleId": "SEC0251",</w:t>
        </w:r>
      </w:ins>
    </w:p>
    <w:p w14:paraId="18914CFE" w14:textId="0C3908EE" w:rsidR="004D2CEE" w:rsidRDefault="004D2CEE" w:rsidP="004D2CEE">
      <w:pPr>
        <w:pStyle w:val="Code"/>
        <w:rPr>
          <w:ins w:id="262" w:author="Laurence Golding" w:date="2017-10-20T15:01:00Z"/>
        </w:rPr>
      </w:pPr>
      <w:ins w:id="263" w:author="Laurence Golding" w:date="2017-10-20T15:01:00Z">
        <w:r>
          <w:t xml:space="preserve">  </w:t>
        </w:r>
      </w:ins>
      <w:ins w:id="264" w:author="Laurence Golding" w:date="2017-10-20T15:05:00Z">
        <w:r>
          <w:t xml:space="preserve">    </w:t>
        </w:r>
      </w:ins>
      <w:ins w:id="265" w:author="Laurence Golding" w:date="2017-10-20T15:01:00Z">
        <w:r>
          <w:t>"message": "The path 'data/../bin' is not within the 'data' directory",</w:t>
        </w:r>
      </w:ins>
    </w:p>
    <w:p w14:paraId="194375EE" w14:textId="2F081546" w:rsidR="004D2CEE" w:rsidRDefault="004D2CEE" w:rsidP="004D2CEE">
      <w:pPr>
        <w:pStyle w:val="Code"/>
        <w:rPr>
          <w:ins w:id="266" w:author="Laurence Golding" w:date="2017-10-20T15:01:00Z"/>
        </w:rPr>
      </w:pPr>
      <w:ins w:id="267" w:author="Laurence Golding" w:date="2017-10-20T15:01:00Z">
        <w:r>
          <w:t xml:space="preserve">  </w:t>
        </w:r>
      </w:ins>
      <w:ins w:id="268" w:author="Laurence Golding" w:date="2017-10-20T15:05:00Z">
        <w:r>
          <w:t xml:space="preserve">    </w:t>
        </w:r>
      </w:ins>
      <w:ins w:id="269" w:author="Laurence Golding" w:date="2017-10-20T15:01:00Z">
        <w:r>
          <w:t>"properties": {</w:t>
        </w:r>
      </w:ins>
    </w:p>
    <w:p w14:paraId="4C0FF424" w14:textId="55E7ABCD" w:rsidR="004D2CEE" w:rsidRDefault="004D2CEE" w:rsidP="004D2CEE">
      <w:pPr>
        <w:pStyle w:val="Code"/>
        <w:rPr>
          <w:ins w:id="270" w:author="Laurence Golding" w:date="2017-10-20T15:01:00Z"/>
        </w:rPr>
      </w:pPr>
      <w:ins w:id="271" w:author="Laurence Golding" w:date="2017-10-20T15:05:00Z">
        <w:r>
          <w:t xml:space="preserve">  </w:t>
        </w:r>
      </w:ins>
      <w:ins w:id="272" w:author="Laurence Golding" w:date="2017-10-20T15:01:00Z">
        <w:r>
          <w:t xml:space="preserve">    </w:t>
        </w:r>
      </w:ins>
      <w:ins w:id="273" w:author="Laurence Golding" w:date="2017-10-20T15:05:00Z">
        <w:r>
          <w:t xml:space="preserve">  </w:t>
        </w:r>
      </w:ins>
      <w:ins w:id="274" w:author="Laurence Golding" w:date="2017-10-20T15:01:00Z">
        <w:r>
          <w:t>"tags": [</w:t>
        </w:r>
      </w:ins>
    </w:p>
    <w:p w14:paraId="1B15EA43" w14:textId="06D49706" w:rsidR="004D2CEE" w:rsidRDefault="004D2CEE" w:rsidP="004D2CEE">
      <w:pPr>
        <w:pStyle w:val="Code"/>
        <w:rPr>
          <w:ins w:id="275" w:author="Laurence Golding" w:date="2017-10-20T15:01:00Z"/>
        </w:rPr>
      </w:pPr>
      <w:ins w:id="276" w:author="Laurence Golding" w:date="2017-10-20T15:01:00Z">
        <w:r>
          <w:t xml:space="preserve">      </w:t>
        </w:r>
      </w:ins>
      <w:ins w:id="277" w:author="Laurence Golding" w:date="2017-10-20T15:05:00Z">
        <w:r>
          <w:t xml:space="preserve">    </w:t>
        </w:r>
      </w:ins>
      <w:ins w:id="278" w:author="Laurence Golding" w:date="2017-10-20T15:01:00Z">
        <w:r>
          <w:t>"security",</w:t>
        </w:r>
      </w:ins>
    </w:p>
    <w:p w14:paraId="32C8D65F" w14:textId="0CF4D759" w:rsidR="004D2CEE" w:rsidRDefault="004D2CEE" w:rsidP="004D2CEE">
      <w:pPr>
        <w:pStyle w:val="Code"/>
        <w:rPr>
          <w:ins w:id="279" w:author="Laurence Golding" w:date="2017-10-20T15:01:00Z"/>
        </w:rPr>
      </w:pPr>
      <w:ins w:id="280" w:author="Laurence Golding" w:date="2017-10-20T15:01:00Z">
        <w:r>
          <w:t xml:space="preserve">  </w:t>
        </w:r>
      </w:ins>
      <w:ins w:id="281" w:author="Laurence Golding" w:date="2017-10-20T15:05:00Z">
        <w:r>
          <w:t xml:space="preserve">  </w:t>
        </w:r>
      </w:ins>
      <w:ins w:id="282" w:author="Laurence Golding" w:date="2017-10-20T15:01:00Z">
        <w:r>
          <w:t xml:space="preserve">  </w:t>
        </w:r>
      </w:ins>
      <w:ins w:id="283" w:author="Laurence Golding" w:date="2017-10-20T15:05:00Z">
        <w:r>
          <w:t xml:space="preserve">  </w:t>
        </w:r>
      </w:ins>
      <w:ins w:id="284" w:author="Laurence Golding" w:date="2017-10-20T15:01:00Z">
        <w:r>
          <w:t xml:space="preserve">  "CWE/22"</w:t>
        </w:r>
      </w:ins>
    </w:p>
    <w:p w14:paraId="5DD4BFAB" w14:textId="791C6C8C" w:rsidR="004D2CEE" w:rsidRDefault="004D2CEE" w:rsidP="004D2CEE">
      <w:pPr>
        <w:pStyle w:val="Code"/>
        <w:rPr>
          <w:ins w:id="285" w:author="Laurence Golding" w:date="2017-10-20T15:01:00Z"/>
        </w:rPr>
      </w:pPr>
      <w:ins w:id="286" w:author="Laurence Golding" w:date="2017-10-20T15:01:00Z">
        <w:r>
          <w:t xml:space="preserve">  </w:t>
        </w:r>
      </w:ins>
      <w:ins w:id="287" w:author="Laurence Golding" w:date="2017-10-20T15:05:00Z">
        <w:r>
          <w:t xml:space="preserve">    </w:t>
        </w:r>
      </w:ins>
      <w:ins w:id="288" w:author="Laurence Golding" w:date="2017-10-20T15:01:00Z">
        <w:r>
          <w:t xml:space="preserve">  ]</w:t>
        </w:r>
      </w:ins>
    </w:p>
    <w:p w14:paraId="28428226" w14:textId="068BFE1F" w:rsidR="004D2CEE" w:rsidRDefault="004D2CEE" w:rsidP="004D2CEE">
      <w:pPr>
        <w:pStyle w:val="Code"/>
        <w:rPr>
          <w:ins w:id="289" w:author="Laurence Golding" w:date="2017-10-20T15:05:00Z"/>
        </w:rPr>
      </w:pPr>
      <w:ins w:id="290" w:author="Laurence Golding" w:date="2017-10-20T15:01:00Z">
        <w:r>
          <w:t xml:space="preserve">  </w:t>
        </w:r>
      </w:ins>
      <w:ins w:id="291" w:author="Laurence Golding" w:date="2017-10-20T15:05:00Z">
        <w:r>
          <w:t xml:space="preserve">    </w:t>
        </w:r>
      </w:ins>
      <w:ins w:id="292" w:author="Laurence Golding" w:date="2017-10-20T15:01:00Z">
        <w:r>
          <w:t>}</w:t>
        </w:r>
      </w:ins>
    </w:p>
    <w:p w14:paraId="7A6AE045" w14:textId="417165CF" w:rsidR="004D2CEE" w:rsidRDefault="004D2CEE" w:rsidP="004D2CEE">
      <w:pPr>
        <w:pStyle w:val="Code"/>
        <w:rPr>
          <w:ins w:id="293" w:author="Laurence Golding" w:date="2017-10-20T15:05:00Z"/>
        </w:rPr>
      </w:pPr>
      <w:ins w:id="294" w:author="Laurence Golding" w:date="2017-10-20T15:05:00Z">
        <w:r>
          <w:t xml:space="preserve">    }</w:t>
        </w:r>
      </w:ins>
    </w:p>
    <w:p w14:paraId="5CD41E02" w14:textId="3CB26635" w:rsidR="004D2CEE" w:rsidRDefault="004D2CEE" w:rsidP="004D2CEE">
      <w:pPr>
        <w:pStyle w:val="Code"/>
        <w:rPr>
          <w:ins w:id="295" w:author="Laurence Golding" w:date="2017-10-20T15:06:00Z"/>
        </w:rPr>
      </w:pPr>
      <w:ins w:id="296" w:author="Laurence Golding" w:date="2017-10-20T15:05:00Z">
        <w:r>
          <w:t xml:space="preserve">  ]</w:t>
        </w:r>
      </w:ins>
      <w:ins w:id="297" w:author="Laurence Golding" w:date="2017-10-20T15:06:00Z">
        <w:r>
          <w:t>,</w:t>
        </w:r>
      </w:ins>
    </w:p>
    <w:p w14:paraId="2307C923" w14:textId="09D4DFF3" w:rsidR="004D2CEE" w:rsidRDefault="004D2CEE" w:rsidP="004D2CEE">
      <w:pPr>
        <w:pStyle w:val="Code"/>
        <w:rPr>
          <w:ins w:id="298" w:author="Laurence Golding" w:date="2017-10-20T15:06:00Z"/>
        </w:rPr>
      </w:pPr>
      <w:ins w:id="299" w:author="Laurence Golding" w:date="2017-10-20T15:06:00Z">
        <w:r>
          <w:t xml:space="preserve">  "properties": {              #</w:t>
        </w:r>
      </w:ins>
      <w:ins w:id="300" w:author="Laurence Golding" w:date="2017-10-20T15:07:00Z">
        <w:r>
          <w:t xml:space="preserve"> The run object's property bag.</w:t>
        </w:r>
      </w:ins>
    </w:p>
    <w:p w14:paraId="0D05E36D" w14:textId="47438776" w:rsidR="004D2CEE" w:rsidRDefault="004D2CEE" w:rsidP="004D2CEE">
      <w:pPr>
        <w:pStyle w:val="Code"/>
        <w:rPr>
          <w:ins w:id="301" w:author="Laurence Golding" w:date="2017-10-20T15:06:00Z"/>
        </w:rPr>
      </w:pPr>
      <w:ins w:id="302" w:author="Laurence Golding" w:date="2017-10-20T15:06:00Z">
        <w:r>
          <w:t xml:space="preserve">    "CWE/22": {</w:t>
        </w:r>
      </w:ins>
    </w:p>
    <w:p w14:paraId="35F29009" w14:textId="0DE1DCDE" w:rsidR="004D2CEE" w:rsidRDefault="004D2CEE" w:rsidP="004D2CEE">
      <w:pPr>
        <w:pStyle w:val="Code"/>
        <w:rPr>
          <w:ins w:id="303" w:author="Laurence Golding" w:date="2017-10-20T15:06:00Z"/>
        </w:rPr>
      </w:pPr>
      <w:ins w:id="304" w:author="Laurence Golding" w:date="2017-10-20T15:06:00Z">
        <w:r>
          <w:t xml:space="preserve">      "description": "</w:t>
        </w:r>
        <w:r w:rsidRPr="004D2CEE">
          <w:t>Im</w:t>
        </w:r>
        <w:r>
          <w:t>proper Limitation of a Pathname",</w:t>
        </w:r>
      </w:ins>
    </w:p>
    <w:p w14:paraId="358C6F07" w14:textId="5D22C40C" w:rsidR="004D2CEE" w:rsidRDefault="004D2CEE" w:rsidP="004D2CEE">
      <w:pPr>
        <w:pStyle w:val="Code"/>
        <w:rPr>
          <w:ins w:id="305" w:author="Laurence Golding" w:date="2017-10-20T15:06:00Z"/>
        </w:rPr>
      </w:pPr>
      <w:ins w:id="306" w:author="Laurence Golding" w:date="2017-10-20T15:06:00Z">
        <w:r>
          <w:t xml:space="preserve">      "url": "</w:t>
        </w:r>
        <w:r w:rsidRPr="004D2CEE">
          <w:t>https://cwe.mitre.org/data/definitions/22.html</w:t>
        </w:r>
        <w:r>
          <w:t>"</w:t>
        </w:r>
      </w:ins>
    </w:p>
    <w:p w14:paraId="678C3D80" w14:textId="1EFDEDCE" w:rsidR="004D2CEE" w:rsidRDefault="004D2CEE" w:rsidP="004D2CEE">
      <w:pPr>
        <w:pStyle w:val="Code"/>
        <w:rPr>
          <w:ins w:id="307" w:author="Laurence Golding" w:date="2017-10-20T15:06:00Z"/>
        </w:rPr>
      </w:pPr>
      <w:ins w:id="308" w:author="Laurence Golding" w:date="2017-10-20T15:06:00Z">
        <w:r>
          <w:t xml:space="preserve">    }</w:t>
        </w:r>
      </w:ins>
    </w:p>
    <w:p w14:paraId="3ED56EE7" w14:textId="640B007F" w:rsidR="004D2CEE" w:rsidRDefault="004D2CEE" w:rsidP="004D2CEE">
      <w:pPr>
        <w:pStyle w:val="Code"/>
        <w:rPr>
          <w:ins w:id="309" w:author="Laurence Golding" w:date="2017-10-20T15:01:00Z"/>
        </w:rPr>
      </w:pPr>
      <w:ins w:id="310" w:author="Laurence Golding" w:date="2017-10-20T15:06:00Z">
        <w:r>
          <w:t xml:space="preserve">  }</w:t>
        </w:r>
      </w:ins>
    </w:p>
    <w:p w14:paraId="1A87BA68" w14:textId="77777777" w:rsidR="004D2CEE" w:rsidRDefault="004D2CEE" w:rsidP="004D2CEE">
      <w:pPr>
        <w:pStyle w:val="Code"/>
        <w:rPr>
          <w:ins w:id="311" w:author="Laurence Golding" w:date="2017-10-20T15:01:00Z"/>
        </w:rPr>
      </w:pPr>
      <w:ins w:id="312" w:author="Laurence Golding" w:date="2017-10-20T15:01:00Z">
        <w:r>
          <w:t>}</w:t>
        </w:r>
      </w:ins>
    </w:p>
    <w:p w14:paraId="10DFBBE7" w14:textId="77777777" w:rsidR="004D2CEE" w:rsidRPr="004D2CEE" w:rsidRDefault="004D2CEE" w:rsidP="004D2CEE">
      <w:pPr>
        <w:rPr>
          <w:ins w:id="313" w:author="Laurence Golding" w:date="2017-10-20T14:32:00Z"/>
          <w:rPrChange w:id="314" w:author="Laurence Golding" w:date="2017-10-20T15:01:00Z">
            <w:rPr>
              <w:ins w:id="315" w:author="Laurence Golding" w:date="2017-10-20T14:32:00Z"/>
            </w:rPr>
          </w:rPrChange>
        </w:rPr>
        <w:pPrChange w:id="316" w:author="Laurence Golding" w:date="2017-10-20T15:01:00Z">
          <w:pPr/>
        </w:pPrChange>
      </w:pPr>
    </w:p>
    <w:p w14:paraId="0CD70BBD" w14:textId="75359415" w:rsidR="00142F5A" w:rsidRPr="003139C9" w:rsidDel="00142F5A" w:rsidRDefault="00142F5A" w:rsidP="00142F5A">
      <w:pPr>
        <w:pStyle w:val="Code"/>
        <w:rPr>
          <w:del w:id="317" w:author="Laurence Golding" w:date="2017-10-20T14:37:00Z"/>
          <w:rPrChange w:id="318" w:author="Laurence Golding" w:date="2017-10-20T14:22:00Z">
            <w:rPr>
              <w:del w:id="319" w:author="Laurence Golding" w:date="2017-10-20T14:37:00Z"/>
            </w:rPr>
          </w:rPrChange>
        </w:rPr>
        <w:pPrChange w:id="320" w:author="Laurence Golding" w:date="2017-10-20T14:31:00Z">
          <w:pPr/>
        </w:pPrChange>
      </w:pPr>
    </w:p>
    <w:p w14:paraId="28927398" w14:textId="136F63B7" w:rsidR="00815787" w:rsidRDefault="00815787" w:rsidP="00815787">
      <w:pPr>
        <w:pStyle w:val="Heading2"/>
      </w:pPr>
      <w:bookmarkStart w:id="321" w:name="_Ref493413701"/>
      <w:bookmarkStart w:id="322" w:name="_Ref493413744"/>
      <w:bookmarkStart w:id="323" w:name="_Toc493598453"/>
      <w:r>
        <w:t>Date/time properties</w:t>
      </w:r>
      <w:bookmarkEnd w:id="321"/>
      <w:bookmarkEnd w:id="322"/>
      <w:bookmarkEnd w:id="323"/>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324" w:name="_Ref493404799"/>
      <w:bookmarkStart w:id="325" w:name="_Toc493598454"/>
      <w:r>
        <w:t>Array properties with unique values</w:t>
      </w:r>
      <w:bookmarkEnd w:id="324"/>
      <w:bookmarkEnd w:id="325"/>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326" w:name="_Ref493426052"/>
      <w:bookmarkStart w:id="327" w:name="_Toc493598455"/>
      <w:r>
        <w:t>Message properties</w:t>
      </w:r>
      <w:bookmarkEnd w:id="326"/>
      <w:bookmarkEnd w:id="327"/>
    </w:p>
    <w:p w14:paraId="63E76F08" w14:textId="107AF430" w:rsidR="00A92A05" w:rsidRDefault="00CD2928" w:rsidP="00A92A05">
      <w:r w:rsidRPr="00CD2928">
        <w:t xml:space="preserve">Certain properties in this specification are string values containing messages intended to be viewed by a user. </w:t>
      </w:r>
      <w:bookmarkStart w:id="328" w:name="_Hlk493349567"/>
      <w:r w:rsidRPr="00CD2928">
        <w:t xml:space="preserve">No such property </w:t>
      </w:r>
      <w:r w:rsidRPr="00CD2928">
        <w:rPr>
          <w:b/>
        </w:rPr>
        <w:t>SHALL</w:t>
      </w:r>
      <w:r w:rsidRPr="00CD2928">
        <w:t xml:space="preserve"> have a value that is the empty string</w:t>
      </w:r>
      <w:bookmarkEnd w:id="328"/>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329" w:name="_Ref493337542"/>
      <w:bookmarkStart w:id="330" w:name="_Toc493598456"/>
      <w:r>
        <w:t>sarifLog object</w:t>
      </w:r>
      <w:bookmarkEnd w:id="329"/>
      <w:bookmarkEnd w:id="330"/>
    </w:p>
    <w:p w14:paraId="5DEDD21B" w14:textId="0630136E" w:rsidR="000D32C1" w:rsidRDefault="000D32C1" w:rsidP="000D32C1">
      <w:pPr>
        <w:pStyle w:val="Heading3"/>
      </w:pPr>
      <w:bookmarkStart w:id="331" w:name="_Toc493598457"/>
      <w:r>
        <w:t>General</w:t>
      </w:r>
      <w:bookmarkEnd w:id="33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lastRenderedPageBreak/>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332" w:name="_Ref493349977"/>
      <w:bookmarkStart w:id="333" w:name="_Ref493350297"/>
      <w:bookmarkStart w:id="334" w:name="_Toc493598458"/>
      <w:r>
        <w:t>version property</w:t>
      </w:r>
      <w:bookmarkEnd w:id="332"/>
      <w:bookmarkEnd w:id="333"/>
      <w:bookmarkEnd w:id="33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335" w:name="_Toc493598459"/>
      <w:r>
        <w:t>$schema property</w:t>
      </w:r>
      <w:bookmarkEnd w:id="33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36" w:name="_Ref493349987"/>
      <w:bookmarkStart w:id="337" w:name="_Toc493598460"/>
      <w:r>
        <w:t>runs property</w:t>
      </w:r>
      <w:bookmarkEnd w:id="336"/>
      <w:bookmarkEnd w:id="337"/>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338" w:name="_Ref493349997"/>
      <w:bookmarkStart w:id="339" w:name="_Ref493350451"/>
      <w:bookmarkStart w:id="340" w:name="_Toc493598461"/>
      <w:r>
        <w:t>run object</w:t>
      </w:r>
      <w:bookmarkEnd w:id="338"/>
      <w:bookmarkEnd w:id="339"/>
      <w:bookmarkEnd w:id="340"/>
    </w:p>
    <w:p w14:paraId="10E42C1C" w14:textId="534C375F" w:rsidR="000D32C1" w:rsidRDefault="000D32C1" w:rsidP="000D32C1">
      <w:pPr>
        <w:pStyle w:val="Heading3"/>
      </w:pPr>
      <w:bookmarkStart w:id="341" w:name="_Toc493598462"/>
      <w:r>
        <w:t>General</w:t>
      </w:r>
      <w:bookmarkEnd w:id="34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lastRenderedPageBreak/>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342" w:name="_Ref493351359"/>
      <w:bookmarkStart w:id="343" w:name="_Toc493598463"/>
      <w:r>
        <w:t>id property</w:t>
      </w:r>
      <w:bookmarkEnd w:id="342"/>
      <w:bookmarkEnd w:id="34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344" w:name="_Toc493598464"/>
      <w:r>
        <w:t>stableId property</w:t>
      </w:r>
      <w:bookmarkEnd w:id="34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345" w:name="_Ref493475805"/>
      <w:bookmarkStart w:id="346" w:name="_Toc493598465"/>
      <w:r>
        <w:t>baselineId property</w:t>
      </w:r>
      <w:bookmarkEnd w:id="345"/>
      <w:bookmarkEnd w:id="346"/>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347" w:name="_Toc493598466"/>
      <w:r>
        <w:t>automationId property</w:t>
      </w:r>
      <w:bookmarkEnd w:id="34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348" w:name="_Toc493598467"/>
      <w:r>
        <w:t>architecture property</w:t>
      </w:r>
      <w:bookmarkEnd w:id="34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49" w:name="_Ref493350956"/>
      <w:bookmarkStart w:id="350" w:name="_Toc493598468"/>
      <w:r>
        <w:t>tool property</w:t>
      </w:r>
      <w:bookmarkEnd w:id="349"/>
      <w:bookmarkEnd w:id="350"/>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351" w:name="_Toc493598469"/>
      <w:r>
        <w:t>invocation property</w:t>
      </w:r>
      <w:bookmarkEnd w:id="351"/>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352" w:name="_Ref493345118"/>
      <w:bookmarkStart w:id="353" w:name="_Toc493598470"/>
      <w:r>
        <w:t>files property</w:t>
      </w:r>
      <w:bookmarkEnd w:id="352"/>
      <w:bookmarkEnd w:id="35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lastRenderedPageBreak/>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354" w:name="_Ref493479000"/>
      <w:bookmarkStart w:id="355" w:name="_Ref493479448"/>
      <w:bookmarkStart w:id="356" w:name="_Toc493598471"/>
      <w:r>
        <w:lastRenderedPageBreak/>
        <w:t>logicalLocations property</w:t>
      </w:r>
      <w:bookmarkEnd w:id="354"/>
      <w:bookmarkEnd w:id="355"/>
      <w:bookmarkEnd w:id="35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357" w:name="_Ref493350972"/>
      <w:bookmarkStart w:id="358" w:name="_Toc493598472"/>
      <w:r>
        <w:lastRenderedPageBreak/>
        <w:t>results property</w:t>
      </w:r>
      <w:bookmarkEnd w:id="357"/>
      <w:bookmarkEnd w:id="358"/>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359" w:name="_Ref493345429"/>
      <w:bookmarkStart w:id="360" w:name="_Toc493598473"/>
      <w:r>
        <w:t>toolNotifications</w:t>
      </w:r>
      <w:r w:rsidR="00401BB5">
        <w:t xml:space="preserve"> property</w:t>
      </w:r>
      <w:bookmarkEnd w:id="359"/>
      <w:bookmarkEnd w:id="360"/>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361" w:name="_Toc493598474"/>
      <w:r>
        <w:t>configurationNotifications</w:t>
      </w:r>
      <w:r w:rsidR="00401BB5">
        <w:t xml:space="preserve"> property</w:t>
      </w:r>
      <w:bookmarkEnd w:id="361"/>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362" w:name="_Ref493404878"/>
      <w:bookmarkStart w:id="363" w:name="_Toc493598475"/>
      <w:r>
        <w:t>rules property</w:t>
      </w:r>
      <w:bookmarkEnd w:id="362"/>
      <w:bookmarkEnd w:id="36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364" w:name="_Toc493598476"/>
      <w:r>
        <w:t>properties property</w:t>
      </w:r>
      <w:bookmarkEnd w:id="364"/>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65" w:name="_Ref493350964"/>
      <w:bookmarkStart w:id="366" w:name="_Toc493598477"/>
      <w:r>
        <w:t>tool object</w:t>
      </w:r>
      <w:bookmarkEnd w:id="365"/>
      <w:bookmarkEnd w:id="366"/>
    </w:p>
    <w:p w14:paraId="389A43BD" w14:textId="582B65CB" w:rsidR="00401BB5" w:rsidRDefault="00401BB5" w:rsidP="00401BB5">
      <w:pPr>
        <w:pStyle w:val="Heading3"/>
      </w:pPr>
      <w:bookmarkStart w:id="367" w:name="_Toc493598478"/>
      <w:r>
        <w:t>General</w:t>
      </w:r>
      <w:bookmarkEnd w:id="36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"1.1.2b12,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368" w:name="_Ref493409155"/>
      <w:bookmarkStart w:id="369" w:name="_Toc493598479"/>
      <w:r>
        <w:t>name property</w:t>
      </w:r>
      <w:bookmarkEnd w:id="368"/>
      <w:bookmarkEnd w:id="36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70" w:name="_Ref493409168"/>
      <w:bookmarkStart w:id="371" w:name="_Toc493598480"/>
      <w:r>
        <w:lastRenderedPageBreak/>
        <w:t>fullName property</w:t>
      </w:r>
      <w:bookmarkEnd w:id="370"/>
      <w:bookmarkEnd w:id="37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2" w:name="_Ref493409198"/>
      <w:bookmarkStart w:id="373" w:name="_Toc493598481"/>
      <w:r>
        <w:t>semanticVersion property</w:t>
      </w:r>
      <w:bookmarkEnd w:id="372"/>
      <w:bookmarkEnd w:id="373"/>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74" w:name="_Ref493409191"/>
      <w:bookmarkStart w:id="375" w:name="_Toc493598482"/>
      <w:r>
        <w:t>version property</w:t>
      </w:r>
      <w:bookmarkEnd w:id="374"/>
      <w:bookmarkEnd w:id="37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376" w:name="_Ref493409205"/>
      <w:bookmarkStart w:id="377" w:name="_Toc493598483"/>
      <w:r>
        <w:t>fileVersion property</w:t>
      </w:r>
      <w:bookmarkEnd w:id="376"/>
      <w:bookmarkEnd w:id="37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78" w:name="_Toc493598484"/>
      <w:r>
        <w:t>language property</w:t>
      </w:r>
      <w:bookmarkEnd w:id="378"/>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lastRenderedPageBreak/>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379" w:name="_Toc493598485"/>
      <w:r>
        <w:t>sarifLoggerVersion property</w:t>
      </w:r>
      <w:bookmarkEnd w:id="3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80" w:name="_Toc493598486"/>
      <w:r>
        <w:t>properties property</w:t>
      </w:r>
      <w:bookmarkEnd w:id="380"/>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81" w:name="_Ref493352563"/>
      <w:bookmarkStart w:id="382" w:name="_Toc493598487"/>
      <w:r>
        <w:t>invocation object</w:t>
      </w:r>
      <w:bookmarkEnd w:id="381"/>
      <w:bookmarkEnd w:id="382"/>
    </w:p>
    <w:p w14:paraId="10E65C9D" w14:textId="17190F2B" w:rsidR="00401BB5" w:rsidRDefault="00401BB5" w:rsidP="00401BB5">
      <w:pPr>
        <w:pStyle w:val="Heading3"/>
      </w:pPr>
      <w:bookmarkStart w:id="383" w:name="_Toc493598488"/>
      <w:r>
        <w:t>General</w:t>
      </w:r>
      <w:bookmarkEnd w:id="3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84" w:name="_Ref493414102"/>
      <w:bookmarkStart w:id="385" w:name="_Toc493598489"/>
      <w:r>
        <w:t>commandLine property</w:t>
      </w:r>
      <w:bookmarkEnd w:id="384"/>
      <w:bookmarkEnd w:id="3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lastRenderedPageBreak/>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386" w:name="_Toc493598490"/>
      <w:r>
        <w:t>responseFiles property</w:t>
      </w:r>
      <w:bookmarkEnd w:id="386"/>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387" w:name="_Toc493598491"/>
      <w:r>
        <w:t>startTime property</w:t>
      </w:r>
      <w:bookmarkEnd w:id="387"/>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388" w:name="_Toc493598492"/>
      <w:r>
        <w:t>endTime property</w:t>
      </w:r>
      <w:bookmarkEnd w:id="388"/>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389" w:name="_Toc493598493"/>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493598494"/>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493598495"/>
      <w:r>
        <w:lastRenderedPageBreak/>
        <w:t>processId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92" w:name="_Toc493598496"/>
      <w:r>
        <w:t>fileName property</w:t>
      </w:r>
      <w:bookmarkEnd w:id="392"/>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493598497"/>
      <w:r>
        <w:t>workingDirectory property</w:t>
      </w:r>
      <w:bookmarkEnd w:id="39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493598498"/>
      <w:r>
        <w:t>environmentVariables property</w:t>
      </w:r>
      <w:bookmarkEnd w:id="394"/>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395" w:name="_Toc493598499"/>
      <w:r>
        <w:t>properties property</w:t>
      </w:r>
      <w:bookmarkEnd w:id="395"/>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396" w:name="_Ref493403111"/>
      <w:bookmarkStart w:id="397" w:name="_Ref493404005"/>
      <w:bookmarkStart w:id="398" w:name="_Toc493598500"/>
      <w:r>
        <w:t>file object</w:t>
      </w:r>
      <w:bookmarkEnd w:id="396"/>
      <w:bookmarkEnd w:id="397"/>
      <w:bookmarkEnd w:id="398"/>
    </w:p>
    <w:p w14:paraId="375224F2" w14:textId="20156049" w:rsidR="00401BB5" w:rsidRDefault="00401BB5" w:rsidP="00401BB5">
      <w:pPr>
        <w:pStyle w:val="Heading3"/>
      </w:pPr>
      <w:bookmarkStart w:id="399" w:name="_Toc493598501"/>
      <w:r>
        <w:t>General</w:t>
      </w:r>
      <w:bookmarkEnd w:id="39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400" w:name="_Ref493403519"/>
      <w:bookmarkStart w:id="401" w:name="_Toc493598502"/>
      <w:r>
        <w:lastRenderedPageBreak/>
        <w:t>uri property</w:t>
      </w:r>
      <w:bookmarkEnd w:id="400"/>
      <w:bookmarkEnd w:id="401"/>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lastRenderedPageBreak/>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402" w:name="_Toc493598503"/>
      <w:r>
        <w:t>uriBaseId property</w:t>
      </w:r>
      <w:bookmarkEnd w:id="402"/>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403" w:name="_Ref493404063"/>
      <w:bookmarkStart w:id="404" w:name="_Toc493598504"/>
      <w:r>
        <w:t>parentKey property</w:t>
      </w:r>
      <w:bookmarkEnd w:id="403"/>
      <w:bookmarkEnd w:id="404"/>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05" w:name="_Ref493403563"/>
      <w:bookmarkStart w:id="406" w:name="_Toc493598505"/>
      <w:r>
        <w:t>offset property</w:t>
      </w:r>
      <w:bookmarkEnd w:id="405"/>
      <w:bookmarkEnd w:id="40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07" w:name="_Ref493403574"/>
      <w:bookmarkStart w:id="408" w:name="_Toc493598506"/>
      <w:r>
        <w:t>length property</w:t>
      </w:r>
      <w:bookmarkEnd w:id="407"/>
      <w:bookmarkEnd w:id="40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9" w:name="_Toc493598507"/>
      <w:r>
        <w:lastRenderedPageBreak/>
        <w:t>mimeType property</w:t>
      </w:r>
      <w:bookmarkEnd w:id="409"/>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0" w:name="_Ref493345445"/>
      <w:bookmarkStart w:id="411" w:name="_Toc493598508"/>
      <w:r>
        <w:t>hashes property</w:t>
      </w:r>
      <w:bookmarkEnd w:id="410"/>
      <w:bookmarkEnd w:id="411"/>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2" w:name="_Toc493598509"/>
      <w:r>
        <w:t>contents property</w:t>
      </w:r>
      <w:bookmarkEnd w:id="41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13" w:name="_Toc493598510"/>
      <w:r>
        <w:t>properties property</w:t>
      </w:r>
      <w:bookmarkEnd w:id="413"/>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4" w:name="_Ref493423194"/>
      <w:bookmarkStart w:id="415" w:name="_Toc493598511"/>
      <w:r>
        <w:lastRenderedPageBreak/>
        <w:t>hash object</w:t>
      </w:r>
      <w:bookmarkEnd w:id="414"/>
      <w:bookmarkEnd w:id="415"/>
    </w:p>
    <w:p w14:paraId="5D6F2309" w14:textId="08453102" w:rsidR="00401BB5" w:rsidRDefault="00401BB5" w:rsidP="00401BB5">
      <w:pPr>
        <w:pStyle w:val="Heading3"/>
      </w:pPr>
      <w:bookmarkStart w:id="416" w:name="_Toc493598512"/>
      <w:r>
        <w:t>General</w:t>
      </w:r>
      <w:bookmarkEnd w:id="41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7" w:name="_Ref493423561"/>
      <w:bookmarkStart w:id="418" w:name="_Ref493423701"/>
      <w:bookmarkStart w:id="419" w:name="_Toc493598513"/>
      <w:r>
        <w:t>value property</w:t>
      </w:r>
      <w:bookmarkEnd w:id="417"/>
      <w:bookmarkEnd w:id="418"/>
      <w:bookmarkEnd w:id="419"/>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0" w:name="_Ref493423568"/>
      <w:bookmarkStart w:id="421" w:name="_Toc493598514"/>
      <w:r>
        <w:t>algorithm property</w:t>
      </w:r>
      <w:bookmarkEnd w:id="420"/>
      <w:bookmarkEnd w:id="421"/>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lastRenderedPageBreak/>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22" w:name="_Ref493350984"/>
      <w:bookmarkStart w:id="423" w:name="_Toc493598515"/>
      <w:r>
        <w:t>result object</w:t>
      </w:r>
      <w:bookmarkEnd w:id="422"/>
      <w:bookmarkEnd w:id="423"/>
    </w:p>
    <w:p w14:paraId="74FD90F6" w14:textId="18F2DD20" w:rsidR="00401BB5" w:rsidRDefault="00401BB5" w:rsidP="00401BB5">
      <w:pPr>
        <w:pStyle w:val="Heading3"/>
      </w:pPr>
      <w:bookmarkStart w:id="424" w:name="_Toc493598516"/>
      <w:r>
        <w:t>General</w:t>
      </w:r>
      <w:bookmarkEnd w:id="42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25" w:name="_Ref493408865"/>
      <w:bookmarkStart w:id="426" w:name="_Toc493598517"/>
      <w:r>
        <w:t>ruleId property</w:t>
      </w:r>
      <w:bookmarkEnd w:id="425"/>
      <w:bookmarkEnd w:id="426"/>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7" w:name="_Ref493408875"/>
      <w:bookmarkStart w:id="428" w:name="_Toc493598518"/>
      <w:r>
        <w:t>ruleKey property</w:t>
      </w:r>
      <w:bookmarkEnd w:id="427"/>
      <w:bookmarkEnd w:id="428"/>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lastRenderedPageBreak/>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29" w:name="_Ref493511208"/>
      <w:bookmarkStart w:id="430" w:name="_Toc493598519"/>
      <w:r>
        <w:t>level property</w:t>
      </w:r>
      <w:bookmarkEnd w:id="429"/>
      <w:bookmarkEnd w:id="4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lastRenderedPageBreak/>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31" w:name="_Ref493426628"/>
      <w:bookmarkStart w:id="432" w:name="_Toc493598520"/>
      <w:r>
        <w:t>message property</w:t>
      </w:r>
      <w:bookmarkEnd w:id="431"/>
      <w:bookmarkEnd w:id="432"/>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lastRenderedPageBreak/>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433" w:name="_Toc493598521"/>
      <w:r>
        <w:t>formattedRuleMessage property</w:t>
      </w:r>
      <w:bookmarkEnd w:id="433"/>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434" w:name="_Toc493598522"/>
      <w:r>
        <w:t>locations property</w:t>
      </w:r>
      <w:bookmarkEnd w:id="434"/>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35" w:name="_Toc493598523"/>
      <w:r>
        <w:lastRenderedPageBreak/>
        <w:t>snippet property</w:t>
      </w:r>
      <w:bookmarkEnd w:id="43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36" w:name="_Toc493598524"/>
      <w:r>
        <w:t>toolFingerprintContribution property</w:t>
      </w:r>
      <w:bookmarkEnd w:id="436"/>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37" w:name="_Toc493598525"/>
      <w:r>
        <w:t>codeFlows property</w:t>
      </w:r>
      <w:bookmarkEnd w:id="437"/>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38" w:name="_Toc493598526"/>
      <w:r>
        <w:t>stacks property</w:t>
      </w:r>
      <w:bookmarkEnd w:id="438"/>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9" w:name="_Ref493499246"/>
      <w:bookmarkStart w:id="440" w:name="_Toc493598527"/>
      <w:r>
        <w:t>relatedLocations property</w:t>
      </w:r>
      <w:bookmarkEnd w:id="439"/>
      <w:bookmarkEnd w:id="440"/>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lastRenderedPageBreak/>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441" w:name="_Toc493598528"/>
      <w:r>
        <w:t>suppressionStates property</w:t>
      </w:r>
      <w:bookmarkEnd w:id="441"/>
    </w:p>
    <w:p w14:paraId="1AE8DC88" w14:textId="2A54B9A5" w:rsidR="00401BB5" w:rsidRDefault="00401BB5" w:rsidP="00401BB5">
      <w:pPr>
        <w:pStyle w:val="Heading4"/>
      </w:pPr>
      <w:bookmarkStart w:id="442" w:name="_Toc493598529"/>
      <w:r>
        <w:t>General</w:t>
      </w:r>
      <w:bookmarkEnd w:id="442"/>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443" w:name="_Ref493475240"/>
      <w:bookmarkStart w:id="444" w:name="_Toc493598530"/>
      <w:r>
        <w:t>suppressedInSource value</w:t>
      </w:r>
      <w:bookmarkEnd w:id="443"/>
      <w:bookmarkEnd w:id="44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5" w:name="_Ref493475253"/>
      <w:bookmarkStart w:id="446" w:name="_Toc493598531"/>
      <w:r>
        <w:t>suppressedExternally value</w:t>
      </w:r>
      <w:bookmarkEnd w:id="445"/>
      <w:bookmarkEnd w:id="44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7" w:name="_Ref493351360"/>
      <w:bookmarkStart w:id="448" w:name="_Toc493598532"/>
      <w:r>
        <w:t>baselineState property</w:t>
      </w:r>
      <w:bookmarkEnd w:id="447"/>
      <w:bookmarkEnd w:id="44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449" w:name="_Toc493598533"/>
      <w:r>
        <w:t>fixes property</w:t>
      </w:r>
      <w:bookmarkEnd w:id="449"/>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450" w:name="_Toc493598534"/>
      <w:r>
        <w:t>properties property</w:t>
      </w:r>
      <w:bookmarkEnd w:id="450"/>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1" w:name="_Ref493426721"/>
      <w:bookmarkStart w:id="452" w:name="_Toc493598535"/>
      <w:r>
        <w:lastRenderedPageBreak/>
        <w:t>location object</w:t>
      </w:r>
      <w:bookmarkEnd w:id="451"/>
      <w:bookmarkEnd w:id="452"/>
    </w:p>
    <w:p w14:paraId="27ED50C0" w14:textId="23D428DC" w:rsidR="006E546E" w:rsidRDefault="006E546E" w:rsidP="006E546E">
      <w:pPr>
        <w:pStyle w:val="Heading3"/>
      </w:pPr>
      <w:bookmarkStart w:id="453" w:name="_Ref493479281"/>
      <w:bookmarkStart w:id="454" w:name="_Toc493598536"/>
      <w:r>
        <w:t>General</w:t>
      </w:r>
      <w:bookmarkEnd w:id="453"/>
      <w:bookmarkEnd w:id="454"/>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455" w:name="_Ref493478389"/>
      <w:bookmarkStart w:id="456" w:name="_Toc493598537"/>
      <w:r>
        <w:t>Constraints</w:t>
      </w:r>
      <w:bookmarkEnd w:id="455"/>
      <w:bookmarkEnd w:id="456"/>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57" w:name="_Ref493424691"/>
      <w:bookmarkStart w:id="458" w:name="_Toc493598538"/>
      <w:r>
        <w:t>analysisTarget property</w:t>
      </w:r>
      <w:bookmarkEnd w:id="457"/>
      <w:bookmarkEnd w:id="458"/>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59" w:name="_Ref493477623"/>
      <w:bookmarkStart w:id="460" w:name="_Ref493478351"/>
      <w:bookmarkStart w:id="461" w:name="_Toc493598539"/>
      <w:r>
        <w:t>resultFile property</w:t>
      </w:r>
      <w:bookmarkEnd w:id="459"/>
      <w:bookmarkEnd w:id="460"/>
      <w:bookmarkEnd w:id="461"/>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462" w:name="_Ref493404450"/>
      <w:bookmarkStart w:id="463" w:name="_Ref493404690"/>
      <w:bookmarkStart w:id="464" w:name="_Toc493598540"/>
      <w:r>
        <w:t>fullyQualifiedLogicalName property</w:t>
      </w:r>
      <w:bookmarkEnd w:id="462"/>
      <w:bookmarkEnd w:id="463"/>
      <w:bookmarkEnd w:id="46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65" w:name="_Ref493404415"/>
      <w:bookmarkStart w:id="466" w:name="_Toc493598541"/>
      <w:r>
        <w:t>logicalLocationKey property</w:t>
      </w:r>
      <w:bookmarkEnd w:id="465"/>
      <w:bookmarkEnd w:id="466"/>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67" w:name="_Toc493598542"/>
      <w:r>
        <w:t>decoratedName property</w:t>
      </w:r>
      <w:bookmarkEnd w:id="46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68" w:name="_Toc493598543"/>
      <w:r>
        <w:t>properties property</w:t>
      </w:r>
      <w:bookmarkEnd w:id="468"/>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9" w:name="_Ref493477390"/>
      <w:bookmarkStart w:id="470" w:name="_Ref493478323"/>
      <w:bookmarkStart w:id="471" w:name="_Ref493478590"/>
      <w:bookmarkStart w:id="472" w:name="_Toc493598544"/>
      <w:r>
        <w:t>physicalLocation object</w:t>
      </w:r>
      <w:bookmarkEnd w:id="469"/>
      <w:bookmarkEnd w:id="470"/>
      <w:bookmarkEnd w:id="471"/>
      <w:bookmarkEnd w:id="472"/>
    </w:p>
    <w:p w14:paraId="0B9181AD" w14:textId="12F902F2" w:rsidR="006E546E" w:rsidRDefault="006E546E" w:rsidP="006E546E">
      <w:pPr>
        <w:pStyle w:val="Heading3"/>
      </w:pPr>
      <w:bookmarkStart w:id="473" w:name="_Toc493598545"/>
      <w:r>
        <w:t>General</w:t>
      </w:r>
      <w:bookmarkEnd w:id="47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474" w:name="_Ref493343236"/>
      <w:bookmarkStart w:id="475" w:name="_Toc493598546"/>
      <w:r>
        <w:t>uri property</w:t>
      </w:r>
      <w:bookmarkEnd w:id="474"/>
      <w:bookmarkEnd w:id="475"/>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lastRenderedPageBreak/>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476" w:name="_Ref493343237"/>
      <w:bookmarkStart w:id="477" w:name="_Toc493598547"/>
      <w:r>
        <w:t>uriBaseId property</w:t>
      </w:r>
      <w:bookmarkEnd w:id="476"/>
      <w:bookmarkEnd w:id="477"/>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478" w:name="_Ref493509797"/>
      <w:bookmarkStart w:id="479" w:name="_Toc493598548"/>
      <w:r>
        <w:t>region property</w:t>
      </w:r>
      <w:bookmarkEnd w:id="478"/>
      <w:bookmarkEnd w:id="479"/>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480" w:name="_Ref493490350"/>
      <w:bookmarkStart w:id="481" w:name="_Toc493598549"/>
      <w:r>
        <w:t>region object</w:t>
      </w:r>
      <w:bookmarkEnd w:id="480"/>
      <w:bookmarkEnd w:id="481"/>
    </w:p>
    <w:p w14:paraId="5C4DB1F6" w14:textId="0F642D18" w:rsidR="006E546E" w:rsidRDefault="006E546E" w:rsidP="006E546E">
      <w:pPr>
        <w:pStyle w:val="Heading3"/>
      </w:pPr>
      <w:bookmarkStart w:id="482" w:name="_Toc493598550"/>
      <w:r>
        <w:t>General</w:t>
      </w:r>
      <w:bookmarkEnd w:id="482"/>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lastRenderedPageBreak/>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83" w:name="_Ref493492556"/>
      <w:bookmarkStart w:id="484" w:name="_Ref493492604"/>
      <w:bookmarkStart w:id="485" w:name="_Ref493492671"/>
      <w:bookmarkStart w:id="486" w:name="_Toc493598551"/>
      <w:r>
        <w:t>Text regions</w:t>
      </w:r>
      <w:bookmarkEnd w:id="483"/>
      <w:bookmarkEnd w:id="484"/>
      <w:bookmarkEnd w:id="485"/>
      <w:bookmarkEnd w:id="48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lastRenderedPageBreak/>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7" w:name="_Toc493598552"/>
      <w:r>
        <w:t>Binary regions</w:t>
      </w:r>
      <w:bookmarkEnd w:id="487"/>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8" w:name="_Ref493490565"/>
      <w:bookmarkStart w:id="489" w:name="_Ref493491243"/>
      <w:bookmarkStart w:id="490" w:name="_Ref493492406"/>
      <w:bookmarkStart w:id="491" w:name="_Toc493598553"/>
      <w:r>
        <w:t>startLine property</w:t>
      </w:r>
      <w:bookmarkEnd w:id="488"/>
      <w:bookmarkEnd w:id="489"/>
      <w:bookmarkEnd w:id="490"/>
      <w:bookmarkEnd w:id="49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92" w:name="_Ref493491260"/>
      <w:bookmarkStart w:id="493" w:name="_Ref493492414"/>
      <w:bookmarkStart w:id="494" w:name="_Toc493598554"/>
      <w:r>
        <w:t>startColumn property</w:t>
      </w:r>
      <w:bookmarkEnd w:id="492"/>
      <w:bookmarkEnd w:id="493"/>
      <w:bookmarkEnd w:id="49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495" w:name="_Ref493491334"/>
      <w:bookmarkStart w:id="496" w:name="_Ref493492422"/>
      <w:bookmarkStart w:id="497" w:name="_Toc493598555"/>
      <w:r>
        <w:t>endLine property</w:t>
      </w:r>
      <w:bookmarkEnd w:id="495"/>
      <w:bookmarkEnd w:id="496"/>
      <w:bookmarkEnd w:id="49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498" w:name="_Ref493491342"/>
      <w:bookmarkStart w:id="499" w:name="_Ref493492427"/>
      <w:bookmarkStart w:id="500" w:name="_Toc493598556"/>
      <w:r>
        <w:lastRenderedPageBreak/>
        <w:t>endColumn property</w:t>
      </w:r>
      <w:bookmarkEnd w:id="498"/>
      <w:bookmarkEnd w:id="499"/>
      <w:bookmarkEnd w:id="50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501" w:name="_Ref493492251"/>
      <w:bookmarkStart w:id="502" w:name="_Ref493492981"/>
      <w:bookmarkStart w:id="503" w:name="_Toc493598557"/>
      <w:r>
        <w:t>offset property</w:t>
      </w:r>
      <w:bookmarkEnd w:id="501"/>
      <w:bookmarkEnd w:id="502"/>
      <w:bookmarkEnd w:id="50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4" w:name="_Ref493491350"/>
      <w:bookmarkStart w:id="505" w:name="_Ref493492312"/>
      <w:bookmarkStart w:id="506" w:name="_Toc493598558"/>
      <w:r>
        <w:t>length property</w:t>
      </w:r>
      <w:bookmarkEnd w:id="504"/>
      <w:bookmarkEnd w:id="505"/>
      <w:bookmarkEnd w:id="50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507" w:name="_Ref493404505"/>
      <w:bookmarkStart w:id="508" w:name="_Toc493598559"/>
      <w:r>
        <w:t>logicalLocation object</w:t>
      </w:r>
      <w:bookmarkEnd w:id="507"/>
      <w:bookmarkEnd w:id="508"/>
    </w:p>
    <w:p w14:paraId="479717FF" w14:textId="2760154A" w:rsidR="006E546E" w:rsidRDefault="006E546E" w:rsidP="006E546E">
      <w:pPr>
        <w:pStyle w:val="Heading3"/>
      </w:pPr>
      <w:bookmarkStart w:id="509" w:name="_Toc493598560"/>
      <w:r>
        <w:t>General</w:t>
      </w:r>
      <w:bookmarkEnd w:id="50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510" w:name="_Toc493598561"/>
      <w:r>
        <w:t>name property</w:t>
      </w:r>
      <w:bookmarkEnd w:id="51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11" w:name="_Toc493598562"/>
      <w:r>
        <w:t>kind property</w:t>
      </w:r>
      <w:bookmarkEnd w:id="51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512" w:name="_Toc493598563"/>
      <w:r>
        <w:t>parentKey property</w:t>
      </w:r>
      <w:bookmarkEnd w:id="512"/>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13" w:name="_Ref493427364"/>
      <w:bookmarkStart w:id="514" w:name="_Toc493598564"/>
      <w:r>
        <w:t>codeFlow object</w:t>
      </w:r>
      <w:bookmarkEnd w:id="513"/>
      <w:bookmarkEnd w:id="514"/>
    </w:p>
    <w:p w14:paraId="68EE36AB" w14:textId="336A5D40" w:rsidR="006E546E" w:rsidRDefault="006E546E" w:rsidP="006E546E">
      <w:pPr>
        <w:pStyle w:val="Heading3"/>
      </w:pPr>
      <w:bookmarkStart w:id="515" w:name="_Toc493598565"/>
      <w:r>
        <w:t>General</w:t>
      </w:r>
      <w:bookmarkEnd w:id="51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16" w:name="_Toc493598566"/>
      <w:r>
        <w:lastRenderedPageBreak/>
        <w:t>message property</w:t>
      </w:r>
      <w:bookmarkEnd w:id="516"/>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517" w:name="_Toc493598567"/>
      <w:r>
        <w:t>locations property</w:t>
      </w:r>
      <w:bookmarkEnd w:id="517"/>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8" w:name="_Toc493598568"/>
      <w:r>
        <w:t>properties property</w:t>
      </w:r>
      <w:bookmarkEnd w:id="518"/>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19" w:name="_Ref493427479"/>
      <w:bookmarkStart w:id="520" w:name="_Toc493598569"/>
      <w:r>
        <w:t>stack object</w:t>
      </w:r>
      <w:bookmarkEnd w:id="519"/>
      <w:bookmarkEnd w:id="520"/>
    </w:p>
    <w:p w14:paraId="5A2500F3" w14:textId="474DE860" w:rsidR="006E546E" w:rsidRDefault="006E546E" w:rsidP="006E546E">
      <w:pPr>
        <w:pStyle w:val="Heading3"/>
      </w:pPr>
      <w:bookmarkStart w:id="521" w:name="_Toc493598570"/>
      <w:r>
        <w:t>General</w:t>
      </w:r>
      <w:bookmarkEnd w:id="5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22" w:name="_Toc493598571"/>
      <w:r>
        <w:t>message property</w:t>
      </w:r>
      <w:bookmarkEnd w:id="522"/>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523" w:name="_Toc493598572"/>
      <w:r>
        <w:t>frames property</w:t>
      </w:r>
      <w:bookmarkEnd w:id="523"/>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24" w:name="_Toc493598573"/>
      <w:r>
        <w:t>properties property</w:t>
      </w:r>
      <w:bookmarkEnd w:id="524"/>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25" w:name="_Ref493494398"/>
      <w:bookmarkStart w:id="526" w:name="_Toc493598574"/>
      <w:r>
        <w:lastRenderedPageBreak/>
        <w:t>stackFrame object</w:t>
      </w:r>
      <w:bookmarkEnd w:id="525"/>
      <w:bookmarkEnd w:id="526"/>
    </w:p>
    <w:p w14:paraId="440DEBE2" w14:textId="2D9664B2" w:rsidR="006E546E" w:rsidRDefault="006E546E" w:rsidP="006E546E">
      <w:pPr>
        <w:pStyle w:val="Heading3"/>
      </w:pPr>
      <w:bookmarkStart w:id="527" w:name="_Toc493598575"/>
      <w:r>
        <w:t>General</w:t>
      </w:r>
      <w:bookmarkEnd w:id="527"/>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528" w:name="_Toc493598576"/>
      <w:r>
        <w:t>message property</w:t>
      </w:r>
      <w:bookmarkEnd w:id="528"/>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529" w:name="_Ref493494583"/>
      <w:bookmarkStart w:id="530" w:name="_Ref493494807"/>
      <w:bookmarkStart w:id="531" w:name="_Toc493598577"/>
      <w:r>
        <w:t>uri property</w:t>
      </w:r>
      <w:bookmarkEnd w:id="529"/>
      <w:bookmarkEnd w:id="530"/>
      <w:bookmarkEnd w:id="531"/>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532" w:name="_Toc493598578"/>
      <w:r>
        <w:t>uriBaseId property</w:t>
      </w:r>
      <w:bookmarkEnd w:id="532"/>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533" w:name="_Ref493495170"/>
      <w:bookmarkStart w:id="534" w:name="_Toc493598579"/>
      <w:r>
        <w:t>line property</w:t>
      </w:r>
      <w:bookmarkEnd w:id="533"/>
      <w:bookmarkEnd w:id="534"/>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535" w:name="_Toc493598580"/>
      <w:r>
        <w:t>column property</w:t>
      </w:r>
      <w:bookmarkEnd w:id="535"/>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536" w:name="_Toc493598581"/>
      <w:r>
        <w:t>module property</w:t>
      </w:r>
      <w:bookmarkEnd w:id="5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37" w:name="_Toc493598582"/>
      <w:r>
        <w:t>threadId property</w:t>
      </w:r>
      <w:bookmarkEnd w:id="53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38" w:name="_Ref493495527"/>
      <w:bookmarkStart w:id="539" w:name="_Toc493598583"/>
      <w:r>
        <w:t>fullyQualifiedLogicalName property</w:t>
      </w:r>
      <w:bookmarkEnd w:id="538"/>
      <w:bookmarkEnd w:id="539"/>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540" w:name="_Ref493495433"/>
      <w:bookmarkStart w:id="541" w:name="_Toc493598584"/>
      <w:r>
        <w:lastRenderedPageBreak/>
        <w:t>logicalLocationKey property</w:t>
      </w:r>
      <w:bookmarkEnd w:id="540"/>
      <w:bookmarkEnd w:id="541"/>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542" w:name="_Toc493598585"/>
      <w:r>
        <w:t>address property</w:t>
      </w:r>
      <w:bookmarkEnd w:id="54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43" w:name="_Toc493598586"/>
      <w:r>
        <w:t>offset property</w:t>
      </w:r>
      <w:bookmarkEnd w:id="543"/>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544" w:name="_Toc493598587"/>
      <w:r>
        <w:t>parameters property</w:t>
      </w:r>
      <w:bookmarkEnd w:id="54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45" w:name="_Toc493598588"/>
      <w:r>
        <w:t>properties property</w:t>
      </w:r>
      <w:bookmarkEnd w:id="545"/>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46" w:name="_Ref493427581"/>
      <w:bookmarkStart w:id="547" w:name="_Ref493427754"/>
      <w:bookmarkStart w:id="548" w:name="_Toc493598589"/>
      <w:r>
        <w:t>annotatedCodeLocation object</w:t>
      </w:r>
      <w:bookmarkEnd w:id="546"/>
      <w:bookmarkEnd w:id="547"/>
      <w:bookmarkEnd w:id="548"/>
    </w:p>
    <w:p w14:paraId="6AFFA125" w14:textId="72CDB951" w:rsidR="006E546E" w:rsidRDefault="006E546E" w:rsidP="006E546E">
      <w:pPr>
        <w:pStyle w:val="Heading3"/>
      </w:pPr>
      <w:bookmarkStart w:id="549" w:name="_Toc493598590"/>
      <w:r>
        <w:t>General</w:t>
      </w:r>
      <w:bookmarkEnd w:id="54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50" w:name="_Toc493598591"/>
      <w:r>
        <w:t>step property</w:t>
      </w:r>
      <w:bookmarkEnd w:id="55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51" w:name="_Ref493497783"/>
      <w:bookmarkStart w:id="552" w:name="_Ref493499799"/>
      <w:bookmarkStart w:id="553" w:name="_Toc493598592"/>
      <w:r>
        <w:lastRenderedPageBreak/>
        <w:t>physicalLocation property</w:t>
      </w:r>
      <w:bookmarkEnd w:id="551"/>
      <w:bookmarkEnd w:id="552"/>
      <w:bookmarkEnd w:id="553"/>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54" w:name="_Ref493498084"/>
      <w:bookmarkStart w:id="555" w:name="_Toc493598593"/>
      <w:r>
        <w:t>fullyQualifiedLogicalName property</w:t>
      </w:r>
      <w:bookmarkEnd w:id="554"/>
      <w:bookmarkEnd w:id="555"/>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556" w:name="_Ref493497988"/>
      <w:bookmarkStart w:id="557" w:name="_Toc493598594"/>
      <w:r>
        <w:t>logicalLocationKey property</w:t>
      </w:r>
      <w:bookmarkEnd w:id="556"/>
      <w:bookmarkEnd w:id="557"/>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58" w:name="_Toc493598595"/>
      <w:r>
        <w:t>module property</w:t>
      </w:r>
      <w:bookmarkEnd w:id="55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59" w:name="_Toc493598596"/>
      <w:r>
        <w:t>threadId property</w:t>
      </w:r>
      <w:bookmarkEnd w:id="55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60" w:name="_Toc493598597"/>
      <w:r>
        <w:lastRenderedPageBreak/>
        <w:t>message property</w:t>
      </w:r>
      <w:bookmarkEnd w:id="560"/>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561" w:name="_Ref493497656"/>
      <w:bookmarkStart w:id="562" w:name="_Ref493499356"/>
      <w:bookmarkStart w:id="563" w:name="_Toc493598598"/>
      <w:r>
        <w:t>kind property</w:t>
      </w:r>
      <w:bookmarkEnd w:id="561"/>
      <w:bookmarkEnd w:id="562"/>
      <w:bookmarkEnd w:id="56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64" w:name="_Ref493488357"/>
      <w:bookmarkStart w:id="565" w:name="_Ref493488374"/>
      <w:bookmarkStart w:id="566" w:name="_Toc493598599"/>
      <w:r>
        <w:lastRenderedPageBreak/>
        <w:t>kind-dependent properties: target, targetLocation, values and state</w:t>
      </w:r>
      <w:bookmarkEnd w:id="564"/>
      <w:bookmarkEnd w:id="565"/>
      <w:bookmarkEnd w:id="566"/>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78EC916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567" w:name="_Ref493509170"/>
      <w:bookmarkStart w:id="568" w:name="_Toc493598600"/>
      <w:r>
        <w:t>targetKey property</w:t>
      </w:r>
      <w:bookmarkEnd w:id="567"/>
      <w:bookmarkEnd w:id="568"/>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569" w:name="_Toc493598601"/>
      <w:r>
        <w:t>importance property</w:t>
      </w:r>
      <w:bookmarkEnd w:id="569"/>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570" w:name="_Toc493598602"/>
      <w:r>
        <w:t>taintKind property</w:t>
      </w:r>
      <w:bookmarkEnd w:id="57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71" w:name="_Toc493598603"/>
      <w:r>
        <w:t>snippet property</w:t>
      </w:r>
      <w:bookmarkEnd w:id="571"/>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572" w:name="_Ref493488427"/>
      <w:bookmarkStart w:id="573" w:name="_Ref493488443"/>
      <w:bookmarkStart w:id="574" w:name="_Toc493598604"/>
      <w:r>
        <w:t>annotations property</w:t>
      </w:r>
      <w:bookmarkEnd w:id="572"/>
      <w:bookmarkEnd w:id="573"/>
      <w:bookmarkEnd w:id="574"/>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575" w:name="_Toc493598605"/>
      <w:r>
        <w:t>properties property</w:t>
      </w:r>
      <w:bookmarkEnd w:id="575"/>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76" w:name="_Ref493509872"/>
      <w:bookmarkStart w:id="577" w:name="_Toc493598606"/>
      <w:r>
        <w:t>annotation object</w:t>
      </w:r>
      <w:bookmarkEnd w:id="576"/>
      <w:bookmarkEnd w:id="577"/>
    </w:p>
    <w:p w14:paraId="02CBFA23" w14:textId="6673CFB5" w:rsidR="00B86BC7" w:rsidRDefault="00B86BC7" w:rsidP="00B86BC7">
      <w:pPr>
        <w:pStyle w:val="Heading3"/>
      </w:pPr>
      <w:bookmarkStart w:id="578" w:name="_Toc493598607"/>
      <w:r>
        <w:t>General</w:t>
      </w:r>
      <w:bookmarkEnd w:id="57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79" w:name="_Ref493510430"/>
      <w:bookmarkStart w:id="580" w:name="_Toc493598608"/>
      <w:r>
        <w:t>message property</w:t>
      </w:r>
      <w:bookmarkEnd w:id="579"/>
      <w:bookmarkEnd w:id="580"/>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581" w:name="_Ref493488409"/>
      <w:bookmarkStart w:id="582" w:name="_Toc493598609"/>
      <w:r>
        <w:t>locations property</w:t>
      </w:r>
      <w:bookmarkEnd w:id="581"/>
      <w:bookmarkEnd w:id="582"/>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583" w:name="_Ref493407996"/>
      <w:bookmarkStart w:id="584" w:name="_Toc493598610"/>
      <w:r>
        <w:lastRenderedPageBreak/>
        <w:t>rule object</w:t>
      </w:r>
      <w:bookmarkEnd w:id="583"/>
      <w:bookmarkEnd w:id="584"/>
    </w:p>
    <w:p w14:paraId="0004BC6E" w14:textId="658F9ED1" w:rsidR="00B86BC7" w:rsidRDefault="00B86BC7" w:rsidP="00B86BC7">
      <w:pPr>
        <w:pStyle w:val="Heading3"/>
      </w:pPr>
      <w:bookmarkStart w:id="585" w:name="_Toc493598611"/>
      <w:r>
        <w:t>General</w:t>
      </w:r>
      <w:bookmarkEnd w:id="58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86" w:name="_Toc493598612"/>
      <w:r>
        <w:t>Constraints</w:t>
      </w:r>
      <w:bookmarkEnd w:id="586"/>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87" w:name="_Ref493408046"/>
      <w:bookmarkStart w:id="588" w:name="_Toc493598613"/>
      <w:r>
        <w:t>id property</w:t>
      </w:r>
      <w:bookmarkEnd w:id="587"/>
      <w:bookmarkEnd w:id="58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89" w:name="_Toc493598614"/>
      <w:r>
        <w:t>name property</w:t>
      </w:r>
      <w:bookmarkEnd w:id="58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90" w:name="_Ref493510771"/>
      <w:bookmarkStart w:id="591" w:name="_Toc493598615"/>
      <w:r>
        <w:t>shortDescription property</w:t>
      </w:r>
      <w:bookmarkEnd w:id="590"/>
      <w:bookmarkEnd w:id="591"/>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92" w:name="_Ref493510781"/>
      <w:bookmarkStart w:id="593" w:name="_Toc493598616"/>
      <w:r>
        <w:t>fullDescription property</w:t>
      </w:r>
      <w:bookmarkEnd w:id="592"/>
      <w:bookmarkEnd w:id="593"/>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lastRenderedPageBreak/>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594" w:name="_Ref493425609"/>
      <w:bookmarkStart w:id="595" w:name="_Toc493598617"/>
      <w:r>
        <w:t>defaultLevel property</w:t>
      </w:r>
      <w:bookmarkEnd w:id="594"/>
      <w:bookmarkEnd w:id="595"/>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596" w:name="_Ref493345139"/>
      <w:bookmarkStart w:id="597" w:name="_Toc493598618"/>
      <w:r>
        <w:t>messageFormats property</w:t>
      </w:r>
      <w:bookmarkEnd w:id="596"/>
      <w:bookmarkEnd w:id="597"/>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lastRenderedPageBreak/>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598" w:name="_Toc493598619"/>
      <w:r>
        <w:t>helpUri property</w:t>
      </w:r>
      <w:bookmarkEnd w:id="598"/>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599" w:name="_Toc493598620"/>
      <w:r>
        <w:t>properties property</w:t>
      </w:r>
      <w:bookmarkEnd w:id="599"/>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600" w:name="_Ref493426594"/>
      <w:bookmarkStart w:id="601" w:name="_Toc493598621"/>
      <w:r>
        <w:t>formattedMessage object</w:t>
      </w:r>
      <w:bookmarkEnd w:id="600"/>
      <w:bookmarkEnd w:id="601"/>
    </w:p>
    <w:p w14:paraId="0F830F9B" w14:textId="0C9852C7" w:rsidR="00B86BC7" w:rsidRDefault="00B86BC7" w:rsidP="00B86BC7">
      <w:pPr>
        <w:pStyle w:val="Heading3"/>
      </w:pPr>
      <w:bookmarkStart w:id="602" w:name="_Toc493598622"/>
      <w:r>
        <w:t>General</w:t>
      </w:r>
      <w:bookmarkEnd w:id="602"/>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603" w:name="_Ref493511707"/>
      <w:bookmarkStart w:id="604" w:name="_Toc493598623"/>
      <w:r>
        <w:t>formatId property</w:t>
      </w:r>
      <w:bookmarkEnd w:id="603"/>
      <w:bookmarkEnd w:id="604"/>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605" w:name="_Ref493511451"/>
      <w:bookmarkStart w:id="606" w:name="_Toc493598624"/>
      <w:r>
        <w:t>arguments property</w:t>
      </w:r>
      <w:bookmarkEnd w:id="605"/>
      <w:bookmarkEnd w:id="606"/>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607" w:name="_Ref493477061"/>
      <w:bookmarkStart w:id="608" w:name="_Toc493598625"/>
      <w:r>
        <w:lastRenderedPageBreak/>
        <w:t>fix object</w:t>
      </w:r>
      <w:bookmarkEnd w:id="607"/>
      <w:bookmarkEnd w:id="608"/>
    </w:p>
    <w:p w14:paraId="410A501F" w14:textId="4C707545" w:rsidR="00B86BC7" w:rsidRDefault="00B86BC7" w:rsidP="00B86BC7">
      <w:pPr>
        <w:pStyle w:val="Heading3"/>
      </w:pPr>
      <w:bookmarkStart w:id="609" w:name="_Toc493598626"/>
      <w:r>
        <w:t>General</w:t>
      </w:r>
      <w:bookmarkEnd w:id="609"/>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r>
        <w:t>{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10" w:name="_Ref493512730"/>
      <w:bookmarkStart w:id="611" w:name="_Toc493598627"/>
      <w:r>
        <w:t>description property</w:t>
      </w:r>
      <w:bookmarkEnd w:id="610"/>
      <w:bookmarkEnd w:id="611"/>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612" w:name="_Ref493512752"/>
      <w:bookmarkStart w:id="613" w:name="_Ref493513084"/>
      <w:bookmarkStart w:id="614" w:name="_Toc493598628"/>
      <w:r>
        <w:t>fileChanges property</w:t>
      </w:r>
      <w:bookmarkEnd w:id="612"/>
      <w:bookmarkEnd w:id="613"/>
      <w:bookmarkEnd w:id="614"/>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615" w:name="_Ref493512744"/>
      <w:bookmarkStart w:id="616" w:name="_Ref493512991"/>
      <w:bookmarkStart w:id="617" w:name="_Toc493598629"/>
      <w:r>
        <w:t>fileChange object</w:t>
      </w:r>
      <w:bookmarkEnd w:id="615"/>
      <w:bookmarkEnd w:id="616"/>
      <w:bookmarkEnd w:id="617"/>
    </w:p>
    <w:p w14:paraId="74D8322D" w14:textId="06E505AA" w:rsidR="00B86BC7" w:rsidRDefault="00B86BC7" w:rsidP="00B86BC7">
      <w:pPr>
        <w:pStyle w:val="Heading3"/>
      </w:pPr>
      <w:bookmarkStart w:id="618" w:name="_Toc493598630"/>
      <w:r>
        <w:t>General</w:t>
      </w:r>
      <w:bookmarkEnd w:id="61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r>
        <w:t>{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3DAFF537" w:rsidR="006F21F3" w:rsidRDefault="006F21F3" w:rsidP="006F21F3">
      <w:pPr>
        <w:pStyle w:val="Code"/>
      </w:pPr>
      <w:r>
        <w:t xml:space="preserve">            "uri": "a.h",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619" w:name="_Ref493513096"/>
      <w:bookmarkStart w:id="620" w:name="_Ref493513195"/>
      <w:bookmarkStart w:id="621" w:name="_Ref493513493"/>
      <w:bookmarkStart w:id="622" w:name="_Toc493598631"/>
      <w:r>
        <w:t>uri property</w:t>
      </w:r>
      <w:bookmarkEnd w:id="619"/>
      <w:bookmarkEnd w:id="620"/>
      <w:bookmarkEnd w:id="621"/>
      <w:bookmarkEnd w:id="622"/>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623" w:name="_Toc493598632"/>
      <w:r>
        <w:t>uriBaseId property</w:t>
      </w:r>
      <w:bookmarkEnd w:id="623"/>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624" w:name="_Ref493513106"/>
      <w:bookmarkStart w:id="625" w:name="_Toc493598633"/>
      <w:r>
        <w:t>replacements property</w:t>
      </w:r>
      <w:bookmarkEnd w:id="624"/>
      <w:bookmarkEnd w:id="625"/>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626" w:name="_Ref493513114"/>
      <w:bookmarkStart w:id="627" w:name="_Ref493513476"/>
      <w:bookmarkStart w:id="628" w:name="_Toc493598634"/>
      <w:r>
        <w:t>replacement object</w:t>
      </w:r>
      <w:bookmarkEnd w:id="626"/>
      <w:bookmarkEnd w:id="627"/>
      <w:bookmarkEnd w:id="628"/>
    </w:p>
    <w:p w14:paraId="1276FD13" w14:textId="540BBC1F" w:rsidR="00B86BC7" w:rsidRDefault="00B86BC7" w:rsidP="00B86BC7">
      <w:pPr>
        <w:pStyle w:val="Heading3"/>
      </w:pPr>
      <w:bookmarkStart w:id="629" w:name="_Toc493598635"/>
      <w:r>
        <w:t>General</w:t>
      </w:r>
      <w:bookmarkEnd w:id="62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630" w:name="_Toc493598636"/>
      <w:r>
        <w:t>Constraints</w:t>
      </w:r>
      <w:bookmarkEnd w:id="630"/>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31" w:name="_Ref493518438"/>
      <w:bookmarkStart w:id="632" w:name="_Ref493518542"/>
      <w:bookmarkStart w:id="633" w:name="_Toc493598637"/>
      <w:r>
        <w:t>offset property</w:t>
      </w:r>
      <w:bookmarkEnd w:id="631"/>
      <w:bookmarkEnd w:id="632"/>
      <w:bookmarkEnd w:id="63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34" w:name="_Ref493518436"/>
      <w:bookmarkStart w:id="635" w:name="_Ref493518439"/>
      <w:bookmarkStart w:id="636" w:name="_Ref493518529"/>
      <w:bookmarkStart w:id="637" w:name="_Toc493598638"/>
      <w:r>
        <w:t>deletedLength property</w:t>
      </w:r>
      <w:bookmarkEnd w:id="634"/>
      <w:bookmarkEnd w:id="635"/>
      <w:bookmarkEnd w:id="636"/>
      <w:bookmarkEnd w:id="637"/>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38" w:name="_Ref493518437"/>
      <w:bookmarkStart w:id="639" w:name="_Ref493518440"/>
      <w:bookmarkStart w:id="640" w:name="_Toc493598639"/>
      <w:r>
        <w:t>insertedBytes property</w:t>
      </w:r>
      <w:bookmarkEnd w:id="638"/>
      <w:bookmarkEnd w:id="639"/>
      <w:bookmarkEnd w:id="640"/>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41" w:name="_Ref493404948"/>
      <w:bookmarkStart w:id="642" w:name="_Ref493406026"/>
      <w:bookmarkStart w:id="643" w:name="_Toc493598640"/>
      <w:r>
        <w:t>notification object</w:t>
      </w:r>
      <w:bookmarkEnd w:id="641"/>
      <w:bookmarkEnd w:id="642"/>
      <w:bookmarkEnd w:id="643"/>
    </w:p>
    <w:p w14:paraId="3BD7AF2E" w14:textId="23E07934" w:rsidR="00B86BC7" w:rsidRDefault="00B86BC7" w:rsidP="00B86BC7">
      <w:pPr>
        <w:pStyle w:val="Heading3"/>
      </w:pPr>
      <w:bookmarkStart w:id="644" w:name="_Toc493598641"/>
      <w:r>
        <w:t>General</w:t>
      </w:r>
      <w:bookmarkEnd w:id="644"/>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645" w:name="_Toc493598642"/>
      <w:r>
        <w:t>id property</w:t>
      </w:r>
      <w:bookmarkEnd w:id="64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46" w:name="_Ref493518926"/>
      <w:bookmarkStart w:id="647" w:name="_Toc493598643"/>
      <w:r>
        <w:t>ruleId property</w:t>
      </w:r>
      <w:bookmarkEnd w:id="646"/>
      <w:bookmarkEnd w:id="647"/>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648" w:name="_Toc493598644"/>
      <w:r>
        <w:t>ruleKey property</w:t>
      </w:r>
      <w:bookmarkEnd w:id="648"/>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49" w:name="_Toc493598645"/>
      <w:r>
        <w:lastRenderedPageBreak/>
        <w:t>physicalLocation property</w:t>
      </w:r>
      <w:bookmarkEnd w:id="649"/>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650" w:name="_Toc493598646"/>
      <w:r>
        <w:t>message property</w:t>
      </w:r>
      <w:bookmarkEnd w:id="650"/>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651" w:name="_Ref493404972"/>
      <w:bookmarkStart w:id="652" w:name="_Ref493406037"/>
      <w:bookmarkStart w:id="653" w:name="_Toc493598647"/>
      <w:r>
        <w:t>level property</w:t>
      </w:r>
      <w:bookmarkEnd w:id="651"/>
      <w:bookmarkEnd w:id="652"/>
      <w:bookmarkEnd w:id="65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4" w:name="_Toc493598648"/>
      <w:r>
        <w:t>threadId property</w:t>
      </w:r>
      <w:bookmarkEnd w:id="65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55" w:name="_Toc493598649"/>
      <w:r>
        <w:t>time property</w:t>
      </w:r>
      <w:bookmarkEnd w:id="655"/>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656" w:name="_Toc493598650"/>
      <w:r>
        <w:t>exception property</w:t>
      </w:r>
      <w:bookmarkEnd w:id="656"/>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57" w:name="_Toc493598651"/>
      <w:r>
        <w:t>properties property</w:t>
      </w:r>
      <w:bookmarkEnd w:id="657"/>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58" w:name="_Ref493570836"/>
      <w:bookmarkStart w:id="659" w:name="_Toc493598652"/>
      <w:r>
        <w:t>exception object</w:t>
      </w:r>
      <w:bookmarkEnd w:id="658"/>
      <w:bookmarkEnd w:id="659"/>
    </w:p>
    <w:p w14:paraId="1257C9E2" w14:textId="6070509F" w:rsidR="00B86BC7" w:rsidRDefault="00B86BC7" w:rsidP="00B86BC7">
      <w:pPr>
        <w:pStyle w:val="Heading3"/>
      </w:pPr>
      <w:bookmarkStart w:id="660" w:name="_Toc493598653"/>
      <w:r>
        <w:t>General</w:t>
      </w:r>
      <w:bookmarkEnd w:id="66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61" w:name="_Toc493598654"/>
      <w:r>
        <w:lastRenderedPageBreak/>
        <w:t>kind property</w:t>
      </w:r>
      <w:bookmarkEnd w:id="66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62" w:name="_Toc493598655"/>
      <w:r>
        <w:t>message property</w:t>
      </w:r>
      <w:bookmarkEnd w:id="662"/>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63" w:name="_Toc493598656"/>
      <w:r>
        <w:t>stack property</w:t>
      </w:r>
      <w:bookmarkEnd w:id="663"/>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64" w:name="_Toc493598657"/>
      <w:r>
        <w:t>innerExceptions property</w:t>
      </w:r>
      <w:bookmarkEnd w:id="66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65" w:name="_Toc287332011"/>
      <w:bookmarkStart w:id="666" w:name="_Toc493598658"/>
      <w:r w:rsidRPr="00FD22AC">
        <w:lastRenderedPageBreak/>
        <w:t>Conformance</w:t>
      </w:r>
      <w:bookmarkEnd w:id="665"/>
      <w:bookmarkEnd w:id="666"/>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667" w:name="AppendixAcknowledgments"/>
      <w:bookmarkStart w:id="668" w:name="_Toc85472897"/>
      <w:bookmarkStart w:id="669" w:name="_Toc287332012"/>
      <w:bookmarkStart w:id="670" w:name="_Toc493598659"/>
      <w:bookmarkEnd w:id="667"/>
      <w:r>
        <w:lastRenderedPageBreak/>
        <w:t>Acknowl</w:t>
      </w:r>
      <w:r w:rsidR="004D0E5E">
        <w:t>e</w:t>
      </w:r>
      <w:r w:rsidR="008F61FB">
        <w:t>dg</w:t>
      </w:r>
      <w:r w:rsidR="0052099F">
        <w:t>ments</w:t>
      </w:r>
      <w:bookmarkEnd w:id="668"/>
      <w:bookmarkEnd w:id="669"/>
      <w:bookmarkEnd w:id="67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671" w:name="AppendixFingerprints"/>
      <w:bookmarkStart w:id="672" w:name="_Toc493598660"/>
      <w:bookmarkEnd w:id="671"/>
      <w:r>
        <w:lastRenderedPageBreak/>
        <w:t>Use of fingerprints by result management systems</w:t>
      </w:r>
      <w:bookmarkEnd w:id="672"/>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673" w:name="AppendixViewers"/>
      <w:bookmarkStart w:id="674" w:name="_Toc493598661"/>
      <w:bookmarkEnd w:id="673"/>
      <w:r>
        <w:lastRenderedPageBreak/>
        <w:t xml:space="preserve">Use of SARIF by log </w:t>
      </w:r>
      <w:r w:rsidR="00AF0D84">
        <w:t xml:space="preserve">file </w:t>
      </w:r>
      <w:r>
        <w:t>viewers</w:t>
      </w:r>
      <w:bookmarkEnd w:id="6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675" w:name="AppendixConverters"/>
      <w:bookmarkStart w:id="676" w:name="_Toc493598662"/>
      <w:bookmarkEnd w:id="675"/>
      <w:r>
        <w:lastRenderedPageBreak/>
        <w:t>Production of SARIF by converters</w:t>
      </w:r>
      <w:bookmarkEnd w:id="67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677" w:name="AppendixRuleMetadata"/>
      <w:bookmarkStart w:id="678" w:name="_Toc493598663"/>
      <w:bookmarkEnd w:id="677"/>
      <w:r>
        <w:lastRenderedPageBreak/>
        <w:t>Locating rule metadata</w:t>
      </w:r>
      <w:bookmarkEnd w:id="678"/>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679" w:name="AppendixDeterminism"/>
      <w:bookmarkStart w:id="680" w:name="_Toc493598664"/>
      <w:bookmarkEnd w:id="679"/>
      <w:r>
        <w:lastRenderedPageBreak/>
        <w:t>Producing deterministic SARIF log files</w:t>
      </w:r>
      <w:bookmarkEnd w:id="680"/>
    </w:p>
    <w:p w14:paraId="269DCAE0" w14:textId="72CA49C1" w:rsidR="00B62028" w:rsidRDefault="00B62028" w:rsidP="00B62028">
      <w:pPr>
        <w:pStyle w:val="AppendixHeading2"/>
      </w:pPr>
      <w:bookmarkStart w:id="681" w:name="_Toc493598665"/>
      <w:r>
        <w:t>General</w:t>
      </w:r>
      <w:bookmarkEnd w:id="6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682" w:name="_Toc493598666"/>
      <w:r>
        <w:t>Non-deterministic file format elements</w:t>
      </w:r>
      <w:bookmarkEnd w:id="682"/>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683" w:name="_Toc493598667"/>
      <w:r>
        <w:t>Array and dictionary element ordering</w:t>
      </w:r>
      <w:bookmarkEnd w:id="683"/>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84" w:name="_Toc493598668"/>
      <w:r>
        <w:t>Absolute paths</w:t>
      </w:r>
      <w:bookmarkEnd w:id="684"/>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685" w:name="_Toc493598669"/>
      <w:r>
        <w:t>Compensating for non-deterministic output</w:t>
      </w:r>
      <w:bookmarkEnd w:id="68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86" w:name="_Toc493598670"/>
      <w:r>
        <w:lastRenderedPageBreak/>
        <w:t>Interaction between determinism and baselining</w:t>
      </w:r>
      <w:bookmarkEnd w:id="68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687" w:name="AppendixFixes"/>
      <w:bookmarkStart w:id="688" w:name="_Toc493598671"/>
      <w:bookmarkEnd w:id="687"/>
      <w:r>
        <w:lastRenderedPageBreak/>
        <w:t>Guidance on fixes</w:t>
      </w:r>
      <w:bookmarkEnd w:id="68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689" w:name="AppendixExamples"/>
      <w:bookmarkStart w:id="690" w:name="_Toc493598672"/>
      <w:bookmarkEnd w:id="689"/>
      <w:r>
        <w:lastRenderedPageBreak/>
        <w:t>Examples</w:t>
      </w:r>
      <w:bookmarkEnd w:id="69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691" w:name="_Toc493598673"/>
      <w:r>
        <w:t>Minimal valid SARIF file resulting from a scan</w:t>
      </w:r>
      <w:bookmarkEnd w:id="691"/>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692" w:name="_Toc493598674"/>
      <w:r w:rsidRPr="00745595">
        <w:t>Minimal recommended SARIF file with source information</w:t>
      </w:r>
      <w:bookmarkEnd w:id="692"/>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693" w:name="_Toc493598675"/>
      <w:r w:rsidRPr="001D7651">
        <w:t>Minimal recommended SARIF file without source information</w:t>
      </w:r>
      <w:bookmarkEnd w:id="693"/>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94" w:name="_Toc493598676"/>
      <w:r w:rsidRPr="001D7651">
        <w:t>SARIF file for exporting rule metadata</w:t>
      </w:r>
      <w:bookmarkEnd w:id="694"/>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95" w:name="_Toc493598677"/>
      <w:r>
        <w:t>Comprehensive SARIF file</w:t>
      </w:r>
      <w:bookmarkEnd w:id="6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696" w:name="AppendixRevisionHistory"/>
      <w:bookmarkStart w:id="697" w:name="_Toc85472898"/>
      <w:bookmarkStart w:id="698" w:name="_Toc287332014"/>
      <w:bookmarkStart w:id="699" w:name="_Toc493598678"/>
      <w:bookmarkEnd w:id="696"/>
      <w:r>
        <w:lastRenderedPageBreak/>
        <w:t>Revision History</w:t>
      </w:r>
      <w:bookmarkEnd w:id="697"/>
      <w:bookmarkEnd w:id="698"/>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EA06A" w14:textId="77777777" w:rsidR="006905F5" w:rsidRDefault="006905F5" w:rsidP="008C100C">
      <w:r>
        <w:separator/>
      </w:r>
    </w:p>
    <w:p w14:paraId="778CEABB" w14:textId="77777777" w:rsidR="006905F5" w:rsidRDefault="006905F5" w:rsidP="008C100C"/>
    <w:p w14:paraId="7415FB2C" w14:textId="77777777" w:rsidR="006905F5" w:rsidRDefault="006905F5" w:rsidP="008C100C"/>
    <w:p w14:paraId="0A51AEEA" w14:textId="77777777" w:rsidR="006905F5" w:rsidRDefault="006905F5" w:rsidP="008C100C"/>
    <w:p w14:paraId="7AAFF815" w14:textId="77777777" w:rsidR="006905F5" w:rsidRDefault="006905F5" w:rsidP="008C100C"/>
    <w:p w14:paraId="4BCD3CDB" w14:textId="77777777" w:rsidR="006905F5" w:rsidRDefault="006905F5" w:rsidP="008C100C"/>
    <w:p w14:paraId="1BA487E2" w14:textId="77777777" w:rsidR="006905F5" w:rsidRDefault="006905F5" w:rsidP="008C100C"/>
  </w:endnote>
  <w:endnote w:type="continuationSeparator" w:id="0">
    <w:p w14:paraId="4DB999E8" w14:textId="77777777" w:rsidR="006905F5" w:rsidRDefault="006905F5" w:rsidP="008C100C">
      <w:r>
        <w:continuationSeparator/>
      </w:r>
    </w:p>
    <w:p w14:paraId="64522D33" w14:textId="77777777" w:rsidR="006905F5" w:rsidRDefault="006905F5" w:rsidP="008C100C"/>
    <w:p w14:paraId="3F9CE827" w14:textId="77777777" w:rsidR="006905F5" w:rsidRDefault="006905F5" w:rsidP="008C100C"/>
    <w:p w14:paraId="0182E5DB" w14:textId="77777777" w:rsidR="006905F5" w:rsidRDefault="006905F5" w:rsidP="008C100C"/>
    <w:p w14:paraId="15B8B331" w14:textId="77777777" w:rsidR="006905F5" w:rsidRDefault="006905F5" w:rsidP="008C100C"/>
    <w:p w14:paraId="69BF0DDB" w14:textId="77777777" w:rsidR="006905F5" w:rsidRDefault="006905F5" w:rsidP="008C100C"/>
    <w:p w14:paraId="61837298" w14:textId="77777777" w:rsidR="006905F5" w:rsidRDefault="006905F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3C3775" w:rsidRPr="00195F88" w:rsidRDefault="003C377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5" w:author="Laurence Golding" w:date="2017-10-10T12:05:00Z">
      <w:r>
        <w:rPr>
          <w:sz w:val="16"/>
          <w:szCs w:val="16"/>
          <w:lang w:val="en-US"/>
        </w:rPr>
        <w:t>2</w:t>
      </w:r>
    </w:ins>
    <w:del w:id="6" w:author="Laurence Golding" w:date="2017-10-10T12:05:00Z">
      <w:r w:rsidDel="00D4234B">
        <w:rPr>
          <w:sz w:val="16"/>
          <w:szCs w:val="16"/>
          <w:lang w:val="en-US"/>
        </w:rPr>
        <w:delText>1</w:delText>
      </w:r>
    </w:del>
    <w:r>
      <w:rPr>
        <w:sz w:val="16"/>
        <w:szCs w:val="16"/>
      </w:rPr>
      <w:tab/>
      <w:t>Working Draft 0</w:t>
    </w:r>
    <w:ins w:id="7" w:author="Laurence Golding" w:date="2017-10-10T12:05:00Z">
      <w:r>
        <w:rPr>
          <w:sz w:val="16"/>
          <w:szCs w:val="16"/>
          <w:lang w:val="en-US"/>
        </w:rPr>
        <w:t>2</w:t>
      </w:r>
    </w:ins>
    <w:del w:id="8"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5816FBD9" w:rsidR="003C3775" w:rsidRPr="00195F88" w:rsidRDefault="003C377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1690">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1690">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F22AD" w14:textId="77777777" w:rsidR="006905F5" w:rsidRDefault="006905F5" w:rsidP="008C100C">
      <w:r>
        <w:separator/>
      </w:r>
    </w:p>
    <w:p w14:paraId="4FF22435" w14:textId="77777777" w:rsidR="006905F5" w:rsidRDefault="006905F5" w:rsidP="008C100C"/>
  </w:footnote>
  <w:footnote w:type="continuationSeparator" w:id="0">
    <w:p w14:paraId="6F4F97EC" w14:textId="77777777" w:rsidR="006905F5" w:rsidRDefault="006905F5" w:rsidP="008C100C">
      <w:r>
        <w:continuationSeparator/>
      </w:r>
    </w:p>
    <w:p w14:paraId="5B841891" w14:textId="77777777" w:rsidR="006905F5" w:rsidRDefault="006905F5"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2F5A"/>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139C9"/>
    <w:rsid w:val="00321264"/>
    <w:rsid w:val="00324D23"/>
    <w:rsid w:val="003374BB"/>
    <w:rsid w:val="003423A1"/>
    <w:rsid w:val="003426DD"/>
    <w:rsid w:val="003476C1"/>
    <w:rsid w:val="00353739"/>
    <w:rsid w:val="00353EC5"/>
    <w:rsid w:val="00355DDB"/>
    <w:rsid w:val="00361885"/>
    <w:rsid w:val="0036486E"/>
    <w:rsid w:val="00365886"/>
    <w:rsid w:val="003672C8"/>
    <w:rsid w:val="00367564"/>
    <w:rsid w:val="00367B83"/>
    <w:rsid w:val="0037313D"/>
    <w:rsid w:val="003749D7"/>
    <w:rsid w:val="003810C0"/>
    <w:rsid w:val="003817AC"/>
    <w:rsid w:val="0038356E"/>
    <w:rsid w:val="003A433A"/>
    <w:rsid w:val="003A630D"/>
    <w:rsid w:val="003B0E37"/>
    <w:rsid w:val="003B37EF"/>
    <w:rsid w:val="003B5868"/>
    <w:rsid w:val="003B60FC"/>
    <w:rsid w:val="003C18EF"/>
    <w:rsid w:val="003C3775"/>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4CD6"/>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CEE"/>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05F5"/>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1814"/>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0F81"/>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1690"/>
    <w:rsid w:val="00F24170"/>
    <w:rsid w:val="00F249F9"/>
    <w:rsid w:val="00F3260A"/>
    <w:rsid w:val="00F41277"/>
    <w:rsid w:val="00F4291F"/>
    <w:rsid w:val="00F45E0E"/>
    <w:rsid w:val="00F47BF7"/>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67A57-3D0A-4232-9938-E168368B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6067</TotalTime>
  <Pages>93</Pages>
  <Words>35680</Words>
  <Characters>203380</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238583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177</cp:revision>
  <cp:lastPrinted>2011-08-05T16:21:00Z</cp:lastPrinted>
  <dcterms:created xsi:type="dcterms:W3CDTF">2017-08-01T19:18:00Z</dcterms:created>
  <dcterms:modified xsi:type="dcterms:W3CDTF">2017-10-20T22:07:00Z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